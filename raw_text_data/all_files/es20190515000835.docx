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E24C84" w14:textId="77777777" w:rsidR="000C25FA" w:rsidRPr="000C25FA" w:rsidRDefault="000C25FA" w:rsidP="000C25FA">
      <w:pPr>
        <w:spacing w:after="0" w:line="360" w:lineRule="auto"/>
        <w:rPr>
          <w:ins w:id="0" w:author="Φλούδα Χριστίνα" w:date="2019-05-23T13:20:00Z"/>
          <w:rFonts w:eastAsia="Times New Roman"/>
          <w:szCs w:val="24"/>
          <w:lang w:eastAsia="en-US"/>
        </w:rPr>
      </w:pPr>
      <w:bookmarkStart w:id="1" w:name="_GoBack"/>
      <w:bookmarkEnd w:id="1"/>
      <w:ins w:id="2" w:author="Φλούδα Χριστίνα" w:date="2019-05-23T13:20:00Z">
        <w:r w:rsidRPr="000C25FA">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219E32DB" w14:textId="77777777" w:rsidR="000C25FA" w:rsidRPr="000C25FA" w:rsidRDefault="000C25FA" w:rsidP="000C25FA">
      <w:pPr>
        <w:spacing w:after="0" w:line="360" w:lineRule="auto"/>
        <w:rPr>
          <w:ins w:id="3" w:author="Φλούδα Χριστίνα" w:date="2019-05-23T13:20:00Z"/>
          <w:rFonts w:eastAsia="Times New Roman"/>
          <w:szCs w:val="24"/>
          <w:lang w:eastAsia="en-US"/>
        </w:rPr>
      </w:pPr>
    </w:p>
    <w:p w14:paraId="4D11B94D" w14:textId="77777777" w:rsidR="000C25FA" w:rsidRPr="000C25FA" w:rsidRDefault="000C25FA" w:rsidP="000C25FA">
      <w:pPr>
        <w:spacing w:after="0" w:line="360" w:lineRule="auto"/>
        <w:rPr>
          <w:ins w:id="4" w:author="Φλούδα Χριστίνα" w:date="2019-05-23T13:20:00Z"/>
          <w:rFonts w:eastAsia="Times New Roman"/>
          <w:szCs w:val="24"/>
          <w:lang w:eastAsia="en-US"/>
        </w:rPr>
      </w:pPr>
      <w:ins w:id="5" w:author="Φλούδα Χριστίνα" w:date="2019-05-23T13:20:00Z">
        <w:r w:rsidRPr="000C25FA">
          <w:rPr>
            <w:rFonts w:eastAsia="Times New Roman"/>
            <w:szCs w:val="24"/>
            <w:lang w:eastAsia="en-US"/>
          </w:rPr>
          <w:t>ΠΙΝΑΚΑΣ ΠΕΡΙΕΧΟΜΕΝΩΝ</w:t>
        </w:r>
      </w:ins>
    </w:p>
    <w:p w14:paraId="3BFE8C39" w14:textId="77777777" w:rsidR="000C25FA" w:rsidRPr="000C25FA" w:rsidRDefault="000C25FA" w:rsidP="000C25FA">
      <w:pPr>
        <w:spacing w:after="0" w:line="360" w:lineRule="auto"/>
        <w:rPr>
          <w:ins w:id="6" w:author="Φλούδα Χριστίνα" w:date="2019-05-23T13:20:00Z"/>
          <w:rFonts w:eastAsia="Times New Roman"/>
          <w:szCs w:val="24"/>
          <w:lang w:eastAsia="en-US"/>
        </w:rPr>
      </w:pPr>
      <w:ins w:id="7" w:author="Φλούδα Χριστίνα" w:date="2019-05-23T13:20:00Z">
        <w:r w:rsidRPr="000C25FA">
          <w:rPr>
            <w:rFonts w:eastAsia="Times New Roman"/>
            <w:szCs w:val="24"/>
            <w:lang w:eastAsia="en-US"/>
          </w:rPr>
          <w:t xml:space="preserve">ΙΖ΄ ΠΕΡΙΟΔΟΣ </w:t>
        </w:r>
      </w:ins>
    </w:p>
    <w:p w14:paraId="2F564AF6" w14:textId="77777777" w:rsidR="000C25FA" w:rsidRPr="000C25FA" w:rsidRDefault="000C25FA" w:rsidP="000C25FA">
      <w:pPr>
        <w:spacing w:after="0" w:line="360" w:lineRule="auto"/>
        <w:rPr>
          <w:ins w:id="8" w:author="Φλούδα Χριστίνα" w:date="2019-05-23T13:20:00Z"/>
          <w:rFonts w:eastAsia="Times New Roman"/>
          <w:szCs w:val="24"/>
          <w:lang w:eastAsia="en-US"/>
        </w:rPr>
      </w:pPr>
      <w:ins w:id="9" w:author="Φλούδα Χριστίνα" w:date="2019-05-23T13:20:00Z">
        <w:r w:rsidRPr="000C25FA">
          <w:rPr>
            <w:rFonts w:eastAsia="Times New Roman"/>
            <w:szCs w:val="24"/>
            <w:lang w:eastAsia="en-US"/>
          </w:rPr>
          <w:t>ΠΡΟΕΔΡΕΥΟΜΕΝΗΣ ΚΟΙΝΟΒΟΥΛΕΥΤΙΚΗΣ ΔΗΜΟΚΡΑΤΙΑΣ</w:t>
        </w:r>
      </w:ins>
    </w:p>
    <w:p w14:paraId="1C869A8F" w14:textId="77777777" w:rsidR="000C25FA" w:rsidRPr="000C25FA" w:rsidRDefault="000C25FA" w:rsidP="000C25FA">
      <w:pPr>
        <w:spacing w:after="0" w:line="360" w:lineRule="auto"/>
        <w:rPr>
          <w:ins w:id="10" w:author="Φλούδα Χριστίνα" w:date="2019-05-23T13:20:00Z"/>
          <w:rFonts w:eastAsia="Times New Roman"/>
          <w:szCs w:val="24"/>
          <w:lang w:eastAsia="en-US"/>
        </w:rPr>
      </w:pPr>
      <w:ins w:id="11" w:author="Φλούδα Χριστίνα" w:date="2019-05-23T13:20:00Z">
        <w:r w:rsidRPr="000C25FA">
          <w:rPr>
            <w:rFonts w:eastAsia="Times New Roman"/>
            <w:szCs w:val="24"/>
            <w:lang w:eastAsia="en-US"/>
          </w:rPr>
          <w:t>ΣΥΝΟΔΟΣ Δ΄</w:t>
        </w:r>
      </w:ins>
    </w:p>
    <w:p w14:paraId="72E41598" w14:textId="77777777" w:rsidR="000C25FA" w:rsidRPr="000C25FA" w:rsidRDefault="000C25FA" w:rsidP="000C25FA">
      <w:pPr>
        <w:spacing w:after="0" w:line="360" w:lineRule="auto"/>
        <w:rPr>
          <w:ins w:id="12" w:author="Φλούδα Χριστίνα" w:date="2019-05-23T13:20:00Z"/>
          <w:rFonts w:eastAsia="Times New Roman"/>
          <w:szCs w:val="24"/>
          <w:lang w:eastAsia="en-US"/>
        </w:rPr>
      </w:pPr>
    </w:p>
    <w:p w14:paraId="331D6A85" w14:textId="77777777" w:rsidR="000C25FA" w:rsidRPr="000C25FA" w:rsidRDefault="000C25FA" w:rsidP="000C25FA">
      <w:pPr>
        <w:spacing w:after="0" w:line="360" w:lineRule="auto"/>
        <w:rPr>
          <w:ins w:id="13" w:author="Φλούδα Χριστίνα" w:date="2019-05-23T13:20:00Z"/>
          <w:rFonts w:eastAsia="Times New Roman"/>
          <w:szCs w:val="24"/>
          <w:lang w:eastAsia="en-US"/>
        </w:rPr>
      </w:pPr>
      <w:ins w:id="14" w:author="Φλούδα Χριστίνα" w:date="2019-05-23T13:20:00Z">
        <w:r w:rsidRPr="000C25FA">
          <w:rPr>
            <w:rFonts w:eastAsia="Times New Roman"/>
            <w:szCs w:val="24"/>
            <w:lang w:eastAsia="en-US"/>
          </w:rPr>
          <w:t>ΣΥΝΕΔΡΙΑΣΗ ΡΚΔ΄</w:t>
        </w:r>
      </w:ins>
    </w:p>
    <w:p w14:paraId="0A8C455D" w14:textId="77777777" w:rsidR="000C25FA" w:rsidRPr="000C25FA" w:rsidRDefault="000C25FA" w:rsidP="000C25FA">
      <w:pPr>
        <w:spacing w:after="0" w:line="360" w:lineRule="auto"/>
        <w:rPr>
          <w:ins w:id="15" w:author="Φλούδα Χριστίνα" w:date="2019-05-23T13:20:00Z"/>
          <w:rFonts w:eastAsia="Times New Roman"/>
          <w:szCs w:val="24"/>
          <w:lang w:eastAsia="en-US"/>
        </w:rPr>
      </w:pPr>
      <w:ins w:id="16" w:author="Φλούδα Χριστίνα" w:date="2019-05-23T13:20:00Z">
        <w:r w:rsidRPr="000C25FA">
          <w:rPr>
            <w:rFonts w:eastAsia="Times New Roman"/>
            <w:szCs w:val="24"/>
            <w:lang w:eastAsia="en-US"/>
          </w:rPr>
          <w:t>Τετάρτη  15 Μαΐου 2019</w:t>
        </w:r>
      </w:ins>
    </w:p>
    <w:p w14:paraId="424DBA7B" w14:textId="77777777" w:rsidR="000C25FA" w:rsidRPr="000C25FA" w:rsidRDefault="000C25FA" w:rsidP="000C25FA">
      <w:pPr>
        <w:spacing w:after="0" w:line="360" w:lineRule="auto"/>
        <w:rPr>
          <w:ins w:id="17" w:author="Φλούδα Χριστίνα" w:date="2019-05-23T13:20:00Z"/>
          <w:rFonts w:eastAsia="Times New Roman"/>
          <w:szCs w:val="24"/>
          <w:lang w:eastAsia="en-US"/>
        </w:rPr>
      </w:pPr>
    </w:p>
    <w:p w14:paraId="3AF7D547" w14:textId="77777777" w:rsidR="000C25FA" w:rsidRPr="000C25FA" w:rsidRDefault="000C25FA" w:rsidP="000C25FA">
      <w:pPr>
        <w:spacing w:after="0" w:line="360" w:lineRule="auto"/>
        <w:rPr>
          <w:ins w:id="18" w:author="Φλούδα Χριστίνα" w:date="2019-05-23T13:20:00Z"/>
          <w:rFonts w:eastAsia="Times New Roman"/>
          <w:szCs w:val="24"/>
          <w:lang w:eastAsia="en-US"/>
        </w:rPr>
      </w:pPr>
      <w:ins w:id="19" w:author="Φλούδα Χριστίνα" w:date="2019-05-23T13:20:00Z">
        <w:r w:rsidRPr="000C25FA">
          <w:rPr>
            <w:rFonts w:eastAsia="Times New Roman"/>
            <w:szCs w:val="24"/>
            <w:lang w:eastAsia="en-US"/>
          </w:rPr>
          <w:t>ΘΕΜΑΤΑ</w:t>
        </w:r>
      </w:ins>
    </w:p>
    <w:p w14:paraId="50BDE167" w14:textId="77777777" w:rsidR="000C25FA" w:rsidRPr="000C25FA" w:rsidRDefault="000C25FA" w:rsidP="000C25FA">
      <w:pPr>
        <w:spacing w:after="0" w:line="360" w:lineRule="auto"/>
        <w:rPr>
          <w:ins w:id="20" w:author="Φλούδα Χριστίνα" w:date="2019-05-23T13:20:00Z"/>
          <w:rFonts w:eastAsia="Times New Roman"/>
          <w:szCs w:val="24"/>
          <w:lang w:eastAsia="en-US"/>
        </w:rPr>
      </w:pPr>
      <w:ins w:id="21" w:author="Φλούδα Χριστίνα" w:date="2019-05-23T13:20:00Z">
        <w:r w:rsidRPr="000C25FA">
          <w:rPr>
            <w:rFonts w:eastAsia="Times New Roman"/>
            <w:szCs w:val="24"/>
            <w:lang w:eastAsia="en-US"/>
          </w:rPr>
          <w:t xml:space="preserve"> </w:t>
        </w:r>
        <w:r w:rsidRPr="000C25FA">
          <w:rPr>
            <w:rFonts w:eastAsia="Times New Roman"/>
            <w:szCs w:val="24"/>
            <w:lang w:eastAsia="en-US"/>
          </w:rPr>
          <w:br/>
          <w:t xml:space="preserve">Α. ΕΙΔΙΚΑ ΘΕΜΑΤΑ </w:t>
        </w:r>
        <w:r w:rsidRPr="000C25FA">
          <w:rPr>
            <w:rFonts w:eastAsia="Times New Roman"/>
            <w:szCs w:val="24"/>
            <w:lang w:eastAsia="en-US"/>
          </w:rPr>
          <w:br/>
          <w:t xml:space="preserve">1. Επικύρωση Πρακτικών, σελ. </w:t>
        </w:r>
        <w:r w:rsidRPr="000C25FA">
          <w:rPr>
            <w:rFonts w:eastAsia="Times New Roman"/>
            <w:szCs w:val="24"/>
            <w:lang w:eastAsia="en-US"/>
          </w:rPr>
          <w:br/>
          <w:t xml:space="preserve">2. Ανακοινώνεται ότι τη συνεδρίαση παρακολουθούν μαθητές από το Δημοτικό Σχολείο </w:t>
        </w:r>
        <w:proofErr w:type="spellStart"/>
        <w:r w:rsidRPr="000C25FA">
          <w:rPr>
            <w:rFonts w:eastAsia="Times New Roman"/>
            <w:szCs w:val="24"/>
            <w:lang w:eastAsia="en-US"/>
          </w:rPr>
          <w:t>Γυναιοκάστρου</w:t>
        </w:r>
        <w:proofErr w:type="spellEnd"/>
        <w:r w:rsidRPr="000C25FA">
          <w:rPr>
            <w:rFonts w:eastAsia="Times New Roman"/>
            <w:szCs w:val="24"/>
            <w:lang w:eastAsia="en-US"/>
          </w:rPr>
          <w:t xml:space="preserve"> Κιλκίς, το 16ο Δημοτικό Σχολείο Γλυφάδας, το 11ο Δημοτικό Σχολείο Χαϊδαρίου και το 5ο Δημοτικό Σχολείο Αγίων Αναργύρων, σελ. </w:t>
        </w:r>
        <w:r w:rsidRPr="000C25FA">
          <w:rPr>
            <w:rFonts w:eastAsia="Times New Roman"/>
            <w:szCs w:val="24"/>
            <w:lang w:eastAsia="en-US"/>
          </w:rPr>
          <w:br/>
          <w:t xml:space="preserve">3. Επί διαδικαστικού θέματος, σελ. </w:t>
        </w:r>
        <w:r w:rsidRPr="000C25FA">
          <w:rPr>
            <w:rFonts w:eastAsia="Times New Roman"/>
            <w:szCs w:val="24"/>
            <w:lang w:eastAsia="en-US"/>
          </w:rPr>
          <w:br/>
          <w:t xml:space="preserve"> </w:t>
        </w:r>
        <w:r w:rsidRPr="000C25FA">
          <w:rPr>
            <w:rFonts w:eastAsia="Times New Roman"/>
            <w:szCs w:val="24"/>
            <w:lang w:eastAsia="en-US"/>
          </w:rPr>
          <w:br/>
          <w:t xml:space="preserve">Β. ΚΟΙΝΟΒΟΥΛΕΥΤΙΚΟΣ ΕΛΕΓΧΟΣ </w:t>
        </w:r>
        <w:r w:rsidRPr="000C25FA">
          <w:rPr>
            <w:rFonts w:eastAsia="Times New Roman"/>
            <w:szCs w:val="24"/>
            <w:lang w:eastAsia="en-US"/>
          </w:rPr>
          <w:br/>
          <w:t xml:space="preserve">Ανακοίνωση του δελτίου επικαίρων ερωτήσεων της Πέμπτης 16 Μαΐου 2019 και της Πέμπτης 9 Μαΐου 2019, σελ. </w:t>
        </w:r>
        <w:r w:rsidRPr="000C25FA">
          <w:rPr>
            <w:rFonts w:eastAsia="Times New Roman"/>
            <w:szCs w:val="24"/>
            <w:lang w:eastAsia="en-US"/>
          </w:rPr>
          <w:br/>
          <w:t xml:space="preserve"> </w:t>
        </w:r>
        <w:r w:rsidRPr="000C25FA">
          <w:rPr>
            <w:rFonts w:eastAsia="Times New Roman"/>
            <w:szCs w:val="24"/>
            <w:lang w:eastAsia="en-US"/>
          </w:rPr>
          <w:br/>
          <w:t xml:space="preserve">Γ. ΝΟΜΟΘΕΤΙΚΗ ΕΡΓΑΣΙΑ </w:t>
        </w:r>
        <w:r w:rsidRPr="000C25FA">
          <w:rPr>
            <w:rFonts w:eastAsia="Times New Roman"/>
            <w:szCs w:val="24"/>
            <w:lang w:eastAsia="en-US"/>
          </w:rPr>
          <w:br/>
          <w:t xml:space="preserve">Συζήτηση και ψήφιση επί της αρχής, των άρθρων, των τροπολογιών και του συνόλου του σχεδίου νόμου του Υπουργείου Εργασίας, Κοινωνικής Ασφάλισης και Κοινωνικής Αλληλεγγύης: «Ρύθμιση οφειλών προς τους φορείς κοινωνικής ασφάλισης, τη φορολογική διοίκηση και τους ΟΤΑ Α’ Βαθμού, συνταξιοδοτικές ρυθμίσεις δημοσίου και λοιπές ασφαλιστικές και συνταξιοδοτικές διατάξεις, ενίσχυση της προστασίας των εργαζομένων και άλλες διατάξεις», σελ. </w:t>
        </w:r>
        <w:r w:rsidRPr="000C25FA">
          <w:rPr>
            <w:rFonts w:eastAsia="Times New Roman"/>
            <w:szCs w:val="24"/>
            <w:lang w:eastAsia="en-US"/>
          </w:rPr>
          <w:br/>
          <w:t xml:space="preserve"> </w:t>
        </w:r>
        <w:r w:rsidRPr="000C25FA">
          <w:rPr>
            <w:rFonts w:eastAsia="Times New Roman"/>
            <w:szCs w:val="24"/>
            <w:lang w:eastAsia="en-US"/>
          </w:rPr>
          <w:br/>
          <w:t>ΠΡΟΕΔΡΟΣ</w:t>
        </w:r>
      </w:ins>
    </w:p>
    <w:p w14:paraId="1F7D19BE" w14:textId="77777777" w:rsidR="000C25FA" w:rsidRPr="000C25FA" w:rsidRDefault="000C25FA" w:rsidP="000C25FA">
      <w:pPr>
        <w:spacing w:after="0" w:line="360" w:lineRule="auto"/>
        <w:rPr>
          <w:ins w:id="22" w:author="Φλούδα Χριστίνα" w:date="2019-05-23T13:20:00Z"/>
          <w:rFonts w:eastAsia="Times New Roman"/>
          <w:szCs w:val="24"/>
          <w:lang w:eastAsia="en-US"/>
        </w:rPr>
      </w:pPr>
      <w:ins w:id="23" w:author="Φλούδα Χριστίνα" w:date="2019-05-23T13:20:00Z">
        <w:r w:rsidRPr="000C25FA">
          <w:rPr>
            <w:rFonts w:eastAsia="Times New Roman"/>
            <w:szCs w:val="24"/>
            <w:lang w:eastAsia="en-US"/>
          </w:rPr>
          <w:t>ΒΟΥΤΣΗΣ Ν. , σελ.</w:t>
        </w:r>
        <w:r w:rsidRPr="000C25FA">
          <w:rPr>
            <w:rFonts w:eastAsia="Times New Roman"/>
            <w:szCs w:val="24"/>
            <w:lang w:eastAsia="en-US"/>
          </w:rPr>
          <w:br/>
        </w:r>
      </w:ins>
    </w:p>
    <w:p w14:paraId="1D514207" w14:textId="77777777" w:rsidR="000C25FA" w:rsidRPr="000C25FA" w:rsidRDefault="000C25FA" w:rsidP="000C25FA">
      <w:pPr>
        <w:spacing w:after="0" w:line="360" w:lineRule="auto"/>
        <w:rPr>
          <w:ins w:id="24" w:author="Φλούδα Χριστίνα" w:date="2019-05-23T13:20:00Z"/>
          <w:rFonts w:eastAsia="Times New Roman"/>
          <w:szCs w:val="24"/>
          <w:lang w:eastAsia="en-US"/>
        </w:rPr>
      </w:pPr>
      <w:ins w:id="25" w:author="Φλούδα Χριστίνα" w:date="2019-05-23T13:20:00Z">
        <w:r w:rsidRPr="000C25FA">
          <w:rPr>
            <w:rFonts w:eastAsia="Times New Roman"/>
            <w:szCs w:val="24"/>
            <w:lang w:eastAsia="en-US"/>
          </w:rPr>
          <w:t>ΠΡΟΕΔΡΕΥΟΝΤΕΣ</w:t>
        </w:r>
      </w:ins>
    </w:p>
    <w:p w14:paraId="515EBC44" w14:textId="77777777" w:rsidR="000C25FA" w:rsidRPr="000C25FA" w:rsidRDefault="000C25FA" w:rsidP="000C25FA">
      <w:pPr>
        <w:spacing w:after="0" w:line="360" w:lineRule="auto"/>
        <w:rPr>
          <w:ins w:id="26" w:author="Φλούδα Χριστίνα" w:date="2019-05-23T13:20:00Z"/>
          <w:rFonts w:eastAsia="Times New Roman"/>
          <w:szCs w:val="24"/>
          <w:lang w:eastAsia="en-US"/>
        </w:rPr>
      </w:pPr>
      <w:ins w:id="27" w:author="Φλούδα Χριστίνα" w:date="2019-05-23T13:20:00Z">
        <w:r w:rsidRPr="000C25FA">
          <w:rPr>
            <w:rFonts w:eastAsia="Times New Roman"/>
            <w:szCs w:val="24"/>
            <w:lang w:eastAsia="en-US"/>
          </w:rPr>
          <w:t>ΚΑΚΛΑΜΑΝΗΣ Ν. , σελ.</w:t>
        </w:r>
        <w:r w:rsidRPr="000C25FA">
          <w:rPr>
            <w:rFonts w:eastAsia="Times New Roman"/>
            <w:szCs w:val="24"/>
            <w:lang w:eastAsia="en-US"/>
          </w:rPr>
          <w:br/>
          <w:t>ΚΡΕΜΑΣΤΙΝΟΣ Δ. , σελ.</w:t>
        </w:r>
        <w:r w:rsidRPr="000C25FA">
          <w:rPr>
            <w:rFonts w:eastAsia="Times New Roman"/>
            <w:szCs w:val="24"/>
            <w:lang w:eastAsia="en-US"/>
          </w:rPr>
          <w:br/>
        </w:r>
      </w:ins>
    </w:p>
    <w:p w14:paraId="3A695F9C" w14:textId="77777777" w:rsidR="000C25FA" w:rsidRPr="000C25FA" w:rsidRDefault="000C25FA" w:rsidP="000C25FA">
      <w:pPr>
        <w:spacing w:after="0" w:line="360" w:lineRule="auto"/>
        <w:rPr>
          <w:ins w:id="28" w:author="Φλούδα Χριστίνα" w:date="2019-05-23T13:20:00Z"/>
          <w:rFonts w:eastAsia="Times New Roman"/>
          <w:szCs w:val="24"/>
          <w:lang w:eastAsia="en-US"/>
        </w:rPr>
      </w:pPr>
    </w:p>
    <w:p w14:paraId="7785B484" w14:textId="77777777" w:rsidR="000C25FA" w:rsidRPr="000C25FA" w:rsidRDefault="000C25FA" w:rsidP="000C25FA">
      <w:pPr>
        <w:spacing w:after="0" w:line="360" w:lineRule="auto"/>
        <w:rPr>
          <w:ins w:id="29" w:author="Φλούδα Χριστίνα" w:date="2019-05-23T13:20:00Z"/>
          <w:rFonts w:eastAsia="Times New Roman"/>
          <w:szCs w:val="24"/>
          <w:lang w:eastAsia="en-US"/>
        </w:rPr>
      </w:pPr>
      <w:ins w:id="30" w:author="Φλούδα Χριστίνα" w:date="2019-05-23T13:20:00Z">
        <w:r w:rsidRPr="000C25FA">
          <w:rPr>
            <w:rFonts w:eastAsia="Times New Roman"/>
            <w:szCs w:val="24"/>
            <w:lang w:eastAsia="en-US"/>
          </w:rPr>
          <w:t>ΟΜΙΛΗΤΕΣ</w:t>
        </w:r>
      </w:ins>
    </w:p>
    <w:p w14:paraId="6D6D1886" w14:textId="5F6B2BC7" w:rsidR="000C25FA" w:rsidRDefault="000C25FA" w:rsidP="000C25FA">
      <w:pPr>
        <w:spacing w:line="600" w:lineRule="auto"/>
        <w:ind w:firstLine="720"/>
        <w:jc w:val="center"/>
        <w:rPr>
          <w:ins w:id="31" w:author="Φλούδα Χριστίνα" w:date="2019-05-23T13:20:00Z"/>
          <w:rFonts w:eastAsia="Times New Roman" w:cs="Times New Roman"/>
          <w:szCs w:val="24"/>
        </w:rPr>
      </w:pPr>
      <w:ins w:id="32" w:author="Φλούδα Χριστίνα" w:date="2019-05-23T13:20:00Z">
        <w:r w:rsidRPr="000C25FA">
          <w:rPr>
            <w:rFonts w:eastAsia="Times New Roman"/>
            <w:szCs w:val="24"/>
            <w:lang w:eastAsia="en-US"/>
          </w:rPr>
          <w:br/>
          <w:t>Α. Επί διαδικαστικού θέματος:</w:t>
        </w:r>
        <w:r w:rsidRPr="000C25FA">
          <w:rPr>
            <w:rFonts w:eastAsia="Times New Roman"/>
            <w:szCs w:val="24"/>
            <w:lang w:eastAsia="en-US"/>
          </w:rPr>
          <w:br/>
          <w:t>ΑΧΤΣΙΟΓΛΟΥ Ε. , σελ.</w:t>
        </w:r>
        <w:r w:rsidRPr="000C25FA">
          <w:rPr>
            <w:rFonts w:eastAsia="Times New Roman"/>
            <w:szCs w:val="24"/>
            <w:lang w:eastAsia="en-US"/>
          </w:rPr>
          <w:br/>
          <w:t>ΒΟΥΤΣΗΣ Ν. , σελ.</w:t>
        </w:r>
        <w:r w:rsidRPr="000C25FA">
          <w:rPr>
            <w:rFonts w:eastAsia="Times New Roman"/>
            <w:szCs w:val="24"/>
            <w:lang w:eastAsia="en-US"/>
          </w:rPr>
          <w:br/>
          <w:t>ΒΡΟΥΤΣΗΣ Ι. , σελ.</w:t>
        </w:r>
        <w:r w:rsidRPr="000C25FA">
          <w:rPr>
            <w:rFonts w:eastAsia="Times New Roman"/>
            <w:szCs w:val="24"/>
            <w:lang w:eastAsia="en-US"/>
          </w:rPr>
          <w:br/>
          <w:t>ΓΕΩΡΓΙΑΔΗΣ Μ. , σελ.</w:t>
        </w:r>
        <w:r w:rsidRPr="000C25FA">
          <w:rPr>
            <w:rFonts w:eastAsia="Times New Roman"/>
            <w:szCs w:val="24"/>
            <w:lang w:eastAsia="en-US"/>
          </w:rPr>
          <w:br/>
          <w:t>ΚΑΚΛΑΜΑΝΗΣ Ν. , σελ.</w:t>
        </w:r>
        <w:r w:rsidRPr="000C25FA">
          <w:rPr>
            <w:rFonts w:eastAsia="Times New Roman"/>
            <w:szCs w:val="24"/>
            <w:lang w:eastAsia="en-US"/>
          </w:rPr>
          <w:br/>
          <w:t>ΚΑΤΣΩΤΗΣ Χ. , σελ.</w:t>
        </w:r>
        <w:r w:rsidRPr="000C25FA">
          <w:rPr>
            <w:rFonts w:eastAsia="Times New Roman"/>
            <w:szCs w:val="24"/>
            <w:lang w:eastAsia="en-US"/>
          </w:rPr>
          <w:br/>
          <w:t>ΚΕΓΚΕΡΟΓΛΟΥ Β. , σελ.</w:t>
        </w:r>
        <w:r w:rsidRPr="000C25FA">
          <w:rPr>
            <w:rFonts w:eastAsia="Times New Roman"/>
            <w:szCs w:val="24"/>
            <w:lang w:eastAsia="en-US"/>
          </w:rPr>
          <w:br/>
          <w:t>ΚΟΥΤΣΟΥΚΟΣ Γ. , σελ.</w:t>
        </w:r>
        <w:r w:rsidRPr="000C25FA">
          <w:rPr>
            <w:rFonts w:eastAsia="Times New Roman"/>
            <w:szCs w:val="24"/>
            <w:lang w:eastAsia="en-US"/>
          </w:rPr>
          <w:br/>
          <w:t>ΚΡΕΜΑΣΤΙΝΟΣ Δ. , σελ.</w:t>
        </w:r>
        <w:r w:rsidRPr="000C25FA">
          <w:rPr>
            <w:rFonts w:eastAsia="Times New Roman"/>
            <w:szCs w:val="24"/>
            <w:lang w:eastAsia="en-US"/>
          </w:rPr>
          <w:br/>
          <w:t>ΛΥΜΠΕΡΑΚΗ Α. , σελ.</w:t>
        </w:r>
        <w:r w:rsidRPr="000C25FA">
          <w:rPr>
            <w:rFonts w:eastAsia="Times New Roman"/>
            <w:szCs w:val="24"/>
            <w:lang w:eastAsia="en-US"/>
          </w:rPr>
          <w:br/>
          <w:t>ΜΑΝΤΑΣ Χ. , σελ.</w:t>
        </w:r>
        <w:r w:rsidRPr="000C25FA">
          <w:rPr>
            <w:rFonts w:eastAsia="Times New Roman"/>
            <w:szCs w:val="24"/>
            <w:lang w:eastAsia="en-US"/>
          </w:rPr>
          <w:br/>
          <w:t>ΜΠΑΛΑΟΥΡΑΣ Γ. , σελ.</w:t>
        </w:r>
        <w:r w:rsidRPr="000C25FA">
          <w:rPr>
            <w:rFonts w:eastAsia="Times New Roman"/>
            <w:szCs w:val="24"/>
            <w:lang w:eastAsia="en-US"/>
          </w:rPr>
          <w:br/>
          <w:t>ΠΑΠΑΗΛΙΟΥ Γ. , σελ.</w:t>
        </w:r>
        <w:r w:rsidRPr="000C25FA">
          <w:rPr>
            <w:rFonts w:eastAsia="Times New Roman"/>
            <w:szCs w:val="24"/>
            <w:lang w:eastAsia="en-US"/>
          </w:rPr>
          <w:br/>
          <w:t>ΠΑΠΠΑΣ Χ. , σελ.</w:t>
        </w:r>
        <w:r w:rsidRPr="000C25FA">
          <w:rPr>
            <w:rFonts w:eastAsia="Times New Roman"/>
            <w:szCs w:val="24"/>
            <w:lang w:eastAsia="en-US"/>
          </w:rPr>
          <w:br/>
          <w:t>ΣΑΧΙΝΙΔΗΣ Ι. , σελ.</w:t>
        </w:r>
        <w:r w:rsidRPr="000C25FA">
          <w:rPr>
            <w:rFonts w:eastAsia="Times New Roman"/>
            <w:szCs w:val="24"/>
            <w:lang w:eastAsia="en-US"/>
          </w:rPr>
          <w:br/>
          <w:t>ΣΤΑΜΑΤΗΣ Δ. , σελ.</w:t>
        </w:r>
        <w:r w:rsidRPr="000C25FA">
          <w:rPr>
            <w:rFonts w:eastAsia="Times New Roman"/>
            <w:szCs w:val="24"/>
            <w:lang w:eastAsia="en-US"/>
          </w:rPr>
          <w:br/>
        </w:r>
        <w:r w:rsidRPr="000C25FA">
          <w:rPr>
            <w:rFonts w:eastAsia="Times New Roman"/>
            <w:szCs w:val="24"/>
            <w:lang w:eastAsia="en-US"/>
          </w:rPr>
          <w:br/>
          <w:t>Β. Επί του σχεδίου νόμου του Υπουργείου Εργασίας, Κοινωνικής Ασφάλισης και Κοινωνικής Αλληλεγγύης:</w:t>
        </w:r>
        <w:r w:rsidRPr="000C25FA">
          <w:rPr>
            <w:rFonts w:eastAsia="Times New Roman"/>
            <w:szCs w:val="24"/>
            <w:lang w:eastAsia="en-US"/>
          </w:rPr>
          <w:br/>
          <w:t>ΑΧΤΣΙΟΓΛΟΥ Ε. , σελ.</w:t>
        </w:r>
        <w:r w:rsidRPr="000C25FA">
          <w:rPr>
            <w:rFonts w:eastAsia="Times New Roman"/>
            <w:szCs w:val="24"/>
            <w:lang w:eastAsia="en-US"/>
          </w:rPr>
          <w:br/>
          <w:t>ΒΑΡΔΑΚΗΣ Σ. , σελ.</w:t>
        </w:r>
        <w:r w:rsidRPr="000C25FA">
          <w:rPr>
            <w:rFonts w:eastAsia="Times New Roman"/>
            <w:szCs w:val="24"/>
            <w:lang w:eastAsia="en-US"/>
          </w:rPr>
          <w:br/>
          <w:t>ΒΡΟΥΤΣΗΣ Ι. , σελ.</w:t>
        </w:r>
        <w:r w:rsidRPr="000C25FA">
          <w:rPr>
            <w:rFonts w:eastAsia="Times New Roman"/>
            <w:szCs w:val="24"/>
            <w:lang w:eastAsia="en-US"/>
          </w:rPr>
          <w:br/>
          <w:t>ΓΕΝΝΗΜΑΤΑ Φ. , σελ.</w:t>
        </w:r>
        <w:r w:rsidRPr="000C25FA">
          <w:rPr>
            <w:rFonts w:eastAsia="Times New Roman"/>
            <w:szCs w:val="24"/>
            <w:lang w:eastAsia="en-US"/>
          </w:rPr>
          <w:br/>
          <w:t>ΓΕΩΡΓΙΑΔΗΣ Μ. , σελ.</w:t>
        </w:r>
        <w:r w:rsidRPr="000C25FA">
          <w:rPr>
            <w:rFonts w:eastAsia="Times New Roman"/>
            <w:szCs w:val="24"/>
            <w:lang w:eastAsia="en-US"/>
          </w:rPr>
          <w:br/>
          <w:t>ΔΕΝΔΙΑΣ Ν. , σελ.</w:t>
        </w:r>
        <w:r w:rsidRPr="000C25FA">
          <w:rPr>
            <w:rFonts w:eastAsia="Times New Roman"/>
            <w:szCs w:val="24"/>
            <w:lang w:eastAsia="en-US"/>
          </w:rPr>
          <w:br/>
          <w:t>ΘΕΟΧΑΡΗΣ Θ. , σελ.</w:t>
        </w:r>
        <w:r w:rsidRPr="000C25FA">
          <w:rPr>
            <w:rFonts w:eastAsia="Times New Roman"/>
            <w:szCs w:val="24"/>
            <w:lang w:eastAsia="en-US"/>
          </w:rPr>
          <w:br/>
          <w:t>ΚΑΤΣΩΤΗΣ Χ. , σελ.</w:t>
        </w:r>
        <w:r w:rsidRPr="000C25FA">
          <w:rPr>
            <w:rFonts w:eastAsia="Times New Roman"/>
            <w:szCs w:val="24"/>
            <w:lang w:eastAsia="en-US"/>
          </w:rPr>
          <w:br/>
          <w:t>ΚΕΓΚΕΡΟΓΛΟΥ Β. , σελ.</w:t>
        </w:r>
        <w:r w:rsidRPr="000C25FA">
          <w:rPr>
            <w:rFonts w:eastAsia="Times New Roman"/>
            <w:szCs w:val="24"/>
            <w:lang w:eastAsia="en-US"/>
          </w:rPr>
          <w:br/>
          <w:t>ΚΟΝΣΟΛΑΣ Ε. , σελ.</w:t>
        </w:r>
        <w:r w:rsidRPr="000C25FA">
          <w:rPr>
            <w:rFonts w:eastAsia="Times New Roman"/>
            <w:szCs w:val="24"/>
            <w:lang w:eastAsia="en-US"/>
          </w:rPr>
          <w:br/>
          <w:t>ΚΟΥΤΣΟΥΚΟΣ Γ. , σελ.</w:t>
        </w:r>
        <w:r w:rsidRPr="000C25FA">
          <w:rPr>
            <w:rFonts w:eastAsia="Times New Roman"/>
            <w:szCs w:val="24"/>
            <w:lang w:eastAsia="en-US"/>
          </w:rPr>
          <w:br/>
          <w:t>ΚΡΕΜΑΣΤΙΝΟΣ Δ. , σελ.</w:t>
        </w:r>
        <w:r w:rsidRPr="000C25FA">
          <w:rPr>
            <w:rFonts w:eastAsia="Times New Roman"/>
            <w:szCs w:val="24"/>
            <w:lang w:eastAsia="en-US"/>
          </w:rPr>
          <w:br/>
          <w:t>ΜΑΝΤΑΣ Χ. , σελ.</w:t>
        </w:r>
        <w:r w:rsidRPr="000C25FA">
          <w:rPr>
            <w:rFonts w:eastAsia="Times New Roman"/>
            <w:szCs w:val="24"/>
            <w:lang w:eastAsia="en-US"/>
          </w:rPr>
          <w:br/>
          <w:t>ΜΠΑΛΑΟΥΡΑΣ Γ. , σελ.</w:t>
        </w:r>
        <w:r w:rsidRPr="000C25FA">
          <w:rPr>
            <w:rFonts w:eastAsia="Times New Roman"/>
            <w:szCs w:val="24"/>
            <w:lang w:eastAsia="en-US"/>
          </w:rPr>
          <w:br/>
          <w:t>ΜΠΟΥΚΩΡΟΣ Χ. , σελ.</w:t>
        </w:r>
        <w:r w:rsidRPr="000C25FA">
          <w:rPr>
            <w:rFonts w:eastAsia="Times New Roman"/>
            <w:szCs w:val="24"/>
            <w:lang w:eastAsia="en-US"/>
          </w:rPr>
          <w:br/>
          <w:t>ΠΑΝΑΓΙΩΤΟΠΟΥΛΟΣ Ν. , σελ.</w:t>
        </w:r>
        <w:r w:rsidRPr="000C25FA">
          <w:rPr>
            <w:rFonts w:eastAsia="Times New Roman"/>
            <w:szCs w:val="24"/>
            <w:lang w:eastAsia="en-US"/>
          </w:rPr>
          <w:br/>
          <w:t>ΠΑΠΑΗΛΙΟΥ Γ. , σελ.</w:t>
        </w:r>
        <w:r w:rsidRPr="000C25FA">
          <w:rPr>
            <w:rFonts w:eastAsia="Times New Roman"/>
            <w:szCs w:val="24"/>
            <w:lang w:eastAsia="en-US"/>
          </w:rPr>
          <w:br/>
          <w:t>ΠΑΠΠΑΣ Χ. , σελ.</w:t>
        </w:r>
        <w:r w:rsidRPr="000C25FA">
          <w:rPr>
            <w:rFonts w:eastAsia="Times New Roman"/>
            <w:szCs w:val="24"/>
            <w:lang w:eastAsia="en-US"/>
          </w:rPr>
          <w:br/>
          <w:t>ΠΑΥΛΙΔΗΣ Κ. , σελ.</w:t>
        </w:r>
        <w:r w:rsidRPr="000C25FA">
          <w:rPr>
            <w:rFonts w:eastAsia="Times New Roman"/>
            <w:szCs w:val="24"/>
            <w:lang w:eastAsia="en-US"/>
          </w:rPr>
          <w:br/>
          <w:t>ΠΕΤΡΟΠΟΥΛΟΣ Α. , σελ.</w:t>
        </w:r>
        <w:r w:rsidRPr="000C25FA">
          <w:rPr>
            <w:rFonts w:eastAsia="Times New Roman"/>
            <w:szCs w:val="24"/>
            <w:lang w:eastAsia="en-US"/>
          </w:rPr>
          <w:br/>
          <w:t>ΣΑΧΙΝΙΔΗΣ Ι. , σελ.</w:t>
        </w:r>
        <w:r w:rsidRPr="000C25FA">
          <w:rPr>
            <w:rFonts w:eastAsia="Times New Roman"/>
            <w:szCs w:val="24"/>
            <w:lang w:eastAsia="en-US"/>
          </w:rPr>
          <w:br/>
          <w:t>ΣΤΑΜΑΤΗΣ Δ. , σελ.</w:t>
        </w:r>
        <w:r w:rsidRPr="000C25FA">
          <w:rPr>
            <w:rFonts w:eastAsia="Times New Roman"/>
            <w:szCs w:val="24"/>
            <w:lang w:eastAsia="en-US"/>
          </w:rPr>
          <w:br/>
          <w:t>ΤΣΑΚΑΛΩΤΟΣ Ε. , σελ.</w:t>
        </w:r>
        <w:r w:rsidRPr="000C25FA">
          <w:rPr>
            <w:rFonts w:eastAsia="Times New Roman"/>
            <w:szCs w:val="24"/>
            <w:lang w:eastAsia="en-US"/>
          </w:rPr>
          <w:br/>
          <w:t>ΤΣΙΠΡΑΣ Α. , σελ.</w:t>
        </w:r>
        <w:r w:rsidRPr="000C25FA">
          <w:rPr>
            <w:rFonts w:eastAsia="Times New Roman"/>
            <w:szCs w:val="24"/>
            <w:lang w:eastAsia="en-US"/>
          </w:rPr>
          <w:br/>
          <w:t>ΨΥΧΟΓΙΟΣ Γ. , σελ.</w:t>
        </w:r>
        <w:r w:rsidRPr="000C25FA">
          <w:rPr>
            <w:rFonts w:eastAsia="Times New Roman"/>
            <w:szCs w:val="24"/>
            <w:lang w:eastAsia="en-US"/>
          </w:rPr>
          <w:br/>
        </w:r>
        <w:r w:rsidRPr="000C25FA">
          <w:rPr>
            <w:rFonts w:eastAsia="Times New Roman"/>
            <w:szCs w:val="24"/>
            <w:lang w:eastAsia="en-US"/>
          </w:rPr>
          <w:br/>
          <w:t>ΠΑΡΕΜΒΑΣΕΙΣ:</w:t>
        </w:r>
        <w:r w:rsidRPr="000C25FA">
          <w:rPr>
            <w:rFonts w:eastAsia="Times New Roman"/>
            <w:szCs w:val="24"/>
            <w:lang w:eastAsia="en-US"/>
          </w:rPr>
          <w:br/>
          <w:t>ΓΑΚΗΣ Δ. , σελ.</w:t>
        </w:r>
        <w:r w:rsidRPr="000C25FA">
          <w:rPr>
            <w:rFonts w:eastAsia="Times New Roman"/>
            <w:szCs w:val="24"/>
            <w:lang w:eastAsia="en-US"/>
          </w:rPr>
          <w:br/>
          <w:t>ΚΥΡΙΑΖΙΔΗΣ Δ. , σελ.</w:t>
        </w:r>
        <w:r w:rsidRPr="000C25FA">
          <w:rPr>
            <w:rFonts w:eastAsia="Times New Roman"/>
            <w:szCs w:val="24"/>
            <w:lang w:eastAsia="en-US"/>
          </w:rPr>
          <w:br/>
        </w:r>
      </w:ins>
    </w:p>
    <w:p w14:paraId="219DA241" w14:textId="2B8376B0" w:rsidR="00656A4F" w:rsidRDefault="000C25FA">
      <w:pPr>
        <w:spacing w:line="600" w:lineRule="auto"/>
        <w:ind w:firstLine="720"/>
        <w:jc w:val="center"/>
        <w:rPr>
          <w:rFonts w:eastAsia="Times New Roman" w:cs="Times New Roman"/>
          <w:szCs w:val="24"/>
        </w:rPr>
      </w:pPr>
      <w:r w:rsidRPr="00CA1CEA">
        <w:rPr>
          <w:rFonts w:eastAsia="Times New Roman" w:cs="Times New Roman"/>
          <w:szCs w:val="24"/>
        </w:rPr>
        <w:t>ΠΡΑΚΤΙΚΑ ΒΟΥΛΗΣ</w:t>
      </w:r>
    </w:p>
    <w:p w14:paraId="219DA242" w14:textId="77777777" w:rsidR="00656A4F" w:rsidRDefault="000C25FA">
      <w:pPr>
        <w:spacing w:line="600" w:lineRule="auto"/>
        <w:ind w:firstLine="720"/>
        <w:jc w:val="center"/>
        <w:rPr>
          <w:rFonts w:eastAsia="Times New Roman" w:cs="Times New Roman"/>
          <w:szCs w:val="24"/>
        </w:rPr>
      </w:pPr>
      <w:r w:rsidRPr="00CA1CEA">
        <w:rPr>
          <w:rFonts w:eastAsia="Times New Roman" w:cs="Times New Roman"/>
          <w:szCs w:val="24"/>
        </w:rPr>
        <w:t>Ι</w:t>
      </w:r>
      <w:r w:rsidRPr="00CA1CEA">
        <w:rPr>
          <w:rFonts w:eastAsia="Times New Roman" w:cs="Times New Roman"/>
          <w:szCs w:val="24"/>
        </w:rPr>
        <w:t xml:space="preserve">Ζ΄ ΠΕΡΙΟΔΟΣ </w:t>
      </w:r>
    </w:p>
    <w:p w14:paraId="219DA243" w14:textId="77777777" w:rsidR="00656A4F" w:rsidRDefault="000C25FA">
      <w:pPr>
        <w:spacing w:line="600" w:lineRule="auto"/>
        <w:ind w:firstLine="720"/>
        <w:jc w:val="center"/>
        <w:rPr>
          <w:rFonts w:eastAsia="Times New Roman" w:cs="Times New Roman"/>
          <w:szCs w:val="24"/>
        </w:rPr>
      </w:pPr>
      <w:r w:rsidRPr="00CA1CEA">
        <w:rPr>
          <w:rFonts w:eastAsia="Times New Roman" w:cs="Times New Roman"/>
          <w:szCs w:val="24"/>
        </w:rPr>
        <w:t>ΠΡΟΕΔΡΕΥΟΜΕΝΗΣ ΚΟΙΝΟΒΟΥΛΕΥΤΙΚΗΣ ΔΗΜΟΚΡΑΤΙΑΣ</w:t>
      </w:r>
    </w:p>
    <w:p w14:paraId="219DA244" w14:textId="77777777" w:rsidR="00656A4F" w:rsidRDefault="000C25FA">
      <w:pPr>
        <w:spacing w:line="600" w:lineRule="auto"/>
        <w:ind w:firstLine="720"/>
        <w:jc w:val="center"/>
        <w:rPr>
          <w:rFonts w:eastAsia="Times New Roman" w:cs="Times New Roman"/>
          <w:szCs w:val="24"/>
        </w:rPr>
      </w:pPr>
      <w:r w:rsidRPr="00CA1CEA">
        <w:rPr>
          <w:rFonts w:eastAsia="Times New Roman" w:cs="Times New Roman"/>
          <w:szCs w:val="24"/>
        </w:rPr>
        <w:t>ΣΥΝΟΔΟΣ Δ΄</w:t>
      </w:r>
    </w:p>
    <w:p w14:paraId="219DA245" w14:textId="77777777" w:rsidR="00656A4F" w:rsidRDefault="000C25FA">
      <w:pPr>
        <w:spacing w:line="600" w:lineRule="auto"/>
        <w:ind w:firstLine="720"/>
        <w:jc w:val="center"/>
        <w:rPr>
          <w:rFonts w:eastAsia="Times New Roman" w:cs="Times New Roman"/>
          <w:szCs w:val="24"/>
        </w:rPr>
      </w:pPr>
      <w:r w:rsidRPr="00CA1CEA">
        <w:rPr>
          <w:rFonts w:eastAsia="Times New Roman" w:cs="Times New Roman"/>
          <w:szCs w:val="24"/>
        </w:rPr>
        <w:t>ΣΥΝΕΔΡΙΑΣΗ ΡΚ</w:t>
      </w:r>
      <w:r>
        <w:rPr>
          <w:rFonts w:eastAsia="Times New Roman" w:cs="Times New Roman"/>
          <w:szCs w:val="24"/>
        </w:rPr>
        <w:t>Δ</w:t>
      </w:r>
      <w:r w:rsidRPr="00CA1CEA">
        <w:rPr>
          <w:rFonts w:eastAsia="Times New Roman" w:cs="Times New Roman"/>
          <w:szCs w:val="24"/>
        </w:rPr>
        <w:t>΄</w:t>
      </w:r>
    </w:p>
    <w:p w14:paraId="219DA246" w14:textId="77777777" w:rsidR="00656A4F" w:rsidRDefault="000C25FA">
      <w:pPr>
        <w:spacing w:line="600" w:lineRule="auto"/>
        <w:ind w:firstLine="720"/>
        <w:jc w:val="center"/>
        <w:rPr>
          <w:rFonts w:eastAsia="Times New Roman" w:cs="Times New Roman"/>
          <w:szCs w:val="24"/>
        </w:rPr>
      </w:pPr>
      <w:r>
        <w:rPr>
          <w:rFonts w:eastAsia="Times New Roman" w:cs="Times New Roman"/>
          <w:szCs w:val="24"/>
        </w:rPr>
        <w:t xml:space="preserve">Τετάρτη </w:t>
      </w:r>
      <w:r w:rsidRPr="00CA1CEA">
        <w:rPr>
          <w:rFonts w:eastAsia="Times New Roman" w:cs="Times New Roman"/>
          <w:szCs w:val="24"/>
        </w:rPr>
        <w:t>1</w:t>
      </w:r>
      <w:r>
        <w:rPr>
          <w:rFonts w:eastAsia="Times New Roman" w:cs="Times New Roman"/>
          <w:szCs w:val="24"/>
        </w:rPr>
        <w:t>5</w:t>
      </w:r>
      <w:r w:rsidRPr="00CA1CEA">
        <w:rPr>
          <w:rFonts w:eastAsia="Times New Roman" w:cs="Times New Roman"/>
          <w:szCs w:val="24"/>
        </w:rPr>
        <w:t xml:space="preserve"> Μαΐου 2019</w:t>
      </w:r>
      <w:r>
        <w:rPr>
          <w:rFonts w:eastAsia="Times New Roman" w:cs="Times New Roman"/>
          <w:szCs w:val="24"/>
        </w:rPr>
        <w:t xml:space="preserve"> (πρωί)</w:t>
      </w:r>
    </w:p>
    <w:p w14:paraId="219DA247" w14:textId="77777777" w:rsidR="00656A4F" w:rsidRDefault="000C25FA">
      <w:pPr>
        <w:spacing w:line="600" w:lineRule="auto"/>
        <w:ind w:firstLine="720"/>
        <w:jc w:val="both"/>
        <w:rPr>
          <w:rFonts w:eastAsia="Times New Roman" w:cs="Times New Roman"/>
          <w:szCs w:val="24"/>
        </w:rPr>
      </w:pPr>
      <w:r w:rsidRPr="00CA1CEA">
        <w:rPr>
          <w:rFonts w:eastAsia="Times New Roman" w:cs="Times New Roman"/>
          <w:szCs w:val="24"/>
        </w:rPr>
        <w:t>Αθήνα, σήμερα στις 1</w:t>
      </w:r>
      <w:r>
        <w:rPr>
          <w:rFonts w:eastAsia="Times New Roman" w:cs="Times New Roman"/>
          <w:szCs w:val="24"/>
        </w:rPr>
        <w:t>5</w:t>
      </w:r>
      <w:r w:rsidRPr="00CA1CEA">
        <w:rPr>
          <w:rFonts w:eastAsia="Times New Roman" w:cs="Times New Roman"/>
          <w:szCs w:val="24"/>
        </w:rPr>
        <w:t xml:space="preserve"> Μαΐου 2019, ημέρα </w:t>
      </w:r>
      <w:r>
        <w:rPr>
          <w:rFonts w:eastAsia="Times New Roman" w:cs="Times New Roman"/>
          <w:szCs w:val="24"/>
        </w:rPr>
        <w:t xml:space="preserve">Τετάρτη </w:t>
      </w:r>
      <w:r w:rsidRPr="00CA1CEA">
        <w:rPr>
          <w:rFonts w:eastAsia="Times New Roman" w:cs="Times New Roman"/>
          <w:szCs w:val="24"/>
        </w:rPr>
        <w:t>και ώρα 1</w:t>
      </w:r>
      <w:r>
        <w:rPr>
          <w:rFonts w:eastAsia="Times New Roman" w:cs="Times New Roman"/>
          <w:szCs w:val="24"/>
        </w:rPr>
        <w:t>0</w:t>
      </w:r>
      <w:r w:rsidRPr="00CA1CEA">
        <w:rPr>
          <w:rFonts w:eastAsia="Times New Roman" w:cs="Times New Roman"/>
          <w:szCs w:val="24"/>
        </w:rPr>
        <w:t>.</w:t>
      </w:r>
      <w:r>
        <w:rPr>
          <w:rFonts w:eastAsia="Times New Roman" w:cs="Times New Roman"/>
          <w:szCs w:val="24"/>
        </w:rPr>
        <w:t>20</w:t>
      </w:r>
      <w:r w:rsidRPr="00CA1CEA">
        <w:rPr>
          <w:rFonts w:eastAsia="Times New Roman" w:cs="Times New Roman"/>
          <w:szCs w:val="24"/>
        </w:rPr>
        <w:t>΄</w:t>
      </w:r>
      <w:r>
        <w:rPr>
          <w:rFonts w:eastAsia="Times New Roman" w:cs="Times New Roman"/>
          <w:szCs w:val="24"/>
        </w:rPr>
        <w:t>,</w:t>
      </w:r>
      <w:r w:rsidRPr="00CA1CEA">
        <w:rPr>
          <w:rFonts w:eastAsia="Times New Roman" w:cs="Times New Roman"/>
          <w:szCs w:val="24"/>
        </w:rPr>
        <w:t xml:space="preserve"> συνήλθε στην Αίθουσα των συνεδριάσεων του Βουλευτηρίου η Βουλή σε ολομέλεια για να συνεδριάσει υπό την προεδρία του </w:t>
      </w:r>
      <w:r>
        <w:rPr>
          <w:rFonts w:eastAsia="Times New Roman" w:cs="Times New Roman"/>
          <w:szCs w:val="24"/>
        </w:rPr>
        <w:t>Δ</w:t>
      </w:r>
      <w:r w:rsidRPr="00CA1CEA">
        <w:rPr>
          <w:rFonts w:eastAsia="Times New Roman" w:cs="Times New Roman"/>
          <w:szCs w:val="24"/>
        </w:rPr>
        <w:t xml:space="preserve">΄ Αντιπροέδρου αυτής κ. </w:t>
      </w:r>
      <w:r w:rsidRPr="003D66DE">
        <w:rPr>
          <w:rFonts w:eastAsia="Times New Roman" w:cs="Times New Roman"/>
          <w:b/>
          <w:szCs w:val="24"/>
        </w:rPr>
        <w:t>ΝΙΚΗΤΑ ΚΑΚΛΑΜΑΝΗ</w:t>
      </w:r>
      <w:r>
        <w:rPr>
          <w:rFonts w:eastAsia="Times New Roman" w:cs="Times New Roman"/>
          <w:szCs w:val="24"/>
        </w:rPr>
        <w:t>.</w:t>
      </w:r>
    </w:p>
    <w:p w14:paraId="219DA248" w14:textId="77777777" w:rsidR="00656A4F" w:rsidRDefault="000C25FA">
      <w:pPr>
        <w:spacing w:line="600" w:lineRule="auto"/>
        <w:ind w:firstLine="540"/>
        <w:jc w:val="both"/>
        <w:rPr>
          <w:rFonts w:eastAsia="Times New Roman" w:cs="Times New Roman"/>
          <w:szCs w:val="24"/>
        </w:rPr>
      </w:pPr>
      <w:r>
        <w:rPr>
          <w:rFonts w:eastAsia="Times New Roman" w:cs="Times New Roman"/>
          <w:b/>
          <w:bCs/>
          <w:szCs w:val="24"/>
        </w:rPr>
        <w:t>ΠΡΟΕΔΡΕΥΩΝ (Νικήτας Κακλαμάνης):</w:t>
      </w:r>
      <w:r w:rsidRPr="00DA5606">
        <w:rPr>
          <w:rFonts w:eastAsia="Times New Roman" w:cs="Times New Roman"/>
          <w:b/>
          <w:bCs/>
          <w:szCs w:val="24"/>
        </w:rPr>
        <w:t xml:space="preserve"> </w:t>
      </w:r>
      <w:r w:rsidRPr="00DA5606">
        <w:rPr>
          <w:rFonts w:eastAsia="Times New Roman" w:cs="Times New Roman"/>
          <w:szCs w:val="24"/>
        </w:rPr>
        <w:t xml:space="preserve">Κυρίες και κύριοι συνάδελφοι, </w:t>
      </w:r>
      <w:r>
        <w:rPr>
          <w:rFonts w:eastAsia="Times New Roman" w:cs="Times New Roman"/>
          <w:szCs w:val="24"/>
        </w:rPr>
        <w:t xml:space="preserve">αρχίζει η συνεδρίαση. </w:t>
      </w:r>
    </w:p>
    <w:p w14:paraId="219DA249"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lastRenderedPageBreak/>
        <w:t>Έχω την τι</w:t>
      </w:r>
      <w:r>
        <w:rPr>
          <w:rFonts w:eastAsia="Times New Roman" w:cs="Times New Roman"/>
          <w:szCs w:val="24"/>
        </w:rPr>
        <w:t xml:space="preserve">μή να ανακοινώσω </w:t>
      </w:r>
      <w:r>
        <w:rPr>
          <w:rFonts w:eastAsia="Times New Roman" w:cs="Times New Roman"/>
          <w:szCs w:val="24"/>
        </w:rPr>
        <w:t xml:space="preserve">στο Σώμα </w:t>
      </w:r>
      <w:r>
        <w:rPr>
          <w:rFonts w:eastAsia="Times New Roman" w:cs="Times New Roman"/>
          <w:szCs w:val="24"/>
        </w:rPr>
        <w:t>το δελτίο επικαίρων ερωτήσεων της Πέμπτης 16 Μαΐου 2019 (Α</w:t>
      </w:r>
      <w:r>
        <w:rPr>
          <w:rFonts w:eastAsia="Times New Roman" w:cs="Times New Roman"/>
          <w:szCs w:val="24"/>
        </w:rPr>
        <w:t>΄</w:t>
      </w:r>
      <w:r>
        <w:rPr>
          <w:rFonts w:eastAsia="Times New Roman" w:cs="Times New Roman"/>
          <w:szCs w:val="24"/>
        </w:rPr>
        <w:t>), καθώς και της Πέμπτης 9 Μαΐου 2019 (Β</w:t>
      </w:r>
      <w:r>
        <w:rPr>
          <w:rFonts w:eastAsia="Times New Roman" w:cs="Times New Roman"/>
          <w:szCs w:val="24"/>
        </w:rPr>
        <w:t>΄</w:t>
      </w:r>
      <w:r>
        <w:rPr>
          <w:rFonts w:eastAsia="Times New Roman" w:cs="Times New Roman"/>
          <w:szCs w:val="24"/>
        </w:rPr>
        <w:t>).</w:t>
      </w:r>
    </w:p>
    <w:p w14:paraId="219DA24A" w14:textId="77777777" w:rsidR="00656A4F" w:rsidRDefault="000C25FA">
      <w:pPr>
        <w:spacing w:line="600" w:lineRule="auto"/>
        <w:ind w:firstLine="720"/>
        <w:jc w:val="center"/>
        <w:rPr>
          <w:rFonts w:eastAsia="Times New Roman" w:cs="Times New Roman"/>
          <w:szCs w:val="24"/>
        </w:rPr>
      </w:pPr>
      <w:r>
        <w:rPr>
          <w:rFonts w:eastAsia="Times New Roman" w:cs="Times New Roman"/>
          <w:szCs w:val="24"/>
        </w:rPr>
        <w:t>Α</w:t>
      </w:r>
      <w:r>
        <w:rPr>
          <w:rFonts w:eastAsia="Times New Roman" w:cs="Times New Roman"/>
          <w:szCs w:val="24"/>
        </w:rPr>
        <w:t>΄</w:t>
      </w:r>
    </w:p>
    <w:p w14:paraId="219DA24B" w14:textId="77777777" w:rsidR="00656A4F" w:rsidRDefault="000C25FA">
      <w:pPr>
        <w:spacing w:after="0" w:line="600" w:lineRule="auto"/>
        <w:ind w:firstLine="720"/>
        <w:jc w:val="both"/>
        <w:rPr>
          <w:rFonts w:eastAsia="Times New Roman"/>
          <w:bCs/>
          <w:szCs w:val="24"/>
        </w:rPr>
      </w:pPr>
      <w:r>
        <w:rPr>
          <w:rFonts w:eastAsia="Times New Roman"/>
          <w:bCs/>
          <w:szCs w:val="24"/>
        </w:rPr>
        <w:t>Α. ΕΠΙΚΑΙΡΕΣ ΕΡΩΤΗΣΕΙΣ Πρώτου Κύκλου (Άρθρο 130 παράγραφο</w:t>
      </w:r>
      <w:r>
        <w:rPr>
          <w:rFonts w:eastAsia="Times New Roman"/>
          <w:bCs/>
          <w:szCs w:val="24"/>
        </w:rPr>
        <w:t>ι</w:t>
      </w:r>
      <w:r>
        <w:rPr>
          <w:rFonts w:eastAsia="Times New Roman"/>
          <w:bCs/>
          <w:szCs w:val="24"/>
        </w:rPr>
        <w:t xml:space="preserve"> 2 και 3 του Κανονισμού της</w:t>
      </w:r>
      <w:r w:rsidRPr="00AC0B02">
        <w:rPr>
          <w:rFonts w:eastAsia="Times New Roman"/>
          <w:bCs/>
          <w:szCs w:val="24"/>
        </w:rPr>
        <w:t xml:space="preserve"> Βουλής)</w:t>
      </w:r>
    </w:p>
    <w:p w14:paraId="219DA24C" w14:textId="77777777" w:rsidR="00656A4F" w:rsidRDefault="000C25FA">
      <w:pPr>
        <w:spacing w:after="0" w:line="600" w:lineRule="auto"/>
        <w:ind w:firstLine="720"/>
        <w:jc w:val="both"/>
        <w:rPr>
          <w:rFonts w:eastAsia="Times New Roman"/>
          <w:szCs w:val="24"/>
        </w:rPr>
      </w:pPr>
      <w:r>
        <w:rPr>
          <w:rFonts w:eastAsia="Times New Roman"/>
          <w:szCs w:val="24"/>
        </w:rPr>
        <w:t xml:space="preserve">1. Η με αριθμό 513/14-5-2019 </w:t>
      </w:r>
      <w:r>
        <w:rPr>
          <w:rFonts w:eastAsia="Times New Roman"/>
          <w:szCs w:val="24"/>
        </w:rPr>
        <w:t>επίκαιρη ε</w:t>
      </w:r>
      <w:r w:rsidRPr="00AC0B02">
        <w:rPr>
          <w:rFonts w:eastAsia="Times New Roman"/>
          <w:szCs w:val="24"/>
        </w:rPr>
        <w:t xml:space="preserve">ρώτηση του Βουλευτή Κιλκίς της Νέας Δημοκρατίας κ. </w:t>
      </w:r>
      <w:r w:rsidRPr="00AC0B02">
        <w:rPr>
          <w:rFonts w:eastAsia="Times New Roman"/>
          <w:bCs/>
          <w:szCs w:val="24"/>
        </w:rPr>
        <w:t>Γεωργίου Γεωργαντά</w:t>
      </w:r>
      <w:r w:rsidRPr="00AC0B02">
        <w:rPr>
          <w:rFonts w:eastAsia="Times New Roman"/>
          <w:szCs w:val="24"/>
        </w:rPr>
        <w:t xml:space="preserve"> προς τον Υπουργό</w:t>
      </w:r>
      <w:r w:rsidRPr="00AC0B02">
        <w:rPr>
          <w:rFonts w:eastAsia="Times New Roman"/>
          <w:bCs/>
          <w:szCs w:val="24"/>
        </w:rPr>
        <w:t xml:space="preserve"> Αγροτικής Ανάπτυξης και Τροφίμων, </w:t>
      </w:r>
      <w:r w:rsidRPr="00AC0B02">
        <w:rPr>
          <w:rFonts w:eastAsia="Times New Roman"/>
          <w:szCs w:val="24"/>
        </w:rPr>
        <w:t>με θέμα: «Εξόντωση των βιοκαλλιεργητών στο</w:t>
      </w:r>
      <w:r>
        <w:rPr>
          <w:rFonts w:eastAsia="Times New Roman"/>
          <w:szCs w:val="24"/>
        </w:rPr>
        <w:t>ν</w:t>
      </w:r>
      <w:r w:rsidRPr="00AC0B02">
        <w:rPr>
          <w:rFonts w:eastAsia="Times New Roman"/>
          <w:szCs w:val="24"/>
        </w:rPr>
        <w:t xml:space="preserve"> Νομό Κιλκίς».</w:t>
      </w:r>
    </w:p>
    <w:p w14:paraId="219DA24D" w14:textId="77777777" w:rsidR="00656A4F" w:rsidRDefault="000C25FA">
      <w:pPr>
        <w:spacing w:after="0" w:line="600" w:lineRule="auto"/>
        <w:ind w:firstLine="720"/>
        <w:jc w:val="both"/>
        <w:rPr>
          <w:rFonts w:eastAsia="Times New Roman"/>
          <w:szCs w:val="24"/>
        </w:rPr>
      </w:pPr>
      <w:r w:rsidRPr="00AC0B02">
        <w:rPr>
          <w:rFonts w:eastAsia="Times New Roman"/>
          <w:szCs w:val="24"/>
        </w:rPr>
        <w:t>2</w:t>
      </w:r>
      <w:r>
        <w:rPr>
          <w:rFonts w:eastAsia="Times New Roman"/>
          <w:szCs w:val="24"/>
        </w:rPr>
        <w:t>. Η με αριθμό 510/9-5-2019 ε</w:t>
      </w:r>
      <w:r w:rsidRPr="00AC0B02">
        <w:rPr>
          <w:rFonts w:eastAsia="Times New Roman"/>
          <w:szCs w:val="24"/>
        </w:rPr>
        <w:t>πίκαι</w:t>
      </w:r>
      <w:r>
        <w:rPr>
          <w:rFonts w:eastAsia="Times New Roman"/>
          <w:szCs w:val="24"/>
        </w:rPr>
        <w:t xml:space="preserve">ρη ερώτηση του </w:t>
      </w:r>
      <w:r w:rsidRPr="00AC0B02">
        <w:rPr>
          <w:rFonts w:eastAsia="Times New Roman"/>
          <w:szCs w:val="24"/>
        </w:rPr>
        <w:t>Βουλευτή Β΄ Αθηνών</w:t>
      </w:r>
      <w:r w:rsidRPr="00AC0B02">
        <w:rPr>
          <w:rFonts w:eastAsia="Times New Roman"/>
          <w:szCs w:val="24"/>
        </w:rPr>
        <w:t xml:space="preserve"> της Δημοκρατικής Συμπαράταξης κ. </w:t>
      </w:r>
      <w:r w:rsidRPr="00AC0B02">
        <w:rPr>
          <w:rFonts w:eastAsia="Times New Roman"/>
          <w:bCs/>
          <w:szCs w:val="24"/>
        </w:rPr>
        <w:t>Γεωργίου-Δημητρίου Καρρά</w:t>
      </w:r>
      <w:r w:rsidRPr="00AC0B02">
        <w:rPr>
          <w:rFonts w:eastAsia="Times New Roman"/>
          <w:szCs w:val="24"/>
        </w:rPr>
        <w:t xml:space="preserve"> προς τον Υπουργό </w:t>
      </w:r>
      <w:r w:rsidRPr="00AC0B02">
        <w:rPr>
          <w:rFonts w:eastAsia="Times New Roman"/>
          <w:bCs/>
          <w:szCs w:val="24"/>
        </w:rPr>
        <w:t>Υποδομών και Μεταφορών,</w:t>
      </w:r>
      <w:r w:rsidRPr="00AC0B02">
        <w:rPr>
          <w:rFonts w:eastAsia="Times New Roman"/>
          <w:szCs w:val="24"/>
        </w:rPr>
        <w:t xml:space="preserve"> με θέμα: «Θα ξεπαγώσει η επέκταση της γ</w:t>
      </w:r>
      <w:r>
        <w:rPr>
          <w:rFonts w:eastAsia="Times New Roman"/>
          <w:szCs w:val="24"/>
        </w:rPr>
        <w:t>ραμμής 2 του Μετρό στο Ίλιον;».</w:t>
      </w:r>
    </w:p>
    <w:p w14:paraId="219DA24E" w14:textId="77777777" w:rsidR="00656A4F" w:rsidRDefault="000C25FA">
      <w:pPr>
        <w:spacing w:after="0" w:line="600" w:lineRule="auto"/>
        <w:ind w:firstLine="720"/>
        <w:jc w:val="both"/>
        <w:rPr>
          <w:rFonts w:eastAsia="Times New Roman"/>
          <w:szCs w:val="24"/>
        </w:rPr>
      </w:pPr>
      <w:r>
        <w:rPr>
          <w:rFonts w:eastAsia="Times New Roman"/>
          <w:szCs w:val="24"/>
        </w:rPr>
        <w:lastRenderedPageBreak/>
        <w:t>3. Η με αριθμό 518/14-5-2019 επίκαιρη ε</w:t>
      </w:r>
      <w:r w:rsidRPr="00AC0B02">
        <w:rPr>
          <w:rFonts w:eastAsia="Times New Roman"/>
          <w:szCs w:val="24"/>
        </w:rPr>
        <w:t>ρώτηση του Βουλευτή Α΄ Θεσσαλονίκης του Κομμου</w:t>
      </w:r>
      <w:r w:rsidRPr="00AC0B02">
        <w:rPr>
          <w:rFonts w:eastAsia="Times New Roman"/>
          <w:szCs w:val="24"/>
        </w:rPr>
        <w:t xml:space="preserve">νιστικού Κόμματος </w:t>
      </w:r>
      <w:r w:rsidRPr="00AC0B02">
        <w:rPr>
          <w:rFonts w:eastAsia="Times New Roman"/>
          <w:szCs w:val="24"/>
        </w:rPr>
        <w:t>Ελλάδ</w:t>
      </w:r>
      <w:r>
        <w:rPr>
          <w:rFonts w:eastAsia="Times New Roman"/>
          <w:szCs w:val="24"/>
        </w:rPr>
        <w:t>α</w:t>
      </w:r>
      <w:r w:rsidRPr="00AC0B02">
        <w:rPr>
          <w:rFonts w:eastAsia="Times New Roman"/>
          <w:szCs w:val="24"/>
        </w:rPr>
        <w:t xml:space="preserve">ς </w:t>
      </w:r>
      <w:r w:rsidRPr="00AC0B02">
        <w:rPr>
          <w:rFonts w:eastAsia="Times New Roman"/>
          <w:szCs w:val="24"/>
        </w:rPr>
        <w:t xml:space="preserve">κ. </w:t>
      </w:r>
      <w:r w:rsidRPr="00AC0B02">
        <w:rPr>
          <w:rFonts w:eastAsia="Times New Roman"/>
          <w:bCs/>
          <w:szCs w:val="24"/>
        </w:rPr>
        <w:t xml:space="preserve">Γιάννη Δελή </w:t>
      </w:r>
      <w:r w:rsidRPr="00AC0B02">
        <w:rPr>
          <w:rFonts w:eastAsia="Times New Roman"/>
          <w:szCs w:val="24"/>
        </w:rPr>
        <w:t xml:space="preserve">προς την Υπουργό </w:t>
      </w:r>
      <w:r w:rsidRPr="00AC0B02">
        <w:rPr>
          <w:rFonts w:eastAsia="Times New Roman"/>
          <w:bCs/>
          <w:szCs w:val="24"/>
        </w:rPr>
        <w:t>Εργασίας, Κοινωνικής Ασφάλισης και Κοινωνικής Αλληλεγγύης,</w:t>
      </w:r>
      <w:r w:rsidRPr="00AC0B02">
        <w:rPr>
          <w:rFonts w:eastAsia="Times New Roman"/>
          <w:szCs w:val="24"/>
        </w:rPr>
        <w:t xml:space="preserve"> με θέμα: «Προβλήματα εργαζόμενων στο Κέντρο Κοινωνικής Πρόνοιας Περιφέρειας Κεντρικής Μακεδονίας».</w:t>
      </w:r>
    </w:p>
    <w:p w14:paraId="219DA24F" w14:textId="77777777" w:rsidR="00656A4F" w:rsidRDefault="000C25FA">
      <w:pPr>
        <w:spacing w:after="0" w:line="600" w:lineRule="auto"/>
        <w:ind w:firstLine="720"/>
        <w:jc w:val="both"/>
        <w:rPr>
          <w:rFonts w:eastAsia="Times New Roman"/>
          <w:szCs w:val="24"/>
        </w:rPr>
      </w:pPr>
      <w:r w:rsidRPr="00AC0B02">
        <w:rPr>
          <w:rFonts w:eastAsia="Times New Roman"/>
          <w:bCs/>
          <w:szCs w:val="24"/>
        </w:rPr>
        <w:t xml:space="preserve">Β. ΕΠΙΚΑΙΡΕΣ ΕΡΩΤΗΣΕΙΣ </w:t>
      </w:r>
      <w:r>
        <w:rPr>
          <w:rFonts w:eastAsia="Times New Roman"/>
          <w:bCs/>
          <w:szCs w:val="24"/>
        </w:rPr>
        <w:t>Δεύτερου Κύκλου (</w:t>
      </w:r>
      <w:r>
        <w:rPr>
          <w:rFonts w:eastAsia="Times New Roman"/>
          <w:bCs/>
          <w:szCs w:val="24"/>
        </w:rPr>
        <w:t>Άρθρο 130 παράγραφο</w:t>
      </w:r>
      <w:r>
        <w:rPr>
          <w:rFonts w:eastAsia="Times New Roman"/>
          <w:bCs/>
          <w:szCs w:val="24"/>
        </w:rPr>
        <w:t>ι</w:t>
      </w:r>
      <w:r>
        <w:rPr>
          <w:rFonts w:eastAsia="Times New Roman"/>
          <w:bCs/>
          <w:szCs w:val="24"/>
        </w:rPr>
        <w:t xml:space="preserve"> </w:t>
      </w:r>
      <w:r w:rsidRPr="00AC0B02">
        <w:rPr>
          <w:rFonts w:eastAsia="Times New Roman"/>
          <w:bCs/>
          <w:szCs w:val="24"/>
        </w:rPr>
        <w:t xml:space="preserve">2 και 3 </w:t>
      </w:r>
      <w:r>
        <w:rPr>
          <w:rFonts w:eastAsia="Times New Roman"/>
          <w:bCs/>
          <w:szCs w:val="24"/>
        </w:rPr>
        <w:t>του Κανονισμού της</w:t>
      </w:r>
      <w:r w:rsidRPr="00AC0B02">
        <w:rPr>
          <w:rFonts w:eastAsia="Times New Roman"/>
          <w:bCs/>
          <w:szCs w:val="24"/>
        </w:rPr>
        <w:t xml:space="preserve"> Βουλής)</w:t>
      </w:r>
    </w:p>
    <w:p w14:paraId="219DA250" w14:textId="77777777" w:rsidR="00656A4F" w:rsidRDefault="000C25FA">
      <w:pPr>
        <w:spacing w:after="0" w:line="600" w:lineRule="auto"/>
        <w:ind w:firstLine="720"/>
        <w:jc w:val="both"/>
        <w:rPr>
          <w:rFonts w:eastAsia="Times New Roman"/>
          <w:szCs w:val="24"/>
        </w:rPr>
      </w:pPr>
      <w:r>
        <w:rPr>
          <w:rFonts w:eastAsia="Times New Roman"/>
          <w:szCs w:val="24"/>
        </w:rPr>
        <w:t>1. Η με αριθμό 514/14-5-2019 επίκαιρη ε</w:t>
      </w:r>
      <w:r w:rsidRPr="00AC0B02">
        <w:rPr>
          <w:rFonts w:eastAsia="Times New Roman"/>
          <w:szCs w:val="24"/>
        </w:rPr>
        <w:t xml:space="preserve">ρώτηση του Βουλευτή Έβρου της Νέας Δημοκρατίας κ. </w:t>
      </w:r>
      <w:r w:rsidRPr="00AC0B02">
        <w:rPr>
          <w:rFonts w:eastAsia="Times New Roman"/>
          <w:bCs/>
          <w:szCs w:val="24"/>
        </w:rPr>
        <w:t xml:space="preserve">Αναστασίου </w:t>
      </w:r>
      <w:proofErr w:type="spellStart"/>
      <w:r w:rsidRPr="00AC0B02">
        <w:rPr>
          <w:rFonts w:eastAsia="Times New Roman"/>
          <w:bCs/>
          <w:szCs w:val="24"/>
        </w:rPr>
        <w:t>Δημοσχάκη</w:t>
      </w:r>
      <w:proofErr w:type="spellEnd"/>
      <w:r w:rsidRPr="00AC0B02">
        <w:rPr>
          <w:rFonts w:eastAsia="Times New Roman"/>
          <w:b/>
          <w:bCs/>
          <w:szCs w:val="24"/>
        </w:rPr>
        <w:t xml:space="preserve"> </w:t>
      </w:r>
      <w:r w:rsidRPr="00AC0B02">
        <w:rPr>
          <w:rFonts w:eastAsia="Times New Roman"/>
          <w:szCs w:val="24"/>
        </w:rPr>
        <w:t xml:space="preserve">προς τον Υπουργό </w:t>
      </w:r>
      <w:r w:rsidRPr="00AC0B02">
        <w:rPr>
          <w:rFonts w:eastAsia="Times New Roman"/>
          <w:bCs/>
          <w:szCs w:val="24"/>
        </w:rPr>
        <w:t>Αγροτικής Ανάπτυξης και Τροφίμων,</w:t>
      </w:r>
      <w:r w:rsidRPr="00AC0B02">
        <w:rPr>
          <w:rFonts w:eastAsia="Times New Roman"/>
          <w:szCs w:val="24"/>
        </w:rPr>
        <w:t xml:space="preserve"> με θέμα: </w:t>
      </w:r>
      <w:r w:rsidRPr="00AC0B02">
        <w:rPr>
          <w:rFonts w:eastAsia="Times New Roman"/>
          <w:szCs w:val="24"/>
        </w:rPr>
        <w:t>«</w:t>
      </w:r>
      <w:r w:rsidRPr="00C261C1">
        <w:rPr>
          <w:rFonts w:eastAsia="Times New Roman"/>
          <w:szCs w:val="24"/>
        </w:rPr>
        <w:t>“</w:t>
      </w:r>
      <w:proofErr w:type="spellStart"/>
      <w:r w:rsidRPr="00AC0B02">
        <w:rPr>
          <w:rFonts w:eastAsia="Times New Roman"/>
          <w:szCs w:val="24"/>
        </w:rPr>
        <w:t>Βατερλώ</w:t>
      </w:r>
      <w:proofErr w:type="spellEnd"/>
      <w:r w:rsidRPr="00AC0B02">
        <w:rPr>
          <w:rFonts w:eastAsia="Times New Roman"/>
          <w:szCs w:val="24"/>
        </w:rPr>
        <w:t xml:space="preserve">” με το Μέτρο 11 για </w:t>
      </w:r>
      <w:r w:rsidRPr="00AC0B02">
        <w:rPr>
          <w:rFonts w:eastAsia="Times New Roman"/>
          <w:szCs w:val="24"/>
        </w:rPr>
        <w:t xml:space="preserve">τις Βιολογικές Καλλιέργειες! Στην </w:t>
      </w:r>
      <w:r>
        <w:rPr>
          <w:rFonts w:eastAsia="Times New Roman"/>
          <w:szCs w:val="24"/>
        </w:rPr>
        <w:t>α</w:t>
      </w:r>
      <w:r w:rsidRPr="00AC0B02">
        <w:rPr>
          <w:rFonts w:eastAsia="Times New Roman"/>
          <w:szCs w:val="24"/>
        </w:rPr>
        <w:t xml:space="preserve">νατολική </w:t>
      </w:r>
      <w:r w:rsidRPr="00AC0B02">
        <w:rPr>
          <w:rFonts w:eastAsia="Times New Roman"/>
          <w:szCs w:val="24"/>
        </w:rPr>
        <w:t xml:space="preserve">Μακεδονία και Θράκη εγκρίθηκαν μόνο </w:t>
      </w:r>
      <w:proofErr w:type="spellStart"/>
      <w:r>
        <w:rPr>
          <w:rFonts w:eastAsia="Times New Roman"/>
          <w:szCs w:val="24"/>
        </w:rPr>
        <w:t>εκατόν</w:t>
      </w:r>
      <w:proofErr w:type="spellEnd"/>
      <w:r>
        <w:rPr>
          <w:rFonts w:eastAsia="Times New Roman"/>
          <w:szCs w:val="24"/>
        </w:rPr>
        <w:t xml:space="preserve"> δεκαεννιά </w:t>
      </w:r>
      <w:r w:rsidRPr="00AC0B02">
        <w:rPr>
          <w:rFonts w:eastAsia="Times New Roman"/>
          <w:szCs w:val="24"/>
        </w:rPr>
        <w:t>αιτήσεις!!».</w:t>
      </w:r>
    </w:p>
    <w:p w14:paraId="219DA251" w14:textId="77777777" w:rsidR="00656A4F" w:rsidRDefault="000C25FA">
      <w:pPr>
        <w:spacing w:after="0" w:line="600" w:lineRule="auto"/>
        <w:ind w:firstLine="720"/>
        <w:jc w:val="both"/>
        <w:rPr>
          <w:rFonts w:eastAsia="Times New Roman"/>
          <w:szCs w:val="24"/>
        </w:rPr>
      </w:pPr>
      <w:r>
        <w:rPr>
          <w:rFonts w:eastAsia="Times New Roman"/>
          <w:szCs w:val="24"/>
        </w:rPr>
        <w:t>2. Η με αριθμό 517/14-5-2019 επίκαιρη ε</w:t>
      </w:r>
      <w:r w:rsidRPr="00AC0B02">
        <w:rPr>
          <w:rFonts w:eastAsia="Times New Roman"/>
          <w:szCs w:val="24"/>
        </w:rPr>
        <w:t xml:space="preserve">ρώτηση του </w:t>
      </w:r>
      <w:r>
        <w:rPr>
          <w:rFonts w:eastAsia="Times New Roman"/>
          <w:szCs w:val="24"/>
        </w:rPr>
        <w:t xml:space="preserve">Ε΄ Αντιπροέδρου της Βουλής και </w:t>
      </w:r>
      <w:r w:rsidRPr="00AC0B02">
        <w:rPr>
          <w:rFonts w:eastAsia="Times New Roman"/>
          <w:szCs w:val="24"/>
        </w:rPr>
        <w:t>Βουλευτή Δωδεκανήσου της Δημοκρατικής Συμπαράταξης κ.</w:t>
      </w:r>
      <w:r>
        <w:rPr>
          <w:rFonts w:eastAsia="Times New Roman"/>
          <w:szCs w:val="24"/>
        </w:rPr>
        <w:t xml:space="preserve"> </w:t>
      </w:r>
      <w:r w:rsidRPr="00AC0B02">
        <w:rPr>
          <w:rFonts w:eastAsia="Times New Roman"/>
          <w:bCs/>
          <w:szCs w:val="24"/>
        </w:rPr>
        <w:t>Δημητρίου</w:t>
      </w:r>
      <w:r>
        <w:rPr>
          <w:rFonts w:eastAsia="Times New Roman"/>
          <w:szCs w:val="24"/>
        </w:rPr>
        <w:t xml:space="preserve"> </w:t>
      </w:r>
      <w:proofErr w:type="spellStart"/>
      <w:r w:rsidRPr="00AC0B02">
        <w:rPr>
          <w:rFonts w:eastAsia="Times New Roman"/>
          <w:bCs/>
          <w:szCs w:val="24"/>
        </w:rPr>
        <w:t>Κρεμαστινού</w:t>
      </w:r>
      <w:proofErr w:type="spellEnd"/>
      <w:r w:rsidRPr="00AC0B02">
        <w:rPr>
          <w:rFonts w:eastAsia="Times New Roman"/>
          <w:b/>
          <w:szCs w:val="24"/>
        </w:rPr>
        <w:t xml:space="preserve"> </w:t>
      </w:r>
      <w:r w:rsidRPr="00AC0B02">
        <w:rPr>
          <w:rFonts w:eastAsia="Times New Roman"/>
          <w:szCs w:val="24"/>
        </w:rPr>
        <w:t xml:space="preserve">προς τον Υπουργό </w:t>
      </w:r>
      <w:r w:rsidRPr="00AC0B02">
        <w:rPr>
          <w:rFonts w:eastAsia="Times New Roman"/>
          <w:bCs/>
          <w:szCs w:val="24"/>
        </w:rPr>
        <w:t>Υποδομών και Μεταφορών,</w:t>
      </w:r>
      <w:r w:rsidRPr="00AC0B02">
        <w:rPr>
          <w:rFonts w:eastAsia="Times New Roman"/>
          <w:szCs w:val="24"/>
        </w:rPr>
        <w:t xml:space="preserve"> με θέμα: «Καμ</w:t>
      </w:r>
      <w:r>
        <w:rPr>
          <w:rFonts w:eastAsia="Times New Roman"/>
          <w:szCs w:val="24"/>
        </w:rPr>
        <w:t>μ</w:t>
      </w:r>
      <w:r w:rsidRPr="00AC0B02">
        <w:rPr>
          <w:rFonts w:eastAsia="Times New Roman"/>
          <w:szCs w:val="24"/>
        </w:rPr>
        <w:t>ία απολύτως εξέλιξη στο 12θέσιο Δημοτικό Σχολείο Αρχαγγέλου Ρόδου».</w:t>
      </w:r>
    </w:p>
    <w:p w14:paraId="219DA252" w14:textId="77777777" w:rsidR="00656A4F" w:rsidRDefault="000C25FA">
      <w:pPr>
        <w:spacing w:after="0" w:line="600" w:lineRule="auto"/>
        <w:ind w:firstLine="720"/>
        <w:jc w:val="both"/>
        <w:rPr>
          <w:rFonts w:eastAsia="Times New Roman"/>
          <w:szCs w:val="24"/>
        </w:rPr>
      </w:pPr>
      <w:r>
        <w:rPr>
          <w:rFonts w:eastAsia="Times New Roman"/>
          <w:szCs w:val="24"/>
        </w:rPr>
        <w:lastRenderedPageBreak/>
        <w:t>3. Η με αριθμό 519/14-5-2019 επίκαιρη ε</w:t>
      </w:r>
      <w:r w:rsidRPr="00AC0B02">
        <w:rPr>
          <w:rFonts w:eastAsia="Times New Roman"/>
          <w:szCs w:val="24"/>
        </w:rPr>
        <w:t xml:space="preserve">ρώτηση του Βουλευτή Β΄ Αθηνών του Κομμουνιστικού Κόμματος </w:t>
      </w:r>
      <w:r w:rsidRPr="00AC0B02">
        <w:rPr>
          <w:rFonts w:eastAsia="Times New Roman"/>
          <w:szCs w:val="24"/>
        </w:rPr>
        <w:t>Ελλάδ</w:t>
      </w:r>
      <w:r>
        <w:rPr>
          <w:rFonts w:eastAsia="Times New Roman"/>
          <w:szCs w:val="24"/>
        </w:rPr>
        <w:t>α</w:t>
      </w:r>
      <w:r w:rsidRPr="00AC0B02">
        <w:rPr>
          <w:rFonts w:eastAsia="Times New Roman"/>
          <w:szCs w:val="24"/>
        </w:rPr>
        <w:t xml:space="preserve">ς </w:t>
      </w:r>
      <w:r w:rsidRPr="00AC0B02">
        <w:rPr>
          <w:rFonts w:eastAsia="Times New Roman"/>
          <w:szCs w:val="24"/>
        </w:rPr>
        <w:t xml:space="preserve">κ. </w:t>
      </w:r>
      <w:r w:rsidRPr="00AC0B02">
        <w:rPr>
          <w:rFonts w:eastAsia="Times New Roman"/>
          <w:bCs/>
          <w:szCs w:val="24"/>
        </w:rPr>
        <w:t xml:space="preserve">Χρήστου </w:t>
      </w:r>
      <w:proofErr w:type="spellStart"/>
      <w:r w:rsidRPr="00AC0B02">
        <w:rPr>
          <w:rFonts w:eastAsia="Times New Roman"/>
          <w:bCs/>
          <w:szCs w:val="24"/>
        </w:rPr>
        <w:t>Κατσώ</w:t>
      </w:r>
      <w:r w:rsidRPr="00AC0B02">
        <w:rPr>
          <w:rFonts w:eastAsia="Times New Roman"/>
          <w:bCs/>
          <w:szCs w:val="24"/>
        </w:rPr>
        <w:t>τη</w:t>
      </w:r>
      <w:proofErr w:type="spellEnd"/>
      <w:r w:rsidRPr="00AC0B02">
        <w:rPr>
          <w:rFonts w:eastAsia="Times New Roman"/>
          <w:bCs/>
          <w:szCs w:val="24"/>
        </w:rPr>
        <w:t xml:space="preserve"> </w:t>
      </w:r>
      <w:r w:rsidRPr="00AC0B02">
        <w:rPr>
          <w:rFonts w:eastAsia="Times New Roman"/>
          <w:szCs w:val="24"/>
        </w:rPr>
        <w:t xml:space="preserve">προς την Υπουργό </w:t>
      </w:r>
      <w:r w:rsidRPr="00AC0B02">
        <w:rPr>
          <w:rFonts w:eastAsia="Times New Roman"/>
          <w:bCs/>
          <w:szCs w:val="24"/>
        </w:rPr>
        <w:t>Εργασίας, Κοινωνικής Ασφάλισης και Κοινωνικής Αλληλεγγύης,</w:t>
      </w:r>
      <w:r>
        <w:rPr>
          <w:rFonts w:eastAsia="Times New Roman"/>
          <w:bCs/>
          <w:szCs w:val="24"/>
        </w:rPr>
        <w:t xml:space="preserve"> </w:t>
      </w:r>
      <w:r w:rsidRPr="00AC0B02">
        <w:rPr>
          <w:rFonts w:eastAsia="Times New Roman"/>
          <w:szCs w:val="24"/>
        </w:rPr>
        <w:t>με θέμα: «Εργαζόμενοι μέσω προγράμματος ΟΑΕΔ απασχόλησης μακροχρόνια ανέργων 55-67 ετών στο Πανεπιστημιακό Νοσοκομείο Ιωαννίνων».</w:t>
      </w:r>
    </w:p>
    <w:p w14:paraId="219DA253" w14:textId="77777777" w:rsidR="00656A4F" w:rsidRDefault="000C25FA">
      <w:pPr>
        <w:spacing w:after="0" w:line="600" w:lineRule="auto"/>
        <w:ind w:firstLine="720"/>
        <w:jc w:val="both"/>
        <w:rPr>
          <w:rFonts w:eastAsia="Times New Roman"/>
          <w:szCs w:val="24"/>
        </w:rPr>
      </w:pPr>
      <w:r w:rsidRPr="00825593">
        <w:rPr>
          <w:rFonts w:eastAsia="Times New Roman"/>
          <w:bCs/>
          <w:szCs w:val="24"/>
        </w:rPr>
        <w:t>ΑΝΑΦΟΡΕΣ</w:t>
      </w:r>
      <w:r>
        <w:rPr>
          <w:rFonts w:eastAsia="Times New Roman"/>
          <w:bCs/>
          <w:szCs w:val="24"/>
        </w:rPr>
        <w:t xml:space="preserve"> - </w:t>
      </w:r>
      <w:r w:rsidRPr="00825593">
        <w:rPr>
          <w:rFonts w:eastAsia="Times New Roman"/>
          <w:bCs/>
          <w:szCs w:val="24"/>
        </w:rPr>
        <w:t>ΕΡΩΤΗΣΕΙΣ (Άρθρο 1</w:t>
      </w:r>
      <w:r>
        <w:rPr>
          <w:rFonts w:eastAsia="Times New Roman"/>
          <w:bCs/>
          <w:szCs w:val="24"/>
        </w:rPr>
        <w:t>30 παράγραφος</w:t>
      </w:r>
      <w:r w:rsidRPr="00825593">
        <w:rPr>
          <w:rFonts w:eastAsia="Times New Roman"/>
          <w:bCs/>
          <w:szCs w:val="24"/>
        </w:rPr>
        <w:t xml:space="preserve"> 5 </w:t>
      </w:r>
      <w:r>
        <w:rPr>
          <w:rFonts w:eastAsia="Times New Roman"/>
          <w:bCs/>
          <w:szCs w:val="24"/>
        </w:rPr>
        <w:t>το</w:t>
      </w:r>
      <w:r>
        <w:rPr>
          <w:rFonts w:eastAsia="Times New Roman"/>
          <w:bCs/>
          <w:szCs w:val="24"/>
        </w:rPr>
        <w:t>υ Κανονισμού της</w:t>
      </w:r>
      <w:r w:rsidRPr="00825593">
        <w:rPr>
          <w:rFonts w:eastAsia="Times New Roman"/>
          <w:bCs/>
          <w:szCs w:val="24"/>
        </w:rPr>
        <w:t xml:space="preserve"> Βουλής)</w:t>
      </w:r>
    </w:p>
    <w:p w14:paraId="219DA254" w14:textId="77777777" w:rsidR="00656A4F" w:rsidRDefault="000C25FA">
      <w:pPr>
        <w:spacing w:after="0" w:line="600" w:lineRule="auto"/>
        <w:ind w:firstLine="720"/>
        <w:jc w:val="both"/>
        <w:rPr>
          <w:rFonts w:eastAsia="Times New Roman"/>
          <w:szCs w:val="24"/>
        </w:rPr>
      </w:pPr>
      <w:r>
        <w:rPr>
          <w:rFonts w:eastAsia="Times New Roman"/>
          <w:szCs w:val="24"/>
        </w:rPr>
        <w:t>1. Η με αριθμό 6077/27-2-2019 ε</w:t>
      </w:r>
      <w:r w:rsidRPr="00AC0B02">
        <w:rPr>
          <w:rFonts w:eastAsia="Times New Roman"/>
          <w:szCs w:val="24"/>
        </w:rPr>
        <w:t xml:space="preserve">ρώτηση του Βουλευτή Δράμας της Νέας Δημοκρατίας κ. </w:t>
      </w:r>
      <w:r w:rsidRPr="00825593">
        <w:rPr>
          <w:rFonts w:eastAsia="Times New Roman"/>
          <w:bCs/>
          <w:szCs w:val="24"/>
        </w:rPr>
        <w:t xml:space="preserve">Δημητρίου Κυριαζίδη </w:t>
      </w:r>
      <w:r w:rsidRPr="00AC0B02">
        <w:rPr>
          <w:rFonts w:eastAsia="Times New Roman"/>
          <w:szCs w:val="24"/>
        </w:rPr>
        <w:t xml:space="preserve">προς τον Υπουργό </w:t>
      </w:r>
      <w:r w:rsidRPr="00825593">
        <w:rPr>
          <w:rFonts w:eastAsia="Times New Roman"/>
          <w:bCs/>
          <w:szCs w:val="24"/>
        </w:rPr>
        <w:t>Αγροτικής Ανάπτυξης και Τροφίμων,</w:t>
      </w:r>
      <w:r>
        <w:rPr>
          <w:rFonts w:eastAsia="Times New Roman"/>
          <w:szCs w:val="24"/>
        </w:rPr>
        <w:t xml:space="preserve"> με θέμα: «Α</w:t>
      </w:r>
      <w:r w:rsidRPr="00AC0B02">
        <w:rPr>
          <w:rFonts w:eastAsia="Times New Roman"/>
          <w:szCs w:val="24"/>
        </w:rPr>
        <w:t xml:space="preserve">δικημένη και παραγκωνισμένη η Περιφέρεια Ανατολικής Μακεδονίας και </w:t>
      </w:r>
      <w:r w:rsidRPr="00AC0B02">
        <w:rPr>
          <w:rFonts w:eastAsia="Times New Roman"/>
          <w:szCs w:val="24"/>
        </w:rPr>
        <w:t>Θράκης στις πιστώσεις για τις βιολογικές καλλιέργειες».</w:t>
      </w:r>
    </w:p>
    <w:p w14:paraId="219DA255" w14:textId="77777777" w:rsidR="00656A4F" w:rsidRDefault="000C25FA">
      <w:pPr>
        <w:spacing w:after="0" w:line="600" w:lineRule="auto"/>
        <w:ind w:firstLine="720"/>
        <w:jc w:val="center"/>
        <w:rPr>
          <w:rFonts w:eastAsia="Times New Roman"/>
          <w:szCs w:val="24"/>
        </w:rPr>
      </w:pPr>
      <w:r>
        <w:rPr>
          <w:rFonts w:eastAsia="Times New Roman"/>
          <w:szCs w:val="24"/>
        </w:rPr>
        <w:t>Β΄</w:t>
      </w:r>
    </w:p>
    <w:p w14:paraId="219DA256" w14:textId="77777777" w:rsidR="00656A4F" w:rsidRDefault="000C25FA">
      <w:pPr>
        <w:spacing w:after="0" w:line="600" w:lineRule="auto"/>
        <w:ind w:firstLine="720"/>
        <w:jc w:val="both"/>
        <w:rPr>
          <w:rFonts w:eastAsia="Times New Roman"/>
          <w:szCs w:val="24"/>
        </w:rPr>
      </w:pPr>
      <w:r>
        <w:rPr>
          <w:rFonts w:eastAsia="Times New Roman"/>
          <w:bCs/>
          <w:szCs w:val="24"/>
        </w:rPr>
        <w:t>Α. ΕΠΙΚΑΙΡΕΣ ΕΡΩΤΗΣΕΙΣ Πρώτου Κύκλου (Άρθρο 130 παράγραφο</w:t>
      </w:r>
      <w:r>
        <w:rPr>
          <w:rFonts w:eastAsia="Times New Roman"/>
          <w:bCs/>
          <w:szCs w:val="24"/>
        </w:rPr>
        <w:t>ι</w:t>
      </w:r>
      <w:r>
        <w:rPr>
          <w:rFonts w:eastAsia="Times New Roman"/>
          <w:bCs/>
          <w:szCs w:val="24"/>
        </w:rPr>
        <w:t xml:space="preserve"> 2 και 3 του Κανονισμού της Βουλής)</w:t>
      </w:r>
    </w:p>
    <w:p w14:paraId="219DA257" w14:textId="77777777" w:rsidR="00656A4F" w:rsidRDefault="000C25FA">
      <w:pPr>
        <w:spacing w:after="0" w:line="600" w:lineRule="auto"/>
        <w:ind w:firstLine="720"/>
        <w:jc w:val="both"/>
        <w:rPr>
          <w:rFonts w:eastAsia="Times New Roman"/>
          <w:szCs w:val="24"/>
        </w:rPr>
      </w:pPr>
      <w:r>
        <w:rPr>
          <w:rFonts w:eastAsia="Times New Roman"/>
          <w:szCs w:val="24"/>
        </w:rPr>
        <w:lastRenderedPageBreak/>
        <w:t>1. Η με αριθμό 503/6-5-2019 επίκαιρη ε</w:t>
      </w:r>
      <w:r w:rsidRPr="00AC0B02">
        <w:rPr>
          <w:rFonts w:eastAsia="Times New Roman"/>
          <w:szCs w:val="24"/>
        </w:rPr>
        <w:t xml:space="preserve">ρώτηση του Βουλευτή Β΄ Αθηνών του Συνασπισμού Ριζοσπαστικής Αριστεράς κ. </w:t>
      </w:r>
      <w:r w:rsidRPr="00825593">
        <w:rPr>
          <w:rFonts w:eastAsia="Times New Roman"/>
          <w:bCs/>
          <w:szCs w:val="24"/>
        </w:rPr>
        <w:t xml:space="preserve">Ιωάννη Τσιρώνη </w:t>
      </w:r>
      <w:r w:rsidRPr="00AC0B02">
        <w:rPr>
          <w:rFonts w:eastAsia="Times New Roman"/>
          <w:szCs w:val="24"/>
        </w:rPr>
        <w:t xml:space="preserve">προς τον Υπουργό </w:t>
      </w:r>
      <w:r w:rsidRPr="00825593">
        <w:rPr>
          <w:rFonts w:eastAsia="Times New Roman"/>
          <w:bCs/>
          <w:szCs w:val="24"/>
        </w:rPr>
        <w:t>Αγροτικής Ανάπτυξης και Τροφίμων,</w:t>
      </w:r>
      <w:r w:rsidRPr="00AC0B02">
        <w:rPr>
          <w:rFonts w:eastAsia="Times New Roman"/>
          <w:szCs w:val="24"/>
        </w:rPr>
        <w:t xml:space="preserve"> με θέμα: «Βιολογικές Αγορές».</w:t>
      </w:r>
    </w:p>
    <w:p w14:paraId="219DA258" w14:textId="77777777" w:rsidR="00656A4F" w:rsidRDefault="000C25FA">
      <w:pPr>
        <w:spacing w:after="0" w:line="600" w:lineRule="auto"/>
        <w:ind w:firstLine="720"/>
        <w:jc w:val="both"/>
        <w:rPr>
          <w:rFonts w:eastAsia="Times New Roman"/>
          <w:szCs w:val="24"/>
        </w:rPr>
      </w:pPr>
      <w:r>
        <w:rPr>
          <w:rFonts w:eastAsia="Times New Roman"/>
          <w:szCs w:val="24"/>
        </w:rPr>
        <w:t>2. Η με αριθμό 505/6-5-2019 επίκαιρη ε</w:t>
      </w:r>
      <w:r w:rsidRPr="00AC0B02">
        <w:rPr>
          <w:rFonts w:eastAsia="Times New Roman"/>
          <w:szCs w:val="24"/>
        </w:rPr>
        <w:t>ρώτηση του Βουλευτή Β΄ Αθηνών της Δημοκρατικής Συ</w:t>
      </w:r>
      <w:r w:rsidRPr="00AC0B02">
        <w:rPr>
          <w:rFonts w:eastAsia="Times New Roman"/>
          <w:szCs w:val="24"/>
        </w:rPr>
        <w:t xml:space="preserve">μπαράταξης κ. </w:t>
      </w:r>
      <w:r w:rsidRPr="00825593">
        <w:rPr>
          <w:rFonts w:eastAsia="Times New Roman"/>
          <w:bCs/>
          <w:szCs w:val="24"/>
        </w:rPr>
        <w:t xml:space="preserve">Ανδρέα Λοβέρδου </w:t>
      </w:r>
      <w:r w:rsidRPr="00AC0B02">
        <w:rPr>
          <w:rFonts w:eastAsia="Times New Roman"/>
          <w:szCs w:val="24"/>
        </w:rPr>
        <w:t xml:space="preserve">προς τον Υπουργό </w:t>
      </w:r>
      <w:r w:rsidRPr="00825593">
        <w:rPr>
          <w:rFonts w:eastAsia="Times New Roman"/>
          <w:bCs/>
          <w:szCs w:val="24"/>
        </w:rPr>
        <w:t>Υποδομών και Μεταφορών,</w:t>
      </w:r>
      <w:r w:rsidRPr="00AC0B02">
        <w:rPr>
          <w:rFonts w:eastAsia="Times New Roman"/>
          <w:szCs w:val="24"/>
        </w:rPr>
        <w:t xml:space="preserve"> με θέμα: «Εμπαιγμός εννέα αδειούχων επαγγελματιών ΤΑΧΙ με έδρα τον πρώην Δήμο </w:t>
      </w:r>
      <w:proofErr w:type="spellStart"/>
      <w:r w:rsidRPr="00AC0B02">
        <w:rPr>
          <w:rFonts w:eastAsia="Times New Roman"/>
          <w:szCs w:val="24"/>
        </w:rPr>
        <w:t>Ερινεού</w:t>
      </w:r>
      <w:proofErr w:type="spellEnd"/>
      <w:r w:rsidRPr="00AC0B02">
        <w:rPr>
          <w:rFonts w:eastAsia="Times New Roman"/>
          <w:szCs w:val="24"/>
        </w:rPr>
        <w:t xml:space="preserve"> Αχαΐας και των κατοίκων της περιοχής».</w:t>
      </w:r>
    </w:p>
    <w:p w14:paraId="219DA259" w14:textId="77777777" w:rsidR="00656A4F" w:rsidRDefault="000C25FA">
      <w:pPr>
        <w:spacing w:after="0" w:line="600" w:lineRule="auto"/>
        <w:ind w:firstLine="720"/>
        <w:jc w:val="both"/>
        <w:rPr>
          <w:rFonts w:eastAsia="Times New Roman"/>
          <w:szCs w:val="24"/>
        </w:rPr>
      </w:pPr>
      <w:r>
        <w:rPr>
          <w:rFonts w:eastAsia="Times New Roman"/>
          <w:szCs w:val="24"/>
        </w:rPr>
        <w:t xml:space="preserve">3. </w:t>
      </w:r>
      <w:r w:rsidRPr="00AC0B02">
        <w:rPr>
          <w:rFonts w:eastAsia="Times New Roman"/>
          <w:szCs w:val="24"/>
        </w:rPr>
        <w:t>Η με αριθμ</w:t>
      </w:r>
      <w:r>
        <w:rPr>
          <w:rFonts w:eastAsia="Times New Roman"/>
          <w:szCs w:val="24"/>
        </w:rPr>
        <w:t>ό 502/3-5-2019 επίκαιρη ε</w:t>
      </w:r>
      <w:r w:rsidRPr="00AC0B02">
        <w:rPr>
          <w:rFonts w:eastAsia="Times New Roman"/>
          <w:szCs w:val="24"/>
        </w:rPr>
        <w:t>ρώτηση του Βουλευτή Α΄</w:t>
      </w:r>
      <w:r w:rsidRPr="00AC0B02">
        <w:rPr>
          <w:rFonts w:eastAsia="Times New Roman"/>
          <w:szCs w:val="24"/>
        </w:rPr>
        <w:t xml:space="preserve"> Πει</w:t>
      </w:r>
      <w:r>
        <w:rPr>
          <w:rFonts w:eastAsia="Times New Roman"/>
          <w:szCs w:val="24"/>
        </w:rPr>
        <w:t>ραιά του Λαϊκού Συνδέσμου</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Χρυσή Αυγή</w:t>
      </w:r>
      <w:r w:rsidRPr="00AC0B02">
        <w:rPr>
          <w:rFonts w:eastAsia="Times New Roman"/>
          <w:szCs w:val="24"/>
        </w:rPr>
        <w:t xml:space="preserve"> κ. </w:t>
      </w:r>
      <w:r w:rsidRPr="00825593">
        <w:rPr>
          <w:rFonts w:eastAsia="Times New Roman"/>
          <w:bCs/>
          <w:szCs w:val="24"/>
        </w:rPr>
        <w:t xml:space="preserve">Νικολάου </w:t>
      </w:r>
      <w:proofErr w:type="spellStart"/>
      <w:r w:rsidRPr="00825593">
        <w:rPr>
          <w:rFonts w:eastAsia="Times New Roman"/>
          <w:bCs/>
          <w:szCs w:val="24"/>
        </w:rPr>
        <w:t>Κούζηλου</w:t>
      </w:r>
      <w:proofErr w:type="spellEnd"/>
      <w:r w:rsidRPr="00AC0B02">
        <w:rPr>
          <w:rFonts w:eastAsia="Times New Roman"/>
          <w:szCs w:val="24"/>
        </w:rPr>
        <w:t xml:space="preserve"> προς τον Υπουργό </w:t>
      </w:r>
      <w:r w:rsidRPr="00825593">
        <w:rPr>
          <w:rFonts w:eastAsia="Times New Roman"/>
          <w:bCs/>
          <w:szCs w:val="24"/>
        </w:rPr>
        <w:t>Εξωτερικών,</w:t>
      </w:r>
      <w:r>
        <w:rPr>
          <w:rFonts w:eastAsia="Times New Roman"/>
          <w:szCs w:val="24"/>
        </w:rPr>
        <w:t xml:space="preserve"> με θέμα: «Τη </w:t>
      </w:r>
      <w:proofErr w:type="spellStart"/>
      <w:r w:rsidRPr="00AC0B02">
        <w:rPr>
          <w:rFonts w:eastAsia="Times New Roman"/>
          <w:szCs w:val="24"/>
        </w:rPr>
        <w:t>συνδι</w:t>
      </w:r>
      <w:r>
        <w:rPr>
          <w:rFonts w:eastAsia="Times New Roman"/>
          <w:szCs w:val="24"/>
        </w:rPr>
        <w:t>αχείριση</w:t>
      </w:r>
      <w:proofErr w:type="spellEnd"/>
      <w:r>
        <w:rPr>
          <w:rFonts w:eastAsia="Times New Roman"/>
          <w:szCs w:val="24"/>
        </w:rPr>
        <w:t xml:space="preserve"> του Αιγαίου προωθεί η Κ</w:t>
      </w:r>
      <w:r w:rsidRPr="00AC0B02">
        <w:rPr>
          <w:rFonts w:eastAsia="Times New Roman"/>
          <w:szCs w:val="24"/>
        </w:rPr>
        <w:t>υβέρνηση».</w:t>
      </w:r>
    </w:p>
    <w:p w14:paraId="219DA25A" w14:textId="77777777" w:rsidR="00656A4F" w:rsidRDefault="000C25FA">
      <w:pPr>
        <w:spacing w:after="0" w:line="600" w:lineRule="auto"/>
        <w:ind w:firstLine="720"/>
        <w:jc w:val="both"/>
        <w:rPr>
          <w:rFonts w:eastAsia="Times New Roman"/>
          <w:szCs w:val="24"/>
        </w:rPr>
      </w:pPr>
      <w:r w:rsidRPr="00825593">
        <w:rPr>
          <w:rFonts w:eastAsia="Times New Roman"/>
          <w:bCs/>
          <w:szCs w:val="24"/>
        </w:rPr>
        <w:t>Β. ΕΠΙΚΑΙΡΕΣ ΕΡΩΤΗΣΕΙΣ Δεύτερου Κύκλου (Άρθρο 130 παρ</w:t>
      </w:r>
      <w:r>
        <w:rPr>
          <w:rFonts w:eastAsia="Times New Roman"/>
          <w:bCs/>
          <w:szCs w:val="24"/>
        </w:rPr>
        <w:t>άγραφο</w:t>
      </w:r>
      <w:r>
        <w:rPr>
          <w:rFonts w:eastAsia="Times New Roman"/>
          <w:bCs/>
          <w:szCs w:val="24"/>
        </w:rPr>
        <w:t>ι</w:t>
      </w:r>
      <w:r>
        <w:rPr>
          <w:rFonts w:eastAsia="Times New Roman"/>
          <w:bCs/>
          <w:szCs w:val="24"/>
        </w:rPr>
        <w:t xml:space="preserve"> </w:t>
      </w:r>
      <w:r w:rsidRPr="00825593">
        <w:rPr>
          <w:rFonts w:eastAsia="Times New Roman"/>
          <w:bCs/>
          <w:szCs w:val="24"/>
        </w:rPr>
        <w:t xml:space="preserve">2 και 3 </w:t>
      </w:r>
      <w:r>
        <w:rPr>
          <w:rFonts w:eastAsia="Times New Roman"/>
          <w:bCs/>
          <w:szCs w:val="24"/>
        </w:rPr>
        <w:t xml:space="preserve">του </w:t>
      </w:r>
      <w:r w:rsidRPr="00825593">
        <w:rPr>
          <w:rFonts w:eastAsia="Times New Roman"/>
          <w:bCs/>
          <w:szCs w:val="24"/>
        </w:rPr>
        <w:t>Καν</w:t>
      </w:r>
      <w:r>
        <w:rPr>
          <w:rFonts w:eastAsia="Times New Roman"/>
          <w:bCs/>
          <w:szCs w:val="24"/>
        </w:rPr>
        <w:t>ονισμού της</w:t>
      </w:r>
      <w:r w:rsidRPr="00825593">
        <w:rPr>
          <w:rFonts w:eastAsia="Times New Roman"/>
          <w:bCs/>
          <w:szCs w:val="24"/>
        </w:rPr>
        <w:t xml:space="preserve"> Βουλής)</w:t>
      </w:r>
    </w:p>
    <w:p w14:paraId="219DA25B" w14:textId="77777777" w:rsidR="00656A4F" w:rsidRDefault="000C25FA">
      <w:pPr>
        <w:spacing w:after="0" w:line="600" w:lineRule="auto"/>
        <w:ind w:firstLine="720"/>
        <w:jc w:val="both"/>
        <w:rPr>
          <w:rFonts w:ascii="Times New Roman" w:eastAsia="Times New Roman" w:hAnsi="Times New Roman" w:cs="Times New Roman"/>
          <w:szCs w:val="24"/>
        </w:rPr>
      </w:pPr>
      <w:r>
        <w:rPr>
          <w:rFonts w:eastAsia="Times New Roman"/>
          <w:szCs w:val="24"/>
        </w:rPr>
        <w:lastRenderedPageBreak/>
        <w:t xml:space="preserve">1. Η </w:t>
      </w:r>
      <w:r>
        <w:rPr>
          <w:rFonts w:eastAsia="Times New Roman"/>
          <w:szCs w:val="24"/>
        </w:rPr>
        <w:t>με αριθμό 504/6-5-2019 επίκαιρη ε</w:t>
      </w:r>
      <w:r w:rsidRPr="00AC0B02">
        <w:rPr>
          <w:rFonts w:eastAsia="Times New Roman"/>
          <w:szCs w:val="24"/>
        </w:rPr>
        <w:t xml:space="preserve">ρώτηση του Βουλευτή Β΄ Αθηνών του Συνασπισμού Ριζοσπαστικής Αριστεράς κ. </w:t>
      </w:r>
      <w:r w:rsidRPr="00825593">
        <w:rPr>
          <w:rFonts w:eastAsia="Times New Roman"/>
          <w:bCs/>
          <w:szCs w:val="24"/>
        </w:rPr>
        <w:t xml:space="preserve">Νικολάου </w:t>
      </w:r>
      <w:proofErr w:type="spellStart"/>
      <w:r w:rsidRPr="00825593">
        <w:rPr>
          <w:rFonts w:eastAsia="Times New Roman"/>
          <w:bCs/>
          <w:szCs w:val="24"/>
        </w:rPr>
        <w:t>Ξυδάκη</w:t>
      </w:r>
      <w:proofErr w:type="spellEnd"/>
      <w:r w:rsidRPr="00825593">
        <w:rPr>
          <w:rFonts w:eastAsia="Times New Roman"/>
          <w:bCs/>
          <w:szCs w:val="24"/>
        </w:rPr>
        <w:t xml:space="preserve"> </w:t>
      </w:r>
      <w:r w:rsidRPr="00AC0B02">
        <w:rPr>
          <w:rFonts w:eastAsia="Times New Roman"/>
          <w:szCs w:val="24"/>
        </w:rPr>
        <w:t xml:space="preserve">προς την Υπουργό </w:t>
      </w:r>
      <w:r w:rsidRPr="00825593">
        <w:rPr>
          <w:rFonts w:eastAsia="Times New Roman"/>
          <w:bCs/>
          <w:szCs w:val="24"/>
        </w:rPr>
        <w:t>Πολιτισμού και Αθλητισμού,</w:t>
      </w:r>
      <w:r w:rsidRPr="00AC0B02">
        <w:rPr>
          <w:rFonts w:eastAsia="Times New Roman"/>
          <w:szCs w:val="24"/>
        </w:rPr>
        <w:t xml:space="preserve"> με θέμα: «Εφαρμογή Οργανισμού Μουσείου Ακρόπολης</w:t>
      </w:r>
      <w:r>
        <w:rPr>
          <w:rFonts w:eastAsia="Times New Roman"/>
          <w:szCs w:val="24"/>
        </w:rPr>
        <w:t xml:space="preserve">». </w:t>
      </w:r>
    </w:p>
    <w:p w14:paraId="219DA25C" w14:textId="77777777" w:rsidR="00656A4F" w:rsidRDefault="000C25FA">
      <w:pPr>
        <w:spacing w:line="600" w:lineRule="auto"/>
        <w:ind w:firstLine="540"/>
        <w:jc w:val="both"/>
        <w:rPr>
          <w:rFonts w:eastAsia="Times New Roman" w:cs="Times New Roman"/>
          <w:szCs w:val="24"/>
        </w:rPr>
      </w:pPr>
      <w:r>
        <w:rPr>
          <w:rFonts w:eastAsia="Times New Roman" w:cs="Times New Roman"/>
          <w:szCs w:val="24"/>
        </w:rPr>
        <w:t>Κυρίες και κύριοι συνάδελφοι</w:t>
      </w:r>
      <w:r>
        <w:rPr>
          <w:rFonts w:eastAsia="Times New Roman" w:cs="Times New Roman"/>
          <w:szCs w:val="24"/>
        </w:rPr>
        <w:t>, ε</w:t>
      </w:r>
      <w:r w:rsidRPr="00DA5606">
        <w:rPr>
          <w:rFonts w:eastAsia="Times New Roman" w:cs="Times New Roman"/>
          <w:szCs w:val="24"/>
        </w:rPr>
        <w:t>ισερχόμ</w:t>
      </w:r>
      <w:r w:rsidRPr="00DA5606">
        <w:rPr>
          <w:rFonts w:eastAsia="Times New Roman" w:cs="Times New Roman"/>
          <w:szCs w:val="24"/>
        </w:rPr>
        <w:t>αστε στην ημερήσια διάταξη της</w:t>
      </w:r>
    </w:p>
    <w:p w14:paraId="219DA25D" w14:textId="77777777" w:rsidR="00656A4F" w:rsidRDefault="000C25FA">
      <w:pPr>
        <w:keepNext/>
        <w:spacing w:line="600" w:lineRule="auto"/>
        <w:ind w:firstLine="720"/>
        <w:jc w:val="center"/>
        <w:outlineLvl w:val="0"/>
        <w:rPr>
          <w:rFonts w:eastAsia="Times New Roman" w:cs="Times New Roman"/>
          <w:b/>
          <w:bCs/>
          <w:szCs w:val="24"/>
        </w:rPr>
      </w:pPr>
      <w:r w:rsidRPr="00DA5606">
        <w:rPr>
          <w:rFonts w:eastAsia="Times New Roman" w:cs="Times New Roman"/>
          <w:b/>
          <w:bCs/>
          <w:szCs w:val="24"/>
        </w:rPr>
        <w:t>ΝΟΜΟΘΕΤΙΚΗΣ ΕΡΓΑΣΙΑΣ</w:t>
      </w:r>
    </w:p>
    <w:p w14:paraId="219DA25E" w14:textId="77777777" w:rsidR="00656A4F" w:rsidRDefault="000C25FA">
      <w:pPr>
        <w:spacing w:line="600" w:lineRule="auto"/>
        <w:ind w:firstLine="720"/>
        <w:jc w:val="both"/>
        <w:rPr>
          <w:rFonts w:eastAsia="Times New Roman"/>
          <w:color w:val="201F1E"/>
          <w:szCs w:val="24"/>
        </w:rPr>
      </w:pPr>
      <w:r>
        <w:rPr>
          <w:rFonts w:eastAsia="Times New Roman"/>
          <w:color w:val="201F1E"/>
          <w:szCs w:val="24"/>
        </w:rPr>
        <w:t>Συνέχιση της σ</w:t>
      </w:r>
      <w:r w:rsidRPr="00833A50">
        <w:rPr>
          <w:rFonts w:eastAsia="Times New Roman"/>
          <w:color w:val="201F1E"/>
          <w:szCs w:val="24"/>
        </w:rPr>
        <w:t xml:space="preserve">υζήτησης και ψήφισης </w:t>
      </w:r>
      <w:r>
        <w:rPr>
          <w:rFonts w:eastAsia="Times New Roman"/>
          <w:color w:val="201F1E"/>
          <w:szCs w:val="24"/>
        </w:rPr>
        <w:t>επί της αρχής, των άρθρων</w:t>
      </w:r>
      <w:r>
        <w:rPr>
          <w:rFonts w:eastAsia="Times New Roman"/>
          <w:color w:val="201F1E"/>
          <w:szCs w:val="24"/>
        </w:rPr>
        <w:t xml:space="preserve"> και </w:t>
      </w:r>
      <w:r>
        <w:rPr>
          <w:rFonts w:eastAsia="Times New Roman"/>
          <w:color w:val="201F1E"/>
          <w:szCs w:val="24"/>
        </w:rPr>
        <w:t xml:space="preserve">του συνόλου </w:t>
      </w:r>
      <w:r w:rsidRPr="00833A50">
        <w:rPr>
          <w:rFonts w:eastAsia="Times New Roman"/>
          <w:color w:val="201F1E"/>
          <w:szCs w:val="24"/>
        </w:rPr>
        <w:t>του σχεδίου</w:t>
      </w:r>
      <w:r>
        <w:rPr>
          <w:rFonts w:eastAsia="Times New Roman"/>
          <w:color w:val="201F1E"/>
          <w:szCs w:val="24"/>
        </w:rPr>
        <w:t xml:space="preserve"> νόμου του Υπουργείου Εργασίας, Κ</w:t>
      </w:r>
      <w:r w:rsidRPr="00833A50">
        <w:rPr>
          <w:rFonts w:eastAsia="Times New Roman"/>
          <w:color w:val="201F1E"/>
          <w:szCs w:val="24"/>
        </w:rPr>
        <w:t xml:space="preserve">οινωνικής </w:t>
      </w:r>
      <w:r>
        <w:rPr>
          <w:rFonts w:eastAsia="Times New Roman"/>
          <w:color w:val="201F1E"/>
          <w:szCs w:val="24"/>
        </w:rPr>
        <w:t>Α</w:t>
      </w:r>
      <w:r w:rsidRPr="00833A50">
        <w:rPr>
          <w:rFonts w:eastAsia="Times New Roman"/>
          <w:color w:val="201F1E"/>
          <w:szCs w:val="24"/>
        </w:rPr>
        <w:t xml:space="preserve">σφάλισης και </w:t>
      </w:r>
      <w:r>
        <w:rPr>
          <w:rFonts w:eastAsia="Times New Roman"/>
          <w:color w:val="201F1E"/>
          <w:szCs w:val="24"/>
        </w:rPr>
        <w:t>Κοινωνικής Α</w:t>
      </w:r>
      <w:r w:rsidRPr="00833A50">
        <w:rPr>
          <w:rFonts w:eastAsia="Times New Roman"/>
          <w:color w:val="201F1E"/>
          <w:szCs w:val="24"/>
        </w:rPr>
        <w:t>λληλεγγύης</w:t>
      </w:r>
      <w:r>
        <w:rPr>
          <w:rFonts w:eastAsia="Times New Roman"/>
          <w:color w:val="201F1E"/>
          <w:szCs w:val="24"/>
        </w:rPr>
        <w:t>:</w:t>
      </w:r>
      <w:r w:rsidRPr="00833A50">
        <w:rPr>
          <w:rFonts w:eastAsia="Times New Roman"/>
          <w:color w:val="201F1E"/>
          <w:szCs w:val="24"/>
        </w:rPr>
        <w:t xml:space="preserve"> </w:t>
      </w:r>
      <w:r>
        <w:rPr>
          <w:rFonts w:eastAsia="Times New Roman"/>
          <w:color w:val="201F1E"/>
          <w:szCs w:val="24"/>
        </w:rPr>
        <w:t>«Ρ</w:t>
      </w:r>
      <w:r w:rsidRPr="00833A50">
        <w:rPr>
          <w:rFonts w:eastAsia="Times New Roman"/>
          <w:color w:val="201F1E"/>
          <w:szCs w:val="24"/>
        </w:rPr>
        <w:t xml:space="preserve">ύθμιση οφειλών προς τους </w:t>
      </w:r>
      <w:r w:rsidRPr="00833A50">
        <w:rPr>
          <w:rFonts w:eastAsia="Times New Roman"/>
          <w:color w:val="201F1E"/>
          <w:szCs w:val="24"/>
        </w:rPr>
        <w:t xml:space="preserve">Φορείς </w:t>
      </w:r>
      <w:r w:rsidRPr="00833A50">
        <w:rPr>
          <w:rFonts w:eastAsia="Times New Roman"/>
          <w:color w:val="201F1E"/>
          <w:szCs w:val="24"/>
        </w:rPr>
        <w:t>Κοινωνικής Ασφάλισης</w:t>
      </w:r>
      <w:r>
        <w:rPr>
          <w:rFonts w:eastAsia="Times New Roman"/>
          <w:color w:val="201F1E"/>
          <w:szCs w:val="24"/>
        </w:rPr>
        <w:t>,</w:t>
      </w:r>
      <w:r w:rsidRPr="00833A50">
        <w:rPr>
          <w:rFonts w:eastAsia="Times New Roman"/>
          <w:color w:val="201F1E"/>
          <w:szCs w:val="24"/>
        </w:rPr>
        <w:t xml:space="preserve"> τη </w:t>
      </w:r>
      <w:r w:rsidRPr="00833A50">
        <w:rPr>
          <w:rFonts w:eastAsia="Times New Roman"/>
          <w:color w:val="201F1E"/>
          <w:szCs w:val="24"/>
        </w:rPr>
        <w:t xml:space="preserve">Φορολογική Διοίκηση </w:t>
      </w:r>
      <w:r w:rsidRPr="00833A50">
        <w:rPr>
          <w:rFonts w:eastAsia="Times New Roman"/>
          <w:color w:val="201F1E"/>
          <w:szCs w:val="24"/>
        </w:rPr>
        <w:t>και τους Ο</w:t>
      </w:r>
      <w:r>
        <w:rPr>
          <w:rFonts w:eastAsia="Times New Roman"/>
          <w:color w:val="201F1E"/>
          <w:szCs w:val="24"/>
        </w:rPr>
        <w:t>.</w:t>
      </w:r>
      <w:r w:rsidRPr="00833A50">
        <w:rPr>
          <w:rFonts w:eastAsia="Times New Roman"/>
          <w:color w:val="201F1E"/>
          <w:szCs w:val="24"/>
        </w:rPr>
        <w:t>Τ</w:t>
      </w:r>
      <w:r>
        <w:rPr>
          <w:rFonts w:eastAsia="Times New Roman"/>
          <w:color w:val="201F1E"/>
          <w:szCs w:val="24"/>
        </w:rPr>
        <w:t>.</w:t>
      </w:r>
      <w:r w:rsidRPr="00833A50">
        <w:rPr>
          <w:rFonts w:eastAsia="Times New Roman"/>
          <w:color w:val="201F1E"/>
          <w:szCs w:val="24"/>
        </w:rPr>
        <w:t>Α</w:t>
      </w:r>
      <w:r>
        <w:rPr>
          <w:rFonts w:eastAsia="Times New Roman"/>
          <w:color w:val="201F1E"/>
          <w:szCs w:val="24"/>
        </w:rPr>
        <w:t>.</w:t>
      </w:r>
      <w:r w:rsidRPr="00833A50">
        <w:rPr>
          <w:rFonts w:eastAsia="Times New Roman"/>
          <w:color w:val="201F1E"/>
          <w:szCs w:val="24"/>
        </w:rPr>
        <w:t xml:space="preserve"> </w:t>
      </w:r>
      <w:r>
        <w:rPr>
          <w:rFonts w:eastAsia="Times New Roman"/>
          <w:color w:val="201F1E"/>
          <w:szCs w:val="24"/>
        </w:rPr>
        <w:t>α΄</w:t>
      </w:r>
      <w:r w:rsidRPr="00833A50">
        <w:rPr>
          <w:rFonts w:eastAsia="Times New Roman"/>
          <w:color w:val="201F1E"/>
          <w:szCs w:val="24"/>
        </w:rPr>
        <w:t xml:space="preserve"> </w:t>
      </w:r>
      <w:r>
        <w:rPr>
          <w:rFonts w:eastAsia="Times New Roman"/>
          <w:color w:val="201F1E"/>
          <w:szCs w:val="24"/>
        </w:rPr>
        <w:t>βαθμού</w:t>
      </w:r>
      <w:r>
        <w:rPr>
          <w:rFonts w:eastAsia="Times New Roman"/>
          <w:color w:val="201F1E"/>
          <w:szCs w:val="24"/>
        </w:rPr>
        <w:t xml:space="preserve">, </w:t>
      </w:r>
      <w:r>
        <w:rPr>
          <w:rFonts w:eastAsia="Times New Roman"/>
          <w:color w:val="201F1E"/>
          <w:szCs w:val="24"/>
        </w:rPr>
        <w:t>Σ</w:t>
      </w:r>
      <w:r w:rsidRPr="00833A50">
        <w:rPr>
          <w:rFonts w:eastAsia="Times New Roman"/>
          <w:color w:val="201F1E"/>
          <w:szCs w:val="24"/>
        </w:rPr>
        <w:t xml:space="preserve">υνταξιοδοτικές ρυθμίσεις </w:t>
      </w:r>
      <w:r>
        <w:rPr>
          <w:rFonts w:eastAsia="Times New Roman"/>
          <w:color w:val="201F1E"/>
          <w:szCs w:val="24"/>
        </w:rPr>
        <w:t>Δημοσίου</w:t>
      </w:r>
      <w:r w:rsidRPr="00833A50">
        <w:rPr>
          <w:rFonts w:eastAsia="Times New Roman"/>
          <w:color w:val="201F1E"/>
          <w:szCs w:val="24"/>
        </w:rPr>
        <w:t xml:space="preserve"> </w:t>
      </w:r>
      <w:r w:rsidRPr="00833A50">
        <w:rPr>
          <w:rFonts w:eastAsia="Times New Roman"/>
          <w:color w:val="201F1E"/>
          <w:szCs w:val="24"/>
        </w:rPr>
        <w:t>και λοιπές ασφαλιστικές και συνταξιοδοτικές διατάξεις</w:t>
      </w:r>
      <w:r>
        <w:rPr>
          <w:rFonts w:eastAsia="Times New Roman"/>
          <w:color w:val="201F1E"/>
          <w:szCs w:val="24"/>
        </w:rPr>
        <w:t>,</w:t>
      </w:r>
      <w:r w:rsidRPr="00833A50">
        <w:rPr>
          <w:rFonts w:eastAsia="Times New Roman"/>
          <w:color w:val="201F1E"/>
          <w:szCs w:val="24"/>
        </w:rPr>
        <w:t xml:space="preserve"> ενίσχυση της προστασίας των εργαζομένων και άλλες διατάξεις</w:t>
      </w:r>
      <w:r>
        <w:rPr>
          <w:rFonts w:eastAsia="Times New Roman"/>
          <w:color w:val="201F1E"/>
          <w:szCs w:val="24"/>
        </w:rPr>
        <w:t>».</w:t>
      </w:r>
      <w:r w:rsidRPr="00833A50">
        <w:rPr>
          <w:rFonts w:eastAsia="Times New Roman"/>
          <w:color w:val="201F1E"/>
          <w:szCs w:val="24"/>
        </w:rPr>
        <w:t xml:space="preserve"> </w:t>
      </w:r>
    </w:p>
    <w:p w14:paraId="219DA25F" w14:textId="77777777" w:rsidR="00656A4F" w:rsidRDefault="000C25FA">
      <w:pPr>
        <w:spacing w:line="600" w:lineRule="auto"/>
        <w:ind w:firstLine="720"/>
        <w:jc w:val="both"/>
        <w:rPr>
          <w:rFonts w:eastAsia="Times New Roman"/>
          <w:color w:val="201F1E"/>
          <w:szCs w:val="24"/>
        </w:rPr>
      </w:pPr>
      <w:r>
        <w:rPr>
          <w:rFonts w:eastAsia="Times New Roman"/>
          <w:color w:val="201F1E"/>
          <w:szCs w:val="24"/>
        </w:rPr>
        <w:lastRenderedPageBreak/>
        <w:t xml:space="preserve">Επίσης, </w:t>
      </w:r>
      <w:r>
        <w:rPr>
          <w:rFonts w:eastAsia="Times New Roman"/>
          <w:color w:val="201F1E"/>
          <w:szCs w:val="24"/>
        </w:rPr>
        <w:t xml:space="preserve">η </w:t>
      </w:r>
      <w:r>
        <w:rPr>
          <w:rFonts w:eastAsia="Times New Roman"/>
          <w:color w:val="201F1E"/>
          <w:szCs w:val="24"/>
        </w:rPr>
        <w:t>Κοινοβουλευτική Ομάδα</w:t>
      </w:r>
      <w:r>
        <w:rPr>
          <w:rFonts w:eastAsia="Times New Roman"/>
          <w:color w:val="201F1E"/>
          <w:szCs w:val="24"/>
        </w:rPr>
        <w:t xml:space="preserve"> της Δημοκρατικής Συμπαράταξης </w:t>
      </w:r>
      <w:r>
        <w:rPr>
          <w:rFonts w:eastAsia="Times New Roman"/>
          <w:color w:val="201F1E"/>
          <w:szCs w:val="24"/>
        </w:rPr>
        <w:t xml:space="preserve">με </w:t>
      </w:r>
      <w:r>
        <w:rPr>
          <w:rFonts w:eastAsia="Times New Roman"/>
          <w:color w:val="201F1E"/>
          <w:szCs w:val="24"/>
        </w:rPr>
        <w:t>επιστολή</w:t>
      </w:r>
      <w:r>
        <w:rPr>
          <w:rFonts w:eastAsia="Times New Roman"/>
          <w:color w:val="201F1E"/>
          <w:szCs w:val="24"/>
        </w:rPr>
        <w:t xml:space="preserve"> της ορίζει </w:t>
      </w:r>
      <w:r>
        <w:rPr>
          <w:rFonts w:eastAsia="Times New Roman"/>
          <w:color w:val="201F1E"/>
          <w:szCs w:val="24"/>
        </w:rPr>
        <w:t xml:space="preserve">στη θέση του κ. Λοβέρδου ως </w:t>
      </w:r>
      <w:r>
        <w:rPr>
          <w:rFonts w:eastAsia="Times New Roman"/>
          <w:color w:val="201F1E"/>
          <w:szCs w:val="24"/>
        </w:rPr>
        <w:t>Κ</w:t>
      </w:r>
      <w:r>
        <w:rPr>
          <w:rFonts w:eastAsia="Times New Roman"/>
          <w:color w:val="201F1E"/>
          <w:szCs w:val="24"/>
        </w:rPr>
        <w:t xml:space="preserve">οινοβουλευτικό </w:t>
      </w:r>
      <w:r>
        <w:rPr>
          <w:rFonts w:eastAsia="Times New Roman"/>
          <w:color w:val="201F1E"/>
          <w:szCs w:val="24"/>
        </w:rPr>
        <w:t>Ε</w:t>
      </w:r>
      <w:r>
        <w:rPr>
          <w:rFonts w:eastAsia="Times New Roman"/>
          <w:color w:val="201F1E"/>
          <w:szCs w:val="24"/>
        </w:rPr>
        <w:t>κπρόσωπο</w:t>
      </w:r>
      <w:r>
        <w:rPr>
          <w:rFonts w:eastAsia="Times New Roman"/>
          <w:color w:val="201F1E"/>
          <w:szCs w:val="24"/>
        </w:rPr>
        <w:t xml:space="preserve"> τον </w:t>
      </w:r>
      <w:r>
        <w:rPr>
          <w:rFonts w:eastAsia="Times New Roman"/>
          <w:color w:val="201F1E"/>
          <w:szCs w:val="24"/>
        </w:rPr>
        <w:t xml:space="preserve">κ. Βασίλειο </w:t>
      </w:r>
      <w:proofErr w:type="spellStart"/>
      <w:r>
        <w:rPr>
          <w:rFonts w:eastAsia="Times New Roman"/>
          <w:color w:val="201F1E"/>
          <w:szCs w:val="24"/>
        </w:rPr>
        <w:t>Κεγκέρογλου</w:t>
      </w:r>
      <w:proofErr w:type="spellEnd"/>
      <w:r>
        <w:rPr>
          <w:rFonts w:eastAsia="Times New Roman"/>
          <w:color w:val="201F1E"/>
          <w:szCs w:val="24"/>
        </w:rPr>
        <w:t xml:space="preserve">. </w:t>
      </w:r>
    </w:p>
    <w:p w14:paraId="219DA260" w14:textId="77777777" w:rsidR="00656A4F" w:rsidRDefault="000C25FA">
      <w:pPr>
        <w:spacing w:line="600" w:lineRule="auto"/>
        <w:ind w:firstLine="720"/>
        <w:jc w:val="both"/>
        <w:rPr>
          <w:rFonts w:eastAsia="Times New Roman"/>
          <w:color w:val="201F1E"/>
          <w:szCs w:val="24"/>
        </w:rPr>
      </w:pPr>
      <w:r>
        <w:rPr>
          <w:rFonts w:eastAsia="Times New Roman"/>
          <w:color w:val="201F1E"/>
          <w:szCs w:val="24"/>
        </w:rPr>
        <w:t>Έχουν μείνει να μιλήσουν κάποιοι συνάδελφοι από χθες. Άλλοι είναι στην Αίθουσα, άλλοι δεν είναι στην Αίθουσα. Δεν λείπ</w:t>
      </w:r>
      <w:r>
        <w:rPr>
          <w:rFonts w:eastAsia="Times New Roman"/>
          <w:color w:val="201F1E"/>
          <w:szCs w:val="24"/>
        </w:rPr>
        <w:t xml:space="preserve">ουν από τη Βουλή, αλλά υπάρχει η Διάσκεψη των Προέδρων, όπως ξέρετε, για την εκλογή της ηγεσίας του Αρείου Πάγου. </w:t>
      </w:r>
    </w:p>
    <w:p w14:paraId="219DA261" w14:textId="77777777" w:rsidR="00656A4F" w:rsidRDefault="000C25FA">
      <w:pPr>
        <w:spacing w:line="600" w:lineRule="auto"/>
        <w:ind w:firstLine="720"/>
        <w:jc w:val="both"/>
        <w:rPr>
          <w:rFonts w:eastAsia="Times New Roman"/>
          <w:color w:val="201F1E"/>
          <w:szCs w:val="24"/>
        </w:rPr>
      </w:pPr>
      <w:r>
        <w:rPr>
          <w:rFonts w:eastAsia="Times New Roman"/>
          <w:color w:val="201F1E"/>
          <w:szCs w:val="24"/>
        </w:rPr>
        <w:t>Θ</w:t>
      </w:r>
      <w:r>
        <w:rPr>
          <w:rFonts w:eastAsia="Times New Roman"/>
          <w:color w:val="201F1E"/>
          <w:szCs w:val="24"/>
        </w:rPr>
        <w:t xml:space="preserve">α ξεκινήσω με όσους είστε μέσα στην Αίθουσα. </w:t>
      </w:r>
      <w:r>
        <w:rPr>
          <w:rFonts w:eastAsia="Times New Roman"/>
          <w:color w:val="201F1E"/>
          <w:szCs w:val="24"/>
        </w:rPr>
        <w:t>Λοιπόν</w:t>
      </w:r>
      <w:r>
        <w:rPr>
          <w:rFonts w:eastAsia="Times New Roman"/>
          <w:color w:val="201F1E"/>
          <w:szCs w:val="24"/>
        </w:rPr>
        <w:t>, μην μου πείτε ότι δεν τηρείται η κανονική σειρά, διότι θα συνεχίσουμε με όσους είστε μέ</w:t>
      </w:r>
      <w:r>
        <w:rPr>
          <w:rFonts w:eastAsia="Times New Roman"/>
          <w:color w:val="201F1E"/>
          <w:szCs w:val="24"/>
        </w:rPr>
        <w:t xml:space="preserve">σα, για να μην χάνουμε χρόνο. </w:t>
      </w:r>
    </w:p>
    <w:p w14:paraId="219DA262" w14:textId="77777777" w:rsidR="00656A4F" w:rsidRDefault="000C25FA">
      <w:pPr>
        <w:spacing w:line="600" w:lineRule="auto"/>
        <w:ind w:firstLine="720"/>
        <w:jc w:val="both"/>
        <w:rPr>
          <w:rFonts w:eastAsia="Times New Roman"/>
          <w:color w:val="201F1E"/>
          <w:szCs w:val="24"/>
        </w:rPr>
      </w:pPr>
      <w:r>
        <w:rPr>
          <w:rFonts w:eastAsia="Times New Roman"/>
          <w:color w:val="201F1E"/>
          <w:szCs w:val="24"/>
        </w:rPr>
        <w:t xml:space="preserve">Κύριε Σταμάτη, θέλει να μιλήσει πρώτος ο κ. Θεοχάρης, έχει κάπου να πάει, ενώ είστε εσείς πρώτος και ο κ. Θεοχάρης είναι τρίτος. Αν του παραχωρείτε ευγενώς τη θέση σας με τη γαλαντομία τη </w:t>
      </w:r>
      <w:proofErr w:type="spellStart"/>
      <w:r>
        <w:rPr>
          <w:rFonts w:eastAsia="Times New Roman"/>
          <w:color w:val="201F1E"/>
          <w:szCs w:val="24"/>
        </w:rPr>
        <w:t>θεσσαλονικιά</w:t>
      </w:r>
      <w:proofErr w:type="spellEnd"/>
      <w:r>
        <w:rPr>
          <w:rFonts w:eastAsia="Times New Roman"/>
          <w:color w:val="201F1E"/>
          <w:szCs w:val="24"/>
        </w:rPr>
        <w:t>…</w:t>
      </w:r>
    </w:p>
    <w:p w14:paraId="219DA263" w14:textId="77777777" w:rsidR="00656A4F" w:rsidRDefault="000C25FA">
      <w:pPr>
        <w:spacing w:line="600" w:lineRule="auto"/>
        <w:ind w:firstLine="720"/>
        <w:jc w:val="both"/>
        <w:rPr>
          <w:rFonts w:eastAsia="Times New Roman"/>
          <w:color w:val="201F1E"/>
          <w:szCs w:val="24"/>
        </w:rPr>
      </w:pPr>
      <w:r>
        <w:rPr>
          <w:rFonts w:eastAsia="Times New Roman"/>
          <w:b/>
          <w:color w:val="201F1E"/>
          <w:szCs w:val="24"/>
        </w:rPr>
        <w:t xml:space="preserve">ΔΗΜΗΤΡΙΟΣ ΣΤΑΜΑΤΗΣ: </w:t>
      </w:r>
      <w:r>
        <w:rPr>
          <w:rFonts w:eastAsia="Times New Roman"/>
          <w:color w:val="201F1E"/>
          <w:szCs w:val="24"/>
        </w:rPr>
        <w:t xml:space="preserve">Εντάξει, κύριε Πρόεδρε. </w:t>
      </w:r>
    </w:p>
    <w:p w14:paraId="219DA264" w14:textId="77777777" w:rsidR="00656A4F" w:rsidRDefault="000C25FA">
      <w:pPr>
        <w:spacing w:line="600" w:lineRule="auto"/>
        <w:ind w:firstLine="720"/>
        <w:jc w:val="both"/>
        <w:rPr>
          <w:rFonts w:eastAsia="Times New Roman"/>
          <w:color w:val="201F1E"/>
          <w:szCs w:val="24"/>
        </w:rPr>
      </w:pPr>
      <w:r w:rsidRPr="00EF5022">
        <w:rPr>
          <w:rFonts w:eastAsia="Times New Roman"/>
          <w:b/>
          <w:color w:val="212121"/>
          <w:szCs w:val="24"/>
        </w:rPr>
        <w:lastRenderedPageBreak/>
        <w:t>ΠΡΟΕΔΡΕΥΩΝ (Νικήτας Κακλαμάνης):</w:t>
      </w:r>
      <w:r>
        <w:rPr>
          <w:rFonts w:eastAsia="Times New Roman"/>
          <w:color w:val="201F1E"/>
          <w:szCs w:val="24"/>
        </w:rPr>
        <w:t xml:space="preserve"> Ωραία, θα γίνει αυτή η αλλαγή. </w:t>
      </w:r>
    </w:p>
    <w:p w14:paraId="219DA265" w14:textId="77777777" w:rsidR="00656A4F" w:rsidRDefault="000C25FA">
      <w:pPr>
        <w:spacing w:line="600" w:lineRule="auto"/>
        <w:ind w:firstLine="720"/>
        <w:jc w:val="both"/>
        <w:rPr>
          <w:rFonts w:eastAsia="Times New Roman"/>
          <w:color w:val="201F1E"/>
          <w:szCs w:val="24"/>
        </w:rPr>
      </w:pPr>
      <w:r>
        <w:rPr>
          <w:rFonts w:eastAsia="Times New Roman"/>
          <w:color w:val="201F1E"/>
          <w:szCs w:val="24"/>
        </w:rPr>
        <w:t xml:space="preserve">Από τους Κοινοβουλευτικούς έχει μείνει να μιλήσει ο κ. Μαντάς μόνο και μετά θα μιλήσουν οι Υπουργοί. </w:t>
      </w:r>
    </w:p>
    <w:p w14:paraId="219DA266" w14:textId="77777777" w:rsidR="00656A4F" w:rsidRDefault="000C25FA">
      <w:pPr>
        <w:spacing w:line="600" w:lineRule="auto"/>
        <w:ind w:firstLine="720"/>
        <w:jc w:val="both"/>
        <w:rPr>
          <w:rFonts w:eastAsia="Times New Roman"/>
          <w:color w:val="212121"/>
          <w:szCs w:val="24"/>
        </w:rPr>
      </w:pPr>
      <w:r>
        <w:rPr>
          <w:rFonts w:eastAsia="Times New Roman"/>
          <w:color w:val="212121"/>
          <w:szCs w:val="24"/>
        </w:rPr>
        <w:t>Υπάρχει μια παράκληση να προηγηθεί ο εισηγητής της Νέας Δημοκρατ</w:t>
      </w:r>
      <w:r>
        <w:rPr>
          <w:rFonts w:eastAsia="Times New Roman"/>
          <w:color w:val="212121"/>
          <w:szCs w:val="24"/>
        </w:rPr>
        <w:t xml:space="preserve">ίας, ο κ. </w:t>
      </w:r>
      <w:proofErr w:type="spellStart"/>
      <w:r>
        <w:rPr>
          <w:rFonts w:eastAsia="Times New Roman"/>
          <w:color w:val="212121"/>
          <w:szCs w:val="24"/>
        </w:rPr>
        <w:t>Βρούτσης</w:t>
      </w:r>
      <w:proofErr w:type="spellEnd"/>
      <w:r>
        <w:rPr>
          <w:rFonts w:eastAsia="Times New Roman"/>
          <w:color w:val="212121"/>
          <w:szCs w:val="24"/>
        </w:rPr>
        <w:t xml:space="preserve">, γιατί πρέπει να πάει σε μια κηδεία συγγενούς του. </w:t>
      </w:r>
      <w:r>
        <w:rPr>
          <w:rFonts w:eastAsia="Times New Roman"/>
          <w:color w:val="212121"/>
          <w:szCs w:val="24"/>
        </w:rPr>
        <w:t>Θ</w:t>
      </w:r>
      <w:r>
        <w:rPr>
          <w:rFonts w:eastAsia="Times New Roman"/>
          <w:color w:val="212121"/>
          <w:szCs w:val="24"/>
        </w:rPr>
        <w:t xml:space="preserve">α έπρεπε να δευτερολογήσετε οι εισηγητές μετά από τους Υπουργούς. Θα του δώσω τον λόγο νωρίτερα, για να προλάβει να πάει. Νομίζω ότι το αργότερο μέχρι τις 13.00΄ θα έχουμε τελειώσει το </w:t>
      </w:r>
      <w:r>
        <w:rPr>
          <w:rFonts w:eastAsia="Times New Roman"/>
          <w:color w:val="212121"/>
          <w:szCs w:val="24"/>
        </w:rPr>
        <w:t xml:space="preserve">συγκεκριμένο νομοσχέδιο. </w:t>
      </w:r>
    </w:p>
    <w:p w14:paraId="219DA267" w14:textId="77777777" w:rsidR="00656A4F" w:rsidRDefault="000C25FA">
      <w:pPr>
        <w:spacing w:line="600" w:lineRule="auto"/>
        <w:ind w:firstLine="720"/>
        <w:jc w:val="both"/>
        <w:rPr>
          <w:rFonts w:eastAsia="Times New Roman"/>
          <w:color w:val="212121"/>
          <w:szCs w:val="24"/>
        </w:rPr>
      </w:pPr>
      <w:r>
        <w:rPr>
          <w:rFonts w:eastAsia="Times New Roman"/>
          <w:color w:val="212121"/>
          <w:szCs w:val="24"/>
        </w:rPr>
        <w:t xml:space="preserve">Ξεκινάμε, λοιπόν, με την αλλαγή που έγινε. Θα ακολουθήσουμε τη χθεσινή τακτική, θα υπάρχει μια ανοχή στον χρόνο. </w:t>
      </w:r>
    </w:p>
    <w:p w14:paraId="219DA268" w14:textId="77777777" w:rsidR="00656A4F" w:rsidRDefault="000C25FA">
      <w:pPr>
        <w:spacing w:line="600" w:lineRule="auto"/>
        <w:ind w:firstLine="720"/>
        <w:jc w:val="both"/>
        <w:rPr>
          <w:rFonts w:eastAsia="Times New Roman"/>
          <w:color w:val="212121"/>
          <w:szCs w:val="24"/>
        </w:rPr>
      </w:pPr>
      <w:r>
        <w:rPr>
          <w:rFonts w:eastAsia="Times New Roman"/>
          <w:color w:val="212121"/>
          <w:szCs w:val="24"/>
        </w:rPr>
        <w:t xml:space="preserve">Ορίστε, κύριε Θεοχάρη, έχετε τον λόγο. </w:t>
      </w:r>
    </w:p>
    <w:p w14:paraId="219DA269" w14:textId="77777777" w:rsidR="00656A4F" w:rsidRDefault="000C25FA">
      <w:pPr>
        <w:spacing w:line="600" w:lineRule="auto"/>
        <w:ind w:firstLine="720"/>
        <w:jc w:val="both"/>
        <w:rPr>
          <w:rFonts w:eastAsia="Times New Roman"/>
          <w:color w:val="212121"/>
          <w:szCs w:val="24"/>
        </w:rPr>
      </w:pPr>
      <w:r>
        <w:rPr>
          <w:rFonts w:eastAsia="Times New Roman"/>
          <w:b/>
          <w:color w:val="212121"/>
          <w:szCs w:val="24"/>
        </w:rPr>
        <w:t xml:space="preserve">ΘΕΟΧΑΡΗΣ (ΧΑΡΗΣ) ΘΕΟΧΑΡΗΣ: </w:t>
      </w:r>
      <w:r>
        <w:rPr>
          <w:rFonts w:eastAsia="Times New Roman"/>
          <w:color w:val="212121"/>
          <w:szCs w:val="24"/>
        </w:rPr>
        <w:t>Σας ευχαριστώ πάρα πολύ, κύριε Πρόεδρε.</w:t>
      </w:r>
    </w:p>
    <w:p w14:paraId="219DA26A" w14:textId="77777777" w:rsidR="00656A4F" w:rsidRDefault="000C25FA">
      <w:pPr>
        <w:spacing w:line="600" w:lineRule="auto"/>
        <w:ind w:firstLine="720"/>
        <w:jc w:val="both"/>
        <w:rPr>
          <w:rFonts w:eastAsia="Times New Roman"/>
          <w:color w:val="212121"/>
          <w:szCs w:val="24"/>
        </w:rPr>
      </w:pPr>
      <w:r>
        <w:rPr>
          <w:rFonts w:eastAsia="Times New Roman"/>
          <w:color w:val="212121"/>
          <w:szCs w:val="24"/>
        </w:rPr>
        <w:lastRenderedPageBreak/>
        <w:t>Παρακολου</w:t>
      </w:r>
      <w:r>
        <w:rPr>
          <w:rFonts w:eastAsia="Times New Roman"/>
          <w:color w:val="212121"/>
          <w:szCs w:val="24"/>
        </w:rPr>
        <w:t xml:space="preserve">θούμε τις τελευταίες μέρες την Κυβέρνηση </w:t>
      </w:r>
      <w:r>
        <w:rPr>
          <w:rFonts w:eastAsia="Times New Roman"/>
          <w:color w:val="212121"/>
          <w:szCs w:val="24"/>
        </w:rPr>
        <w:t xml:space="preserve">σ’ </w:t>
      </w:r>
      <w:r>
        <w:rPr>
          <w:rFonts w:eastAsia="Times New Roman"/>
          <w:color w:val="212121"/>
          <w:szCs w:val="24"/>
        </w:rPr>
        <w:t>ένα καθεστώς πανικού και αυτό αποδεικνύεται με απλά στοιχεία. Φέρνετε τροπολογίες, φέρνετε αυτά τα μέτρα…</w:t>
      </w:r>
    </w:p>
    <w:p w14:paraId="219DA26B" w14:textId="77777777" w:rsidR="00656A4F" w:rsidRDefault="000C25FA">
      <w:pPr>
        <w:spacing w:line="600" w:lineRule="auto"/>
        <w:ind w:firstLine="720"/>
        <w:jc w:val="both"/>
        <w:rPr>
          <w:rFonts w:eastAsia="Times New Roman"/>
          <w:color w:val="212121"/>
          <w:szCs w:val="24"/>
        </w:rPr>
      </w:pPr>
      <w:r>
        <w:rPr>
          <w:rFonts w:eastAsia="Times New Roman"/>
          <w:b/>
          <w:color w:val="212121"/>
          <w:szCs w:val="24"/>
        </w:rPr>
        <w:t xml:space="preserve">ΔΗΜΗΤΡΙΟΣ ΚΥΡΙΑΖΙΔΗΣ: </w:t>
      </w:r>
      <w:r>
        <w:rPr>
          <w:rFonts w:eastAsia="Times New Roman"/>
          <w:color w:val="212121"/>
          <w:szCs w:val="24"/>
        </w:rPr>
        <w:t xml:space="preserve">Ο κ. Μαντάς έχει αμφιβολίες </w:t>
      </w:r>
      <w:r>
        <w:rPr>
          <w:rFonts w:eastAsia="Times New Roman"/>
          <w:color w:val="212121"/>
          <w:szCs w:val="24"/>
        </w:rPr>
        <w:t xml:space="preserve">γι’ </w:t>
      </w:r>
      <w:r>
        <w:rPr>
          <w:rFonts w:eastAsia="Times New Roman"/>
          <w:color w:val="212121"/>
          <w:szCs w:val="24"/>
        </w:rPr>
        <w:t xml:space="preserve">αυτό. </w:t>
      </w:r>
    </w:p>
    <w:p w14:paraId="219DA26C" w14:textId="77777777" w:rsidR="00656A4F" w:rsidRDefault="000C25FA">
      <w:pPr>
        <w:spacing w:line="600" w:lineRule="auto"/>
        <w:ind w:firstLine="720"/>
        <w:jc w:val="both"/>
        <w:rPr>
          <w:rFonts w:eastAsia="Times New Roman"/>
          <w:color w:val="212121"/>
          <w:szCs w:val="24"/>
        </w:rPr>
      </w:pPr>
      <w:r>
        <w:rPr>
          <w:rFonts w:eastAsia="Times New Roman"/>
          <w:b/>
          <w:color w:val="212121"/>
          <w:szCs w:val="24"/>
        </w:rPr>
        <w:t xml:space="preserve">ΘΕΟΧΑΡΗΣ (ΧΑΡΗΣ) ΘΕΟΧΑΡΗΣ: </w:t>
      </w:r>
      <w:r>
        <w:rPr>
          <w:rFonts w:eastAsia="Times New Roman"/>
          <w:color w:val="212121"/>
          <w:szCs w:val="24"/>
        </w:rPr>
        <w:t>Ναι, έχει αντιρρήσ</w:t>
      </w:r>
      <w:r>
        <w:rPr>
          <w:rFonts w:eastAsia="Times New Roman"/>
          <w:color w:val="212121"/>
          <w:szCs w:val="24"/>
        </w:rPr>
        <w:t xml:space="preserve">εις για το ότι είναι σε καθεστώς πανικού. </w:t>
      </w:r>
    </w:p>
    <w:p w14:paraId="219DA26D" w14:textId="77777777" w:rsidR="00656A4F" w:rsidRDefault="000C25FA">
      <w:pPr>
        <w:spacing w:line="600" w:lineRule="auto"/>
        <w:ind w:firstLine="720"/>
        <w:jc w:val="both"/>
        <w:rPr>
          <w:rFonts w:eastAsia="Times New Roman"/>
          <w:color w:val="212121"/>
          <w:szCs w:val="24"/>
        </w:rPr>
      </w:pPr>
      <w:r>
        <w:rPr>
          <w:rFonts w:eastAsia="Times New Roman"/>
          <w:color w:val="212121"/>
          <w:szCs w:val="24"/>
        </w:rPr>
        <w:t>Κύριε Μαντά, υπό κανονικές συνθήκες αυτά τα φιλολαϊκά μέτρα, αυτό το μοίρασμα της αγάπης που έχετε προς τον λαό σε πεντακοσάρικα, θα το φέρνατε εδώ για τριήμερη συζήτηση. Δεν θα το φέρνατε άρον-άρον μέσα σε τροπολ</w:t>
      </w:r>
      <w:r>
        <w:rPr>
          <w:rFonts w:eastAsia="Times New Roman"/>
          <w:color w:val="212121"/>
          <w:szCs w:val="24"/>
        </w:rPr>
        <w:t xml:space="preserve">ογίες, να τα πούμε γρήγορα, να προλάβετε να τα δώσετε την τελευταία βδομάδα πριν από τις εκλογές. Γι’ αυτό είστε σε πανικό. </w:t>
      </w:r>
    </w:p>
    <w:p w14:paraId="219DA26E" w14:textId="77777777" w:rsidR="00656A4F" w:rsidRDefault="000C25FA">
      <w:pPr>
        <w:spacing w:line="600" w:lineRule="auto"/>
        <w:ind w:firstLine="720"/>
        <w:jc w:val="both"/>
        <w:rPr>
          <w:rFonts w:eastAsia="Times New Roman"/>
          <w:color w:val="212121"/>
          <w:szCs w:val="24"/>
        </w:rPr>
      </w:pPr>
      <w:r>
        <w:rPr>
          <w:rFonts w:eastAsia="Times New Roman"/>
          <w:color w:val="212121"/>
          <w:szCs w:val="24"/>
        </w:rPr>
        <w:t xml:space="preserve">Είστε σε πανικό, διότι ο Πρωθυπουργός ακύρωσε τις περιοδείες του. Είναι τόσο καλοσχεδιασμένα αυτά τα μέτρα που το επιτελείο τα σχεδίασε τη μία μέρα και την επόμενη έκλεισε το Ζάππειο για να κάνει τις ανακοινώσεις. </w:t>
      </w:r>
    </w:p>
    <w:p w14:paraId="219DA26F" w14:textId="77777777" w:rsidR="00656A4F" w:rsidRDefault="000C25FA">
      <w:pPr>
        <w:spacing w:line="600" w:lineRule="auto"/>
        <w:ind w:firstLine="720"/>
        <w:jc w:val="both"/>
        <w:rPr>
          <w:rFonts w:eastAsia="Times New Roman"/>
          <w:color w:val="212121"/>
          <w:szCs w:val="24"/>
        </w:rPr>
      </w:pPr>
      <w:r>
        <w:rPr>
          <w:rFonts w:eastAsia="Times New Roman"/>
          <w:color w:val="212121"/>
          <w:szCs w:val="24"/>
        </w:rPr>
        <w:lastRenderedPageBreak/>
        <w:t xml:space="preserve">Παρεμπιπτόντως, κύριε Μαντά, ο κ. </w:t>
      </w:r>
      <w:proofErr w:type="spellStart"/>
      <w:r>
        <w:rPr>
          <w:rFonts w:eastAsia="Times New Roman"/>
          <w:color w:val="212121"/>
          <w:szCs w:val="24"/>
        </w:rPr>
        <w:t>Χουλιαρ</w:t>
      </w:r>
      <w:r>
        <w:rPr>
          <w:rFonts w:eastAsia="Times New Roman"/>
          <w:color w:val="212121"/>
          <w:szCs w:val="24"/>
        </w:rPr>
        <w:t>άκης</w:t>
      </w:r>
      <w:proofErr w:type="spellEnd"/>
      <w:r>
        <w:rPr>
          <w:rFonts w:eastAsia="Times New Roman"/>
          <w:color w:val="212121"/>
          <w:szCs w:val="24"/>
        </w:rPr>
        <w:t xml:space="preserve"> πού είναι; </w:t>
      </w:r>
    </w:p>
    <w:p w14:paraId="219DA270" w14:textId="77777777" w:rsidR="00656A4F" w:rsidRDefault="000C25FA">
      <w:pPr>
        <w:spacing w:line="600" w:lineRule="auto"/>
        <w:ind w:firstLine="720"/>
        <w:jc w:val="both"/>
        <w:rPr>
          <w:rFonts w:eastAsia="Times New Roman"/>
          <w:color w:val="212121"/>
          <w:szCs w:val="24"/>
        </w:rPr>
      </w:pPr>
      <w:r>
        <w:rPr>
          <w:rFonts w:eastAsia="Times New Roman"/>
          <w:color w:val="212121"/>
          <w:szCs w:val="24"/>
        </w:rPr>
        <w:t xml:space="preserve">Κύριε Υπουργέ, τον χάσαμε; Πρέπει να κάνουμε </w:t>
      </w:r>
      <w:r>
        <w:rPr>
          <w:rFonts w:eastAsia="Times New Roman"/>
          <w:color w:val="212121"/>
          <w:szCs w:val="24"/>
          <w:lang w:val="en-US"/>
        </w:rPr>
        <w:t>amber</w:t>
      </w:r>
      <w:r w:rsidRPr="00AC0B02">
        <w:rPr>
          <w:rFonts w:eastAsia="Times New Roman"/>
          <w:color w:val="212121"/>
          <w:szCs w:val="24"/>
        </w:rPr>
        <w:t xml:space="preserve"> </w:t>
      </w:r>
      <w:r>
        <w:rPr>
          <w:rFonts w:eastAsia="Times New Roman"/>
          <w:color w:val="212121"/>
          <w:szCs w:val="24"/>
          <w:lang w:val="en-US"/>
        </w:rPr>
        <w:t>alert</w:t>
      </w:r>
      <w:r>
        <w:rPr>
          <w:rFonts w:eastAsia="Times New Roman"/>
          <w:color w:val="212121"/>
          <w:szCs w:val="24"/>
        </w:rPr>
        <w:t xml:space="preserve"> </w:t>
      </w:r>
      <w:r>
        <w:rPr>
          <w:rFonts w:eastAsia="Times New Roman"/>
          <w:color w:val="212121"/>
          <w:szCs w:val="24"/>
        </w:rPr>
        <w:t xml:space="preserve">για τον κ. </w:t>
      </w:r>
      <w:proofErr w:type="spellStart"/>
      <w:r>
        <w:rPr>
          <w:rFonts w:eastAsia="Times New Roman"/>
          <w:color w:val="212121"/>
          <w:szCs w:val="24"/>
        </w:rPr>
        <w:t>Χουλιαράκη</w:t>
      </w:r>
      <w:proofErr w:type="spellEnd"/>
      <w:r>
        <w:rPr>
          <w:rFonts w:eastAsia="Times New Roman"/>
          <w:color w:val="212121"/>
          <w:szCs w:val="24"/>
        </w:rPr>
        <w:t xml:space="preserve">; Έχει εξαφανιστεί; Ούτε στη συνέντευξη είναι ούτε εδώ πέρα είναι. </w:t>
      </w:r>
    </w:p>
    <w:p w14:paraId="219DA271"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 xml:space="preserve">Αυτό τι </w:t>
      </w:r>
      <w:r w:rsidRPr="001A36ED">
        <w:rPr>
          <w:rFonts w:eastAsia="Times New Roman" w:cs="Times New Roman"/>
          <w:szCs w:val="24"/>
        </w:rPr>
        <w:t>δείχνει</w:t>
      </w:r>
      <w:r>
        <w:rPr>
          <w:rFonts w:eastAsia="Times New Roman" w:cs="Times New Roman"/>
          <w:szCs w:val="24"/>
        </w:rPr>
        <w:t>; Δείχνει</w:t>
      </w:r>
      <w:r w:rsidRPr="001A36ED">
        <w:rPr>
          <w:rFonts w:eastAsia="Times New Roman" w:cs="Times New Roman"/>
          <w:szCs w:val="24"/>
        </w:rPr>
        <w:t xml:space="preserve"> πως η Κυβέρνηση δεν είναι</w:t>
      </w:r>
      <w:r>
        <w:rPr>
          <w:rFonts w:eastAsia="Times New Roman" w:cs="Times New Roman"/>
          <w:szCs w:val="24"/>
        </w:rPr>
        <w:t xml:space="preserve"> ενιαία </w:t>
      </w:r>
      <w:r>
        <w:rPr>
          <w:rFonts w:eastAsia="Times New Roman" w:cs="Times New Roman"/>
          <w:szCs w:val="24"/>
        </w:rPr>
        <w:t>σ’</w:t>
      </w:r>
      <w:r w:rsidRPr="001A36ED">
        <w:rPr>
          <w:rFonts w:eastAsia="Times New Roman" w:cs="Times New Roman"/>
          <w:szCs w:val="24"/>
        </w:rPr>
        <w:t xml:space="preserve"> </w:t>
      </w:r>
      <w:r w:rsidRPr="001A36ED">
        <w:rPr>
          <w:rFonts w:eastAsia="Times New Roman" w:cs="Times New Roman"/>
          <w:szCs w:val="24"/>
        </w:rPr>
        <w:t>αυτά τα μέτρα</w:t>
      </w:r>
      <w:r>
        <w:rPr>
          <w:rFonts w:eastAsia="Times New Roman" w:cs="Times New Roman"/>
          <w:szCs w:val="24"/>
        </w:rPr>
        <w:t>; Δ</w:t>
      </w:r>
      <w:r w:rsidRPr="001A36ED">
        <w:rPr>
          <w:rFonts w:eastAsia="Times New Roman" w:cs="Times New Roman"/>
          <w:szCs w:val="24"/>
        </w:rPr>
        <w:t>εν συμφωνεί</w:t>
      </w:r>
      <w:r>
        <w:rPr>
          <w:rFonts w:eastAsia="Times New Roman" w:cs="Times New Roman"/>
          <w:szCs w:val="24"/>
        </w:rPr>
        <w:t>;</w:t>
      </w:r>
      <w:r w:rsidRPr="001A36ED">
        <w:rPr>
          <w:rFonts w:eastAsia="Times New Roman" w:cs="Times New Roman"/>
          <w:szCs w:val="24"/>
        </w:rPr>
        <w:t xml:space="preserve"> Μήπως είναι </w:t>
      </w:r>
      <w:r>
        <w:rPr>
          <w:rFonts w:eastAsia="Times New Roman" w:cs="Times New Roman"/>
          <w:szCs w:val="24"/>
        </w:rPr>
        <w:t xml:space="preserve">λαϊκίστικα </w:t>
      </w:r>
      <w:r w:rsidRPr="001A36ED">
        <w:rPr>
          <w:rFonts w:eastAsia="Times New Roman" w:cs="Times New Roman"/>
          <w:szCs w:val="24"/>
        </w:rPr>
        <w:t>αυτά τα μέτρα</w:t>
      </w:r>
      <w:r>
        <w:rPr>
          <w:rFonts w:eastAsia="Times New Roman" w:cs="Times New Roman"/>
          <w:szCs w:val="24"/>
        </w:rPr>
        <w:t>;</w:t>
      </w:r>
      <w:r w:rsidRPr="001A36ED">
        <w:rPr>
          <w:rFonts w:eastAsia="Times New Roman" w:cs="Times New Roman"/>
          <w:szCs w:val="24"/>
        </w:rPr>
        <w:t xml:space="preserve"> </w:t>
      </w:r>
    </w:p>
    <w:p w14:paraId="219DA272"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 xml:space="preserve">Είστε σε πανικό, διότι </w:t>
      </w:r>
      <w:r w:rsidRPr="001A36ED">
        <w:rPr>
          <w:rFonts w:eastAsia="Times New Roman" w:cs="Times New Roman"/>
          <w:szCs w:val="24"/>
        </w:rPr>
        <w:t xml:space="preserve">παρακολουθούμε τις τελευταίες μέρες να έχει γίνει ολόκληρη </w:t>
      </w:r>
      <w:r>
        <w:rPr>
          <w:rFonts w:eastAsia="Times New Roman" w:cs="Times New Roman"/>
          <w:szCs w:val="24"/>
        </w:rPr>
        <w:t xml:space="preserve">η </w:t>
      </w:r>
      <w:r w:rsidRPr="001A36ED">
        <w:rPr>
          <w:rFonts w:eastAsia="Times New Roman" w:cs="Times New Roman"/>
          <w:szCs w:val="24"/>
        </w:rPr>
        <w:t>Κυβέρνηση</w:t>
      </w:r>
      <w:r>
        <w:rPr>
          <w:rFonts w:eastAsia="Times New Roman" w:cs="Times New Roman"/>
          <w:szCs w:val="24"/>
        </w:rPr>
        <w:t xml:space="preserve"> σχολιαστής</w:t>
      </w:r>
      <w:r w:rsidRPr="001A36ED">
        <w:rPr>
          <w:rFonts w:eastAsia="Times New Roman" w:cs="Times New Roman"/>
          <w:szCs w:val="24"/>
        </w:rPr>
        <w:t xml:space="preserve"> του κ</w:t>
      </w:r>
      <w:r>
        <w:rPr>
          <w:rFonts w:eastAsia="Times New Roman" w:cs="Times New Roman"/>
          <w:szCs w:val="24"/>
        </w:rPr>
        <w:t>.</w:t>
      </w:r>
      <w:r w:rsidRPr="001A36ED">
        <w:rPr>
          <w:rFonts w:eastAsia="Times New Roman" w:cs="Times New Roman"/>
          <w:szCs w:val="24"/>
        </w:rPr>
        <w:t xml:space="preserve"> Μητσοτάκη</w:t>
      </w:r>
      <w:r>
        <w:rPr>
          <w:rFonts w:eastAsia="Times New Roman" w:cs="Times New Roman"/>
          <w:szCs w:val="24"/>
        </w:rPr>
        <w:t>.</w:t>
      </w:r>
      <w:r w:rsidRPr="001A36ED">
        <w:rPr>
          <w:rFonts w:eastAsia="Times New Roman" w:cs="Times New Roman"/>
          <w:szCs w:val="24"/>
        </w:rPr>
        <w:t xml:space="preserve"> Αναρωτιέμαι ποιο είναι το πρόγραμμα του ΣΥΡΙΖΑ για την υγεία</w:t>
      </w:r>
      <w:r>
        <w:rPr>
          <w:rFonts w:eastAsia="Times New Roman" w:cs="Times New Roman"/>
          <w:szCs w:val="24"/>
        </w:rPr>
        <w:t>; Έ</w:t>
      </w:r>
      <w:r w:rsidRPr="001A36ED">
        <w:rPr>
          <w:rFonts w:eastAsia="Times New Roman" w:cs="Times New Roman"/>
          <w:szCs w:val="24"/>
        </w:rPr>
        <w:t>χουμε εκλογές</w:t>
      </w:r>
      <w:r>
        <w:rPr>
          <w:rFonts w:eastAsia="Times New Roman" w:cs="Times New Roman"/>
          <w:szCs w:val="24"/>
        </w:rPr>
        <w:t>,</w:t>
      </w:r>
      <w:r w:rsidRPr="001A36ED">
        <w:rPr>
          <w:rFonts w:eastAsia="Times New Roman" w:cs="Times New Roman"/>
          <w:szCs w:val="24"/>
        </w:rPr>
        <w:t xml:space="preserve"> ευρωεκλογές και</w:t>
      </w:r>
      <w:r w:rsidRPr="001A36ED">
        <w:rPr>
          <w:rFonts w:eastAsia="Times New Roman" w:cs="Times New Roman"/>
          <w:szCs w:val="24"/>
        </w:rPr>
        <w:t xml:space="preserve"> αμέσως μετά εθνικές εκλογές</w:t>
      </w:r>
      <w:r>
        <w:rPr>
          <w:rFonts w:eastAsia="Times New Roman" w:cs="Times New Roman"/>
          <w:szCs w:val="24"/>
        </w:rPr>
        <w:t>. Π</w:t>
      </w:r>
      <w:r w:rsidRPr="001A36ED">
        <w:rPr>
          <w:rFonts w:eastAsia="Times New Roman" w:cs="Times New Roman"/>
          <w:szCs w:val="24"/>
        </w:rPr>
        <w:t>οιο είναι το πρόγραμμα του ΣΥΡΙΖΑ</w:t>
      </w:r>
      <w:r>
        <w:rPr>
          <w:rFonts w:eastAsia="Times New Roman" w:cs="Times New Roman"/>
          <w:szCs w:val="24"/>
        </w:rPr>
        <w:t xml:space="preserve"> για</w:t>
      </w:r>
      <w:r w:rsidRPr="001A36ED">
        <w:rPr>
          <w:rFonts w:eastAsia="Times New Roman" w:cs="Times New Roman"/>
          <w:szCs w:val="24"/>
        </w:rPr>
        <w:t xml:space="preserve"> την υγεία</w:t>
      </w:r>
      <w:r>
        <w:rPr>
          <w:rFonts w:eastAsia="Times New Roman" w:cs="Times New Roman"/>
          <w:szCs w:val="24"/>
        </w:rPr>
        <w:t>; Απάντηση: Ο κ. Μητσοτάκης θα την ιδιωτικοποιήσει. Π</w:t>
      </w:r>
      <w:r w:rsidRPr="001A36ED">
        <w:rPr>
          <w:rFonts w:eastAsia="Times New Roman" w:cs="Times New Roman"/>
          <w:szCs w:val="24"/>
        </w:rPr>
        <w:t>οιο είναι το πρόγραμμα του ΣΥΡΙΖΑ για την εργασία</w:t>
      </w:r>
      <w:r>
        <w:rPr>
          <w:rFonts w:eastAsia="Times New Roman" w:cs="Times New Roman"/>
          <w:szCs w:val="24"/>
        </w:rPr>
        <w:t>;</w:t>
      </w:r>
      <w:r w:rsidRPr="001A36ED">
        <w:rPr>
          <w:rFonts w:eastAsia="Times New Roman" w:cs="Times New Roman"/>
          <w:szCs w:val="24"/>
        </w:rPr>
        <w:t xml:space="preserve"> </w:t>
      </w:r>
      <w:r>
        <w:rPr>
          <w:rFonts w:eastAsia="Times New Roman" w:cs="Times New Roman"/>
          <w:szCs w:val="24"/>
        </w:rPr>
        <w:t>Απάντηση: Ο</w:t>
      </w:r>
      <w:r w:rsidRPr="001A36ED">
        <w:rPr>
          <w:rFonts w:eastAsia="Times New Roman" w:cs="Times New Roman"/>
          <w:szCs w:val="24"/>
        </w:rPr>
        <w:t xml:space="preserve"> κ</w:t>
      </w:r>
      <w:r>
        <w:rPr>
          <w:rFonts w:eastAsia="Times New Roman" w:cs="Times New Roman"/>
          <w:szCs w:val="24"/>
        </w:rPr>
        <w:t xml:space="preserve">. </w:t>
      </w:r>
      <w:r w:rsidRPr="001A36ED">
        <w:rPr>
          <w:rFonts w:eastAsia="Times New Roman" w:cs="Times New Roman"/>
          <w:szCs w:val="24"/>
        </w:rPr>
        <w:t>Μητσοτάκης θα φέρει την επταήμερη εργασία</w:t>
      </w:r>
      <w:r>
        <w:rPr>
          <w:rFonts w:eastAsia="Times New Roman" w:cs="Times New Roman"/>
          <w:szCs w:val="24"/>
        </w:rPr>
        <w:t>.</w:t>
      </w:r>
    </w:p>
    <w:p w14:paraId="219DA273" w14:textId="77777777" w:rsidR="00656A4F" w:rsidRDefault="000C25FA">
      <w:pPr>
        <w:spacing w:line="600" w:lineRule="auto"/>
        <w:ind w:firstLine="720"/>
        <w:jc w:val="both"/>
        <w:rPr>
          <w:rFonts w:eastAsia="Times New Roman" w:cs="Times New Roman"/>
          <w:szCs w:val="24"/>
        </w:rPr>
      </w:pPr>
      <w:r w:rsidRPr="001A36ED">
        <w:rPr>
          <w:rFonts w:eastAsia="Times New Roman" w:cs="Times New Roman"/>
          <w:szCs w:val="24"/>
        </w:rPr>
        <w:lastRenderedPageBreak/>
        <w:t>Αυτό είναι το πρ</w:t>
      </w:r>
      <w:r w:rsidRPr="001A36ED">
        <w:rPr>
          <w:rFonts w:eastAsia="Times New Roman" w:cs="Times New Roman"/>
          <w:szCs w:val="24"/>
        </w:rPr>
        <w:t xml:space="preserve">όγραμμά </w:t>
      </w:r>
      <w:r>
        <w:rPr>
          <w:rFonts w:eastAsia="Times New Roman" w:cs="Times New Roman"/>
          <w:szCs w:val="24"/>
        </w:rPr>
        <w:t>σας; Αυτό δ</w:t>
      </w:r>
      <w:r w:rsidRPr="001A36ED">
        <w:rPr>
          <w:rFonts w:eastAsia="Times New Roman" w:cs="Times New Roman"/>
          <w:szCs w:val="24"/>
        </w:rPr>
        <w:t>ίνετ</w:t>
      </w:r>
      <w:r>
        <w:rPr>
          <w:rFonts w:eastAsia="Times New Roman" w:cs="Times New Roman"/>
          <w:szCs w:val="24"/>
        </w:rPr>
        <w:t>ε</w:t>
      </w:r>
      <w:r w:rsidRPr="001A36ED">
        <w:rPr>
          <w:rFonts w:eastAsia="Times New Roman" w:cs="Times New Roman"/>
          <w:szCs w:val="24"/>
        </w:rPr>
        <w:t xml:space="preserve"> και προτείνετ</w:t>
      </w:r>
      <w:r>
        <w:rPr>
          <w:rFonts w:eastAsia="Times New Roman" w:cs="Times New Roman"/>
          <w:szCs w:val="24"/>
        </w:rPr>
        <w:t>ε</w:t>
      </w:r>
      <w:r w:rsidRPr="001A36ED">
        <w:rPr>
          <w:rFonts w:eastAsia="Times New Roman" w:cs="Times New Roman"/>
          <w:szCs w:val="24"/>
        </w:rPr>
        <w:t xml:space="preserve"> στον ελληνικό λαό</w:t>
      </w:r>
      <w:r>
        <w:rPr>
          <w:rFonts w:eastAsia="Times New Roman" w:cs="Times New Roman"/>
          <w:szCs w:val="24"/>
        </w:rPr>
        <w:t>; Τ</w:t>
      </w:r>
      <w:r w:rsidRPr="001A36ED">
        <w:rPr>
          <w:rFonts w:eastAsia="Times New Roman" w:cs="Times New Roman"/>
          <w:szCs w:val="24"/>
        </w:rPr>
        <w:t xml:space="preserve">ο τελευταίο καταφύγιο του </w:t>
      </w:r>
      <w:r>
        <w:rPr>
          <w:rFonts w:eastAsia="Times New Roman" w:cs="Times New Roman"/>
          <w:szCs w:val="24"/>
        </w:rPr>
        <w:t xml:space="preserve">δολίου </w:t>
      </w:r>
      <w:r w:rsidRPr="001A36ED">
        <w:rPr>
          <w:rFonts w:eastAsia="Times New Roman" w:cs="Times New Roman"/>
          <w:szCs w:val="24"/>
        </w:rPr>
        <w:t>είναι ο φόβος</w:t>
      </w:r>
      <w:r>
        <w:rPr>
          <w:rFonts w:eastAsia="Times New Roman" w:cs="Times New Roman"/>
          <w:szCs w:val="24"/>
        </w:rPr>
        <w:t>, κυρίες και κύριοι συνάδελφοι. Κ</w:t>
      </w:r>
      <w:r w:rsidRPr="001A36ED">
        <w:rPr>
          <w:rFonts w:eastAsia="Times New Roman" w:cs="Times New Roman"/>
          <w:szCs w:val="24"/>
        </w:rPr>
        <w:t>αι ο πανικός σας είναι τόσο φανερός που προσπαθείτε να κρατηθείτε</w:t>
      </w:r>
      <w:r>
        <w:rPr>
          <w:rFonts w:eastAsia="Times New Roman" w:cs="Times New Roman"/>
          <w:szCs w:val="24"/>
        </w:rPr>
        <w:t>,</w:t>
      </w:r>
      <w:r w:rsidRPr="001A36ED">
        <w:rPr>
          <w:rFonts w:eastAsia="Times New Roman" w:cs="Times New Roman"/>
          <w:szCs w:val="24"/>
        </w:rPr>
        <w:t xml:space="preserve"> να γαντζωθεί</w:t>
      </w:r>
      <w:r>
        <w:rPr>
          <w:rFonts w:eastAsia="Times New Roman" w:cs="Times New Roman"/>
          <w:szCs w:val="24"/>
        </w:rPr>
        <w:t>τε</w:t>
      </w:r>
      <w:r w:rsidRPr="001A36ED">
        <w:rPr>
          <w:rFonts w:eastAsia="Times New Roman" w:cs="Times New Roman"/>
          <w:szCs w:val="24"/>
        </w:rPr>
        <w:t xml:space="preserve"> στην εξουσία</w:t>
      </w:r>
      <w:r>
        <w:rPr>
          <w:rFonts w:eastAsia="Times New Roman" w:cs="Times New Roman"/>
          <w:szCs w:val="24"/>
        </w:rPr>
        <w:t xml:space="preserve">, σπέρνοντας τον </w:t>
      </w:r>
      <w:r w:rsidRPr="001A36ED">
        <w:rPr>
          <w:rFonts w:eastAsia="Times New Roman" w:cs="Times New Roman"/>
          <w:szCs w:val="24"/>
        </w:rPr>
        <w:t xml:space="preserve">φόβο </w:t>
      </w:r>
      <w:r>
        <w:rPr>
          <w:rFonts w:eastAsia="Times New Roman" w:cs="Times New Roman"/>
          <w:szCs w:val="24"/>
        </w:rPr>
        <w:t>σ</w:t>
      </w:r>
      <w:r>
        <w:rPr>
          <w:rFonts w:eastAsia="Times New Roman" w:cs="Times New Roman"/>
          <w:szCs w:val="24"/>
        </w:rPr>
        <w:t>τον ελληνικό λαό. Ο</w:t>
      </w:r>
      <w:r w:rsidRPr="001A36ED">
        <w:rPr>
          <w:rFonts w:eastAsia="Times New Roman" w:cs="Times New Roman"/>
          <w:szCs w:val="24"/>
        </w:rPr>
        <w:t xml:space="preserve"> ελληνικός λαός</w:t>
      </w:r>
      <w:r>
        <w:rPr>
          <w:rFonts w:eastAsia="Times New Roman" w:cs="Times New Roman"/>
          <w:szCs w:val="24"/>
        </w:rPr>
        <w:t>,</w:t>
      </w:r>
      <w:r w:rsidRPr="001A36ED">
        <w:rPr>
          <w:rFonts w:eastAsia="Times New Roman" w:cs="Times New Roman"/>
          <w:szCs w:val="24"/>
        </w:rPr>
        <w:t xml:space="preserve"> </w:t>
      </w:r>
      <w:r>
        <w:rPr>
          <w:rFonts w:eastAsia="Times New Roman" w:cs="Times New Roman"/>
          <w:szCs w:val="24"/>
        </w:rPr>
        <w:t>όμως,</w:t>
      </w:r>
      <w:r w:rsidRPr="001A36ED">
        <w:rPr>
          <w:rFonts w:eastAsia="Times New Roman" w:cs="Times New Roman"/>
          <w:szCs w:val="24"/>
        </w:rPr>
        <w:t xml:space="preserve"> δε</w:t>
      </w:r>
      <w:r>
        <w:rPr>
          <w:rFonts w:eastAsia="Times New Roman" w:cs="Times New Roman"/>
          <w:szCs w:val="24"/>
        </w:rPr>
        <w:t>ν</w:t>
      </w:r>
      <w:r w:rsidRPr="001A36ED">
        <w:rPr>
          <w:rFonts w:eastAsia="Times New Roman" w:cs="Times New Roman"/>
          <w:szCs w:val="24"/>
        </w:rPr>
        <w:t xml:space="preserve"> φοβάται</w:t>
      </w:r>
      <w:r>
        <w:rPr>
          <w:rFonts w:eastAsia="Times New Roman" w:cs="Times New Roman"/>
          <w:szCs w:val="24"/>
        </w:rPr>
        <w:t>. Δ</w:t>
      </w:r>
      <w:r w:rsidRPr="001A36ED">
        <w:rPr>
          <w:rFonts w:eastAsia="Times New Roman" w:cs="Times New Roman"/>
          <w:szCs w:val="24"/>
        </w:rPr>
        <w:t>εν φοβάται</w:t>
      </w:r>
      <w:r>
        <w:rPr>
          <w:rFonts w:eastAsia="Times New Roman" w:cs="Times New Roman"/>
          <w:szCs w:val="24"/>
        </w:rPr>
        <w:t>,</w:t>
      </w:r>
      <w:r w:rsidRPr="001A36ED">
        <w:rPr>
          <w:rFonts w:eastAsia="Times New Roman" w:cs="Times New Roman"/>
          <w:szCs w:val="24"/>
        </w:rPr>
        <w:t xml:space="preserve"> γιατί το πρόγραμμα του ΣΥΡΙΖΑ</w:t>
      </w:r>
      <w:r>
        <w:rPr>
          <w:rFonts w:eastAsia="Times New Roman" w:cs="Times New Roman"/>
          <w:szCs w:val="24"/>
        </w:rPr>
        <w:t xml:space="preserve"> το βλέπει</w:t>
      </w:r>
      <w:r w:rsidRPr="001A36ED">
        <w:rPr>
          <w:rFonts w:eastAsia="Times New Roman" w:cs="Times New Roman"/>
          <w:szCs w:val="24"/>
        </w:rPr>
        <w:t xml:space="preserve"> στην πράξη</w:t>
      </w:r>
      <w:r>
        <w:rPr>
          <w:rFonts w:eastAsia="Times New Roman" w:cs="Times New Roman"/>
          <w:szCs w:val="24"/>
        </w:rPr>
        <w:t>.</w:t>
      </w:r>
    </w:p>
    <w:p w14:paraId="219DA274"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Σας κατέθεσε ο εισηγητής μας και Β</w:t>
      </w:r>
      <w:r w:rsidRPr="001A36ED">
        <w:rPr>
          <w:rFonts w:eastAsia="Times New Roman" w:cs="Times New Roman"/>
          <w:szCs w:val="24"/>
        </w:rPr>
        <w:t xml:space="preserve">ουλευτές μας τι κάνετε εσείς </w:t>
      </w:r>
      <w:r>
        <w:rPr>
          <w:rFonts w:eastAsia="Times New Roman" w:cs="Times New Roman"/>
          <w:szCs w:val="24"/>
        </w:rPr>
        <w:t>με το επταήμερο. Οι μόνες φορές</w:t>
      </w:r>
      <w:r w:rsidRPr="001A36ED">
        <w:rPr>
          <w:rFonts w:eastAsia="Times New Roman" w:cs="Times New Roman"/>
          <w:szCs w:val="24"/>
        </w:rPr>
        <w:t xml:space="preserve"> που καταστρατηγήθηκε </w:t>
      </w:r>
      <w:r>
        <w:rPr>
          <w:rFonts w:eastAsia="Times New Roman" w:cs="Times New Roman"/>
          <w:szCs w:val="24"/>
        </w:rPr>
        <w:t>το επταήμερο</w:t>
      </w:r>
      <w:r w:rsidRPr="001A36ED">
        <w:rPr>
          <w:rFonts w:eastAsia="Times New Roman" w:cs="Times New Roman"/>
          <w:szCs w:val="24"/>
        </w:rPr>
        <w:t xml:space="preserve"> είναι μ</w:t>
      </w:r>
      <w:r>
        <w:rPr>
          <w:rFonts w:eastAsia="Times New Roman" w:cs="Times New Roman"/>
          <w:szCs w:val="24"/>
        </w:rPr>
        <w:t xml:space="preserve">ε </w:t>
      </w:r>
      <w:r w:rsidRPr="001A36ED">
        <w:rPr>
          <w:rFonts w:eastAsia="Times New Roman" w:cs="Times New Roman"/>
          <w:szCs w:val="24"/>
        </w:rPr>
        <w:t>υπογραφή της Υπουργού</w:t>
      </w:r>
      <w:r>
        <w:rPr>
          <w:rFonts w:eastAsia="Times New Roman" w:cs="Times New Roman"/>
          <w:szCs w:val="24"/>
        </w:rPr>
        <w:t>,</w:t>
      </w:r>
      <w:r w:rsidRPr="001A36ED">
        <w:rPr>
          <w:rFonts w:eastAsia="Times New Roman" w:cs="Times New Roman"/>
          <w:szCs w:val="24"/>
        </w:rPr>
        <w:t xml:space="preserve"> της κ</w:t>
      </w:r>
      <w:r>
        <w:rPr>
          <w:rFonts w:eastAsia="Times New Roman" w:cs="Times New Roman"/>
          <w:szCs w:val="24"/>
        </w:rPr>
        <w:t>.</w:t>
      </w:r>
      <w:r w:rsidRPr="001A36ED">
        <w:rPr>
          <w:rFonts w:eastAsia="Times New Roman" w:cs="Times New Roman"/>
          <w:szCs w:val="24"/>
        </w:rPr>
        <w:t xml:space="preserve"> </w:t>
      </w:r>
      <w:proofErr w:type="spellStart"/>
      <w:r>
        <w:rPr>
          <w:rFonts w:eastAsia="Times New Roman" w:cs="Times New Roman"/>
          <w:szCs w:val="24"/>
        </w:rPr>
        <w:t>Αχτσιόγλου</w:t>
      </w:r>
      <w:proofErr w:type="spellEnd"/>
      <w:r>
        <w:rPr>
          <w:rFonts w:eastAsia="Times New Roman" w:cs="Times New Roman"/>
          <w:szCs w:val="24"/>
        </w:rPr>
        <w:t xml:space="preserve">, </w:t>
      </w:r>
      <w:r w:rsidRPr="001A36ED">
        <w:rPr>
          <w:rFonts w:eastAsia="Times New Roman" w:cs="Times New Roman"/>
          <w:szCs w:val="24"/>
        </w:rPr>
        <w:t xml:space="preserve">στην ομοσπονδία των ξενοδόχων με τους υπαλλήλους τους </w:t>
      </w:r>
      <w:r>
        <w:rPr>
          <w:rFonts w:eastAsia="Times New Roman" w:cs="Times New Roman"/>
          <w:szCs w:val="24"/>
        </w:rPr>
        <w:t xml:space="preserve">στις τουριστικές επιχειρήσεις </w:t>
      </w:r>
      <w:r w:rsidRPr="001A36ED">
        <w:rPr>
          <w:rFonts w:eastAsia="Times New Roman" w:cs="Times New Roman"/>
          <w:szCs w:val="24"/>
        </w:rPr>
        <w:t xml:space="preserve">και στην </w:t>
      </w:r>
      <w:r>
        <w:rPr>
          <w:rFonts w:eastAsia="Times New Roman" w:cs="Times New Roman"/>
          <w:szCs w:val="24"/>
        </w:rPr>
        <w:t>«</w:t>
      </w:r>
      <w:r w:rsidRPr="001A36ED">
        <w:rPr>
          <w:rFonts w:eastAsia="Times New Roman" w:cs="Times New Roman"/>
          <w:szCs w:val="24"/>
        </w:rPr>
        <w:t>ΤΡΑΙΝΟΣΕ</w:t>
      </w:r>
      <w:r>
        <w:rPr>
          <w:rFonts w:eastAsia="Times New Roman" w:cs="Times New Roman"/>
          <w:szCs w:val="24"/>
        </w:rPr>
        <w:t>»</w:t>
      </w:r>
      <w:r>
        <w:rPr>
          <w:rFonts w:eastAsia="Times New Roman" w:cs="Times New Roman"/>
          <w:szCs w:val="24"/>
        </w:rPr>
        <w:t xml:space="preserve">. Μάλιστα στην </w:t>
      </w:r>
      <w:r>
        <w:rPr>
          <w:rFonts w:eastAsia="Times New Roman" w:cs="Times New Roman"/>
          <w:szCs w:val="24"/>
        </w:rPr>
        <w:t>«</w:t>
      </w:r>
      <w:r>
        <w:rPr>
          <w:rFonts w:eastAsia="Times New Roman" w:cs="Times New Roman"/>
          <w:szCs w:val="24"/>
        </w:rPr>
        <w:t>ΤΡΑΙΝΟΣΕ</w:t>
      </w:r>
      <w:r>
        <w:rPr>
          <w:rFonts w:eastAsia="Times New Roman" w:cs="Times New Roman"/>
          <w:szCs w:val="24"/>
        </w:rPr>
        <w:t>»</w:t>
      </w:r>
      <w:r>
        <w:rPr>
          <w:rFonts w:eastAsia="Times New Roman" w:cs="Times New Roman"/>
          <w:szCs w:val="24"/>
        </w:rPr>
        <w:t xml:space="preserve"> έγινε με τριμερή</w:t>
      </w:r>
      <w:r w:rsidRPr="001A36ED">
        <w:rPr>
          <w:rFonts w:eastAsia="Times New Roman" w:cs="Times New Roman"/>
          <w:szCs w:val="24"/>
        </w:rPr>
        <w:t xml:space="preserve"> συμφωνία μέσα στο Υπουργείο Εργασίας</w:t>
      </w:r>
      <w:r>
        <w:rPr>
          <w:rFonts w:eastAsia="Times New Roman" w:cs="Times New Roman"/>
          <w:szCs w:val="24"/>
        </w:rPr>
        <w:t>,</w:t>
      </w:r>
      <w:r w:rsidRPr="001A36ED">
        <w:rPr>
          <w:rFonts w:eastAsia="Times New Roman" w:cs="Times New Roman"/>
          <w:szCs w:val="24"/>
        </w:rPr>
        <w:t xml:space="preserve"> με υπογραφή</w:t>
      </w:r>
      <w:r>
        <w:rPr>
          <w:rFonts w:eastAsia="Times New Roman" w:cs="Times New Roman"/>
          <w:szCs w:val="24"/>
        </w:rPr>
        <w:t>. Κ</w:t>
      </w:r>
      <w:r w:rsidRPr="001A36ED">
        <w:rPr>
          <w:rFonts w:eastAsia="Times New Roman" w:cs="Times New Roman"/>
          <w:szCs w:val="24"/>
        </w:rPr>
        <w:t>αι στους ξενοδ</w:t>
      </w:r>
      <w:r w:rsidRPr="001A36ED">
        <w:rPr>
          <w:rFonts w:eastAsia="Times New Roman" w:cs="Times New Roman"/>
          <w:szCs w:val="24"/>
        </w:rPr>
        <w:t xml:space="preserve">οχοϋπαλλήλους </w:t>
      </w:r>
      <w:r>
        <w:rPr>
          <w:rFonts w:eastAsia="Times New Roman" w:cs="Times New Roman"/>
          <w:szCs w:val="24"/>
        </w:rPr>
        <w:t>καταστήσατε</w:t>
      </w:r>
      <w:r w:rsidRPr="001A36ED">
        <w:rPr>
          <w:rFonts w:eastAsia="Times New Roman" w:cs="Times New Roman"/>
          <w:szCs w:val="24"/>
        </w:rPr>
        <w:t xml:space="preserve"> αυτή την επταήμερη εργασία υποχρεωτική για όλους τους υπαλλήλους</w:t>
      </w:r>
      <w:r>
        <w:rPr>
          <w:rFonts w:eastAsia="Times New Roman" w:cs="Times New Roman"/>
          <w:szCs w:val="24"/>
        </w:rPr>
        <w:t>.</w:t>
      </w:r>
    </w:p>
    <w:p w14:paraId="219DA275"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lastRenderedPageBreak/>
        <w:t>Τ</w:t>
      </w:r>
      <w:r w:rsidRPr="001A36ED">
        <w:rPr>
          <w:rFonts w:eastAsia="Times New Roman" w:cs="Times New Roman"/>
          <w:szCs w:val="24"/>
        </w:rPr>
        <w:t xml:space="preserve">ο πρόγραμμά </w:t>
      </w:r>
      <w:r>
        <w:rPr>
          <w:rFonts w:eastAsia="Times New Roman" w:cs="Times New Roman"/>
          <w:szCs w:val="24"/>
        </w:rPr>
        <w:t>σας, λ</w:t>
      </w:r>
      <w:r w:rsidRPr="001A36ED">
        <w:rPr>
          <w:rFonts w:eastAsia="Times New Roman" w:cs="Times New Roman"/>
          <w:szCs w:val="24"/>
        </w:rPr>
        <w:t>οιπόν</w:t>
      </w:r>
      <w:r>
        <w:rPr>
          <w:rFonts w:eastAsia="Times New Roman" w:cs="Times New Roman"/>
          <w:szCs w:val="24"/>
        </w:rPr>
        <w:t>,</w:t>
      </w:r>
      <w:r w:rsidRPr="001A36ED">
        <w:rPr>
          <w:rFonts w:eastAsia="Times New Roman" w:cs="Times New Roman"/>
          <w:szCs w:val="24"/>
        </w:rPr>
        <w:t xml:space="preserve"> είναι φανερό</w:t>
      </w:r>
      <w:r>
        <w:rPr>
          <w:rFonts w:eastAsia="Times New Roman" w:cs="Times New Roman"/>
          <w:szCs w:val="24"/>
        </w:rPr>
        <w:t>.</w:t>
      </w:r>
      <w:r w:rsidRPr="001A36ED">
        <w:rPr>
          <w:rFonts w:eastAsia="Times New Roman" w:cs="Times New Roman"/>
          <w:szCs w:val="24"/>
        </w:rPr>
        <w:t xml:space="preserve"> </w:t>
      </w:r>
      <w:r>
        <w:rPr>
          <w:rFonts w:eastAsia="Times New Roman" w:cs="Times New Roman"/>
          <w:szCs w:val="24"/>
        </w:rPr>
        <w:t>Ε</w:t>
      </w:r>
      <w:r w:rsidRPr="001A36ED">
        <w:rPr>
          <w:rFonts w:eastAsia="Times New Roman" w:cs="Times New Roman"/>
          <w:szCs w:val="24"/>
        </w:rPr>
        <w:t xml:space="preserve">ίναι φανερό </w:t>
      </w:r>
      <w:r>
        <w:rPr>
          <w:rFonts w:eastAsia="Times New Roman" w:cs="Times New Roman"/>
          <w:szCs w:val="24"/>
        </w:rPr>
        <w:t xml:space="preserve">από </w:t>
      </w:r>
      <w:r w:rsidRPr="001A36ED">
        <w:rPr>
          <w:rFonts w:eastAsia="Times New Roman" w:cs="Times New Roman"/>
          <w:szCs w:val="24"/>
        </w:rPr>
        <w:t>το γεγονός ότι δεν λειτουργούν τα νοσοκομεία</w:t>
      </w:r>
      <w:r>
        <w:rPr>
          <w:rFonts w:eastAsia="Times New Roman" w:cs="Times New Roman"/>
          <w:szCs w:val="24"/>
        </w:rPr>
        <w:t>. Βάζουν μέσον. Χθες βρέθηκα</w:t>
      </w:r>
      <w:r w:rsidRPr="001A36ED">
        <w:rPr>
          <w:rFonts w:eastAsia="Times New Roman" w:cs="Times New Roman"/>
          <w:szCs w:val="24"/>
        </w:rPr>
        <w:t xml:space="preserve"> στον Άγιο Δημήτριο και μίλησα</w:t>
      </w:r>
      <w:r>
        <w:rPr>
          <w:rFonts w:eastAsia="Times New Roman" w:cs="Times New Roman"/>
          <w:szCs w:val="24"/>
        </w:rPr>
        <w:t xml:space="preserve"> με</w:t>
      </w:r>
      <w:r w:rsidRPr="001A36ED">
        <w:rPr>
          <w:rFonts w:eastAsia="Times New Roman" w:cs="Times New Roman"/>
          <w:szCs w:val="24"/>
        </w:rPr>
        <w:t xml:space="preserve"> σ</w:t>
      </w:r>
      <w:r w:rsidRPr="001A36ED">
        <w:rPr>
          <w:rFonts w:eastAsia="Times New Roman" w:cs="Times New Roman"/>
          <w:szCs w:val="24"/>
        </w:rPr>
        <w:t>υμπολίτες μας σε ένα καφενείο</w:t>
      </w:r>
      <w:r>
        <w:rPr>
          <w:rFonts w:eastAsia="Times New Roman" w:cs="Times New Roman"/>
          <w:szCs w:val="24"/>
        </w:rPr>
        <w:t>. Κ</w:t>
      </w:r>
      <w:r w:rsidRPr="001A36ED">
        <w:rPr>
          <w:rFonts w:eastAsia="Times New Roman" w:cs="Times New Roman"/>
          <w:szCs w:val="24"/>
        </w:rPr>
        <w:t>αι μου λέει</w:t>
      </w:r>
      <w:r>
        <w:rPr>
          <w:rFonts w:eastAsia="Times New Roman" w:cs="Times New Roman"/>
          <w:szCs w:val="24"/>
        </w:rPr>
        <w:t>:</w:t>
      </w:r>
      <w:r w:rsidRPr="001A36ED">
        <w:rPr>
          <w:rFonts w:eastAsia="Times New Roman" w:cs="Times New Roman"/>
          <w:szCs w:val="24"/>
        </w:rPr>
        <w:t xml:space="preserve"> </w:t>
      </w:r>
      <w:r>
        <w:rPr>
          <w:rFonts w:eastAsia="Times New Roman" w:cs="Times New Roman"/>
          <w:szCs w:val="24"/>
        </w:rPr>
        <w:t>Τ</w:t>
      </w:r>
      <w:r w:rsidRPr="001A36ED">
        <w:rPr>
          <w:rFonts w:eastAsia="Times New Roman" w:cs="Times New Roman"/>
          <w:szCs w:val="24"/>
        </w:rPr>
        <w:t>ο παιδί μου έχει ένα πρόβλημα</w:t>
      </w:r>
      <w:r>
        <w:rPr>
          <w:rFonts w:eastAsia="Times New Roman" w:cs="Times New Roman"/>
          <w:szCs w:val="24"/>
        </w:rPr>
        <w:t>.</w:t>
      </w:r>
      <w:r w:rsidRPr="001A36ED">
        <w:rPr>
          <w:rFonts w:eastAsia="Times New Roman" w:cs="Times New Roman"/>
          <w:szCs w:val="24"/>
        </w:rPr>
        <w:t xml:space="preserve"> </w:t>
      </w:r>
      <w:r>
        <w:rPr>
          <w:rFonts w:eastAsia="Times New Roman" w:cs="Times New Roman"/>
          <w:szCs w:val="24"/>
        </w:rPr>
        <w:t>Έβαλα μέσον</w:t>
      </w:r>
      <w:r w:rsidRPr="001A36ED">
        <w:rPr>
          <w:rFonts w:eastAsia="Times New Roman" w:cs="Times New Roman"/>
          <w:szCs w:val="24"/>
        </w:rPr>
        <w:t xml:space="preserve"> να μην πάει στο </w:t>
      </w:r>
      <w:r>
        <w:rPr>
          <w:rFonts w:eastAsia="Times New Roman" w:cs="Times New Roman"/>
          <w:szCs w:val="24"/>
        </w:rPr>
        <w:t>«</w:t>
      </w:r>
      <w:r w:rsidRPr="001A36ED">
        <w:rPr>
          <w:rFonts w:eastAsia="Times New Roman" w:cs="Times New Roman"/>
          <w:szCs w:val="24"/>
        </w:rPr>
        <w:t>Ιπποκράτειο</w:t>
      </w:r>
      <w:r>
        <w:rPr>
          <w:rFonts w:eastAsia="Times New Roman" w:cs="Times New Roman"/>
          <w:szCs w:val="24"/>
        </w:rPr>
        <w:t>»</w:t>
      </w:r>
      <w:r w:rsidRPr="001A36ED">
        <w:rPr>
          <w:rFonts w:eastAsia="Times New Roman" w:cs="Times New Roman"/>
          <w:szCs w:val="24"/>
        </w:rPr>
        <w:t xml:space="preserve"> και να πάει στο </w:t>
      </w:r>
      <w:r>
        <w:rPr>
          <w:rFonts w:eastAsia="Times New Roman" w:cs="Times New Roman"/>
          <w:szCs w:val="24"/>
        </w:rPr>
        <w:t>«</w:t>
      </w:r>
      <w:r w:rsidRPr="001A36ED">
        <w:rPr>
          <w:rFonts w:eastAsia="Times New Roman" w:cs="Times New Roman"/>
          <w:szCs w:val="24"/>
        </w:rPr>
        <w:t>Λαϊκό</w:t>
      </w:r>
      <w:r>
        <w:rPr>
          <w:rFonts w:eastAsia="Times New Roman" w:cs="Times New Roman"/>
          <w:szCs w:val="24"/>
        </w:rPr>
        <w:t>»</w:t>
      </w:r>
      <w:r>
        <w:rPr>
          <w:rFonts w:eastAsia="Times New Roman" w:cs="Times New Roman"/>
          <w:szCs w:val="24"/>
        </w:rPr>
        <w:t>. Γ</w:t>
      </w:r>
      <w:r w:rsidRPr="001A36ED">
        <w:rPr>
          <w:rFonts w:eastAsia="Times New Roman" w:cs="Times New Roman"/>
          <w:szCs w:val="24"/>
        </w:rPr>
        <w:t xml:space="preserve">ιατί το </w:t>
      </w:r>
      <w:r>
        <w:rPr>
          <w:rFonts w:eastAsia="Times New Roman" w:cs="Times New Roman"/>
          <w:szCs w:val="24"/>
        </w:rPr>
        <w:t>«</w:t>
      </w:r>
      <w:r w:rsidRPr="001A36ED">
        <w:rPr>
          <w:rFonts w:eastAsia="Times New Roman" w:cs="Times New Roman"/>
          <w:szCs w:val="24"/>
        </w:rPr>
        <w:t>Ιπποκράτειο</w:t>
      </w:r>
      <w:r>
        <w:rPr>
          <w:rFonts w:eastAsia="Times New Roman" w:cs="Times New Roman"/>
          <w:szCs w:val="24"/>
        </w:rPr>
        <w:t>»</w:t>
      </w:r>
      <w:r w:rsidRPr="001A36ED">
        <w:rPr>
          <w:rFonts w:eastAsia="Times New Roman" w:cs="Times New Roman"/>
          <w:szCs w:val="24"/>
        </w:rPr>
        <w:t xml:space="preserve"> είναι ένα </w:t>
      </w:r>
      <w:r>
        <w:rPr>
          <w:rFonts w:eastAsia="Times New Roman" w:cs="Times New Roman"/>
          <w:szCs w:val="24"/>
        </w:rPr>
        <w:t>αχούρι</w:t>
      </w:r>
      <w:r w:rsidRPr="001A36ED">
        <w:rPr>
          <w:rFonts w:eastAsia="Times New Roman" w:cs="Times New Roman"/>
          <w:szCs w:val="24"/>
        </w:rPr>
        <w:t xml:space="preserve"> και τ</w:t>
      </w:r>
      <w:r>
        <w:rPr>
          <w:rFonts w:eastAsia="Times New Roman" w:cs="Times New Roman"/>
          <w:szCs w:val="24"/>
        </w:rPr>
        <w:t xml:space="preserve">ο </w:t>
      </w:r>
      <w:r>
        <w:rPr>
          <w:rFonts w:eastAsia="Times New Roman" w:cs="Times New Roman"/>
          <w:szCs w:val="24"/>
        </w:rPr>
        <w:t>«</w:t>
      </w:r>
      <w:r>
        <w:rPr>
          <w:rFonts w:eastAsia="Times New Roman" w:cs="Times New Roman"/>
          <w:szCs w:val="24"/>
        </w:rPr>
        <w:t>Λ</w:t>
      </w:r>
      <w:r w:rsidRPr="001A36ED">
        <w:rPr>
          <w:rFonts w:eastAsia="Times New Roman" w:cs="Times New Roman"/>
          <w:szCs w:val="24"/>
        </w:rPr>
        <w:t>αϊκό</w:t>
      </w:r>
      <w:r>
        <w:rPr>
          <w:rFonts w:eastAsia="Times New Roman" w:cs="Times New Roman"/>
          <w:szCs w:val="24"/>
        </w:rPr>
        <w:t>»</w:t>
      </w:r>
      <w:r w:rsidRPr="001A36ED">
        <w:rPr>
          <w:rFonts w:eastAsia="Times New Roman" w:cs="Times New Roman"/>
          <w:szCs w:val="24"/>
        </w:rPr>
        <w:t xml:space="preserve"> ανακαινίστηκε πρόσφατα</w:t>
      </w:r>
      <w:r>
        <w:rPr>
          <w:rFonts w:eastAsia="Times New Roman" w:cs="Times New Roman"/>
          <w:szCs w:val="24"/>
        </w:rPr>
        <w:t>,</w:t>
      </w:r>
      <w:r w:rsidRPr="001A36ED">
        <w:rPr>
          <w:rFonts w:eastAsia="Times New Roman" w:cs="Times New Roman"/>
          <w:szCs w:val="24"/>
        </w:rPr>
        <w:t xml:space="preserve"> με δωρεά </w:t>
      </w:r>
      <w:r>
        <w:rPr>
          <w:rFonts w:eastAsia="Times New Roman" w:cs="Times New Roman"/>
          <w:szCs w:val="24"/>
        </w:rPr>
        <w:t>–όχι με λεφτά του ελληνι</w:t>
      </w:r>
      <w:r>
        <w:rPr>
          <w:rFonts w:eastAsia="Times New Roman" w:cs="Times New Roman"/>
          <w:szCs w:val="24"/>
        </w:rPr>
        <w:t xml:space="preserve">κού λαού- </w:t>
      </w:r>
      <w:r w:rsidRPr="001A36ED">
        <w:rPr>
          <w:rFonts w:eastAsia="Times New Roman" w:cs="Times New Roman"/>
          <w:szCs w:val="24"/>
        </w:rPr>
        <w:t>από το Ίδρυμα Σταύρος Νιάρχος</w:t>
      </w:r>
      <w:r>
        <w:rPr>
          <w:rFonts w:eastAsia="Times New Roman" w:cs="Times New Roman"/>
          <w:szCs w:val="24"/>
        </w:rPr>
        <w:t>.</w:t>
      </w:r>
    </w:p>
    <w:p w14:paraId="219DA276"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Α</w:t>
      </w:r>
      <w:r w:rsidRPr="001A36ED">
        <w:rPr>
          <w:rFonts w:eastAsia="Times New Roman" w:cs="Times New Roman"/>
          <w:szCs w:val="24"/>
        </w:rPr>
        <w:t>υξήσατε το</w:t>
      </w:r>
      <w:r>
        <w:rPr>
          <w:rFonts w:eastAsia="Times New Roman" w:cs="Times New Roman"/>
          <w:szCs w:val="24"/>
        </w:rPr>
        <w:t>ν</w:t>
      </w:r>
      <w:r w:rsidRPr="001A36ED">
        <w:rPr>
          <w:rFonts w:eastAsia="Times New Roman" w:cs="Times New Roman"/>
          <w:szCs w:val="24"/>
        </w:rPr>
        <w:t xml:space="preserve"> κατώτατο μισθό</w:t>
      </w:r>
      <w:r>
        <w:rPr>
          <w:rFonts w:eastAsia="Times New Roman" w:cs="Times New Roman"/>
          <w:szCs w:val="24"/>
        </w:rPr>
        <w:t>. Κ</w:t>
      </w:r>
      <w:r w:rsidRPr="001A36ED">
        <w:rPr>
          <w:rFonts w:eastAsia="Times New Roman" w:cs="Times New Roman"/>
          <w:szCs w:val="24"/>
        </w:rPr>
        <w:t>αι ποιος το</w:t>
      </w:r>
      <w:r>
        <w:rPr>
          <w:rFonts w:eastAsia="Times New Roman" w:cs="Times New Roman"/>
          <w:szCs w:val="24"/>
        </w:rPr>
        <w:t>ν</w:t>
      </w:r>
      <w:r w:rsidRPr="001A36ED">
        <w:rPr>
          <w:rFonts w:eastAsia="Times New Roman" w:cs="Times New Roman"/>
          <w:szCs w:val="24"/>
        </w:rPr>
        <w:t xml:space="preserve"> πλήρωσε</w:t>
      </w:r>
      <w:r>
        <w:rPr>
          <w:rFonts w:eastAsia="Times New Roman" w:cs="Times New Roman"/>
          <w:szCs w:val="24"/>
        </w:rPr>
        <w:t>;</w:t>
      </w:r>
      <w:r w:rsidRPr="001A36ED">
        <w:rPr>
          <w:rFonts w:eastAsia="Times New Roman" w:cs="Times New Roman"/>
          <w:szCs w:val="24"/>
        </w:rPr>
        <w:t xml:space="preserve"> Ποιος πλήρωσε το την αύξηση</w:t>
      </w:r>
      <w:r>
        <w:rPr>
          <w:rFonts w:eastAsia="Times New Roman" w:cs="Times New Roman"/>
          <w:szCs w:val="24"/>
        </w:rPr>
        <w:t xml:space="preserve"> του κατώτατου μισθού; Σ</w:t>
      </w:r>
      <w:r w:rsidRPr="001A36ED">
        <w:rPr>
          <w:rFonts w:eastAsia="Times New Roman" w:cs="Times New Roman"/>
          <w:szCs w:val="24"/>
        </w:rPr>
        <w:t xml:space="preserve">ας λέγαμε </w:t>
      </w:r>
      <w:r>
        <w:rPr>
          <w:rFonts w:eastAsia="Times New Roman" w:cs="Times New Roman"/>
          <w:szCs w:val="24"/>
        </w:rPr>
        <w:t xml:space="preserve">να </w:t>
      </w:r>
      <w:r w:rsidRPr="001A36ED">
        <w:rPr>
          <w:rFonts w:eastAsia="Times New Roman" w:cs="Times New Roman"/>
          <w:szCs w:val="24"/>
        </w:rPr>
        <w:t>μειώσε</w:t>
      </w:r>
      <w:r>
        <w:rPr>
          <w:rFonts w:eastAsia="Times New Roman" w:cs="Times New Roman"/>
          <w:szCs w:val="24"/>
        </w:rPr>
        <w:t>τε</w:t>
      </w:r>
      <w:r w:rsidRPr="001A36ED">
        <w:rPr>
          <w:rFonts w:eastAsia="Times New Roman" w:cs="Times New Roman"/>
          <w:szCs w:val="24"/>
        </w:rPr>
        <w:t xml:space="preserve"> τις εισφορές</w:t>
      </w:r>
      <w:r>
        <w:rPr>
          <w:rFonts w:eastAsia="Times New Roman" w:cs="Times New Roman"/>
          <w:szCs w:val="24"/>
        </w:rPr>
        <w:t>, να</w:t>
      </w:r>
      <w:r w:rsidRPr="001A36ED">
        <w:rPr>
          <w:rFonts w:eastAsia="Times New Roman" w:cs="Times New Roman"/>
          <w:szCs w:val="24"/>
        </w:rPr>
        <w:t xml:space="preserve"> μην αυξ</w:t>
      </w:r>
      <w:r>
        <w:rPr>
          <w:rFonts w:eastAsia="Times New Roman" w:cs="Times New Roman"/>
          <w:szCs w:val="24"/>
        </w:rPr>
        <w:t>ήσετε</w:t>
      </w:r>
      <w:r w:rsidRPr="001A36ED">
        <w:rPr>
          <w:rFonts w:eastAsia="Times New Roman" w:cs="Times New Roman"/>
          <w:szCs w:val="24"/>
        </w:rPr>
        <w:t xml:space="preserve"> το</w:t>
      </w:r>
      <w:r>
        <w:rPr>
          <w:rFonts w:eastAsia="Times New Roman" w:cs="Times New Roman"/>
          <w:szCs w:val="24"/>
        </w:rPr>
        <w:t>ν</w:t>
      </w:r>
      <w:r w:rsidRPr="001A36ED">
        <w:rPr>
          <w:rFonts w:eastAsia="Times New Roman" w:cs="Times New Roman"/>
          <w:szCs w:val="24"/>
        </w:rPr>
        <w:t xml:space="preserve"> κατώτατο</w:t>
      </w:r>
      <w:r>
        <w:rPr>
          <w:rFonts w:eastAsia="Times New Roman" w:cs="Times New Roman"/>
          <w:szCs w:val="24"/>
        </w:rPr>
        <w:t xml:space="preserve"> μισθό. Π</w:t>
      </w:r>
      <w:r w:rsidRPr="001A36ED">
        <w:rPr>
          <w:rFonts w:eastAsia="Times New Roman" w:cs="Times New Roman"/>
          <w:szCs w:val="24"/>
        </w:rPr>
        <w:t>εριμένατε</w:t>
      </w:r>
      <w:r>
        <w:rPr>
          <w:rFonts w:eastAsia="Times New Roman" w:cs="Times New Roman"/>
          <w:szCs w:val="24"/>
        </w:rPr>
        <w:t>, κύριε</w:t>
      </w:r>
      <w:r w:rsidRPr="001A36ED">
        <w:rPr>
          <w:rFonts w:eastAsia="Times New Roman" w:cs="Times New Roman"/>
          <w:szCs w:val="24"/>
        </w:rPr>
        <w:t xml:space="preserve"> Πετρόπουλ</w:t>
      </w:r>
      <w:r>
        <w:rPr>
          <w:rFonts w:eastAsia="Times New Roman" w:cs="Times New Roman"/>
          <w:szCs w:val="24"/>
        </w:rPr>
        <w:t>ε,</w:t>
      </w:r>
      <w:r w:rsidRPr="001A36ED">
        <w:rPr>
          <w:rFonts w:eastAsia="Times New Roman" w:cs="Times New Roman"/>
          <w:szCs w:val="24"/>
        </w:rPr>
        <w:t xml:space="preserve"> 20 εκατομμύρια αύξηση </w:t>
      </w:r>
      <w:r>
        <w:rPr>
          <w:rFonts w:eastAsia="Times New Roman" w:cs="Times New Roman"/>
          <w:szCs w:val="24"/>
        </w:rPr>
        <w:t xml:space="preserve">των </w:t>
      </w:r>
      <w:r w:rsidRPr="001A36ED">
        <w:rPr>
          <w:rFonts w:eastAsia="Times New Roman" w:cs="Times New Roman"/>
          <w:szCs w:val="24"/>
        </w:rPr>
        <w:t>εισφορών στον ΕΦΚΑ</w:t>
      </w:r>
      <w:r>
        <w:rPr>
          <w:rFonts w:eastAsia="Times New Roman" w:cs="Times New Roman"/>
          <w:szCs w:val="24"/>
        </w:rPr>
        <w:t xml:space="preserve"> από την αύξηση τ</w:t>
      </w:r>
      <w:r w:rsidRPr="001A36ED">
        <w:rPr>
          <w:rFonts w:eastAsia="Times New Roman" w:cs="Times New Roman"/>
          <w:szCs w:val="24"/>
        </w:rPr>
        <w:t>ου κατώτατου μισθού</w:t>
      </w:r>
      <w:r>
        <w:rPr>
          <w:rFonts w:eastAsia="Times New Roman" w:cs="Times New Roman"/>
          <w:szCs w:val="24"/>
        </w:rPr>
        <w:t>. Τ</w:t>
      </w:r>
      <w:r w:rsidRPr="001A36ED">
        <w:rPr>
          <w:rFonts w:eastAsia="Times New Roman" w:cs="Times New Roman"/>
          <w:szCs w:val="24"/>
        </w:rPr>
        <w:t>ι πήρατε το</w:t>
      </w:r>
      <w:r>
        <w:rPr>
          <w:rFonts w:eastAsia="Times New Roman" w:cs="Times New Roman"/>
          <w:szCs w:val="24"/>
        </w:rPr>
        <w:t>ν</w:t>
      </w:r>
      <w:r w:rsidRPr="001A36ED">
        <w:rPr>
          <w:rFonts w:eastAsia="Times New Roman" w:cs="Times New Roman"/>
          <w:szCs w:val="24"/>
        </w:rPr>
        <w:t xml:space="preserve"> Φεβρουάριο</w:t>
      </w:r>
      <w:r>
        <w:rPr>
          <w:rFonts w:eastAsia="Times New Roman" w:cs="Times New Roman"/>
          <w:szCs w:val="24"/>
        </w:rPr>
        <w:t>; Πήρατε</w:t>
      </w:r>
      <w:r w:rsidRPr="001A36ED">
        <w:rPr>
          <w:rFonts w:eastAsia="Times New Roman" w:cs="Times New Roman"/>
          <w:szCs w:val="24"/>
        </w:rPr>
        <w:t xml:space="preserve"> 20 εκατομμύρια μείωση σύμφωνα με ένα άρθρο</w:t>
      </w:r>
      <w:r>
        <w:rPr>
          <w:rFonts w:eastAsia="Times New Roman" w:cs="Times New Roman"/>
          <w:szCs w:val="24"/>
        </w:rPr>
        <w:t>. Κ</w:t>
      </w:r>
      <w:r w:rsidRPr="001A36ED">
        <w:rPr>
          <w:rFonts w:eastAsia="Times New Roman" w:cs="Times New Roman"/>
          <w:szCs w:val="24"/>
        </w:rPr>
        <w:t>αι έχω κάνει ερώτηση και ακόμα να πάρω α</w:t>
      </w:r>
      <w:r>
        <w:rPr>
          <w:rFonts w:eastAsia="Times New Roman" w:cs="Times New Roman"/>
          <w:szCs w:val="24"/>
        </w:rPr>
        <w:t xml:space="preserve">πάντηση </w:t>
      </w:r>
      <w:r>
        <w:rPr>
          <w:rFonts w:eastAsia="Times New Roman" w:cs="Times New Roman"/>
          <w:szCs w:val="24"/>
        </w:rPr>
        <w:lastRenderedPageBreak/>
        <w:t>να επιβεβαιώσετε τα στοιχεία. Τ</w:t>
      </w:r>
      <w:r w:rsidRPr="001A36ED">
        <w:rPr>
          <w:rFonts w:eastAsia="Times New Roman" w:cs="Times New Roman"/>
          <w:szCs w:val="24"/>
        </w:rPr>
        <w:t>έσσερις υπάλληλο</w:t>
      </w:r>
      <w:r w:rsidRPr="001A36ED">
        <w:rPr>
          <w:rFonts w:eastAsia="Times New Roman" w:cs="Times New Roman"/>
          <w:szCs w:val="24"/>
        </w:rPr>
        <w:t>ι</w:t>
      </w:r>
      <w:r>
        <w:rPr>
          <w:rFonts w:eastAsia="Times New Roman" w:cs="Times New Roman"/>
          <w:szCs w:val="24"/>
        </w:rPr>
        <w:t>,</w:t>
      </w:r>
      <w:r w:rsidRPr="001A36ED">
        <w:rPr>
          <w:rFonts w:eastAsia="Times New Roman" w:cs="Times New Roman"/>
          <w:szCs w:val="24"/>
        </w:rPr>
        <w:t xml:space="preserve"> δηλαδή</w:t>
      </w:r>
      <w:r>
        <w:rPr>
          <w:rFonts w:eastAsia="Times New Roman" w:cs="Times New Roman"/>
          <w:szCs w:val="24"/>
        </w:rPr>
        <w:t>,</w:t>
      </w:r>
      <w:r w:rsidRPr="001A36ED">
        <w:rPr>
          <w:rFonts w:eastAsia="Times New Roman" w:cs="Times New Roman"/>
          <w:szCs w:val="24"/>
        </w:rPr>
        <w:t xml:space="preserve"> πήραν αύξηση</w:t>
      </w:r>
      <w:r>
        <w:rPr>
          <w:rFonts w:eastAsia="Times New Roman" w:cs="Times New Roman"/>
          <w:szCs w:val="24"/>
        </w:rPr>
        <w:t>,</w:t>
      </w:r>
      <w:r w:rsidRPr="001A36ED">
        <w:rPr>
          <w:rFonts w:eastAsia="Times New Roman" w:cs="Times New Roman"/>
          <w:szCs w:val="24"/>
        </w:rPr>
        <w:t xml:space="preserve"> ένας απολύθηκε</w:t>
      </w:r>
      <w:r>
        <w:rPr>
          <w:rFonts w:eastAsia="Times New Roman" w:cs="Times New Roman"/>
          <w:szCs w:val="24"/>
        </w:rPr>
        <w:t>.</w:t>
      </w:r>
      <w:r w:rsidRPr="001A36ED">
        <w:rPr>
          <w:rFonts w:eastAsia="Times New Roman" w:cs="Times New Roman"/>
          <w:szCs w:val="24"/>
        </w:rPr>
        <w:t xml:space="preserve"> Ο υπάλληλος που απολύθηκε</w:t>
      </w:r>
      <w:r>
        <w:rPr>
          <w:rFonts w:eastAsia="Times New Roman" w:cs="Times New Roman"/>
          <w:szCs w:val="24"/>
        </w:rPr>
        <w:t>,</w:t>
      </w:r>
      <w:r w:rsidRPr="001A36ED">
        <w:rPr>
          <w:rFonts w:eastAsia="Times New Roman" w:cs="Times New Roman"/>
          <w:szCs w:val="24"/>
        </w:rPr>
        <w:t xml:space="preserve"> ο άνεργος</w:t>
      </w:r>
      <w:r>
        <w:rPr>
          <w:rFonts w:eastAsia="Times New Roman" w:cs="Times New Roman"/>
          <w:szCs w:val="24"/>
        </w:rPr>
        <w:t>,</w:t>
      </w:r>
      <w:r w:rsidRPr="001A36ED">
        <w:rPr>
          <w:rFonts w:eastAsia="Times New Roman" w:cs="Times New Roman"/>
          <w:szCs w:val="24"/>
        </w:rPr>
        <w:t xml:space="preserve"> είναι αυτός που πληρώνει </w:t>
      </w:r>
      <w:r>
        <w:rPr>
          <w:rFonts w:eastAsia="Times New Roman" w:cs="Times New Roman"/>
          <w:szCs w:val="24"/>
        </w:rPr>
        <w:t>τ</w:t>
      </w:r>
      <w:r w:rsidRPr="001A36ED">
        <w:rPr>
          <w:rFonts w:eastAsia="Times New Roman" w:cs="Times New Roman"/>
          <w:szCs w:val="24"/>
        </w:rPr>
        <w:t>η</w:t>
      </w:r>
      <w:r>
        <w:rPr>
          <w:rFonts w:eastAsia="Times New Roman" w:cs="Times New Roman"/>
          <w:szCs w:val="24"/>
        </w:rPr>
        <w:t>ν</w:t>
      </w:r>
      <w:r w:rsidRPr="001A36ED">
        <w:rPr>
          <w:rFonts w:eastAsia="Times New Roman" w:cs="Times New Roman"/>
          <w:szCs w:val="24"/>
        </w:rPr>
        <w:t xml:space="preserve"> πολιτική </w:t>
      </w:r>
      <w:r>
        <w:rPr>
          <w:rFonts w:eastAsia="Times New Roman" w:cs="Times New Roman"/>
          <w:szCs w:val="24"/>
        </w:rPr>
        <w:t>σας.</w:t>
      </w:r>
      <w:r w:rsidRPr="001A36ED">
        <w:rPr>
          <w:rFonts w:eastAsia="Times New Roman" w:cs="Times New Roman"/>
          <w:szCs w:val="24"/>
        </w:rPr>
        <w:t xml:space="preserve"> </w:t>
      </w:r>
    </w:p>
    <w:p w14:paraId="219DA277"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Έ</w:t>
      </w:r>
      <w:r w:rsidRPr="001A36ED">
        <w:rPr>
          <w:rFonts w:eastAsia="Times New Roman" w:cs="Times New Roman"/>
          <w:szCs w:val="24"/>
        </w:rPr>
        <w:t xml:space="preserve">χουμε </w:t>
      </w:r>
      <w:r>
        <w:rPr>
          <w:rFonts w:eastAsia="Times New Roman" w:cs="Times New Roman"/>
          <w:szCs w:val="24"/>
        </w:rPr>
        <w:t xml:space="preserve">το παγκόσμιο φαινόμενο να έχουμε </w:t>
      </w:r>
      <w:r w:rsidRPr="001A36ED">
        <w:rPr>
          <w:rFonts w:eastAsia="Times New Roman" w:cs="Times New Roman"/>
          <w:szCs w:val="24"/>
        </w:rPr>
        <w:t>ανάπτυξη 1,9% και να αυξάνεται η ανεργία</w:t>
      </w:r>
      <w:r>
        <w:rPr>
          <w:rFonts w:eastAsia="Times New Roman" w:cs="Times New Roman"/>
          <w:szCs w:val="24"/>
        </w:rPr>
        <w:t>. Έ</w:t>
      </w:r>
      <w:r w:rsidRPr="001A36ED">
        <w:rPr>
          <w:rFonts w:eastAsia="Times New Roman" w:cs="Times New Roman"/>
          <w:szCs w:val="24"/>
        </w:rPr>
        <w:t xml:space="preserve">χουμε </w:t>
      </w:r>
      <w:r>
        <w:rPr>
          <w:rFonts w:eastAsia="Times New Roman" w:cs="Times New Roman"/>
          <w:szCs w:val="24"/>
        </w:rPr>
        <w:t xml:space="preserve">αύξηση της ανεργίας τους τελευταίους μήνες. </w:t>
      </w:r>
      <w:r>
        <w:rPr>
          <w:rFonts w:eastAsia="Times New Roman" w:cs="Times New Roman"/>
          <w:szCs w:val="24"/>
        </w:rPr>
        <w:t>Π</w:t>
      </w:r>
      <w:r w:rsidRPr="001A36ED">
        <w:rPr>
          <w:rFonts w:eastAsia="Times New Roman" w:cs="Times New Roman"/>
          <w:szCs w:val="24"/>
        </w:rPr>
        <w:t>ώς το εξηγείτε αυτό</w:t>
      </w:r>
      <w:r>
        <w:rPr>
          <w:rFonts w:eastAsia="Times New Roman" w:cs="Times New Roman"/>
          <w:szCs w:val="24"/>
        </w:rPr>
        <w:t>, α</w:t>
      </w:r>
      <w:r w:rsidRPr="001A36ED">
        <w:rPr>
          <w:rFonts w:eastAsia="Times New Roman" w:cs="Times New Roman"/>
          <w:szCs w:val="24"/>
        </w:rPr>
        <w:t>νάπτυξη με αύξηση της ανεργίας</w:t>
      </w:r>
      <w:r>
        <w:rPr>
          <w:rFonts w:eastAsia="Times New Roman" w:cs="Times New Roman"/>
          <w:szCs w:val="24"/>
        </w:rPr>
        <w:t>;</w:t>
      </w:r>
      <w:r w:rsidRPr="001A36ED">
        <w:rPr>
          <w:rFonts w:eastAsia="Times New Roman" w:cs="Times New Roman"/>
          <w:szCs w:val="24"/>
        </w:rPr>
        <w:t xml:space="preserve"> </w:t>
      </w:r>
    </w:p>
    <w:p w14:paraId="219DA278"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Ε</w:t>
      </w:r>
      <w:r w:rsidRPr="001A36ED">
        <w:rPr>
          <w:rFonts w:eastAsia="Times New Roman" w:cs="Times New Roman"/>
          <w:szCs w:val="24"/>
        </w:rPr>
        <w:t>ίναι</w:t>
      </w:r>
      <w:r>
        <w:rPr>
          <w:rFonts w:eastAsia="Times New Roman" w:cs="Times New Roman"/>
          <w:szCs w:val="24"/>
        </w:rPr>
        <w:t>,</w:t>
      </w:r>
      <w:r w:rsidRPr="001A36ED">
        <w:rPr>
          <w:rFonts w:eastAsia="Times New Roman" w:cs="Times New Roman"/>
          <w:szCs w:val="24"/>
        </w:rPr>
        <w:t xml:space="preserve"> λοιπόν</w:t>
      </w:r>
      <w:r>
        <w:rPr>
          <w:rFonts w:eastAsia="Times New Roman" w:cs="Times New Roman"/>
          <w:szCs w:val="24"/>
        </w:rPr>
        <w:t>, μια</w:t>
      </w:r>
      <w:r w:rsidRPr="001A36ED">
        <w:rPr>
          <w:rFonts w:eastAsia="Times New Roman" w:cs="Times New Roman"/>
          <w:szCs w:val="24"/>
        </w:rPr>
        <w:t xml:space="preserve"> πρόταση </w:t>
      </w:r>
      <w:r>
        <w:rPr>
          <w:rFonts w:eastAsia="Times New Roman" w:cs="Times New Roman"/>
          <w:szCs w:val="24"/>
        </w:rPr>
        <w:t>συνδιαλλαγής</w:t>
      </w:r>
      <w:r w:rsidRPr="001A36ED">
        <w:rPr>
          <w:rFonts w:eastAsia="Times New Roman" w:cs="Times New Roman"/>
          <w:szCs w:val="24"/>
        </w:rPr>
        <w:t xml:space="preserve"> για να προσπαθήσετε να εξαγοράσετε </w:t>
      </w:r>
      <w:r>
        <w:rPr>
          <w:rFonts w:eastAsia="Times New Roman" w:cs="Times New Roman"/>
          <w:szCs w:val="24"/>
        </w:rPr>
        <w:t>τον ελληνικό λαό. Ο</w:t>
      </w:r>
      <w:r w:rsidRPr="001A36ED">
        <w:rPr>
          <w:rFonts w:eastAsia="Times New Roman" w:cs="Times New Roman"/>
          <w:szCs w:val="24"/>
        </w:rPr>
        <w:t xml:space="preserve"> ελληνικός λαός</w:t>
      </w:r>
      <w:r>
        <w:rPr>
          <w:rFonts w:eastAsia="Times New Roman" w:cs="Times New Roman"/>
          <w:szCs w:val="24"/>
        </w:rPr>
        <w:t>, όμως,</w:t>
      </w:r>
      <w:r w:rsidRPr="001A36ED">
        <w:rPr>
          <w:rFonts w:eastAsia="Times New Roman" w:cs="Times New Roman"/>
          <w:szCs w:val="24"/>
        </w:rPr>
        <w:t xml:space="preserve"> δεν είναι τόσο ευτελής όσο θα θέλατε</w:t>
      </w:r>
      <w:r>
        <w:rPr>
          <w:rFonts w:eastAsia="Times New Roman" w:cs="Times New Roman"/>
          <w:szCs w:val="24"/>
        </w:rPr>
        <w:t>,</w:t>
      </w:r>
      <w:r w:rsidRPr="001A36ED">
        <w:rPr>
          <w:rFonts w:eastAsia="Times New Roman" w:cs="Times New Roman"/>
          <w:szCs w:val="24"/>
        </w:rPr>
        <w:t xml:space="preserve"> όσο νομίζετε</w:t>
      </w:r>
      <w:r>
        <w:rPr>
          <w:rFonts w:eastAsia="Times New Roman" w:cs="Times New Roman"/>
          <w:szCs w:val="24"/>
        </w:rPr>
        <w:t>. Δ</w:t>
      </w:r>
      <w:r w:rsidRPr="001A36ED">
        <w:rPr>
          <w:rFonts w:eastAsia="Times New Roman" w:cs="Times New Roman"/>
          <w:szCs w:val="24"/>
        </w:rPr>
        <w:t>εν εξαγοράζεται ο ελληνικός λα</w:t>
      </w:r>
      <w:r w:rsidRPr="001A36ED">
        <w:rPr>
          <w:rFonts w:eastAsia="Times New Roman" w:cs="Times New Roman"/>
          <w:szCs w:val="24"/>
        </w:rPr>
        <w:t>ός και θα το δείτε αυτό στις κά</w:t>
      </w:r>
      <w:r>
        <w:rPr>
          <w:rFonts w:eastAsia="Times New Roman" w:cs="Times New Roman"/>
          <w:szCs w:val="24"/>
        </w:rPr>
        <w:t>λπες.</w:t>
      </w:r>
      <w:r w:rsidRPr="001A36ED">
        <w:rPr>
          <w:rFonts w:eastAsia="Times New Roman" w:cs="Times New Roman"/>
          <w:szCs w:val="24"/>
        </w:rPr>
        <w:t xml:space="preserve"> Γιατί α</w:t>
      </w:r>
      <w:r>
        <w:rPr>
          <w:rFonts w:eastAsia="Times New Roman" w:cs="Times New Roman"/>
          <w:szCs w:val="24"/>
        </w:rPr>
        <w:t>ντιγράφετε</w:t>
      </w:r>
      <w:r w:rsidRPr="001A36ED">
        <w:rPr>
          <w:rFonts w:eastAsia="Times New Roman" w:cs="Times New Roman"/>
          <w:szCs w:val="24"/>
        </w:rPr>
        <w:t xml:space="preserve"> τις χειρότερες πρακτικές </w:t>
      </w:r>
      <w:r>
        <w:rPr>
          <w:rFonts w:eastAsia="Times New Roman" w:cs="Times New Roman"/>
          <w:szCs w:val="24"/>
        </w:rPr>
        <w:t xml:space="preserve">της </w:t>
      </w:r>
      <w:r w:rsidRPr="001A36ED">
        <w:rPr>
          <w:rFonts w:eastAsia="Times New Roman" w:cs="Times New Roman"/>
          <w:szCs w:val="24"/>
        </w:rPr>
        <w:t>μεταπολίτευσης και η χειρότερη είναι αυτή</w:t>
      </w:r>
      <w:r>
        <w:rPr>
          <w:rFonts w:eastAsia="Times New Roman" w:cs="Times New Roman"/>
          <w:szCs w:val="24"/>
        </w:rPr>
        <w:t>,</w:t>
      </w:r>
      <w:r w:rsidRPr="001A36ED">
        <w:rPr>
          <w:rFonts w:eastAsia="Times New Roman" w:cs="Times New Roman"/>
          <w:szCs w:val="24"/>
        </w:rPr>
        <w:t xml:space="preserve"> είναι </w:t>
      </w:r>
      <w:r>
        <w:rPr>
          <w:rFonts w:eastAsia="Times New Roman" w:cs="Times New Roman"/>
          <w:szCs w:val="24"/>
        </w:rPr>
        <w:t xml:space="preserve">η </w:t>
      </w:r>
      <w:r w:rsidRPr="001A36ED">
        <w:rPr>
          <w:rFonts w:eastAsia="Times New Roman" w:cs="Times New Roman"/>
          <w:szCs w:val="24"/>
        </w:rPr>
        <w:t>προσπάθεια εξαγοράς του κόσμου λίγο πριν τις εκλογές</w:t>
      </w:r>
      <w:r>
        <w:rPr>
          <w:rFonts w:eastAsia="Times New Roman" w:cs="Times New Roman"/>
          <w:szCs w:val="24"/>
        </w:rPr>
        <w:t>.</w:t>
      </w:r>
    </w:p>
    <w:p w14:paraId="219DA279"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Το «Τ</w:t>
      </w:r>
      <w:r w:rsidRPr="001A36ED">
        <w:rPr>
          <w:rFonts w:eastAsia="Times New Roman" w:cs="Times New Roman"/>
          <w:szCs w:val="24"/>
        </w:rPr>
        <w:t xml:space="preserve">σοβόλα </w:t>
      </w:r>
      <w:proofErr w:type="spellStart"/>
      <w:r w:rsidRPr="001A36ED">
        <w:rPr>
          <w:rFonts w:eastAsia="Times New Roman" w:cs="Times New Roman"/>
          <w:szCs w:val="24"/>
        </w:rPr>
        <w:t>δώστα</w:t>
      </w:r>
      <w:proofErr w:type="spellEnd"/>
      <w:r w:rsidRPr="001A36ED">
        <w:rPr>
          <w:rFonts w:eastAsia="Times New Roman" w:cs="Times New Roman"/>
          <w:szCs w:val="24"/>
        </w:rPr>
        <w:t xml:space="preserve"> όλα</w:t>
      </w:r>
      <w:r>
        <w:rPr>
          <w:rFonts w:eastAsia="Times New Roman" w:cs="Times New Roman"/>
          <w:szCs w:val="24"/>
        </w:rPr>
        <w:t>»</w:t>
      </w:r>
      <w:r w:rsidRPr="001A36ED">
        <w:rPr>
          <w:rFonts w:eastAsia="Times New Roman" w:cs="Times New Roman"/>
          <w:szCs w:val="24"/>
        </w:rPr>
        <w:t xml:space="preserve"> </w:t>
      </w:r>
      <w:r>
        <w:rPr>
          <w:rFonts w:eastAsia="Times New Roman" w:cs="Times New Roman"/>
          <w:szCs w:val="24"/>
        </w:rPr>
        <w:t xml:space="preserve">δεν πέτυχε </w:t>
      </w:r>
      <w:r w:rsidRPr="001A36ED">
        <w:rPr>
          <w:rFonts w:eastAsia="Times New Roman" w:cs="Times New Roman"/>
          <w:szCs w:val="24"/>
        </w:rPr>
        <w:t>όταν έγινε στην ώρα του</w:t>
      </w:r>
      <w:r>
        <w:rPr>
          <w:rFonts w:eastAsia="Times New Roman" w:cs="Times New Roman"/>
          <w:szCs w:val="24"/>
        </w:rPr>
        <w:t>,</w:t>
      </w:r>
      <w:r w:rsidRPr="001A36ED">
        <w:rPr>
          <w:rFonts w:eastAsia="Times New Roman" w:cs="Times New Roman"/>
          <w:szCs w:val="24"/>
        </w:rPr>
        <w:t xml:space="preserve"> γιατί έ</w:t>
      </w:r>
      <w:r>
        <w:rPr>
          <w:rFonts w:eastAsia="Times New Roman" w:cs="Times New Roman"/>
          <w:szCs w:val="24"/>
        </w:rPr>
        <w:t xml:space="preserve">χασε </w:t>
      </w:r>
      <w:r w:rsidRPr="001A36ED">
        <w:rPr>
          <w:rFonts w:eastAsia="Times New Roman" w:cs="Times New Roman"/>
          <w:szCs w:val="24"/>
        </w:rPr>
        <w:t xml:space="preserve">τότε ο Ανδρέας Παπανδρέου </w:t>
      </w:r>
      <w:r>
        <w:rPr>
          <w:rFonts w:eastAsia="Times New Roman" w:cs="Times New Roman"/>
          <w:szCs w:val="24"/>
        </w:rPr>
        <w:t xml:space="preserve">και </w:t>
      </w:r>
      <w:r w:rsidRPr="001A36ED">
        <w:rPr>
          <w:rFonts w:eastAsia="Times New Roman" w:cs="Times New Roman"/>
          <w:szCs w:val="24"/>
        </w:rPr>
        <w:t>το ΠΑΣΟΚ</w:t>
      </w:r>
      <w:r>
        <w:rPr>
          <w:rFonts w:eastAsia="Times New Roman" w:cs="Times New Roman"/>
          <w:szCs w:val="24"/>
        </w:rPr>
        <w:t>. Δεν θα πετύχει τώρα που είναι μι</w:t>
      </w:r>
      <w:r w:rsidRPr="001A36ED">
        <w:rPr>
          <w:rFonts w:eastAsia="Times New Roman" w:cs="Times New Roman"/>
          <w:szCs w:val="24"/>
        </w:rPr>
        <w:t xml:space="preserve">α φάρσα </w:t>
      </w:r>
      <w:r>
        <w:rPr>
          <w:rFonts w:eastAsia="Times New Roman" w:cs="Times New Roman"/>
          <w:szCs w:val="24"/>
        </w:rPr>
        <w:t xml:space="preserve">και ένα κακέκτυπο. </w:t>
      </w:r>
    </w:p>
    <w:p w14:paraId="219DA27A"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lastRenderedPageBreak/>
        <w:t>Π</w:t>
      </w:r>
      <w:r w:rsidRPr="001A36ED">
        <w:rPr>
          <w:rFonts w:eastAsia="Times New Roman" w:cs="Times New Roman"/>
          <w:szCs w:val="24"/>
        </w:rPr>
        <w:t>άμε</w:t>
      </w:r>
      <w:r>
        <w:rPr>
          <w:rFonts w:eastAsia="Times New Roman" w:cs="Times New Roman"/>
          <w:szCs w:val="24"/>
        </w:rPr>
        <w:t>,</w:t>
      </w:r>
      <w:r w:rsidRPr="001A36ED">
        <w:rPr>
          <w:rFonts w:eastAsia="Times New Roman" w:cs="Times New Roman"/>
          <w:szCs w:val="24"/>
        </w:rPr>
        <w:t xml:space="preserve"> </w:t>
      </w:r>
      <w:r>
        <w:rPr>
          <w:rFonts w:eastAsia="Times New Roman" w:cs="Times New Roman"/>
          <w:szCs w:val="24"/>
        </w:rPr>
        <w:t>όμως,</w:t>
      </w:r>
      <w:r w:rsidRPr="001A36ED">
        <w:rPr>
          <w:rFonts w:eastAsia="Times New Roman" w:cs="Times New Roman"/>
          <w:szCs w:val="24"/>
        </w:rPr>
        <w:t xml:space="preserve"> να δούμε και</w:t>
      </w:r>
      <w:r>
        <w:rPr>
          <w:rFonts w:eastAsia="Times New Roman" w:cs="Times New Roman"/>
          <w:szCs w:val="24"/>
        </w:rPr>
        <w:t xml:space="preserve"> το</w:t>
      </w:r>
      <w:r w:rsidRPr="001A36ED">
        <w:rPr>
          <w:rFonts w:eastAsia="Times New Roman" w:cs="Times New Roman"/>
          <w:szCs w:val="24"/>
        </w:rPr>
        <w:t xml:space="preserve"> τι </w:t>
      </w:r>
      <w:r>
        <w:rPr>
          <w:rFonts w:eastAsia="Times New Roman" w:cs="Times New Roman"/>
          <w:szCs w:val="24"/>
        </w:rPr>
        <w:t>φέρα</w:t>
      </w:r>
      <w:r w:rsidRPr="001A36ED">
        <w:rPr>
          <w:rFonts w:eastAsia="Times New Roman" w:cs="Times New Roman"/>
          <w:szCs w:val="24"/>
        </w:rPr>
        <w:t>τε</w:t>
      </w:r>
      <w:r>
        <w:rPr>
          <w:rFonts w:eastAsia="Times New Roman" w:cs="Times New Roman"/>
          <w:szCs w:val="24"/>
        </w:rPr>
        <w:t>. Φέρατε μι</w:t>
      </w:r>
      <w:r w:rsidRPr="001A36ED">
        <w:rPr>
          <w:rFonts w:eastAsia="Times New Roman" w:cs="Times New Roman"/>
          <w:szCs w:val="24"/>
        </w:rPr>
        <w:t>α</w:t>
      </w:r>
      <w:r>
        <w:rPr>
          <w:rFonts w:eastAsia="Times New Roman" w:cs="Times New Roman"/>
          <w:szCs w:val="24"/>
        </w:rPr>
        <w:t xml:space="preserve"> ρύθμιση, η οποία είναι π</w:t>
      </w:r>
      <w:r w:rsidRPr="001A36ED">
        <w:rPr>
          <w:rFonts w:eastAsia="Times New Roman" w:cs="Times New Roman"/>
          <w:szCs w:val="24"/>
        </w:rPr>
        <w:t xml:space="preserve">ρώτον </w:t>
      </w:r>
      <w:r>
        <w:rPr>
          <w:rFonts w:eastAsia="Times New Roman" w:cs="Times New Roman"/>
          <w:szCs w:val="24"/>
        </w:rPr>
        <w:t>αν</w:t>
      </w:r>
      <w:r w:rsidRPr="001A36ED">
        <w:rPr>
          <w:rFonts w:eastAsia="Times New Roman" w:cs="Times New Roman"/>
          <w:szCs w:val="24"/>
        </w:rPr>
        <w:t>αποτελεσματική</w:t>
      </w:r>
      <w:r>
        <w:rPr>
          <w:rFonts w:eastAsia="Times New Roman" w:cs="Times New Roman"/>
          <w:szCs w:val="24"/>
        </w:rPr>
        <w:t>. Πάνω από το 80% έχασαν τις ρυθμίσεις σας. Πάνω από το</w:t>
      </w:r>
      <w:r>
        <w:rPr>
          <w:rFonts w:eastAsia="Times New Roman" w:cs="Times New Roman"/>
          <w:szCs w:val="24"/>
        </w:rPr>
        <w:t xml:space="preserve"> 80% θα χάσει και </w:t>
      </w:r>
      <w:r>
        <w:rPr>
          <w:rFonts w:eastAsia="Times New Roman" w:cs="Times New Roman"/>
          <w:szCs w:val="24"/>
        </w:rPr>
        <w:t xml:space="preserve">μ’ </w:t>
      </w:r>
      <w:r>
        <w:rPr>
          <w:rFonts w:eastAsia="Times New Roman" w:cs="Times New Roman"/>
          <w:szCs w:val="24"/>
        </w:rPr>
        <w:t>αυτή. Φέρατε τις 100 δόσεις το</w:t>
      </w:r>
      <w:r w:rsidRPr="001A36ED">
        <w:rPr>
          <w:rFonts w:eastAsia="Times New Roman" w:cs="Times New Roman"/>
          <w:szCs w:val="24"/>
        </w:rPr>
        <w:t xml:space="preserve"> </w:t>
      </w:r>
      <w:r>
        <w:rPr>
          <w:rFonts w:eastAsia="Times New Roman" w:cs="Times New Roman"/>
          <w:szCs w:val="24"/>
        </w:rPr>
        <w:t>20</w:t>
      </w:r>
      <w:r w:rsidRPr="001A36ED">
        <w:rPr>
          <w:rFonts w:eastAsia="Times New Roman" w:cs="Times New Roman"/>
          <w:szCs w:val="24"/>
        </w:rPr>
        <w:t>15</w:t>
      </w:r>
      <w:r>
        <w:rPr>
          <w:rFonts w:eastAsia="Times New Roman" w:cs="Times New Roman"/>
          <w:szCs w:val="24"/>
        </w:rPr>
        <w:t>. Μ</w:t>
      </w:r>
      <w:r w:rsidRPr="001A36ED">
        <w:rPr>
          <w:rFonts w:eastAsia="Times New Roman" w:cs="Times New Roman"/>
          <w:szCs w:val="24"/>
        </w:rPr>
        <w:t xml:space="preserve">ας </w:t>
      </w:r>
      <w:r>
        <w:rPr>
          <w:rFonts w:eastAsia="Times New Roman" w:cs="Times New Roman"/>
          <w:szCs w:val="24"/>
        </w:rPr>
        <w:t>φέρνετε</w:t>
      </w:r>
      <w:r w:rsidRPr="001A36ED">
        <w:rPr>
          <w:rFonts w:eastAsia="Times New Roman" w:cs="Times New Roman"/>
          <w:szCs w:val="24"/>
        </w:rPr>
        <w:t xml:space="preserve"> τώρα τις 120</w:t>
      </w:r>
      <w:r>
        <w:rPr>
          <w:rFonts w:eastAsia="Times New Roman" w:cs="Times New Roman"/>
          <w:szCs w:val="24"/>
        </w:rPr>
        <w:t xml:space="preserve"> δόσεις. Ε</w:t>
      </w:r>
      <w:r w:rsidRPr="001A36ED">
        <w:rPr>
          <w:rFonts w:eastAsia="Times New Roman" w:cs="Times New Roman"/>
          <w:szCs w:val="24"/>
        </w:rPr>
        <w:t>μείς</w:t>
      </w:r>
      <w:r>
        <w:rPr>
          <w:rFonts w:eastAsia="Times New Roman" w:cs="Times New Roman"/>
          <w:szCs w:val="24"/>
        </w:rPr>
        <w:t>, λ</w:t>
      </w:r>
      <w:r w:rsidRPr="001A36ED">
        <w:rPr>
          <w:rFonts w:eastAsia="Times New Roman" w:cs="Times New Roman"/>
          <w:szCs w:val="24"/>
        </w:rPr>
        <w:t>οιπόν</w:t>
      </w:r>
      <w:r>
        <w:rPr>
          <w:rFonts w:eastAsia="Times New Roman" w:cs="Times New Roman"/>
          <w:szCs w:val="24"/>
        </w:rPr>
        <w:t>, θα φέρουμε</w:t>
      </w:r>
      <w:r w:rsidRPr="001A36ED">
        <w:rPr>
          <w:rFonts w:eastAsia="Times New Roman" w:cs="Times New Roman"/>
          <w:szCs w:val="24"/>
        </w:rPr>
        <w:t xml:space="preserve"> 140</w:t>
      </w:r>
      <w:r>
        <w:rPr>
          <w:rFonts w:eastAsia="Times New Roman" w:cs="Times New Roman"/>
          <w:szCs w:val="24"/>
        </w:rPr>
        <w:t xml:space="preserve"> δόσεις,</w:t>
      </w:r>
      <w:r w:rsidRPr="001A36ED">
        <w:rPr>
          <w:rFonts w:eastAsia="Times New Roman" w:cs="Times New Roman"/>
          <w:szCs w:val="24"/>
        </w:rPr>
        <w:t xml:space="preserve"> σε τέσσερα χρόνια θα φέρουμε 160 </w:t>
      </w:r>
      <w:r>
        <w:rPr>
          <w:rFonts w:eastAsia="Times New Roman" w:cs="Times New Roman"/>
          <w:szCs w:val="24"/>
        </w:rPr>
        <w:t xml:space="preserve">δόσεις και </w:t>
      </w:r>
      <w:r w:rsidRPr="001A36ED">
        <w:rPr>
          <w:rFonts w:eastAsia="Times New Roman" w:cs="Times New Roman"/>
          <w:szCs w:val="24"/>
        </w:rPr>
        <w:t>πάμε για 180</w:t>
      </w:r>
      <w:r>
        <w:rPr>
          <w:rFonts w:eastAsia="Times New Roman" w:cs="Times New Roman"/>
          <w:szCs w:val="24"/>
        </w:rPr>
        <w:t xml:space="preserve"> δόσεις</w:t>
      </w:r>
      <w:r w:rsidRPr="001A36ED">
        <w:rPr>
          <w:rFonts w:eastAsia="Times New Roman" w:cs="Times New Roman"/>
          <w:szCs w:val="24"/>
        </w:rPr>
        <w:t xml:space="preserve"> </w:t>
      </w:r>
      <w:proofErr w:type="spellStart"/>
      <w:r>
        <w:rPr>
          <w:rFonts w:eastAsia="Times New Roman" w:cs="Times New Roman"/>
          <w:szCs w:val="24"/>
        </w:rPr>
        <w:t>κ.ο.κ</w:t>
      </w:r>
      <w:r>
        <w:rPr>
          <w:rFonts w:eastAsia="Times New Roman" w:cs="Times New Roman"/>
          <w:szCs w:val="24"/>
        </w:rPr>
        <w:t>.</w:t>
      </w:r>
      <w:proofErr w:type="spellEnd"/>
      <w:r>
        <w:rPr>
          <w:rFonts w:eastAsia="Times New Roman" w:cs="Times New Roman"/>
          <w:szCs w:val="24"/>
        </w:rPr>
        <w:t>. Ε</w:t>
      </w:r>
      <w:r w:rsidRPr="001A36ED">
        <w:rPr>
          <w:rFonts w:eastAsia="Times New Roman" w:cs="Times New Roman"/>
          <w:szCs w:val="24"/>
        </w:rPr>
        <w:t>ίναι</w:t>
      </w:r>
      <w:r>
        <w:rPr>
          <w:rFonts w:eastAsia="Times New Roman" w:cs="Times New Roman"/>
          <w:szCs w:val="24"/>
        </w:rPr>
        <w:t>,</w:t>
      </w:r>
      <w:r w:rsidRPr="001A36ED">
        <w:rPr>
          <w:rFonts w:eastAsia="Times New Roman" w:cs="Times New Roman"/>
          <w:szCs w:val="24"/>
        </w:rPr>
        <w:t xml:space="preserve"> </w:t>
      </w:r>
      <w:r>
        <w:rPr>
          <w:rFonts w:eastAsia="Times New Roman" w:cs="Times New Roman"/>
          <w:szCs w:val="24"/>
        </w:rPr>
        <w:t>όμως,</w:t>
      </w:r>
      <w:r w:rsidRPr="001A36ED">
        <w:rPr>
          <w:rFonts w:eastAsia="Times New Roman" w:cs="Times New Roman"/>
          <w:szCs w:val="24"/>
        </w:rPr>
        <w:t xml:space="preserve"> αναγκαία</w:t>
      </w:r>
      <w:r>
        <w:rPr>
          <w:rFonts w:eastAsia="Times New Roman" w:cs="Times New Roman"/>
          <w:szCs w:val="24"/>
        </w:rPr>
        <w:t>. Κ</w:t>
      </w:r>
      <w:r w:rsidRPr="001A36ED">
        <w:rPr>
          <w:rFonts w:eastAsia="Times New Roman" w:cs="Times New Roman"/>
          <w:szCs w:val="24"/>
        </w:rPr>
        <w:t xml:space="preserve">αι ξέρετε </w:t>
      </w:r>
      <w:r>
        <w:rPr>
          <w:rFonts w:eastAsia="Times New Roman" w:cs="Times New Roman"/>
          <w:szCs w:val="24"/>
        </w:rPr>
        <w:t>γιατί είναι αναγκαία,</w:t>
      </w:r>
      <w:r>
        <w:rPr>
          <w:rFonts w:eastAsia="Times New Roman" w:cs="Times New Roman"/>
          <w:szCs w:val="24"/>
        </w:rPr>
        <w:t xml:space="preserve"> κύριε Πετρόπουλε; Γ</w:t>
      </w:r>
      <w:r w:rsidRPr="001A36ED">
        <w:rPr>
          <w:rFonts w:eastAsia="Times New Roman" w:cs="Times New Roman"/>
          <w:szCs w:val="24"/>
        </w:rPr>
        <w:t>ιατί απέτυχε ο</w:t>
      </w:r>
      <w:r>
        <w:rPr>
          <w:rFonts w:eastAsia="Times New Roman" w:cs="Times New Roman"/>
          <w:szCs w:val="24"/>
        </w:rPr>
        <w:t xml:space="preserve"> εξωδικαστικός συμβιβασμός σας, ό</w:t>
      </w:r>
      <w:r w:rsidRPr="001A36ED">
        <w:rPr>
          <w:rFonts w:eastAsia="Times New Roman" w:cs="Times New Roman"/>
          <w:szCs w:val="24"/>
        </w:rPr>
        <w:t>πως σας λέγαμε όταν</w:t>
      </w:r>
      <w:r>
        <w:rPr>
          <w:rFonts w:eastAsia="Times New Roman" w:cs="Times New Roman"/>
          <w:szCs w:val="24"/>
        </w:rPr>
        <w:t xml:space="preserve"> το φέρατε.</w:t>
      </w:r>
      <w:r w:rsidRPr="001A36ED">
        <w:rPr>
          <w:rFonts w:eastAsia="Times New Roman" w:cs="Times New Roman"/>
          <w:szCs w:val="24"/>
        </w:rPr>
        <w:t xml:space="preserve"> </w:t>
      </w:r>
    </w:p>
    <w:p w14:paraId="219DA27B"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 xml:space="preserve">Διψάει η αγορά για μια ρύθμιση, </w:t>
      </w:r>
      <w:r w:rsidRPr="001A36ED">
        <w:rPr>
          <w:rFonts w:eastAsia="Times New Roman" w:cs="Times New Roman"/>
          <w:szCs w:val="24"/>
        </w:rPr>
        <w:t>γιατί ενώ μας λέγατε εδώ</w:t>
      </w:r>
      <w:r>
        <w:rPr>
          <w:rFonts w:eastAsia="Times New Roman" w:cs="Times New Roman"/>
          <w:szCs w:val="24"/>
        </w:rPr>
        <w:t xml:space="preserve"> στην Βουλή τα βαρύγδουπα</w:t>
      </w:r>
      <w:r w:rsidRPr="001A36ED">
        <w:rPr>
          <w:rFonts w:eastAsia="Times New Roman" w:cs="Times New Roman"/>
          <w:szCs w:val="24"/>
        </w:rPr>
        <w:t xml:space="preserve"> </w:t>
      </w:r>
      <w:r>
        <w:rPr>
          <w:rFonts w:eastAsia="Times New Roman" w:cs="Times New Roman"/>
          <w:szCs w:val="24"/>
        </w:rPr>
        <w:t>-</w:t>
      </w:r>
      <w:r w:rsidRPr="001A36ED">
        <w:rPr>
          <w:rFonts w:eastAsia="Times New Roman" w:cs="Times New Roman"/>
          <w:szCs w:val="24"/>
        </w:rPr>
        <w:t xml:space="preserve">και είμαι σίγουρος </w:t>
      </w:r>
      <w:r>
        <w:rPr>
          <w:rFonts w:eastAsia="Times New Roman" w:cs="Times New Roman"/>
          <w:szCs w:val="24"/>
        </w:rPr>
        <w:t>ότι τ</w:t>
      </w:r>
      <w:r w:rsidRPr="001A36ED">
        <w:rPr>
          <w:rFonts w:eastAsia="Times New Roman" w:cs="Times New Roman"/>
          <w:szCs w:val="24"/>
        </w:rPr>
        <w:t>α ίδια θα μας πείτε και τώρα</w:t>
      </w:r>
      <w:r>
        <w:rPr>
          <w:rFonts w:eastAsia="Times New Roman" w:cs="Times New Roman"/>
          <w:szCs w:val="24"/>
        </w:rPr>
        <w:t>-</w:t>
      </w:r>
      <w:r w:rsidRPr="001A36ED">
        <w:rPr>
          <w:rFonts w:eastAsia="Times New Roman" w:cs="Times New Roman"/>
          <w:szCs w:val="24"/>
        </w:rPr>
        <w:t xml:space="preserve"> για 400</w:t>
      </w:r>
      <w:r>
        <w:rPr>
          <w:rFonts w:eastAsia="Times New Roman" w:cs="Times New Roman"/>
          <w:szCs w:val="24"/>
        </w:rPr>
        <w:t>.000</w:t>
      </w:r>
      <w:r w:rsidRPr="001A36ED">
        <w:rPr>
          <w:rFonts w:eastAsia="Times New Roman" w:cs="Times New Roman"/>
          <w:szCs w:val="24"/>
        </w:rPr>
        <w:t xml:space="preserve"> επιχειρήσεις που θα βρουν την υγειά τους στον εξωδικαστικό συμβιβασμό</w:t>
      </w:r>
      <w:r>
        <w:rPr>
          <w:rFonts w:eastAsia="Times New Roman" w:cs="Times New Roman"/>
          <w:szCs w:val="24"/>
        </w:rPr>
        <w:t>, τελικά</w:t>
      </w:r>
      <w:r w:rsidRPr="001A36ED">
        <w:rPr>
          <w:rFonts w:eastAsia="Times New Roman" w:cs="Times New Roman"/>
          <w:szCs w:val="24"/>
        </w:rPr>
        <w:t xml:space="preserve"> 2.000 επιχειρήσει</w:t>
      </w:r>
      <w:r>
        <w:rPr>
          <w:rFonts w:eastAsia="Times New Roman" w:cs="Times New Roman"/>
          <w:szCs w:val="24"/>
        </w:rPr>
        <w:t>ς έχουν καταφέρει να ολοκληρώσουν</w:t>
      </w:r>
      <w:r w:rsidRPr="001A36ED">
        <w:rPr>
          <w:rFonts w:eastAsia="Times New Roman" w:cs="Times New Roman"/>
          <w:szCs w:val="24"/>
        </w:rPr>
        <w:t xml:space="preserve"> τη διαδικασία</w:t>
      </w:r>
      <w:r>
        <w:rPr>
          <w:rFonts w:eastAsia="Times New Roman" w:cs="Times New Roman"/>
          <w:szCs w:val="24"/>
        </w:rPr>
        <w:t>. Γι’</w:t>
      </w:r>
      <w:r w:rsidRPr="001A36ED">
        <w:rPr>
          <w:rFonts w:eastAsia="Times New Roman" w:cs="Times New Roman"/>
          <w:szCs w:val="24"/>
        </w:rPr>
        <w:t xml:space="preserve"> αυτό </w:t>
      </w:r>
      <w:r>
        <w:rPr>
          <w:rFonts w:eastAsia="Times New Roman" w:cs="Times New Roman"/>
          <w:szCs w:val="24"/>
        </w:rPr>
        <w:t>περιμένουν. Έχει φτιαχτεί ένα κύκλωμα γύρω από</w:t>
      </w:r>
      <w:r w:rsidRPr="001A36ED">
        <w:rPr>
          <w:rFonts w:eastAsia="Times New Roman" w:cs="Times New Roman"/>
          <w:szCs w:val="24"/>
        </w:rPr>
        <w:t xml:space="preserve"> τον εξωδικαστικό συμβιβασμό</w:t>
      </w:r>
      <w:r>
        <w:rPr>
          <w:rFonts w:eastAsia="Times New Roman" w:cs="Times New Roman"/>
          <w:szCs w:val="24"/>
        </w:rPr>
        <w:t>. Π</w:t>
      </w:r>
      <w:r w:rsidRPr="001A36ED">
        <w:rPr>
          <w:rFonts w:eastAsia="Times New Roman" w:cs="Times New Roman"/>
          <w:szCs w:val="24"/>
        </w:rPr>
        <w:t xml:space="preserve">ρέπει να δίνεις 2.000 </w:t>
      </w:r>
      <w:r>
        <w:rPr>
          <w:rFonts w:eastAsia="Times New Roman" w:cs="Times New Roman"/>
          <w:szCs w:val="24"/>
        </w:rPr>
        <w:t>ευρ</w:t>
      </w:r>
      <w:r>
        <w:rPr>
          <w:rFonts w:eastAsia="Times New Roman" w:cs="Times New Roman"/>
          <w:szCs w:val="24"/>
        </w:rPr>
        <w:t xml:space="preserve">ώ </w:t>
      </w:r>
      <w:r w:rsidRPr="001A36ED">
        <w:rPr>
          <w:rFonts w:eastAsia="Times New Roman" w:cs="Times New Roman"/>
          <w:szCs w:val="24"/>
        </w:rPr>
        <w:t xml:space="preserve">από </w:t>
      </w:r>
      <w:r>
        <w:rPr>
          <w:rFonts w:eastAsia="Times New Roman" w:cs="Times New Roman"/>
          <w:szCs w:val="24"/>
        </w:rPr>
        <w:t>εδώ</w:t>
      </w:r>
      <w:r w:rsidRPr="001A36ED">
        <w:rPr>
          <w:rFonts w:eastAsia="Times New Roman" w:cs="Times New Roman"/>
          <w:szCs w:val="24"/>
        </w:rPr>
        <w:t xml:space="preserve"> 1.500 ευρώ από </w:t>
      </w:r>
      <w:r>
        <w:rPr>
          <w:rFonts w:eastAsia="Times New Roman" w:cs="Times New Roman"/>
          <w:szCs w:val="24"/>
        </w:rPr>
        <w:t>ε</w:t>
      </w:r>
      <w:r w:rsidRPr="001A36ED">
        <w:rPr>
          <w:rFonts w:eastAsia="Times New Roman" w:cs="Times New Roman"/>
          <w:szCs w:val="24"/>
        </w:rPr>
        <w:t xml:space="preserve">κεί και σε </w:t>
      </w:r>
      <w:r>
        <w:rPr>
          <w:rFonts w:eastAsia="Times New Roman" w:cs="Times New Roman"/>
          <w:szCs w:val="24"/>
        </w:rPr>
        <w:t>ένα με δύο χρόνια σου απαντάνε. Γι’</w:t>
      </w:r>
      <w:r w:rsidRPr="001A36ED">
        <w:rPr>
          <w:rFonts w:eastAsia="Times New Roman" w:cs="Times New Roman"/>
          <w:szCs w:val="24"/>
        </w:rPr>
        <w:t xml:space="preserve"> αυτό το λέω</w:t>
      </w:r>
      <w:r>
        <w:rPr>
          <w:rFonts w:eastAsia="Times New Roman" w:cs="Times New Roman"/>
          <w:szCs w:val="24"/>
        </w:rPr>
        <w:t>.</w:t>
      </w:r>
    </w:p>
    <w:p w14:paraId="219DA27C"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lastRenderedPageBreak/>
        <w:t>Ε</w:t>
      </w:r>
      <w:r w:rsidRPr="001A36ED">
        <w:rPr>
          <w:rFonts w:eastAsia="Times New Roman" w:cs="Times New Roman"/>
          <w:szCs w:val="24"/>
        </w:rPr>
        <w:t xml:space="preserve">ίναι φυσικά </w:t>
      </w:r>
      <w:r>
        <w:rPr>
          <w:rFonts w:eastAsia="Times New Roman" w:cs="Times New Roman"/>
          <w:szCs w:val="24"/>
        </w:rPr>
        <w:t>και άδικη διαδικασία, όταν ο</w:t>
      </w:r>
      <w:r w:rsidRPr="001A36ED">
        <w:rPr>
          <w:rFonts w:eastAsia="Times New Roman" w:cs="Times New Roman"/>
          <w:szCs w:val="24"/>
        </w:rPr>
        <w:t xml:space="preserve"> ελεύθερος επαγγελματίας παίρνει</w:t>
      </w:r>
      <w:r>
        <w:rPr>
          <w:rFonts w:eastAsia="Times New Roman" w:cs="Times New Roman"/>
          <w:szCs w:val="24"/>
        </w:rPr>
        <w:t xml:space="preserve"> 120 δόσεις και αν έχει κάνει μι</w:t>
      </w:r>
      <w:r w:rsidRPr="001A36ED">
        <w:rPr>
          <w:rFonts w:eastAsia="Times New Roman" w:cs="Times New Roman"/>
          <w:szCs w:val="24"/>
        </w:rPr>
        <w:t xml:space="preserve">α </w:t>
      </w:r>
      <w:r>
        <w:rPr>
          <w:rFonts w:eastAsia="Times New Roman" w:cs="Times New Roman"/>
          <w:szCs w:val="24"/>
        </w:rPr>
        <w:t xml:space="preserve">ΙΚΕ, </w:t>
      </w:r>
      <w:r w:rsidRPr="001A36ED">
        <w:rPr>
          <w:rFonts w:eastAsia="Times New Roman" w:cs="Times New Roman"/>
          <w:szCs w:val="24"/>
        </w:rPr>
        <w:t>παίρνει 24</w:t>
      </w:r>
      <w:r>
        <w:rPr>
          <w:rFonts w:eastAsia="Times New Roman" w:cs="Times New Roman"/>
          <w:szCs w:val="24"/>
        </w:rPr>
        <w:t xml:space="preserve"> δόσεις. Ο</w:t>
      </w:r>
      <w:r w:rsidRPr="001A36ED">
        <w:rPr>
          <w:rFonts w:eastAsia="Times New Roman" w:cs="Times New Roman"/>
          <w:szCs w:val="24"/>
        </w:rPr>
        <w:t xml:space="preserve"> ίδιος ελεύθερος επαγγελματίας </w:t>
      </w:r>
      <w:r>
        <w:rPr>
          <w:rFonts w:eastAsia="Times New Roman" w:cs="Times New Roman"/>
          <w:szCs w:val="24"/>
        </w:rPr>
        <w:t xml:space="preserve">με ΙΚΕ </w:t>
      </w:r>
      <w:r w:rsidRPr="001A36ED">
        <w:rPr>
          <w:rFonts w:eastAsia="Times New Roman" w:cs="Times New Roman"/>
          <w:szCs w:val="24"/>
        </w:rPr>
        <w:t xml:space="preserve">παίρνει 24 </w:t>
      </w:r>
      <w:r>
        <w:rPr>
          <w:rFonts w:eastAsia="Times New Roman" w:cs="Times New Roman"/>
          <w:szCs w:val="24"/>
        </w:rPr>
        <w:t xml:space="preserve">δόσεις. </w:t>
      </w:r>
      <w:r w:rsidRPr="001A36ED">
        <w:rPr>
          <w:rFonts w:eastAsia="Times New Roman" w:cs="Times New Roman"/>
          <w:szCs w:val="24"/>
        </w:rPr>
        <w:t>Τυχαίο</w:t>
      </w:r>
      <w:r>
        <w:rPr>
          <w:rFonts w:eastAsia="Times New Roman" w:cs="Times New Roman"/>
          <w:szCs w:val="24"/>
        </w:rPr>
        <w:t>!</w:t>
      </w:r>
      <w:r w:rsidRPr="001A36ED">
        <w:rPr>
          <w:rFonts w:eastAsia="Times New Roman" w:cs="Times New Roman"/>
          <w:szCs w:val="24"/>
        </w:rPr>
        <w:t xml:space="preserve"> Δεν έχει </w:t>
      </w:r>
      <w:r>
        <w:rPr>
          <w:rFonts w:eastAsia="Times New Roman" w:cs="Times New Roman"/>
          <w:szCs w:val="24"/>
        </w:rPr>
        <w:t>κάποιο</w:t>
      </w:r>
      <w:r w:rsidRPr="001A36ED">
        <w:rPr>
          <w:rFonts w:eastAsia="Times New Roman" w:cs="Times New Roman"/>
          <w:szCs w:val="24"/>
        </w:rPr>
        <w:t xml:space="preserve"> </w:t>
      </w:r>
      <w:r w:rsidRPr="001A36ED">
        <w:rPr>
          <w:rFonts w:eastAsia="Times New Roman" w:cs="Times New Roman"/>
          <w:szCs w:val="24"/>
        </w:rPr>
        <w:t>νόημα</w:t>
      </w:r>
      <w:r>
        <w:rPr>
          <w:rFonts w:eastAsia="Times New Roman" w:cs="Times New Roman"/>
          <w:szCs w:val="24"/>
        </w:rPr>
        <w:t>. Γ</w:t>
      </w:r>
      <w:r w:rsidRPr="001A36ED">
        <w:rPr>
          <w:rFonts w:eastAsia="Times New Roman" w:cs="Times New Roman"/>
          <w:szCs w:val="24"/>
        </w:rPr>
        <w:t>ια να λύσουμε το πρόβλημα</w:t>
      </w:r>
      <w:r>
        <w:rPr>
          <w:rFonts w:eastAsia="Times New Roman" w:cs="Times New Roman"/>
          <w:szCs w:val="24"/>
        </w:rPr>
        <w:t>,</w:t>
      </w:r>
      <w:r w:rsidRPr="001A36ED">
        <w:rPr>
          <w:rFonts w:eastAsia="Times New Roman" w:cs="Times New Roman"/>
          <w:szCs w:val="24"/>
        </w:rPr>
        <w:t xml:space="preserve"> </w:t>
      </w:r>
      <w:r>
        <w:rPr>
          <w:rFonts w:eastAsia="Times New Roman" w:cs="Times New Roman"/>
          <w:szCs w:val="24"/>
        </w:rPr>
        <w:t>μειώνουμε τους φόρους, δίνουμε ρευστότητα</w:t>
      </w:r>
      <w:r w:rsidRPr="001A36ED">
        <w:rPr>
          <w:rFonts w:eastAsia="Times New Roman" w:cs="Times New Roman"/>
          <w:szCs w:val="24"/>
        </w:rPr>
        <w:t xml:space="preserve"> και κάνουμε τελικά ρυθμίσεις</w:t>
      </w:r>
      <w:r>
        <w:rPr>
          <w:rFonts w:eastAsia="Times New Roman" w:cs="Times New Roman"/>
          <w:szCs w:val="24"/>
        </w:rPr>
        <w:t>.</w:t>
      </w:r>
    </w:p>
    <w:p w14:paraId="219DA27D" w14:textId="77777777" w:rsidR="00656A4F" w:rsidRDefault="000C25FA">
      <w:pPr>
        <w:spacing w:line="600" w:lineRule="auto"/>
        <w:ind w:firstLine="720"/>
        <w:jc w:val="both"/>
        <w:rPr>
          <w:rFonts w:eastAsia="Times New Roman"/>
          <w:bCs/>
          <w:szCs w:val="24"/>
        </w:rPr>
      </w:pPr>
      <w:r w:rsidRPr="004E4F19">
        <w:rPr>
          <w:rFonts w:eastAsia="Times New Roman"/>
          <w:bCs/>
          <w:szCs w:val="24"/>
        </w:rPr>
        <w:t xml:space="preserve">(Στο σημείο αυτό </w:t>
      </w:r>
      <w:r>
        <w:rPr>
          <w:rFonts w:eastAsia="Times New Roman"/>
          <w:bCs/>
          <w:szCs w:val="24"/>
        </w:rPr>
        <w:t>κ</w:t>
      </w:r>
      <w:r w:rsidRPr="004E4F19">
        <w:rPr>
          <w:rFonts w:eastAsia="Times New Roman"/>
          <w:bCs/>
          <w:szCs w:val="24"/>
        </w:rPr>
        <w:t xml:space="preserve">τυπάει </w:t>
      </w:r>
      <w:r w:rsidRPr="004E4F19">
        <w:rPr>
          <w:rFonts w:eastAsia="Times New Roman"/>
          <w:bCs/>
          <w:szCs w:val="24"/>
        </w:rPr>
        <w:t>το κουδούνι λήξεως του χρόνου ομιλίας του κυρίου Βουλευτή)</w:t>
      </w:r>
    </w:p>
    <w:p w14:paraId="219DA27E"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Θα πω</w:t>
      </w:r>
      <w:r w:rsidRPr="001A36ED">
        <w:rPr>
          <w:rFonts w:eastAsia="Times New Roman" w:cs="Times New Roman"/>
          <w:szCs w:val="24"/>
        </w:rPr>
        <w:t xml:space="preserve"> δύο λόγια για το</w:t>
      </w:r>
      <w:r>
        <w:rPr>
          <w:rFonts w:eastAsia="Times New Roman" w:cs="Times New Roman"/>
          <w:szCs w:val="24"/>
        </w:rPr>
        <w:t>ν</w:t>
      </w:r>
      <w:r w:rsidRPr="001A36ED">
        <w:rPr>
          <w:rFonts w:eastAsia="Times New Roman" w:cs="Times New Roman"/>
          <w:szCs w:val="24"/>
        </w:rPr>
        <w:t xml:space="preserve"> ΦΠΑ</w:t>
      </w:r>
      <w:r>
        <w:rPr>
          <w:rFonts w:eastAsia="Times New Roman" w:cs="Times New Roman"/>
          <w:szCs w:val="24"/>
        </w:rPr>
        <w:t>. Είναι μι</w:t>
      </w:r>
      <w:r w:rsidRPr="001A36ED">
        <w:rPr>
          <w:rFonts w:eastAsia="Times New Roman" w:cs="Times New Roman"/>
          <w:szCs w:val="24"/>
        </w:rPr>
        <w:t>α απολογητική ρύθμιση</w:t>
      </w:r>
      <w:r>
        <w:rPr>
          <w:rFonts w:eastAsia="Times New Roman" w:cs="Times New Roman"/>
          <w:szCs w:val="24"/>
        </w:rPr>
        <w:t>. Π</w:t>
      </w:r>
      <w:r w:rsidRPr="001A36ED">
        <w:rPr>
          <w:rFonts w:eastAsia="Times New Roman" w:cs="Times New Roman"/>
          <w:szCs w:val="24"/>
        </w:rPr>
        <w:t xml:space="preserve">ροσπαθείτε να </w:t>
      </w:r>
      <w:r>
        <w:rPr>
          <w:rFonts w:eastAsia="Times New Roman" w:cs="Times New Roman"/>
          <w:szCs w:val="24"/>
        </w:rPr>
        <w:t xml:space="preserve">τον </w:t>
      </w:r>
      <w:r w:rsidRPr="001A36ED">
        <w:rPr>
          <w:rFonts w:eastAsia="Times New Roman" w:cs="Times New Roman"/>
          <w:szCs w:val="24"/>
        </w:rPr>
        <w:t xml:space="preserve">φέρετε στο </w:t>
      </w:r>
      <w:r>
        <w:rPr>
          <w:rFonts w:eastAsia="Times New Roman" w:cs="Times New Roman"/>
          <w:szCs w:val="24"/>
        </w:rPr>
        <w:t>20</w:t>
      </w:r>
      <w:r w:rsidRPr="001A36ED">
        <w:rPr>
          <w:rFonts w:eastAsia="Times New Roman" w:cs="Times New Roman"/>
          <w:szCs w:val="24"/>
        </w:rPr>
        <w:t>14</w:t>
      </w:r>
      <w:r>
        <w:rPr>
          <w:rFonts w:eastAsia="Times New Roman" w:cs="Times New Roman"/>
          <w:szCs w:val="24"/>
        </w:rPr>
        <w:t>. Όμως ο</w:t>
      </w:r>
      <w:r w:rsidRPr="001A36ED">
        <w:rPr>
          <w:rFonts w:eastAsia="Times New Roman" w:cs="Times New Roman"/>
          <w:szCs w:val="24"/>
        </w:rPr>
        <w:t>ύτε τους μισ</w:t>
      </w:r>
      <w:r>
        <w:rPr>
          <w:rFonts w:eastAsia="Times New Roman" w:cs="Times New Roman"/>
          <w:szCs w:val="24"/>
        </w:rPr>
        <w:t>θούς καταφέρα</w:t>
      </w:r>
      <w:r w:rsidRPr="001A36ED">
        <w:rPr>
          <w:rFonts w:eastAsia="Times New Roman" w:cs="Times New Roman"/>
          <w:szCs w:val="24"/>
        </w:rPr>
        <w:t xml:space="preserve">τε να τους φέρετε στο </w:t>
      </w:r>
      <w:r>
        <w:rPr>
          <w:rFonts w:eastAsia="Times New Roman" w:cs="Times New Roman"/>
          <w:szCs w:val="24"/>
        </w:rPr>
        <w:t>20</w:t>
      </w:r>
      <w:r w:rsidRPr="001A36ED">
        <w:rPr>
          <w:rFonts w:eastAsia="Times New Roman" w:cs="Times New Roman"/>
          <w:szCs w:val="24"/>
        </w:rPr>
        <w:t>14</w:t>
      </w:r>
      <w:r>
        <w:rPr>
          <w:rFonts w:eastAsia="Times New Roman" w:cs="Times New Roman"/>
          <w:szCs w:val="24"/>
        </w:rPr>
        <w:t>. Παραδίδετε</w:t>
      </w:r>
      <w:r w:rsidRPr="001A36ED">
        <w:rPr>
          <w:rFonts w:eastAsia="Times New Roman" w:cs="Times New Roman"/>
          <w:szCs w:val="24"/>
        </w:rPr>
        <w:t xml:space="preserve"> τη χώρα με μισθούς του </w:t>
      </w:r>
      <w:r>
        <w:rPr>
          <w:rFonts w:eastAsia="Times New Roman" w:cs="Times New Roman"/>
          <w:szCs w:val="24"/>
        </w:rPr>
        <w:t>20</w:t>
      </w:r>
      <w:r w:rsidRPr="001A36ED">
        <w:rPr>
          <w:rFonts w:eastAsia="Times New Roman" w:cs="Times New Roman"/>
          <w:szCs w:val="24"/>
        </w:rPr>
        <w:t>13</w:t>
      </w:r>
      <w:r>
        <w:rPr>
          <w:rFonts w:eastAsia="Times New Roman" w:cs="Times New Roman"/>
          <w:szCs w:val="24"/>
        </w:rPr>
        <w:t>. Έτσι, λοιπόν, και στον ΦΠΑ είναι</w:t>
      </w:r>
      <w:r w:rsidRPr="001A36ED">
        <w:rPr>
          <w:rFonts w:eastAsia="Times New Roman" w:cs="Times New Roman"/>
          <w:szCs w:val="24"/>
        </w:rPr>
        <w:t xml:space="preserve"> </w:t>
      </w:r>
      <w:r>
        <w:rPr>
          <w:rFonts w:eastAsia="Times New Roman" w:cs="Times New Roman"/>
          <w:szCs w:val="24"/>
        </w:rPr>
        <w:t>μια</w:t>
      </w:r>
      <w:r w:rsidRPr="001A36ED">
        <w:rPr>
          <w:rFonts w:eastAsia="Times New Roman" w:cs="Times New Roman"/>
          <w:szCs w:val="24"/>
        </w:rPr>
        <w:t xml:space="preserve"> ρύθμιση</w:t>
      </w:r>
      <w:r>
        <w:rPr>
          <w:rFonts w:eastAsia="Times New Roman" w:cs="Times New Roman"/>
          <w:szCs w:val="24"/>
        </w:rPr>
        <w:t xml:space="preserve"> λίγη.</w:t>
      </w:r>
      <w:r w:rsidRPr="001A36ED">
        <w:rPr>
          <w:rFonts w:eastAsia="Times New Roman" w:cs="Times New Roman"/>
          <w:szCs w:val="24"/>
        </w:rPr>
        <w:t xml:space="preserve"> Εάν θέλετε πραγματικά να ξαναφέρετε </w:t>
      </w:r>
      <w:r>
        <w:rPr>
          <w:rFonts w:eastAsia="Times New Roman" w:cs="Times New Roman"/>
          <w:szCs w:val="24"/>
        </w:rPr>
        <w:t xml:space="preserve">το σύστημα </w:t>
      </w:r>
      <w:r w:rsidRPr="001A36ED">
        <w:rPr>
          <w:rFonts w:eastAsia="Times New Roman" w:cs="Times New Roman"/>
          <w:szCs w:val="24"/>
        </w:rPr>
        <w:t xml:space="preserve">εκεί </w:t>
      </w:r>
      <w:r>
        <w:rPr>
          <w:rFonts w:eastAsia="Times New Roman" w:cs="Times New Roman"/>
          <w:szCs w:val="24"/>
        </w:rPr>
        <w:t xml:space="preserve">που ήταν </w:t>
      </w:r>
      <w:r w:rsidRPr="001A36ED">
        <w:rPr>
          <w:rFonts w:eastAsia="Times New Roman" w:cs="Times New Roman"/>
          <w:szCs w:val="24"/>
        </w:rPr>
        <w:t xml:space="preserve">το </w:t>
      </w:r>
      <w:r>
        <w:rPr>
          <w:rFonts w:eastAsia="Times New Roman" w:cs="Times New Roman"/>
          <w:szCs w:val="24"/>
        </w:rPr>
        <w:t>20</w:t>
      </w:r>
      <w:r w:rsidRPr="001A36ED">
        <w:rPr>
          <w:rFonts w:eastAsia="Times New Roman" w:cs="Times New Roman"/>
          <w:szCs w:val="24"/>
        </w:rPr>
        <w:t>14</w:t>
      </w:r>
      <w:r>
        <w:rPr>
          <w:rFonts w:eastAsia="Times New Roman" w:cs="Times New Roman"/>
          <w:szCs w:val="24"/>
        </w:rPr>
        <w:t>,</w:t>
      </w:r>
      <w:r w:rsidRPr="001A36ED">
        <w:rPr>
          <w:rFonts w:eastAsia="Times New Roman" w:cs="Times New Roman"/>
          <w:szCs w:val="24"/>
        </w:rPr>
        <w:t xml:space="preserve"> ψηφίστε την τροπολογία της Νέας Δημοκρατίας που κατέθεσε σύσσωμη η Κοινοβουλευτική Ομάδα</w:t>
      </w:r>
      <w:r>
        <w:rPr>
          <w:rFonts w:eastAsia="Times New Roman" w:cs="Times New Roman"/>
          <w:szCs w:val="24"/>
        </w:rPr>
        <w:t>.</w:t>
      </w:r>
    </w:p>
    <w:p w14:paraId="219DA27F"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lastRenderedPageBreak/>
        <w:t xml:space="preserve">Όσο αφορά </w:t>
      </w:r>
      <w:r>
        <w:rPr>
          <w:rFonts w:eastAsia="Times New Roman" w:cs="Times New Roman"/>
          <w:szCs w:val="24"/>
        </w:rPr>
        <w:t>σ</w:t>
      </w:r>
      <w:r>
        <w:rPr>
          <w:rFonts w:eastAsia="Times New Roman" w:cs="Times New Roman"/>
          <w:szCs w:val="24"/>
        </w:rPr>
        <w:t xml:space="preserve">τις συντάξεις, </w:t>
      </w:r>
      <w:r w:rsidRPr="001A36ED">
        <w:rPr>
          <w:rFonts w:eastAsia="Times New Roman" w:cs="Times New Roman"/>
          <w:szCs w:val="24"/>
        </w:rPr>
        <w:t>μας φ</w:t>
      </w:r>
      <w:r>
        <w:rPr>
          <w:rFonts w:eastAsia="Times New Roman" w:cs="Times New Roman"/>
          <w:szCs w:val="24"/>
        </w:rPr>
        <w:t>έρνετε</w:t>
      </w:r>
      <w:r w:rsidRPr="001A36ED">
        <w:rPr>
          <w:rFonts w:eastAsia="Times New Roman" w:cs="Times New Roman"/>
          <w:szCs w:val="24"/>
        </w:rPr>
        <w:t xml:space="preserve"> το 13</w:t>
      </w:r>
      <w:r w:rsidRPr="00610EE9">
        <w:rPr>
          <w:rFonts w:eastAsia="Times New Roman" w:cs="Times New Roman"/>
          <w:szCs w:val="24"/>
          <w:vertAlign w:val="superscript"/>
        </w:rPr>
        <w:t>ο</w:t>
      </w:r>
      <w:r>
        <w:rPr>
          <w:rFonts w:eastAsia="Times New Roman" w:cs="Times New Roman"/>
          <w:szCs w:val="24"/>
        </w:rPr>
        <w:t xml:space="preserve"> </w:t>
      </w:r>
      <w:r w:rsidRPr="001A36ED">
        <w:rPr>
          <w:rFonts w:eastAsia="Times New Roman" w:cs="Times New Roman"/>
          <w:szCs w:val="24"/>
        </w:rPr>
        <w:t>επίδομα</w:t>
      </w:r>
      <w:r>
        <w:rPr>
          <w:rFonts w:eastAsia="Times New Roman" w:cs="Times New Roman"/>
          <w:szCs w:val="24"/>
        </w:rPr>
        <w:t>. Είναι επίδομα και όχι σύνταξη, διότι αν ή</w:t>
      </w:r>
      <w:r>
        <w:rPr>
          <w:rFonts w:eastAsia="Times New Roman" w:cs="Times New Roman"/>
          <w:szCs w:val="24"/>
        </w:rPr>
        <w:t>ταν</w:t>
      </w:r>
      <w:r w:rsidRPr="001A36ED">
        <w:rPr>
          <w:rFonts w:eastAsia="Times New Roman" w:cs="Times New Roman"/>
          <w:szCs w:val="24"/>
        </w:rPr>
        <w:t xml:space="preserve"> σύνταξη</w:t>
      </w:r>
      <w:r>
        <w:rPr>
          <w:rFonts w:eastAsia="Times New Roman" w:cs="Times New Roman"/>
          <w:szCs w:val="24"/>
        </w:rPr>
        <w:t>, είστε υποχρεωμένοι</w:t>
      </w:r>
      <w:r w:rsidRPr="001A36ED">
        <w:rPr>
          <w:rFonts w:eastAsia="Times New Roman" w:cs="Times New Roman"/>
          <w:szCs w:val="24"/>
        </w:rPr>
        <w:t xml:space="preserve"> </w:t>
      </w:r>
      <w:r>
        <w:rPr>
          <w:rFonts w:eastAsia="Times New Roman" w:cs="Times New Roman"/>
          <w:szCs w:val="24"/>
        </w:rPr>
        <w:t>από το Σ</w:t>
      </w:r>
      <w:r w:rsidRPr="001A36ED">
        <w:rPr>
          <w:rFonts w:eastAsia="Times New Roman" w:cs="Times New Roman"/>
          <w:szCs w:val="24"/>
        </w:rPr>
        <w:t xml:space="preserve">ύνταγμα </w:t>
      </w:r>
      <w:r>
        <w:rPr>
          <w:rFonts w:eastAsia="Times New Roman" w:cs="Times New Roman"/>
          <w:szCs w:val="24"/>
        </w:rPr>
        <w:t xml:space="preserve">να φέρετε </w:t>
      </w:r>
      <w:r>
        <w:rPr>
          <w:rFonts w:eastAsia="Times New Roman" w:cs="Times New Roman"/>
          <w:szCs w:val="24"/>
        </w:rPr>
        <w:t>έ</w:t>
      </w:r>
      <w:r w:rsidRPr="001A36ED">
        <w:rPr>
          <w:rFonts w:eastAsia="Times New Roman" w:cs="Times New Roman"/>
          <w:szCs w:val="24"/>
        </w:rPr>
        <w:t xml:space="preserve">κθεση </w:t>
      </w:r>
      <w:r w:rsidRPr="001A36ED">
        <w:rPr>
          <w:rFonts w:eastAsia="Times New Roman" w:cs="Times New Roman"/>
          <w:szCs w:val="24"/>
        </w:rPr>
        <w:t>του Ελεγκτικού Συνεδρίου</w:t>
      </w:r>
      <w:r>
        <w:rPr>
          <w:rFonts w:eastAsia="Times New Roman" w:cs="Times New Roman"/>
          <w:szCs w:val="24"/>
        </w:rPr>
        <w:t>.</w:t>
      </w:r>
      <w:r w:rsidRPr="001A36ED">
        <w:rPr>
          <w:rFonts w:eastAsia="Times New Roman" w:cs="Times New Roman"/>
          <w:szCs w:val="24"/>
        </w:rPr>
        <w:t xml:space="preserve"> </w:t>
      </w:r>
      <w:r>
        <w:rPr>
          <w:rFonts w:eastAsia="Times New Roman" w:cs="Times New Roman"/>
          <w:szCs w:val="24"/>
        </w:rPr>
        <w:t>Δ</w:t>
      </w:r>
      <w:r w:rsidRPr="001A36ED">
        <w:rPr>
          <w:rFonts w:eastAsia="Times New Roman" w:cs="Times New Roman"/>
          <w:szCs w:val="24"/>
        </w:rPr>
        <w:t>εν τη</w:t>
      </w:r>
      <w:r>
        <w:rPr>
          <w:rFonts w:eastAsia="Times New Roman" w:cs="Times New Roman"/>
          <w:szCs w:val="24"/>
        </w:rPr>
        <w:t>ν</w:t>
      </w:r>
      <w:r w:rsidRPr="001A36ED">
        <w:rPr>
          <w:rFonts w:eastAsia="Times New Roman" w:cs="Times New Roman"/>
          <w:szCs w:val="24"/>
        </w:rPr>
        <w:t xml:space="preserve"> φέρατε</w:t>
      </w:r>
      <w:r>
        <w:rPr>
          <w:rFonts w:eastAsia="Times New Roman" w:cs="Times New Roman"/>
          <w:szCs w:val="24"/>
        </w:rPr>
        <w:t>.  Άρα ε</w:t>
      </w:r>
      <w:r w:rsidRPr="001A36ED">
        <w:rPr>
          <w:rFonts w:eastAsia="Times New Roman" w:cs="Times New Roman"/>
          <w:szCs w:val="24"/>
        </w:rPr>
        <w:t xml:space="preserve">ίτε είναι αντισυνταγματικό είτε δεν είναι σύνταξη και </w:t>
      </w:r>
      <w:r>
        <w:rPr>
          <w:rFonts w:eastAsia="Times New Roman" w:cs="Times New Roman"/>
          <w:szCs w:val="24"/>
        </w:rPr>
        <w:t xml:space="preserve">είναι </w:t>
      </w:r>
      <w:r w:rsidRPr="001A36ED">
        <w:rPr>
          <w:rFonts w:eastAsia="Times New Roman" w:cs="Times New Roman"/>
          <w:szCs w:val="24"/>
        </w:rPr>
        <w:t>επίδομα</w:t>
      </w:r>
      <w:r>
        <w:rPr>
          <w:rFonts w:eastAsia="Times New Roman" w:cs="Times New Roman"/>
          <w:szCs w:val="24"/>
        </w:rPr>
        <w:t>.</w:t>
      </w:r>
    </w:p>
    <w:p w14:paraId="219DA280"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Χ</w:t>
      </w:r>
      <w:r w:rsidRPr="001A36ED">
        <w:rPr>
          <w:rFonts w:eastAsia="Times New Roman" w:cs="Times New Roman"/>
          <w:szCs w:val="24"/>
        </w:rPr>
        <w:t>ρωστάμε αναδρομικά</w:t>
      </w:r>
      <w:r>
        <w:rPr>
          <w:rFonts w:eastAsia="Times New Roman" w:cs="Times New Roman"/>
          <w:szCs w:val="24"/>
        </w:rPr>
        <w:t>.</w:t>
      </w:r>
      <w:r w:rsidRPr="001A36ED">
        <w:rPr>
          <w:rFonts w:eastAsia="Times New Roman" w:cs="Times New Roman"/>
          <w:szCs w:val="24"/>
        </w:rPr>
        <w:t xml:space="preserve"> </w:t>
      </w:r>
      <w:r>
        <w:rPr>
          <w:rFonts w:eastAsia="Times New Roman" w:cs="Times New Roman"/>
          <w:szCs w:val="24"/>
        </w:rPr>
        <w:t>Κύριε Πετρόπουλε,</w:t>
      </w:r>
      <w:r w:rsidRPr="001A36ED">
        <w:rPr>
          <w:rFonts w:eastAsia="Times New Roman" w:cs="Times New Roman"/>
          <w:szCs w:val="24"/>
        </w:rPr>
        <w:t xml:space="preserve"> βγαίνουν οι αποφάσεις σε λίγο και θ</w:t>
      </w:r>
      <w:r w:rsidRPr="001A36ED">
        <w:rPr>
          <w:rFonts w:eastAsia="Times New Roman" w:cs="Times New Roman"/>
          <w:szCs w:val="24"/>
        </w:rPr>
        <w:t xml:space="preserve">α χρωστάμε </w:t>
      </w:r>
      <w:r>
        <w:rPr>
          <w:rFonts w:eastAsia="Times New Roman" w:cs="Times New Roman"/>
          <w:szCs w:val="24"/>
        </w:rPr>
        <w:t xml:space="preserve">10 δισεκατομμύρια </w:t>
      </w:r>
      <w:r w:rsidRPr="001A36ED">
        <w:rPr>
          <w:rFonts w:eastAsia="Times New Roman" w:cs="Times New Roman"/>
          <w:szCs w:val="24"/>
        </w:rPr>
        <w:t>στους συνταξιούχους</w:t>
      </w:r>
      <w:r>
        <w:rPr>
          <w:rFonts w:eastAsia="Times New Roman" w:cs="Times New Roman"/>
          <w:szCs w:val="24"/>
        </w:rPr>
        <w:t>. Ο</w:t>
      </w:r>
      <w:r w:rsidRPr="001A36ED">
        <w:rPr>
          <w:rFonts w:eastAsia="Times New Roman" w:cs="Times New Roman"/>
          <w:szCs w:val="24"/>
        </w:rPr>
        <w:t xml:space="preserve">ι ίδιοι οι συνταξιούχοι </w:t>
      </w:r>
      <w:r>
        <w:rPr>
          <w:rFonts w:eastAsia="Times New Roman" w:cs="Times New Roman"/>
          <w:szCs w:val="24"/>
        </w:rPr>
        <w:t>πληρώνουν αυτό</w:t>
      </w:r>
      <w:r w:rsidRPr="001A36ED">
        <w:rPr>
          <w:rFonts w:eastAsia="Times New Roman" w:cs="Times New Roman"/>
          <w:szCs w:val="24"/>
        </w:rPr>
        <w:t xml:space="preserve"> το επίδομα</w:t>
      </w:r>
      <w:r>
        <w:rPr>
          <w:rFonts w:eastAsia="Times New Roman" w:cs="Times New Roman"/>
          <w:szCs w:val="24"/>
        </w:rPr>
        <w:t>. Είναι</w:t>
      </w:r>
      <w:r w:rsidRPr="001A36ED">
        <w:rPr>
          <w:rFonts w:eastAsia="Times New Roman" w:cs="Times New Roman"/>
          <w:szCs w:val="24"/>
        </w:rPr>
        <w:t xml:space="preserve"> λεφτά των συνταξιούχων</w:t>
      </w:r>
      <w:r>
        <w:rPr>
          <w:rFonts w:eastAsia="Times New Roman" w:cs="Times New Roman"/>
          <w:szCs w:val="24"/>
        </w:rPr>
        <w:t>.</w:t>
      </w:r>
      <w:r w:rsidRPr="001A36ED">
        <w:rPr>
          <w:rFonts w:eastAsia="Times New Roman" w:cs="Times New Roman"/>
          <w:szCs w:val="24"/>
        </w:rPr>
        <w:t xml:space="preserve"> </w:t>
      </w:r>
      <w:r>
        <w:rPr>
          <w:rFonts w:eastAsia="Times New Roman" w:cs="Times New Roman"/>
          <w:szCs w:val="24"/>
        </w:rPr>
        <w:t>Τ</w:t>
      </w:r>
      <w:r w:rsidRPr="001A36ED">
        <w:rPr>
          <w:rFonts w:eastAsia="Times New Roman" w:cs="Times New Roman"/>
          <w:szCs w:val="24"/>
        </w:rPr>
        <w:t xml:space="preserve">ους χρωστάμε </w:t>
      </w:r>
      <w:r>
        <w:rPr>
          <w:rFonts w:eastAsia="Times New Roman" w:cs="Times New Roman"/>
          <w:szCs w:val="24"/>
        </w:rPr>
        <w:t>10 δισεκατομμύρια και τους δίνουμε 800 εκατομμύρια. Κ</w:t>
      </w:r>
      <w:r w:rsidRPr="001A36ED">
        <w:rPr>
          <w:rFonts w:eastAsia="Times New Roman" w:cs="Times New Roman"/>
          <w:szCs w:val="24"/>
        </w:rPr>
        <w:t>άτσαμε</w:t>
      </w:r>
      <w:r>
        <w:rPr>
          <w:rFonts w:eastAsia="Times New Roman" w:cs="Times New Roman"/>
          <w:szCs w:val="24"/>
        </w:rPr>
        <w:t>,</w:t>
      </w:r>
      <w:r w:rsidRPr="001A36ED">
        <w:rPr>
          <w:rFonts w:eastAsia="Times New Roman" w:cs="Times New Roman"/>
          <w:szCs w:val="24"/>
        </w:rPr>
        <w:t xml:space="preserve"> φάγαμε</w:t>
      </w:r>
      <w:r>
        <w:rPr>
          <w:rFonts w:eastAsia="Times New Roman" w:cs="Times New Roman"/>
          <w:szCs w:val="24"/>
        </w:rPr>
        <w:t>,</w:t>
      </w:r>
      <w:r w:rsidRPr="001A36ED">
        <w:rPr>
          <w:rFonts w:eastAsia="Times New Roman" w:cs="Times New Roman"/>
          <w:szCs w:val="24"/>
        </w:rPr>
        <w:t xml:space="preserve"> αφήνουμε απλήρωτο το</w:t>
      </w:r>
      <w:r>
        <w:rPr>
          <w:rFonts w:eastAsia="Times New Roman" w:cs="Times New Roman"/>
          <w:szCs w:val="24"/>
        </w:rPr>
        <w:t>ν λογαριασμό, δίνουμε</w:t>
      </w:r>
      <w:r>
        <w:rPr>
          <w:rFonts w:eastAsia="Times New Roman" w:cs="Times New Roman"/>
          <w:szCs w:val="24"/>
        </w:rPr>
        <w:t xml:space="preserve"> 20 ευρώ πουρμπουάρ και φεύγουμε με ψηλά το κεφάλι, ότι είμαστε και γαλαντόμοι! Δεν είναι</w:t>
      </w:r>
      <w:r w:rsidRPr="001A36ED">
        <w:rPr>
          <w:rFonts w:eastAsia="Times New Roman" w:cs="Times New Roman"/>
          <w:szCs w:val="24"/>
        </w:rPr>
        <w:t xml:space="preserve"> αυτό </w:t>
      </w:r>
      <w:r>
        <w:rPr>
          <w:rFonts w:eastAsia="Times New Roman" w:cs="Times New Roman"/>
          <w:szCs w:val="24"/>
        </w:rPr>
        <w:t>νοικοκυριό. Έπρεπε να δώσουμε 1 δισεκατομμύριο για τους συνταξιούχους, αλλά ως πρώτη δόση για τα αναδρομικά τους. Αυτό κάνει μια σωστή</w:t>
      </w:r>
      <w:r w:rsidRPr="001A36ED">
        <w:rPr>
          <w:rFonts w:eastAsia="Times New Roman" w:cs="Times New Roman"/>
          <w:szCs w:val="24"/>
        </w:rPr>
        <w:t xml:space="preserve"> </w:t>
      </w:r>
      <w:r>
        <w:rPr>
          <w:rFonts w:eastAsia="Times New Roman" w:cs="Times New Roman"/>
          <w:szCs w:val="24"/>
        </w:rPr>
        <w:t>κ</w:t>
      </w:r>
      <w:r w:rsidRPr="001A36ED">
        <w:rPr>
          <w:rFonts w:eastAsia="Times New Roman" w:cs="Times New Roman"/>
          <w:szCs w:val="24"/>
        </w:rPr>
        <w:t>υβέρνηση</w:t>
      </w:r>
      <w:r>
        <w:rPr>
          <w:rFonts w:eastAsia="Times New Roman" w:cs="Times New Roman"/>
          <w:szCs w:val="24"/>
        </w:rPr>
        <w:t>, αυτό κάνει μι</w:t>
      </w:r>
      <w:r w:rsidRPr="001A36ED">
        <w:rPr>
          <w:rFonts w:eastAsia="Times New Roman" w:cs="Times New Roman"/>
          <w:szCs w:val="24"/>
        </w:rPr>
        <w:t xml:space="preserve">α </w:t>
      </w:r>
      <w:r w:rsidRPr="001A36ED">
        <w:rPr>
          <w:rFonts w:eastAsia="Times New Roman" w:cs="Times New Roman"/>
          <w:szCs w:val="24"/>
        </w:rPr>
        <w:t>ευνομούμενη κοινωνία</w:t>
      </w:r>
      <w:r>
        <w:rPr>
          <w:rFonts w:eastAsia="Times New Roman" w:cs="Times New Roman"/>
          <w:szCs w:val="24"/>
        </w:rPr>
        <w:t>.</w:t>
      </w:r>
    </w:p>
    <w:p w14:paraId="219DA281"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lastRenderedPageBreak/>
        <w:t>Κ</w:t>
      </w:r>
      <w:r w:rsidRPr="001A36ED">
        <w:rPr>
          <w:rFonts w:eastAsia="Times New Roman" w:cs="Times New Roman"/>
          <w:szCs w:val="24"/>
        </w:rPr>
        <w:t>αι μάλιστα υπάρχει και η υποψία ότι ενώ</w:t>
      </w:r>
      <w:r>
        <w:rPr>
          <w:rFonts w:eastAsia="Times New Roman" w:cs="Times New Roman"/>
          <w:szCs w:val="24"/>
        </w:rPr>
        <w:t xml:space="preserve"> είναι</w:t>
      </w:r>
      <w:r w:rsidRPr="001A36ED">
        <w:rPr>
          <w:rFonts w:eastAsia="Times New Roman" w:cs="Times New Roman"/>
          <w:szCs w:val="24"/>
        </w:rPr>
        <w:t xml:space="preserve"> επίδομα</w:t>
      </w:r>
      <w:r>
        <w:rPr>
          <w:rFonts w:eastAsia="Times New Roman" w:cs="Times New Roman"/>
          <w:szCs w:val="24"/>
        </w:rPr>
        <w:t>,</w:t>
      </w:r>
      <w:r w:rsidRPr="001A36ED">
        <w:rPr>
          <w:rFonts w:eastAsia="Times New Roman" w:cs="Times New Roman"/>
          <w:szCs w:val="24"/>
        </w:rPr>
        <w:t xml:space="preserve"> το βαφτίζετ</w:t>
      </w:r>
      <w:r>
        <w:rPr>
          <w:rFonts w:eastAsia="Times New Roman" w:cs="Times New Roman"/>
          <w:szCs w:val="24"/>
        </w:rPr>
        <w:t>ε</w:t>
      </w:r>
      <w:r w:rsidRPr="001A36ED">
        <w:rPr>
          <w:rFonts w:eastAsia="Times New Roman" w:cs="Times New Roman"/>
          <w:szCs w:val="24"/>
        </w:rPr>
        <w:t xml:space="preserve"> σ</w:t>
      </w:r>
      <w:r>
        <w:rPr>
          <w:rFonts w:eastAsia="Times New Roman" w:cs="Times New Roman"/>
          <w:szCs w:val="24"/>
        </w:rPr>
        <w:t>ύν</w:t>
      </w:r>
      <w:r w:rsidRPr="001A36ED">
        <w:rPr>
          <w:rFonts w:eastAsia="Times New Roman" w:cs="Times New Roman"/>
          <w:szCs w:val="24"/>
        </w:rPr>
        <w:t>ταξη</w:t>
      </w:r>
      <w:r>
        <w:rPr>
          <w:rFonts w:eastAsia="Times New Roman" w:cs="Times New Roman"/>
          <w:szCs w:val="24"/>
        </w:rPr>
        <w:t>,</w:t>
      </w:r>
      <w:r w:rsidRPr="001A36ED">
        <w:rPr>
          <w:rFonts w:eastAsia="Times New Roman" w:cs="Times New Roman"/>
          <w:szCs w:val="24"/>
        </w:rPr>
        <w:t xml:space="preserve"> ώστε να ρίξουμε στάχτη στα μάτια του Ελεγκτικού Συνεδρίου και να ακυρώσει τα αναδρομικά</w:t>
      </w:r>
      <w:r>
        <w:rPr>
          <w:rFonts w:eastAsia="Times New Roman" w:cs="Times New Roman"/>
          <w:szCs w:val="24"/>
        </w:rPr>
        <w:t>.</w:t>
      </w:r>
      <w:r w:rsidRPr="001A36ED">
        <w:rPr>
          <w:rFonts w:eastAsia="Times New Roman" w:cs="Times New Roman"/>
          <w:szCs w:val="24"/>
        </w:rPr>
        <w:t xml:space="preserve"> </w:t>
      </w:r>
      <w:r>
        <w:rPr>
          <w:rFonts w:eastAsia="Times New Roman" w:cs="Times New Roman"/>
          <w:szCs w:val="24"/>
        </w:rPr>
        <w:t>Μ’</w:t>
      </w:r>
      <w:r w:rsidRPr="001A36ED">
        <w:rPr>
          <w:rFonts w:eastAsia="Times New Roman" w:cs="Times New Roman"/>
          <w:szCs w:val="24"/>
        </w:rPr>
        <w:t xml:space="preserve"> αυτό τον τρόπο</w:t>
      </w:r>
      <w:r>
        <w:rPr>
          <w:rFonts w:eastAsia="Times New Roman" w:cs="Times New Roman"/>
          <w:szCs w:val="24"/>
        </w:rPr>
        <w:t>,</w:t>
      </w:r>
      <w:r w:rsidRPr="001A36ED">
        <w:rPr>
          <w:rFonts w:eastAsia="Times New Roman" w:cs="Times New Roman"/>
          <w:szCs w:val="24"/>
        </w:rPr>
        <w:t xml:space="preserve"> δηλαδή</w:t>
      </w:r>
      <w:r>
        <w:rPr>
          <w:rFonts w:eastAsia="Times New Roman" w:cs="Times New Roman"/>
          <w:szCs w:val="24"/>
        </w:rPr>
        <w:t>,</w:t>
      </w:r>
      <w:r w:rsidRPr="001A36ED">
        <w:rPr>
          <w:rFonts w:eastAsia="Times New Roman" w:cs="Times New Roman"/>
          <w:szCs w:val="24"/>
        </w:rPr>
        <w:t xml:space="preserve"> προσπαθείτε να πάρετε τα λεφτά που δικαι</w:t>
      </w:r>
      <w:r w:rsidRPr="001A36ED">
        <w:rPr>
          <w:rFonts w:eastAsia="Times New Roman" w:cs="Times New Roman"/>
          <w:szCs w:val="24"/>
        </w:rPr>
        <w:t>ούνται συνταξιούχοι και να κοροϊδέψετε τους συνταξιούχους</w:t>
      </w:r>
      <w:r>
        <w:rPr>
          <w:rFonts w:eastAsia="Times New Roman" w:cs="Times New Roman"/>
          <w:szCs w:val="24"/>
        </w:rPr>
        <w:t>. Α</w:t>
      </w:r>
      <w:r w:rsidRPr="001A36ED">
        <w:rPr>
          <w:rFonts w:eastAsia="Times New Roman" w:cs="Times New Roman"/>
          <w:szCs w:val="24"/>
        </w:rPr>
        <w:t>υτό το πράγμα πρέπει να το προσέξουμε πάρα πολύ</w:t>
      </w:r>
      <w:r>
        <w:rPr>
          <w:rFonts w:eastAsia="Times New Roman" w:cs="Times New Roman"/>
          <w:szCs w:val="24"/>
        </w:rPr>
        <w:t>.</w:t>
      </w:r>
    </w:p>
    <w:p w14:paraId="219DA282" w14:textId="77777777" w:rsidR="00656A4F" w:rsidRDefault="000C25FA">
      <w:pPr>
        <w:spacing w:line="600" w:lineRule="auto"/>
        <w:ind w:firstLine="720"/>
        <w:jc w:val="both"/>
        <w:rPr>
          <w:rFonts w:eastAsia="Times New Roman" w:cs="Times New Roman"/>
          <w:szCs w:val="24"/>
        </w:rPr>
      </w:pPr>
      <w:r>
        <w:rPr>
          <w:rFonts w:eastAsia="Times New Roman"/>
          <w:b/>
          <w:bCs/>
          <w:szCs w:val="24"/>
        </w:rPr>
        <w:t xml:space="preserve">ΠΡΟΕΔΡΕΥΩΝ (Νικήτας Κακλαμάνης): </w:t>
      </w:r>
      <w:r>
        <w:rPr>
          <w:rFonts w:eastAsia="Times New Roman"/>
          <w:bCs/>
          <w:szCs w:val="24"/>
        </w:rPr>
        <w:t>Κύριε Θεοχάρη…</w:t>
      </w:r>
    </w:p>
    <w:p w14:paraId="219DA283" w14:textId="77777777" w:rsidR="00656A4F" w:rsidRDefault="000C25FA">
      <w:pPr>
        <w:spacing w:line="600" w:lineRule="auto"/>
        <w:ind w:firstLine="720"/>
        <w:jc w:val="both"/>
        <w:rPr>
          <w:rFonts w:eastAsia="Times New Roman" w:cs="Times New Roman"/>
          <w:szCs w:val="24"/>
        </w:rPr>
      </w:pPr>
      <w:r w:rsidRPr="0066049D">
        <w:rPr>
          <w:rFonts w:eastAsia="Times New Roman" w:cs="Times New Roman"/>
          <w:b/>
          <w:szCs w:val="24"/>
        </w:rPr>
        <w:t>ΘΕΟΧΑΡΗΣ (ΧΑΡΗΣ) ΘΕΟΧΑΡΗΣ</w:t>
      </w:r>
      <w:r>
        <w:rPr>
          <w:rFonts w:eastAsia="Times New Roman" w:cs="Times New Roman"/>
          <w:szCs w:val="24"/>
        </w:rPr>
        <w:t>: Ξέφυγα, κύριε Πρόεδρε. Κλείνω με ένα πράγμα. Τ</w:t>
      </w:r>
      <w:r w:rsidRPr="001A36ED">
        <w:rPr>
          <w:rFonts w:eastAsia="Times New Roman" w:cs="Times New Roman"/>
          <w:szCs w:val="24"/>
        </w:rPr>
        <w:t>ο αφορολόγητο ήταν το μόνο</w:t>
      </w:r>
      <w:r w:rsidRPr="001A36ED">
        <w:rPr>
          <w:rFonts w:eastAsia="Times New Roman" w:cs="Times New Roman"/>
          <w:szCs w:val="24"/>
        </w:rPr>
        <w:t xml:space="preserve"> που έπρεπε να ε</w:t>
      </w:r>
      <w:r>
        <w:rPr>
          <w:rFonts w:eastAsia="Times New Roman" w:cs="Times New Roman"/>
          <w:szCs w:val="24"/>
        </w:rPr>
        <w:t>ίχατε</w:t>
      </w:r>
      <w:r w:rsidRPr="001A36ED">
        <w:rPr>
          <w:rFonts w:eastAsia="Times New Roman" w:cs="Times New Roman"/>
          <w:szCs w:val="24"/>
        </w:rPr>
        <w:t xml:space="preserve"> φέρει εδώ</w:t>
      </w:r>
      <w:r>
        <w:rPr>
          <w:rFonts w:eastAsia="Times New Roman" w:cs="Times New Roman"/>
          <w:szCs w:val="24"/>
        </w:rPr>
        <w:t>. Υ</w:t>
      </w:r>
      <w:r w:rsidRPr="001A36ED">
        <w:rPr>
          <w:rFonts w:eastAsia="Times New Roman" w:cs="Times New Roman"/>
          <w:szCs w:val="24"/>
        </w:rPr>
        <w:t>πάρχει υποκρισία</w:t>
      </w:r>
      <w:r>
        <w:rPr>
          <w:rFonts w:eastAsia="Times New Roman" w:cs="Times New Roman"/>
          <w:szCs w:val="24"/>
        </w:rPr>
        <w:t>. Λέτε ότι, ό</w:t>
      </w:r>
      <w:r w:rsidRPr="001A36ED">
        <w:rPr>
          <w:rFonts w:eastAsia="Times New Roman" w:cs="Times New Roman"/>
          <w:szCs w:val="24"/>
        </w:rPr>
        <w:t xml:space="preserve">σο υπάρχει </w:t>
      </w:r>
      <w:r>
        <w:rPr>
          <w:rFonts w:eastAsia="Times New Roman" w:cs="Times New Roman"/>
          <w:szCs w:val="24"/>
        </w:rPr>
        <w:t xml:space="preserve">η </w:t>
      </w:r>
      <w:r w:rsidRPr="001A36ED">
        <w:rPr>
          <w:rFonts w:eastAsia="Times New Roman" w:cs="Times New Roman"/>
          <w:szCs w:val="24"/>
        </w:rPr>
        <w:t>Κυβέρνηση του ΣΥΡΙΖΑ</w:t>
      </w:r>
      <w:r>
        <w:rPr>
          <w:rFonts w:eastAsia="Times New Roman" w:cs="Times New Roman"/>
          <w:szCs w:val="24"/>
        </w:rPr>
        <w:t>, αυτό το αφορολόγητο δεν θα πέσει και όμως δεν το</w:t>
      </w:r>
      <w:r w:rsidRPr="001A36ED">
        <w:rPr>
          <w:rFonts w:eastAsia="Times New Roman" w:cs="Times New Roman"/>
          <w:szCs w:val="24"/>
        </w:rPr>
        <w:t xml:space="preserve"> ψηφίζετε</w:t>
      </w:r>
      <w:r>
        <w:rPr>
          <w:rFonts w:eastAsia="Times New Roman" w:cs="Times New Roman"/>
          <w:szCs w:val="24"/>
        </w:rPr>
        <w:t>.</w:t>
      </w:r>
    </w:p>
    <w:p w14:paraId="219DA284"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Μ</w:t>
      </w:r>
      <w:r w:rsidRPr="001A36ED">
        <w:rPr>
          <w:rFonts w:eastAsia="Times New Roman" w:cs="Times New Roman"/>
          <w:szCs w:val="24"/>
        </w:rPr>
        <w:t xml:space="preserve">ία από τρεις εξηγήσεις </w:t>
      </w:r>
      <w:r>
        <w:rPr>
          <w:rFonts w:eastAsia="Times New Roman" w:cs="Times New Roman"/>
          <w:szCs w:val="24"/>
        </w:rPr>
        <w:t>ισχύουν. Είτε το ΔΝΤ</w:t>
      </w:r>
      <w:r w:rsidRPr="001A36ED">
        <w:rPr>
          <w:rFonts w:eastAsia="Times New Roman" w:cs="Times New Roman"/>
          <w:szCs w:val="24"/>
        </w:rPr>
        <w:t xml:space="preserve"> σας αναγκάζει και </w:t>
      </w:r>
      <w:r>
        <w:rPr>
          <w:rFonts w:eastAsia="Times New Roman" w:cs="Times New Roman"/>
          <w:szCs w:val="24"/>
        </w:rPr>
        <w:t>ά</w:t>
      </w:r>
      <w:r w:rsidRPr="001A36ED">
        <w:rPr>
          <w:rFonts w:eastAsia="Times New Roman" w:cs="Times New Roman"/>
          <w:szCs w:val="24"/>
        </w:rPr>
        <w:t xml:space="preserve">ρα δεν έχει </w:t>
      </w:r>
      <w:r>
        <w:rPr>
          <w:rFonts w:eastAsia="Times New Roman" w:cs="Times New Roman"/>
          <w:szCs w:val="24"/>
        </w:rPr>
        <w:t>φύγει,</w:t>
      </w:r>
      <w:r w:rsidRPr="001A36ED">
        <w:rPr>
          <w:rFonts w:eastAsia="Times New Roman" w:cs="Times New Roman"/>
          <w:szCs w:val="24"/>
        </w:rPr>
        <w:t xml:space="preserve"> όπως υποκριτικά </w:t>
      </w:r>
      <w:r>
        <w:rPr>
          <w:rFonts w:eastAsia="Times New Roman" w:cs="Times New Roman"/>
          <w:szCs w:val="24"/>
        </w:rPr>
        <w:t>μας λέτε είτε δ</w:t>
      </w:r>
      <w:r w:rsidRPr="001A36ED">
        <w:rPr>
          <w:rFonts w:eastAsia="Times New Roman" w:cs="Times New Roman"/>
          <w:szCs w:val="24"/>
        </w:rPr>
        <w:t>εν βγήκαμε</w:t>
      </w:r>
      <w:r>
        <w:rPr>
          <w:rFonts w:eastAsia="Times New Roman" w:cs="Times New Roman"/>
          <w:szCs w:val="24"/>
        </w:rPr>
        <w:t xml:space="preserve"> από τα μνημόνια και δεν έχετε ε</w:t>
      </w:r>
      <w:r w:rsidRPr="001A36ED">
        <w:rPr>
          <w:rFonts w:eastAsia="Times New Roman" w:cs="Times New Roman"/>
          <w:szCs w:val="24"/>
        </w:rPr>
        <w:t>λευθερία να κάνετε</w:t>
      </w:r>
      <w:r>
        <w:rPr>
          <w:rFonts w:eastAsia="Times New Roman" w:cs="Times New Roman"/>
          <w:szCs w:val="24"/>
        </w:rPr>
        <w:t xml:space="preserve"> ό,</w:t>
      </w:r>
      <w:r w:rsidRPr="001A36ED">
        <w:rPr>
          <w:rFonts w:eastAsia="Times New Roman" w:cs="Times New Roman"/>
          <w:szCs w:val="24"/>
        </w:rPr>
        <w:t xml:space="preserve">τι </w:t>
      </w:r>
      <w:r>
        <w:rPr>
          <w:rFonts w:eastAsia="Times New Roman" w:cs="Times New Roman"/>
          <w:szCs w:val="24"/>
        </w:rPr>
        <w:t>θέλετε,</w:t>
      </w:r>
      <w:r w:rsidRPr="001A36ED">
        <w:rPr>
          <w:rFonts w:eastAsia="Times New Roman" w:cs="Times New Roman"/>
          <w:szCs w:val="24"/>
        </w:rPr>
        <w:t xml:space="preserve"> όπως μας κο</w:t>
      </w:r>
      <w:r>
        <w:rPr>
          <w:rFonts w:eastAsia="Times New Roman" w:cs="Times New Roman"/>
          <w:szCs w:val="24"/>
        </w:rPr>
        <w:t xml:space="preserve">ροϊδεύετε ότι έχουμε </w:t>
      </w:r>
      <w:r>
        <w:rPr>
          <w:rFonts w:eastAsia="Times New Roman" w:cs="Times New Roman"/>
          <w:szCs w:val="24"/>
        </w:rPr>
        <w:lastRenderedPageBreak/>
        <w:t>βγει από τα μνημόνια,</w:t>
      </w:r>
      <w:r w:rsidRPr="001A36ED">
        <w:rPr>
          <w:rFonts w:eastAsia="Times New Roman" w:cs="Times New Roman"/>
          <w:szCs w:val="24"/>
        </w:rPr>
        <w:t xml:space="preserve"> είτε είναι στην πολιτική σας και συμφωνείτε με τη μείωση </w:t>
      </w:r>
      <w:r>
        <w:rPr>
          <w:rFonts w:eastAsia="Times New Roman" w:cs="Times New Roman"/>
          <w:szCs w:val="24"/>
        </w:rPr>
        <w:t>του αφορολόγητου. Ά</w:t>
      </w:r>
      <w:r w:rsidRPr="001A36ED">
        <w:rPr>
          <w:rFonts w:eastAsia="Times New Roman" w:cs="Times New Roman"/>
          <w:szCs w:val="24"/>
        </w:rPr>
        <w:t>λλη εξήγηση δεν υπάρ</w:t>
      </w:r>
      <w:r>
        <w:rPr>
          <w:rFonts w:eastAsia="Times New Roman" w:cs="Times New Roman"/>
          <w:szCs w:val="24"/>
        </w:rPr>
        <w:t>χει και πρέπει να</w:t>
      </w:r>
      <w:r>
        <w:rPr>
          <w:rFonts w:eastAsia="Times New Roman" w:cs="Times New Roman"/>
          <w:szCs w:val="24"/>
        </w:rPr>
        <w:t xml:space="preserve"> μας πείτε ποια</w:t>
      </w:r>
      <w:r w:rsidRPr="001A36ED">
        <w:rPr>
          <w:rFonts w:eastAsia="Times New Roman" w:cs="Times New Roman"/>
          <w:szCs w:val="24"/>
        </w:rPr>
        <w:t xml:space="preserve"> είναι</w:t>
      </w:r>
      <w:r>
        <w:rPr>
          <w:rFonts w:eastAsia="Times New Roman" w:cs="Times New Roman"/>
          <w:szCs w:val="24"/>
        </w:rPr>
        <w:t>.</w:t>
      </w:r>
    </w:p>
    <w:p w14:paraId="219DA285" w14:textId="77777777" w:rsidR="00656A4F" w:rsidRDefault="000C25FA">
      <w:pPr>
        <w:spacing w:line="600" w:lineRule="auto"/>
        <w:ind w:firstLine="720"/>
        <w:jc w:val="both"/>
        <w:rPr>
          <w:rFonts w:eastAsia="Times New Roman" w:cs="Times New Roman"/>
          <w:szCs w:val="24"/>
        </w:rPr>
      </w:pPr>
      <w:r>
        <w:rPr>
          <w:rFonts w:eastAsia="Times New Roman"/>
          <w:b/>
          <w:bCs/>
          <w:szCs w:val="24"/>
        </w:rPr>
        <w:t xml:space="preserve">ΠΡΟΕΔΡΕΥΩΝ (Νικήτας Κακλαμάνης): </w:t>
      </w:r>
      <w:r>
        <w:rPr>
          <w:rFonts w:eastAsia="Times New Roman"/>
          <w:bCs/>
          <w:szCs w:val="24"/>
        </w:rPr>
        <w:t>Κλείστε, κύριε Θεοχάρη.</w:t>
      </w:r>
    </w:p>
    <w:p w14:paraId="219DA286" w14:textId="77777777" w:rsidR="00656A4F" w:rsidRDefault="000C25FA">
      <w:pPr>
        <w:spacing w:line="600" w:lineRule="auto"/>
        <w:ind w:firstLine="720"/>
        <w:jc w:val="both"/>
        <w:rPr>
          <w:rFonts w:eastAsia="Times New Roman" w:cs="Times New Roman"/>
          <w:szCs w:val="24"/>
        </w:rPr>
      </w:pPr>
      <w:r w:rsidRPr="0066049D">
        <w:rPr>
          <w:rFonts w:eastAsia="Times New Roman" w:cs="Times New Roman"/>
          <w:b/>
          <w:szCs w:val="24"/>
        </w:rPr>
        <w:t>ΘΕΟΧΑΡΗΣ (ΧΑΡΗΣ) ΘΕΟΧΑΡΗΣ</w:t>
      </w:r>
      <w:r>
        <w:rPr>
          <w:rFonts w:eastAsia="Times New Roman" w:cs="Times New Roman"/>
          <w:szCs w:val="24"/>
        </w:rPr>
        <w:t xml:space="preserve">: Έκλεισα, κύριε Πρόεδρε. </w:t>
      </w:r>
    </w:p>
    <w:p w14:paraId="219DA287"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Λέω μόνο ότι αυτή η πρόταση συνδιαλλαγής με τον ελληνικό λαό</w:t>
      </w:r>
      <w:r w:rsidRPr="001A36ED">
        <w:rPr>
          <w:rFonts w:eastAsia="Times New Roman" w:cs="Times New Roman"/>
          <w:szCs w:val="24"/>
        </w:rPr>
        <w:t xml:space="preserve"> θα αποτύχει</w:t>
      </w:r>
      <w:r>
        <w:rPr>
          <w:rFonts w:eastAsia="Times New Roman" w:cs="Times New Roman"/>
          <w:szCs w:val="24"/>
        </w:rPr>
        <w:t>. Τ</w:t>
      </w:r>
      <w:r w:rsidRPr="001A36ED">
        <w:rPr>
          <w:rFonts w:eastAsia="Times New Roman" w:cs="Times New Roman"/>
          <w:szCs w:val="24"/>
        </w:rPr>
        <w:t>α παπαγαλάκια σας που λένε ότι είμαστε στο 2% δια</w:t>
      </w:r>
      <w:r w:rsidRPr="001A36ED">
        <w:rPr>
          <w:rFonts w:eastAsia="Times New Roman" w:cs="Times New Roman"/>
          <w:szCs w:val="24"/>
        </w:rPr>
        <w:t xml:space="preserve">φορά και </w:t>
      </w:r>
      <w:r>
        <w:rPr>
          <w:rFonts w:eastAsia="Times New Roman" w:cs="Times New Roman"/>
          <w:szCs w:val="24"/>
        </w:rPr>
        <w:t xml:space="preserve">ότι </w:t>
      </w:r>
      <w:r w:rsidRPr="001A36ED">
        <w:rPr>
          <w:rFonts w:eastAsia="Times New Roman" w:cs="Times New Roman"/>
          <w:szCs w:val="24"/>
        </w:rPr>
        <w:t>θα νικήσετε</w:t>
      </w:r>
      <w:r w:rsidRPr="00EB03B5">
        <w:rPr>
          <w:rFonts w:eastAsia="Times New Roman" w:cs="Times New Roman"/>
          <w:szCs w:val="24"/>
        </w:rPr>
        <w:t xml:space="preserve"> </w:t>
      </w:r>
      <w:r>
        <w:rPr>
          <w:rFonts w:eastAsia="Times New Roman" w:cs="Times New Roman"/>
          <w:szCs w:val="24"/>
        </w:rPr>
        <w:t xml:space="preserve">όπως </w:t>
      </w:r>
      <w:r w:rsidRPr="001A36ED">
        <w:rPr>
          <w:rFonts w:eastAsia="Times New Roman" w:cs="Times New Roman"/>
          <w:szCs w:val="24"/>
        </w:rPr>
        <w:t>λέει ο Πρωθυπουργός</w:t>
      </w:r>
      <w:r>
        <w:rPr>
          <w:rFonts w:eastAsia="Times New Roman" w:cs="Times New Roman"/>
          <w:szCs w:val="24"/>
        </w:rPr>
        <w:t>, δεν ισχύει</w:t>
      </w:r>
      <w:r w:rsidRPr="001A36ED">
        <w:rPr>
          <w:rFonts w:eastAsia="Times New Roman" w:cs="Times New Roman"/>
          <w:szCs w:val="24"/>
        </w:rPr>
        <w:t xml:space="preserve"> ούτε μία στο εκατομμύριο</w:t>
      </w:r>
      <w:r>
        <w:rPr>
          <w:rFonts w:eastAsia="Times New Roman" w:cs="Times New Roman"/>
          <w:szCs w:val="24"/>
        </w:rPr>
        <w:t>.</w:t>
      </w:r>
      <w:r w:rsidRPr="001A36ED">
        <w:rPr>
          <w:rFonts w:eastAsia="Times New Roman" w:cs="Times New Roman"/>
          <w:szCs w:val="24"/>
        </w:rPr>
        <w:t xml:space="preserve"> </w:t>
      </w:r>
      <w:r>
        <w:rPr>
          <w:rFonts w:eastAsia="Times New Roman" w:cs="Times New Roman"/>
          <w:szCs w:val="24"/>
        </w:rPr>
        <w:t>Λ</w:t>
      </w:r>
      <w:r w:rsidRPr="001A36ED">
        <w:rPr>
          <w:rFonts w:eastAsia="Times New Roman" w:cs="Times New Roman"/>
          <w:szCs w:val="24"/>
        </w:rPr>
        <w:t>ένε ψέματα</w:t>
      </w:r>
      <w:r>
        <w:rPr>
          <w:rFonts w:eastAsia="Times New Roman" w:cs="Times New Roman"/>
          <w:szCs w:val="24"/>
        </w:rPr>
        <w:t xml:space="preserve">. </w:t>
      </w:r>
    </w:p>
    <w:p w14:paraId="219DA288"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Και σηκώνει η Νέα Δημοκρατία τ</w:t>
      </w:r>
      <w:r w:rsidRPr="001A36ED">
        <w:rPr>
          <w:rFonts w:eastAsia="Times New Roman" w:cs="Times New Roman"/>
          <w:szCs w:val="24"/>
        </w:rPr>
        <w:t>ο γάντι</w:t>
      </w:r>
      <w:r>
        <w:rPr>
          <w:rFonts w:eastAsia="Times New Roman" w:cs="Times New Roman"/>
          <w:szCs w:val="24"/>
        </w:rPr>
        <w:t>.</w:t>
      </w:r>
      <w:r w:rsidRPr="001A36ED">
        <w:rPr>
          <w:rFonts w:eastAsia="Times New Roman" w:cs="Times New Roman"/>
          <w:szCs w:val="24"/>
        </w:rPr>
        <w:t xml:space="preserve"> Αφού</w:t>
      </w:r>
      <w:r>
        <w:rPr>
          <w:rFonts w:eastAsia="Times New Roman" w:cs="Times New Roman"/>
          <w:szCs w:val="24"/>
        </w:rPr>
        <w:t>,</w:t>
      </w:r>
      <w:r w:rsidRPr="001A36ED">
        <w:rPr>
          <w:rFonts w:eastAsia="Times New Roman" w:cs="Times New Roman"/>
          <w:szCs w:val="24"/>
        </w:rPr>
        <w:t xml:space="preserve"> λοιπόν</w:t>
      </w:r>
      <w:r>
        <w:rPr>
          <w:rFonts w:eastAsia="Times New Roman" w:cs="Times New Roman"/>
          <w:szCs w:val="24"/>
        </w:rPr>
        <w:t>,</w:t>
      </w:r>
      <w:r w:rsidRPr="001A36ED">
        <w:rPr>
          <w:rFonts w:eastAsia="Times New Roman" w:cs="Times New Roman"/>
          <w:szCs w:val="24"/>
        </w:rPr>
        <w:t xml:space="preserve"> είμαστε στο 2%</w:t>
      </w:r>
      <w:r>
        <w:rPr>
          <w:rFonts w:eastAsia="Times New Roman" w:cs="Times New Roman"/>
          <w:szCs w:val="24"/>
        </w:rPr>
        <w:t>,</w:t>
      </w:r>
      <w:r w:rsidRPr="001A36ED">
        <w:rPr>
          <w:rFonts w:eastAsia="Times New Roman" w:cs="Times New Roman"/>
          <w:szCs w:val="24"/>
        </w:rPr>
        <w:t xml:space="preserve"> αφού θα νικήσετε</w:t>
      </w:r>
      <w:r>
        <w:rPr>
          <w:rFonts w:eastAsia="Times New Roman" w:cs="Times New Roman"/>
          <w:szCs w:val="24"/>
        </w:rPr>
        <w:t>,</w:t>
      </w:r>
      <w:r w:rsidRPr="001A36ED">
        <w:rPr>
          <w:rFonts w:eastAsia="Times New Roman" w:cs="Times New Roman"/>
          <w:szCs w:val="24"/>
        </w:rPr>
        <w:t xml:space="preserve"> εά</w:t>
      </w:r>
      <w:r>
        <w:rPr>
          <w:rFonts w:eastAsia="Times New Roman" w:cs="Times New Roman"/>
          <w:szCs w:val="24"/>
        </w:rPr>
        <w:t>ν τότε χάσετε στις ευρωεκλογές, ν</w:t>
      </w:r>
      <w:r w:rsidRPr="001A36ED">
        <w:rPr>
          <w:rFonts w:eastAsia="Times New Roman" w:cs="Times New Roman"/>
          <w:szCs w:val="24"/>
        </w:rPr>
        <w:t>α σηκωθείτε και να φύγετε το ίδι</w:t>
      </w:r>
      <w:r w:rsidRPr="001A36ED">
        <w:rPr>
          <w:rFonts w:eastAsia="Times New Roman" w:cs="Times New Roman"/>
          <w:szCs w:val="24"/>
        </w:rPr>
        <w:t>ο βράδυ</w:t>
      </w:r>
      <w:r>
        <w:rPr>
          <w:rFonts w:eastAsia="Times New Roman" w:cs="Times New Roman"/>
          <w:szCs w:val="24"/>
        </w:rPr>
        <w:t>.</w:t>
      </w:r>
      <w:r w:rsidRPr="001A36ED">
        <w:rPr>
          <w:rFonts w:eastAsia="Times New Roman" w:cs="Times New Roman"/>
          <w:szCs w:val="24"/>
        </w:rPr>
        <w:t xml:space="preserve"> </w:t>
      </w:r>
      <w:r>
        <w:rPr>
          <w:rFonts w:eastAsia="Times New Roman" w:cs="Times New Roman"/>
          <w:szCs w:val="24"/>
        </w:rPr>
        <w:t>Διότι</w:t>
      </w:r>
      <w:r w:rsidRPr="001A36ED">
        <w:rPr>
          <w:rFonts w:eastAsia="Times New Roman" w:cs="Times New Roman"/>
          <w:szCs w:val="24"/>
        </w:rPr>
        <w:t xml:space="preserve"> αυτή η Κυβέρνηση της φτώχειας</w:t>
      </w:r>
      <w:r>
        <w:rPr>
          <w:rFonts w:eastAsia="Times New Roman" w:cs="Times New Roman"/>
          <w:szCs w:val="24"/>
        </w:rPr>
        <w:t>,</w:t>
      </w:r>
      <w:r w:rsidRPr="001A36ED">
        <w:rPr>
          <w:rFonts w:eastAsia="Times New Roman" w:cs="Times New Roman"/>
          <w:szCs w:val="24"/>
        </w:rPr>
        <w:t xml:space="preserve"> που είναι μεταμφιεσμέν</w:t>
      </w:r>
      <w:r>
        <w:rPr>
          <w:rFonts w:eastAsia="Times New Roman" w:cs="Times New Roman"/>
          <w:szCs w:val="24"/>
        </w:rPr>
        <w:t>η</w:t>
      </w:r>
      <w:r w:rsidRPr="001A36ED">
        <w:rPr>
          <w:rFonts w:eastAsia="Times New Roman" w:cs="Times New Roman"/>
          <w:szCs w:val="24"/>
        </w:rPr>
        <w:t xml:space="preserve"> σε Κυβέρνηση των</w:t>
      </w:r>
      <w:r>
        <w:rPr>
          <w:rFonts w:eastAsia="Times New Roman" w:cs="Times New Roman"/>
          <w:szCs w:val="24"/>
        </w:rPr>
        <w:t xml:space="preserve"> φτωχών,</w:t>
      </w:r>
      <w:r w:rsidRPr="001A36ED">
        <w:rPr>
          <w:rFonts w:eastAsia="Times New Roman" w:cs="Times New Roman"/>
          <w:szCs w:val="24"/>
        </w:rPr>
        <w:t xml:space="preserve"> έχει μόνο μία υπηρεσία να κάνει</w:t>
      </w:r>
      <w:r>
        <w:rPr>
          <w:rFonts w:eastAsia="Times New Roman" w:cs="Times New Roman"/>
          <w:szCs w:val="24"/>
        </w:rPr>
        <w:t>,</w:t>
      </w:r>
      <w:r w:rsidRPr="001A36ED">
        <w:rPr>
          <w:rFonts w:eastAsia="Times New Roman" w:cs="Times New Roman"/>
          <w:szCs w:val="24"/>
        </w:rPr>
        <w:t xml:space="preserve"> να σηκωθεί και να φύγει</w:t>
      </w:r>
      <w:r>
        <w:rPr>
          <w:rFonts w:eastAsia="Times New Roman" w:cs="Times New Roman"/>
          <w:szCs w:val="24"/>
        </w:rPr>
        <w:t>.</w:t>
      </w:r>
    </w:p>
    <w:p w14:paraId="219DA289" w14:textId="77777777" w:rsidR="00656A4F" w:rsidRDefault="000C25FA">
      <w:pPr>
        <w:spacing w:line="600" w:lineRule="auto"/>
        <w:ind w:firstLine="720"/>
        <w:jc w:val="both"/>
        <w:rPr>
          <w:rFonts w:eastAsia="Times New Roman" w:cs="Times New Roman"/>
          <w:szCs w:val="24"/>
        </w:rPr>
      </w:pPr>
      <w:r w:rsidRPr="001A36ED">
        <w:rPr>
          <w:rFonts w:eastAsia="Times New Roman" w:cs="Times New Roman"/>
          <w:szCs w:val="24"/>
        </w:rPr>
        <w:lastRenderedPageBreak/>
        <w:t>Σας ευχαριστώ</w:t>
      </w:r>
      <w:r>
        <w:rPr>
          <w:rFonts w:eastAsia="Times New Roman" w:cs="Times New Roman"/>
          <w:szCs w:val="24"/>
        </w:rPr>
        <w:t>.</w:t>
      </w:r>
    </w:p>
    <w:p w14:paraId="219DA28A" w14:textId="77777777" w:rsidR="00656A4F" w:rsidRDefault="000C25FA">
      <w:pPr>
        <w:spacing w:line="600" w:lineRule="auto"/>
        <w:ind w:firstLine="720"/>
        <w:jc w:val="center"/>
        <w:rPr>
          <w:rFonts w:eastAsia="Times New Roman"/>
          <w:bCs/>
          <w:szCs w:val="24"/>
        </w:rPr>
      </w:pPr>
      <w:r w:rsidRPr="007207BF">
        <w:rPr>
          <w:rFonts w:eastAsia="Times New Roman"/>
          <w:bCs/>
          <w:szCs w:val="24"/>
        </w:rPr>
        <w:t>(</w:t>
      </w:r>
      <w:r w:rsidRPr="00C707D9">
        <w:rPr>
          <w:rFonts w:eastAsia="Times New Roman"/>
          <w:bCs/>
          <w:szCs w:val="24"/>
        </w:rPr>
        <w:t>Χειροκροτήματα</w:t>
      </w:r>
      <w:r w:rsidRPr="007207BF">
        <w:rPr>
          <w:rFonts w:eastAsia="Times New Roman"/>
          <w:bCs/>
          <w:szCs w:val="24"/>
        </w:rPr>
        <w:t xml:space="preserve"> από την πτέρυγα</w:t>
      </w:r>
      <w:r w:rsidRPr="00C707D9">
        <w:rPr>
          <w:rFonts w:eastAsia="Times New Roman"/>
          <w:bCs/>
          <w:szCs w:val="24"/>
        </w:rPr>
        <w:t xml:space="preserve"> </w:t>
      </w:r>
      <w:r w:rsidRPr="003E6473">
        <w:rPr>
          <w:rFonts w:eastAsia="Times New Roman"/>
          <w:bCs/>
          <w:szCs w:val="24"/>
        </w:rPr>
        <w:t>της Νέας Δημοκρατίας)</w:t>
      </w:r>
    </w:p>
    <w:p w14:paraId="219DA28B" w14:textId="77777777" w:rsidR="00656A4F" w:rsidRDefault="000C25FA">
      <w:pPr>
        <w:spacing w:line="600" w:lineRule="auto"/>
        <w:ind w:firstLine="720"/>
        <w:jc w:val="both"/>
        <w:rPr>
          <w:rFonts w:eastAsia="Times New Roman" w:cs="Times New Roman"/>
          <w:szCs w:val="24"/>
        </w:rPr>
      </w:pPr>
      <w:r w:rsidRPr="00594CEF">
        <w:rPr>
          <w:rFonts w:eastAsia="Times New Roman" w:cs="Times New Roman"/>
          <w:b/>
          <w:szCs w:val="24"/>
        </w:rPr>
        <w:t>ΠΡΟΕΔΡΕΥΩΝ (Νικήτας Κακλαμάνης):</w:t>
      </w:r>
      <w:r>
        <w:rPr>
          <w:rFonts w:eastAsia="Times New Roman" w:cs="Times New Roman"/>
          <w:szCs w:val="24"/>
        </w:rPr>
        <w:t xml:space="preserve"> Τον λόγο θα πάρει τώρα ο κ. Σταμάτης. Μετά θα είναι ο κ. </w:t>
      </w:r>
      <w:proofErr w:type="spellStart"/>
      <w:r>
        <w:rPr>
          <w:rFonts w:eastAsia="Times New Roman" w:cs="Times New Roman"/>
          <w:szCs w:val="24"/>
        </w:rPr>
        <w:t>Κόνσολας</w:t>
      </w:r>
      <w:proofErr w:type="spellEnd"/>
      <w:r>
        <w:rPr>
          <w:rFonts w:eastAsia="Times New Roman" w:cs="Times New Roman"/>
          <w:szCs w:val="24"/>
        </w:rPr>
        <w:t xml:space="preserve">, ο κ. </w:t>
      </w:r>
      <w:proofErr w:type="spellStart"/>
      <w:r>
        <w:rPr>
          <w:rFonts w:eastAsia="Times New Roman" w:cs="Times New Roman"/>
          <w:szCs w:val="24"/>
        </w:rPr>
        <w:t>Κρεμαστινός</w:t>
      </w:r>
      <w:proofErr w:type="spellEnd"/>
      <w:r>
        <w:rPr>
          <w:rFonts w:eastAsia="Times New Roman" w:cs="Times New Roman"/>
          <w:szCs w:val="24"/>
        </w:rPr>
        <w:t xml:space="preserve">, ο κ. Γεωργιάδης είναι στη Διάσκεψη </w:t>
      </w:r>
      <w:r>
        <w:rPr>
          <w:rFonts w:eastAsia="Times New Roman" w:cs="Times New Roman"/>
          <w:szCs w:val="24"/>
        </w:rPr>
        <w:t xml:space="preserve">των Προέδρων </w:t>
      </w:r>
      <w:r>
        <w:rPr>
          <w:rFonts w:eastAsia="Times New Roman" w:cs="Times New Roman"/>
          <w:szCs w:val="24"/>
        </w:rPr>
        <w:t xml:space="preserve">και ο κ. Παυλίδης, τον οποίο δεν βλέπω. </w:t>
      </w:r>
    </w:p>
    <w:p w14:paraId="219DA28C"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Κύριε Μαντά,</w:t>
      </w:r>
      <w:r w:rsidRPr="00A20F80">
        <w:rPr>
          <w:rFonts w:eastAsia="Times New Roman" w:cs="Times New Roman"/>
          <w:szCs w:val="24"/>
        </w:rPr>
        <w:t xml:space="preserve"> </w:t>
      </w:r>
      <w:r>
        <w:rPr>
          <w:rFonts w:eastAsia="Times New Roman" w:cs="Times New Roman"/>
          <w:szCs w:val="24"/>
        </w:rPr>
        <w:t>ειδοποίησέ τον. Αλλιώς θα κρατηθεί το όνομά του. Θα δώσω τον λόγο στ</w:t>
      </w:r>
      <w:r>
        <w:rPr>
          <w:rFonts w:eastAsia="Times New Roman" w:cs="Times New Roman"/>
          <w:szCs w:val="24"/>
        </w:rPr>
        <w:t xml:space="preserve">ον κ. </w:t>
      </w:r>
      <w:proofErr w:type="spellStart"/>
      <w:r>
        <w:rPr>
          <w:rFonts w:eastAsia="Times New Roman" w:cs="Times New Roman"/>
          <w:szCs w:val="24"/>
        </w:rPr>
        <w:t>Βρούτση</w:t>
      </w:r>
      <w:proofErr w:type="spellEnd"/>
      <w:r>
        <w:rPr>
          <w:rFonts w:eastAsia="Times New Roman" w:cs="Times New Roman"/>
          <w:szCs w:val="24"/>
        </w:rPr>
        <w:t xml:space="preserve"> και μετά έχετε ζητήσει τον λόγο εσείς. Θα πάμε </w:t>
      </w:r>
      <w:r>
        <w:rPr>
          <w:rFonts w:eastAsia="Times New Roman" w:cs="Times New Roman"/>
          <w:szCs w:val="24"/>
        </w:rPr>
        <w:t>μ’</w:t>
      </w:r>
      <w:r>
        <w:rPr>
          <w:rFonts w:eastAsia="Times New Roman" w:cs="Times New Roman"/>
          <w:szCs w:val="24"/>
        </w:rPr>
        <w:t xml:space="preserve"> αυτήν τη σειρά.</w:t>
      </w:r>
    </w:p>
    <w:p w14:paraId="219DA28D"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Τον λόγο έχει ο κ. Σταμάτης.</w:t>
      </w:r>
    </w:p>
    <w:p w14:paraId="219DA28E" w14:textId="77777777" w:rsidR="00656A4F" w:rsidRDefault="000C25FA">
      <w:pPr>
        <w:spacing w:line="600" w:lineRule="auto"/>
        <w:ind w:firstLine="720"/>
        <w:jc w:val="both"/>
        <w:rPr>
          <w:rFonts w:eastAsia="Times New Roman" w:cs="Times New Roman"/>
          <w:szCs w:val="24"/>
        </w:rPr>
      </w:pPr>
      <w:r w:rsidRPr="00594CEF">
        <w:rPr>
          <w:rFonts w:eastAsia="Times New Roman" w:cs="Times New Roman"/>
          <w:b/>
          <w:szCs w:val="24"/>
        </w:rPr>
        <w:t>ΔΗΜΗΤΡΙΟΣ ΣΤΑΜΑΤΗΣ:</w:t>
      </w:r>
      <w:r>
        <w:rPr>
          <w:rFonts w:eastAsia="Times New Roman" w:cs="Times New Roman"/>
          <w:szCs w:val="24"/>
        </w:rPr>
        <w:t xml:space="preserve"> Ευχαριστώ, κύριε Πρόεδρε.</w:t>
      </w:r>
    </w:p>
    <w:p w14:paraId="219DA28F"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 xml:space="preserve">Εγώ, κύριοι Υπουργοί, θα ξεκινήσω ευχάριστα. Βέβαια, λείπει ο κ. </w:t>
      </w:r>
      <w:proofErr w:type="spellStart"/>
      <w:r>
        <w:rPr>
          <w:rFonts w:eastAsia="Times New Roman" w:cs="Times New Roman"/>
          <w:szCs w:val="24"/>
        </w:rPr>
        <w:t>Τσακαλώτος</w:t>
      </w:r>
      <w:proofErr w:type="spellEnd"/>
      <w:r>
        <w:rPr>
          <w:rFonts w:eastAsia="Times New Roman" w:cs="Times New Roman"/>
          <w:szCs w:val="24"/>
        </w:rPr>
        <w:t>, που εκτιμάει τέτοιες ανα</w:t>
      </w:r>
      <w:r>
        <w:rPr>
          <w:rFonts w:eastAsia="Times New Roman" w:cs="Times New Roman"/>
          <w:szCs w:val="24"/>
        </w:rPr>
        <w:t>φορές, αλλά δεν πειράζει, θα το μεταφέρετε.</w:t>
      </w:r>
    </w:p>
    <w:p w14:paraId="219DA290"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lastRenderedPageBreak/>
        <w:t xml:space="preserve">Το ευχάριστο ποιο είναι; Βλέπω τώρα στα </w:t>
      </w:r>
      <w:r>
        <w:rPr>
          <w:rFonts w:eastAsia="Times New Roman" w:cs="Times New Roman"/>
          <w:szCs w:val="24"/>
          <w:lang w:val="en-US"/>
        </w:rPr>
        <w:t>site</w:t>
      </w:r>
      <w:r>
        <w:rPr>
          <w:rFonts w:eastAsia="Times New Roman" w:cs="Times New Roman"/>
          <w:szCs w:val="24"/>
          <w:lang w:val="en-US"/>
        </w:rPr>
        <w:t>s</w:t>
      </w:r>
      <w:r>
        <w:rPr>
          <w:rFonts w:eastAsia="Times New Roman" w:cs="Times New Roman"/>
          <w:szCs w:val="24"/>
        </w:rPr>
        <w:t xml:space="preserve"> ότι πληθαίνουν κάθε ημέρα οι δήμαρχοι που αποποιούνται τη</w:t>
      </w:r>
      <w:r>
        <w:rPr>
          <w:rFonts w:eastAsia="Times New Roman" w:cs="Times New Roman"/>
          <w:szCs w:val="24"/>
        </w:rPr>
        <w:t>ν</w:t>
      </w:r>
      <w:r>
        <w:rPr>
          <w:rFonts w:eastAsia="Times New Roman" w:cs="Times New Roman"/>
          <w:szCs w:val="24"/>
        </w:rPr>
        <w:t xml:space="preserve"> </w:t>
      </w:r>
      <w:proofErr w:type="spellStart"/>
      <w:r>
        <w:rPr>
          <w:rFonts w:eastAsia="Times New Roman" w:cs="Times New Roman"/>
          <w:szCs w:val="24"/>
        </w:rPr>
        <w:t>υποστηρίξη</w:t>
      </w:r>
      <w:proofErr w:type="spellEnd"/>
      <w:r>
        <w:rPr>
          <w:rFonts w:eastAsia="Times New Roman" w:cs="Times New Roman"/>
          <w:szCs w:val="24"/>
        </w:rPr>
        <w:t xml:space="preserve"> </w:t>
      </w:r>
      <w:r>
        <w:rPr>
          <w:rFonts w:eastAsia="Times New Roman" w:cs="Times New Roman"/>
          <w:szCs w:val="24"/>
        </w:rPr>
        <w:t>του κόμματός σας. Έτσι γλιτώνετε από τη χρέωση αποτυχιών σε κάποιους δήμους. Αλλά ταυτόχρονα αυτ</w:t>
      </w:r>
      <w:r>
        <w:rPr>
          <w:rFonts w:eastAsia="Times New Roman" w:cs="Times New Roman"/>
          <w:szCs w:val="24"/>
        </w:rPr>
        <w:t xml:space="preserve">ό είναι και ενδεικτικό του πόσο αξιόπιστες είναι οι αναφορές του Πρωθυπουργού σας όταν λέει «θα κερδίσουμε στις εκλογές». </w:t>
      </w:r>
    </w:p>
    <w:p w14:paraId="219DA291"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 xml:space="preserve">Οι δήμαρχοι, που κατά το κοινώς λεγόμενο </w:t>
      </w:r>
      <w:r>
        <w:rPr>
          <w:rFonts w:eastAsia="Times New Roman" w:cs="Times New Roman"/>
          <w:szCs w:val="24"/>
        </w:rPr>
        <w:t>«</w:t>
      </w:r>
      <w:r>
        <w:rPr>
          <w:rFonts w:eastAsia="Times New Roman" w:cs="Times New Roman"/>
          <w:szCs w:val="24"/>
        </w:rPr>
        <w:t xml:space="preserve">είναι </w:t>
      </w:r>
      <w:proofErr w:type="spellStart"/>
      <w:r>
        <w:rPr>
          <w:rFonts w:eastAsia="Times New Roman" w:cs="Times New Roman"/>
          <w:szCs w:val="24"/>
        </w:rPr>
        <w:t>γατόνια</w:t>
      </w:r>
      <w:proofErr w:type="spellEnd"/>
      <w:r>
        <w:rPr>
          <w:rFonts w:eastAsia="Times New Roman" w:cs="Times New Roman"/>
          <w:szCs w:val="24"/>
        </w:rPr>
        <w:t>»</w:t>
      </w:r>
      <w:r>
        <w:rPr>
          <w:rFonts w:eastAsia="Times New Roman" w:cs="Times New Roman"/>
          <w:szCs w:val="24"/>
        </w:rPr>
        <w:t>, έχουν πιάσει έγκαιρα το μήνυμα και το κλίμα της κοινωνίας και λένε «</w:t>
      </w:r>
      <w:proofErr w:type="spellStart"/>
      <w:r>
        <w:rPr>
          <w:rFonts w:eastAsia="Times New Roman" w:cs="Times New Roman"/>
          <w:szCs w:val="24"/>
        </w:rPr>
        <w:t>απεταξά</w:t>
      </w:r>
      <w:r>
        <w:rPr>
          <w:rFonts w:eastAsia="Times New Roman" w:cs="Times New Roman"/>
          <w:szCs w:val="24"/>
        </w:rPr>
        <w:t>μην</w:t>
      </w:r>
      <w:proofErr w:type="spellEnd"/>
      <w:r>
        <w:rPr>
          <w:rFonts w:eastAsia="Times New Roman" w:cs="Times New Roman"/>
          <w:szCs w:val="24"/>
        </w:rPr>
        <w:t xml:space="preserve"> τον σατανά». Και ποιοι; Κορυφαία στελέχη, δύο πρώην </w:t>
      </w:r>
      <w:proofErr w:type="spellStart"/>
      <w:r>
        <w:rPr>
          <w:rFonts w:eastAsia="Times New Roman" w:cs="Times New Roman"/>
          <w:szCs w:val="24"/>
        </w:rPr>
        <w:t>αντιπεριφερειάρχες</w:t>
      </w:r>
      <w:proofErr w:type="spellEnd"/>
      <w:r>
        <w:rPr>
          <w:rFonts w:eastAsia="Times New Roman" w:cs="Times New Roman"/>
          <w:szCs w:val="24"/>
        </w:rPr>
        <w:t xml:space="preserve"> </w:t>
      </w:r>
      <w:r>
        <w:rPr>
          <w:rFonts w:eastAsia="Times New Roman" w:cs="Times New Roman"/>
          <w:szCs w:val="24"/>
        </w:rPr>
        <w:t xml:space="preserve">της </w:t>
      </w:r>
      <w:r>
        <w:rPr>
          <w:rFonts w:eastAsia="Times New Roman" w:cs="Times New Roman"/>
          <w:szCs w:val="24"/>
        </w:rPr>
        <w:t xml:space="preserve">κ. </w:t>
      </w:r>
      <w:r>
        <w:rPr>
          <w:rFonts w:eastAsia="Times New Roman" w:cs="Times New Roman"/>
          <w:szCs w:val="24"/>
        </w:rPr>
        <w:t xml:space="preserve">Δούρου. </w:t>
      </w:r>
    </w:p>
    <w:p w14:paraId="219DA292"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Ταυτόχρονα, όμως, αυτή η διαπίστωση εξηγεί και γιατί ο κύριος Πρωθυπουργός, μιλώντας χθες στο Αιγάλεω, μέσα σε σαράντα οκτώ ώρες μετέτρεψε τις εκλογές από δημοψήφισμ</w:t>
      </w:r>
      <w:r>
        <w:rPr>
          <w:rFonts w:eastAsia="Times New Roman" w:cs="Times New Roman"/>
          <w:szCs w:val="24"/>
        </w:rPr>
        <w:t xml:space="preserve">α, από ψήφο εμπιστοσύνης στην Κυβέρνηση </w:t>
      </w:r>
      <w:r>
        <w:rPr>
          <w:rFonts w:eastAsia="Times New Roman" w:cs="Times New Roman"/>
          <w:szCs w:val="24"/>
        </w:rPr>
        <w:lastRenderedPageBreak/>
        <w:t>σε δημοσκόπηση. Τι δημοσκόπηση; Κάλπες θα ανοίξουν σε πανεθνικό επίπεδο. Τώρα το βαφτίσατε δημοσκόπηση; Όπως και να το βαφτίσετε, κάλπες είναι, είναι ψήφος εμπιστοσύνης στην Κυβέρνηση και το μήνυμα που θα πάρετε θα ε</w:t>
      </w:r>
      <w:r>
        <w:rPr>
          <w:rFonts w:eastAsia="Times New Roman" w:cs="Times New Roman"/>
          <w:szCs w:val="24"/>
        </w:rPr>
        <w:t xml:space="preserve">ίναι εξαιρετικά σκληρό και υποχρεωτικό. Μην νομίζετε ότι μπορείτε να αγνοήσετε ένα αποτέλεσμα επί της κάλπης. </w:t>
      </w:r>
    </w:p>
    <w:p w14:paraId="219DA293"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 xml:space="preserve">Πάμε τώρα γρήγορα στο νομοσχέδιο. Τι νομοσχέδιο είναι αυτό; Μελετημένο, λέει. Μελετημένο και έχουν γεμίσει τα </w:t>
      </w:r>
      <w:r>
        <w:rPr>
          <w:rFonts w:eastAsia="Times New Roman" w:cs="Times New Roman"/>
          <w:szCs w:val="24"/>
        </w:rPr>
        <w:t>έ</w:t>
      </w:r>
      <w:r>
        <w:rPr>
          <w:rFonts w:eastAsia="Times New Roman" w:cs="Times New Roman"/>
          <w:szCs w:val="24"/>
        </w:rPr>
        <w:t>δρανα των Βουλευτών με τροπολογίες</w:t>
      </w:r>
      <w:r>
        <w:rPr>
          <w:rFonts w:eastAsia="Times New Roman" w:cs="Times New Roman"/>
          <w:szCs w:val="24"/>
        </w:rPr>
        <w:t xml:space="preserve"> επί τροπολογιών. Δηλαδή, εάν δεν ήταν μελετημένο και προσχεδιασμένο, τι θα γινόταν; Θα το γράφατε εδώ;</w:t>
      </w:r>
    </w:p>
    <w:p w14:paraId="219DA294"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 xml:space="preserve">Και πάμε επί της ουσίας. </w:t>
      </w:r>
      <w:proofErr w:type="spellStart"/>
      <w:r>
        <w:rPr>
          <w:rFonts w:eastAsia="Times New Roman" w:cs="Times New Roman"/>
          <w:szCs w:val="24"/>
        </w:rPr>
        <w:t>Εκατόν</w:t>
      </w:r>
      <w:proofErr w:type="spellEnd"/>
      <w:r>
        <w:rPr>
          <w:rFonts w:eastAsia="Times New Roman" w:cs="Times New Roman"/>
          <w:szCs w:val="24"/>
        </w:rPr>
        <w:t xml:space="preserve"> είκοσι δόσεις, που δεν είναι </w:t>
      </w:r>
      <w:proofErr w:type="spellStart"/>
      <w:r>
        <w:rPr>
          <w:rFonts w:eastAsia="Times New Roman" w:cs="Times New Roman"/>
          <w:szCs w:val="24"/>
        </w:rPr>
        <w:t>εκατόν</w:t>
      </w:r>
      <w:proofErr w:type="spellEnd"/>
      <w:r>
        <w:rPr>
          <w:rFonts w:eastAsia="Times New Roman" w:cs="Times New Roman"/>
          <w:szCs w:val="24"/>
        </w:rPr>
        <w:t xml:space="preserve"> είκοσι δόσεις, αλλά είναι κατά περίπτωση, και κυρίως είναι μια ρύθμιση σε βάρος των </w:t>
      </w:r>
      <w:r>
        <w:rPr>
          <w:rFonts w:eastAsia="Times New Roman" w:cs="Times New Roman"/>
          <w:szCs w:val="24"/>
        </w:rPr>
        <w:t xml:space="preserve">επιχειρήσεων, αυτές που έπρεπε να σηκώσουν το βάρος μιας ανάτασης της ελληνικής οικονομίας. Αυτούς χτυπάτε για λόγους ιδεολογίας. </w:t>
      </w:r>
    </w:p>
    <w:p w14:paraId="219DA295"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lastRenderedPageBreak/>
        <w:t>Όμως, για πείτε μου, διερωτηθήκατε γιατί διογκώθηκε το χρέος των πολιτών και των επιχειρήσεων προς τις εφορίες και τα ασφαλισ</w:t>
      </w:r>
      <w:r>
        <w:rPr>
          <w:rFonts w:eastAsia="Times New Roman" w:cs="Times New Roman"/>
          <w:szCs w:val="24"/>
        </w:rPr>
        <w:t>τικά ταμεία; Πώς από 80 δισεκατομμύρια έγινε 140; Για τρεις λόγους.</w:t>
      </w:r>
    </w:p>
    <w:p w14:paraId="219DA296"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 xml:space="preserve">Ο πρώτος λόγος είναι γιατί </w:t>
      </w:r>
      <w:r>
        <w:rPr>
          <w:rFonts w:eastAsia="Times New Roman" w:cs="Times New Roman"/>
          <w:szCs w:val="24"/>
        </w:rPr>
        <w:t xml:space="preserve">μπήκαν </w:t>
      </w:r>
      <w:r>
        <w:rPr>
          <w:rFonts w:eastAsia="Times New Roman" w:cs="Times New Roman"/>
          <w:szCs w:val="24"/>
        </w:rPr>
        <w:t xml:space="preserve">στο κλίμα του «δεν πληρώνω». Δεν ξέρω, κύριε </w:t>
      </w:r>
      <w:proofErr w:type="spellStart"/>
      <w:r>
        <w:rPr>
          <w:rFonts w:eastAsia="Times New Roman" w:cs="Times New Roman"/>
          <w:szCs w:val="24"/>
        </w:rPr>
        <w:t>Βρούτση</w:t>
      </w:r>
      <w:proofErr w:type="spellEnd"/>
      <w:r>
        <w:rPr>
          <w:rFonts w:eastAsia="Times New Roman" w:cs="Times New Roman"/>
          <w:szCs w:val="24"/>
        </w:rPr>
        <w:t>, αν είχατε προχθές βγάλει την ανακοίνωση του ΣΥΡΙΖΑ.</w:t>
      </w:r>
    </w:p>
    <w:p w14:paraId="219DA297" w14:textId="77777777" w:rsidR="00656A4F" w:rsidRDefault="000C25FA">
      <w:pPr>
        <w:spacing w:line="600" w:lineRule="auto"/>
        <w:ind w:firstLine="720"/>
        <w:jc w:val="both"/>
        <w:rPr>
          <w:rFonts w:eastAsia="Times New Roman" w:cs="Times New Roman"/>
          <w:szCs w:val="24"/>
        </w:rPr>
      </w:pPr>
      <w:r w:rsidRPr="00594CEF">
        <w:rPr>
          <w:rFonts w:eastAsia="Times New Roman" w:cs="Times New Roman"/>
          <w:b/>
          <w:szCs w:val="24"/>
        </w:rPr>
        <w:t>ΙΩΑΝΝΗΣ ΒΡΟΥΤΣΗΣ:</w:t>
      </w:r>
      <w:r>
        <w:rPr>
          <w:rFonts w:eastAsia="Times New Roman" w:cs="Times New Roman"/>
          <w:szCs w:val="24"/>
        </w:rPr>
        <w:t xml:space="preserve"> Τη δείξαμε.</w:t>
      </w:r>
    </w:p>
    <w:p w14:paraId="219DA298" w14:textId="77777777" w:rsidR="00656A4F" w:rsidRDefault="000C25FA">
      <w:pPr>
        <w:spacing w:line="600" w:lineRule="auto"/>
        <w:ind w:firstLine="720"/>
        <w:jc w:val="both"/>
        <w:rPr>
          <w:rFonts w:eastAsia="Times New Roman" w:cs="Times New Roman"/>
          <w:szCs w:val="24"/>
        </w:rPr>
      </w:pPr>
      <w:r>
        <w:rPr>
          <w:rFonts w:eastAsia="Times New Roman" w:cs="Times New Roman"/>
          <w:b/>
          <w:szCs w:val="24"/>
        </w:rPr>
        <w:t xml:space="preserve">ΔΗΜΗΤΡΙΟΣ </w:t>
      </w:r>
      <w:r>
        <w:rPr>
          <w:rFonts w:eastAsia="Times New Roman" w:cs="Times New Roman"/>
          <w:b/>
          <w:szCs w:val="24"/>
        </w:rPr>
        <w:t>ΣΤΑΜΑΤΗΣ:</w:t>
      </w:r>
      <w:r>
        <w:rPr>
          <w:rFonts w:eastAsia="Times New Roman" w:cs="Times New Roman"/>
          <w:szCs w:val="24"/>
        </w:rPr>
        <w:t xml:space="preserve"> Είναι η εποχή που λέγατε «δεν πληρώνουμε τίποτα, ούτε φόρους ούτε ασφαλιστικές εισφορές, μέχρι να πέσουν». Αυτό λέγατε, κύριοι συνάδελφοι, εσείς, που πάτε να μας κάνετε και μαθήματα σοβαρότητας επί της πολιτικής.</w:t>
      </w:r>
    </w:p>
    <w:p w14:paraId="219DA299"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Μόνο που αυτό το κλίμα το εισπράξ</w:t>
      </w:r>
      <w:r>
        <w:rPr>
          <w:rFonts w:eastAsia="Times New Roman" w:cs="Times New Roman"/>
          <w:szCs w:val="24"/>
        </w:rPr>
        <w:t xml:space="preserve">ατε και εσείς στη συνέχεια. Διότι πολύ λογικά αυτοί που υπάκουσαν στο κέλευσμα του κ. Τσίπρα και δεν πλήρωναν είπαν «γιατί να πληρώσω;» όταν ήρθε ο κ. Τσίπρας, με αποτέλεσμα </w:t>
      </w:r>
      <w:r>
        <w:rPr>
          <w:rFonts w:eastAsia="Times New Roman" w:cs="Times New Roman"/>
          <w:szCs w:val="24"/>
        </w:rPr>
        <w:lastRenderedPageBreak/>
        <w:t>επιχειρήσατε –και είναι ο δεύτερος λόγος- μία ρύθμιση την οποία τροποποιήσατε τέσσ</w:t>
      </w:r>
      <w:r>
        <w:rPr>
          <w:rFonts w:eastAsia="Times New Roman" w:cs="Times New Roman"/>
          <w:szCs w:val="24"/>
        </w:rPr>
        <w:t xml:space="preserve">ερις φορές. Και τι πετύχατε; Πετύχατε από το ένα εκατομμύριο τετρακόσιες χιλιάδες δικαιούμενους της ρύθμισης να ρυθμιστούν μόνο οκτώ χιλιάδες. Μεγάλο το επίτευγμα! </w:t>
      </w:r>
    </w:p>
    <w:p w14:paraId="219DA29A"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Όμως, ο σπουδαιότερος λόγος, κύριοι Υπουργοί, που σωρεύονται αυτά τα χρέη ξέρετε ποιος είνα</w:t>
      </w:r>
      <w:r>
        <w:rPr>
          <w:rFonts w:eastAsia="Times New Roman" w:cs="Times New Roman"/>
          <w:szCs w:val="24"/>
        </w:rPr>
        <w:t>ι; Ότι δεν υπάρχουν λεφτά. Δεν υπάρχουν λεφτά στους πολίτες, δεν υπάρχουν λεφτά στις επιχειρήσεις. Και αν δεν αλλάξει αυτή η πολιτική, και αν δεν γίνουν επενδύσεις, και αν δεν ανέβει η ανάπτυξη, η οποία επί δύο χρόνια ήταν καθηλωμένη και τώρα είναι αναιμικ</w:t>
      </w:r>
      <w:r>
        <w:rPr>
          <w:rFonts w:eastAsia="Times New Roman" w:cs="Times New Roman"/>
          <w:szCs w:val="24"/>
        </w:rPr>
        <w:t xml:space="preserve">ή, αν δεν υπάρχει μείωση της φορολογίας, αν δεν υπάρχει βελτίωση του επιχειρηματικού κλίματος μην περιμένετε με τις εκατό δόσεις να λύσετε το πρόβλημα. Θα </w:t>
      </w:r>
      <w:proofErr w:type="spellStart"/>
      <w:r>
        <w:rPr>
          <w:rFonts w:eastAsia="Times New Roman" w:cs="Times New Roman"/>
          <w:szCs w:val="24"/>
        </w:rPr>
        <w:t>ξαναείμαστε</w:t>
      </w:r>
      <w:proofErr w:type="spellEnd"/>
      <w:r>
        <w:rPr>
          <w:rFonts w:eastAsia="Times New Roman" w:cs="Times New Roman"/>
          <w:szCs w:val="24"/>
        </w:rPr>
        <w:t xml:space="preserve"> εδώ και θα ξανασυζητάμε νέα ρύθμιση, γιατί δεν μπορείτε να καταλάβετε από ποιον δρόμο πρέ</w:t>
      </w:r>
      <w:r>
        <w:rPr>
          <w:rFonts w:eastAsia="Times New Roman" w:cs="Times New Roman"/>
          <w:szCs w:val="24"/>
        </w:rPr>
        <w:t>πει να κινηθούμε για να βοηθήσουμε τους ανθρώπους και τις επιχειρήσεις να είναι εντάξει στις υποχρεώσεις τους.</w:t>
      </w:r>
    </w:p>
    <w:p w14:paraId="219DA29B"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lastRenderedPageBreak/>
        <w:t>Και πάμε τώρα στις δύο νέες ρυθμίσεις, στον ΦΠΑ και στη δέκατη τρίτη σύνταξη.</w:t>
      </w:r>
    </w:p>
    <w:p w14:paraId="219DA29C"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Ήρθατε εδώ με καμάρι και μιλούσατε για την αποκατάσταση, λέει, αυτή</w:t>
      </w:r>
      <w:r>
        <w:rPr>
          <w:rFonts w:eastAsia="Times New Roman" w:cs="Times New Roman"/>
          <w:szCs w:val="24"/>
        </w:rPr>
        <w:t>ς της ρύθμισης για τον ΦΠΑ. Επαναφέρετε, λέει, τα παλιά επίπεδα. Γιατί λέτε ψέματα; Πρώτα απ’ όλα, δεν τα επαναφέρετε. Αν τα επαναφέρετε, ψηφίστε τη ρύθμιση που κατέθεσε η Νέα Δημοκρατία που αναφέρεται ακριβώς σε αυτό το ζήτημα, πλήρης επαναφορά του καθεστ</w:t>
      </w:r>
      <w:r>
        <w:rPr>
          <w:rFonts w:eastAsia="Times New Roman" w:cs="Times New Roman"/>
          <w:szCs w:val="24"/>
        </w:rPr>
        <w:t>ώτος που ίσχυε το 2014.</w:t>
      </w:r>
    </w:p>
    <w:p w14:paraId="219DA29D"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Όμως, ποιος ανέβασε τον ΦΠΑ; Δικαιούστε εσείς να επαίρεστε, επειδή τον επαναφέρετε, στον βαθμό που επαναφέρετε, στα επίπεδα του 2014; Αντί να ντρέπεστε, έρχεστε εδώ και είστε υπερήφανοι;</w:t>
      </w:r>
    </w:p>
    <w:p w14:paraId="219DA29E"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Και πάω στη δέκατη τρίτη σύνταξη. Εδώ γελάνε,</w:t>
      </w:r>
      <w:r>
        <w:rPr>
          <w:rFonts w:eastAsia="Times New Roman" w:cs="Times New Roman"/>
          <w:szCs w:val="24"/>
        </w:rPr>
        <w:t xml:space="preserve"> διότι, κύριοι συνάδελφοι της Νέας Δημοκρατίας, είστε άδικοι. Γιατί αμφισβητείτε ότι πρόκειται περί δέκατης τρίτης σύνταξης; Η δέκατη τρίτη σύνταξη έχει </w:t>
      </w:r>
      <w:proofErr w:type="spellStart"/>
      <w:r>
        <w:rPr>
          <w:rFonts w:eastAsia="Times New Roman" w:cs="Times New Roman"/>
          <w:szCs w:val="24"/>
        </w:rPr>
        <w:t>ξαναχορηγηθεί</w:t>
      </w:r>
      <w:proofErr w:type="spellEnd"/>
      <w:r>
        <w:rPr>
          <w:rFonts w:eastAsia="Times New Roman" w:cs="Times New Roman"/>
          <w:szCs w:val="24"/>
        </w:rPr>
        <w:t xml:space="preserve">. </w:t>
      </w:r>
    </w:p>
    <w:p w14:paraId="219DA29F"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lastRenderedPageBreak/>
        <w:t>Κύριοι Υπουργοί, τη δέκατη τρίτη σύνταξη την έχει χορηγήσει η Κυβέρνησή σας το 2016 –το</w:t>
      </w:r>
      <w:r>
        <w:rPr>
          <w:rFonts w:eastAsia="Times New Roman" w:cs="Times New Roman"/>
          <w:szCs w:val="24"/>
        </w:rPr>
        <w:t xml:space="preserve"> ξεχάσατε;- όταν έτρεχε να τα μαζέψει ο </w:t>
      </w:r>
      <w:proofErr w:type="spellStart"/>
      <w:r>
        <w:rPr>
          <w:rFonts w:eastAsia="Times New Roman" w:cs="Times New Roman"/>
          <w:szCs w:val="24"/>
        </w:rPr>
        <w:t>Τσακαλώτος</w:t>
      </w:r>
      <w:proofErr w:type="spellEnd"/>
      <w:r>
        <w:rPr>
          <w:rFonts w:eastAsia="Times New Roman" w:cs="Times New Roman"/>
          <w:szCs w:val="24"/>
        </w:rPr>
        <w:t xml:space="preserve"> με επιστολή στους δανειστές </w:t>
      </w:r>
      <w:r>
        <w:rPr>
          <w:rFonts w:eastAsia="Times New Roman" w:cs="Times New Roman"/>
          <w:szCs w:val="24"/>
        </w:rPr>
        <w:t xml:space="preserve">που </w:t>
      </w:r>
      <w:r>
        <w:rPr>
          <w:rFonts w:eastAsia="Times New Roman" w:cs="Times New Roman"/>
          <w:szCs w:val="24"/>
        </w:rPr>
        <w:t xml:space="preserve">έλεγε «πλάκα κάνουμε, αυτό είναι ένα βοήθημα». </w:t>
      </w:r>
    </w:p>
    <w:p w14:paraId="219DA2A0"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Και το βοήθημα εκείνο ήταν πολύ μεγαλύτερο από τα 800 εκατομμύρια που δίνετε τώρα. Τα μαζέψατε τότε. Άρα, λοιπόν, αν μπορούσε</w:t>
      </w:r>
      <w:r>
        <w:rPr>
          <w:rFonts w:eastAsia="Times New Roman" w:cs="Times New Roman"/>
          <w:szCs w:val="24"/>
        </w:rPr>
        <w:t xml:space="preserve"> κάποιος να βαφτίσει αυτό το βοήθημα, θα έλεγε ότι είναι η δέκατη τρίτη «</w:t>
      </w:r>
      <w:proofErr w:type="spellStart"/>
      <w:r>
        <w:rPr>
          <w:rFonts w:eastAsia="Times New Roman" w:cs="Times New Roman"/>
          <w:szCs w:val="24"/>
        </w:rPr>
        <w:t>αλ</w:t>
      </w:r>
      <w:r>
        <w:rPr>
          <w:rFonts w:eastAsia="Times New Roman" w:cs="Times New Roman"/>
          <w:szCs w:val="24"/>
        </w:rPr>
        <w:t>ά</w:t>
      </w:r>
      <w:proofErr w:type="spellEnd"/>
      <w:r>
        <w:rPr>
          <w:rFonts w:eastAsia="Times New Roman" w:cs="Times New Roman"/>
          <w:szCs w:val="24"/>
        </w:rPr>
        <w:t xml:space="preserve"> ΣΥΡΙΖΑ» σύνταξη, περιοδικά καταβαλλόμενη. Αυτή είναι η σύνταξή σας.</w:t>
      </w:r>
    </w:p>
    <w:p w14:paraId="219DA2A1"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Δ</w:t>
      </w:r>
      <w:r>
        <w:rPr>
          <w:rFonts w:eastAsia="Times New Roman" w:cs="Times New Roman"/>
          <w:szCs w:val="24"/>
        </w:rPr>
        <w:t>ίνετε</w:t>
      </w:r>
      <w:r>
        <w:rPr>
          <w:rFonts w:eastAsia="Times New Roman" w:cs="Times New Roman"/>
          <w:szCs w:val="24"/>
        </w:rPr>
        <w:t xml:space="preserve"> όμως</w:t>
      </w:r>
      <w:r>
        <w:rPr>
          <w:rFonts w:eastAsia="Times New Roman" w:cs="Times New Roman"/>
          <w:szCs w:val="24"/>
        </w:rPr>
        <w:t xml:space="preserve"> 800 εκατομμύρια. Μάλιστα! Σε ποιους; Στους συνταξιούχους. </w:t>
      </w:r>
      <w:r>
        <w:rPr>
          <w:rFonts w:eastAsia="Times New Roman" w:cs="Times New Roman"/>
          <w:szCs w:val="24"/>
        </w:rPr>
        <w:t>Ας</w:t>
      </w:r>
      <w:r>
        <w:rPr>
          <w:rFonts w:eastAsia="Times New Roman" w:cs="Times New Roman"/>
          <w:szCs w:val="24"/>
        </w:rPr>
        <w:t xml:space="preserve"> κάνουμε έναν λογαριασμό να δούμε αυτές</w:t>
      </w:r>
      <w:r>
        <w:rPr>
          <w:rFonts w:eastAsia="Times New Roman" w:cs="Times New Roman"/>
          <w:szCs w:val="24"/>
        </w:rPr>
        <w:t xml:space="preserve"> οι κατηγορίες των συνταξιούχων τι πλήρωσαν μέχρι τώρα. Σας κάνω έναν λογαριασμό, λοιπόν, για να καταγραφεί, κύριε Υπουργέ. Δώσατε 800 εκατομμύρια. Να δούμε τι πήρατε αυτόν τον καιρό από τις ίδιες κατηγορίες.</w:t>
      </w:r>
    </w:p>
    <w:p w14:paraId="219DA2A2"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lastRenderedPageBreak/>
        <w:t xml:space="preserve">Πήρατε ή δεν πήρατε από τον </w:t>
      </w:r>
      <w:proofErr w:type="spellStart"/>
      <w:r>
        <w:rPr>
          <w:rFonts w:eastAsia="Times New Roman" w:cs="Times New Roman"/>
          <w:szCs w:val="24"/>
        </w:rPr>
        <w:t>ηυξημένο</w:t>
      </w:r>
      <w:proofErr w:type="spellEnd"/>
      <w:r>
        <w:rPr>
          <w:rFonts w:eastAsia="Times New Roman" w:cs="Times New Roman"/>
          <w:szCs w:val="24"/>
        </w:rPr>
        <w:t xml:space="preserve"> ΦΠΑ επί τω</w:t>
      </w:r>
      <w:r>
        <w:rPr>
          <w:rFonts w:eastAsia="Times New Roman" w:cs="Times New Roman"/>
          <w:szCs w:val="24"/>
        </w:rPr>
        <w:t xml:space="preserve">ν προϊόντων λαϊκής κατανάλωσης 2,2 δισεκατομμύρια στην τετραετία; Το μεγαλύτερο μέρος αυτού του βάρους ποιος το επωμίστηκε; Οι πιο φτωχές τάξεις, οι συνταξιούχοι. Βάλτε, λοιπόν, το μισό από τα 2,2 δισεκατομμύρια που επιβαρύνθηκαν αυτοί στην καθημερινότητά </w:t>
      </w:r>
      <w:r>
        <w:rPr>
          <w:rFonts w:eastAsia="Times New Roman" w:cs="Times New Roman"/>
          <w:szCs w:val="24"/>
        </w:rPr>
        <w:t>τους.</w:t>
      </w:r>
    </w:p>
    <w:p w14:paraId="219DA2A3"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Το ΕΚΑΣ το κόψατε. Και μάλιστα χθες υπήρχε και ένας τραγέλαφος. Σας άκουσα</w:t>
      </w:r>
      <w:r>
        <w:rPr>
          <w:rFonts w:eastAsia="Times New Roman" w:cs="Times New Roman"/>
          <w:szCs w:val="24"/>
        </w:rPr>
        <w:t>,</w:t>
      </w:r>
      <w:r>
        <w:rPr>
          <w:rFonts w:eastAsia="Times New Roman" w:cs="Times New Roman"/>
          <w:szCs w:val="24"/>
        </w:rPr>
        <w:t xml:space="preserve"> </w:t>
      </w:r>
      <w:r>
        <w:rPr>
          <w:rFonts w:eastAsia="Times New Roman" w:cs="Times New Roman"/>
          <w:szCs w:val="24"/>
        </w:rPr>
        <w:t>κύριε Πετρόπουλε,</w:t>
      </w:r>
      <w:r>
        <w:rPr>
          <w:rFonts w:eastAsia="Times New Roman" w:cs="Times New Roman"/>
          <w:szCs w:val="24"/>
        </w:rPr>
        <w:t xml:space="preserve"> να υπερασπίζεστε το κόψιμο του ΕΚΑΣ, λέγοντας ότι αντικαταστάθηκε στην πραγματικότητα, αναπληρώθηκε από την πολιτική μας. Και το πρωί άκουγα στον </w:t>
      </w:r>
      <w:r>
        <w:rPr>
          <w:rFonts w:eastAsia="Times New Roman" w:cs="Times New Roman"/>
          <w:szCs w:val="24"/>
        </w:rPr>
        <w:t>«</w:t>
      </w:r>
      <w:r>
        <w:rPr>
          <w:rFonts w:eastAsia="Times New Roman" w:cs="Times New Roman"/>
          <w:szCs w:val="24"/>
        </w:rPr>
        <w:t>ΑΝΤ1</w:t>
      </w:r>
      <w:r>
        <w:rPr>
          <w:rFonts w:eastAsia="Times New Roman" w:cs="Times New Roman"/>
          <w:szCs w:val="24"/>
        </w:rPr>
        <w:t>»</w:t>
      </w:r>
      <w:r>
        <w:rPr>
          <w:rFonts w:eastAsia="Times New Roman" w:cs="Times New Roman"/>
          <w:szCs w:val="24"/>
        </w:rPr>
        <w:t xml:space="preserve"> τον</w:t>
      </w:r>
      <w:r>
        <w:rPr>
          <w:rFonts w:eastAsia="Times New Roman" w:cs="Times New Roman"/>
          <w:szCs w:val="24"/>
        </w:rPr>
        <w:t xml:space="preserve"> Υπουργό, τον κ. </w:t>
      </w:r>
      <w:proofErr w:type="spellStart"/>
      <w:r>
        <w:rPr>
          <w:rFonts w:eastAsia="Times New Roman" w:cs="Times New Roman"/>
          <w:szCs w:val="24"/>
        </w:rPr>
        <w:t>Τσακαλώτο</w:t>
      </w:r>
      <w:proofErr w:type="spellEnd"/>
      <w:r>
        <w:rPr>
          <w:rFonts w:eastAsia="Times New Roman" w:cs="Times New Roman"/>
          <w:szCs w:val="24"/>
        </w:rPr>
        <w:t>, να λέει</w:t>
      </w:r>
      <w:r>
        <w:rPr>
          <w:rFonts w:eastAsia="Times New Roman" w:cs="Times New Roman"/>
          <w:szCs w:val="24"/>
        </w:rPr>
        <w:t>:</w:t>
      </w:r>
      <w:r>
        <w:rPr>
          <w:rFonts w:eastAsia="Times New Roman" w:cs="Times New Roman"/>
          <w:szCs w:val="24"/>
        </w:rPr>
        <w:t xml:space="preserve"> «</w:t>
      </w:r>
      <w:r>
        <w:rPr>
          <w:rFonts w:eastAsia="Times New Roman" w:cs="Times New Roman"/>
          <w:szCs w:val="24"/>
        </w:rPr>
        <w:t>Τ</w:t>
      </w:r>
      <w:r>
        <w:rPr>
          <w:rFonts w:eastAsia="Times New Roman" w:cs="Times New Roman"/>
          <w:szCs w:val="24"/>
        </w:rPr>
        <w:t xml:space="preserve">ο κόψιμο του ΕΚΑΣ ήταν η μεγαλύτερη ήττα που έχουμε υποστεί». Πρέπει να διαλέξετε και να συνεννοείστε μεταξύ σας. Λοιπόν, κόψατε το ΕΚΑΣ, το οποίο κόστισε 900 εκατομμύρια. </w:t>
      </w:r>
    </w:p>
    <w:p w14:paraId="219DA2A4"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 xml:space="preserve">Τρίτον, η εισφορά υπέρ υγείας. κόψατε από τους συνταξιούχους 700 εκατομμύρια κατ’ έτος. Και χώρια οι μειώσεις των νέων συνταξιούχων που φτάνουν το 38% από τον νόμο </w:t>
      </w:r>
      <w:proofErr w:type="spellStart"/>
      <w:r>
        <w:rPr>
          <w:rFonts w:eastAsia="Times New Roman" w:cs="Times New Roman"/>
          <w:szCs w:val="24"/>
        </w:rPr>
        <w:t>Κατρούγκαλου</w:t>
      </w:r>
      <w:proofErr w:type="spellEnd"/>
      <w:r>
        <w:rPr>
          <w:rFonts w:eastAsia="Times New Roman" w:cs="Times New Roman"/>
          <w:szCs w:val="24"/>
        </w:rPr>
        <w:t xml:space="preserve">. Αθροίστε τα αυτά και δείτε τα. </w:t>
      </w:r>
      <w:r>
        <w:rPr>
          <w:rFonts w:eastAsia="Times New Roman" w:cs="Times New Roman"/>
          <w:szCs w:val="24"/>
        </w:rPr>
        <w:lastRenderedPageBreak/>
        <w:t>Πόσο μπορείτε να τα συγκρίνετε με τα 800 εκατομ</w:t>
      </w:r>
      <w:r>
        <w:rPr>
          <w:rFonts w:eastAsia="Times New Roman" w:cs="Times New Roman"/>
          <w:szCs w:val="24"/>
        </w:rPr>
        <w:t>μύρια που δίνετε τώρα και έχετε τη θρασύτητα να λέτε ότι είναι η δέκατη τρίτη σύνταξη;</w:t>
      </w:r>
    </w:p>
    <w:p w14:paraId="219DA2A5" w14:textId="77777777" w:rsidR="00656A4F" w:rsidRDefault="000C25FA">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Με αυτό κλείνετε, κύριε Σταμάτη.</w:t>
      </w:r>
    </w:p>
    <w:p w14:paraId="219DA2A6" w14:textId="77777777" w:rsidR="00656A4F" w:rsidRDefault="000C25FA">
      <w:pPr>
        <w:spacing w:line="600" w:lineRule="auto"/>
        <w:ind w:firstLine="720"/>
        <w:jc w:val="both"/>
        <w:rPr>
          <w:rFonts w:eastAsia="Times New Roman" w:cs="Times New Roman"/>
          <w:szCs w:val="24"/>
        </w:rPr>
      </w:pPr>
      <w:r>
        <w:rPr>
          <w:rFonts w:eastAsia="Times New Roman" w:cs="Times New Roman"/>
          <w:b/>
          <w:szCs w:val="24"/>
        </w:rPr>
        <w:t>ΔΗΜΗΤΡΙΟΣ ΣΤΑΜΑΤΗΣ:</w:t>
      </w:r>
      <w:r>
        <w:rPr>
          <w:rFonts w:eastAsia="Times New Roman" w:cs="Times New Roman"/>
          <w:szCs w:val="24"/>
        </w:rPr>
        <w:t xml:space="preserve"> Κλείνω. Ήθελα να πω κάτι που θα τους άρεσε βέβαια.</w:t>
      </w:r>
    </w:p>
    <w:p w14:paraId="219DA2A7" w14:textId="77777777" w:rsidR="00656A4F" w:rsidRDefault="000C25FA">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Δεν πειράζει. Πείτε το και κλείστε.</w:t>
      </w:r>
    </w:p>
    <w:p w14:paraId="219DA2A8" w14:textId="77777777" w:rsidR="00656A4F" w:rsidRDefault="000C25FA">
      <w:pPr>
        <w:spacing w:line="600" w:lineRule="auto"/>
        <w:ind w:firstLine="720"/>
        <w:jc w:val="both"/>
        <w:rPr>
          <w:rFonts w:eastAsia="Times New Roman" w:cs="Times New Roman"/>
          <w:szCs w:val="24"/>
        </w:rPr>
      </w:pPr>
      <w:r>
        <w:rPr>
          <w:rFonts w:eastAsia="Times New Roman" w:cs="Times New Roman"/>
          <w:b/>
          <w:szCs w:val="24"/>
        </w:rPr>
        <w:t>ΔΗΜΗΤΡΙΟΣ ΣΤΑΜΑΤΗΣ:</w:t>
      </w:r>
      <w:r>
        <w:rPr>
          <w:rFonts w:eastAsia="Times New Roman" w:cs="Times New Roman"/>
          <w:szCs w:val="24"/>
        </w:rPr>
        <w:t xml:space="preserve"> Ακούστε να δείτε. Αυτόν τον λογαριασμό δεν τον </w:t>
      </w:r>
      <w:r>
        <w:rPr>
          <w:rFonts w:eastAsia="Times New Roman" w:cs="Times New Roman"/>
          <w:szCs w:val="24"/>
        </w:rPr>
        <w:t xml:space="preserve">κάνατε </w:t>
      </w:r>
      <w:r>
        <w:rPr>
          <w:rFonts w:eastAsia="Times New Roman" w:cs="Times New Roman"/>
          <w:szCs w:val="24"/>
        </w:rPr>
        <w:t>και δεν θέλετε να τον κάνετε. Ξέρετε ποιος τον κάνει, όμως; Τον κάνει ο συνταξιούχος, τον κάνουν οι πολίτες. Και το μήνυμα από αυτούς θα το πάρετ</w:t>
      </w:r>
      <w:r>
        <w:rPr>
          <w:rFonts w:eastAsia="Times New Roman" w:cs="Times New Roman"/>
          <w:szCs w:val="24"/>
        </w:rPr>
        <w:t>ε. Το προοίμιο του μηνύματος σας το είπα στην αρχή. Είναι η άρνηση δικών σας ανθρώπων, στελεχών να τους δώσετε χρίσμα ή να τους συμπαρασταθείτε στον αγώνα. Κάτι ξέρουν αυτοί περισσότερο από εσάς.</w:t>
      </w:r>
    </w:p>
    <w:p w14:paraId="219DA2A9" w14:textId="77777777" w:rsidR="00656A4F" w:rsidRDefault="000C25F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19DA2AA" w14:textId="77777777" w:rsidR="00656A4F" w:rsidRDefault="000C25FA">
      <w:pPr>
        <w:spacing w:line="600" w:lineRule="auto"/>
        <w:ind w:firstLine="720"/>
        <w:jc w:val="both"/>
        <w:rPr>
          <w:rFonts w:eastAsia="Times New Roman" w:cs="Times New Roman"/>
          <w:szCs w:val="24"/>
        </w:rPr>
      </w:pPr>
      <w:r w:rsidRPr="00641445">
        <w:rPr>
          <w:rFonts w:eastAsia="Times New Roman" w:cs="Times New Roman"/>
          <w:b/>
          <w:szCs w:val="24"/>
        </w:rPr>
        <w:lastRenderedPageBreak/>
        <w:t>ΠΡΟΕΔΡ</w:t>
      </w:r>
      <w:r w:rsidRPr="00641445">
        <w:rPr>
          <w:rFonts w:eastAsia="Times New Roman" w:cs="Times New Roman"/>
          <w:b/>
          <w:szCs w:val="24"/>
        </w:rPr>
        <w:t>ΕΥΩΝ (Νικήτας Κακλαμάνης):</w:t>
      </w:r>
      <w:r>
        <w:rPr>
          <w:rFonts w:eastAsia="Times New Roman" w:cs="Times New Roman"/>
          <w:szCs w:val="24"/>
        </w:rPr>
        <w:t xml:space="preserve"> Κύριε </w:t>
      </w:r>
      <w:proofErr w:type="spellStart"/>
      <w:r>
        <w:rPr>
          <w:rFonts w:eastAsia="Times New Roman" w:cs="Times New Roman"/>
          <w:szCs w:val="24"/>
        </w:rPr>
        <w:t>Κόνσολα</w:t>
      </w:r>
      <w:proofErr w:type="spellEnd"/>
      <w:r>
        <w:rPr>
          <w:rFonts w:eastAsia="Times New Roman" w:cs="Times New Roman"/>
          <w:szCs w:val="24"/>
        </w:rPr>
        <w:t xml:space="preserve">, θα σας παρακαλούσα να δώσετε τη σειρά σας στον κ. </w:t>
      </w:r>
      <w:proofErr w:type="spellStart"/>
      <w:r>
        <w:rPr>
          <w:rFonts w:eastAsia="Times New Roman" w:cs="Times New Roman"/>
          <w:szCs w:val="24"/>
        </w:rPr>
        <w:t>Βρούτση</w:t>
      </w:r>
      <w:proofErr w:type="spellEnd"/>
      <w:r>
        <w:rPr>
          <w:rFonts w:eastAsia="Times New Roman" w:cs="Times New Roman"/>
          <w:szCs w:val="24"/>
        </w:rPr>
        <w:t xml:space="preserve">, για να φύγει, και μετά είστε εσείς. Ακολουθεί ο κ. Παυλίδης. Ο κ. </w:t>
      </w:r>
      <w:proofErr w:type="spellStart"/>
      <w:r>
        <w:rPr>
          <w:rFonts w:eastAsia="Times New Roman" w:cs="Times New Roman"/>
          <w:szCs w:val="24"/>
        </w:rPr>
        <w:t>Κρεμαστινός</w:t>
      </w:r>
      <w:proofErr w:type="spellEnd"/>
      <w:r>
        <w:rPr>
          <w:rFonts w:eastAsia="Times New Roman" w:cs="Times New Roman"/>
          <w:szCs w:val="24"/>
        </w:rPr>
        <w:t xml:space="preserve"> και ο κ. Γεωργιάδης είναι στη Διάσκεψη, επομένως, θα ανέλθει πρώτος ο κ. Μαντ</w:t>
      </w:r>
      <w:r>
        <w:rPr>
          <w:rFonts w:eastAsia="Times New Roman" w:cs="Times New Roman"/>
          <w:szCs w:val="24"/>
        </w:rPr>
        <w:t>άς.</w:t>
      </w:r>
    </w:p>
    <w:p w14:paraId="219DA2AB" w14:textId="77777777" w:rsidR="00656A4F" w:rsidRDefault="000C25FA">
      <w:pPr>
        <w:spacing w:line="600" w:lineRule="auto"/>
        <w:ind w:firstLine="720"/>
        <w:jc w:val="both"/>
        <w:rPr>
          <w:rFonts w:eastAsia="Times New Roman" w:cs="Times New Roman"/>
          <w:szCs w:val="24"/>
        </w:rPr>
      </w:pPr>
      <w:r w:rsidRPr="00544C84">
        <w:rPr>
          <w:rFonts w:eastAsia="Times New Roman" w:cs="Times New Roman"/>
          <w:b/>
          <w:szCs w:val="24"/>
        </w:rPr>
        <w:t>ΙΩΑΝΝΗΣ ΒΡΟΥΤΣΗΣ:</w:t>
      </w:r>
      <w:r>
        <w:rPr>
          <w:rFonts w:eastAsia="Times New Roman" w:cs="Times New Roman"/>
          <w:szCs w:val="24"/>
        </w:rPr>
        <w:t xml:space="preserve"> Ας μιλήσει ο κ. </w:t>
      </w:r>
      <w:proofErr w:type="spellStart"/>
      <w:r>
        <w:rPr>
          <w:rFonts w:eastAsia="Times New Roman" w:cs="Times New Roman"/>
          <w:szCs w:val="24"/>
        </w:rPr>
        <w:t>Κόνσολας</w:t>
      </w:r>
      <w:proofErr w:type="spellEnd"/>
      <w:r>
        <w:rPr>
          <w:rFonts w:eastAsia="Times New Roman" w:cs="Times New Roman"/>
          <w:szCs w:val="24"/>
        </w:rPr>
        <w:t xml:space="preserve"> και μετά εγώ, κύριε Πρόεδρε.</w:t>
      </w:r>
    </w:p>
    <w:p w14:paraId="219DA2AC" w14:textId="77777777" w:rsidR="00656A4F" w:rsidRDefault="000C25FA">
      <w:pPr>
        <w:spacing w:line="600" w:lineRule="auto"/>
        <w:ind w:firstLine="720"/>
        <w:jc w:val="both"/>
        <w:rPr>
          <w:rFonts w:eastAsia="Times New Roman" w:cs="Times New Roman"/>
          <w:szCs w:val="24"/>
        </w:rPr>
      </w:pPr>
      <w:r w:rsidRPr="00641445">
        <w:rPr>
          <w:rFonts w:eastAsia="Times New Roman" w:cs="Times New Roman"/>
          <w:b/>
          <w:szCs w:val="24"/>
        </w:rPr>
        <w:t>ΠΡΟΕΔΡΕΥΩΝ (Νικήτας Κακλαμάνης):</w:t>
      </w:r>
      <w:r>
        <w:rPr>
          <w:rFonts w:eastAsia="Times New Roman" w:cs="Times New Roman"/>
          <w:szCs w:val="24"/>
        </w:rPr>
        <w:t xml:space="preserve"> Επειδή μου είπατε στις 11.00΄, γι</w:t>
      </w:r>
      <w:r w:rsidRPr="00314639">
        <w:rPr>
          <w:rFonts w:eastAsia="Times New Roman" w:cs="Times New Roman"/>
          <w:szCs w:val="24"/>
        </w:rPr>
        <w:t>’</w:t>
      </w:r>
      <w:r>
        <w:rPr>
          <w:rFonts w:eastAsia="Times New Roman" w:cs="Times New Roman"/>
          <w:szCs w:val="24"/>
        </w:rPr>
        <w:t xml:space="preserve"> αυτό το ανέφερα.</w:t>
      </w:r>
    </w:p>
    <w:p w14:paraId="219DA2AD"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 κ. </w:t>
      </w:r>
      <w:proofErr w:type="spellStart"/>
      <w:r>
        <w:rPr>
          <w:rFonts w:eastAsia="Times New Roman" w:cs="Times New Roman"/>
          <w:szCs w:val="24"/>
        </w:rPr>
        <w:t>Βρούτσης</w:t>
      </w:r>
      <w:proofErr w:type="spellEnd"/>
      <w:r>
        <w:rPr>
          <w:rFonts w:eastAsia="Times New Roman" w:cs="Times New Roman"/>
          <w:szCs w:val="24"/>
        </w:rPr>
        <w:t xml:space="preserve"> ζήτησε να μιλήσει τώρα κατ’ εξαίρεση. Διαφορετικά, οι δευτερολογίες των εισηγητών θα είναι μετά τους Υπουργούς.</w:t>
      </w:r>
    </w:p>
    <w:p w14:paraId="219DA2AE"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Κόνσολα</w:t>
      </w:r>
      <w:proofErr w:type="spellEnd"/>
      <w:r>
        <w:rPr>
          <w:rFonts w:eastAsia="Times New Roman" w:cs="Times New Roman"/>
          <w:szCs w:val="24"/>
        </w:rPr>
        <w:t>, έχετε τον λόγο.</w:t>
      </w:r>
    </w:p>
    <w:p w14:paraId="219DA2AF" w14:textId="77777777" w:rsidR="00656A4F" w:rsidRDefault="000C25FA">
      <w:pPr>
        <w:spacing w:line="600" w:lineRule="auto"/>
        <w:ind w:firstLine="720"/>
        <w:jc w:val="both"/>
        <w:rPr>
          <w:rFonts w:eastAsia="Times New Roman" w:cs="Times New Roman"/>
          <w:szCs w:val="24"/>
        </w:rPr>
      </w:pPr>
      <w:r w:rsidRPr="00544C84">
        <w:rPr>
          <w:rFonts w:eastAsia="Times New Roman" w:cs="Times New Roman"/>
          <w:b/>
          <w:szCs w:val="24"/>
        </w:rPr>
        <w:lastRenderedPageBreak/>
        <w:t xml:space="preserve">ΕΜΜΑΝΟΥΗΛ ΚΟΝΣΟΛΑΣ: </w:t>
      </w:r>
      <w:r>
        <w:rPr>
          <w:rFonts w:eastAsia="Times New Roman" w:cs="Times New Roman"/>
          <w:szCs w:val="24"/>
        </w:rPr>
        <w:t>Κύριε Πρόεδρε, κύριοι Υπουργοί, κυρίες και κύριοι συνάδελφοι, δύο ημέρες τώρα συζητά</w:t>
      </w:r>
      <w:r>
        <w:rPr>
          <w:rFonts w:eastAsia="Times New Roman" w:cs="Times New Roman"/>
          <w:szCs w:val="24"/>
        </w:rPr>
        <w:t>με στην Εθνική Αντιπροσωπεία τα ζητήματα που αφορούν το νομοσχέδιο του Υπουργείου Εργασίας, Κοινωνικής Ασφάλισης και Κοινωνικής Αλληλεγγύης. Βέβαια, τόσο οι συνάδελφοι, όσο και οι τηλεθεατές, οι πολίτες διαπιστώνουν ότι συζητάμε ένα φορολογικό νομοσχέδιο δ</w:t>
      </w:r>
      <w:r>
        <w:rPr>
          <w:rFonts w:eastAsia="Times New Roman" w:cs="Times New Roman"/>
          <w:szCs w:val="24"/>
        </w:rPr>
        <w:t xml:space="preserve">ύο σε ένα στην Κυβέρνηση. </w:t>
      </w:r>
    </w:p>
    <w:p w14:paraId="219DA2B0"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 xml:space="preserve">Έχει και τα θετικά του, κύριε Υπουργέ. Όμως, είναι εξαιρετικά δυσάρεστο σε αυτήν τη χρονική συγκυρία αντί να φέρει ένα νομοσχέδιο με μια στρατηγική στόχευση, προκειμένου όχι αποσπασματικά να λύνει ζητήματα που η ίδια η Κυβέρνηση </w:t>
      </w:r>
      <w:r>
        <w:rPr>
          <w:rFonts w:eastAsia="Times New Roman" w:cs="Times New Roman"/>
          <w:szCs w:val="24"/>
        </w:rPr>
        <w:t>έχει δημιουργήσει, προσπαθεί την ύστατη ώρα, την περίοδο των ευρωεκλογών να απαλύνει την εικόνα των πολιτών.</w:t>
      </w:r>
    </w:p>
    <w:p w14:paraId="219DA2B1"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Κύριε Πρόεδρε, κυρίες και κύριοι συνάδελφοι, ο κ. Τσίπρας, η Κυβέρνησή του δεν θα τα καταφέρει, γιατί το τελευταίο αριστερό πρόσημο που είχε μέσα α</w:t>
      </w:r>
      <w:r>
        <w:rPr>
          <w:rFonts w:eastAsia="Times New Roman" w:cs="Times New Roman"/>
          <w:szCs w:val="24"/>
        </w:rPr>
        <w:t xml:space="preserve">πό τη δημόσια εικόνα του εντός και εκτός Βουλής κατέρρευσε την </w:t>
      </w:r>
      <w:r>
        <w:rPr>
          <w:rFonts w:eastAsia="Times New Roman" w:cs="Times New Roman"/>
          <w:szCs w:val="24"/>
        </w:rPr>
        <w:lastRenderedPageBreak/>
        <w:t>τελευταία περίοδο. Το λέω αυτό γιατί στις 26 Μαΐου οι πολίτες θα δώσουν ηχηρή απάντηση σε αυτή την προσπάθεια της Κυβέρνησης να χειραγωγήσει τους πολίτες μέσα από δέλεαρ, μέσα από αποσπασματικά</w:t>
      </w:r>
      <w:r>
        <w:rPr>
          <w:rFonts w:eastAsia="Times New Roman" w:cs="Times New Roman"/>
          <w:szCs w:val="24"/>
        </w:rPr>
        <w:t xml:space="preserve"> μέτρα, μέσα από ζητήματα που θα έπρεπε να είχε λύσει τέσσερα χρόνια και να μην είχε δημιουργήσει η ίδια. </w:t>
      </w:r>
    </w:p>
    <w:p w14:paraId="219DA2B2"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 xml:space="preserve">Επίσης διαπιστώσαμε ότι ο κ. Τσίπρας έχει μετατρέψει τις ευρωεκλογές σε ένα </w:t>
      </w:r>
      <w:proofErr w:type="spellStart"/>
      <w:r>
        <w:rPr>
          <w:rFonts w:eastAsia="Times New Roman" w:cs="Times New Roman"/>
          <w:szCs w:val="24"/>
        </w:rPr>
        <w:t>διακύβευμα</w:t>
      </w:r>
      <w:proofErr w:type="spellEnd"/>
      <w:r>
        <w:rPr>
          <w:rFonts w:eastAsia="Times New Roman" w:cs="Times New Roman"/>
          <w:szCs w:val="24"/>
        </w:rPr>
        <w:t xml:space="preserve"> δημοσκόπησης. Είχαμε πει εδώ στην Εθνική Αντιπροσωπεία -το ίδι</w:t>
      </w:r>
      <w:r>
        <w:rPr>
          <w:rFonts w:eastAsia="Times New Roman" w:cs="Times New Roman"/>
          <w:szCs w:val="24"/>
        </w:rPr>
        <w:t>ο είπε από αυτό εδώ το Βήμα ο κύριος Πρωθυπουργός- ότι είναι ψήφος εμπιστοσύνης, αλλά πρόσφατα, δύο ημέρες πριν μετέτρεψε αυτή τη δέσμευσή του σε δημοσκόπηση. Εξάλλου, ο κ. Τσίπρας και η Κυβέρνησή του έχει ενσωματώσει πολύ καλά στην κουλτούρα του την κυβίσ</w:t>
      </w:r>
      <w:r>
        <w:rPr>
          <w:rFonts w:eastAsia="Times New Roman" w:cs="Times New Roman"/>
          <w:szCs w:val="24"/>
        </w:rPr>
        <w:t xml:space="preserve">τηση και τη μετατροπή μιας δημοσκόπησης από το «όχι» στο «ναι». Είναι ένα από τα ζητήματα με το οποίο έχει πλέον θέμα με το αριστερό ακροατήριό του. </w:t>
      </w:r>
    </w:p>
    <w:p w14:paraId="219DA2B3"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lastRenderedPageBreak/>
        <w:t xml:space="preserve">Από εκεί και πέρα, η Κυβέρνηση κυριολεκτικά πανικόβλητη πιστεύει ότι οι Έλληνες και οι Ελληνίδες ξεχνάνε, </w:t>
      </w:r>
      <w:r>
        <w:rPr>
          <w:rFonts w:eastAsia="Times New Roman" w:cs="Times New Roman"/>
          <w:szCs w:val="24"/>
        </w:rPr>
        <w:t>έχουν επιλεκτική μνήμη.</w:t>
      </w:r>
    </w:p>
    <w:p w14:paraId="219DA2B4"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Θέλω να πω στην Κυβέρνηση του κ. Τσίπρα ότι οι Έλληνες και οι Ελληνίδες όχι μόνο δεν ξεχνάνε, αλλά θα δώσουν και την απάντηση τις επόμενες ημέρες που θα έρθουν οι ευρωεκλογές, κύριε Υπουργέ.</w:t>
      </w:r>
    </w:p>
    <w:p w14:paraId="219DA2B5"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Κύριοι της Κυβέρνησης, ανακοινώσατε τη με</w:t>
      </w:r>
      <w:r>
        <w:rPr>
          <w:rFonts w:eastAsia="Times New Roman" w:cs="Times New Roman"/>
          <w:szCs w:val="24"/>
        </w:rPr>
        <w:t>ίωση των φορολογικών συντελεστών εσείς που τον Ιούλιο του 2015 από το 13% τον μετατρέψατε σε 24% κάνοντας την οικονομία μη ανταγωνιστική σε σχέση με τα ζητήματα που αφορούν και τον τουρισμό. Είναι μια αποσπασματική, όπως είπα και στην εισαγωγή μου, ρύθμιση</w:t>
      </w:r>
      <w:r>
        <w:rPr>
          <w:rFonts w:eastAsia="Times New Roman" w:cs="Times New Roman"/>
          <w:szCs w:val="24"/>
        </w:rPr>
        <w:t xml:space="preserve"> που δεν λύνει προβλήματα επί της ουσίας τώρα που έχει ξεκινήσει ήδη η τουριστική περίοδος και φυσικά αυτή η ρύθμιση δεν αφορά όλα τα προϊόντα της εστίασης.</w:t>
      </w:r>
    </w:p>
    <w:p w14:paraId="219DA2B6"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lastRenderedPageBreak/>
        <w:t>Είδατε εχθές, κύριε Υπουργέ, την ΠΟΕΣΕ που κατέθεσε σχετικό ψήφισμα στον Πρόεδρο της Βουλής και στα</w:t>
      </w:r>
      <w:r>
        <w:rPr>
          <w:rFonts w:eastAsia="Times New Roman" w:cs="Times New Roman"/>
          <w:szCs w:val="24"/>
        </w:rPr>
        <w:t xml:space="preserve"> κόμματα που, έστω και τώρα, σας καλεί να κατανοήσετε πόσο δύσκολο είναι σε μια επιχείρηση εστίασης σε όλη την επικράτεια από την Κέρκυρα μέχρι το Καστελόριζο και από την Αλεξανδρούπολη μέχρι τη Γαύδο να φορολογείται το προϊόν διαφορετικά, το τουριστικό πρ</w:t>
      </w:r>
      <w:r>
        <w:rPr>
          <w:rFonts w:eastAsia="Times New Roman" w:cs="Times New Roman"/>
          <w:szCs w:val="24"/>
        </w:rPr>
        <w:t>οϊόν, η εστίαση, στις επιχειρήσεις αυτές, άλλα με 13% και άλλα με 24%. Μιλάμε, φυσικά, για τα αφεψήματα για τον καφέ.</w:t>
      </w:r>
    </w:p>
    <w:p w14:paraId="219DA2B7"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Η νέα κατηγοριοποίηση των προϊόντων της εστίασης ως προς τους συντελεστές ΦΠΑ, έτσι όπως ήρθε στη Βουλή με την τροπολογία που έφερε η Κυβέ</w:t>
      </w:r>
      <w:r>
        <w:rPr>
          <w:rFonts w:eastAsia="Times New Roman" w:cs="Times New Roman"/>
          <w:szCs w:val="24"/>
        </w:rPr>
        <w:t xml:space="preserve">ρνηση, απέχει πάρα πολύ από την κατηγοριοποίηση των προϊόντων της εστίασης που ίσχυε το 2014. </w:t>
      </w:r>
    </w:p>
    <w:p w14:paraId="219DA2B8"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Να υπενθυμίσω ότι η Κυβέρνησή σας παρέλαβε τον συντελεστή ΦΠΑ στην εστίαση στο 13%, τον αύξησε δύο φορές, μία τον Ιούλιο του 2013 και μία τον Ιούνιο του 2016, στ</w:t>
      </w:r>
      <w:r>
        <w:rPr>
          <w:rFonts w:eastAsia="Times New Roman" w:cs="Times New Roman"/>
          <w:szCs w:val="24"/>
        </w:rPr>
        <w:t xml:space="preserve">ο 24%, γιατί; Διότι, πρώτον, πολύ απλά λόγω της </w:t>
      </w:r>
      <w:r>
        <w:rPr>
          <w:rFonts w:eastAsia="Times New Roman" w:cs="Times New Roman"/>
          <w:szCs w:val="24"/>
        </w:rPr>
        <w:lastRenderedPageBreak/>
        <w:t xml:space="preserve">καταστροφικής διαπραγμάτευσης του πρώτου εξαμήνου του 2015 οδήγησε τη χώρα σε ένα επώδυνο, αχρείαστο μνημόνιο και κυρίως, και δεύτερον, λόγω του ότι η Κυβέρνηση ΣΥΡΙΖΑ έχει ενσωματώσει στην κουλτούρα της ότι </w:t>
      </w:r>
      <w:r>
        <w:rPr>
          <w:rFonts w:eastAsia="Times New Roman" w:cs="Times New Roman"/>
          <w:szCs w:val="24"/>
        </w:rPr>
        <w:t>η αύξηση φόρων είναι η μόνη πηγή εσόδων, παραγωγής πλούτου για την Κυβέρνηση, προκειμένου να κάνει την αναδιανομή που έχει εξαγγελθεί κατά καιρούς και πολλές φορές από πολλούς κυβερνητικούς παράγοντες.</w:t>
      </w:r>
    </w:p>
    <w:p w14:paraId="219DA2B9"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Κάπως έτσι ξεκίνησε και η συζήτηση της αύξησης του φόρ</w:t>
      </w:r>
      <w:r>
        <w:rPr>
          <w:rFonts w:eastAsia="Times New Roman" w:cs="Times New Roman"/>
          <w:szCs w:val="24"/>
        </w:rPr>
        <w:t xml:space="preserve">ου της διαμονής από το 6,5% στο 13%. Και στο σημείο αυτό θέλω, αγαπητοί συνάδελφοι, να στρέψω τη μνήμη σας όταν εδώ στην Ολομέλεια κατέθεσα σχετική επίκαιρη ερώτηση –και το θυμάστε όλοι- στην κ. </w:t>
      </w:r>
      <w:proofErr w:type="spellStart"/>
      <w:r>
        <w:rPr>
          <w:rFonts w:eastAsia="Times New Roman" w:cs="Times New Roman"/>
          <w:szCs w:val="24"/>
        </w:rPr>
        <w:t>Παπανάτσιου</w:t>
      </w:r>
      <w:proofErr w:type="spellEnd"/>
      <w:r>
        <w:rPr>
          <w:rFonts w:eastAsia="Times New Roman" w:cs="Times New Roman"/>
          <w:szCs w:val="24"/>
        </w:rPr>
        <w:t>, η οποία τι μας είπε; Μας είπε ότι θα πρέπει να ε</w:t>
      </w:r>
      <w:r>
        <w:rPr>
          <w:rFonts w:eastAsia="Times New Roman" w:cs="Times New Roman"/>
          <w:szCs w:val="24"/>
        </w:rPr>
        <w:t xml:space="preserve">ίμαστε και ευχαριστημένοι που από το 6,5% πήγε στο 13% γιατί η </w:t>
      </w:r>
      <w:r>
        <w:rPr>
          <w:rFonts w:eastAsia="Times New Roman" w:cs="Times New Roman"/>
          <w:szCs w:val="24"/>
        </w:rPr>
        <w:t>τ</w:t>
      </w:r>
      <w:r>
        <w:rPr>
          <w:rFonts w:eastAsia="Times New Roman" w:cs="Times New Roman"/>
          <w:szCs w:val="24"/>
        </w:rPr>
        <w:t xml:space="preserve">ρόικα, οι θεσμοί πίεζαν την Κυβέρνηση να καταγράψει τη διαμονή στο 24%. </w:t>
      </w:r>
    </w:p>
    <w:p w14:paraId="219DA2BA"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εδώ είναι το οξύμωρο. Η </w:t>
      </w:r>
      <w:r>
        <w:rPr>
          <w:rFonts w:eastAsia="Times New Roman" w:cs="Times New Roman"/>
          <w:szCs w:val="24"/>
        </w:rPr>
        <w:t>κ</w:t>
      </w:r>
      <w:r>
        <w:rPr>
          <w:rFonts w:eastAsia="Times New Roman" w:cs="Times New Roman"/>
          <w:szCs w:val="24"/>
        </w:rPr>
        <w:t xml:space="preserve">υβέρνηση της Νέας Δημοκρατίας, η </w:t>
      </w:r>
      <w:r>
        <w:rPr>
          <w:rFonts w:eastAsia="Times New Roman" w:cs="Times New Roman"/>
          <w:szCs w:val="24"/>
        </w:rPr>
        <w:t>κ</w:t>
      </w:r>
      <w:r>
        <w:rPr>
          <w:rFonts w:eastAsia="Times New Roman" w:cs="Times New Roman"/>
          <w:szCs w:val="24"/>
        </w:rPr>
        <w:t>υβέρνηση του Αντώνη Σαμαρά δεν</w:t>
      </w:r>
      <w:r>
        <w:rPr>
          <w:rFonts w:eastAsia="Times New Roman" w:cs="Times New Roman"/>
          <w:szCs w:val="24"/>
        </w:rPr>
        <w:t xml:space="preserve"> είχε πιεστεί από τους δανειστές και τους θεσμούς να αυξήσει τους φορολογικούς συντελεστές; </w:t>
      </w:r>
    </w:p>
    <w:p w14:paraId="219DA2BB" w14:textId="77777777" w:rsidR="00656A4F" w:rsidRDefault="000C25FA">
      <w:pPr>
        <w:spacing w:line="600" w:lineRule="auto"/>
        <w:ind w:firstLine="720"/>
        <w:jc w:val="both"/>
        <w:rPr>
          <w:rFonts w:eastAsia="Times New Roman" w:cs="Times New Roman"/>
          <w:szCs w:val="24"/>
        </w:rPr>
      </w:pPr>
      <w:r w:rsidRPr="0002536E">
        <w:rPr>
          <w:rFonts w:eastAsia="Times New Roman"/>
          <w:color w:val="0A0A0A"/>
          <w:sz w:val="23"/>
          <w:szCs w:val="23"/>
          <w:shd w:val="clear" w:color="auto" w:fill="FFFFFF"/>
        </w:rPr>
        <w:t>(Στο σημείο αυτό κτυπάει το κουδούνι λήξεως του χρόνου ομιλίας του κυρίου Βουλευτή)</w:t>
      </w:r>
    </w:p>
    <w:p w14:paraId="219DA2BC"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 xml:space="preserve">Σας θυμίζω, λοιπόν, ότι η </w:t>
      </w:r>
      <w:r>
        <w:rPr>
          <w:rFonts w:eastAsia="Times New Roman" w:cs="Times New Roman"/>
          <w:szCs w:val="24"/>
        </w:rPr>
        <w:t>κ</w:t>
      </w:r>
      <w:r>
        <w:rPr>
          <w:rFonts w:eastAsia="Times New Roman" w:cs="Times New Roman"/>
          <w:szCs w:val="24"/>
        </w:rPr>
        <w:t>υβέρνηση του Αντώνη Σαμαρά δεν υποχρεώθηκε στην σύστ</w:t>
      </w:r>
      <w:r>
        <w:rPr>
          <w:rFonts w:eastAsia="Times New Roman" w:cs="Times New Roman"/>
          <w:szCs w:val="24"/>
        </w:rPr>
        <w:t xml:space="preserve">αση του </w:t>
      </w:r>
      <w:proofErr w:type="spellStart"/>
      <w:r>
        <w:rPr>
          <w:rFonts w:eastAsia="Times New Roman" w:cs="Times New Roman"/>
          <w:szCs w:val="24"/>
        </w:rPr>
        <w:t>υπερταμείου</w:t>
      </w:r>
      <w:proofErr w:type="spellEnd"/>
      <w:r>
        <w:rPr>
          <w:rFonts w:eastAsia="Times New Roman" w:cs="Times New Roman"/>
          <w:szCs w:val="24"/>
        </w:rPr>
        <w:t xml:space="preserve"> και στην υποθήκευση της ακίνητης περιουσίας που για ενενήντα εννέα χρόνια εσείς με δική σας υπογραφή έχετε υποθηκεύσει.</w:t>
      </w:r>
    </w:p>
    <w:p w14:paraId="219DA2BD"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Τότε η Κυβέρνηση της Νέας Δημοκρατίας δεν προέβη στη μείωση των συντελεστών ΦΠΑ στα νησιά, παρά την πίεση που ενδεχό</w:t>
      </w:r>
      <w:r>
        <w:rPr>
          <w:rFonts w:eastAsia="Times New Roman" w:cs="Times New Roman"/>
          <w:szCs w:val="24"/>
        </w:rPr>
        <w:t xml:space="preserve">μενα είχε από τους θεσμούς. Αυτή η κατάργηση, κύριε Υπουργέ, φέρει τη δική σας υπογραφή. </w:t>
      </w:r>
    </w:p>
    <w:p w14:paraId="219DA2BE"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lastRenderedPageBreak/>
        <w:t>Επίσης</w:t>
      </w:r>
      <w:r>
        <w:rPr>
          <w:rFonts w:eastAsia="Times New Roman" w:cs="Times New Roman"/>
          <w:szCs w:val="24"/>
        </w:rPr>
        <w:t xml:space="preserve"> δεν είχαμε προχωρήσει στην κατάργηση των μειωμένων συντελεστών ΦΠΑ στην εστίαση. Εξάλλου, θυμάστε πολύ καλά τότε ότι στην περίοδο της διακυβέρνησης της Νέας Δημοκρατίας είχαμε προχωρήσει στη μείωση της εστίασης και είχαν πολλαπλασιαστεί τα έσοδα, κάτι που</w:t>
      </w:r>
      <w:r>
        <w:rPr>
          <w:rFonts w:eastAsia="Times New Roman" w:cs="Times New Roman"/>
          <w:szCs w:val="24"/>
        </w:rPr>
        <w:t xml:space="preserve"> κατέγραψε και η Ανεξάρτητη Αρχή Εσόδων.</w:t>
      </w:r>
    </w:p>
    <w:p w14:paraId="219DA2BF"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Τώρα εσείς τι κάνετε; Αφού χάσατε τέσσερα χρόνια και δεν καταφέρατε να φέρετε τον ΦΠΑ στην εστίαση ούτε εκεί που τον είχατε παραλάβει το 2014, φέρνετε ένα αποσπασματικό μέτρο και φέρνετε σε αδιέξοδη κατάσταση τις επ</w:t>
      </w:r>
      <w:r>
        <w:rPr>
          <w:rFonts w:eastAsia="Times New Roman" w:cs="Times New Roman"/>
          <w:szCs w:val="24"/>
        </w:rPr>
        <w:t xml:space="preserve">ιχειρήσεις της εστίασης. </w:t>
      </w:r>
    </w:p>
    <w:p w14:paraId="219DA2C0"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Η Κυβέρνηση, εξάλλου, έχει μάθει να κρίνει τους αριθμούς αποσπασματικά. Να σας θυμίσω ότι ο νέος Υπουργός Τουρισμού από αυτό το Βήμα ακολούθησε την παραδοχή και της προηγούμενης, της προκατόχου Υπουργού Τουρισμού, της κ. Κουντουρά</w:t>
      </w:r>
      <w:r>
        <w:rPr>
          <w:rFonts w:eastAsia="Times New Roman" w:cs="Times New Roman"/>
          <w:szCs w:val="24"/>
        </w:rPr>
        <w:t xml:space="preserve">, δηλαδή, να επαίρεται για τον αριθμό των επισκεπτών. </w:t>
      </w:r>
    </w:p>
    <w:p w14:paraId="219DA2C1"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lastRenderedPageBreak/>
        <w:t>Μόνο που, κύριε Υπουργέ, ξέρετε πολύ καλά -και εσείς είστε άνθρωπος της αγοράς- ότι το τουριστικό ρεύμα σε ό,τι αφορά τους αριθμούς δεν καταγράφει το θετικό πρόσημο στο τουριστικό προϊόν. Το θετικό πρό</w:t>
      </w:r>
      <w:r>
        <w:rPr>
          <w:rFonts w:eastAsia="Times New Roman" w:cs="Times New Roman"/>
          <w:szCs w:val="24"/>
        </w:rPr>
        <w:t xml:space="preserve">σημο καταγράφεται από τα έσοδα. Και τα έσοδα </w:t>
      </w:r>
      <w:r w:rsidRPr="00B43959">
        <w:rPr>
          <w:rFonts w:eastAsia="Times New Roman" w:cs="Times New Roman"/>
          <w:szCs w:val="24"/>
        </w:rPr>
        <w:t>είναι ξεκάθαρα</w:t>
      </w:r>
      <w:r>
        <w:rPr>
          <w:rFonts w:eastAsia="Times New Roman" w:cs="Times New Roman"/>
          <w:szCs w:val="24"/>
        </w:rPr>
        <w:t xml:space="preserve"> από την Τράπεζα της Ελλάδος και τις άλλες ανεξάρτητες αρχές. Τα έσοδα έχουν καταρρεύσει. </w:t>
      </w:r>
    </w:p>
    <w:p w14:paraId="219DA2C2"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Επίσης</w:t>
      </w:r>
      <w:r>
        <w:rPr>
          <w:rFonts w:eastAsia="Times New Roman" w:cs="Times New Roman"/>
          <w:szCs w:val="24"/>
        </w:rPr>
        <w:t xml:space="preserve"> θα μπορούσε να μου πει κανείς «γιατί η κατά κεφαλήν δαπάνη ανά επισκέπτη είναι πολύ μειωμένη σε σχέση με τις ανταγωνιστικές χώρες;». Γιατί πολύ απλά είναι πολύ ακριβή χώρα και οι επισκέπτες που έρχονται από το εξωτερικό</w:t>
      </w:r>
      <w:r w:rsidRPr="00B639EF">
        <w:rPr>
          <w:rFonts w:eastAsia="Times New Roman" w:cs="Times New Roman"/>
          <w:szCs w:val="24"/>
        </w:rPr>
        <w:t xml:space="preserve"> </w:t>
      </w:r>
      <w:r>
        <w:rPr>
          <w:rFonts w:eastAsia="Times New Roman" w:cs="Times New Roman"/>
          <w:szCs w:val="24"/>
        </w:rPr>
        <w:t>δεν ξοδεύουν. Αυτή είναι η αλήθεια.</w:t>
      </w:r>
      <w:r>
        <w:rPr>
          <w:rFonts w:eastAsia="Times New Roman" w:cs="Times New Roman"/>
          <w:szCs w:val="24"/>
        </w:rPr>
        <w:t xml:space="preserve"> Για παράδειγμα, όταν η κατά κεφαλήν δαπάνη στην Ισπανία είναι στα 1.100 ευρώ και η κατά κεφαλήν δαπάνη εδώ στην Ελλάδα είναι 560 ευρώ, αυτό πρέπει να μας προβληματίσει. Αυτή είναι μια πραγματικότητα που δεν μπορεί να την προσπεράσει κανείς. </w:t>
      </w:r>
    </w:p>
    <w:p w14:paraId="219DA2C3"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lastRenderedPageBreak/>
        <w:t>Θέλω να πω κα</w:t>
      </w:r>
      <w:r>
        <w:rPr>
          <w:rFonts w:eastAsia="Times New Roman" w:cs="Times New Roman"/>
          <w:szCs w:val="24"/>
        </w:rPr>
        <w:t xml:space="preserve">ι κάτι ακόμα για αυτό το ζήτημα του τουριστικού προϊόντος. Έχετε μετατρέψει πλέον το τουριστικό προϊόν συνολικά σε μη ανταγωνιστικό με την </w:t>
      </w:r>
      <w:proofErr w:type="spellStart"/>
      <w:r>
        <w:rPr>
          <w:rFonts w:eastAsia="Times New Roman" w:cs="Times New Roman"/>
          <w:szCs w:val="24"/>
        </w:rPr>
        <w:t>υπερφορολόγηση</w:t>
      </w:r>
      <w:proofErr w:type="spellEnd"/>
      <w:r>
        <w:rPr>
          <w:rFonts w:eastAsia="Times New Roman" w:cs="Times New Roman"/>
          <w:szCs w:val="24"/>
        </w:rPr>
        <w:t xml:space="preserve">, με τον ΕΝΦΙΑ, με την επιβολή του ΕΝΦΙΑ και στις μικρές τουριστικές επιχειρήσεις, αλλά και με τα άλλα </w:t>
      </w:r>
      <w:r>
        <w:rPr>
          <w:rFonts w:eastAsia="Times New Roman" w:cs="Times New Roman"/>
          <w:szCs w:val="24"/>
        </w:rPr>
        <w:t xml:space="preserve">ζητήματα που αφορούν τους έμμεσους και άμεσους φόρους, από τις ασφαλιστικές και εργοδοτικές εισφορές. Βλέπω συναδέλφους νησιώτες από όλες τις πτέρυγες της Βουλής. Μπορείτε να πάρετε τις μαρτυρίες τους. </w:t>
      </w:r>
    </w:p>
    <w:p w14:paraId="219DA2C4"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Πρέπει να σας θυμίσουμε ποια ήταν η αιτία που αυξήσατ</w:t>
      </w:r>
      <w:r>
        <w:rPr>
          <w:rFonts w:eastAsia="Times New Roman" w:cs="Times New Roman"/>
          <w:szCs w:val="24"/>
        </w:rPr>
        <w:t>ε τον ΦΠΑ στην εστίαση, αλλά και στα υπόλοιπα θέματα που φορολογήσατε τον τουρισμό; Και σήμερα κόπτεστε να τον επαναφέρετε σε ένα σημείο που, δυστυχώς, ήδη η ζημιά έχει γίνει και έχετε δημιουργήσει τραύματα στις επιχειρήσεις και στα ξενοδοχεία. Έχετε δημιο</w:t>
      </w:r>
      <w:r>
        <w:rPr>
          <w:rFonts w:eastAsia="Times New Roman" w:cs="Times New Roman"/>
          <w:szCs w:val="24"/>
        </w:rPr>
        <w:t>υργήσει τραύματα με τα κόκκινα δάνεια στις επιχειρήσεις.</w:t>
      </w:r>
    </w:p>
    <w:p w14:paraId="219DA2C5"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lastRenderedPageBreak/>
        <w:t>Ξέρετε, ποιο είναι το πρόγραμμά μας, το πρόγραμμα της Νέας Δημοκρατίας και του Κυριάκου Μητσοτάκη και εσείς έχετε ήδη κατανοήσει ότι προσχωρείτε σε αυτή την πρόταση μερικώς και αποσπασματικώς. Θα είμ</w:t>
      </w:r>
      <w:r>
        <w:rPr>
          <w:rFonts w:eastAsia="Times New Roman" w:cs="Times New Roman"/>
          <w:szCs w:val="24"/>
        </w:rPr>
        <w:t xml:space="preserve">αστε θετικοί στην ψήφιση αυτής της ρύθμισης. Όμως, σας καλούμε να κάνετε δεκτή την τροπολογία που καταθέσαμε. </w:t>
      </w:r>
    </w:p>
    <w:p w14:paraId="219DA2C6" w14:textId="77777777" w:rsidR="00656A4F" w:rsidRDefault="000C25FA">
      <w:pPr>
        <w:spacing w:line="600" w:lineRule="auto"/>
        <w:ind w:firstLine="720"/>
        <w:jc w:val="both"/>
        <w:rPr>
          <w:rFonts w:eastAsia="Times New Roman" w:cs="Times New Roman"/>
          <w:szCs w:val="24"/>
        </w:rPr>
      </w:pPr>
      <w:r w:rsidRPr="00641445">
        <w:rPr>
          <w:rFonts w:eastAsia="Times New Roman" w:cs="Times New Roman"/>
          <w:b/>
          <w:szCs w:val="24"/>
        </w:rPr>
        <w:t>ΠΡΟΕΔΡΕΥΩΝ (Νικήτας Κακλαμάνης):</w:t>
      </w:r>
      <w:r>
        <w:rPr>
          <w:rFonts w:eastAsia="Times New Roman" w:cs="Times New Roman"/>
          <w:szCs w:val="24"/>
        </w:rPr>
        <w:t xml:space="preserve"> Κύριε </w:t>
      </w:r>
      <w:proofErr w:type="spellStart"/>
      <w:r>
        <w:rPr>
          <w:rFonts w:eastAsia="Times New Roman" w:cs="Times New Roman"/>
          <w:szCs w:val="24"/>
        </w:rPr>
        <w:t>Κόνσολα</w:t>
      </w:r>
      <w:proofErr w:type="spellEnd"/>
      <w:r>
        <w:rPr>
          <w:rFonts w:eastAsia="Times New Roman" w:cs="Times New Roman"/>
          <w:szCs w:val="24"/>
        </w:rPr>
        <w:t>, ολοκληρώστε, σας παρακαλώ.</w:t>
      </w:r>
    </w:p>
    <w:p w14:paraId="219DA2C7" w14:textId="77777777" w:rsidR="00656A4F" w:rsidRDefault="000C25FA">
      <w:pPr>
        <w:spacing w:line="600" w:lineRule="auto"/>
        <w:ind w:firstLine="720"/>
        <w:jc w:val="both"/>
        <w:rPr>
          <w:rFonts w:eastAsia="Times New Roman" w:cs="Times New Roman"/>
          <w:szCs w:val="24"/>
        </w:rPr>
      </w:pPr>
      <w:r w:rsidRPr="006F3DE2">
        <w:rPr>
          <w:rFonts w:eastAsia="Times New Roman" w:cs="Times New Roman"/>
          <w:b/>
          <w:szCs w:val="24"/>
        </w:rPr>
        <w:t xml:space="preserve">ΕΜΜΑΝΟΥΗΛ ΚΟΝΣΟΛΑΣ: </w:t>
      </w:r>
      <w:r>
        <w:rPr>
          <w:rFonts w:eastAsia="Times New Roman" w:cs="Times New Roman"/>
          <w:szCs w:val="24"/>
        </w:rPr>
        <w:t>Ολοκληρώνω, κ</w:t>
      </w:r>
      <w:r w:rsidRPr="006F3DE2">
        <w:rPr>
          <w:rFonts w:eastAsia="Times New Roman" w:cs="Times New Roman"/>
          <w:szCs w:val="24"/>
        </w:rPr>
        <w:t>ύριε Πρόεδρε</w:t>
      </w:r>
      <w:r>
        <w:rPr>
          <w:rFonts w:eastAsia="Times New Roman" w:cs="Times New Roman"/>
          <w:szCs w:val="24"/>
        </w:rPr>
        <w:t>.</w:t>
      </w:r>
    </w:p>
    <w:p w14:paraId="219DA2C8"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Κύριε Μπάρκα, μην έχετε</w:t>
      </w:r>
      <w:r>
        <w:rPr>
          <w:rFonts w:eastAsia="Times New Roman" w:cs="Times New Roman"/>
          <w:szCs w:val="24"/>
        </w:rPr>
        <w:t xml:space="preserve"> αγωνία. Ξέρετε πολύ καλά ότι δεν μας χωρίζουν ζητήματα που αφορούν την εθνική υπόθεση που λέγεται «φορολογία» και «τουρισμός». Μια και δεν καταθέσατε ένα στρατηγικό σχέδιο για τον τουρισμό και ένα στρατηγικό σχέδιο για τη φορολογία, κάντε τώρα δεκτή την τ</w:t>
      </w:r>
      <w:r>
        <w:rPr>
          <w:rFonts w:eastAsia="Times New Roman" w:cs="Times New Roman"/>
          <w:szCs w:val="24"/>
        </w:rPr>
        <w:t xml:space="preserve">ροπολογία. </w:t>
      </w:r>
    </w:p>
    <w:p w14:paraId="219DA2C9"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να σας υπενθυμίσω, κύριε Υπουργέ, ότι όσον αφορά τις </w:t>
      </w:r>
      <w:proofErr w:type="spellStart"/>
      <w:r>
        <w:rPr>
          <w:rFonts w:eastAsia="Times New Roman" w:cs="Times New Roman"/>
          <w:szCs w:val="24"/>
        </w:rPr>
        <w:t>εκατόν</w:t>
      </w:r>
      <w:proofErr w:type="spellEnd"/>
      <w:r>
        <w:rPr>
          <w:rFonts w:eastAsia="Times New Roman" w:cs="Times New Roman"/>
          <w:szCs w:val="24"/>
        </w:rPr>
        <w:t xml:space="preserve"> είκοσι δόσεις, αν και πιστεύουμε ότι είναι ατελείς, η Νέα Δημοκρατία θα τις ψηφίσει; Ακούστε τον εισηγητή μας και τα επιχειρήματά του, τα οποία προσυπογράφουμε όλοι. </w:t>
      </w:r>
    </w:p>
    <w:p w14:paraId="219DA2CA" w14:textId="77777777" w:rsidR="00656A4F" w:rsidRDefault="000C25FA">
      <w:pPr>
        <w:spacing w:line="600" w:lineRule="auto"/>
        <w:ind w:firstLine="720"/>
        <w:jc w:val="both"/>
        <w:rPr>
          <w:rFonts w:eastAsia="Times New Roman" w:cs="Times New Roman"/>
          <w:szCs w:val="24"/>
        </w:rPr>
      </w:pPr>
      <w:r w:rsidRPr="00641445">
        <w:rPr>
          <w:rFonts w:eastAsia="Times New Roman" w:cs="Times New Roman"/>
          <w:b/>
          <w:szCs w:val="24"/>
        </w:rPr>
        <w:t>ΠΡΟΕΔΡΕΥΩ</w:t>
      </w:r>
      <w:r w:rsidRPr="00641445">
        <w:rPr>
          <w:rFonts w:eastAsia="Times New Roman" w:cs="Times New Roman"/>
          <w:b/>
          <w:szCs w:val="24"/>
        </w:rPr>
        <w:t>Ν (Νικήτας Κακλαμάνης):</w:t>
      </w:r>
      <w:r>
        <w:rPr>
          <w:rFonts w:eastAsia="Times New Roman" w:cs="Times New Roman"/>
          <w:szCs w:val="24"/>
        </w:rPr>
        <w:t xml:space="preserve"> Κύριε </w:t>
      </w:r>
      <w:proofErr w:type="spellStart"/>
      <w:r>
        <w:rPr>
          <w:rFonts w:eastAsia="Times New Roman" w:cs="Times New Roman"/>
          <w:szCs w:val="24"/>
        </w:rPr>
        <w:t>Κόνσολα</w:t>
      </w:r>
      <w:proofErr w:type="spellEnd"/>
      <w:r>
        <w:rPr>
          <w:rFonts w:eastAsia="Times New Roman" w:cs="Times New Roman"/>
          <w:szCs w:val="24"/>
        </w:rPr>
        <w:t>, κλείστε.</w:t>
      </w:r>
    </w:p>
    <w:p w14:paraId="219DA2CB" w14:textId="77777777" w:rsidR="00656A4F" w:rsidRDefault="000C25FA">
      <w:pPr>
        <w:spacing w:line="600" w:lineRule="auto"/>
        <w:ind w:firstLine="720"/>
        <w:jc w:val="both"/>
        <w:rPr>
          <w:rFonts w:eastAsia="Times New Roman" w:cs="Times New Roman"/>
          <w:szCs w:val="24"/>
        </w:rPr>
      </w:pPr>
      <w:r>
        <w:rPr>
          <w:rFonts w:eastAsia="Times New Roman" w:cs="Times New Roman"/>
          <w:b/>
          <w:szCs w:val="24"/>
        </w:rPr>
        <w:t xml:space="preserve">ΕΜΜΑΝΟΥΗΛ ΚΟΝΣΟΛΑΣ: </w:t>
      </w:r>
      <w:r>
        <w:rPr>
          <w:rFonts w:eastAsia="Times New Roman" w:cs="Times New Roman"/>
          <w:szCs w:val="24"/>
        </w:rPr>
        <w:t xml:space="preserve">Κλείνω, κύριε Πρόεδρε. </w:t>
      </w:r>
    </w:p>
    <w:p w14:paraId="219DA2CC"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 xml:space="preserve">Όμως, γιατί δεν προσχωρείτε στην ιδέα να ενσωματώσετε στις </w:t>
      </w:r>
      <w:proofErr w:type="spellStart"/>
      <w:r>
        <w:rPr>
          <w:rFonts w:eastAsia="Times New Roman" w:cs="Times New Roman"/>
          <w:szCs w:val="24"/>
        </w:rPr>
        <w:t>εκατόν</w:t>
      </w:r>
      <w:proofErr w:type="spellEnd"/>
      <w:r>
        <w:rPr>
          <w:rFonts w:eastAsia="Times New Roman" w:cs="Times New Roman"/>
          <w:szCs w:val="24"/>
        </w:rPr>
        <w:t xml:space="preserve"> είκοσι δόσεις τις οφειλές στην εφορία, στα ασφαλιστικά ταμεία, στα κόκκινα δάνεια; Κάντε το, έστω </w:t>
      </w:r>
      <w:r>
        <w:rPr>
          <w:rFonts w:eastAsia="Times New Roman" w:cs="Times New Roman"/>
          <w:szCs w:val="24"/>
        </w:rPr>
        <w:t>και τώρα, γιατί τις επόμενες ημέρες θα κριθείτε και θα κριθούμε.</w:t>
      </w:r>
    </w:p>
    <w:p w14:paraId="219DA2CD" w14:textId="77777777" w:rsidR="00656A4F" w:rsidRDefault="000C25FA">
      <w:pPr>
        <w:spacing w:line="600" w:lineRule="auto"/>
        <w:ind w:firstLine="720"/>
        <w:jc w:val="center"/>
        <w:rPr>
          <w:rFonts w:eastAsia="Times New Roman" w:cs="Times New Roman"/>
          <w:szCs w:val="24"/>
        </w:rPr>
      </w:pPr>
      <w:r w:rsidRPr="004C44BD">
        <w:rPr>
          <w:rFonts w:eastAsia="Times New Roman" w:cs="Times New Roman"/>
          <w:szCs w:val="24"/>
        </w:rPr>
        <w:t>(Χειροκροτήματα από την πτέρυγα της Νέας Δημοκρατίας)</w:t>
      </w:r>
    </w:p>
    <w:p w14:paraId="219DA2CE" w14:textId="77777777" w:rsidR="00656A4F" w:rsidRDefault="000C25FA">
      <w:pPr>
        <w:spacing w:line="600" w:lineRule="auto"/>
        <w:ind w:firstLine="720"/>
        <w:jc w:val="both"/>
        <w:rPr>
          <w:rFonts w:eastAsia="Times New Roman" w:cs="Times New Roman"/>
          <w:szCs w:val="24"/>
        </w:rPr>
      </w:pPr>
      <w:r w:rsidRPr="00363684">
        <w:rPr>
          <w:rFonts w:eastAsia="Times New Roman" w:cs="Times New Roman"/>
          <w:b/>
          <w:szCs w:val="24"/>
        </w:rPr>
        <w:t>ΠΡΟΕΔΡΕΥΩΝ (Νικήτας Κακλαμάνης):</w:t>
      </w:r>
      <w:r w:rsidRPr="00363684">
        <w:rPr>
          <w:rFonts w:eastAsia="Times New Roman" w:cs="Times New Roman"/>
          <w:szCs w:val="24"/>
        </w:rPr>
        <w:t xml:space="preserve"> </w:t>
      </w:r>
      <w:r>
        <w:rPr>
          <w:rFonts w:eastAsia="Times New Roman" w:cs="Times New Roman"/>
          <w:szCs w:val="24"/>
        </w:rPr>
        <w:t xml:space="preserve">Ο κ. </w:t>
      </w:r>
      <w:proofErr w:type="spellStart"/>
      <w:r>
        <w:rPr>
          <w:rFonts w:eastAsia="Times New Roman" w:cs="Times New Roman"/>
          <w:szCs w:val="24"/>
        </w:rPr>
        <w:t>Μπουκώρος</w:t>
      </w:r>
      <w:proofErr w:type="spellEnd"/>
      <w:r>
        <w:rPr>
          <w:rFonts w:eastAsia="Times New Roman" w:cs="Times New Roman"/>
          <w:szCs w:val="24"/>
        </w:rPr>
        <w:t xml:space="preserve"> έχει τον λόγο.</w:t>
      </w:r>
    </w:p>
    <w:p w14:paraId="219DA2CF" w14:textId="77777777" w:rsidR="00656A4F" w:rsidRDefault="000C25FA">
      <w:pPr>
        <w:spacing w:line="600" w:lineRule="auto"/>
        <w:ind w:firstLine="720"/>
        <w:jc w:val="both"/>
        <w:rPr>
          <w:rFonts w:eastAsia="Times New Roman" w:cs="Times New Roman"/>
          <w:szCs w:val="24"/>
        </w:rPr>
      </w:pPr>
      <w:r>
        <w:rPr>
          <w:rFonts w:eastAsia="Times New Roman" w:cs="Times New Roman"/>
          <w:b/>
          <w:szCs w:val="24"/>
        </w:rPr>
        <w:lastRenderedPageBreak/>
        <w:t>ΧΡΗΣΤΟΣ ΜΠΟΥΚΩΡΟΣ:</w:t>
      </w:r>
      <w:r>
        <w:rPr>
          <w:rFonts w:eastAsia="Times New Roman" w:cs="Times New Roman"/>
          <w:szCs w:val="24"/>
        </w:rPr>
        <w:t xml:space="preserve"> Ευχαριστώ πολύ, κύριε Πρόεδρε.</w:t>
      </w:r>
    </w:p>
    <w:p w14:paraId="219DA2D0"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Κυρίες και κύριοι συνάδε</w:t>
      </w:r>
      <w:r>
        <w:rPr>
          <w:rFonts w:eastAsia="Times New Roman" w:cs="Times New Roman"/>
          <w:szCs w:val="24"/>
        </w:rPr>
        <w:t xml:space="preserve">λφοι, τις τελευταίες ημέρες η Κυβέρνηση </w:t>
      </w:r>
      <w:r w:rsidRPr="00980096">
        <w:rPr>
          <w:rFonts w:eastAsia="Times New Roman" w:cs="Times New Roman"/>
          <w:szCs w:val="24"/>
        </w:rPr>
        <w:t>ΣΥΡΙΖΑ</w:t>
      </w:r>
      <w:r w:rsidRPr="00BD483D">
        <w:rPr>
          <w:rFonts w:eastAsia="Times New Roman" w:cs="Times New Roman"/>
          <w:szCs w:val="24"/>
        </w:rPr>
        <w:t xml:space="preserve"> </w:t>
      </w:r>
      <w:r>
        <w:rPr>
          <w:rFonts w:eastAsia="Times New Roman" w:cs="Times New Roman"/>
          <w:szCs w:val="24"/>
        </w:rPr>
        <w:t>έχει ανακαλύψει νέα σημαία ευκαιρίας, ότι δήθεν η Νέα Δημοκρατία και ο Πρόεδρός μας επιθυμούμε την επταήμερη εργασία. Για να δούμε σε ποιο περιβάλλον μιλάμε, για ποια επταήμερη απασχόληση μιλάμε. Οι μισοί εργα</w:t>
      </w:r>
      <w:r>
        <w:rPr>
          <w:rFonts w:eastAsia="Times New Roman" w:cs="Times New Roman"/>
          <w:szCs w:val="24"/>
        </w:rPr>
        <w:t>ζόμενοι που απασχολούνται πάνω από το 50% των συμβάσεων που έχουν υπογραφεί από το 2015 και μετά αφορούν συμβάσεις ευέλικτών μορφών εργασίας, κύριε Υπουργέ.</w:t>
      </w:r>
    </w:p>
    <w:p w14:paraId="219DA2D1"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Θέλετε να μάθετε με σημερινά στοιχεία ποιοι είναι οι μισθοί των εργαζομένων στην Ελλάδα της υποαπασ</w:t>
      </w:r>
      <w:r>
        <w:rPr>
          <w:rFonts w:eastAsia="Times New Roman" w:cs="Times New Roman"/>
          <w:szCs w:val="24"/>
        </w:rPr>
        <w:t>χόλησης; Πεντακόσιες εβδομήντα μία χιλιάδες εργαζόμενοι αμείβονται με μισθούς μέχρι 500 ευρώ. Εξακόσιες ενενήντα έξι χιλιάδες εργαζόμενοι -είναι σημερινά τα στοιχεία- αμείβονται με μισθούς έως 375 ευρώ και διακόσιες πενήντα μία χιλιάδες εργαζόμενοι, κύριοι</w:t>
      </w:r>
      <w:r>
        <w:rPr>
          <w:rFonts w:eastAsia="Times New Roman" w:cs="Times New Roman"/>
          <w:szCs w:val="24"/>
        </w:rPr>
        <w:t xml:space="preserve"> Υπουργοί του </w:t>
      </w:r>
      <w:r w:rsidRPr="00980096">
        <w:rPr>
          <w:rFonts w:eastAsia="Times New Roman" w:cs="Times New Roman"/>
          <w:szCs w:val="24"/>
        </w:rPr>
        <w:t>ΣΥΡΙΖΑ</w:t>
      </w:r>
      <w:r>
        <w:rPr>
          <w:rFonts w:eastAsia="Times New Roman" w:cs="Times New Roman"/>
          <w:szCs w:val="24"/>
        </w:rPr>
        <w:t xml:space="preserve">, κυρίες και κύριοι συνάδελφοι, λαμβάνουν ενιαίο μισθό κάτω </w:t>
      </w:r>
      <w:r>
        <w:rPr>
          <w:rFonts w:eastAsia="Times New Roman" w:cs="Times New Roman"/>
          <w:szCs w:val="24"/>
        </w:rPr>
        <w:lastRenderedPageBreak/>
        <w:t>από 250 ευρώ. Αυτά είναι σημερινά στοιχεία, κύριε Υπουργέ. Βλέπετε να υπάρχει κα</w:t>
      </w:r>
      <w:r>
        <w:rPr>
          <w:rFonts w:eastAsia="Times New Roman" w:cs="Times New Roman"/>
          <w:szCs w:val="24"/>
        </w:rPr>
        <w:t>μ</w:t>
      </w:r>
      <w:r>
        <w:rPr>
          <w:rFonts w:eastAsia="Times New Roman" w:cs="Times New Roman"/>
          <w:szCs w:val="24"/>
        </w:rPr>
        <w:t>μία ανάγκη για επταήμερη απασχόληση στην Ελλάδα;</w:t>
      </w:r>
    </w:p>
    <w:p w14:paraId="219DA2D2"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 xml:space="preserve">Είναι σαφές ότι ο Πρόεδρός μας αναφέρθηκε σε </w:t>
      </w:r>
      <w:r>
        <w:rPr>
          <w:rFonts w:eastAsia="Times New Roman" w:cs="Times New Roman"/>
          <w:szCs w:val="24"/>
        </w:rPr>
        <w:t>μία και μόνο επιχειρησιακή σύμβαση μιας καινούργιας επένδυσής. Άρπαξε τη σημαία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ευκαιρία ο </w:t>
      </w:r>
      <w:r w:rsidRPr="00980096">
        <w:rPr>
          <w:rFonts w:eastAsia="Times New Roman" w:cs="Times New Roman"/>
          <w:szCs w:val="24"/>
        </w:rPr>
        <w:t>ΣΥΡΙΖΑ</w:t>
      </w:r>
      <w:r>
        <w:rPr>
          <w:rFonts w:eastAsia="Times New Roman" w:cs="Times New Roman"/>
          <w:szCs w:val="24"/>
        </w:rPr>
        <w:t xml:space="preserve"> στην</w:t>
      </w:r>
      <w:r>
        <w:rPr>
          <w:rFonts w:eastAsia="Times New Roman" w:cs="Times New Roman"/>
          <w:szCs w:val="24"/>
        </w:rPr>
        <w:t xml:space="preserve"> </w:t>
      </w:r>
      <w:r>
        <w:rPr>
          <w:rFonts w:eastAsia="Times New Roman" w:cs="Times New Roman"/>
          <w:szCs w:val="24"/>
        </w:rPr>
        <w:t xml:space="preserve">απέλπιδα προσπάθειά του και μπροστά στη διαπιστωμένη </w:t>
      </w:r>
      <w:proofErr w:type="spellStart"/>
      <w:r>
        <w:rPr>
          <w:rFonts w:eastAsia="Times New Roman" w:cs="Times New Roman"/>
          <w:szCs w:val="24"/>
        </w:rPr>
        <w:t>δημοσκοπική</w:t>
      </w:r>
      <w:proofErr w:type="spellEnd"/>
      <w:r>
        <w:rPr>
          <w:rFonts w:eastAsia="Times New Roman" w:cs="Times New Roman"/>
          <w:szCs w:val="24"/>
        </w:rPr>
        <w:t xml:space="preserve"> κατάρρευσή του και τη βέβαιη εκλογική συντριβή του, η οποία έρχεται σε λίγες μέρες, γι</w:t>
      </w:r>
      <w:r>
        <w:rPr>
          <w:rFonts w:eastAsia="Times New Roman" w:cs="Times New Roman"/>
          <w:szCs w:val="24"/>
        </w:rPr>
        <w:t>α να προπαγανδίσει, να συκοφαντήσει και να διαστρεβλώσει. Για ποιο εργασιακό περιβάλλον μιλάμε; Μιλάμε για ένα εργασιακό περιβάλλον, όπου μόνο ένας τομέας έχει ανάγκη επταήμερης απασχόλησης. Και αυτός είναι ο τομέας τουρισμού και εστίασης.</w:t>
      </w:r>
    </w:p>
    <w:p w14:paraId="219DA2D3"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Ξέρετε ποιος υπέ</w:t>
      </w:r>
      <w:r>
        <w:rPr>
          <w:rFonts w:eastAsia="Times New Roman" w:cs="Times New Roman"/>
          <w:szCs w:val="24"/>
        </w:rPr>
        <w:t xml:space="preserve">γραψε την επταήμερη απασχόληση σε αυτόν τον τομέα, όπως αποκάλυψε ο εισηγητής μας, ο πρώην Υπουργός κ. </w:t>
      </w:r>
      <w:proofErr w:type="spellStart"/>
      <w:r>
        <w:rPr>
          <w:rFonts w:eastAsia="Times New Roman" w:cs="Times New Roman"/>
          <w:szCs w:val="24"/>
        </w:rPr>
        <w:t>Βρούτσης</w:t>
      </w:r>
      <w:proofErr w:type="spellEnd"/>
      <w:r>
        <w:rPr>
          <w:rFonts w:eastAsia="Times New Roman" w:cs="Times New Roman"/>
          <w:szCs w:val="24"/>
        </w:rPr>
        <w:t xml:space="preserve">; Η κ. </w:t>
      </w:r>
      <w:proofErr w:type="spellStart"/>
      <w:r>
        <w:rPr>
          <w:rFonts w:eastAsia="Times New Roman" w:cs="Times New Roman"/>
          <w:szCs w:val="24"/>
        </w:rPr>
        <w:t>Αχτσιόγλου</w:t>
      </w:r>
      <w:proofErr w:type="spellEnd"/>
      <w:r>
        <w:rPr>
          <w:rFonts w:eastAsia="Times New Roman" w:cs="Times New Roman"/>
          <w:szCs w:val="24"/>
        </w:rPr>
        <w:t xml:space="preserve">. Και τι ήρθε εδώ να μας πει; Μα, ήταν μία συλλογική σύμβαση, </w:t>
      </w:r>
      <w:r>
        <w:rPr>
          <w:rFonts w:eastAsia="Times New Roman" w:cs="Times New Roman"/>
          <w:szCs w:val="24"/>
        </w:rPr>
        <w:lastRenderedPageBreak/>
        <w:t xml:space="preserve">δεν μπορούσα να παρέμβω. Εμμέσως πλην σαφώς δηλαδή, μας είπε η κ. </w:t>
      </w:r>
      <w:proofErr w:type="spellStart"/>
      <w:r>
        <w:rPr>
          <w:rFonts w:eastAsia="Times New Roman" w:cs="Times New Roman"/>
          <w:szCs w:val="24"/>
        </w:rPr>
        <w:t>Αχτσιόγλου</w:t>
      </w:r>
      <w:proofErr w:type="spellEnd"/>
      <w:r>
        <w:rPr>
          <w:rFonts w:eastAsia="Times New Roman" w:cs="Times New Roman"/>
          <w:szCs w:val="24"/>
        </w:rPr>
        <w:t xml:space="preserve"> ότι το επταήμερο δεν είναι ζήτημα δικαιωμάτων, αλλά ζήτημα ανταλλαγμάτων. Δηλαδή, αν υπογραφεί μία συλλογική σύμβαση, μπορεί να ισχύει η επταήμερη απασχόληση. Και εσείς είστε Κυβέρνηση της Αριστεράς! Δεν υπάρχει, λοιπόν, ζήτηση θέσεων εργασίας, </w:t>
      </w:r>
      <w:r>
        <w:rPr>
          <w:rFonts w:eastAsia="Times New Roman" w:cs="Times New Roman"/>
          <w:szCs w:val="24"/>
        </w:rPr>
        <w:t>για να στηρίζονται τέτοιες προπαγανδιστικές συζητήσεις.</w:t>
      </w:r>
    </w:p>
    <w:p w14:paraId="219DA2D4"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Με λίγα λόγια, κύριε Υπουργέ, είναι καλό το παραμύθι σας, αλλά δεν έχει δράκο. Δεν έχει κανέναν δράκο το παραμύθι σας!</w:t>
      </w:r>
    </w:p>
    <w:p w14:paraId="219DA2D5" w14:textId="77777777" w:rsidR="00656A4F" w:rsidRDefault="000C25FA">
      <w:pPr>
        <w:spacing w:line="720" w:lineRule="auto"/>
        <w:ind w:firstLine="720"/>
        <w:jc w:val="both"/>
        <w:rPr>
          <w:rFonts w:eastAsia="Times New Roman" w:cs="Times New Roman"/>
          <w:szCs w:val="24"/>
        </w:rPr>
      </w:pPr>
      <w:r>
        <w:rPr>
          <w:rFonts w:eastAsia="Times New Roman" w:cs="Times New Roman"/>
          <w:szCs w:val="24"/>
        </w:rPr>
        <w:t xml:space="preserve">Οι </w:t>
      </w:r>
      <w:proofErr w:type="spellStart"/>
      <w:r>
        <w:rPr>
          <w:rFonts w:eastAsia="Times New Roman" w:cs="Times New Roman"/>
          <w:szCs w:val="24"/>
        </w:rPr>
        <w:t>εκατόν</w:t>
      </w:r>
      <w:proofErr w:type="spellEnd"/>
      <w:r>
        <w:rPr>
          <w:rFonts w:eastAsia="Times New Roman" w:cs="Times New Roman"/>
          <w:szCs w:val="24"/>
        </w:rPr>
        <w:t xml:space="preserve"> είκοσι δόσεις θα ψηφιστούν από τη Νέα Δημοκρατία. Όμως, σας φωνάζουμε τ</w:t>
      </w:r>
      <w:r>
        <w:rPr>
          <w:rFonts w:eastAsia="Times New Roman" w:cs="Times New Roman"/>
          <w:szCs w:val="24"/>
        </w:rPr>
        <w:t>όσες μέρες εδώ ότι δεν περιλαμβάνετε τις επιχειρήσεις. Είναι χολή η ρύθμιση αυτή. Δεν περιλαμβάνει τον παραγωγικό ιστό της χώρας. Δεν δίνει η ρύθμιση αυτή την ευκαιρία στις μικρομεσαίες επιχειρήσεις να ξαναμπούν στο παιχνίδι της παραγωγικότητας ούτε με τις</w:t>
      </w:r>
      <w:r>
        <w:rPr>
          <w:rFonts w:eastAsia="Times New Roman" w:cs="Times New Roman"/>
          <w:szCs w:val="24"/>
        </w:rPr>
        <w:t xml:space="preserve"> δεκαοκτώ ούτε με τις τριάντα ούτε με τις τριάντα έξι δόσεις. Επιθυμούσαν και περίμεναν δύο χρόνια </w:t>
      </w:r>
      <w:r>
        <w:rPr>
          <w:rFonts w:eastAsia="Times New Roman" w:cs="Times New Roman"/>
          <w:szCs w:val="24"/>
        </w:rPr>
        <w:lastRenderedPageBreak/>
        <w:t>τώρα αυτές οι επιχειρήσεις μια νέα εκκίνηση, να ξεκινήσουν, να ξαναμπούν στην παραγωγική διαδικασία, στο παιχνίδι του ανταγωνισμού, για να μπορέσει το κράτος</w:t>
      </w:r>
      <w:r>
        <w:rPr>
          <w:rFonts w:eastAsia="Times New Roman" w:cs="Times New Roman"/>
          <w:szCs w:val="24"/>
        </w:rPr>
        <w:t>, κύριε Υπουργέ, να εισπράξει υγιείς φόρους και να δώσει τα επιδόματα και τα βοηθήματα.</w:t>
      </w:r>
    </w:p>
    <w:p w14:paraId="219DA2D6" w14:textId="77777777" w:rsidR="00656A4F" w:rsidRDefault="000C25FA">
      <w:pPr>
        <w:spacing w:line="720" w:lineRule="auto"/>
        <w:ind w:firstLine="720"/>
        <w:jc w:val="both"/>
        <w:rPr>
          <w:rFonts w:eastAsia="Times New Roman" w:cs="Times New Roman"/>
          <w:szCs w:val="24"/>
        </w:rPr>
      </w:pPr>
      <w:r>
        <w:rPr>
          <w:rFonts w:eastAsia="Times New Roman" w:cs="Times New Roman"/>
          <w:szCs w:val="24"/>
        </w:rPr>
        <w:t xml:space="preserve">Με το να δίνουμε επιδόματα και βοηθήματα από τα πλεονάσματα της </w:t>
      </w:r>
      <w:proofErr w:type="spellStart"/>
      <w:r>
        <w:rPr>
          <w:rFonts w:eastAsia="Times New Roman" w:cs="Times New Roman"/>
          <w:szCs w:val="24"/>
        </w:rPr>
        <w:t>υπερφορολόγησης</w:t>
      </w:r>
      <w:proofErr w:type="spellEnd"/>
      <w:r>
        <w:rPr>
          <w:rFonts w:eastAsia="Times New Roman" w:cs="Times New Roman"/>
          <w:szCs w:val="24"/>
        </w:rPr>
        <w:t>, της εξόντωσης από τους γιγαντιαίους φόρους, δεν κάνουμε τίποτα άλλο παρά να θρυμματίζου</w:t>
      </w:r>
      <w:r>
        <w:rPr>
          <w:rFonts w:eastAsia="Times New Roman" w:cs="Times New Roman"/>
          <w:szCs w:val="24"/>
        </w:rPr>
        <w:t>με τα κόκκαλα της πραγματικής οικονομίας.</w:t>
      </w:r>
    </w:p>
    <w:p w14:paraId="219DA2D7" w14:textId="77777777" w:rsidR="00656A4F" w:rsidRDefault="000C25FA">
      <w:pPr>
        <w:spacing w:line="720" w:lineRule="auto"/>
        <w:ind w:firstLine="720"/>
        <w:jc w:val="both"/>
        <w:rPr>
          <w:rFonts w:eastAsia="Times New Roman" w:cs="Times New Roman"/>
          <w:szCs w:val="24"/>
        </w:rPr>
      </w:pPr>
      <w:r>
        <w:rPr>
          <w:rFonts w:eastAsia="Times New Roman" w:cs="Times New Roman"/>
          <w:szCs w:val="24"/>
        </w:rPr>
        <w:t xml:space="preserve">Όσον αφορά τους μισθούς που σας έλεγα προηγουμένως, σύμφωνα με το Διεθνές Γραφείο Εργασίας, το </w:t>
      </w:r>
      <w:r>
        <w:rPr>
          <w:rFonts w:eastAsia="Times New Roman" w:cs="Times New Roman"/>
          <w:szCs w:val="24"/>
          <w:lang w:val="en-US"/>
        </w:rPr>
        <w:t>ILO</w:t>
      </w:r>
      <w:r>
        <w:rPr>
          <w:rFonts w:eastAsia="Times New Roman" w:cs="Times New Roman"/>
          <w:szCs w:val="24"/>
        </w:rPr>
        <w:t xml:space="preserve">, 3,5% έχει πέσει ο μισθός των Ελλήνων εργαζομένων το 2018. Στο 3,5%! Αρνητική πρωταγωνίστρια στην Ευρώπη </w:t>
      </w:r>
      <w:r>
        <w:rPr>
          <w:rFonts w:eastAsia="Times New Roman" w:cs="Times New Roman"/>
          <w:szCs w:val="24"/>
        </w:rPr>
        <w:lastRenderedPageBreak/>
        <w:t xml:space="preserve">η Ελλάδα. </w:t>
      </w:r>
      <w:r>
        <w:rPr>
          <w:rFonts w:eastAsia="Times New Roman" w:cs="Times New Roman"/>
          <w:szCs w:val="24"/>
        </w:rPr>
        <w:t>Ξέρετε πόσο παραλάβατε, κύριε Υπουργέ, το 2014 τη μισθολογική κατάσταση στην Ελλάδα; Με αυξήσεις να ανέρχονται το 2014 στο 1,9%</w:t>
      </w:r>
      <w:r w:rsidRPr="00373639">
        <w:rPr>
          <w:rFonts w:eastAsia="Times New Roman" w:cs="Times New Roman"/>
          <w:szCs w:val="24"/>
        </w:rPr>
        <w:t>.</w:t>
      </w:r>
    </w:p>
    <w:p w14:paraId="219DA2D8" w14:textId="77777777" w:rsidR="00656A4F" w:rsidRDefault="000C25FA">
      <w:pPr>
        <w:spacing w:line="720" w:lineRule="auto"/>
        <w:ind w:firstLine="720"/>
        <w:jc w:val="both"/>
        <w:rPr>
          <w:rFonts w:eastAsia="Times New Roman" w:cs="Times New Roman"/>
          <w:szCs w:val="24"/>
        </w:rPr>
      </w:pPr>
      <w:r>
        <w:rPr>
          <w:rFonts w:eastAsia="Times New Roman" w:cs="Times New Roman"/>
          <w:szCs w:val="24"/>
        </w:rPr>
        <w:t>Κατεβάσατε δύο φορές το αφορολόγητο. Αυτό σημαίνει ένας μισθός για ένα μέσο εργαζόμενο περίπου των 750 ευρώ και για έναν μέσο σ</w:t>
      </w:r>
      <w:r>
        <w:rPr>
          <w:rFonts w:eastAsia="Times New Roman" w:cs="Times New Roman"/>
          <w:szCs w:val="24"/>
        </w:rPr>
        <w:t xml:space="preserve">υνταξιούχο. Αυτό κάνατε. Και δεν δεσμεύεστε για την κατάργηση της νέας μείωσης του αφορολόγητου, όπως με τροπολογία προτείνει η Νέα Δημοκρατία. Λέτε «θα δούμε», μπορεί να μειωθεί κι άλλο το αφορολόγητο, μπορεί να έχουμε και νέες μειώσεις στους μισθούς και </w:t>
      </w:r>
      <w:r>
        <w:rPr>
          <w:rFonts w:eastAsia="Times New Roman" w:cs="Times New Roman"/>
          <w:szCs w:val="24"/>
        </w:rPr>
        <w:t xml:space="preserve">στις συντάξεις, για να φτάσουμε τελικά στην κοροϊδία της μείωσης του ΦΠΑ. </w:t>
      </w:r>
    </w:p>
    <w:p w14:paraId="219DA2D9" w14:textId="77777777" w:rsidR="00656A4F" w:rsidRDefault="000C25FA">
      <w:pPr>
        <w:spacing w:line="720" w:lineRule="auto"/>
        <w:ind w:firstLine="720"/>
        <w:jc w:val="both"/>
        <w:rPr>
          <w:rFonts w:eastAsia="Times New Roman" w:cs="Times New Roman"/>
          <w:szCs w:val="24"/>
        </w:rPr>
      </w:pPr>
      <w:r>
        <w:rPr>
          <w:rFonts w:eastAsia="Times New Roman" w:cs="Times New Roman"/>
          <w:szCs w:val="24"/>
        </w:rPr>
        <w:t xml:space="preserve">Η προηγούμενη </w:t>
      </w:r>
      <w:r>
        <w:rPr>
          <w:rFonts w:eastAsia="Times New Roman" w:cs="Times New Roman"/>
          <w:szCs w:val="24"/>
        </w:rPr>
        <w:t>κ</w:t>
      </w:r>
      <w:r>
        <w:rPr>
          <w:rFonts w:eastAsia="Times New Roman" w:cs="Times New Roman"/>
          <w:szCs w:val="24"/>
        </w:rPr>
        <w:t>υβέρνηση έδωσε μάχη με τους θεσμούς, με τους δανειστές. Δεν αποδεχόταν με τίποτα τη μείωση του ΦΠΑ στην εστίαση και στον τουρισμό. Τα κατάφερε και πήγε για όλα τα είδ</w:t>
      </w:r>
      <w:r>
        <w:rPr>
          <w:rFonts w:eastAsia="Times New Roman" w:cs="Times New Roman"/>
          <w:szCs w:val="24"/>
        </w:rPr>
        <w:t xml:space="preserve">η στο 14%. Και έρχεστε </w:t>
      </w:r>
      <w:r>
        <w:rPr>
          <w:rFonts w:eastAsia="Times New Roman" w:cs="Times New Roman"/>
          <w:szCs w:val="24"/>
        </w:rPr>
        <w:lastRenderedPageBreak/>
        <w:t>σήμερα εδώ με μια κουτσή ρύθμιση να μας πείτε ότι καφέδες, ροφήματα, αναψυκτικά, δηλαδή περίπου το 50% του τζίρου της εστίασης εξαιρείται και παραμένει στο 24%, δημιουργώντας πλείστα όσα προβλήματα στη λειτουργία των επιχειρήσεων. Αυ</w:t>
      </w:r>
      <w:r>
        <w:rPr>
          <w:rFonts w:eastAsia="Times New Roman" w:cs="Times New Roman"/>
          <w:szCs w:val="24"/>
        </w:rPr>
        <w:t xml:space="preserve">τό δεν είναι μείωση. Αυτό είναι μια κουτσή ρύθμιση που δεν προσφέρει τίποτα, ούτε στη λειτουργία των επιχειρήσεων ούτε στη δημιουργία νέων θέσεων εργασίας. </w:t>
      </w:r>
    </w:p>
    <w:p w14:paraId="219DA2DA" w14:textId="77777777" w:rsidR="00656A4F" w:rsidRDefault="000C25FA">
      <w:pPr>
        <w:spacing w:line="720" w:lineRule="auto"/>
        <w:ind w:firstLine="720"/>
        <w:jc w:val="both"/>
        <w:rPr>
          <w:rFonts w:eastAsia="Times New Roman" w:cs="Times New Roman"/>
          <w:szCs w:val="24"/>
        </w:rPr>
      </w:pPr>
      <w:r>
        <w:rPr>
          <w:rFonts w:eastAsia="Times New Roman" w:cs="Times New Roman"/>
          <w:szCs w:val="24"/>
        </w:rPr>
        <w:t>Κοντολογίς, κυρίες και κύριοι Υπουργοί της Κυβέρνησης ΣΥΡΙΖΑ, δεν είστε η Κυβέρνηση των φτωχών. Είσ</w:t>
      </w:r>
      <w:r>
        <w:rPr>
          <w:rFonts w:eastAsia="Times New Roman" w:cs="Times New Roman"/>
          <w:szCs w:val="24"/>
        </w:rPr>
        <w:t xml:space="preserve">τε απλά και μόνο η Κυβέρνηση της φτώχειας! </w:t>
      </w:r>
    </w:p>
    <w:p w14:paraId="219DA2DB" w14:textId="77777777" w:rsidR="00656A4F" w:rsidRDefault="000C25FA">
      <w:pPr>
        <w:spacing w:line="720" w:lineRule="auto"/>
        <w:ind w:firstLine="720"/>
        <w:jc w:val="both"/>
        <w:rPr>
          <w:rFonts w:eastAsia="Times New Roman" w:cs="Times New Roman"/>
          <w:szCs w:val="24"/>
        </w:rPr>
      </w:pPr>
      <w:r>
        <w:rPr>
          <w:rFonts w:eastAsia="Times New Roman" w:cs="Times New Roman"/>
          <w:szCs w:val="24"/>
        </w:rPr>
        <w:t>Σας ευχαριστώ πολύ.</w:t>
      </w:r>
    </w:p>
    <w:p w14:paraId="219DA2DC" w14:textId="77777777" w:rsidR="00656A4F" w:rsidRDefault="000C25FA">
      <w:pPr>
        <w:spacing w:line="72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19DA2DD" w14:textId="77777777" w:rsidR="00656A4F" w:rsidRDefault="000C25FA">
      <w:pPr>
        <w:spacing w:line="600" w:lineRule="auto"/>
        <w:ind w:firstLine="720"/>
        <w:jc w:val="both"/>
        <w:rPr>
          <w:rFonts w:eastAsia="Times New Roman" w:cs="Times New Roman"/>
        </w:rPr>
      </w:pPr>
      <w:r w:rsidRPr="00511F33">
        <w:rPr>
          <w:rFonts w:eastAsia="Times New Roman" w:cs="Times New Roman"/>
          <w:b/>
          <w:szCs w:val="24"/>
        </w:rPr>
        <w:lastRenderedPageBreak/>
        <w:t xml:space="preserve">ΠΡΟΕΔΡΕΥΩΝ (Νικήτας Κακλαμάνης): </w:t>
      </w:r>
      <w:r w:rsidRPr="00E860FA">
        <w:rPr>
          <w:rFonts w:eastAsia="Times New Roman" w:cs="Times New Roman"/>
        </w:rPr>
        <w:t>Κυρίες και κύριοι συνάδελφοι, έχω την τιμή να ανακοινώσω στο Σώμα ότι τη συνεδρίασή μας παρακολουθούν από</w:t>
      </w:r>
      <w:r w:rsidRPr="00E860FA">
        <w:rPr>
          <w:rFonts w:eastAsia="Times New Roman" w:cs="Times New Roman"/>
        </w:rPr>
        <w:t xml:space="preserve">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w:t>
      </w:r>
      <w:r>
        <w:rPr>
          <w:rFonts w:eastAsia="Times New Roman" w:cs="Times New Roman"/>
        </w:rPr>
        <w:t>δύο</w:t>
      </w:r>
      <w:r w:rsidRPr="00E860FA">
        <w:rPr>
          <w:rFonts w:eastAsia="Times New Roman" w:cs="Times New Roman"/>
        </w:rPr>
        <w:t xml:space="preserve"> μαθητές και μαθήτριες και τέσσερις εκπα</w:t>
      </w:r>
      <w:r>
        <w:rPr>
          <w:rFonts w:eastAsia="Times New Roman" w:cs="Times New Roman"/>
        </w:rPr>
        <w:t>ιδευτι</w:t>
      </w:r>
      <w:r>
        <w:rPr>
          <w:rFonts w:eastAsia="Times New Roman" w:cs="Times New Roman"/>
        </w:rPr>
        <w:t>κοί συνοδοί τους από το</w:t>
      </w:r>
      <w:r w:rsidRPr="00E860FA">
        <w:rPr>
          <w:rFonts w:eastAsia="Times New Roman" w:cs="Times New Roman"/>
        </w:rPr>
        <w:t xml:space="preserve"> Δημοτικό Σχολείο </w:t>
      </w:r>
      <w:proofErr w:type="spellStart"/>
      <w:r>
        <w:rPr>
          <w:rFonts w:eastAsia="Times New Roman" w:cs="Times New Roman"/>
        </w:rPr>
        <w:t>Γυναικοκάστρου</w:t>
      </w:r>
      <w:proofErr w:type="spellEnd"/>
      <w:r>
        <w:rPr>
          <w:rFonts w:eastAsia="Times New Roman" w:cs="Times New Roman"/>
        </w:rPr>
        <w:t xml:space="preserve"> Κιλκίς και από το 16</w:t>
      </w:r>
      <w:r w:rsidRPr="00B71153">
        <w:rPr>
          <w:rFonts w:eastAsia="Times New Roman" w:cs="Times New Roman"/>
          <w:vertAlign w:val="superscript"/>
        </w:rPr>
        <w:t>ο</w:t>
      </w:r>
      <w:r>
        <w:rPr>
          <w:rFonts w:eastAsia="Times New Roman" w:cs="Times New Roman"/>
        </w:rPr>
        <w:t xml:space="preserve"> Δημοτικό Σχολείο Γλυφάδας</w:t>
      </w:r>
      <w:r w:rsidRPr="00E860FA">
        <w:rPr>
          <w:rFonts w:eastAsia="Times New Roman" w:cs="Times New Roman"/>
        </w:rPr>
        <w:t xml:space="preserve">. </w:t>
      </w:r>
    </w:p>
    <w:p w14:paraId="219DA2DE" w14:textId="77777777" w:rsidR="00656A4F" w:rsidRDefault="000C25FA">
      <w:pPr>
        <w:spacing w:line="600" w:lineRule="auto"/>
        <w:ind w:firstLine="720"/>
        <w:jc w:val="both"/>
        <w:rPr>
          <w:rFonts w:eastAsia="Times New Roman" w:cs="Times New Roman"/>
        </w:rPr>
      </w:pPr>
      <w:r w:rsidRPr="00E860FA">
        <w:rPr>
          <w:rFonts w:eastAsia="Times New Roman" w:cs="Times New Roman"/>
        </w:rPr>
        <w:t xml:space="preserve">Η Βουλή </w:t>
      </w:r>
      <w:r>
        <w:rPr>
          <w:rFonts w:eastAsia="Times New Roman" w:cs="Times New Roman"/>
        </w:rPr>
        <w:t>σάς</w:t>
      </w:r>
      <w:r w:rsidRPr="00E860FA">
        <w:rPr>
          <w:rFonts w:eastAsia="Times New Roman" w:cs="Times New Roman"/>
        </w:rPr>
        <w:t xml:space="preserve"> καλωσορίζει. </w:t>
      </w:r>
    </w:p>
    <w:p w14:paraId="219DA2DF" w14:textId="77777777" w:rsidR="00656A4F" w:rsidRDefault="000C25FA">
      <w:pPr>
        <w:spacing w:line="720" w:lineRule="auto"/>
        <w:ind w:firstLine="720"/>
        <w:jc w:val="center"/>
        <w:rPr>
          <w:rFonts w:eastAsia="Times New Roman" w:cs="Times New Roman"/>
          <w:szCs w:val="24"/>
        </w:rPr>
      </w:pPr>
      <w:r w:rsidRPr="00E860FA">
        <w:rPr>
          <w:rFonts w:eastAsia="Times New Roman" w:cs="Times New Roman"/>
        </w:rPr>
        <w:t>(Χειροκροτήματα απ’ όλες τις πτέρυγες της Βουλής)</w:t>
      </w:r>
    </w:p>
    <w:p w14:paraId="219DA2E0" w14:textId="77777777" w:rsidR="00656A4F" w:rsidRDefault="000C25FA">
      <w:pPr>
        <w:spacing w:line="72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Βρούτσης</w:t>
      </w:r>
      <w:proofErr w:type="spellEnd"/>
      <w:r>
        <w:rPr>
          <w:rFonts w:eastAsia="Times New Roman" w:cs="Times New Roman"/>
          <w:szCs w:val="24"/>
        </w:rPr>
        <w:t xml:space="preserve"> έχει τον λόγο.</w:t>
      </w:r>
    </w:p>
    <w:p w14:paraId="219DA2E1" w14:textId="77777777" w:rsidR="00656A4F" w:rsidRDefault="000C25FA">
      <w:pPr>
        <w:spacing w:line="720" w:lineRule="auto"/>
        <w:ind w:firstLine="720"/>
        <w:jc w:val="both"/>
        <w:rPr>
          <w:rFonts w:eastAsia="Times New Roman" w:cs="Times New Roman"/>
          <w:szCs w:val="24"/>
        </w:rPr>
      </w:pPr>
      <w:r>
        <w:rPr>
          <w:rFonts w:eastAsia="Times New Roman" w:cs="Times New Roman"/>
          <w:b/>
          <w:szCs w:val="24"/>
        </w:rPr>
        <w:lastRenderedPageBreak/>
        <w:t xml:space="preserve">ΙΩΑΝΝΗΣ ΒΡΟΥΤΣΗΣ: </w:t>
      </w:r>
      <w:r>
        <w:rPr>
          <w:rFonts w:eastAsia="Times New Roman" w:cs="Times New Roman"/>
          <w:szCs w:val="24"/>
        </w:rPr>
        <w:t>Ευχαριστώ, κύριε Πρόεδρε, κ</w:t>
      </w:r>
      <w:r>
        <w:rPr>
          <w:rFonts w:eastAsia="Times New Roman" w:cs="Times New Roman"/>
          <w:szCs w:val="24"/>
        </w:rPr>
        <w:t>αι εσάς και τους συναδέλφους για την παραχώρηση της αλλαγής σειράς.</w:t>
      </w:r>
    </w:p>
    <w:p w14:paraId="219DA2E2" w14:textId="77777777" w:rsidR="00656A4F" w:rsidRDefault="000C25FA">
      <w:pPr>
        <w:spacing w:line="72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είμαστε στο τέλος ενός κρίσιμου νομοσχεδίου. Έχουν ειπωθεί πολλά, κρατάω όμως στη μνήμη μου κάτι το οποίο ήταν κατ’ εξοχήν ως επικεφαλίδα στις εισηγήσεις των </w:t>
      </w:r>
      <w:r>
        <w:rPr>
          <w:rFonts w:eastAsia="Times New Roman" w:cs="Times New Roman"/>
          <w:szCs w:val="24"/>
        </w:rPr>
        <w:t>Βουλευτών του ΣΥΡΙΖΑ. Στην πολιτική διαφορά που θέλουν να αναδείξουν συγκριτικά με τη Νέα Δημοκρατία βάζουν επί της αρχής ότι είμαστε δύο διαφορετικοί κόσμοι. Σήμερα εγώ από Βήματος Βουλής θέλω να το επιβεβαιώσω και να συμφωνήσω με τους Βουλευτές του ΣΥΡΙΖ</w:t>
      </w:r>
      <w:r>
        <w:rPr>
          <w:rFonts w:eastAsia="Times New Roman" w:cs="Times New Roman"/>
          <w:szCs w:val="24"/>
        </w:rPr>
        <w:t xml:space="preserve">Α. </w:t>
      </w:r>
    </w:p>
    <w:p w14:paraId="219DA2E3" w14:textId="77777777" w:rsidR="00656A4F" w:rsidRDefault="000C25FA">
      <w:pPr>
        <w:spacing w:line="720" w:lineRule="auto"/>
        <w:ind w:firstLine="720"/>
        <w:jc w:val="both"/>
        <w:rPr>
          <w:rFonts w:eastAsia="Times New Roman" w:cs="Times New Roman"/>
          <w:szCs w:val="24"/>
        </w:rPr>
      </w:pPr>
      <w:r>
        <w:rPr>
          <w:rFonts w:eastAsia="Times New Roman" w:cs="Times New Roman"/>
          <w:szCs w:val="24"/>
        </w:rPr>
        <w:t xml:space="preserve">Κύριοι Υπουργοί, που είστε στα κυβερνητικά έδρανα θέλω να με παρακολουθήσετε. Ναι, είμαστε δύο διαφορετικοί κόσμοι. Και είμαστε δύο διαφορετικοί κόσμοι, γιατί θέλω να σας βάλω σε ένα φανταστικό σενάριο. Φανταστείτε </w:t>
      </w:r>
      <w:r>
        <w:rPr>
          <w:rFonts w:eastAsia="Times New Roman" w:cs="Times New Roman"/>
          <w:szCs w:val="24"/>
        </w:rPr>
        <w:lastRenderedPageBreak/>
        <w:t>αυτή τη στιγμή ο ομιλών εισηγητής της Νέα</w:t>
      </w:r>
      <w:r>
        <w:rPr>
          <w:rFonts w:eastAsia="Times New Roman" w:cs="Times New Roman"/>
          <w:szCs w:val="24"/>
        </w:rPr>
        <w:t>ς Δημοκρατίας ή ο Αρχηγός της Αξιωματικής Αντιπολίτευσης, ο Κυριάκος Μητσοτάκης, ή γενικά οι Βουλευτές που προηγήθηκαν από μένα της Νέας Δημοκρατίας διά Βήματος Βουλής να έκαναν το εξής εφιαλτικό: Να προκαλούσαν τον κόσμο, την κοινωνία, τους πολίτες και τι</w:t>
      </w:r>
      <w:r>
        <w:rPr>
          <w:rFonts w:eastAsia="Times New Roman" w:cs="Times New Roman"/>
          <w:szCs w:val="24"/>
        </w:rPr>
        <w:t xml:space="preserve">ς επιχειρήσεις να μην πληρώσουν τις δόσεις είτε στην εφορία είτε στα ασφαλιστικά ταμεία. Φανταστείτε να τους έλεγαν να μην πάνε να ενταχθούν στη ρύθμιση των </w:t>
      </w:r>
      <w:proofErr w:type="spellStart"/>
      <w:r>
        <w:rPr>
          <w:rFonts w:eastAsia="Times New Roman" w:cs="Times New Roman"/>
          <w:szCs w:val="24"/>
        </w:rPr>
        <w:t>εκατόν</w:t>
      </w:r>
      <w:proofErr w:type="spellEnd"/>
      <w:r>
        <w:rPr>
          <w:rFonts w:eastAsia="Times New Roman" w:cs="Times New Roman"/>
          <w:szCs w:val="24"/>
        </w:rPr>
        <w:t xml:space="preserve"> είκοσι δόσεων και φανταστείτε να τους έλεγαν ότι εμείς μόλις βγούμε Κυβέρνηση, θα φέρουμε μι</w:t>
      </w:r>
      <w:r>
        <w:rPr>
          <w:rFonts w:eastAsia="Times New Roman" w:cs="Times New Roman"/>
          <w:szCs w:val="24"/>
        </w:rPr>
        <w:t xml:space="preserve">α ρύθμιση των </w:t>
      </w:r>
      <w:proofErr w:type="spellStart"/>
      <w:r>
        <w:rPr>
          <w:rFonts w:eastAsia="Times New Roman" w:cs="Times New Roman"/>
          <w:szCs w:val="24"/>
        </w:rPr>
        <w:t>εκατόν</w:t>
      </w:r>
      <w:proofErr w:type="spellEnd"/>
      <w:r>
        <w:rPr>
          <w:rFonts w:eastAsia="Times New Roman" w:cs="Times New Roman"/>
          <w:szCs w:val="24"/>
        </w:rPr>
        <w:t xml:space="preserve"> σαράντα δόσεων, γι’ αυτό απομακρυνθείτε. Φαντάζεστε, κύριοι Υπουργοί του ΣΥΡΙΖΑ, αυτό το εφιαλτικό σενάριο; </w:t>
      </w:r>
    </w:p>
    <w:p w14:paraId="219DA2E4" w14:textId="77777777" w:rsidR="00656A4F" w:rsidRDefault="000C25FA">
      <w:pPr>
        <w:spacing w:line="720" w:lineRule="auto"/>
        <w:ind w:firstLine="720"/>
        <w:jc w:val="both"/>
        <w:rPr>
          <w:rFonts w:eastAsia="Times New Roman" w:cs="Times New Roman"/>
          <w:szCs w:val="24"/>
        </w:rPr>
      </w:pPr>
      <w:r>
        <w:rPr>
          <w:rFonts w:eastAsia="Times New Roman" w:cs="Times New Roman"/>
          <w:szCs w:val="24"/>
        </w:rPr>
        <w:t>Και εδώ έρχεται να απαντήσει το γιατί εκτινάχθηκαν οι ιδιωτικές οφειλές προς τα ασφαλιστικά ταμεία και τις εφορίες από τα 85 δ</w:t>
      </w:r>
      <w:r>
        <w:rPr>
          <w:rFonts w:eastAsia="Times New Roman" w:cs="Times New Roman"/>
          <w:szCs w:val="24"/>
        </w:rPr>
        <w:t xml:space="preserve">ισεκατομμύρια στα 140,1 δισεκατομμύρια. Η απάντηση είναι απλή. Ήταν και το μείγμα της </w:t>
      </w:r>
      <w:r>
        <w:rPr>
          <w:rFonts w:eastAsia="Times New Roman" w:cs="Times New Roman"/>
          <w:szCs w:val="24"/>
        </w:rPr>
        <w:lastRenderedPageBreak/>
        <w:t>δημοσιονομικής σας πολιτικής, η εξοντωτική φορολογία και οι εξοντωτικές ασφαλιστικές εισφορές, αλλά ήταν δυστυχώς και η κουλτούρα που καλλιεργήσατε στον κόσμο και στην κο</w:t>
      </w:r>
      <w:r>
        <w:rPr>
          <w:rFonts w:eastAsia="Times New Roman" w:cs="Times New Roman"/>
          <w:szCs w:val="24"/>
        </w:rPr>
        <w:t xml:space="preserve">ινωνία τού «Δεν πληρώνω». Και δεν σταθήκατε μόνο στο «Δεν πληρώνω», αλλά κάνατε και κάτι ακόμη. Καλλιεργήσατε ένα μίσος και έναν φθόνο εναντίον του ίδιου του κράτους. Όταν λες «μέχρι να καταρρεύσουν», υπονοείς να καταρρεύσει ποιος, η </w:t>
      </w:r>
      <w:r>
        <w:rPr>
          <w:rFonts w:eastAsia="Times New Roman" w:cs="Times New Roman"/>
          <w:szCs w:val="24"/>
        </w:rPr>
        <w:t>κ</w:t>
      </w:r>
      <w:r>
        <w:rPr>
          <w:rFonts w:eastAsia="Times New Roman" w:cs="Times New Roman"/>
          <w:szCs w:val="24"/>
        </w:rPr>
        <w:t>υβέρνηση ή τα ταμεία;</w:t>
      </w:r>
      <w:r>
        <w:rPr>
          <w:rFonts w:eastAsia="Times New Roman" w:cs="Times New Roman"/>
          <w:szCs w:val="24"/>
        </w:rPr>
        <w:t xml:space="preserve"> Μάλλον τα ταμεία, δηλαδή το κράτος. Να </w:t>
      </w:r>
      <w:proofErr w:type="spellStart"/>
      <w:r>
        <w:rPr>
          <w:rFonts w:eastAsia="Times New Roman" w:cs="Times New Roman"/>
          <w:szCs w:val="24"/>
        </w:rPr>
        <w:t>φτωχοποιηθεί</w:t>
      </w:r>
      <w:proofErr w:type="spellEnd"/>
      <w:r>
        <w:rPr>
          <w:rFonts w:eastAsia="Times New Roman" w:cs="Times New Roman"/>
          <w:szCs w:val="24"/>
        </w:rPr>
        <w:t xml:space="preserve"> το κράτος. </w:t>
      </w:r>
    </w:p>
    <w:p w14:paraId="219DA2E5" w14:textId="77777777" w:rsidR="00656A4F" w:rsidRDefault="000C25FA">
      <w:pPr>
        <w:spacing w:line="720" w:lineRule="auto"/>
        <w:ind w:firstLine="720"/>
        <w:jc w:val="both"/>
        <w:rPr>
          <w:rFonts w:eastAsia="Times New Roman" w:cs="Times New Roman"/>
          <w:szCs w:val="24"/>
        </w:rPr>
      </w:pPr>
      <w:r>
        <w:rPr>
          <w:rFonts w:eastAsia="Times New Roman" w:cs="Times New Roman"/>
          <w:szCs w:val="24"/>
        </w:rPr>
        <w:t>Αυτή, λοιπόν, η αφίσα το 2014</w:t>
      </w:r>
      <w:r>
        <w:rPr>
          <w:rFonts w:eastAsia="Times New Roman" w:cs="Times New Roman"/>
          <w:szCs w:val="24"/>
        </w:rPr>
        <w:t>,</w:t>
      </w:r>
      <w:r>
        <w:rPr>
          <w:rFonts w:eastAsia="Times New Roman" w:cs="Times New Roman"/>
          <w:szCs w:val="24"/>
        </w:rPr>
        <w:t xml:space="preserve"> όταν φέραμε εμείς τη ρύθμιση που δεν ψηφίσατε, θα σας συνοδεύει για πάντα. Είναι η φωτογραφία σας. Είναι ο καθρέπτης </w:t>
      </w:r>
      <w:r>
        <w:rPr>
          <w:rFonts w:eastAsia="Times New Roman" w:cs="Times New Roman"/>
          <w:szCs w:val="24"/>
        </w:rPr>
        <w:t>σας,</w:t>
      </w:r>
      <w:r>
        <w:rPr>
          <w:rFonts w:eastAsia="Times New Roman" w:cs="Times New Roman"/>
          <w:szCs w:val="24"/>
        </w:rPr>
        <w:t xml:space="preserve"> που αφισοκολλούσατε έξω από το Υπουργε</w:t>
      </w:r>
      <w:r>
        <w:rPr>
          <w:rFonts w:eastAsia="Times New Roman" w:cs="Times New Roman"/>
          <w:szCs w:val="24"/>
        </w:rPr>
        <w:t xml:space="preserve">ίο Εργασίας και το Υπουργείο Οικονομικών, να μην πληρώσουν οι πολίτες τις δόσεις τους, να είναι ασυνεπείς! </w:t>
      </w:r>
    </w:p>
    <w:p w14:paraId="219DA2E6" w14:textId="77777777" w:rsidR="00656A4F" w:rsidRDefault="000C25FA">
      <w:pPr>
        <w:spacing w:line="600" w:lineRule="auto"/>
        <w:ind w:firstLine="720"/>
        <w:jc w:val="both"/>
        <w:rPr>
          <w:rFonts w:eastAsia="Times New Roman"/>
          <w:szCs w:val="24"/>
        </w:rPr>
      </w:pPr>
      <w:r>
        <w:rPr>
          <w:rFonts w:eastAsia="Times New Roman"/>
          <w:szCs w:val="24"/>
        </w:rPr>
        <w:t xml:space="preserve">Τη </w:t>
      </w:r>
      <w:r w:rsidRPr="00125D1F">
        <w:rPr>
          <w:rFonts w:eastAsia="Times New Roman"/>
          <w:szCs w:val="24"/>
        </w:rPr>
        <w:t>βλέπετε</w:t>
      </w:r>
      <w:r>
        <w:rPr>
          <w:rFonts w:eastAsia="Times New Roman"/>
          <w:szCs w:val="24"/>
        </w:rPr>
        <w:t>, κύριε Πετρόπουλε;</w:t>
      </w:r>
      <w:r w:rsidRPr="00125D1F">
        <w:rPr>
          <w:rFonts w:eastAsia="Times New Roman"/>
          <w:szCs w:val="24"/>
        </w:rPr>
        <w:t xml:space="preserve"> </w:t>
      </w:r>
      <w:r>
        <w:rPr>
          <w:rFonts w:eastAsia="Times New Roman"/>
          <w:szCs w:val="24"/>
        </w:rPr>
        <w:t>Ε</w:t>
      </w:r>
      <w:r w:rsidRPr="00125D1F">
        <w:rPr>
          <w:rFonts w:eastAsia="Times New Roman"/>
          <w:szCs w:val="24"/>
        </w:rPr>
        <w:t>ίναι η αφίσα του ΣΥΡΙΖΑ</w:t>
      </w:r>
      <w:r>
        <w:rPr>
          <w:rFonts w:eastAsia="Times New Roman"/>
          <w:szCs w:val="24"/>
        </w:rPr>
        <w:t>. Την καταθέτω στα Πρακτικά.</w:t>
      </w:r>
    </w:p>
    <w:p w14:paraId="219DA2E7" w14:textId="77777777" w:rsidR="00656A4F" w:rsidRDefault="000C25FA">
      <w:pPr>
        <w:spacing w:line="600" w:lineRule="auto"/>
        <w:ind w:firstLine="720"/>
        <w:jc w:val="both"/>
        <w:rPr>
          <w:rFonts w:eastAsia="Times New Roman"/>
          <w:szCs w:val="24"/>
        </w:rPr>
      </w:pPr>
      <w:r w:rsidRPr="00AF3B92">
        <w:rPr>
          <w:rFonts w:eastAsia="Times New Roman"/>
          <w:szCs w:val="24"/>
        </w:rPr>
        <w:lastRenderedPageBreak/>
        <w:t xml:space="preserve">(Στο σημείο αυτό ο Βουλευτής κ. </w:t>
      </w:r>
      <w:r>
        <w:rPr>
          <w:rFonts w:eastAsia="Times New Roman" w:cs="Times New Roman"/>
          <w:szCs w:val="24"/>
        </w:rPr>
        <w:t xml:space="preserve">Ιωάννης </w:t>
      </w:r>
      <w:proofErr w:type="spellStart"/>
      <w:r>
        <w:rPr>
          <w:rFonts w:eastAsia="Times New Roman" w:cs="Times New Roman"/>
          <w:szCs w:val="24"/>
        </w:rPr>
        <w:t>Βρούτσης</w:t>
      </w:r>
      <w:proofErr w:type="spellEnd"/>
      <w:r>
        <w:rPr>
          <w:rFonts w:eastAsia="Times New Roman" w:cs="Times New Roman"/>
          <w:szCs w:val="24"/>
        </w:rPr>
        <w:t xml:space="preserve"> </w:t>
      </w:r>
      <w:r>
        <w:rPr>
          <w:rFonts w:eastAsia="Times New Roman"/>
          <w:szCs w:val="24"/>
        </w:rPr>
        <w:t>καταθέτει για τα</w:t>
      </w:r>
      <w:r>
        <w:rPr>
          <w:rFonts w:eastAsia="Times New Roman"/>
          <w:szCs w:val="24"/>
        </w:rPr>
        <w:t xml:space="preserve"> Πρακτικά το</w:t>
      </w:r>
      <w:r w:rsidRPr="00AF3B92">
        <w:rPr>
          <w:rFonts w:eastAsia="Times New Roman"/>
          <w:szCs w:val="24"/>
        </w:rPr>
        <w:t xml:space="preserve"> προαναφερθέν έγγραφο, το οποίο βρίσκεται στο </w:t>
      </w:r>
      <w:r>
        <w:rPr>
          <w:rFonts w:eastAsia="Times New Roman"/>
          <w:szCs w:val="24"/>
        </w:rPr>
        <w:t>α</w:t>
      </w:r>
      <w:r w:rsidRPr="00AF3B92">
        <w:rPr>
          <w:rFonts w:eastAsia="Times New Roman"/>
          <w:szCs w:val="24"/>
        </w:rPr>
        <w:t>ρχείο του Τμήματος Γραμματείας της Διεύθυνσης Στενογραφίας και Πρακτικών της Βουλής)</w:t>
      </w:r>
    </w:p>
    <w:p w14:paraId="219DA2E8" w14:textId="77777777" w:rsidR="00656A4F" w:rsidRDefault="000C25FA">
      <w:pPr>
        <w:spacing w:line="600" w:lineRule="auto"/>
        <w:ind w:firstLine="720"/>
        <w:jc w:val="both"/>
        <w:rPr>
          <w:rFonts w:eastAsia="Times New Roman"/>
          <w:szCs w:val="24"/>
        </w:rPr>
      </w:pPr>
      <w:r>
        <w:rPr>
          <w:rFonts w:eastAsia="Times New Roman"/>
          <w:szCs w:val="24"/>
        </w:rPr>
        <w:t>Ε</w:t>
      </w:r>
      <w:r w:rsidRPr="00125D1F">
        <w:rPr>
          <w:rFonts w:eastAsia="Times New Roman"/>
          <w:szCs w:val="24"/>
        </w:rPr>
        <w:t>μείς</w:t>
      </w:r>
      <w:r>
        <w:rPr>
          <w:rFonts w:eastAsia="Times New Roman"/>
          <w:szCs w:val="24"/>
        </w:rPr>
        <w:t>,</w:t>
      </w:r>
      <w:r w:rsidRPr="00125D1F">
        <w:rPr>
          <w:rFonts w:eastAsia="Times New Roman"/>
          <w:szCs w:val="24"/>
        </w:rPr>
        <w:t xml:space="preserve"> </w:t>
      </w:r>
      <w:r>
        <w:rPr>
          <w:rFonts w:eastAsia="Times New Roman"/>
          <w:szCs w:val="24"/>
        </w:rPr>
        <w:t>λ</w:t>
      </w:r>
      <w:r w:rsidRPr="00125D1F">
        <w:rPr>
          <w:rFonts w:eastAsia="Times New Roman"/>
          <w:szCs w:val="24"/>
        </w:rPr>
        <w:t>οιπόν</w:t>
      </w:r>
      <w:r>
        <w:rPr>
          <w:rFonts w:eastAsia="Times New Roman"/>
          <w:szCs w:val="24"/>
        </w:rPr>
        <w:t>,</w:t>
      </w:r>
      <w:r w:rsidRPr="00125D1F">
        <w:rPr>
          <w:rFonts w:eastAsia="Times New Roman"/>
          <w:szCs w:val="24"/>
        </w:rPr>
        <w:t xml:space="preserve"> είμαστε διαφορετικοί κόσμοι</w:t>
      </w:r>
      <w:r>
        <w:rPr>
          <w:rFonts w:eastAsia="Times New Roman"/>
          <w:szCs w:val="24"/>
        </w:rPr>
        <w:t>.</w:t>
      </w:r>
      <w:r w:rsidRPr="00125D1F">
        <w:rPr>
          <w:rFonts w:eastAsia="Times New Roman"/>
          <w:szCs w:val="24"/>
        </w:rPr>
        <w:t xml:space="preserve"> Συμφωνώ μαζί </w:t>
      </w:r>
      <w:r>
        <w:rPr>
          <w:rFonts w:eastAsia="Times New Roman"/>
          <w:szCs w:val="24"/>
        </w:rPr>
        <w:t>σας.</w:t>
      </w:r>
      <w:r w:rsidRPr="00125D1F">
        <w:rPr>
          <w:rFonts w:eastAsia="Times New Roman"/>
          <w:szCs w:val="24"/>
        </w:rPr>
        <w:t xml:space="preserve"> </w:t>
      </w:r>
      <w:r>
        <w:rPr>
          <w:rFonts w:eastAsia="Times New Roman"/>
          <w:szCs w:val="24"/>
        </w:rPr>
        <w:t>Είμαστε διαφορετικοί κόσμοι, γιατί η</w:t>
      </w:r>
      <w:r w:rsidRPr="00125D1F">
        <w:rPr>
          <w:rFonts w:eastAsia="Times New Roman"/>
          <w:szCs w:val="24"/>
        </w:rPr>
        <w:t xml:space="preserve"> Νέα Δημοκρατί</w:t>
      </w:r>
      <w:r w:rsidRPr="00125D1F">
        <w:rPr>
          <w:rFonts w:eastAsia="Times New Roman"/>
          <w:szCs w:val="24"/>
        </w:rPr>
        <w:t xml:space="preserve">α </w:t>
      </w:r>
      <w:r>
        <w:rPr>
          <w:rFonts w:eastAsia="Times New Roman"/>
          <w:szCs w:val="24"/>
        </w:rPr>
        <w:t>θέτει πάντα το ε</w:t>
      </w:r>
      <w:r w:rsidRPr="00125D1F">
        <w:rPr>
          <w:rFonts w:eastAsia="Times New Roman"/>
          <w:szCs w:val="24"/>
        </w:rPr>
        <w:t>θνικό συμφέρον πάνω από το κομματικό</w:t>
      </w:r>
      <w:r>
        <w:rPr>
          <w:rFonts w:eastAsia="Times New Roman"/>
          <w:szCs w:val="24"/>
        </w:rPr>
        <w:t>.</w:t>
      </w:r>
      <w:r w:rsidRPr="00125D1F">
        <w:rPr>
          <w:rFonts w:eastAsia="Times New Roman"/>
          <w:szCs w:val="24"/>
        </w:rPr>
        <w:t xml:space="preserve"> </w:t>
      </w:r>
      <w:r>
        <w:rPr>
          <w:rFonts w:eastAsia="Times New Roman"/>
          <w:szCs w:val="24"/>
        </w:rPr>
        <w:t>Γι</w:t>
      </w:r>
      <w:r>
        <w:rPr>
          <w:rFonts w:eastAsia="Times New Roman"/>
          <w:szCs w:val="24"/>
        </w:rPr>
        <w:t>α</w:t>
      </w:r>
      <w:r w:rsidRPr="00125D1F">
        <w:rPr>
          <w:rFonts w:eastAsia="Times New Roman"/>
          <w:szCs w:val="24"/>
        </w:rPr>
        <w:t xml:space="preserve"> αυτό είμαστε διαφορετικοί</w:t>
      </w:r>
      <w:r>
        <w:rPr>
          <w:rFonts w:eastAsia="Times New Roman"/>
          <w:szCs w:val="24"/>
        </w:rPr>
        <w:t>,</w:t>
      </w:r>
      <w:r w:rsidRPr="00125D1F">
        <w:rPr>
          <w:rFonts w:eastAsia="Times New Roman"/>
          <w:szCs w:val="24"/>
        </w:rPr>
        <w:t xml:space="preserve"> γιατί </w:t>
      </w:r>
      <w:r>
        <w:rPr>
          <w:rFonts w:eastAsia="Times New Roman"/>
          <w:szCs w:val="24"/>
        </w:rPr>
        <w:t xml:space="preserve">εσείς βάζετε </w:t>
      </w:r>
      <w:r w:rsidRPr="00125D1F">
        <w:rPr>
          <w:rFonts w:eastAsia="Times New Roman"/>
          <w:szCs w:val="24"/>
        </w:rPr>
        <w:t xml:space="preserve">το κόμμα </w:t>
      </w:r>
      <w:r>
        <w:rPr>
          <w:rFonts w:eastAsia="Times New Roman"/>
          <w:szCs w:val="24"/>
        </w:rPr>
        <w:t xml:space="preserve">πάνω από το </w:t>
      </w:r>
      <w:r w:rsidRPr="00125D1F">
        <w:rPr>
          <w:rFonts w:eastAsia="Times New Roman"/>
          <w:szCs w:val="24"/>
        </w:rPr>
        <w:t>κράτος</w:t>
      </w:r>
      <w:r>
        <w:rPr>
          <w:rFonts w:eastAsia="Times New Roman"/>
          <w:szCs w:val="24"/>
        </w:rPr>
        <w:t>, πάνω</w:t>
      </w:r>
      <w:r w:rsidRPr="00125D1F">
        <w:rPr>
          <w:rFonts w:eastAsia="Times New Roman"/>
          <w:szCs w:val="24"/>
        </w:rPr>
        <w:t xml:space="preserve"> από την πατρίδα</w:t>
      </w:r>
      <w:r>
        <w:rPr>
          <w:rFonts w:eastAsia="Times New Roman"/>
          <w:szCs w:val="24"/>
        </w:rPr>
        <w:t>.</w:t>
      </w:r>
    </w:p>
    <w:p w14:paraId="219DA2E9" w14:textId="77777777" w:rsidR="00656A4F" w:rsidRDefault="000C25FA">
      <w:pPr>
        <w:spacing w:line="600" w:lineRule="auto"/>
        <w:ind w:firstLine="720"/>
        <w:jc w:val="both"/>
        <w:rPr>
          <w:rFonts w:eastAsia="Times New Roman"/>
          <w:szCs w:val="24"/>
        </w:rPr>
      </w:pPr>
      <w:r>
        <w:rPr>
          <w:rFonts w:eastAsia="Times New Roman"/>
          <w:szCs w:val="24"/>
        </w:rPr>
        <w:t>Ε</w:t>
      </w:r>
      <w:r w:rsidRPr="00125D1F">
        <w:rPr>
          <w:rFonts w:eastAsia="Times New Roman"/>
          <w:szCs w:val="24"/>
        </w:rPr>
        <w:t>μείς</w:t>
      </w:r>
      <w:r>
        <w:rPr>
          <w:rFonts w:eastAsia="Times New Roman"/>
          <w:szCs w:val="24"/>
        </w:rPr>
        <w:t>,</w:t>
      </w:r>
      <w:r w:rsidRPr="00125D1F">
        <w:rPr>
          <w:rFonts w:eastAsia="Times New Roman"/>
          <w:szCs w:val="24"/>
        </w:rPr>
        <w:t xml:space="preserve"> </w:t>
      </w:r>
      <w:r>
        <w:rPr>
          <w:rFonts w:eastAsia="Times New Roman"/>
          <w:szCs w:val="24"/>
        </w:rPr>
        <w:t>λ</w:t>
      </w:r>
      <w:r w:rsidRPr="00125D1F">
        <w:rPr>
          <w:rFonts w:eastAsia="Times New Roman"/>
          <w:szCs w:val="24"/>
        </w:rPr>
        <w:t>οιπόν</w:t>
      </w:r>
      <w:r>
        <w:rPr>
          <w:rFonts w:eastAsia="Times New Roman"/>
          <w:szCs w:val="24"/>
        </w:rPr>
        <w:t>,</w:t>
      </w:r>
      <w:r w:rsidRPr="00125D1F">
        <w:rPr>
          <w:rFonts w:eastAsia="Times New Roman"/>
          <w:szCs w:val="24"/>
        </w:rPr>
        <w:t xml:space="preserve"> λέμε στους πολίτες σήμερα</w:t>
      </w:r>
      <w:r>
        <w:rPr>
          <w:rFonts w:eastAsia="Times New Roman"/>
          <w:szCs w:val="24"/>
        </w:rPr>
        <w:t>, ναι,</w:t>
      </w:r>
      <w:r w:rsidRPr="00125D1F">
        <w:rPr>
          <w:rFonts w:eastAsia="Times New Roman"/>
          <w:szCs w:val="24"/>
        </w:rPr>
        <w:t xml:space="preserve"> να είναι συνεπ</w:t>
      </w:r>
      <w:r>
        <w:rPr>
          <w:rFonts w:eastAsia="Times New Roman"/>
          <w:szCs w:val="24"/>
        </w:rPr>
        <w:t>εί</w:t>
      </w:r>
      <w:r w:rsidRPr="00125D1F">
        <w:rPr>
          <w:rFonts w:eastAsia="Times New Roman"/>
          <w:szCs w:val="24"/>
        </w:rPr>
        <w:t>ς</w:t>
      </w:r>
      <w:r>
        <w:rPr>
          <w:rFonts w:eastAsia="Times New Roman"/>
          <w:szCs w:val="24"/>
        </w:rPr>
        <w:t>,</w:t>
      </w:r>
      <w:r w:rsidRPr="00125D1F">
        <w:rPr>
          <w:rFonts w:eastAsia="Times New Roman"/>
          <w:szCs w:val="24"/>
        </w:rPr>
        <w:t xml:space="preserve"> να πληρώνουν τους φόρους </w:t>
      </w:r>
      <w:r>
        <w:rPr>
          <w:rFonts w:eastAsia="Times New Roman"/>
          <w:szCs w:val="24"/>
        </w:rPr>
        <w:t>τους,</w:t>
      </w:r>
      <w:r w:rsidRPr="00125D1F">
        <w:rPr>
          <w:rFonts w:eastAsia="Times New Roman"/>
          <w:szCs w:val="24"/>
        </w:rPr>
        <w:t xml:space="preserve"> να</w:t>
      </w:r>
      <w:r w:rsidRPr="00125D1F">
        <w:rPr>
          <w:rFonts w:eastAsia="Times New Roman"/>
          <w:szCs w:val="24"/>
        </w:rPr>
        <w:t xml:space="preserve"> πληρώνουν τις ασφαλιστικές </w:t>
      </w:r>
      <w:r>
        <w:rPr>
          <w:rFonts w:eastAsia="Times New Roman"/>
          <w:szCs w:val="24"/>
        </w:rPr>
        <w:t xml:space="preserve">τους </w:t>
      </w:r>
      <w:r w:rsidRPr="00125D1F">
        <w:rPr>
          <w:rFonts w:eastAsia="Times New Roman"/>
          <w:szCs w:val="24"/>
        </w:rPr>
        <w:t>εισφορές</w:t>
      </w:r>
      <w:r>
        <w:rPr>
          <w:rFonts w:eastAsia="Times New Roman"/>
          <w:szCs w:val="24"/>
        </w:rPr>
        <w:t xml:space="preserve"> -βλέπετε τις </w:t>
      </w:r>
      <w:r w:rsidRPr="00125D1F">
        <w:rPr>
          <w:rFonts w:eastAsia="Times New Roman"/>
          <w:szCs w:val="24"/>
        </w:rPr>
        <w:t xml:space="preserve">διαφορές </w:t>
      </w:r>
      <w:r>
        <w:rPr>
          <w:rFonts w:eastAsia="Times New Roman"/>
          <w:szCs w:val="24"/>
        </w:rPr>
        <w:t>μας;-</w:t>
      </w:r>
      <w:r w:rsidRPr="00125D1F">
        <w:rPr>
          <w:rFonts w:eastAsia="Times New Roman"/>
          <w:szCs w:val="24"/>
        </w:rPr>
        <w:t xml:space="preserve"> και να ενταχθούν στη ρύθμιση των </w:t>
      </w:r>
      <w:proofErr w:type="spellStart"/>
      <w:r>
        <w:rPr>
          <w:rFonts w:eastAsia="Times New Roman" w:cs="Times New Roman"/>
          <w:szCs w:val="24"/>
        </w:rPr>
        <w:t>εκατόν</w:t>
      </w:r>
      <w:proofErr w:type="spellEnd"/>
      <w:r>
        <w:rPr>
          <w:rFonts w:eastAsia="Times New Roman" w:cs="Times New Roman"/>
          <w:szCs w:val="24"/>
        </w:rPr>
        <w:t xml:space="preserve"> είκοσι </w:t>
      </w:r>
      <w:r w:rsidRPr="00125D1F">
        <w:rPr>
          <w:rFonts w:eastAsia="Times New Roman"/>
          <w:szCs w:val="24"/>
        </w:rPr>
        <w:t>δόσεων</w:t>
      </w:r>
      <w:r>
        <w:rPr>
          <w:rFonts w:eastAsia="Times New Roman"/>
          <w:szCs w:val="24"/>
        </w:rPr>
        <w:t>,</w:t>
      </w:r>
      <w:r w:rsidRPr="00125D1F">
        <w:rPr>
          <w:rFonts w:eastAsia="Times New Roman"/>
          <w:szCs w:val="24"/>
        </w:rPr>
        <w:t xml:space="preserve"> </w:t>
      </w:r>
      <w:r>
        <w:rPr>
          <w:rFonts w:eastAsia="Times New Roman"/>
          <w:szCs w:val="24"/>
        </w:rPr>
        <w:t>έ</w:t>
      </w:r>
      <w:r w:rsidRPr="00125D1F">
        <w:rPr>
          <w:rFonts w:eastAsia="Times New Roman"/>
          <w:szCs w:val="24"/>
        </w:rPr>
        <w:t>στω κι αν είναι α</w:t>
      </w:r>
      <w:r>
        <w:rPr>
          <w:rFonts w:eastAsia="Times New Roman"/>
          <w:szCs w:val="24"/>
        </w:rPr>
        <w:t>να</w:t>
      </w:r>
      <w:r w:rsidRPr="00125D1F">
        <w:rPr>
          <w:rFonts w:eastAsia="Times New Roman"/>
          <w:szCs w:val="24"/>
        </w:rPr>
        <w:t>ποτελεσματική</w:t>
      </w:r>
      <w:r>
        <w:rPr>
          <w:rFonts w:eastAsia="Times New Roman"/>
          <w:szCs w:val="24"/>
        </w:rPr>
        <w:t>.</w:t>
      </w:r>
      <w:r w:rsidRPr="00125D1F">
        <w:rPr>
          <w:rFonts w:eastAsia="Times New Roman"/>
          <w:szCs w:val="24"/>
        </w:rPr>
        <w:t xml:space="preserve"> </w:t>
      </w:r>
      <w:r>
        <w:rPr>
          <w:rFonts w:eastAsia="Times New Roman"/>
          <w:szCs w:val="24"/>
        </w:rPr>
        <w:t xml:space="preserve">Ακούσατε </w:t>
      </w:r>
      <w:r w:rsidRPr="00125D1F">
        <w:rPr>
          <w:rFonts w:eastAsia="Times New Roman"/>
          <w:szCs w:val="24"/>
        </w:rPr>
        <w:t>τις παρατηρήσεις μας για το ζήτημα των νομικών προσώπων</w:t>
      </w:r>
      <w:r>
        <w:rPr>
          <w:rFonts w:eastAsia="Times New Roman"/>
          <w:szCs w:val="24"/>
        </w:rPr>
        <w:t>,</w:t>
      </w:r>
      <w:r w:rsidRPr="00125D1F">
        <w:rPr>
          <w:rFonts w:eastAsia="Times New Roman"/>
          <w:szCs w:val="24"/>
        </w:rPr>
        <w:t xml:space="preserve"> που είναι μέχρι </w:t>
      </w:r>
      <w:r>
        <w:rPr>
          <w:rFonts w:eastAsia="Times New Roman"/>
          <w:szCs w:val="24"/>
        </w:rPr>
        <w:t>δεκαοκτώ</w:t>
      </w:r>
      <w:r w:rsidRPr="00125D1F">
        <w:rPr>
          <w:rFonts w:eastAsia="Times New Roman"/>
          <w:szCs w:val="24"/>
        </w:rPr>
        <w:t xml:space="preserve"> δόσεις και παραμένουν εκκρεμότητες</w:t>
      </w:r>
      <w:r>
        <w:rPr>
          <w:rFonts w:eastAsia="Times New Roman"/>
          <w:szCs w:val="24"/>
        </w:rPr>
        <w:t>.</w:t>
      </w:r>
      <w:r w:rsidRPr="00125D1F">
        <w:rPr>
          <w:rFonts w:eastAsia="Times New Roman"/>
          <w:szCs w:val="24"/>
        </w:rPr>
        <w:t xml:space="preserve"> </w:t>
      </w:r>
      <w:r>
        <w:rPr>
          <w:rFonts w:eastAsia="Times New Roman"/>
          <w:szCs w:val="24"/>
        </w:rPr>
        <w:t>Κ</w:t>
      </w:r>
      <w:r w:rsidRPr="00125D1F">
        <w:rPr>
          <w:rFonts w:eastAsia="Times New Roman"/>
          <w:szCs w:val="24"/>
        </w:rPr>
        <w:t>αταλάβατε</w:t>
      </w:r>
      <w:r>
        <w:rPr>
          <w:rFonts w:eastAsia="Times New Roman"/>
          <w:szCs w:val="24"/>
        </w:rPr>
        <w:t>,</w:t>
      </w:r>
      <w:r w:rsidRPr="00125D1F">
        <w:rPr>
          <w:rFonts w:eastAsia="Times New Roman"/>
          <w:szCs w:val="24"/>
        </w:rPr>
        <w:t xml:space="preserve"> </w:t>
      </w:r>
      <w:r>
        <w:rPr>
          <w:rFonts w:eastAsia="Times New Roman"/>
          <w:szCs w:val="24"/>
        </w:rPr>
        <w:t xml:space="preserve">κύριοι </w:t>
      </w:r>
      <w:r w:rsidRPr="00125D1F">
        <w:rPr>
          <w:rFonts w:eastAsia="Times New Roman"/>
          <w:szCs w:val="24"/>
        </w:rPr>
        <w:t>του ΣΥΡΙΖΑ</w:t>
      </w:r>
      <w:r>
        <w:rPr>
          <w:rFonts w:eastAsia="Times New Roman"/>
          <w:szCs w:val="24"/>
        </w:rPr>
        <w:t>,</w:t>
      </w:r>
      <w:r w:rsidRPr="00125D1F">
        <w:rPr>
          <w:rFonts w:eastAsia="Times New Roman"/>
          <w:szCs w:val="24"/>
        </w:rPr>
        <w:t xml:space="preserve"> </w:t>
      </w:r>
      <w:r>
        <w:rPr>
          <w:rFonts w:eastAsia="Times New Roman"/>
          <w:szCs w:val="24"/>
        </w:rPr>
        <w:t>γ</w:t>
      </w:r>
      <w:r w:rsidRPr="00125D1F">
        <w:rPr>
          <w:rFonts w:eastAsia="Times New Roman"/>
          <w:szCs w:val="24"/>
        </w:rPr>
        <w:t>ιατί είμαστε διαφορετικοί</w:t>
      </w:r>
      <w:r>
        <w:rPr>
          <w:rFonts w:eastAsia="Times New Roman"/>
          <w:szCs w:val="24"/>
        </w:rPr>
        <w:t>;</w:t>
      </w:r>
    </w:p>
    <w:p w14:paraId="219DA2EA" w14:textId="77777777" w:rsidR="00656A4F" w:rsidRDefault="000C25FA">
      <w:pPr>
        <w:spacing w:line="600" w:lineRule="auto"/>
        <w:ind w:firstLine="720"/>
        <w:jc w:val="both"/>
        <w:rPr>
          <w:rFonts w:eastAsia="Times New Roman"/>
          <w:szCs w:val="24"/>
        </w:rPr>
      </w:pPr>
      <w:r>
        <w:rPr>
          <w:rFonts w:eastAsia="Times New Roman"/>
          <w:szCs w:val="24"/>
        </w:rPr>
        <w:lastRenderedPageBreak/>
        <w:t xml:space="preserve">Δεύτερον, </w:t>
      </w:r>
      <w:r w:rsidRPr="00125D1F">
        <w:rPr>
          <w:rFonts w:eastAsia="Times New Roman"/>
          <w:szCs w:val="24"/>
        </w:rPr>
        <w:t xml:space="preserve">αναφέρθηκε πριν από λίγο ο Βουλευτής μας Χρήστος </w:t>
      </w:r>
      <w:proofErr w:type="spellStart"/>
      <w:r>
        <w:rPr>
          <w:rFonts w:eastAsia="Times New Roman"/>
          <w:szCs w:val="24"/>
        </w:rPr>
        <w:t>Μ</w:t>
      </w:r>
      <w:r w:rsidRPr="00125D1F">
        <w:rPr>
          <w:rFonts w:eastAsia="Times New Roman"/>
          <w:szCs w:val="24"/>
        </w:rPr>
        <w:t>πουκώρος</w:t>
      </w:r>
      <w:proofErr w:type="spellEnd"/>
      <w:r w:rsidRPr="00125D1F">
        <w:rPr>
          <w:rFonts w:eastAsia="Times New Roman"/>
          <w:szCs w:val="24"/>
        </w:rPr>
        <w:t xml:space="preserve"> </w:t>
      </w:r>
      <w:r>
        <w:rPr>
          <w:rFonts w:eastAsia="Times New Roman"/>
          <w:szCs w:val="24"/>
        </w:rPr>
        <w:t>σ</w:t>
      </w:r>
      <w:r w:rsidRPr="00125D1F">
        <w:rPr>
          <w:rFonts w:eastAsia="Times New Roman"/>
          <w:szCs w:val="24"/>
        </w:rPr>
        <w:t xml:space="preserve">το ζήτημα των στοιχείων που </w:t>
      </w:r>
      <w:r>
        <w:rPr>
          <w:rFonts w:eastAsia="Times New Roman"/>
          <w:szCs w:val="24"/>
        </w:rPr>
        <w:t>α</w:t>
      </w:r>
      <w:r w:rsidRPr="00125D1F">
        <w:rPr>
          <w:rFonts w:eastAsia="Times New Roman"/>
          <w:szCs w:val="24"/>
        </w:rPr>
        <w:t xml:space="preserve">νέδειξε η </w:t>
      </w:r>
      <w:r w:rsidRPr="000B02B4">
        <w:rPr>
          <w:rFonts w:eastAsia="Times New Roman"/>
          <w:szCs w:val="24"/>
        </w:rPr>
        <w:t>ΙΝΕ/ΓΣΕΕ</w:t>
      </w:r>
      <w:r>
        <w:rPr>
          <w:rFonts w:eastAsia="Times New Roman"/>
          <w:szCs w:val="24"/>
        </w:rPr>
        <w:t>. Κύριε Πετρόπουλε</w:t>
      </w:r>
      <w:r w:rsidRPr="00125D1F">
        <w:rPr>
          <w:rFonts w:eastAsia="Times New Roman"/>
          <w:szCs w:val="24"/>
        </w:rPr>
        <w:t xml:space="preserve"> και κύριοι </w:t>
      </w:r>
      <w:r>
        <w:rPr>
          <w:rFonts w:eastAsia="Times New Roman"/>
          <w:szCs w:val="24"/>
        </w:rPr>
        <w:t>Β</w:t>
      </w:r>
      <w:r w:rsidRPr="00125D1F">
        <w:rPr>
          <w:rFonts w:eastAsia="Times New Roman"/>
          <w:szCs w:val="24"/>
        </w:rPr>
        <w:t>ουλευτές του</w:t>
      </w:r>
      <w:r w:rsidRPr="00125D1F">
        <w:rPr>
          <w:rFonts w:eastAsia="Times New Roman"/>
          <w:szCs w:val="24"/>
        </w:rPr>
        <w:t xml:space="preserve"> ΣΥΡΙΖΑ</w:t>
      </w:r>
      <w:r>
        <w:rPr>
          <w:rFonts w:eastAsia="Times New Roman"/>
          <w:szCs w:val="24"/>
        </w:rPr>
        <w:t>,</w:t>
      </w:r>
      <w:r w:rsidRPr="00125D1F">
        <w:rPr>
          <w:rFonts w:eastAsia="Times New Roman"/>
          <w:szCs w:val="24"/>
        </w:rPr>
        <w:t xml:space="preserve"> τα στοιχεία που </w:t>
      </w:r>
      <w:r>
        <w:rPr>
          <w:rFonts w:eastAsia="Times New Roman"/>
          <w:szCs w:val="24"/>
        </w:rPr>
        <w:t>α</w:t>
      </w:r>
      <w:r w:rsidRPr="00125D1F">
        <w:rPr>
          <w:rFonts w:eastAsia="Times New Roman"/>
          <w:szCs w:val="24"/>
        </w:rPr>
        <w:t xml:space="preserve">νέδειξε η </w:t>
      </w:r>
      <w:r>
        <w:rPr>
          <w:rFonts w:eastAsia="Times New Roman"/>
          <w:szCs w:val="24"/>
        </w:rPr>
        <w:t>έ</w:t>
      </w:r>
      <w:r w:rsidRPr="00125D1F">
        <w:rPr>
          <w:rFonts w:eastAsia="Times New Roman"/>
          <w:szCs w:val="24"/>
        </w:rPr>
        <w:t xml:space="preserve">κθεση </w:t>
      </w:r>
      <w:r w:rsidRPr="000B02B4">
        <w:rPr>
          <w:rFonts w:eastAsia="Times New Roman"/>
          <w:szCs w:val="24"/>
        </w:rPr>
        <w:t xml:space="preserve">ΙΝΕ/ΓΣΕΕ </w:t>
      </w:r>
      <w:r w:rsidRPr="00125D1F">
        <w:rPr>
          <w:rFonts w:eastAsia="Times New Roman"/>
          <w:szCs w:val="24"/>
        </w:rPr>
        <w:t xml:space="preserve">είναι τραγικά και επιβεβαιώνουν τα δικά </w:t>
      </w:r>
      <w:r>
        <w:rPr>
          <w:rFonts w:eastAsia="Times New Roman"/>
          <w:szCs w:val="24"/>
        </w:rPr>
        <w:t>μας,</w:t>
      </w:r>
      <w:r w:rsidRPr="00125D1F">
        <w:rPr>
          <w:rFonts w:eastAsia="Times New Roman"/>
          <w:szCs w:val="24"/>
        </w:rPr>
        <w:t xml:space="preserve"> αυτά που έχουμε πει και εμείς</w:t>
      </w:r>
      <w:r>
        <w:rPr>
          <w:rFonts w:eastAsia="Times New Roman"/>
          <w:szCs w:val="24"/>
        </w:rPr>
        <w:t>.</w:t>
      </w:r>
      <w:r w:rsidRPr="00125D1F">
        <w:rPr>
          <w:rFonts w:eastAsia="Times New Roman"/>
          <w:szCs w:val="24"/>
        </w:rPr>
        <w:t xml:space="preserve"> </w:t>
      </w:r>
      <w:r>
        <w:rPr>
          <w:rFonts w:eastAsia="Times New Roman"/>
          <w:szCs w:val="24"/>
        </w:rPr>
        <w:t>Γ</w:t>
      </w:r>
      <w:r w:rsidRPr="00125D1F">
        <w:rPr>
          <w:rFonts w:eastAsia="Times New Roman"/>
          <w:szCs w:val="24"/>
        </w:rPr>
        <w:t xml:space="preserve">ια </w:t>
      </w:r>
      <w:r>
        <w:rPr>
          <w:rFonts w:eastAsia="Times New Roman"/>
          <w:szCs w:val="24"/>
        </w:rPr>
        <w:t>π</w:t>
      </w:r>
      <w:r w:rsidRPr="00125D1F">
        <w:rPr>
          <w:rFonts w:eastAsia="Times New Roman"/>
          <w:szCs w:val="24"/>
        </w:rPr>
        <w:t>ροσέξτε</w:t>
      </w:r>
      <w:r>
        <w:rPr>
          <w:rFonts w:eastAsia="Times New Roman"/>
          <w:szCs w:val="24"/>
        </w:rPr>
        <w:t>,</w:t>
      </w:r>
      <w:r w:rsidRPr="00125D1F">
        <w:rPr>
          <w:rFonts w:eastAsia="Times New Roman"/>
          <w:szCs w:val="24"/>
        </w:rPr>
        <w:t xml:space="preserve"> </w:t>
      </w:r>
      <w:r>
        <w:rPr>
          <w:rFonts w:eastAsia="Times New Roman"/>
          <w:szCs w:val="24"/>
        </w:rPr>
        <w:t>όμως,</w:t>
      </w:r>
      <w:r w:rsidRPr="00125D1F">
        <w:rPr>
          <w:rFonts w:eastAsia="Times New Roman"/>
          <w:szCs w:val="24"/>
        </w:rPr>
        <w:t xml:space="preserve"> </w:t>
      </w:r>
      <w:r>
        <w:rPr>
          <w:rFonts w:eastAsia="Times New Roman"/>
          <w:szCs w:val="24"/>
        </w:rPr>
        <w:t xml:space="preserve">η </w:t>
      </w:r>
      <w:r w:rsidRPr="00062C64">
        <w:rPr>
          <w:rFonts w:eastAsia="Times New Roman"/>
          <w:szCs w:val="24"/>
        </w:rPr>
        <w:t xml:space="preserve">ΙΝΕ/ΓΣΕΕ </w:t>
      </w:r>
      <w:r w:rsidRPr="00125D1F">
        <w:rPr>
          <w:rFonts w:eastAsia="Times New Roman"/>
          <w:szCs w:val="24"/>
        </w:rPr>
        <w:t>τι ήταν για το</w:t>
      </w:r>
      <w:r>
        <w:rPr>
          <w:rFonts w:eastAsia="Times New Roman"/>
          <w:szCs w:val="24"/>
        </w:rPr>
        <w:t>ν</w:t>
      </w:r>
      <w:r w:rsidRPr="00125D1F">
        <w:rPr>
          <w:rFonts w:eastAsia="Times New Roman"/>
          <w:szCs w:val="24"/>
        </w:rPr>
        <w:t xml:space="preserve"> ΣΥΡΙΖΑ</w:t>
      </w:r>
      <w:r>
        <w:rPr>
          <w:rFonts w:eastAsia="Times New Roman"/>
          <w:szCs w:val="24"/>
        </w:rPr>
        <w:t>;</w:t>
      </w:r>
      <w:r w:rsidRPr="00125D1F">
        <w:rPr>
          <w:rFonts w:eastAsia="Times New Roman"/>
          <w:szCs w:val="24"/>
        </w:rPr>
        <w:t xml:space="preserve"> </w:t>
      </w:r>
      <w:r>
        <w:rPr>
          <w:rFonts w:eastAsia="Times New Roman"/>
          <w:szCs w:val="24"/>
        </w:rPr>
        <w:t xml:space="preserve">Η </w:t>
      </w:r>
      <w:r w:rsidRPr="00062C64">
        <w:rPr>
          <w:rFonts w:eastAsia="Times New Roman"/>
          <w:szCs w:val="24"/>
        </w:rPr>
        <w:t xml:space="preserve">ΙΝΕ/ΓΣΕΕ </w:t>
      </w:r>
      <w:r w:rsidRPr="00125D1F">
        <w:rPr>
          <w:rFonts w:eastAsia="Times New Roman"/>
          <w:szCs w:val="24"/>
        </w:rPr>
        <w:t>για το</w:t>
      </w:r>
      <w:r>
        <w:rPr>
          <w:rFonts w:eastAsia="Times New Roman"/>
          <w:szCs w:val="24"/>
        </w:rPr>
        <w:t>ν</w:t>
      </w:r>
      <w:r w:rsidRPr="00125D1F">
        <w:rPr>
          <w:rFonts w:eastAsia="Times New Roman"/>
          <w:szCs w:val="24"/>
        </w:rPr>
        <w:t xml:space="preserve"> ΣΥΡΙΖΑ ήταν το σύμβολο</w:t>
      </w:r>
      <w:r>
        <w:rPr>
          <w:rFonts w:eastAsia="Times New Roman"/>
          <w:szCs w:val="24"/>
        </w:rPr>
        <w:t>,</w:t>
      </w:r>
      <w:r w:rsidRPr="00125D1F">
        <w:rPr>
          <w:rFonts w:eastAsia="Times New Roman"/>
          <w:szCs w:val="24"/>
        </w:rPr>
        <w:t xml:space="preserve"> η σημαία</w:t>
      </w:r>
      <w:r>
        <w:rPr>
          <w:rFonts w:eastAsia="Times New Roman"/>
          <w:szCs w:val="24"/>
        </w:rPr>
        <w:t>. Δεν τολμούσα</w:t>
      </w:r>
      <w:r w:rsidRPr="00125D1F">
        <w:rPr>
          <w:rFonts w:eastAsia="Times New Roman"/>
          <w:szCs w:val="24"/>
        </w:rPr>
        <w:t xml:space="preserve"> να έρθω ως </w:t>
      </w:r>
      <w:r>
        <w:rPr>
          <w:rFonts w:eastAsia="Times New Roman"/>
          <w:szCs w:val="24"/>
        </w:rPr>
        <w:t>Υ</w:t>
      </w:r>
      <w:r w:rsidRPr="00125D1F">
        <w:rPr>
          <w:rFonts w:eastAsia="Times New Roman"/>
          <w:szCs w:val="24"/>
        </w:rPr>
        <w:t>πουργός εδώ</w:t>
      </w:r>
      <w:r>
        <w:rPr>
          <w:rFonts w:eastAsia="Times New Roman"/>
          <w:szCs w:val="24"/>
        </w:rPr>
        <w:t>,</w:t>
      </w:r>
      <w:r w:rsidRPr="00125D1F">
        <w:rPr>
          <w:rFonts w:eastAsia="Times New Roman"/>
          <w:szCs w:val="24"/>
        </w:rPr>
        <w:t xml:space="preserve"> ο Σαμαράς</w:t>
      </w:r>
      <w:r>
        <w:rPr>
          <w:rFonts w:eastAsia="Times New Roman"/>
          <w:szCs w:val="24"/>
        </w:rPr>
        <w:t>,</w:t>
      </w:r>
      <w:r w:rsidRPr="00125D1F">
        <w:rPr>
          <w:rFonts w:eastAsia="Times New Roman"/>
          <w:szCs w:val="24"/>
        </w:rPr>
        <w:t xml:space="preserve"> οι </w:t>
      </w:r>
      <w:r>
        <w:rPr>
          <w:rFonts w:eastAsia="Times New Roman"/>
          <w:szCs w:val="24"/>
        </w:rPr>
        <w:t>Β</w:t>
      </w:r>
      <w:r w:rsidRPr="00125D1F">
        <w:rPr>
          <w:rFonts w:eastAsia="Times New Roman"/>
          <w:szCs w:val="24"/>
        </w:rPr>
        <w:t>ουλευτές να επικαλεστούμε την ΕΛΣΤΑΤ</w:t>
      </w:r>
      <w:r>
        <w:rPr>
          <w:rFonts w:eastAsia="Times New Roman"/>
          <w:szCs w:val="24"/>
        </w:rPr>
        <w:t>,</w:t>
      </w:r>
      <w:r w:rsidRPr="00125D1F">
        <w:rPr>
          <w:rFonts w:eastAsia="Times New Roman"/>
          <w:szCs w:val="24"/>
        </w:rPr>
        <w:t xml:space="preserve"> </w:t>
      </w:r>
      <w:r>
        <w:rPr>
          <w:rFonts w:eastAsia="Times New Roman"/>
          <w:szCs w:val="24"/>
        </w:rPr>
        <w:t xml:space="preserve">που έδειχνε </w:t>
      </w:r>
      <w:r w:rsidRPr="00125D1F">
        <w:rPr>
          <w:rFonts w:eastAsia="Times New Roman"/>
          <w:szCs w:val="24"/>
        </w:rPr>
        <w:t xml:space="preserve">αποκλιμάκωση της ανεργίας από το </w:t>
      </w:r>
      <w:r>
        <w:rPr>
          <w:rFonts w:eastAsia="Times New Roman"/>
          <w:szCs w:val="24"/>
        </w:rPr>
        <w:t>20</w:t>
      </w:r>
      <w:r w:rsidRPr="00125D1F">
        <w:rPr>
          <w:rFonts w:eastAsia="Times New Roman"/>
          <w:szCs w:val="24"/>
        </w:rPr>
        <w:t>13 και μετά</w:t>
      </w:r>
      <w:r>
        <w:rPr>
          <w:rFonts w:eastAsia="Times New Roman"/>
          <w:szCs w:val="24"/>
        </w:rPr>
        <w:t>,</w:t>
      </w:r>
      <w:r w:rsidRPr="00125D1F">
        <w:rPr>
          <w:rFonts w:eastAsia="Times New Roman"/>
          <w:szCs w:val="24"/>
        </w:rPr>
        <w:t xml:space="preserve"> να επικαλεστούμε την </w:t>
      </w:r>
      <w:r>
        <w:rPr>
          <w:rFonts w:eastAsia="Times New Roman"/>
          <w:szCs w:val="24"/>
        </w:rPr>
        <w:t>«</w:t>
      </w:r>
      <w:r w:rsidRPr="00125D1F">
        <w:rPr>
          <w:rFonts w:eastAsia="Times New Roman"/>
          <w:szCs w:val="24"/>
        </w:rPr>
        <w:t>ΕΡΓΑΝΗ</w:t>
      </w:r>
      <w:r>
        <w:rPr>
          <w:rFonts w:eastAsia="Times New Roman"/>
          <w:szCs w:val="24"/>
        </w:rPr>
        <w:t>»</w:t>
      </w:r>
      <w:r>
        <w:rPr>
          <w:rFonts w:eastAsia="Times New Roman"/>
          <w:szCs w:val="24"/>
        </w:rPr>
        <w:t>,</w:t>
      </w:r>
      <w:r w:rsidRPr="00125D1F">
        <w:rPr>
          <w:rFonts w:eastAsia="Times New Roman"/>
          <w:szCs w:val="24"/>
        </w:rPr>
        <w:t xml:space="preserve"> </w:t>
      </w:r>
      <w:r>
        <w:rPr>
          <w:rFonts w:eastAsia="Times New Roman"/>
          <w:szCs w:val="24"/>
        </w:rPr>
        <w:t>που έδειχνε από 20</w:t>
      </w:r>
      <w:r w:rsidRPr="00125D1F">
        <w:rPr>
          <w:rFonts w:eastAsia="Times New Roman"/>
          <w:szCs w:val="24"/>
        </w:rPr>
        <w:t>13 θετικό ισοζύγιο</w:t>
      </w:r>
      <w:r>
        <w:rPr>
          <w:rFonts w:eastAsia="Times New Roman"/>
          <w:szCs w:val="24"/>
        </w:rPr>
        <w:t>.</w:t>
      </w:r>
      <w:r w:rsidRPr="00125D1F">
        <w:rPr>
          <w:rFonts w:eastAsia="Times New Roman"/>
          <w:szCs w:val="24"/>
        </w:rPr>
        <w:t xml:space="preserve"> </w:t>
      </w:r>
      <w:r>
        <w:rPr>
          <w:rFonts w:eastAsia="Times New Roman"/>
          <w:szCs w:val="24"/>
        </w:rPr>
        <w:t>Τ</w:t>
      </w:r>
      <w:r w:rsidRPr="00125D1F">
        <w:rPr>
          <w:rFonts w:eastAsia="Times New Roman"/>
          <w:szCs w:val="24"/>
        </w:rPr>
        <w:t xml:space="preserve">α </w:t>
      </w:r>
      <w:r>
        <w:rPr>
          <w:rFonts w:eastAsia="Times New Roman"/>
          <w:szCs w:val="24"/>
        </w:rPr>
        <w:t xml:space="preserve">λέγατε </w:t>
      </w:r>
      <w:r w:rsidRPr="00125D1F">
        <w:rPr>
          <w:rFonts w:eastAsia="Times New Roman"/>
          <w:szCs w:val="24"/>
        </w:rPr>
        <w:t>μονταζιέρα και κάνατε σημαία και λάβαρ</w:t>
      </w:r>
      <w:r w:rsidRPr="00125D1F">
        <w:rPr>
          <w:rFonts w:eastAsia="Times New Roman"/>
          <w:szCs w:val="24"/>
        </w:rPr>
        <w:t xml:space="preserve">ο την </w:t>
      </w:r>
      <w:r w:rsidRPr="00BC433A">
        <w:rPr>
          <w:rFonts w:eastAsia="Times New Roman"/>
          <w:szCs w:val="24"/>
        </w:rPr>
        <w:t>ΙΝΕ/ΓΣΕΕ</w:t>
      </w:r>
      <w:r>
        <w:rPr>
          <w:rFonts w:eastAsia="Times New Roman"/>
          <w:szCs w:val="24"/>
        </w:rPr>
        <w:t>.</w:t>
      </w:r>
      <w:r w:rsidRPr="00BC433A">
        <w:rPr>
          <w:rFonts w:eastAsia="Times New Roman"/>
          <w:szCs w:val="24"/>
        </w:rPr>
        <w:t xml:space="preserve"> </w:t>
      </w:r>
      <w:r>
        <w:rPr>
          <w:rFonts w:eastAsia="Times New Roman"/>
          <w:szCs w:val="24"/>
        </w:rPr>
        <w:t>Τ</w:t>
      </w:r>
      <w:r w:rsidRPr="00125D1F">
        <w:rPr>
          <w:rFonts w:eastAsia="Times New Roman"/>
          <w:szCs w:val="24"/>
        </w:rPr>
        <w:t xml:space="preserve">ι </w:t>
      </w:r>
      <w:r>
        <w:rPr>
          <w:rFonts w:eastAsia="Times New Roman"/>
          <w:szCs w:val="24"/>
        </w:rPr>
        <w:t xml:space="preserve">την κάνατε </w:t>
      </w:r>
      <w:r w:rsidRPr="00125D1F">
        <w:rPr>
          <w:rFonts w:eastAsia="Times New Roman"/>
          <w:szCs w:val="24"/>
        </w:rPr>
        <w:t xml:space="preserve">την </w:t>
      </w:r>
      <w:r w:rsidRPr="00BC433A">
        <w:rPr>
          <w:rFonts w:eastAsia="Times New Roman"/>
          <w:szCs w:val="24"/>
        </w:rPr>
        <w:t>ΙΝΕ/ΓΣΕΕ</w:t>
      </w:r>
      <w:r>
        <w:rPr>
          <w:rFonts w:eastAsia="Times New Roman"/>
          <w:szCs w:val="24"/>
        </w:rPr>
        <w:t xml:space="preserve">; Την υποστείλατε, </w:t>
      </w:r>
      <w:r w:rsidRPr="00125D1F">
        <w:rPr>
          <w:rFonts w:eastAsia="Times New Roman"/>
          <w:szCs w:val="24"/>
        </w:rPr>
        <w:t xml:space="preserve">το </w:t>
      </w:r>
      <w:r>
        <w:rPr>
          <w:rFonts w:eastAsia="Times New Roman"/>
          <w:szCs w:val="24"/>
        </w:rPr>
        <w:t xml:space="preserve">ξεχάσατε το </w:t>
      </w:r>
      <w:r w:rsidRPr="00125D1F">
        <w:rPr>
          <w:rFonts w:eastAsia="Times New Roman"/>
          <w:szCs w:val="24"/>
        </w:rPr>
        <w:t>λάβαρο</w:t>
      </w:r>
      <w:r>
        <w:rPr>
          <w:rFonts w:eastAsia="Times New Roman"/>
          <w:szCs w:val="24"/>
        </w:rPr>
        <w:t>,</w:t>
      </w:r>
      <w:r w:rsidRPr="00125D1F">
        <w:rPr>
          <w:rFonts w:eastAsia="Times New Roman"/>
          <w:szCs w:val="24"/>
        </w:rPr>
        <w:t xml:space="preserve"> γιατί δεν βολεύει</w:t>
      </w:r>
      <w:r>
        <w:rPr>
          <w:rFonts w:eastAsia="Times New Roman"/>
          <w:szCs w:val="24"/>
        </w:rPr>
        <w:t>.</w:t>
      </w:r>
    </w:p>
    <w:p w14:paraId="219DA2EB" w14:textId="77777777" w:rsidR="00656A4F" w:rsidRDefault="000C25FA">
      <w:pPr>
        <w:spacing w:line="600" w:lineRule="auto"/>
        <w:ind w:firstLine="720"/>
        <w:jc w:val="both"/>
        <w:rPr>
          <w:rFonts w:eastAsia="Times New Roman"/>
          <w:szCs w:val="24"/>
        </w:rPr>
      </w:pPr>
      <w:r>
        <w:rPr>
          <w:rFonts w:eastAsia="Times New Roman"/>
          <w:szCs w:val="24"/>
        </w:rPr>
        <w:lastRenderedPageBreak/>
        <w:t>Ε</w:t>
      </w:r>
      <w:r w:rsidRPr="00125D1F">
        <w:rPr>
          <w:rFonts w:eastAsia="Times New Roman"/>
          <w:szCs w:val="24"/>
        </w:rPr>
        <w:t>μείς</w:t>
      </w:r>
      <w:r>
        <w:rPr>
          <w:rFonts w:eastAsia="Times New Roman"/>
          <w:szCs w:val="24"/>
        </w:rPr>
        <w:t>,</w:t>
      </w:r>
      <w:r w:rsidRPr="00125D1F">
        <w:rPr>
          <w:rFonts w:eastAsia="Times New Roman"/>
          <w:szCs w:val="24"/>
        </w:rPr>
        <w:t xml:space="preserve"> </w:t>
      </w:r>
      <w:r>
        <w:rPr>
          <w:rFonts w:eastAsia="Times New Roman"/>
          <w:szCs w:val="24"/>
        </w:rPr>
        <w:t>όμως,</w:t>
      </w:r>
      <w:r w:rsidRPr="00125D1F">
        <w:rPr>
          <w:rFonts w:eastAsia="Times New Roman"/>
          <w:szCs w:val="24"/>
        </w:rPr>
        <w:t xml:space="preserve"> παραμένουμε σταθεροί</w:t>
      </w:r>
      <w:r>
        <w:rPr>
          <w:rFonts w:eastAsia="Times New Roman"/>
          <w:szCs w:val="24"/>
        </w:rPr>
        <w:t>.</w:t>
      </w:r>
      <w:r w:rsidRPr="00125D1F">
        <w:rPr>
          <w:rFonts w:eastAsia="Times New Roman"/>
          <w:szCs w:val="24"/>
        </w:rPr>
        <w:t xml:space="preserve"> </w:t>
      </w:r>
      <w:r>
        <w:rPr>
          <w:rFonts w:eastAsia="Times New Roman"/>
          <w:szCs w:val="24"/>
        </w:rPr>
        <w:t>Τ</w:t>
      </w:r>
      <w:r w:rsidRPr="00125D1F">
        <w:rPr>
          <w:rFonts w:eastAsia="Times New Roman"/>
          <w:szCs w:val="24"/>
        </w:rPr>
        <w:t>α στοιχεία που πρέπει να επικαλείται κάποιος</w:t>
      </w:r>
      <w:r>
        <w:rPr>
          <w:rFonts w:eastAsia="Times New Roman"/>
          <w:szCs w:val="24"/>
        </w:rPr>
        <w:t xml:space="preserve"> που θέλει να είναι ακριβής στη</w:t>
      </w:r>
      <w:r w:rsidRPr="00125D1F">
        <w:rPr>
          <w:rFonts w:eastAsia="Times New Roman"/>
          <w:szCs w:val="24"/>
        </w:rPr>
        <w:t xml:space="preserve"> μέτρηση και της </w:t>
      </w:r>
      <w:r>
        <w:rPr>
          <w:rFonts w:eastAsia="Times New Roman"/>
          <w:szCs w:val="24"/>
        </w:rPr>
        <w:t>α</w:t>
      </w:r>
      <w:r w:rsidRPr="00125D1F">
        <w:rPr>
          <w:rFonts w:eastAsia="Times New Roman"/>
          <w:szCs w:val="24"/>
        </w:rPr>
        <w:t>νεργίας</w:t>
      </w:r>
      <w:r>
        <w:rPr>
          <w:rFonts w:eastAsia="Times New Roman"/>
          <w:szCs w:val="24"/>
        </w:rPr>
        <w:t xml:space="preserve"> αλλά </w:t>
      </w:r>
      <w:r w:rsidRPr="00125D1F">
        <w:rPr>
          <w:rFonts w:eastAsia="Times New Roman"/>
          <w:szCs w:val="24"/>
        </w:rPr>
        <w:t>και των κρί</w:t>
      </w:r>
      <w:r w:rsidRPr="00125D1F">
        <w:rPr>
          <w:rFonts w:eastAsia="Times New Roman"/>
          <w:szCs w:val="24"/>
        </w:rPr>
        <w:t xml:space="preserve">σιμων θεμάτων της κοινωνικής </w:t>
      </w:r>
      <w:r>
        <w:rPr>
          <w:rFonts w:eastAsia="Times New Roman"/>
          <w:szCs w:val="24"/>
        </w:rPr>
        <w:t>π</w:t>
      </w:r>
      <w:r w:rsidRPr="00125D1F">
        <w:rPr>
          <w:rFonts w:eastAsia="Times New Roman"/>
          <w:szCs w:val="24"/>
        </w:rPr>
        <w:t xml:space="preserve">ολιτικής και της κοινωνικής κατάστασης είναι φυσικά και η </w:t>
      </w:r>
      <w:r>
        <w:rPr>
          <w:rFonts w:eastAsia="Times New Roman"/>
          <w:szCs w:val="24"/>
        </w:rPr>
        <w:t>«</w:t>
      </w:r>
      <w:r w:rsidRPr="00125D1F">
        <w:rPr>
          <w:rFonts w:eastAsia="Times New Roman"/>
          <w:szCs w:val="24"/>
        </w:rPr>
        <w:t>ΕΡΓΑΝΗ</w:t>
      </w:r>
      <w:r>
        <w:rPr>
          <w:rFonts w:eastAsia="Times New Roman"/>
          <w:szCs w:val="24"/>
        </w:rPr>
        <w:t>»</w:t>
      </w:r>
      <w:r w:rsidRPr="00125D1F">
        <w:rPr>
          <w:rFonts w:eastAsia="Times New Roman"/>
          <w:szCs w:val="24"/>
        </w:rPr>
        <w:t xml:space="preserve"> και η ΕΛΣΤΑΤ</w:t>
      </w:r>
      <w:r>
        <w:rPr>
          <w:rFonts w:eastAsia="Times New Roman"/>
          <w:szCs w:val="24"/>
        </w:rPr>
        <w:t>.</w:t>
      </w:r>
    </w:p>
    <w:p w14:paraId="219DA2EC" w14:textId="77777777" w:rsidR="00656A4F" w:rsidRDefault="000C25FA">
      <w:pPr>
        <w:spacing w:line="600" w:lineRule="auto"/>
        <w:ind w:firstLine="720"/>
        <w:jc w:val="both"/>
        <w:rPr>
          <w:rFonts w:eastAsia="Times New Roman"/>
          <w:szCs w:val="24"/>
        </w:rPr>
      </w:pPr>
      <w:r w:rsidRPr="00DC5431">
        <w:rPr>
          <w:rFonts w:eastAsia="Times New Roman"/>
          <w:color w:val="0A0A0A"/>
          <w:szCs w:val="24"/>
          <w:shd w:val="clear" w:color="auto" w:fill="FFFFFF"/>
        </w:rPr>
        <w:t>(Στο σημείο αυτό κτυπάει το κουδούνι λήξεως του χρόνου ομιλίας του κυρίου Βουλευτή)</w:t>
      </w:r>
    </w:p>
    <w:p w14:paraId="219DA2ED" w14:textId="77777777" w:rsidR="00656A4F" w:rsidRDefault="000C25FA">
      <w:pPr>
        <w:spacing w:line="600" w:lineRule="auto"/>
        <w:ind w:firstLine="720"/>
        <w:jc w:val="both"/>
        <w:rPr>
          <w:rFonts w:eastAsia="Times New Roman"/>
          <w:szCs w:val="24"/>
        </w:rPr>
      </w:pPr>
      <w:r>
        <w:rPr>
          <w:rFonts w:eastAsia="Times New Roman"/>
          <w:szCs w:val="24"/>
        </w:rPr>
        <w:t>Κύριε Πετρόπουλε,</w:t>
      </w:r>
      <w:r w:rsidRPr="00125D1F">
        <w:rPr>
          <w:rFonts w:eastAsia="Times New Roman"/>
          <w:szCs w:val="24"/>
        </w:rPr>
        <w:t xml:space="preserve"> χθες </w:t>
      </w:r>
      <w:r>
        <w:rPr>
          <w:rFonts w:eastAsia="Times New Roman"/>
          <w:szCs w:val="24"/>
        </w:rPr>
        <w:t>αντι</w:t>
      </w:r>
      <w:r w:rsidRPr="00125D1F">
        <w:rPr>
          <w:rFonts w:eastAsia="Times New Roman"/>
          <w:szCs w:val="24"/>
        </w:rPr>
        <w:t>δικήσαμε σε ένα ζήτημα</w:t>
      </w:r>
      <w:r>
        <w:rPr>
          <w:rFonts w:eastAsia="Times New Roman"/>
          <w:szCs w:val="24"/>
        </w:rPr>
        <w:t>.</w:t>
      </w:r>
      <w:r w:rsidRPr="00125D1F">
        <w:rPr>
          <w:rFonts w:eastAsia="Times New Roman"/>
          <w:szCs w:val="24"/>
        </w:rPr>
        <w:t xml:space="preserve"> </w:t>
      </w:r>
      <w:r>
        <w:rPr>
          <w:rFonts w:eastAsia="Times New Roman"/>
          <w:szCs w:val="24"/>
        </w:rPr>
        <w:t>Π</w:t>
      </w:r>
      <w:r w:rsidRPr="00125D1F">
        <w:rPr>
          <w:rFonts w:eastAsia="Times New Roman"/>
          <w:szCs w:val="24"/>
        </w:rPr>
        <w:t>ήρατε το</w:t>
      </w:r>
      <w:r>
        <w:rPr>
          <w:rFonts w:eastAsia="Times New Roman"/>
          <w:szCs w:val="24"/>
        </w:rPr>
        <w:t>ν</w:t>
      </w:r>
      <w:r w:rsidRPr="00125D1F">
        <w:rPr>
          <w:rFonts w:eastAsia="Times New Roman"/>
          <w:szCs w:val="24"/>
        </w:rPr>
        <w:t xml:space="preserve"> λόγο και προσπαθήσετε να ακυρώσετε αυτό το οποίο είπα</w:t>
      </w:r>
      <w:r>
        <w:rPr>
          <w:rFonts w:eastAsia="Times New Roman"/>
          <w:szCs w:val="24"/>
        </w:rPr>
        <w:t xml:space="preserve">. Γυρίζω </w:t>
      </w:r>
      <w:r w:rsidRPr="00125D1F">
        <w:rPr>
          <w:rFonts w:eastAsia="Times New Roman"/>
          <w:szCs w:val="24"/>
        </w:rPr>
        <w:t xml:space="preserve">ξανά </w:t>
      </w:r>
      <w:r>
        <w:rPr>
          <w:rFonts w:eastAsia="Times New Roman"/>
          <w:szCs w:val="24"/>
        </w:rPr>
        <w:t xml:space="preserve">την κουβέντα στο ζήτημα </w:t>
      </w:r>
      <w:r w:rsidRPr="00125D1F">
        <w:rPr>
          <w:rFonts w:eastAsia="Times New Roman"/>
          <w:szCs w:val="24"/>
        </w:rPr>
        <w:t xml:space="preserve">της επέκτασης </w:t>
      </w:r>
      <w:r>
        <w:rPr>
          <w:rFonts w:eastAsia="Times New Roman"/>
          <w:szCs w:val="24"/>
        </w:rPr>
        <w:t xml:space="preserve">της </w:t>
      </w:r>
      <w:r w:rsidRPr="00125D1F">
        <w:rPr>
          <w:rFonts w:eastAsia="Times New Roman"/>
          <w:szCs w:val="24"/>
        </w:rPr>
        <w:t xml:space="preserve">πενθήμερης λειτουργίας της επιχείρησης </w:t>
      </w:r>
      <w:r>
        <w:rPr>
          <w:rFonts w:eastAsia="Times New Roman"/>
          <w:szCs w:val="24"/>
        </w:rPr>
        <w:t>«</w:t>
      </w:r>
      <w:r w:rsidRPr="00125D1F">
        <w:rPr>
          <w:rFonts w:eastAsia="Times New Roman"/>
          <w:szCs w:val="24"/>
        </w:rPr>
        <w:t>ΠΑΠΑΣΤΡΑΤΟΣ</w:t>
      </w:r>
      <w:r>
        <w:rPr>
          <w:rFonts w:eastAsia="Times New Roman"/>
          <w:szCs w:val="24"/>
        </w:rPr>
        <w:t>»</w:t>
      </w:r>
      <w:r>
        <w:rPr>
          <w:rFonts w:eastAsia="Times New Roman"/>
          <w:szCs w:val="24"/>
        </w:rPr>
        <w:t>,</w:t>
      </w:r>
      <w:r w:rsidRPr="00125D1F">
        <w:rPr>
          <w:rFonts w:eastAsia="Times New Roman"/>
          <w:szCs w:val="24"/>
        </w:rPr>
        <w:t xml:space="preserve"> που </w:t>
      </w:r>
      <w:r>
        <w:rPr>
          <w:rFonts w:eastAsia="Times New Roman"/>
          <w:szCs w:val="24"/>
        </w:rPr>
        <w:t xml:space="preserve">αλλοιώσατε και κάνατε γκάφα </w:t>
      </w:r>
      <w:r w:rsidRPr="00125D1F">
        <w:rPr>
          <w:rFonts w:eastAsia="Times New Roman"/>
          <w:szCs w:val="24"/>
        </w:rPr>
        <w:t>για τον Πρόεδρο της Νέας Δημοκρατίας</w:t>
      </w:r>
      <w:r>
        <w:rPr>
          <w:rFonts w:eastAsia="Times New Roman"/>
          <w:szCs w:val="24"/>
        </w:rPr>
        <w:t>,</w:t>
      </w:r>
      <w:r w:rsidRPr="00125D1F">
        <w:rPr>
          <w:rFonts w:eastAsia="Times New Roman"/>
          <w:szCs w:val="24"/>
        </w:rPr>
        <w:t xml:space="preserve"> ότι έγινε επταήμερο κα</w:t>
      </w:r>
      <w:r w:rsidRPr="00125D1F">
        <w:rPr>
          <w:rFonts w:eastAsia="Times New Roman"/>
          <w:szCs w:val="24"/>
        </w:rPr>
        <w:t>ι ήταν πολύ σωστό</w:t>
      </w:r>
      <w:r>
        <w:rPr>
          <w:rFonts w:eastAsia="Times New Roman"/>
          <w:szCs w:val="24"/>
        </w:rPr>
        <w:t>.</w:t>
      </w:r>
      <w:r w:rsidRPr="00125D1F">
        <w:rPr>
          <w:rFonts w:eastAsia="Times New Roman"/>
          <w:szCs w:val="24"/>
        </w:rPr>
        <w:t xml:space="preserve"> </w:t>
      </w:r>
      <w:r>
        <w:rPr>
          <w:rFonts w:eastAsia="Times New Roman"/>
          <w:szCs w:val="24"/>
        </w:rPr>
        <w:t>Επαινέσαμε</w:t>
      </w:r>
      <w:r w:rsidRPr="00125D1F">
        <w:rPr>
          <w:rFonts w:eastAsia="Times New Roman"/>
          <w:szCs w:val="24"/>
        </w:rPr>
        <w:t xml:space="preserve"> </w:t>
      </w:r>
      <w:r>
        <w:rPr>
          <w:rFonts w:eastAsia="Times New Roman"/>
          <w:szCs w:val="24"/>
        </w:rPr>
        <w:t xml:space="preserve">τη σύμβαση που υπέγραψαν </w:t>
      </w:r>
      <w:r w:rsidRPr="00125D1F">
        <w:rPr>
          <w:rFonts w:eastAsia="Times New Roman"/>
          <w:szCs w:val="24"/>
        </w:rPr>
        <w:t xml:space="preserve">και την ωριμότητα μεταξύ εργαζομένων και </w:t>
      </w:r>
      <w:r>
        <w:rPr>
          <w:rFonts w:eastAsia="Times New Roman"/>
          <w:szCs w:val="24"/>
        </w:rPr>
        <w:t>επιχείρησης. Δ</w:t>
      </w:r>
      <w:r w:rsidRPr="00125D1F">
        <w:rPr>
          <w:rFonts w:eastAsia="Times New Roman"/>
          <w:szCs w:val="24"/>
        </w:rPr>
        <w:t xml:space="preserve">εν </w:t>
      </w:r>
      <w:r>
        <w:rPr>
          <w:rFonts w:eastAsia="Times New Roman"/>
          <w:szCs w:val="24"/>
        </w:rPr>
        <w:t>καταγγείλαμε την κ.</w:t>
      </w:r>
      <w:r w:rsidRPr="00125D1F">
        <w:rPr>
          <w:rFonts w:eastAsia="Times New Roman"/>
          <w:szCs w:val="24"/>
        </w:rPr>
        <w:t xml:space="preserve"> </w:t>
      </w:r>
      <w:proofErr w:type="spellStart"/>
      <w:r>
        <w:rPr>
          <w:rFonts w:eastAsia="Times New Roman"/>
          <w:szCs w:val="24"/>
        </w:rPr>
        <w:t>Αχτσιόγλου</w:t>
      </w:r>
      <w:proofErr w:type="spellEnd"/>
      <w:r>
        <w:rPr>
          <w:rFonts w:eastAsia="Times New Roman"/>
          <w:szCs w:val="24"/>
        </w:rPr>
        <w:t>. Είπα</w:t>
      </w:r>
      <w:r w:rsidRPr="00125D1F">
        <w:rPr>
          <w:rFonts w:eastAsia="Times New Roman"/>
          <w:szCs w:val="24"/>
        </w:rPr>
        <w:t xml:space="preserve">με </w:t>
      </w:r>
      <w:r>
        <w:rPr>
          <w:rFonts w:eastAsia="Times New Roman"/>
          <w:szCs w:val="24"/>
        </w:rPr>
        <w:t>«μ</w:t>
      </w:r>
      <w:r w:rsidRPr="00125D1F">
        <w:rPr>
          <w:rFonts w:eastAsia="Times New Roman"/>
          <w:szCs w:val="24"/>
        </w:rPr>
        <w:t>πράβο</w:t>
      </w:r>
      <w:r>
        <w:rPr>
          <w:rFonts w:eastAsia="Times New Roman"/>
          <w:szCs w:val="24"/>
        </w:rPr>
        <w:t>»</w:t>
      </w:r>
      <w:r w:rsidRPr="00125D1F">
        <w:rPr>
          <w:rFonts w:eastAsia="Times New Roman"/>
          <w:szCs w:val="24"/>
        </w:rPr>
        <w:t xml:space="preserve"> που αποδέχτηκε αυτή τη σύμβαση και </w:t>
      </w:r>
      <w:r>
        <w:rPr>
          <w:rFonts w:eastAsia="Times New Roman"/>
          <w:szCs w:val="24"/>
        </w:rPr>
        <w:t>κάνατε</w:t>
      </w:r>
      <w:r w:rsidRPr="00125D1F">
        <w:rPr>
          <w:rFonts w:eastAsia="Times New Roman"/>
          <w:szCs w:val="24"/>
        </w:rPr>
        <w:t xml:space="preserve"> την γκάφα και πέσατε μέσα</w:t>
      </w:r>
      <w:r>
        <w:rPr>
          <w:rFonts w:eastAsia="Times New Roman"/>
          <w:szCs w:val="24"/>
        </w:rPr>
        <w:t>,</w:t>
      </w:r>
      <w:r w:rsidRPr="00125D1F">
        <w:rPr>
          <w:rFonts w:eastAsia="Times New Roman"/>
          <w:szCs w:val="24"/>
        </w:rPr>
        <w:t xml:space="preserve"> να </w:t>
      </w:r>
      <w:r>
        <w:rPr>
          <w:rFonts w:eastAsia="Times New Roman"/>
          <w:szCs w:val="24"/>
        </w:rPr>
        <w:t>πείτε για τον Κυριάκο Μ</w:t>
      </w:r>
      <w:r>
        <w:rPr>
          <w:rFonts w:eastAsia="Times New Roman"/>
          <w:szCs w:val="24"/>
        </w:rPr>
        <w:t>ητσοτάκη. Π</w:t>
      </w:r>
      <w:r w:rsidRPr="00125D1F">
        <w:rPr>
          <w:rFonts w:eastAsia="Times New Roman"/>
          <w:szCs w:val="24"/>
        </w:rPr>
        <w:t>άει αυτό</w:t>
      </w:r>
      <w:r>
        <w:rPr>
          <w:rFonts w:eastAsia="Times New Roman"/>
          <w:szCs w:val="24"/>
        </w:rPr>
        <w:t>.</w:t>
      </w:r>
    </w:p>
    <w:p w14:paraId="219DA2EE" w14:textId="77777777" w:rsidR="00656A4F" w:rsidRDefault="000C25FA">
      <w:pPr>
        <w:spacing w:line="600" w:lineRule="auto"/>
        <w:ind w:firstLine="720"/>
        <w:jc w:val="both"/>
        <w:rPr>
          <w:rFonts w:eastAsia="Times New Roman"/>
          <w:szCs w:val="24"/>
        </w:rPr>
      </w:pPr>
      <w:r>
        <w:rPr>
          <w:rFonts w:eastAsia="Times New Roman"/>
          <w:szCs w:val="24"/>
        </w:rPr>
        <w:lastRenderedPageBreak/>
        <w:t>Όμως,</w:t>
      </w:r>
      <w:r w:rsidRPr="00125D1F">
        <w:rPr>
          <w:rFonts w:eastAsia="Times New Roman"/>
          <w:szCs w:val="24"/>
        </w:rPr>
        <w:t xml:space="preserve"> στη συνέχεια εγώ </w:t>
      </w:r>
      <w:r>
        <w:rPr>
          <w:rFonts w:eastAsia="Times New Roman"/>
          <w:szCs w:val="24"/>
        </w:rPr>
        <w:t>σ</w:t>
      </w:r>
      <w:r w:rsidRPr="00125D1F">
        <w:rPr>
          <w:rFonts w:eastAsia="Times New Roman"/>
          <w:szCs w:val="24"/>
        </w:rPr>
        <w:t xml:space="preserve">ας έβγαλα εδώ μερικές κλαδικές συμβάσεις για την </w:t>
      </w:r>
      <w:r>
        <w:rPr>
          <w:rFonts w:eastAsia="Times New Roman"/>
          <w:szCs w:val="24"/>
        </w:rPr>
        <w:t>«</w:t>
      </w:r>
      <w:r w:rsidRPr="00125D1F">
        <w:rPr>
          <w:rFonts w:eastAsia="Times New Roman"/>
          <w:szCs w:val="24"/>
        </w:rPr>
        <w:t>ΤΡΑΙΝΟΣΕ</w:t>
      </w:r>
      <w:r>
        <w:rPr>
          <w:rFonts w:eastAsia="Times New Roman"/>
          <w:szCs w:val="24"/>
        </w:rPr>
        <w:t>»</w:t>
      </w:r>
      <w:r w:rsidRPr="00125D1F">
        <w:rPr>
          <w:rFonts w:eastAsia="Times New Roman"/>
          <w:szCs w:val="24"/>
        </w:rPr>
        <w:t xml:space="preserve"> </w:t>
      </w:r>
      <w:r>
        <w:rPr>
          <w:rFonts w:eastAsia="Times New Roman"/>
          <w:szCs w:val="24"/>
        </w:rPr>
        <w:t xml:space="preserve">–ο </w:t>
      </w:r>
      <w:r w:rsidRPr="00125D1F">
        <w:rPr>
          <w:rFonts w:eastAsia="Times New Roman"/>
          <w:szCs w:val="24"/>
        </w:rPr>
        <w:t>Κωστής Χατζηδάκης</w:t>
      </w:r>
      <w:r>
        <w:rPr>
          <w:rFonts w:eastAsia="Times New Roman"/>
          <w:szCs w:val="24"/>
        </w:rPr>
        <w:t>-</w:t>
      </w:r>
      <w:r w:rsidRPr="00125D1F">
        <w:rPr>
          <w:rFonts w:eastAsia="Times New Roman"/>
          <w:szCs w:val="24"/>
        </w:rPr>
        <w:t xml:space="preserve"> για το ζήτημα το οποίο αφορά τον τουρισμό</w:t>
      </w:r>
      <w:r>
        <w:rPr>
          <w:rFonts w:eastAsia="Times New Roman"/>
          <w:szCs w:val="24"/>
        </w:rPr>
        <w:t>,</w:t>
      </w:r>
      <w:r w:rsidRPr="00125D1F">
        <w:rPr>
          <w:rFonts w:eastAsia="Times New Roman"/>
          <w:szCs w:val="24"/>
        </w:rPr>
        <w:t xml:space="preserve"> την κλαδική</w:t>
      </w:r>
      <w:r>
        <w:rPr>
          <w:rFonts w:eastAsia="Times New Roman"/>
          <w:szCs w:val="24"/>
        </w:rPr>
        <w:t>,</w:t>
      </w:r>
      <w:r w:rsidRPr="00125D1F">
        <w:rPr>
          <w:rFonts w:eastAsia="Times New Roman"/>
          <w:szCs w:val="24"/>
        </w:rPr>
        <w:t xml:space="preserve"> που είναι επταήμερη εργασία</w:t>
      </w:r>
      <w:r>
        <w:rPr>
          <w:rFonts w:eastAsia="Times New Roman"/>
          <w:szCs w:val="24"/>
        </w:rPr>
        <w:t>.</w:t>
      </w:r>
      <w:r w:rsidRPr="00125D1F">
        <w:rPr>
          <w:rFonts w:eastAsia="Times New Roman"/>
          <w:szCs w:val="24"/>
        </w:rPr>
        <w:t xml:space="preserve"> </w:t>
      </w:r>
      <w:r>
        <w:rPr>
          <w:rFonts w:eastAsia="Times New Roman"/>
          <w:szCs w:val="24"/>
        </w:rPr>
        <w:t>Ε</w:t>
      </w:r>
      <w:r w:rsidRPr="00125D1F">
        <w:rPr>
          <w:rFonts w:eastAsia="Times New Roman"/>
          <w:szCs w:val="24"/>
        </w:rPr>
        <w:t>δώ πραγματικά σηκώνω τα χέρια ψηλά</w:t>
      </w:r>
      <w:r>
        <w:rPr>
          <w:rFonts w:eastAsia="Times New Roman"/>
          <w:szCs w:val="24"/>
        </w:rPr>
        <w:t>.</w:t>
      </w:r>
      <w:r w:rsidRPr="00125D1F">
        <w:rPr>
          <w:rFonts w:eastAsia="Times New Roman"/>
          <w:szCs w:val="24"/>
        </w:rPr>
        <w:t xml:space="preserve"> Μέχρι τ</w:t>
      </w:r>
      <w:r w:rsidRPr="00125D1F">
        <w:rPr>
          <w:rFonts w:eastAsia="Times New Roman"/>
          <w:szCs w:val="24"/>
        </w:rPr>
        <w:t xml:space="preserve">ώρα έλεγα ότι έχετε μετατρέψει το Υπουργείο Εργασίας </w:t>
      </w:r>
      <w:r>
        <w:rPr>
          <w:rFonts w:eastAsia="Times New Roman"/>
          <w:szCs w:val="24"/>
        </w:rPr>
        <w:t>σε Υ</w:t>
      </w:r>
      <w:r w:rsidRPr="00125D1F">
        <w:rPr>
          <w:rFonts w:eastAsia="Times New Roman"/>
          <w:szCs w:val="24"/>
        </w:rPr>
        <w:t xml:space="preserve">πουργείο </w:t>
      </w:r>
      <w:r>
        <w:rPr>
          <w:rFonts w:eastAsia="Times New Roman"/>
          <w:szCs w:val="24"/>
        </w:rPr>
        <w:t>«</w:t>
      </w:r>
      <w:r>
        <w:rPr>
          <w:rFonts w:eastAsia="Times New Roman"/>
          <w:szCs w:val="24"/>
        </w:rPr>
        <w:t>Α</w:t>
      </w:r>
      <w:r w:rsidRPr="00125D1F">
        <w:rPr>
          <w:rFonts w:eastAsia="Times New Roman"/>
          <w:szCs w:val="24"/>
        </w:rPr>
        <w:t>λχημείας</w:t>
      </w:r>
      <w:r>
        <w:rPr>
          <w:rFonts w:eastAsia="Times New Roman"/>
          <w:szCs w:val="24"/>
        </w:rPr>
        <w:t>»</w:t>
      </w:r>
      <w:r w:rsidRPr="00125D1F">
        <w:rPr>
          <w:rFonts w:eastAsia="Times New Roman"/>
          <w:szCs w:val="24"/>
        </w:rPr>
        <w:t xml:space="preserve"> με τις λαθροχειρίες </w:t>
      </w:r>
      <w:r>
        <w:rPr>
          <w:rFonts w:eastAsia="Times New Roman"/>
          <w:szCs w:val="24"/>
        </w:rPr>
        <w:t>σας.</w:t>
      </w:r>
      <w:r w:rsidRPr="00125D1F">
        <w:rPr>
          <w:rFonts w:eastAsia="Times New Roman"/>
          <w:szCs w:val="24"/>
        </w:rPr>
        <w:t xml:space="preserve"> </w:t>
      </w:r>
      <w:r>
        <w:rPr>
          <w:rFonts w:eastAsia="Times New Roman"/>
          <w:szCs w:val="24"/>
        </w:rPr>
        <w:t>Τ</w:t>
      </w:r>
      <w:r w:rsidRPr="00125D1F">
        <w:rPr>
          <w:rFonts w:eastAsia="Times New Roman"/>
          <w:szCs w:val="24"/>
        </w:rPr>
        <w:t xml:space="preserve">ώρα λέω ότι έχετε μετατρέψει το </w:t>
      </w:r>
      <w:r>
        <w:rPr>
          <w:rFonts w:eastAsia="Times New Roman"/>
          <w:szCs w:val="24"/>
        </w:rPr>
        <w:t>Υ</w:t>
      </w:r>
      <w:r w:rsidRPr="00125D1F">
        <w:rPr>
          <w:rFonts w:eastAsia="Times New Roman"/>
          <w:szCs w:val="24"/>
        </w:rPr>
        <w:t xml:space="preserve">πουργείο </w:t>
      </w:r>
      <w:r>
        <w:rPr>
          <w:rFonts w:eastAsia="Times New Roman"/>
          <w:szCs w:val="24"/>
        </w:rPr>
        <w:t>Ε</w:t>
      </w:r>
      <w:r w:rsidRPr="00125D1F">
        <w:rPr>
          <w:rFonts w:eastAsia="Times New Roman"/>
          <w:szCs w:val="24"/>
        </w:rPr>
        <w:t xml:space="preserve">ργασίας σε </w:t>
      </w:r>
      <w:r>
        <w:rPr>
          <w:rFonts w:eastAsia="Times New Roman"/>
          <w:szCs w:val="24"/>
        </w:rPr>
        <w:t>Υ</w:t>
      </w:r>
      <w:r w:rsidRPr="00125D1F">
        <w:rPr>
          <w:rFonts w:eastAsia="Times New Roman"/>
          <w:szCs w:val="24"/>
        </w:rPr>
        <w:t xml:space="preserve">πουργείο </w:t>
      </w:r>
      <w:r>
        <w:rPr>
          <w:rFonts w:eastAsia="Times New Roman"/>
          <w:szCs w:val="24"/>
        </w:rPr>
        <w:t xml:space="preserve">επταήμερης </w:t>
      </w:r>
      <w:r w:rsidRPr="00125D1F">
        <w:rPr>
          <w:rFonts w:eastAsia="Times New Roman"/>
          <w:szCs w:val="24"/>
        </w:rPr>
        <w:t>εργασίας</w:t>
      </w:r>
      <w:r>
        <w:rPr>
          <w:rFonts w:eastAsia="Times New Roman"/>
          <w:szCs w:val="24"/>
        </w:rPr>
        <w:t>.</w:t>
      </w:r>
      <w:r w:rsidRPr="00125D1F">
        <w:rPr>
          <w:rFonts w:eastAsia="Times New Roman"/>
          <w:szCs w:val="24"/>
        </w:rPr>
        <w:t xml:space="preserve"> Κοιτάξτε τι κάνατε</w:t>
      </w:r>
      <w:r>
        <w:rPr>
          <w:rFonts w:eastAsia="Times New Roman"/>
          <w:szCs w:val="24"/>
        </w:rPr>
        <w:t>:</w:t>
      </w:r>
      <w:r w:rsidRPr="00125D1F">
        <w:rPr>
          <w:rFonts w:eastAsia="Times New Roman"/>
          <w:szCs w:val="24"/>
        </w:rPr>
        <w:t xml:space="preserve"> Χθες το βράδυ </w:t>
      </w:r>
      <w:r>
        <w:rPr>
          <w:rFonts w:eastAsia="Times New Roman"/>
          <w:szCs w:val="24"/>
        </w:rPr>
        <w:t>στις 23</w:t>
      </w:r>
      <w:r w:rsidRPr="00125D1F">
        <w:rPr>
          <w:rFonts w:eastAsia="Times New Roman"/>
          <w:szCs w:val="24"/>
        </w:rPr>
        <w:t>:30</w:t>
      </w:r>
      <w:r>
        <w:rPr>
          <w:rFonts w:eastAsia="Times New Roman"/>
          <w:szCs w:val="24"/>
        </w:rPr>
        <w:t>΄</w:t>
      </w:r>
      <w:r w:rsidRPr="00125D1F">
        <w:rPr>
          <w:rFonts w:eastAsia="Times New Roman"/>
          <w:szCs w:val="24"/>
        </w:rPr>
        <w:t xml:space="preserve"> πήρα στα χέρια μου</w:t>
      </w:r>
      <w:r>
        <w:rPr>
          <w:rFonts w:eastAsia="Times New Roman"/>
          <w:szCs w:val="24"/>
        </w:rPr>
        <w:t xml:space="preserve"> </w:t>
      </w:r>
      <w:r w:rsidRPr="00125D1F">
        <w:rPr>
          <w:rFonts w:eastAsia="Times New Roman"/>
          <w:szCs w:val="24"/>
        </w:rPr>
        <w:t>τις νομοθετικές αλλαγές που κάνετε</w:t>
      </w:r>
      <w:r>
        <w:rPr>
          <w:rFonts w:eastAsia="Times New Roman"/>
          <w:szCs w:val="24"/>
        </w:rPr>
        <w:t>,</w:t>
      </w:r>
      <w:r w:rsidRPr="00125D1F">
        <w:rPr>
          <w:rFonts w:eastAsia="Times New Roman"/>
          <w:szCs w:val="24"/>
        </w:rPr>
        <w:t xml:space="preserve"> τις νομοτεχνικές βελτιώσεις</w:t>
      </w:r>
      <w:r>
        <w:rPr>
          <w:rFonts w:eastAsia="Times New Roman"/>
          <w:szCs w:val="24"/>
        </w:rPr>
        <w:t>.</w:t>
      </w:r>
      <w:r w:rsidRPr="00125D1F">
        <w:rPr>
          <w:rFonts w:eastAsia="Times New Roman"/>
          <w:szCs w:val="24"/>
        </w:rPr>
        <w:t xml:space="preserve"> </w:t>
      </w:r>
      <w:r>
        <w:rPr>
          <w:rFonts w:eastAsia="Times New Roman"/>
          <w:szCs w:val="24"/>
        </w:rPr>
        <w:t>Τ</w:t>
      </w:r>
      <w:r w:rsidRPr="00125D1F">
        <w:rPr>
          <w:rFonts w:eastAsia="Times New Roman"/>
          <w:szCs w:val="24"/>
        </w:rPr>
        <w:t>ις έχετε δει</w:t>
      </w:r>
      <w:r>
        <w:rPr>
          <w:rFonts w:eastAsia="Times New Roman"/>
          <w:szCs w:val="24"/>
        </w:rPr>
        <w:t>;</w:t>
      </w:r>
      <w:r w:rsidRPr="00125D1F">
        <w:rPr>
          <w:rFonts w:eastAsia="Times New Roman"/>
          <w:szCs w:val="24"/>
        </w:rPr>
        <w:t xml:space="preserve"> </w:t>
      </w:r>
      <w:r>
        <w:rPr>
          <w:rFonts w:eastAsia="Times New Roman"/>
          <w:szCs w:val="24"/>
        </w:rPr>
        <w:t xml:space="preserve">Δεν κοιτάτε ούτε τι κείμενα φέρνετε </w:t>
      </w:r>
      <w:r w:rsidRPr="00125D1F">
        <w:rPr>
          <w:rFonts w:eastAsia="Times New Roman"/>
          <w:szCs w:val="24"/>
        </w:rPr>
        <w:t>στη Βουλή</w:t>
      </w:r>
      <w:r>
        <w:rPr>
          <w:rFonts w:eastAsia="Times New Roman"/>
          <w:szCs w:val="24"/>
        </w:rPr>
        <w:t>.</w:t>
      </w:r>
      <w:r w:rsidRPr="00125D1F">
        <w:rPr>
          <w:rFonts w:eastAsia="Times New Roman"/>
          <w:szCs w:val="24"/>
        </w:rPr>
        <w:t xml:space="preserve"> </w:t>
      </w:r>
      <w:r>
        <w:rPr>
          <w:rFonts w:eastAsia="Times New Roman"/>
          <w:szCs w:val="24"/>
        </w:rPr>
        <w:t>Τ</w:t>
      </w:r>
      <w:r w:rsidRPr="00125D1F">
        <w:rPr>
          <w:rFonts w:eastAsia="Times New Roman"/>
          <w:szCs w:val="24"/>
        </w:rPr>
        <w:t>έτοια σύγχυση είναι απίστευτη</w:t>
      </w:r>
      <w:r>
        <w:rPr>
          <w:rFonts w:eastAsia="Times New Roman"/>
          <w:szCs w:val="24"/>
        </w:rPr>
        <w:t>!</w:t>
      </w:r>
      <w:r w:rsidRPr="00125D1F">
        <w:rPr>
          <w:rFonts w:eastAsia="Times New Roman"/>
          <w:szCs w:val="24"/>
        </w:rPr>
        <w:t xml:space="preserve"> Ή μας κοροϊδεύετε κατάμουτρα ή έχετε χάσει τελείως κάθε σχέση με την πραγματικότητα</w:t>
      </w:r>
      <w:r>
        <w:rPr>
          <w:rFonts w:eastAsia="Times New Roman"/>
          <w:szCs w:val="24"/>
        </w:rPr>
        <w:t>.</w:t>
      </w:r>
      <w:r w:rsidRPr="00125D1F">
        <w:rPr>
          <w:rFonts w:eastAsia="Times New Roman"/>
          <w:szCs w:val="24"/>
        </w:rPr>
        <w:t xml:space="preserve"> </w:t>
      </w:r>
    </w:p>
    <w:p w14:paraId="219DA2EF" w14:textId="77777777" w:rsidR="00656A4F" w:rsidRDefault="000C25FA">
      <w:pPr>
        <w:spacing w:line="600" w:lineRule="auto"/>
        <w:ind w:firstLine="720"/>
        <w:jc w:val="both"/>
        <w:rPr>
          <w:rFonts w:eastAsia="Times New Roman"/>
          <w:szCs w:val="24"/>
        </w:rPr>
      </w:pPr>
      <w:r w:rsidRPr="00125D1F">
        <w:rPr>
          <w:rFonts w:eastAsia="Times New Roman"/>
          <w:szCs w:val="24"/>
        </w:rPr>
        <w:t>Ακούστε</w:t>
      </w:r>
      <w:r>
        <w:rPr>
          <w:rFonts w:eastAsia="Times New Roman"/>
          <w:szCs w:val="24"/>
        </w:rPr>
        <w:t>,</w:t>
      </w:r>
      <w:r w:rsidRPr="00125D1F">
        <w:rPr>
          <w:rFonts w:eastAsia="Times New Roman"/>
          <w:szCs w:val="24"/>
        </w:rPr>
        <w:t xml:space="preserve"> κύ</w:t>
      </w:r>
      <w:r w:rsidRPr="00125D1F">
        <w:rPr>
          <w:rFonts w:eastAsia="Times New Roman"/>
          <w:szCs w:val="24"/>
        </w:rPr>
        <w:t>ριοι συνάδελφοι</w:t>
      </w:r>
      <w:r>
        <w:rPr>
          <w:rFonts w:eastAsia="Times New Roman"/>
          <w:szCs w:val="24"/>
        </w:rPr>
        <w:t>,</w:t>
      </w:r>
      <w:r w:rsidRPr="00125D1F">
        <w:rPr>
          <w:rFonts w:eastAsia="Times New Roman"/>
          <w:szCs w:val="24"/>
        </w:rPr>
        <w:t xml:space="preserve"> </w:t>
      </w:r>
      <w:r>
        <w:rPr>
          <w:rFonts w:eastAsia="Times New Roman"/>
          <w:szCs w:val="24"/>
        </w:rPr>
        <w:t xml:space="preserve">τις </w:t>
      </w:r>
      <w:r w:rsidRPr="00125D1F">
        <w:rPr>
          <w:rFonts w:eastAsia="Times New Roman"/>
          <w:szCs w:val="24"/>
        </w:rPr>
        <w:t xml:space="preserve">νομοτεχνικές βελτιώσεις της </w:t>
      </w:r>
      <w:r>
        <w:rPr>
          <w:rFonts w:eastAsia="Times New Roman"/>
          <w:szCs w:val="24"/>
        </w:rPr>
        <w:t>Κ</w:t>
      </w:r>
      <w:r w:rsidRPr="00125D1F">
        <w:rPr>
          <w:rFonts w:eastAsia="Times New Roman"/>
          <w:szCs w:val="24"/>
        </w:rPr>
        <w:t>υβέρνησης που έφερε χθες το βράδυ</w:t>
      </w:r>
      <w:r>
        <w:rPr>
          <w:rFonts w:eastAsia="Times New Roman"/>
          <w:szCs w:val="24"/>
        </w:rPr>
        <w:t xml:space="preserve"> και συγκεκριμέν</w:t>
      </w:r>
      <w:r>
        <w:rPr>
          <w:rFonts w:eastAsia="Times New Roman"/>
          <w:szCs w:val="24"/>
        </w:rPr>
        <w:t>α</w:t>
      </w:r>
      <w:r>
        <w:rPr>
          <w:rFonts w:eastAsia="Times New Roman"/>
          <w:szCs w:val="24"/>
        </w:rPr>
        <w:t xml:space="preserve"> στο ά</w:t>
      </w:r>
      <w:r w:rsidRPr="00125D1F">
        <w:rPr>
          <w:rFonts w:eastAsia="Times New Roman"/>
          <w:szCs w:val="24"/>
        </w:rPr>
        <w:t>ρθρο 18</w:t>
      </w:r>
      <w:r>
        <w:rPr>
          <w:rFonts w:eastAsia="Times New Roman"/>
          <w:szCs w:val="24"/>
        </w:rPr>
        <w:t>:</w:t>
      </w:r>
      <w:r w:rsidRPr="00125D1F">
        <w:rPr>
          <w:rFonts w:eastAsia="Times New Roman"/>
          <w:szCs w:val="24"/>
        </w:rPr>
        <w:t xml:space="preserve"> </w:t>
      </w:r>
      <w:r>
        <w:rPr>
          <w:rFonts w:eastAsia="Times New Roman"/>
          <w:szCs w:val="24"/>
        </w:rPr>
        <w:t xml:space="preserve">«Η Διεύθυνση Ακίνητης Περιουσίας δύναται </w:t>
      </w:r>
      <w:r w:rsidRPr="00125D1F">
        <w:rPr>
          <w:rFonts w:eastAsia="Times New Roman"/>
          <w:szCs w:val="24"/>
        </w:rPr>
        <w:t>να λειτουργεί όλες τις μέρες της εβδομάδ</w:t>
      </w:r>
      <w:r>
        <w:rPr>
          <w:rFonts w:eastAsia="Times New Roman"/>
          <w:szCs w:val="24"/>
        </w:rPr>
        <w:t>α</w:t>
      </w:r>
      <w:r w:rsidRPr="00125D1F">
        <w:rPr>
          <w:rFonts w:eastAsia="Times New Roman"/>
          <w:szCs w:val="24"/>
        </w:rPr>
        <w:t>ς</w:t>
      </w:r>
      <w:r>
        <w:rPr>
          <w:rFonts w:eastAsia="Times New Roman"/>
          <w:szCs w:val="24"/>
        </w:rPr>
        <w:t>.</w:t>
      </w:r>
      <w:r w:rsidRPr="00125D1F">
        <w:rPr>
          <w:rFonts w:eastAsia="Times New Roman"/>
          <w:szCs w:val="24"/>
        </w:rPr>
        <w:t xml:space="preserve"> </w:t>
      </w:r>
      <w:r>
        <w:rPr>
          <w:rFonts w:eastAsia="Times New Roman"/>
          <w:szCs w:val="24"/>
        </w:rPr>
        <w:t>Τ</w:t>
      </w:r>
      <w:r w:rsidRPr="00125D1F">
        <w:rPr>
          <w:rFonts w:eastAsia="Times New Roman"/>
          <w:szCs w:val="24"/>
        </w:rPr>
        <w:t xml:space="preserve">ο </w:t>
      </w:r>
      <w:r w:rsidRPr="00125D1F">
        <w:rPr>
          <w:rFonts w:eastAsia="Times New Roman"/>
          <w:szCs w:val="24"/>
        </w:rPr>
        <w:lastRenderedPageBreak/>
        <w:t xml:space="preserve">προσωπικό </w:t>
      </w:r>
      <w:r>
        <w:rPr>
          <w:rFonts w:eastAsia="Times New Roman"/>
          <w:szCs w:val="24"/>
        </w:rPr>
        <w:t>της»,</w:t>
      </w:r>
      <w:r>
        <w:rPr>
          <w:rFonts w:eastAsia="Times New Roman"/>
          <w:szCs w:val="24"/>
        </w:rPr>
        <w:t xml:space="preserve"> ακούστε</w:t>
      </w:r>
      <w:r>
        <w:rPr>
          <w:rFonts w:eastAsia="Times New Roman"/>
          <w:szCs w:val="24"/>
        </w:rPr>
        <w:t>,</w:t>
      </w:r>
      <w:r w:rsidRPr="00125D1F">
        <w:rPr>
          <w:rFonts w:eastAsia="Times New Roman"/>
          <w:szCs w:val="24"/>
        </w:rPr>
        <w:t xml:space="preserve"> </w:t>
      </w:r>
      <w:r>
        <w:rPr>
          <w:rFonts w:eastAsia="Times New Roman"/>
          <w:szCs w:val="24"/>
        </w:rPr>
        <w:t>«</w:t>
      </w:r>
      <w:r w:rsidRPr="00125D1F">
        <w:rPr>
          <w:rFonts w:eastAsia="Times New Roman"/>
          <w:szCs w:val="24"/>
        </w:rPr>
        <w:t>είναι υποχρεωμένο σε υπερωρ</w:t>
      </w:r>
      <w:r w:rsidRPr="00125D1F">
        <w:rPr>
          <w:rFonts w:eastAsia="Times New Roman"/>
          <w:szCs w:val="24"/>
        </w:rPr>
        <w:t>ιακή εργασία κατά τις μέρες αργιών και εορτών</w:t>
      </w:r>
      <w:r>
        <w:rPr>
          <w:rFonts w:eastAsia="Times New Roman"/>
          <w:szCs w:val="24"/>
        </w:rPr>
        <w:t>.</w:t>
      </w:r>
      <w:r>
        <w:rPr>
          <w:rFonts w:eastAsia="Times New Roman"/>
          <w:szCs w:val="24"/>
        </w:rPr>
        <w:t>». Απίστευτοι! Τι είστε εσείς;</w:t>
      </w:r>
      <w:r w:rsidRPr="00B520B4">
        <w:rPr>
          <w:rFonts w:eastAsia="Times New Roman"/>
          <w:szCs w:val="24"/>
        </w:rPr>
        <w:t xml:space="preserve"> </w:t>
      </w:r>
      <w:r>
        <w:rPr>
          <w:rFonts w:eastAsia="Times New Roman"/>
          <w:szCs w:val="24"/>
        </w:rPr>
        <w:t>Μέσα</w:t>
      </w:r>
      <w:r w:rsidRPr="00125D1F">
        <w:rPr>
          <w:rFonts w:eastAsia="Times New Roman"/>
          <w:szCs w:val="24"/>
        </w:rPr>
        <w:t xml:space="preserve"> στο Υπουργείο Εργασίας </w:t>
      </w:r>
      <w:r>
        <w:rPr>
          <w:rFonts w:eastAsia="Times New Roman"/>
          <w:szCs w:val="24"/>
        </w:rPr>
        <w:t>επιβάλλετε</w:t>
      </w:r>
      <w:r w:rsidRPr="00125D1F">
        <w:rPr>
          <w:rFonts w:eastAsia="Times New Roman"/>
          <w:szCs w:val="24"/>
        </w:rPr>
        <w:t xml:space="preserve"> την </w:t>
      </w:r>
      <w:r>
        <w:rPr>
          <w:rFonts w:eastAsia="Times New Roman"/>
          <w:szCs w:val="24"/>
        </w:rPr>
        <w:t xml:space="preserve">επταήμερη </w:t>
      </w:r>
      <w:r w:rsidRPr="00125D1F">
        <w:rPr>
          <w:rFonts w:eastAsia="Times New Roman"/>
          <w:szCs w:val="24"/>
        </w:rPr>
        <w:t>εργασία</w:t>
      </w:r>
      <w:r>
        <w:rPr>
          <w:rFonts w:eastAsia="Times New Roman"/>
          <w:szCs w:val="24"/>
        </w:rPr>
        <w:t>;</w:t>
      </w:r>
    </w:p>
    <w:p w14:paraId="219DA2F0" w14:textId="77777777" w:rsidR="00656A4F" w:rsidRDefault="000C25FA">
      <w:pPr>
        <w:tabs>
          <w:tab w:val="left" w:pos="3189"/>
          <w:tab w:val="center" w:pos="4513"/>
        </w:tabs>
        <w:spacing w:line="600" w:lineRule="auto"/>
        <w:ind w:firstLine="720"/>
        <w:jc w:val="center"/>
        <w:rPr>
          <w:rFonts w:eastAsia="Times New Roman" w:cs="Times New Roman"/>
          <w:szCs w:val="24"/>
        </w:rPr>
      </w:pPr>
      <w:r w:rsidRPr="00345A29">
        <w:rPr>
          <w:rFonts w:eastAsia="Times New Roman" w:cs="Times New Roman"/>
          <w:szCs w:val="24"/>
        </w:rPr>
        <w:t>(Χειροκροτήματα από την πτέρυγα της Νέας Δημοκρατίας)</w:t>
      </w:r>
    </w:p>
    <w:p w14:paraId="219DA2F1" w14:textId="77777777" w:rsidR="00656A4F" w:rsidRDefault="000C25FA">
      <w:pPr>
        <w:spacing w:line="600" w:lineRule="auto"/>
        <w:ind w:firstLine="720"/>
        <w:jc w:val="both"/>
        <w:rPr>
          <w:rFonts w:eastAsia="Times New Roman"/>
          <w:szCs w:val="24"/>
        </w:rPr>
      </w:pPr>
      <w:r>
        <w:rPr>
          <w:rFonts w:eastAsia="Times New Roman"/>
          <w:szCs w:val="24"/>
        </w:rPr>
        <w:t>Κ</w:t>
      </w:r>
      <w:r w:rsidRPr="00125D1F">
        <w:rPr>
          <w:rFonts w:eastAsia="Times New Roman"/>
          <w:szCs w:val="24"/>
        </w:rPr>
        <w:t>αταθέτω</w:t>
      </w:r>
      <w:r>
        <w:rPr>
          <w:rFonts w:eastAsia="Times New Roman"/>
          <w:szCs w:val="24"/>
        </w:rPr>
        <w:t xml:space="preserve"> το σχετικό έγγραφο στα Πρακτικά. </w:t>
      </w:r>
    </w:p>
    <w:p w14:paraId="219DA2F2" w14:textId="77777777" w:rsidR="00656A4F" w:rsidRDefault="000C25FA">
      <w:pPr>
        <w:spacing w:line="600" w:lineRule="auto"/>
        <w:ind w:firstLine="720"/>
        <w:jc w:val="both"/>
        <w:rPr>
          <w:rFonts w:eastAsia="Times New Roman"/>
          <w:szCs w:val="24"/>
        </w:rPr>
      </w:pPr>
      <w:r w:rsidRPr="00AF3B92">
        <w:rPr>
          <w:rFonts w:eastAsia="Times New Roman"/>
          <w:szCs w:val="24"/>
        </w:rPr>
        <w:t xml:space="preserve">(Στο σημείο αυτό ο Βουλευτής κ. </w:t>
      </w:r>
      <w:r>
        <w:rPr>
          <w:rFonts w:eastAsia="Times New Roman" w:cs="Times New Roman"/>
          <w:szCs w:val="24"/>
        </w:rPr>
        <w:t xml:space="preserve">Ιωάννης </w:t>
      </w:r>
      <w:proofErr w:type="spellStart"/>
      <w:r>
        <w:rPr>
          <w:rFonts w:eastAsia="Times New Roman" w:cs="Times New Roman"/>
          <w:szCs w:val="24"/>
        </w:rPr>
        <w:t>Βρούτσης</w:t>
      </w:r>
      <w:proofErr w:type="spellEnd"/>
      <w:r>
        <w:rPr>
          <w:rFonts w:eastAsia="Times New Roman" w:cs="Times New Roman"/>
          <w:szCs w:val="24"/>
        </w:rPr>
        <w:t xml:space="preserve"> </w:t>
      </w:r>
      <w:r w:rsidRPr="00AF3B92">
        <w:rPr>
          <w:rFonts w:eastAsia="Times New Roman"/>
          <w:szCs w:val="24"/>
        </w:rPr>
        <w:t xml:space="preserve">καταθέτει για τα Πρακτικά το προαναφερθέν έγγραφο, το οποίο βρίσκεται στο </w:t>
      </w:r>
      <w:r>
        <w:rPr>
          <w:rFonts w:eastAsia="Times New Roman"/>
          <w:szCs w:val="24"/>
        </w:rPr>
        <w:t>α</w:t>
      </w:r>
      <w:r w:rsidRPr="00AF3B92">
        <w:rPr>
          <w:rFonts w:eastAsia="Times New Roman"/>
          <w:szCs w:val="24"/>
        </w:rPr>
        <w:t>ρχείο του Τμήματος Γραμματείας της Διεύθυνσης Στενογραφίας και Πρακτικών της Βουλής)</w:t>
      </w:r>
    </w:p>
    <w:p w14:paraId="219DA2F3" w14:textId="77777777" w:rsidR="00656A4F" w:rsidRDefault="000C25FA">
      <w:pPr>
        <w:spacing w:line="600" w:lineRule="auto"/>
        <w:ind w:firstLine="720"/>
        <w:jc w:val="both"/>
        <w:rPr>
          <w:rFonts w:eastAsia="Times New Roman"/>
          <w:szCs w:val="24"/>
        </w:rPr>
      </w:pPr>
      <w:r>
        <w:rPr>
          <w:rFonts w:eastAsia="Times New Roman"/>
          <w:szCs w:val="24"/>
        </w:rPr>
        <w:t>Ο</w:t>
      </w:r>
      <w:r w:rsidRPr="00125D1F">
        <w:rPr>
          <w:rFonts w:eastAsia="Times New Roman"/>
          <w:szCs w:val="24"/>
        </w:rPr>
        <w:t xml:space="preserve">ύτε κατά διάνοια </w:t>
      </w:r>
      <w:r>
        <w:rPr>
          <w:rFonts w:eastAsia="Times New Roman"/>
          <w:szCs w:val="24"/>
        </w:rPr>
        <w:t xml:space="preserve">να </w:t>
      </w:r>
      <w:r w:rsidRPr="00125D1F">
        <w:rPr>
          <w:rFonts w:eastAsia="Times New Roman"/>
          <w:szCs w:val="24"/>
        </w:rPr>
        <w:t xml:space="preserve">το φέρετε και θέλω να </w:t>
      </w:r>
      <w:r w:rsidRPr="00125D1F">
        <w:rPr>
          <w:rFonts w:eastAsia="Times New Roman"/>
          <w:szCs w:val="24"/>
        </w:rPr>
        <w:t>εξηγηθώ</w:t>
      </w:r>
      <w:r>
        <w:rPr>
          <w:rFonts w:eastAsia="Times New Roman"/>
          <w:szCs w:val="24"/>
        </w:rPr>
        <w:t>,</w:t>
      </w:r>
      <w:r w:rsidRPr="00125D1F">
        <w:rPr>
          <w:rFonts w:eastAsia="Times New Roman"/>
          <w:szCs w:val="24"/>
        </w:rPr>
        <w:t xml:space="preserve"> γιατί είναι άλλο ένα στοιχείο </w:t>
      </w:r>
      <w:r>
        <w:rPr>
          <w:rFonts w:eastAsia="Times New Roman"/>
          <w:szCs w:val="24"/>
        </w:rPr>
        <w:t xml:space="preserve">στο οποίο </w:t>
      </w:r>
      <w:r w:rsidRPr="00125D1F">
        <w:rPr>
          <w:rFonts w:eastAsia="Times New Roman"/>
          <w:szCs w:val="24"/>
        </w:rPr>
        <w:t xml:space="preserve">διαφέρουμε </w:t>
      </w:r>
      <w:r>
        <w:rPr>
          <w:rFonts w:eastAsia="Times New Roman"/>
          <w:szCs w:val="24"/>
        </w:rPr>
        <w:t xml:space="preserve">και δείχνει ότι είμαστε διαφορετικοί κόσμοι. </w:t>
      </w:r>
    </w:p>
    <w:p w14:paraId="219DA2F4" w14:textId="77777777" w:rsidR="00656A4F" w:rsidRDefault="000C25FA">
      <w:pPr>
        <w:spacing w:line="600" w:lineRule="auto"/>
        <w:ind w:firstLine="720"/>
        <w:jc w:val="both"/>
        <w:rPr>
          <w:rFonts w:eastAsia="Times New Roman"/>
          <w:szCs w:val="24"/>
        </w:rPr>
      </w:pPr>
      <w:r>
        <w:rPr>
          <w:rFonts w:eastAsia="Times New Roman"/>
          <w:szCs w:val="24"/>
        </w:rPr>
        <w:lastRenderedPageBreak/>
        <w:t>Η</w:t>
      </w:r>
      <w:r w:rsidRPr="00125D1F">
        <w:rPr>
          <w:rFonts w:eastAsia="Times New Roman"/>
          <w:szCs w:val="24"/>
        </w:rPr>
        <w:t xml:space="preserve"> Νέα Δημοκρατία </w:t>
      </w:r>
      <w:r>
        <w:rPr>
          <w:rFonts w:eastAsia="Times New Roman"/>
          <w:szCs w:val="24"/>
        </w:rPr>
        <w:t xml:space="preserve">δεν </w:t>
      </w:r>
      <w:r w:rsidRPr="00125D1F">
        <w:rPr>
          <w:rFonts w:eastAsia="Times New Roman"/>
          <w:szCs w:val="24"/>
        </w:rPr>
        <w:t>καταγγέλλει την κλαδική σύμβαση του τουρισμού</w:t>
      </w:r>
      <w:r>
        <w:rPr>
          <w:rFonts w:eastAsia="Times New Roman"/>
          <w:szCs w:val="24"/>
        </w:rPr>
        <w:t>. Η Νέα Δημοκρατία</w:t>
      </w:r>
      <w:r w:rsidRPr="00125D1F">
        <w:rPr>
          <w:rFonts w:eastAsia="Times New Roman"/>
          <w:szCs w:val="24"/>
        </w:rPr>
        <w:t xml:space="preserve"> δεν καταγγέλλει την κλαδική σύμβαση </w:t>
      </w:r>
      <w:r>
        <w:rPr>
          <w:rFonts w:eastAsia="Times New Roman"/>
          <w:szCs w:val="24"/>
        </w:rPr>
        <w:t>τ</w:t>
      </w:r>
      <w:r>
        <w:rPr>
          <w:rFonts w:eastAsia="Times New Roman"/>
          <w:szCs w:val="24"/>
        </w:rPr>
        <w:t>ης</w:t>
      </w:r>
      <w:r>
        <w:rPr>
          <w:rFonts w:eastAsia="Times New Roman"/>
          <w:szCs w:val="24"/>
        </w:rPr>
        <w:t xml:space="preserve"> «</w:t>
      </w:r>
      <w:r w:rsidRPr="00125D1F">
        <w:rPr>
          <w:rFonts w:eastAsia="Times New Roman"/>
          <w:szCs w:val="24"/>
        </w:rPr>
        <w:t>ΠΑΠΑΣΤΡΑΤΟΣ</w:t>
      </w:r>
      <w:r>
        <w:rPr>
          <w:rFonts w:eastAsia="Times New Roman"/>
          <w:szCs w:val="24"/>
        </w:rPr>
        <w:t>»,</w:t>
      </w:r>
      <w:r w:rsidRPr="00125D1F">
        <w:rPr>
          <w:rFonts w:eastAsia="Times New Roman"/>
          <w:szCs w:val="24"/>
        </w:rPr>
        <w:t xml:space="preserve"> γιατί αναγ</w:t>
      </w:r>
      <w:r w:rsidRPr="00125D1F">
        <w:rPr>
          <w:rFonts w:eastAsia="Times New Roman"/>
          <w:szCs w:val="24"/>
        </w:rPr>
        <w:t xml:space="preserve">νωρίζουμε για τον τουρισμό </w:t>
      </w:r>
      <w:r>
        <w:rPr>
          <w:rFonts w:eastAsia="Times New Roman"/>
          <w:szCs w:val="24"/>
        </w:rPr>
        <w:t>–εγώ έρχομαι από</w:t>
      </w:r>
      <w:r w:rsidRPr="00125D1F">
        <w:rPr>
          <w:rFonts w:eastAsia="Times New Roman"/>
          <w:szCs w:val="24"/>
        </w:rPr>
        <w:t xml:space="preserve"> τις Κυκλάδες</w:t>
      </w:r>
      <w:r>
        <w:rPr>
          <w:rFonts w:eastAsia="Times New Roman"/>
          <w:szCs w:val="24"/>
        </w:rPr>
        <w:t>,</w:t>
      </w:r>
      <w:r w:rsidRPr="00125D1F">
        <w:rPr>
          <w:rFonts w:eastAsia="Times New Roman"/>
          <w:szCs w:val="24"/>
        </w:rPr>
        <w:t xml:space="preserve"> ο Μανώλης </w:t>
      </w:r>
      <w:r>
        <w:rPr>
          <w:rFonts w:eastAsia="Times New Roman"/>
          <w:szCs w:val="24"/>
        </w:rPr>
        <w:t xml:space="preserve">ο </w:t>
      </w:r>
      <w:proofErr w:type="spellStart"/>
      <w:r>
        <w:rPr>
          <w:rFonts w:eastAsia="Times New Roman"/>
          <w:szCs w:val="24"/>
        </w:rPr>
        <w:t>Κόνσολας</w:t>
      </w:r>
      <w:proofErr w:type="spellEnd"/>
      <w:r>
        <w:rPr>
          <w:rFonts w:eastAsia="Times New Roman"/>
          <w:szCs w:val="24"/>
        </w:rPr>
        <w:t xml:space="preserve"> από τα </w:t>
      </w:r>
      <w:r w:rsidRPr="00125D1F">
        <w:rPr>
          <w:rFonts w:eastAsia="Times New Roman"/>
          <w:szCs w:val="24"/>
        </w:rPr>
        <w:t>Δωδεκάνησα</w:t>
      </w:r>
      <w:r>
        <w:rPr>
          <w:rFonts w:eastAsia="Times New Roman"/>
          <w:szCs w:val="24"/>
        </w:rPr>
        <w:t>-</w:t>
      </w:r>
      <w:r w:rsidRPr="00125D1F">
        <w:rPr>
          <w:rFonts w:eastAsia="Times New Roman"/>
          <w:szCs w:val="24"/>
        </w:rPr>
        <w:t xml:space="preserve"> την αναγκαιότητα να βρεθεί </w:t>
      </w:r>
      <w:r>
        <w:rPr>
          <w:rFonts w:eastAsia="Times New Roman"/>
          <w:szCs w:val="24"/>
        </w:rPr>
        <w:t>μια</w:t>
      </w:r>
      <w:r w:rsidRPr="00125D1F">
        <w:rPr>
          <w:rFonts w:eastAsia="Times New Roman"/>
          <w:szCs w:val="24"/>
        </w:rPr>
        <w:t xml:space="preserve"> λύση</w:t>
      </w:r>
      <w:r>
        <w:rPr>
          <w:rFonts w:eastAsia="Times New Roman"/>
          <w:szCs w:val="24"/>
        </w:rPr>
        <w:t>.</w:t>
      </w:r>
      <w:r w:rsidRPr="00125D1F">
        <w:rPr>
          <w:rFonts w:eastAsia="Times New Roman"/>
          <w:szCs w:val="24"/>
        </w:rPr>
        <w:t xml:space="preserve"> </w:t>
      </w:r>
      <w:r>
        <w:rPr>
          <w:rFonts w:eastAsia="Times New Roman"/>
          <w:szCs w:val="24"/>
        </w:rPr>
        <w:t>Κ</w:t>
      </w:r>
      <w:r w:rsidRPr="00125D1F">
        <w:rPr>
          <w:rFonts w:eastAsia="Times New Roman"/>
          <w:szCs w:val="24"/>
        </w:rPr>
        <w:t xml:space="preserve">αι υπήρξε λύση μεταξύ </w:t>
      </w:r>
      <w:r>
        <w:rPr>
          <w:rFonts w:eastAsia="Times New Roman"/>
          <w:szCs w:val="24"/>
        </w:rPr>
        <w:t xml:space="preserve">των </w:t>
      </w:r>
      <w:r w:rsidRPr="00125D1F">
        <w:rPr>
          <w:rFonts w:eastAsia="Times New Roman"/>
          <w:szCs w:val="24"/>
        </w:rPr>
        <w:t>εργαζομένων και του κόσμου του τουρισμού</w:t>
      </w:r>
      <w:r>
        <w:rPr>
          <w:rFonts w:eastAsia="Times New Roman"/>
          <w:szCs w:val="24"/>
        </w:rPr>
        <w:t>, το ίδιο και με την «</w:t>
      </w:r>
      <w:r w:rsidRPr="00125D1F">
        <w:rPr>
          <w:rFonts w:eastAsia="Times New Roman"/>
          <w:szCs w:val="24"/>
        </w:rPr>
        <w:t>ΠΑΠΑΣΤΡΑΤΟΣ</w:t>
      </w:r>
      <w:r>
        <w:rPr>
          <w:rFonts w:eastAsia="Times New Roman"/>
          <w:szCs w:val="24"/>
        </w:rPr>
        <w:t>».</w:t>
      </w:r>
      <w:r w:rsidRPr="00125D1F">
        <w:rPr>
          <w:rFonts w:eastAsia="Times New Roman"/>
          <w:szCs w:val="24"/>
        </w:rPr>
        <w:t xml:space="preserve"> </w:t>
      </w:r>
      <w:r>
        <w:rPr>
          <w:rFonts w:eastAsia="Times New Roman"/>
          <w:szCs w:val="24"/>
        </w:rPr>
        <w:t>Εδώ αναγνωρίζω</w:t>
      </w:r>
      <w:r w:rsidRPr="00125D1F">
        <w:rPr>
          <w:rFonts w:eastAsia="Times New Roman"/>
          <w:szCs w:val="24"/>
        </w:rPr>
        <w:t xml:space="preserve"> ότι</w:t>
      </w:r>
      <w:r w:rsidRPr="00125D1F">
        <w:rPr>
          <w:rFonts w:eastAsia="Times New Roman"/>
          <w:szCs w:val="24"/>
        </w:rPr>
        <w:t xml:space="preserve"> πρέπει να υπάρχει </w:t>
      </w:r>
      <w:r>
        <w:rPr>
          <w:rFonts w:eastAsia="Times New Roman"/>
          <w:szCs w:val="24"/>
        </w:rPr>
        <w:t xml:space="preserve">η </w:t>
      </w:r>
      <w:r w:rsidRPr="00125D1F">
        <w:rPr>
          <w:rFonts w:eastAsia="Times New Roman"/>
          <w:szCs w:val="24"/>
        </w:rPr>
        <w:t>αναγκαιότητα στο Υπουργείο Εργασίας</w:t>
      </w:r>
      <w:r>
        <w:rPr>
          <w:rFonts w:eastAsia="Times New Roman"/>
          <w:szCs w:val="24"/>
        </w:rPr>
        <w:t>.</w:t>
      </w:r>
    </w:p>
    <w:p w14:paraId="219DA2F5" w14:textId="77777777" w:rsidR="00656A4F" w:rsidRDefault="000C25FA">
      <w:pPr>
        <w:spacing w:line="600" w:lineRule="auto"/>
        <w:ind w:firstLine="720"/>
        <w:jc w:val="both"/>
        <w:rPr>
          <w:rFonts w:eastAsia="Times New Roman"/>
          <w:szCs w:val="24"/>
        </w:rPr>
      </w:pPr>
      <w:r>
        <w:rPr>
          <w:rFonts w:eastAsia="Times New Roman"/>
          <w:szCs w:val="24"/>
        </w:rPr>
        <w:t>Σας καταγγέλλουμε,</w:t>
      </w:r>
      <w:r w:rsidRPr="00125D1F">
        <w:rPr>
          <w:rFonts w:eastAsia="Times New Roman"/>
          <w:szCs w:val="24"/>
        </w:rPr>
        <w:t xml:space="preserve"> </w:t>
      </w:r>
      <w:r>
        <w:rPr>
          <w:rFonts w:eastAsia="Times New Roman"/>
          <w:szCs w:val="24"/>
        </w:rPr>
        <w:t>όμως,</w:t>
      </w:r>
      <w:r w:rsidRPr="00125D1F">
        <w:rPr>
          <w:rFonts w:eastAsia="Times New Roman"/>
          <w:szCs w:val="24"/>
        </w:rPr>
        <w:t xml:space="preserve"> για το θράσος σας και την υποκρισία </w:t>
      </w:r>
      <w:r>
        <w:rPr>
          <w:rFonts w:eastAsia="Times New Roman"/>
          <w:szCs w:val="24"/>
        </w:rPr>
        <w:t>σας. Α</w:t>
      </w:r>
      <w:r w:rsidRPr="00125D1F">
        <w:rPr>
          <w:rFonts w:eastAsia="Times New Roman"/>
          <w:szCs w:val="24"/>
        </w:rPr>
        <w:t xml:space="preserve">πό τη </w:t>
      </w:r>
      <w:r>
        <w:rPr>
          <w:rFonts w:eastAsia="Times New Roman"/>
          <w:szCs w:val="24"/>
        </w:rPr>
        <w:t xml:space="preserve">μία </w:t>
      </w:r>
      <w:r w:rsidRPr="00125D1F">
        <w:rPr>
          <w:rFonts w:eastAsia="Times New Roman"/>
          <w:szCs w:val="24"/>
        </w:rPr>
        <w:t>μιλάτε για νεοφιλελεύθερες πολιτικές επταημέρου και από την άλλη χαϊδεύετε τους εργαζόμενους στην πλάτη</w:t>
      </w:r>
      <w:r>
        <w:rPr>
          <w:rFonts w:eastAsia="Times New Roman"/>
          <w:szCs w:val="24"/>
        </w:rPr>
        <w:t>.</w:t>
      </w:r>
      <w:r w:rsidRPr="00125D1F">
        <w:rPr>
          <w:rFonts w:eastAsia="Times New Roman"/>
          <w:szCs w:val="24"/>
        </w:rPr>
        <w:t xml:space="preserve"> </w:t>
      </w:r>
      <w:r>
        <w:rPr>
          <w:rFonts w:eastAsia="Times New Roman"/>
          <w:szCs w:val="24"/>
        </w:rPr>
        <w:t xml:space="preserve">Αυτό </w:t>
      </w:r>
      <w:r w:rsidRPr="00125D1F">
        <w:rPr>
          <w:rFonts w:eastAsia="Times New Roman"/>
          <w:szCs w:val="24"/>
        </w:rPr>
        <w:t>είστε</w:t>
      </w:r>
      <w:r>
        <w:rPr>
          <w:rFonts w:eastAsia="Times New Roman"/>
          <w:szCs w:val="24"/>
        </w:rPr>
        <w:t>!</w:t>
      </w:r>
      <w:r w:rsidRPr="00125D1F">
        <w:rPr>
          <w:rFonts w:eastAsia="Times New Roman"/>
          <w:szCs w:val="24"/>
        </w:rPr>
        <w:t xml:space="preserve"> </w:t>
      </w:r>
      <w:r>
        <w:rPr>
          <w:rFonts w:eastAsia="Times New Roman"/>
          <w:szCs w:val="24"/>
        </w:rPr>
        <w:t>Δ</w:t>
      </w:r>
      <w:r w:rsidRPr="00125D1F">
        <w:rPr>
          <w:rFonts w:eastAsia="Times New Roman"/>
          <w:szCs w:val="24"/>
        </w:rPr>
        <w:t>ιπρ</w:t>
      </w:r>
      <w:r w:rsidRPr="00125D1F">
        <w:rPr>
          <w:rFonts w:eastAsia="Times New Roman"/>
          <w:szCs w:val="24"/>
        </w:rPr>
        <w:t>όσωποι</w:t>
      </w:r>
      <w:r>
        <w:rPr>
          <w:rFonts w:eastAsia="Times New Roman"/>
          <w:szCs w:val="24"/>
        </w:rPr>
        <w:t>,</w:t>
      </w:r>
      <w:r w:rsidRPr="00125D1F">
        <w:rPr>
          <w:rFonts w:eastAsia="Times New Roman"/>
          <w:szCs w:val="24"/>
        </w:rPr>
        <w:t xml:space="preserve"> υποκριτές και </w:t>
      </w:r>
      <w:r>
        <w:rPr>
          <w:rFonts w:eastAsia="Times New Roman"/>
          <w:szCs w:val="24"/>
        </w:rPr>
        <w:t xml:space="preserve">θρασύτατοι! </w:t>
      </w:r>
    </w:p>
    <w:p w14:paraId="219DA2F6" w14:textId="77777777" w:rsidR="00656A4F" w:rsidRDefault="000C25FA">
      <w:pPr>
        <w:spacing w:line="600" w:lineRule="auto"/>
        <w:ind w:firstLine="720"/>
        <w:jc w:val="both"/>
        <w:rPr>
          <w:rFonts w:eastAsia="Times New Roman" w:cs="Times New Roman"/>
          <w:szCs w:val="24"/>
        </w:rPr>
      </w:pPr>
      <w:r w:rsidRPr="00F15680">
        <w:rPr>
          <w:rFonts w:eastAsia="Times New Roman" w:cs="Times New Roman"/>
          <w:b/>
          <w:szCs w:val="24"/>
        </w:rPr>
        <w:t xml:space="preserve">ΠΡΟΕΔΡΕΥΩΝ (Νικήτας Κακλαμάνης): </w:t>
      </w:r>
      <w:r>
        <w:rPr>
          <w:rFonts w:eastAsia="Times New Roman" w:cs="Times New Roman"/>
          <w:szCs w:val="24"/>
        </w:rPr>
        <w:t xml:space="preserve">Κλείστε, κύριε </w:t>
      </w:r>
      <w:proofErr w:type="spellStart"/>
      <w:r>
        <w:rPr>
          <w:rFonts w:eastAsia="Times New Roman" w:cs="Times New Roman"/>
          <w:szCs w:val="24"/>
        </w:rPr>
        <w:t>Βρούτση</w:t>
      </w:r>
      <w:proofErr w:type="spellEnd"/>
      <w:r>
        <w:rPr>
          <w:rFonts w:eastAsia="Times New Roman" w:cs="Times New Roman"/>
          <w:szCs w:val="24"/>
        </w:rPr>
        <w:t xml:space="preserve">. </w:t>
      </w:r>
    </w:p>
    <w:p w14:paraId="219DA2F7" w14:textId="77777777" w:rsidR="00656A4F" w:rsidRDefault="000C25FA">
      <w:pPr>
        <w:spacing w:line="600" w:lineRule="auto"/>
        <w:ind w:firstLine="720"/>
        <w:jc w:val="both"/>
        <w:rPr>
          <w:rFonts w:eastAsia="Times New Roman"/>
          <w:szCs w:val="24"/>
        </w:rPr>
      </w:pPr>
      <w:r w:rsidRPr="00C76F03">
        <w:rPr>
          <w:rFonts w:eastAsia="Times New Roman" w:cs="Times New Roman"/>
          <w:b/>
          <w:szCs w:val="24"/>
        </w:rPr>
        <w:t>ΙΩΑΝΝΗΣ ΒΡΟΥΤΣΗΣ:</w:t>
      </w:r>
      <w:r>
        <w:rPr>
          <w:rFonts w:eastAsia="Times New Roman" w:cs="Times New Roman"/>
          <w:szCs w:val="24"/>
        </w:rPr>
        <w:t xml:space="preserve"> </w:t>
      </w:r>
      <w:r>
        <w:rPr>
          <w:rFonts w:eastAsia="Times New Roman"/>
          <w:szCs w:val="24"/>
        </w:rPr>
        <w:t xml:space="preserve">Κλείνω, </w:t>
      </w:r>
      <w:r w:rsidRPr="00125D1F">
        <w:rPr>
          <w:rFonts w:eastAsia="Times New Roman"/>
          <w:szCs w:val="24"/>
        </w:rPr>
        <w:t xml:space="preserve">κύριε </w:t>
      </w:r>
      <w:r>
        <w:rPr>
          <w:rFonts w:eastAsia="Times New Roman"/>
          <w:szCs w:val="24"/>
        </w:rPr>
        <w:t>Π</w:t>
      </w:r>
      <w:r w:rsidRPr="00125D1F">
        <w:rPr>
          <w:rFonts w:eastAsia="Times New Roman"/>
          <w:szCs w:val="24"/>
        </w:rPr>
        <w:t>ρόεδρε</w:t>
      </w:r>
      <w:r>
        <w:rPr>
          <w:rFonts w:eastAsia="Times New Roman"/>
          <w:szCs w:val="24"/>
        </w:rPr>
        <w:t>.</w:t>
      </w:r>
    </w:p>
    <w:p w14:paraId="219DA2F8" w14:textId="77777777" w:rsidR="00656A4F" w:rsidRDefault="000C25FA">
      <w:pPr>
        <w:spacing w:line="600" w:lineRule="auto"/>
        <w:ind w:firstLine="720"/>
        <w:jc w:val="both"/>
        <w:rPr>
          <w:rFonts w:eastAsia="Times New Roman"/>
          <w:szCs w:val="24"/>
        </w:rPr>
      </w:pPr>
      <w:r>
        <w:rPr>
          <w:rFonts w:eastAsia="Times New Roman"/>
          <w:szCs w:val="24"/>
        </w:rPr>
        <w:lastRenderedPageBreak/>
        <w:t xml:space="preserve">Υπάρχουν θέματα που θα ψηφίσουμε, όπως είναι οι συντάξεις </w:t>
      </w:r>
      <w:r w:rsidRPr="00125D1F">
        <w:rPr>
          <w:rFonts w:eastAsia="Times New Roman"/>
          <w:szCs w:val="24"/>
        </w:rPr>
        <w:t>χηρείας</w:t>
      </w:r>
      <w:r>
        <w:rPr>
          <w:rFonts w:eastAsia="Times New Roman"/>
          <w:szCs w:val="24"/>
        </w:rPr>
        <w:t>.</w:t>
      </w:r>
      <w:r w:rsidRPr="00125D1F">
        <w:rPr>
          <w:rFonts w:eastAsia="Times New Roman"/>
          <w:szCs w:val="24"/>
        </w:rPr>
        <w:t xml:space="preserve"> </w:t>
      </w:r>
      <w:r>
        <w:rPr>
          <w:rFonts w:eastAsia="Times New Roman"/>
          <w:szCs w:val="24"/>
        </w:rPr>
        <w:t xml:space="preserve">Τις </w:t>
      </w:r>
      <w:r w:rsidRPr="00125D1F">
        <w:rPr>
          <w:rFonts w:eastAsia="Times New Roman"/>
          <w:szCs w:val="24"/>
        </w:rPr>
        <w:t xml:space="preserve">συντάξεις χηρείας </w:t>
      </w:r>
      <w:r>
        <w:rPr>
          <w:rFonts w:eastAsia="Times New Roman"/>
          <w:szCs w:val="24"/>
        </w:rPr>
        <w:t>τις κατακρεουργήσ</w:t>
      </w:r>
      <w:r w:rsidRPr="00125D1F">
        <w:rPr>
          <w:rFonts w:eastAsia="Times New Roman"/>
          <w:szCs w:val="24"/>
        </w:rPr>
        <w:t>ατε</w:t>
      </w:r>
      <w:r>
        <w:rPr>
          <w:rFonts w:eastAsia="Times New Roman"/>
          <w:szCs w:val="24"/>
        </w:rPr>
        <w:t>.</w:t>
      </w:r>
      <w:r w:rsidRPr="00125D1F">
        <w:rPr>
          <w:rFonts w:eastAsia="Times New Roman"/>
          <w:szCs w:val="24"/>
        </w:rPr>
        <w:t xml:space="preserve"> </w:t>
      </w:r>
      <w:r>
        <w:rPr>
          <w:rFonts w:eastAsia="Times New Roman"/>
          <w:szCs w:val="24"/>
        </w:rPr>
        <w:t>Σ</w:t>
      </w:r>
      <w:r w:rsidRPr="00125D1F">
        <w:rPr>
          <w:rFonts w:eastAsia="Times New Roman"/>
          <w:szCs w:val="24"/>
        </w:rPr>
        <w:t>ας ασκού</w:t>
      </w:r>
      <w:r>
        <w:rPr>
          <w:rFonts w:eastAsia="Times New Roman"/>
          <w:szCs w:val="24"/>
        </w:rPr>
        <w:t>σαμε</w:t>
      </w:r>
      <w:r w:rsidRPr="00125D1F">
        <w:rPr>
          <w:rFonts w:eastAsia="Times New Roman"/>
          <w:szCs w:val="24"/>
        </w:rPr>
        <w:t xml:space="preserve"> κριτική</w:t>
      </w:r>
      <w:r>
        <w:rPr>
          <w:rFonts w:eastAsia="Times New Roman"/>
          <w:szCs w:val="24"/>
        </w:rPr>
        <w:t>.</w:t>
      </w:r>
      <w:r w:rsidRPr="00125D1F">
        <w:rPr>
          <w:rFonts w:eastAsia="Times New Roman"/>
          <w:szCs w:val="24"/>
        </w:rPr>
        <w:t xml:space="preserve"> </w:t>
      </w:r>
      <w:r>
        <w:rPr>
          <w:rFonts w:eastAsia="Times New Roman"/>
          <w:szCs w:val="24"/>
        </w:rPr>
        <w:t>Α</w:t>
      </w:r>
      <w:r w:rsidRPr="00125D1F">
        <w:rPr>
          <w:rFonts w:eastAsia="Times New Roman"/>
          <w:szCs w:val="24"/>
        </w:rPr>
        <w:t>υτό που έγινε</w:t>
      </w:r>
      <w:r>
        <w:rPr>
          <w:rFonts w:eastAsia="Times New Roman"/>
          <w:szCs w:val="24"/>
        </w:rPr>
        <w:t xml:space="preserve"> θα το ψηφίσουμε. Ήταν δική σας πολιτική </w:t>
      </w:r>
      <w:r w:rsidRPr="00125D1F">
        <w:rPr>
          <w:rFonts w:eastAsia="Times New Roman"/>
          <w:szCs w:val="24"/>
        </w:rPr>
        <w:t>να κοπούν</w:t>
      </w:r>
      <w:r>
        <w:rPr>
          <w:rFonts w:eastAsia="Times New Roman"/>
          <w:szCs w:val="24"/>
        </w:rPr>
        <w:t xml:space="preserve">. Όμως, </w:t>
      </w:r>
      <w:r w:rsidRPr="00125D1F">
        <w:rPr>
          <w:rFonts w:eastAsia="Times New Roman"/>
          <w:szCs w:val="24"/>
        </w:rPr>
        <w:t xml:space="preserve">και πάλι δεν θα </w:t>
      </w:r>
      <w:r>
        <w:rPr>
          <w:rFonts w:eastAsia="Times New Roman"/>
          <w:szCs w:val="24"/>
        </w:rPr>
        <w:t xml:space="preserve">έχει </w:t>
      </w:r>
      <w:r w:rsidRPr="00125D1F">
        <w:rPr>
          <w:rFonts w:eastAsia="Times New Roman"/>
          <w:szCs w:val="24"/>
        </w:rPr>
        <w:t xml:space="preserve">επανέλθει στο ύψος των συντάξεων χηρείας του </w:t>
      </w:r>
      <w:r>
        <w:rPr>
          <w:rFonts w:eastAsia="Times New Roman"/>
          <w:szCs w:val="24"/>
        </w:rPr>
        <w:t>20</w:t>
      </w:r>
      <w:r w:rsidRPr="00125D1F">
        <w:rPr>
          <w:rFonts w:eastAsia="Times New Roman"/>
          <w:szCs w:val="24"/>
        </w:rPr>
        <w:t>14 που παραλάβατε</w:t>
      </w:r>
      <w:r>
        <w:rPr>
          <w:rFonts w:eastAsia="Times New Roman"/>
          <w:szCs w:val="24"/>
        </w:rPr>
        <w:t>,</w:t>
      </w:r>
      <w:r w:rsidRPr="00125D1F">
        <w:rPr>
          <w:rFonts w:eastAsia="Times New Roman"/>
          <w:szCs w:val="24"/>
        </w:rPr>
        <w:t xml:space="preserve"> </w:t>
      </w:r>
      <w:r>
        <w:rPr>
          <w:rFonts w:eastAsia="Times New Roman"/>
          <w:szCs w:val="24"/>
        </w:rPr>
        <w:t>δ</w:t>
      </w:r>
      <w:r w:rsidRPr="00125D1F">
        <w:rPr>
          <w:rFonts w:eastAsia="Times New Roman"/>
          <w:szCs w:val="24"/>
        </w:rPr>
        <w:t xml:space="preserve">ιότι γίνεται ένας νέος </w:t>
      </w:r>
      <w:proofErr w:type="spellStart"/>
      <w:r w:rsidRPr="00125D1F">
        <w:rPr>
          <w:rFonts w:eastAsia="Times New Roman"/>
          <w:szCs w:val="24"/>
        </w:rPr>
        <w:t>επανυπολογισμός</w:t>
      </w:r>
      <w:proofErr w:type="spellEnd"/>
      <w:r>
        <w:rPr>
          <w:rFonts w:eastAsia="Times New Roman"/>
          <w:szCs w:val="24"/>
        </w:rPr>
        <w:t>.</w:t>
      </w:r>
      <w:r w:rsidRPr="00125D1F">
        <w:rPr>
          <w:rFonts w:eastAsia="Times New Roman"/>
          <w:szCs w:val="24"/>
        </w:rPr>
        <w:t xml:space="preserve"> </w:t>
      </w:r>
    </w:p>
    <w:p w14:paraId="219DA2F9" w14:textId="77777777" w:rsidR="00656A4F" w:rsidRDefault="000C25FA">
      <w:pPr>
        <w:spacing w:line="600" w:lineRule="auto"/>
        <w:ind w:firstLine="720"/>
        <w:jc w:val="both"/>
        <w:rPr>
          <w:rFonts w:eastAsia="Times New Roman"/>
          <w:szCs w:val="24"/>
        </w:rPr>
      </w:pPr>
      <w:r>
        <w:rPr>
          <w:rFonts w:eastAsia="Times New Roman"/>
          <w:szCs w:val="24"/>
        </w:rPr>
        <w:t>Α</w:t>
      </w:r>
      <w:r w:rsidRPr="00125D1F">
        <w:rPr>
          <w:rFonts w:eastAsia="Times New Roman"/>
          <w:szCs w:val="24"/>
        </w:rPr>
        <w:t xml:space="preserve">φήσατε </w:t>
      </w:r>
      <w:r>
        <w:rPr>
          <w:rFonts w:eastAsia="Times New Roman"/>
          <w:szCs w:val="24"/>
        </w:rPr>
        <w:t>σ</w:t>
      </w:r>
      <w:r w:rsidRPr="00125D1F">
        <w:rPr>
          <w:rFonts w:eastAsia="Times New Roman"/>
          <w:szCs w:val="24"/>
        </w:rPr>
        <w:t xml:space="preserve">ε εκκρεμότητα </w:t>
      </w:r>
      <w:r>
        <w:rPr>
          <w:rFonts w:eastAsia="Times New Roman"/>
          <w:szCs w:val="24"/>
        </w:rPr>
        <w:t>μια απάντηση που ο</w:t>
      </w:r>
      <w:r>
        <w:rPr>
          <w:rFonts w:eastAsia="Times New Roman"/>
          <w:szCs w:val="24"/>
        </w:rPr>
        <w:t>φείλετε</w:t>
      </w:r>
      <w:r w:rsidRPr="00125D1F">
        <w:rPr>
          <w:rFonts w:eastAsia="Times New Roman"/>
          <w:szCs w:val="24"/>
        </w:rPr>
        <w:t xml:space="preserve"> σε </w:t>
      </w:r>
      <w:r>
        <w:rPr>
          <w:rFonts w:eastAsia="Times New Roman"/>
          <w:szCs w:val="24"/>
        </w:rPr>
        <w:t>διακόσι</w:t>
      </w:r>
      <w:r>
        <w:rPr>
          <w:rFonts w:eastAsia="Times New Roman"/>
          <w:szCs w:val="24"/>
        </w:rPr>
        <w:t>ε</w:t>
      </w:r>
      <w:r>
        <w:rPr>
          <w:rFonts w:eastAsia="Times New Roman"/>
          <w:szCs w:val="24"/>
        </w:rPr>
        <w:t>ς πενήντα</w:t>
      </w:r>
      <w:r w:rsidRPr="00125D1F">
        <w:rPr>
          <w:rFonts w:eastAsia="Times New Roman"/>
          <w:szCs w:val="24"/>
        </w:rPr>
        <w:t xml:space="preserve"> χιλιάδες δικαιούχους σύνταξης</w:t>
      </w:r>
      <w:r>
        <w:rPr>
          <w:rFonts w:eastAsia="Times New Roman"/>
          <w:szCs w:val="24"/>
        </w:rPr>
        <w:t>.</w:t>
      </w:r>
      <w:r w:rsidRPr="00125D1F">
        <w:rPr>
          <w:rFonts w:eastAsia="Times New Roman"/>
          <w:szCs w:val="24"/>
        </w:rPr>
        <w:t xml:space="preserve"> </w:t>
      </w:r>
      <w:r>
        <w:rPr>
          <w:rFonts w:eastAsia="Times New Roman"/>
          <w:szCs w:val="24"/>
        </w:rPr>
        <w:t>Δ</w:t>
      </w:r>
      <w:r w:rsidRPr="00125D1F">
        <w:rPr>
          <w:rFonts w:eastAsia="Times New Roman"/>
          <w:szCs w:val="24"/>
        </w:rPr>
        <w:t xml:space="preserve">εν έχετε </w:t>
      </w:r>
      <w:r>
        <w:rPr>
          <w:rFonts w:eastAsia="Times New Roman"/>
          <w:szCs w:val="24"/>
        </w:rPr>
        <w:t>απαντήσει</w:t>
      </w:r>
      <w:r w:rsidRPr="00125D1F">
        <w:rPr>
          <w:rFonts w:eastAsia="Times New Roman"/>
          <w:szCs w:val="24"/>
        </w:rPr>
        <w:t xml:space="preserve"> </w:t>
      </w:r>
      <w:r>
        <w:rPr>
          <w:rFonts w:eastAsia="Times New Roman"/>
          <w:szCs w:val="24"/>
        </w:rPr>
        <w:t xml:space="preserve">στις ερωτήσεις που αφορούν το </w:t>
      </w:r>
      <w:r w:rsidRPr="00125D1F">
        <w:rPr>
          <w:rFonts w:eastAsia="Times New Roman"/>
          <w:szCs w:val="24"/>
        </w:rPr>
        <w:t xml:space="preserve">τι θα κάνετε </w:t>
      </w:r>
      <w:r>
        <w:rPr>
          <w:rFonts w:eastAsia="Times New Roman"/>
          <w:szCs w:val="24"/>
        </w:rPr>
        <w:t>μ</w:t>
      </w:r>
      <w:r w:rsidRPr="00125D1F">
        <w:rPr>
          <w:rFonts w:eastAsia="Times New Roman"/>
          <w:szCs w:val="24"/>
        </w:rPr>
        <w:t xml:space="preserve">ε αυτές </w:t>
      </w:r>
      <w:r>
        <w:rPr>
          <w:rFonts w:eastAsia="Times New Roman"/>
          <w:szCs w:val="24"/>
        </w:rPr>
        <w:t>τις διακόσιες πενήντα</w:t>
      </w:r>
      <w:r w:rsidRPr="00125D1F">
        <w:rPr>
          <w:rFonts w:eastAsia="Times New Roman"/>
          <w:szCs w:val="24"/>
        </w:rPr>
        <w:t xml:space="preserve"> χιλιάδες συντάξεις</w:t>
      </w:r>
      <w:r>
        <w:rPr>
          <w:rFonts w:eastAsia="Times New Roman"/>
          <w:szCs w:val="24"/>
        </w:rPr>
        <w:t>.</w:t>
      </w:r>
      <w:r w:rsidRPr="00125D1F">
        <w:rPr>
          <w:rFonts w:eastAsia="Times New Roman"/>
          <w:szCs w:val="24"/>
        </w:rPr>
        <w:t xml:space="preserve"> </w:t>
      </w:r>
      <w:r>
        <w:rPr>
          <w:rFonts w:eastAsia="Times New Roman"/>
          <w:szCs w:val="24"/>
        </w:rPr>
        <w:t>Δ</w:t>
      </w:r>
      <w:r w:rsidRPr="00125D1F">
        <w:rPr>
          <w:rFonts w:eastAsia="Times New Roman"/>
          <w:szCs w:val="24"/>
        </w:rPr>
        <w:t xml:space="preserve">εν απαντήσατε στην </w:t>
      </w:r>
      <w:r>
        <w:rPr>
          <w:rFonts w:eastAsia="Times New Roman"/>
          <w:szCs w:val="24"/>
        </w:rPr>
        <w:t xml:space="preserve">γκάφα που κάνατε ως </w:t>
      </w:r>
      <w:r w:rsidRPr="00125D1F">
        <w:rPr>
          <w:rFonts w:eastAsia="Times New Roman"/>
          <w:szCs w:val="24"/>
        </w:rPr>
        <w:t xml:space="preserve">Υπουργείο Εργασίας με τα στοιχεία που </w:t>
      </w:r>
      <w:r>
        <w:rPr>
          <w:rFonts w:eastAsia="Times New Roman"/>
          <w:szCs w:val="24"/>
        </w:rPr>
        <w:t>ανέδ</w:t>
      </w:r>
      <w:r>
        <w:rPr>
          <w:rFonts w:eastAsia="Times New Roman"/>
          <w:szCs w:val="24"/>
        </w:rPr>
        <w:t>ειξα,</w:t>
      </w:r>
      <w:r w:rsidRPr="00125D1F">
        <w:rPr>
          <w:rFonts w:eastAsia="Times New Roman"/>
          <w:szCs w:val="24"/>
        </w:rPr>
        <w:t xml:space="preserve"> ότι παραλάβατε </w:t>
      </w:r>
      <w:r>
        <w:rPr>
          <w:rFonts w:eastAsia="Times New Roman"/>
          <w:szCs w:val="24"/>
        </w:rPr>
        <w:t>εξήντα επτά χιλιάδες συντάξεις και η κ.</w:t>
      </w:r>
      <w:r w:rsidRPr="00125D1F">
        <w:rPr>
          <w:rFonts w:eastAsia="Times New Roman"/>
          <w:szCs w:val="24"/>
        </w:rPr>
        <w:t xml:space="preserve"> </w:t>
      </w:r>
      <w:proofErr w:type="spellStart"/>
      <w:r>
        <w:rPr>
          <w:rFonts w:eastAsia="Times New Roman"/>
          <w:szCs w:val="24"/>
        </w:rPr>
        <w:t>Αχτσιόγλου</w:t>
      </w:r>
      <w:proofErr w:type="spellEnd"/>
      <w:r>
        <w:rPr>
          <w:rFonts w:eastAsia="Times New Roman"/>
          <w:szCs w:val="24"/>
        </w:rPr>
        <w:t xml:space="preserve"> </w:t>
      </w:r>
      <w:r w:rsidRPr="00125D1F">
        <w:rPr>
          <w:rFonts w:eastAsia="Times New Roman"/>
          <w:szCs w:val="24"/>
        </w:rPr>
        <w:t xml:space="preserve">εκτέθηκε ανεπανόρθωτα και ο </w:t>
      </w:r>
      <w:r>
        <w:rPr>
          <w:rFonts w:eastAsia="Times New Roman"/>
          <w:szCs w:val="24"/>
        </w:rPr>
        <w:t xml:space="preserve">κ. </w:t>
      </w:r>
      <w:r w:rsidRPr="00125D1F">
        <w:rPr>
          <w:rFonts w:eastAsia="Times New Roman"/>
          <w:szCs w:val="24"/>
        </w:rPr>
        <w:t>Τσίπρας που το έλεγε</w:t>
      </w:r>
      <w:r>
        <w:rPr>
          <w:rFonts w:eastAsia="Times New Roman"/>
          <w:szCs w:val="24"/>
        </w:rPr>
        <w:t>,</w:t>
      </w:r>
      <w:r w:rsidRPr="00125D1F">
        <w:rPr>
          <w:rFonts w:eastAsia="Times New Roman"/>
          <w:szCs w:val="24"/>
        </w:rPr>
        <w:t xml:space="preserve"> ότι μας </w:t>
      </w:r>
      <w:r>
        <w:rPr>
          <w:rFonts w:eastAsia="Times New Roman"/>
          <w:szCs w:val="24"/>
        </w:rPr>
        <w:t>δώσατε τετρακόσιες</w:t>
      </w:r>
      <w:r w:rsidRPr="00125D1F">
        <w:rPr>
          <w:rFonts w:eastAsia="Times New Roman"/>
          <w:szCs w:val="24"/>
        </w:rPr>
        <w:t xml:space="preserve"> χιλιάδες</w:t>
      </w:r>
      <w:r>
        <w:rPr>
          <w:rFonts w:eastAsia="Times New Roman"/>
          <w:szCs w:val="24"/>
        </w:rPr>
        <w:t>.</w:t>
      </w:r>
      <w:r w:rsidRPr="00125D1F">
        <w:rPr>
          <w:rFonts w:eastAsia="Times New Roman"/>
          <w:szCs w:val="24"/>
        </w:rPr>
        <w:t xml:space="preserve"> </w:t>
      </w:r>
      <w:r>
        <w:rPr>
          <w:rFonts w:eastAsia="Times New Roman"/>
          <w:szCs w:val="24"/>
        </w:rPr>
        <w:t>Τ</w:t>
      </w:r>
      <w:r w:rsidRPr="00125D1F">
        <w:rPr>
          <w:rFonts w:eastAsia="Times New Roman"/>
          <w:szCs w:val="24"/>
        </w:rPr>
        <w:t xml:space="preserve">α </w:t>
      </w:r>
      <w:r>
        <w:rPr>
          <w:rFonts w:eastAsia="Times New Roman"/>
          <w:szCs w:val="24"/>
        </w:rPr>
        <w:t xml:space="preserve">είδατε </w:t>
      </w:r>
      <w:r w:rsidRPr="00125D1F">
        <w:rPr>
          <w:rFonts w:eastAsia="Times New Roman"/>
          <w:szCs w:val="24"/>
        </w:rPr>
        <w:t>τα στοιχεία</w:t>
      </w:r>
      <w:r>
        <w:rPr>
          <w:rFonts w:eastAsia="Times New Roman"/>
          <w:szCs w:val="24"/>
        </w:rPr>
        <w:t>.</w:t>
      </w:r>
      <w:r w:rsidRPr="00125D1F">
        <w:rPr>
          <w:rFonts w:eastAsia="Times New Roman"/>
          <w:szCs w:val="24"/>
        </w:rPr>
        <w:t xml:space="preserve"> </w:t>
      </w:r>
      <w:r>
        <w:rPr>
          <w:rFonts w:eastAsia="Times New Roman"/>
          <w:szCs w:val="24"/>
        </w:rPr>
        <w:t>Δ</w:t>
      </w:r>
      <w:r w:rsidRPr="00125D1F">
        <w:rPr>
          <w:rFonts w:eastAsia="Times New Roman"/>
          <w:szCs w:val="24"/>
        </w:rPr>
        <w:t>εν α</w:t>
      </w:r>
      <w:r>
        <w:rPr>
          <w:rFonts w:eastAsia="Times New Roman"/>
          <w:szCs w:val="24"/>
        </w:rPr>
        <w:t xml:space="preserve">παντήσατε για τη λαθροχειρία που κάνατε στο </w:t>
      </w:r>
      <w:r w:rsidRPr="00125D1F">
        <w:rPr>
          <w:rFonts w:eastAsia="Times New Roman"/>
          <w:szCs w:val="24"/>
        </w:rPr>
        <w:t xml:space="preserve">σύστημα </w:t>
      </w:r>
      <w:r>
        <w:rPr>
          <w:rFonts w:eastAsia="Times New Roman"/>
          <w:szCs w:val="24"/>
        </w:rPr>
        <w:t>«Η</w:t>
      </w:r>
      <w:r w:rsidRPr="00125D1F">
        <w:rPr>
          <w:rFonts w:eastAsia="Times New Roman"/>
          <w:szCs w:val="24"/>
        </w:rPr>
        <w:t>ΛΙΟΣ</w:t>
      </w:r>
      <w:r>
        <w:rPr>
          <w:rFonts w:eastAsia="Times New Roman"/>
          <w:szCs w:val="24"/>
        </w:rPr>
        <w:t>»,</w:t>
      </w:r>
      <w:r w:rsidRPr="00125D1F">
        <w:rPr>
          <w:rFonts w:eastAsia="Times New Roman"/>
          <w:szCs w:val="24"/>
        </w:rPr>
        <w:t xml:space="preserve"> για τη λαθροχειρία και την αλλοίωση στο ηλεκτρονικό μητρώο εκκρεμών συντάξεων</w:t>
      </w:r>
      <w:r>
        <w:rPr>
          <w:rFonts w:eastAsia="Times New Roman"/>
          <w:szCs w:val="24"/>
        </w:rPr>
        <w:t>,</w:t>
      </w:r>
      <w:r w:rsidRPr="00125D1F">
        <w:rPr>
          <w:rFonts w:eastAsia="Times New Roman"/>
          <w:szCs w:val="24"/>
        </w:rPr>
        <w:t xml:space="preserve"> που το </w:t>
      </w:r>
      <w:r>
        <w:rPr>
          <w:rFonts w:eastAsia="Times New Roman"/>
          <w:szCs w:val="24"/>
        </w:rPr>
        <w:t xml:space="preserve">αλλοιώσατε. </w:t>
      </w:r>
    </w:p>
    <w:p w14:paraId="219DA2FA" w14:textId="77777777" w:rsidR="00656A4F" w:rsidRDefault="000C25FA">
      <w:pPr>
        <w:spacing w:line="600" w:lineRule="auto"/>
        <w:ind w:firstLine="720"/>
        <w:jc w:val="both"/>
        <w:rPr>
          <w:rFonts w:eastAsia="Times New Roman"/>
          <w:szCs w:val="24"/>
        </w:rPr>
      </w:pPr>
      <w:r>
        <w:rPr>
          <w:rFonts w:eastAsia="Times New Roman"/>
          <w:szCs w:val="24"/>
        </w:rPr>
        <w:lastRenderedPageBreak/>
        <w:t>Έ</w:t>
      </w:r>
      <w:r w:rsidRPr="00125D1F">
        <w:rPr>
          <w:rFonts w:eastAsia="Times New Roman"/>
          <w:szCs w:val="24"/>
        </w:rPr>
        <w:t xml:space="preserve">χουμε πει </w:t>
      </w:r>
      <w:r>
        <w:rPr>
          <w:rFonts w:eastAsia="Times New Roman"/>
          <w:szCs w:val="24"/>
        </w:rPr>
        <w:t xml:space="preserve">και έχω πει </w:t>
      </w:r>
      <w:r w:rsidRPr="00125D1F">
        <w:rPr>
          <w:rFonts w:eastAsia="Times New Roman"/>
          <w:szCs w:val="24"/>
        </w:rPr>
        <w:t xml:space="preserve">στην εισήγηση </w:t>
      </w:r>
      <w:r>
        <w:rPr>
          <w:rFonts w:eastAsia="Times New Roman"/>
          <w:szCs w:val="24"/>
        </w:rPr>
        <w:t xml:space="preserve">ότι </w:t>
      </w:r>
      <w:r w:rsidRPr="00125D1F">
        <w:rPr>
          <w:rFonts w:eastAsia="Times New Roman"/>
          <w:szCs w:val="24"/>
        </w:rPr>
        <w:t xml:space="preserve">η </w:t>
      </w:r>
      <w:r>
        <w:rPr>
          <w:rFonts w:eastAsia="Times New Roman"/>
          <w:szCs w:val="24"/>
        </w:rPr>
        <w:t>«</w:t>
      </w:r>
      <w:r w:rsidRPr="00125D1F">
        <w:rPr>
          <w:rFonts w:eastAsia="Times New Roman"/>
          <w:szCs w:val="24"/>
        </w:rPr>
        <w:t>ΕΡΓΑΝΗ</w:t>
      </w:r>
      <w:r>
        <w:rPr>
          <w:rFonts w:eastAsia="Times New Roman"/>
          <w:szCs w:val="24"/>
        </w:rPr>
        <w:t>»</w:t>
      </w:r>
      <w:r w:rsidRPr="00125D1F">
        <w:rPr>
          <w:rFonts w:eastAsia="Times New Roman"/>
          <w:szCs w:val="24"/>
        </w:rPr>
        <w:t xml:space="preserve"> είναι </w:t>
      </w:r>
      <w:r>
        <w:rPr>
          <w:rFonts w:eastAsia="Times New Roman"/>
          <w:szCs w:val="24"/>
        </w:rPr>
        <w:t xml:space="preserve">ένα </w:t>
      </w:r>
      <w:r w:rsidRPr="00125D1F">
        <w:rPr>
          <w:rFonts w:eastAsia="Times New Roman"/>
          <w:szCs w:val="24"/>
        </w:rPr>
        <w:t>πολύτιμο</w:t>
      </w:r>
      <w:r>
        <w:rPr>
          <w:rFonts w:eastAsia="Times New Roman"/>
          <w:szCs w:val="24"/>
        </w:rPr>
        <w:t>,</w:t>
      </w:r>
      <w:r w:rsidRPr="00125D1F">
        <w:rPr>
          <w:rFonts w:eastAsia="Times New Roman"/>
          <w:szCs w:val="24"/>
        </w:rPr>
        <w:t xml:space="preserve"> καινοτόμο εργαλείο</w:t>
      </w:r>
      <w:r>
        <w:rPr>
          <w:rFonts w:eastAsia="Times New Roman"/>
          <w:szCs w:val="24"/>
        </w:rPr>
        <w:t>.</w:t>
      </w:r>
      <w:r w:rsidRPr="00125D1F">
        <w:rPr>
          <w:rFonts w:eastAsia="Times New Roman"/>
          <w:szCs w:val="24"/>
        </w:rPr>
        <w:t xml:space="preserve"> </w:t>
      </w:r>
      <w:r>
        <w:rPr>
          <w:rFonts w:eastAsia="Times New Roman"/>
          <w:szCs w:val="24"/>
        </w:rPr>
        <w:t>Δ</w:t>
      </w:r>
      <w:r w:rsidRPr="00125D1F">
        <w:rPr>
          <w:rFonts w:eastAsia="Times New Roman"/>
          <w:szCs w:val="24"/>
        </w:rPr>
        <w:t>εν υπάρχει στην Ευρώπη</w:t>
      </w:r>
      <w:r>
        <w:rPr>
          <w:rFonts w:eastAsia="Times New Roman"/>
          <w:szCs w:val="24"/>
        </w:rPr>
        <w:t>.</w:t>
      </w:r>
      <w:r w:rsidRPr="00125D1F">
        <w:rPr>
          <w:rFonts w:eastAsia="Times New Roman"/>
          <w:szCs w:val="24"/>
        </w:rPr>
        <w:t xml:space="preserve"> </w:t>
      </w:r>
      <w:r>
        <w:rPr>
          <w:rFonts w:eastAsia="Times New Roman"/>
          <w:szCs w:val="24"/>
        </w:rPr>
        <w:t xml:space="preserve">Το έχετε υποστηρίξει, το αναδεικνύετε. </w:t>
      </w:r>
      <w:r>
        <w:rPr>
          <w:rFonts w:eastAsia="Times New Roman"/>
          <w:szCs w:val="24"/>
        </w:rPr>
        <w:t>Είμαστε μαζί, α</w:t>
      </w:r>
      <w:r w:rsidRPr="00125D1F">
        <w:rPr>
          <w:rFonts w:eastAsia="Times New Roman"/>
          <w:szCs w:val="24"/>
        </w:rPr>
        <w:t xml:space="preserve">λλά πάτε να το μετατρέψετε σε </w:t>
      </w:r>
      <w:r>
        <w:rPr>
          <w:rFonts w:eastAsia="Times New Roman"/>
          <w:szCs w:val="24"/>
        </w:rPr>
        <w:t xml:space="preserve">θηλιά. </w:t>
      </w:r>
      <w:r w:rsidRPr="00125D1F">
        <w:rPr>
          <w:rFonts w:eastAsia="Times New Roman"/>
          <w:szCs w:val="24"/>
        </w:rPr>
        <w:t xml:space="preserve">Τη διάταξη </w:t>
      </w:r>
      <w:r>
        <w:rPr>
          <w:rFonts w:eastAsia="Times New Roman"/>
          <w:szCs w:val="24"/>
        </w:rPr>
        <w:t xml:space="preserve">με την οποία </w:t>
      </w:r>
      <w:r w:rsidRPr="00125D1F">
        <w:rPr>
          <w:rFonts w:eastAsia="Times New Roman"/>
          <w:szCs w:val="24"/>
        </w:rPr>
        <w:t>λέτε ότι θα καταχωρ</w:t>
      </w:r>
      <w:r>
        <w:rPr>
          <w:rFonts w:eastAsia="Times New Roman"/>
          <w:szCs w:val="24"/>
        </w:rPr>
        <w:t>ίζε</w:t>
      </w:r>
      <w:r w:rsidRPr="00125D1F">
        <w:rPr>
          <w:rFonts w:eastAsia="Times New Roman"/>
          <w:szCs w:val="24"/>
        </w:rPr>
        <w:t>τ</w:t>
      </w:r>
      <w:r>
        <w:rPr>
          <w:rFonts w:eastAsia="Times New Roman"/>
          <w:szCs w:val="24"/>
        </w:rPr>
        <w:t>ε</w:t>
      </w:r>
      <w:r w:rsidRPr="00125D1F">
        <w:rPr>
          <w:rFonts w:eastAsia="Times New Roman"/>
          <w:szCs w:val="24"/>
        </w:rPr>
        <w:t xml:space="preserve"> και </w:t>
      </w:r>
      <w:r>
        <w:rPr>
          <w:rFonts w:eastAsia="Times New Roman"/>
          <w:szCs w:val="24"/>
        </w:rPr>
        <w:t xml:space="preserve">θα επιβάλλετε </w:t>
      </w:r>
      <w:r w:rsidRPr="00125D1F">
        <w:rPr>
          <w:rFonts w:eastAsia="Times New Roman"/>
          <w:szCs w:val="24"/>
        </w:rPr>
        <w:t>στα λογιστικά γραφεία</w:t>
      </w:r>
      <w:r>
        <w:rPr>
          <w:rFonts w:eastAsia="Times New Roman"/>
          <w:szCs w:val="24"/>
        </w:rPr>
        <w:t xml:space="preserve"> και τις</w:t>
      </w:r>
      <w:r w:rsidRPr="00125D1F">
        <w:rPr>
          <w:rFonts w:eastAsia="Times New Roman"/>
          <w:szCs w:val="24"/>
        </w:rPr>
        <w:t xml:space="preserve"> </w:t>
      </w:r>
      <w:r>
        <w:rPr>
          <w:rFonts w:eastAsia="Times New Roman"/>
          <w:szCs w:val="24"/>
        </w:rPr>
        <w:t xml:space="preserve">επιχειρήσεις </w:t>
      </w:r>
      <w:r w:rsidRPr="00125D1F">
        <w:rPr>
          <w:rFonts w:eastAsia="Times New Roman"/>
          <w:szCs w:val="24"/>
        </w:rPr>
        <w:t xml:space="preserve">τις κανονικές άδειες μέσα σε μία ώρα ούτε κατά διάνοια να το </w:t>
      </w:r>
      <w:r>
        <w:rPr>
          <w:rFonts w:eastAsia="Times New Roman"/>
          <w:szCs w:val="24"/>
        </w:rPr>
        <w:t>φέρετε</w:t>
      </w:r>
      <w:r w:rsidRPr="00125D1F">
        <w:rPr>
          <w:rFonts w:eastAsia="Times New Roman"/>
          <w:szCs w:val="24"/>
        </w:rPr>
        <w:t xml:space="preserve"> προς ψήφιση μέχρι το τέλος</w:t>
      </w:r>
      <w:r w:rsidRPr="00125D1F">
        <w:rPr>
          <w:rFonts w:eastAsia="Times New Roman"/>
          <w:szCs w:val="24"/>
        </w:rPr>
        <w:t xml:space="preserve"> </w:t>
      </w:r>
      <w:r>
        <w:rPr>
          <w:rFonts w:eastAsia="Times New Roman"/>
          <w:szCs w:val="24"/>
        </w:rPr>
        <w:t xml:space="preserve">της </w:t>
      </w:r>
      <w:r w:rsidRPr="00125D1F">
        <w:rPr>
          <w:rFonts w:eastAsia="Times New Roman"/>
          <w:szCs w:val="24"/>
        </w:rPr>
        <w:t>διαδικασίας</w:t>
      </w:r>
      <w:r>
        <w:rPr>
          <w:rFonts w:eastAsia="Times New Roman"/>
          <w:szCs w:val="24"/>
        </w:rPr>
        <w:t>.</w:t>
      </w:r>
      <w:r w:rsidRPr="00125D1F">
        <w:rPr>
          <w:rFonts w:eastAsia="Times New Roman"/>
          <w:szCs w:val="24"/>
        </w:rPr>
        <w:t xml:space="preserve"> Εάν το φέρετε</w:t>
      </w:r>
      <w:r>
        <w:rPr>
          <w:rFonts w:eastAsia="Times New Roman"/>
          <w:szCs w:val="24"/>
        </w:rPr>
        <w:t>,</w:t>
      </w:r>
      <w:r w:rsidRPr="00125D1F">
        <w:rPr>
          <w:rFonts w:eastAsia="Times New Roman"/>
          <w:szCs w:val="24"/>
        </w:rPr>
        <w:t xml:space="preserve"> δεσμευόμαστε ότι η Νέα Δημοκρατία θα </w:t>
      </w:r>
      <w:r>
        <w:rPr>
          <w:rFonts w:eastAsia="Times New Roman"/>
          <w:szCs w:val="24"/>
        </w:rPr>
        <w:t>το</w:t>
      </w:r>
      <w:r w:rsidRPr="00125D1F">
        <w:rPr>
          <w:rFonts w:eastAsia="Times New Roman"/>
          <w:szCs w:val="24"/>
        </w:rPr>
        <w:t xml:space="preserve"> αλλάξει στην πρώτη νομοθετική δυνατότητα που θα έχει</w:t>
      </w:r>
      <w:r>
        <w:rPr>
          <w:rFonts w:eastAsia="Times New Roman"/>
          <w:szCs w:val="24"/>
        </w:rPr>
        <w:t>.</w:t>
      </w:r>
      <w:r w:rsidRPr="00125D1F">
        <w:rPr>
          <w:rFonts w:eastAsia="Times New Roman"/>
          <w:szCs w:val="24"/>
        </w:rPr>
        <w:t xml:space="preserve"> </w:t>
      </w:r>
      <w:r>
        <w:rPr>
          <w:rFonts w:eastAsia="Times New Roman"/>
          <w:szCs w:val="24"/>
        </w:rPr>
        <w:t>Α</w:t>
      </w:r>
      <w:r w:rsidRPr="00125D1F">
        <w:rPr>
          <w:rFonts w:eastAsia="Times New Roman"/>
          <w:szCs w:val="24"/>
        </w:rPr>
        <w:t xml:space="preserve">υτό μετατρέπει την </w:t>
      </w:r>
      <w:r>
        <w:rPr>
          <w:rFonts w:eastAsia="Times New Roman"/>
          <w:szCs w:val="24"/>
        </w:rPr>
        <w:t>«ΕΡΓΑΝΗ» σε θηλιά. Ε</w:t>
      </w:r>
      <w:r w:rsidRPr="00125D1F">
        <w:rPr>
          <w:rFonts w:eastAsia="Times New Roman"/>
          <w:szCs w:val="24"/>
        </w:rPr>
        <w:t>ίπαμε</w:t>
      </w:r>
      <w:r>
        <w:rPr>
          <w:rFonts w:eastAsia="Times New Roman"/>
          <w:szCs w:val="24"/>
        </w:rPr>
        <w:t>,</w:t>
      </w:r>
      <w:r w:rsidRPr="00125D1F">
        <w:rPr>
          <w:rFonts w:eastAsia="Times New Roman"/>
          <w:szCs w:val="24"/>
        </w:rPr>
        <w:t xml:space="preserve"> </w:t>
      </w:r>
      <w:r>
        <w:rPr>
          <w:rFonts w:eastAsia="Times New Roman"/>
          <w:szCs w:val="24"/>
        </w:rPr>
        <w:t>«</w:t>
      </w:r>
      <w:r w:rsidRPr="00125D1F">
        <w:rPr>
          <w:rFonts w:eastAsia="Times New Roman"/>
          <w:szCs w:val="24"/>
        </w:rPr>
        <w:t>λαϊκισμός</w:t>
      </w:r>
      <w:r>
        <w:rPr>
          <w:rFonts w:eastAsia="Times New Roman"/>
          <w:szCs w:val="24"/>
        </w:rPr>
        <w:t xml:space="preserve">», «δημαγωγία», αλλά υπάρχουν και όρια. </w:t>
      </w:r>
    </w:p>
    <w:p w14:paraId="219DA2FB" w14:textId="77777777" w:rsidR="00656A4F" w:rsidRDefault="000C25FA">
      <w:pPr>
        <w:spacing w:line="600" w:lineRule="auto"/>
        <w:ind w:firstLine="720"/>
        <w:jc w:val="both"/>
        <w:rPr>
          <w:rFonts w:eastAsia="Times New Roman" w:cs="Times New Roman"/>
          <w:szCs w:val="24"/>
        </w:rPr>
      </w:pPr>
      <w:r w:rsidRPr="00F15680">
        <w:rPr>
          <w:rFonts w:eastAsia="Times New Roman" w:cs="Times New Roman"/>
          <w:b/>
          <w:szCs w:val="24"/>
        </w:rPr>
        <w:t>ΠΡΟΕΔΡΕΥΩΝ (Νικήτας Κακλαμάνης)</w:t>
      </w:r>
      <w:r w:rsidRPr="00F15680">
        <w:rPr>
          <w:rFonts w:eastAsia="Times New Roman" w:cs="Times New Roman"/>
          <w:b/>
          <w:szCs w:val="24"/>
        </w:rPr>
        <w:t xml:space="preserve">: </w:t>
      </w:r>
      <w:r>
        <w:rPr>
          <w:rFonts w:eastAsia="Times New Roman" w:cs="Times New Roman"/>
          <w:szCs w:val="24"/>
        </w:rPr>
        <w:t xml:space="preserve">Κύριε </w:t>
      </w:r>
      <w:proofErr w:type="spellStart"/>
      <w:r>
        <w:rPr>
          <w:rFonts w:eastAsia="Times New Roman" w:cs="Times New Roman"/>
          <w:szCs w:val="24"/>
        </w:rPr>
        <w:t>Βρούτση</w:t>
      </w:r>
      <w:proofErr w:type="spellEnd"/>
      <w:r>
        <w:rPr>
          <w:rFonts w:eastAsia="Times New Roman" w:cs="Times New Roman"/>
          <w:szCs w:val="24"/>
        </w:rPr>
        <w:t>, κλείστε</w:t>
      </w:r>
      <w:r>
        <w:rPr>
          <w:rFonts w:eastAsia="Times New Roman" w:cs="Times New Roman"/>
          <w:szCs w:val="24"/>
        </w:rPr>
        <w:t>,</w:t>
      </w:r>
      <w:r>
        <w:rPr>
          <w:rFonts w:eastAsia="Times New Roman" w:cs="Times New Roman"/>
          <w:szCs w:val="24"/>
        </w:rPr>
        <w:t xml:space="preserve"> σας παρακαλώ. </w:t>
      </w:r>
    </w:p>
    <w:p w14:paraId="219DA2FC" w14:textId="77777777" w:rsidR="00656A4F" w:rsidRDefault="000C25FA">
      <w:pPr>
        <w:spacing w:line="600" w:lineRule="auto"/>
        <w:ind w:firstLine="720"/>
        <w:jc w:val="both"/>
        <w:rPr>
          <w:rFonts w:eastAsia="Times New Roman" w:cs="Times New Roman"/>
          <w:szCs w:val="24"/>
        </w:rPr>
      </w:pPr>
      <w:r w:rsidRPr="00541D8B">
        <w:rPr>
          <w:rFonts w:eastAsia="Times New Roman" w:cs="Times New Roman"/>
          <w:b/>
          <w:szCs w:val="24"/>
        </w:rPr>
        <w:t xml:space="preserve">ΙΩΑΝΝΗΣ ΒΡΟΥΤΣΗΣ: </w:t>
      </w:r>
      <w:r>
        <w:rPr>
          <w:rFonts w:eastAsia="Times New Roman" w:cs="Times New Roman"/>
          <w:szCs w:val="24"/>
        </w:rPr>
        <w:t>Κλείνω, κύριε Πρόεδρε.</w:t>
      </w:r>
    </w:p>
    <w:p w14:paraId="219DA2FD" w14:textId="77777777" w:rsidR="00656A4F" w:rsidRDefault="000C25FA">
      <w:pPr>
        <w:spacing w:line="600" w:lineRule="auto"/>
        <w:ind w:firstLine="720"/>
        <w:jc w:val="both"/>
        <w:rPr>
          <w:rFonts w:eastAsia="Times New Roman" w:cs="Times New Roman"/>
          <w:b/>
          <w:szCs w:val="24"/>
        </w:rPr>
      </w:pPr>
      <w:r w:rsidRPr="00F15680">
        <w:rPr>
          <w:rFonts w:eastAsia="Times New Roman" w:cs="Times New Roman"/>
          <w:b/>
          <w:szCs w:val="24"/>
        </w:rPr>
        <w:t xml:space="preserve">ΠΡΟΕΔΡΕΥΩΝ (Νικήτας Κακλαμάνης): </w:t>
      </w:r>
      <w:r>
        <w:rPr>
          <w:rFonts w:eastAsia="Times New Roman" w:cs="Times New Roman"/>
          <w:szCs w:val="24"/>
        </w:rPr>
        <w:t xml:space="preserve">Το είπατε τρεις φορές. Είναι η τρίτη φορά. </w:t>
      </w:r>
    </w:p>
    <w:p w14:paraId="219DA2FE" w14:textId="77777777" w:rsidR="00656A4F" w:rsidRDefault="000C25FA">
      <w:pPr>
        <w:spacing w:line="600" w:lineRule="auto"/>
        <w:ind w:firstLine="720"/>
        <w:jc w:val="both"/>
        <w:rPr>
          <w:rFonts w:eastAsia="Times New Roman"/>
          <w:szCs w:val="24"/>
        </w:rPr>
      </w:pPr>
      <w:r w:rsidRPr="00541D8B">
        <w:rPr>
          <w:rFonts w:eastAsia="Times New Roman" w:cs="Times New Roman"/>
          <w:b/>
          <w:szCs w:val="24"/>
        </w:rPr>
        <w:lastRenderedPageBreak/>
        <w:t xml:space="preserve">ΙΩΑΝΝΗΣ ΒΡΟΥΤΣΗΣ: </w:t>
      </w:r>
      <w:r>
        <w:rPr>
          <w:rFonts w:eastAsia="Times New Roman" w:cs="Times New Roman"/>
          <w:szCs w:val="24"/>
        </w:rPr>
        <w:t>Μέχρι το τέλος της διαδικασίας η Κυβέρνηση πρέπει να έχει</w:t>
      </w:r>
      <w:r w:rsidRPr="00125D1F">
        <w:rPr>
          <w:rFonts w:eastAsia="Times New Roman"/>
          <w:szCs w:val="24"/>
        </w:rPr>
        <w:t xml:space="preserve"> τοποθετηθεί </w:t>
      </w:r>
      <w:r>
        <w:rPr>
          <w:rFonts w:eastAsia="Times New Roman"/>
          <w:szCs w:val="24"/>
        </w:rPr>
        <w:t>στα εξής:</w:t>
      </w:r>
      <w:r>
        <w:rPr>
          <w:rFonts w:eastAsia="Times New Roman"/>
          <w:szCs w:val="24"/>
        </w:rPr>
        <w:t xml:space="preserve"> Πρώτον, τ</w:t>
      </w:r>
      <w:r w:rsidRPr="00125D1F">
        <w:rPr>
          <w:rFonts w:eastAsia="Times New Roman"/>
          <w:szCs w:val="24"/>
        </w:rPr>
        <w:t xml:space="preserve">ι θα κάνετε με την τροπολογία της Νέας Δημοκρατίας </w:t>
      </w:r>
      <w:r>
        <w:rPr>
          <w:rFonts w:eastAsia="Times New Roman"/>
          <w:szCs w:val="24"/>
        </w:rPr>
        <w:t xml:space="preserve">για </w:t>
      </w:r>
      <w:r w:rsidRPr="00125D1F">
        <w:rPr>
          <w:rFonts w:eastAsia="Times New Roman"/>
          <w:szCs w:val="24"/>
        </w:rPr>
        <w:t>το αφορολόγητο</w:t>
      </w:r>
      <w:r>
        <w:rPr>
          <w:rFonts w:eastAsia="Times New Roman"/>
          <w:szCs w:val="24"/>
        </w:rPr>
        <w:t xml:space="preserve">; Δεύτερον, τι θα κάνετε με την τροπολογία της Νέας Δημοκρατίας για </w:t>
      </w:r>
      <w:r w:rsidRPr="00125D1F">
        <w:rPr>
          <w:rFonts w:eastAsia="Times New Roman"/>
          <w:szCs w:val="24"/>
        </w:rPr>
        <w:t>το</w:t>
      </w:r>
      <w:r>
        <w:rPr>
          <w:rFonts w:eastAsia="Times New Roman"/>
          <w:szCs w:val="24"/>
        </w:rPr>
        <w:t>ν</w:t>
      </w:r>
      <w:r w:rsidRPr="00125D1F">
        <w:rPr>
          <w:rFonts w:eastAsia="Times New Roman"/>
          <w:szCs w:val="24"/>
        </w:rPr>
        <w:t xml:space="preserve"> ΦΠΑ και την επαναφορά του συνόλου της εστίασης εκεί που το παραλάβατε το 2014</w:t>
      </w:r>
      <w:r>
        <w:rPr>
          <w:rFonts w:eastAsia="Times New Roman"/>
          <w:szCs w:val="24"/>
        </w:rPr>
        <w:t>;</w:t>
      </w:r>
      <w:r w:rsidRPr="00125D1F">
        <w:rPr>
          <w:rFonts w:eastAsia="Times New Roman"/>
          <w:szCs w:val="24"/>
        </w:rPr>
        <w:t xml:space="preserve"> </w:t>
      </w:r>
      <w:r>
        <w:rPr>
          <w:rFonts w:eastAsia="Times New Roman"/>
          <w:szCs w:val="24"/>
        </w:rPr>
        <w:t>Ε</w:t>
      </w:r>
      <w:r w:rsidRPr="00125D1F">
        <w:rPr>
          <w:rFonts w:eastAsia="Times New Roman"/>
          <w:szCs w:val="24"/>
        </w:rPr>
        <w:t>λπίζουμε να το κάνετε πρά</w:t>
      </w:r>
      <w:r w:rsidRPr="00125D1F">
        <w:rPr>
          <w:rFonts w:eastAsia="Times New Roman"/>
          <w:szCs w:val="24"/>
        </w:rPr>
        <w:t>ξη</w:t>
      </w:r>
      <w:r>
        <w:rPr>
          <w:rFonts w:eastAsia="Times New Roman"/>
          <w:szCs w:val="24"/>
        </w:rPr>
        <w:t>.</w:t>
      </w:r>
      <w:r w:rsidRPr="00125D1F">
        <w:rPr>
          <w:rFonts w:eastAsia="Times New Roman"/>
          <w:szCs w:val="24"/>
        </w:rPr>
        <w:t xml:space="preserve"> Εάν δεν το κάνετε</w:t>
      </w:r>
      <w:r>
        <w:rPr>
          <w:rFonts w:eastAsia="Times New Roman"/>
          <w:szCs w:val="24"/>
        </w:rPr>
        <w:t>,</w:t>
      </w:r>
      <w:r w:rsidRPr="00125D1F">
        <w:rPr>
          <w:rFonts w:eastAsia="Times New Roman"/>
          <w:szCs w:val="24"/>
        </w:rPr>
        <w:t xml:space="preserve"> </w:t>
      </w:r>
      <w:r>
        <w:rPr>
          <w:rFonts w:eastAsia="Times New Roman"/>
          <w:szCs w:val="24"/>
        </w:rPr>
        <w:t>ε</w:t>
      </w:r>
      <w:r w:rsidRPr="00125D1F">
        <w:rPr>
          <w:rFonts w:eastAsia="Times New Roman"/>
          <w:szCs w:val="24"/>
        </w:rPr>
        <w:t xml:space="preserve">μείς να ξέρετε ότι </w:t>
      </w:r>
      <w:r>
        <w:rPr>
          <w:rFonts w:eastAsia="Times New Roman"/>
          <w:szCs w:val="24"/>
        </w:rPr>
        <w:t xml:space="preserve">θα το κάνουμε </w:t>
      </w:r>
      <w:r w:rsidRPr="00125D1F">
        <w:rPr>
          <w:rFonts w:eastAsia="Times New Roman"/>
          <w:szCs w:val="24"/>
        </w:rPr>
        <w:t>την επόμενη μέρα</w:t>
      </w:r>
      <w:r>
        <w:rPr>
          <w:rFonts w:eastAsia="Times New Roman"/>
          <w:szCs w:val="24"/>
        </w:rPr>
        <w:t>.</w:t>
      </w:r>
      <w:r w:rsidRPr="00125D1F">
        <w:rPr>
          <w:rFonts w:eastAsia="Times New Roman"/>
          <w:szCs w:val="24"/>
        </w:rPr>
        <w:t xml:space="preserve"> </w:t>
      </w:r>
      <w:r>
        <w:rPr>
          <w:rFonts w:eastAsia="Times New Roman"/>
          <w:szCs w:val="24"/>
        </w:rPr>
        <w:t>Ο</w:t>
      </w:r>
      <w:r w:rsidRPr="00125D1F">
        <w:rPr>
          <w:rFonts w:eastAsia="Times New Roman"/>
          <w:szCs w:val="24"/>
        </w:rPr>
        <w:t xml:space="preserve"> ΦΠΑ γι</w:t>
      </w:r>
      <w:r>
        <w:rPr>
          <w:rFonts w:eastAsia="Times New Roman"/>
          <w:szCs w:val="24"/>
        </w:rPr>
        <w:t>α</w:t>
      </w:r>
      <w:r w:rsidRPr="00125D1F">
        <w:rPr>
          <w:rFonts w:eastAsia="Times New Roman"/>
          <w:szCs w:val="24"/>
        </w:rPr>
        <w:t xml:space="preserve"> τη Νέα Δημοκρατία είναι κάτι το </w:t>
      </w:r>
      <w:r>
        <w:rPr>
          <w:rFonts w:eastAsia="Times New Roman"/>
          <w:szCs w:val="24"/>
        </w:rPr>
        <w:t xml:space="preserve">οποίο </w:t>
      </w:r>
      <w:r w:rsidRPr="00125D1F">
        <w:rPr>
          <w:rFonts w:eastAsia="Times New Roman"/>
          <w:szCs w:val="24"/>
        </w:rPr>
        <w:t xml:space="preserve">είναι αδιαπραγμάτευτο και θα μειωθεί στο </w:t>
      </w:r>
      <w:r>
        <w:rPr>
          <w:rFonts w:eastAsia="Times New Roman"/>
          <w:szCs w:val="24"/>
        </w:rPr>
        <w:t xml:space="preserve">13%, </w:t>
      </w:r>
      <w:r w:rsidRPr="00125D1F">
        <w:rPr>
          <w:rFonts w:eastAsia="Times New Roman"/>
          <w:szCs w:val="24"/>
        </w:rPr>
        <w:t xml:space="preserve">εκεί που </w:t>
      </w:r>
      <w:r>
        <w:rPr>
          <w:rFonts w:eastAsia="Times New Roman"/>
          <w:szCs w:val="24"/>
        </w:rPr>
        <w:t>τ</w:t>
      </w:r>
      <w:r w:rsidRPr="00125D1F">
        <w:rPr>
          <w:rFonts w:eastAsia="Times New Roman"/>
          <w:szCs w:val="24"/>
        </w:rPr>
        <w:t>ο</w:t>
      </w:r>
      <w:r>
        <w:rPr>
          <w:rFonts w:eastAsia="Times New Roman"/>
          <w:szCs w:val="24"/>
        </w:rPr>
        <w:t>ν</w:t>
      </w:r>
      <w:r w:rsidRPr="00125D1F">
        <w:rPr>
          <w:rFonts w:eastAsia="Times New Roman"/>
          <w:szCs w:val="24"/>
        </w:rPr>
        <w:t xml:space="preserve"> παραλάβατε</w:t>
      </w:r>
      <w:r>
        <w:rPr>
          <w:rFonts w:eastAsia="Times New Roman"/>
          <w:szCs w:val="24"/>
        </w:rPr>
        <w:t>.</w:t>
      </w:r>
    </w:p>
    <w:p w14:paraId="219DA2FF" w14:textId="77777777" w:rsidR="00656A4F" w:rsidRDefault="000C25FA">
      <w:pPr>
        <w:spacing w:line="600" w:lineRule="auto"/>
        <w:ind w:firstLine="720"/>
        <w:jc w:val="both"/>
        <w:rPr>
          <w:rFonts w:eastAsia="Times New Roman"/>
          <w:szCs w:val="24"/>
        </w:rPr>
      </w:pPr>
      <w:r w:rsidRPr="00125D1F">
        <w:rPr>
          <w:rFonts w:eastAsia="Times New Roman"/>
          <w:szCs w:val="24"/>
        </w:rPr>
        <w:t>Ευχαριστώ πολύ</w:t>
      </w:r>
      <w:r>
        <w:rPr>
          <w:rFonts w:eastAsia="Times New Roman"/>
          <w:szCs w:val="24"/>
        </w:rPr>
        <w:t>.</w:t>
      </w:r>
    </w:p>
    <w:p w14:paraId="219DA300" w14:textId="77777777" w:rsidR="00656A4F" w:rsidRDefault="000C25FA">
      <w:pPr>
        <w:tabs>
          <w:tab w:val="left" w:pos="3189"/>
          <w:tab w:val="center" w:pos="4513"/>
        </w:tabs>
        <w:spacing w:line="600" w:lineRule="auto"/>
        <w:ind w:firstLine="720"/>
        <w:jc w:val="center"/>
        <w:rPr>
          <w:rFonts w:eastAsia="Times New Roman" w:cs="Times New Roman"/>
          <w:szCs w:val="24"/>
        </w:rPr>
      </w:pPr>
      <w:r w:rsidRPr="00345A29">
        <w:rPr>
          <w:rFonts w:eastAsia="Times New Roman" w:cs="Times New Roman"/>
          <w:szCs w:val="24"/>
        </w:rPr>
        <w:t>(Χειροκροτήματα από την πτέρυγα της Νέας Δημοκ</w:t>
      </w:r>
      <w:r w:rsidRPr="00345A29">
        <w:rPr>
          <w:rFonts w:eastAsia="Times New Roman" w:cs="Times New Roman"/>
          <w:szCs w:val="24"/>
        </w:rPr>
        <w:t>ρατίας)</w:t>
      </w:r>
    </w:p>
    <w:p w14:paraId="219DA301" w14:textId="77777777" w:rsidR="00656A4F" w:rsidRDefault="000C25FA">
      <w:pPr>
        <w:spacing w:line="600" w:lineRule="auto"/>
        <w:ind w:firstLine="720"/>
        <w:jc w:val="both"/>
        <w:rPr>
          <w:rFonts w:eastAsia="Times New Roman"/>
          <w:szCs w:val="24"/>
        </w:rPr>
      </w:pPr>
      <w:r w:rsidRPr="006E7C45">
        <w:rPr>
          <w:rFonts w:eastAsia="Times New Roman"/>
          <w:b/>
          <w:szCs w:val="24"/>
        </w:rPr>
        <w:lastRenderedPageBreak/>
        <w:t>ΠΡΟΕΔΡΕΥΩΝ (Νικήτας Κακλαμάνης):</w:t>
      </w:r>
      <w:r w:rsidRPr="006E7C45">
        <w:rPr>
          <w:rFonts w:eastAsia="Times New Roman"/>
          <w:szCs w:val="24"/>
        </w:rPr>
        <w:t xml:space="preserve"> </w:t>
      </w:r>
      <w:r w:rsidRPr="00AF3B92">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θεωρεία, αφού προηγουμένως συμμετείχαν στο εκπαιδευτικό πρόγραμμα «Εργαστήρι Δημοκρατίας»</w:t>
      </w:r>
      <w:r w:rsidRPr="00FC1223">
        <w:rPr>
          <w:rFonts w:eastAsia="Times New Roman"/>
          <w:szCs w:val="24"/>
        </w:rPr>
        <w:t xml:space="preserve"> </w:t>
      </w:r>
      <w:r>
        <w:rPr>
          <w:rFonts w:eastAsia="Times New Roman"/>
          <w:szCs w:val="24"/>
        </w:rPr>
        <w:t xml:space="preserve">που </w:t>
      </w:r>
      <w:r>
        <w:rPr>
          <w:rFonts w:eastAsia="Times New Roman"/>
          <w:szCs w:val="24"/>
        </w:rPr>
        <w:t>οργανώνει το Ίδρυμα της Βουλής</w:t>
      </w:r>
      <w:r w:rsidRPr="00AF3B92">
        <w:rPr>
          <w:rFonts w:eastAsia="Times New Roman"/>
          <w:szCs w:val="24"/>
        </w:rPr>
        <w:t xml:space="preserve">, </w:t>
      </w:r>
      <w:r>
        <w:rPr>
          <w:rFonts w:eastAsia="Times New Roman"/>
          <w:szCs w:val="24"/>
        </w:rPr>
        <w:t>είκοσι τέσσερις</w:t>
      </w:r>
      <w:r w:rsidRPr="00AF3B92">
        <w:rPr>
          <w:rFonts w:eastAsia="Times New Roman"/>
          <w:szCs w:val="24"/>
        </w:rPr>
        <w:t xml:space="preserve"> μαθητές και μαθήτριες και </w:t>
      </w:r>
      <w:r>
        <w:rPr>
          <w:rFonts w:eastAsia="Times New Roman"/>
          <w:szCs w:val="24"/>
        </w:rPr>
        <w:t xml:space="preserve">δύο </w:t>
      </w:r>
      <w:r w:rsidRPr="00AF3B92">
        <w:rPr>
          <w:rFonts w:eastAsia="Times New Roman"/>
          <w:szCs w:val="24"/>
        </w:rPr>
        <w:t xml:space="preserve">εκπαιδευτικοί συνοδοί τους από το </w:t>
      </w:r>
      <w:r>
        <w:rPr>
          <w:rFonts w:eastAsia="Times New Roman"/>
          <w:szCs w:val="24"/>
        </w:rPr>
        <w:t>11</w:t>
      </w:r>
      <w:r w:rsidRPr="0013027A">
        <w:rPr>
          <w:rFonts w:eastAsia="Times New Roman"/>
          <w:szCs w:val="24"/>
          <w:vertAlign w:val="superscript"/>
        </w:rPr>
        <w:t>ο</w:t>
      </w:r>
      <w:r>
        <w:rPr>
          <w:rFonts w:eastAsia="Times New Roman"/>
          <w:szCs w:val="24"/>
        </w:rPr>
        <w:t xml:space="preserve"> Δημοτικό </w:t>
      </w:r>
      <w:r w:rsidRPr="00AF3B92">
        <w:rPr>
          <w:rFonts w:eastAsia="Times New Roman"/>
          <w:szCs w:val="24"/>
        </w:rPr>
        <w:t>Σχολείο</w:t>
      </w:r>
      <w:r>
        <w:rPr>
          <w:rFonts w:eastAsia="Times New Roman"/>
          <w:szCs w:val="24"/>
        </w:rPr>
        <w:t xml:space="preserve"> Χαϊδαρίου</w:t>
      </w:r>
      <w:r w:rsidRPr="00AF3B92">
        <w:rPr>
          <w:rFonts w:eastAsia="Times New Roman"/>
          <w:szCs w:val="24"/>
        </w:rPr>
        <w:t>.</w:t>
      </w:r>
    </w:p>
    <w:p w14:paraId="219DA302" w14:textId="77777777" w:rsidR="00656A4F" w:rsidRDefault="000C25FA">
      <w:pPr>
        <w:spacing w:line="600" w:lineRule="auto"/>
        <w:ind w:firstLine="720"/>
        <w:rPr>
          <w:rFonts w:eastAsia="Times New Roman"/>
          <w:szCs w:val="24"/>
        </w:rPr>
      </w:pPr>
      <w:r w:rsidRPr="00AF3B92">
        <w:rPr>
          <w:rFonts w:eastAsia="Times New Roman"/>
          <w:szCs w:val="24"/>
        </w:rPr>
        <w:t xml:space="preserve">Η Βουλή </w:t>
      </w:r>
      <w:r>
        <w:rPr>
          <w:rFonts w:eastAsia="Times New Roman"/>
          <w:szCs w:val="24"/>
        </w:rPr>
        <w:t>σάς</w:t>
      </w:r>
      <w:r w:rsidRPr="00AF3B92">
        <w:rPr>
          <w:rFonts w:eastAsia="Times New Roman"/>
          <w:szCs w:val="24"/>
        </w:rPr>
        <w:t xml:space="preserve"> καλωσορίζει.</w:t>
      </w:r>
    </w:p>
    <w:p w14:paraId="219DA303" w14:textId="77777777" w:rsidR="00656A4F" w:rsidRDefault="000C25FA">
      <w:pPr>
        <w:spacing w:line="600" w:lineRule="auto"/>
        <w:ind w:firstLine="720"/>
        <w:jc w:val="center"/>
        <w:rPr>
          <w:rFonts w:eastAsia="Times New Roman"/>
          <w:szCs w:val="24"/>
        </w:rPr>
      </w:pPr>
      <w:r w:rsidRPr="00AF3B92">
        <w:rPr>
          <w:rFonts w:eastAsia="Times New Roman"/>
          <w:szCs w:val="24"/>
        </w:rPr>
        <w:t>(Χειροκροτήματα απ’ όλες τις πτέρυγες της Βουλής)</w:t>
      </w:r>
    </w:p>
    <w:p w14:paraId="219DA304" w14:textId="77777777" w:rsidR="00656A4F" w:rsidRDefault="000C25FA">
      <w:pPr>
        <w:spacing w:line="600" w:lineRule="auto"/>
        <w:ind w:firstLine="720"/>
        <w:jc w:val="both"/>
        <w:rPr>
          <w:rFonts w:eastAsia="Times New Roman"/>
          <w:szCs w:val="24"/>
        </w:rPr>
      </w:pPr>
      <w:r w:rsidRPr="00B53A4F">
        <w:rPr>
          <w:rFonts w:eastAsia="Times New Roman"/>
          <w:b/>
          <w:szCs w:val="24"/>
        </w:rPr>
        <w:t>ΑΝΑΣΤΑΣΙΟΣ ΠΕΤΡΟΠΟΥΛΟΣ (Υφυπουργός Ερ</w:t>
      </w:r>
      <w:r w:rsidRPr="00B53A4F">
        <w:rPr>
          <w:rFonts w:eastAsia="Times New Roman"/>
          <w:b/>
          <w:szCs w:val="24"/>
        </w:rPr>
        <w:t>γασίας, Κοινωνικής Ασφάλισης και Κοινωνικής Αλληλεγγύης):</w:t>
      </w:r>
      <w:r w:rsidRPr="00B53A4F">
        <w:rPr>
          <w:rFonts w:eastAsia="Times New Roman"/>
          <w:szCs w:val="24"/>
        </w:rPr>
        <w:t xml:space="preserve"> </w:t>
      </w:r>
      <w:r>
        <w:rPr>
          <w:rFonts w:eastAsia="Times New Roman"/>
          <w:szCs w:val="24"/>
        </w:rPr>
        <w:t xml:space="preserve">Κύριε Πρόεδρε, θα ήθελα τον λόγο. </w:t>
      </w:r>
    </w:p>
    <w:p w14:paraId="219DA305" w14:textId="77777777" w:rsidR="00656A4F" w:rsidRDefault="000C25FA">
      <w:pPr>
        <w:spacing w:line="600" w:lineRule="auto"/>
        <w:ind w:firstLine="720"/>
        <w:jc w:val="both"/>
        <w:rPr>
          <w:rFonts w:eastAsia="Times New Roman"/>
          <w:szCs w:val="24"/>
        </w:rPr>
      </w:pPr>
      <w:r w:rsidRPr="00B53A4F">
        <w:rPr>
          <w:rFonts w:eastAsia="Times New Roman"/>
          <w:b/>
          <w:szCs w:val="24"/>
        </w:rPr>
        <w:lastRenderedPageBreak/>
        <w:t>ΠΡΟΕΔΡΕΥΩΝ (Νικήτας Κακλαμάνης):</w:t>
      </w:r>
      <w:r>
        <w:rPr>
          <w:rFonts w:eastAsia="Times New Roman"/>
          <w:szCs w:val="24"/>
        </w:rPr>
        <w:t xml:space="preserve"> Ε</w:t>
      </w:r>
      <w:r w:rsidRPr="00125D1F">
        <w:rPr>
          <w:rFonts w:eastAsia="Times New Roman"/>
          <w:szCs w:val="24"/>
        </w:rPr>
        <w:t>πειδή</w:t>
      </w:r>
      <w:r>
        <w:rPr>
          <w:rFonts w:eastAsia="Times New Roman"/>
          <w:szCs w:val="24"/>
        </w:rPr>
        <w:t>,</w:t>
      </w:r>
      <w:r w:rsidRPr="00125D1F">
        <w:rPr>
          <w:rFonts w:eastAsia="Times New Roman"/>
          <w:szCs w:val="24"/>
        </w:rPr>
        <w:t xml:space="preserve"> </w:t>
      </w:r>
      <w:r>
        <w:rPr>
          <w:rFonts w:eastAsia="Times New Roman"/>
          <w:szCs w:val="24"/>
        </w:rPr>
        <w:t>ό</w:t>
      </w:r>
      <w:r w:rsidRPr="00125D1F">
        <w:rPr>
          <w:rFonts w:eastAsia="Times New Roman"/>
          <w:szCs w:val="24"/>
        </w:rPr>
        <w:t>πως έχετε καταλάβει</w:t>
      </w:r>
      <w:r>
        <w:rPr>
          <w:rFonts w:eastAsia="Times New Roman"/>
          <w:szCs w:val="24"/>
        </w:rPr>
        <w:t>,</w:t>
      </w:r>
      <w:r w:rsidRPr="00125D1F">
        <w:rPr>
          <w:rFonts w:eastAsia="Times New Roman"/>
          <w:szCs w:val="24"/>
        </w:rPr>
        <w:t xml:space="preserve"> </w:t>
      </w:r>
      <w:r>
        <w:rPr>
          <w:rFonts w:eastAsia="Times New Roman"/>
          <w:szCs w:val="24"/>
        </w:rPr>
        <w:t>παρατείνω</w:t>
      </w:r>
      <w:r w:rsidRPr="00125D1F">
        <w:rPr>
          <w:rFonts w:eastAsia="Times New Roman"/>
          <w:szCs w:val="24"/>
        </w:rPr>
        <w:t xml:space="preserve"> το</w:t>
      </w:r>
      <w:r>
        <w:rPr>
          <w:rFonts w:eastAsia="Times New Roman"/>
          <w:szCs w:val="24"/>
        </w:rPr>
        <w:t>ν</w:t>
      </w:r>
      <w:r w:rsidRPr="00125D1F">
        <w:rPr>
          <w:rFonts w:eastAsia="Times New Roman"/>
          <w:szCs w:val="24"/>
        </w:rPr>
        <w:t xml:space="preserve"> χρόνο</w:t>
      </w:r>
      <w:r>
        <w:rPr>
          <w:rFonts w:eastAsia="Times New Roman"/>
          <w:szCs w:val="24"/>
        </w:rPr>
        <w:t>,</w:t>
      </w:r>
      <w:r w:rsidRPr="00125D1F">
        <w:rPr>
          <w:rFonts w:eastAsia="Times New Roman"/>
          <w:szCs w:val="24"/>
        </w:rPr>
        <w:t xml:space="preserve"> </w:t>
      </w:r>
      <w:r>
        <w:rPr>
          <w:rFonts w:eastAsia="Times New Roman"/>
          <w:szCs w:val="24"/>
        </w:rPr>
        <w:t>δεδομένου ότι</w:t>
      </w:r>
      <w:r w:rsidRPr="00125D1F">
        <w:rPr>
          <w:rFonts w:eastAsia="Times New Roman"/>
          <w:szCs w:val="24"/>
        </w:rPr>
        <w:t xml:space="preserve"> εσείς τελειώνετε και οι Υπουργοί </w:t>
      </w:r>
      <w:r>
        <w:rPr>
          <w:rFonts w:eastAsia="Times New Roman"/>
          <w:szCs w:val="24"/>
        </w:rPr>
        <w:t xml:space="preserve">που </w:t>
      </w:r>
      <w:r w:rsidRPr="00125D1F">
        <w:rPr>
          <w:rFonts w:eastAsia="Times New Roman"/>
          <w:szCs w:val="24"/>
        </w:rPr>
        <w:t xml:space="preserve">πρέπει να μιλήσουν </w:t>
      </w:r>
      <w:r>
        <w:rPr>
          <w:rFonts w:eastAsia="Times New Roman"/>
          <w:szCs w:val="24"/>
        </w:rPr>
        <w:t>δεν είναι</w:t>
      </w:r>
      <w:r>
        <w:rPr>
          <w:rFonts w:eastAsia="Times New Roman"/>
          <w:szCs w:val="24"/>
        </w:rPr>
        <w:t xml:space="preserve"> </w:t>
      </w:r>
      <w:r w:rsidRPr="00125D1F">
        <w:rPr>
          <w:rFonts w:eastAsia="Times New Roman"/>
          <w:szCs w:val="24"/>
        </w:rPr>
        <w:t xml:space="preserve">στην </w:t>
      </w:r>
      <w:r>
        <w:rPr>
          <w:rFonts w:eastAsia="Times New Roman"/>
          <w:szCs w:val="24"/>
        </w:rPr>
        <w:t>Α</w:t>
      </w:r>
      <w:r w:rsidRPr="00125D1F">
        <w:rPr>
          <w:rFonts w:eastAsia="Times New Roman"/>
          <w:szCs w:val="24"/>
        </w:rPr>
        <w:t>ίθουσα</w:t>
      </w:r>
      <w:r>
        <w:rPr>
          <w:rFonts w:eastAsia="Times New Roman"/>
          <w:szCs w:val="24"/>
        </w:rPr>
        <w:t>,</w:t>
      </w:r>
      <w:r w:rsidRPr="00125D1F">
        <w:rPr>
          <w:rFonts w:eastAsia="Times New Roman"/>
          <w:szCs w:val="24"/>
        </w:rPr>
        <w:t xml:space="preserve"> σας δίνω το</w:t>
      </w:r>
      <w:r>
        <w:rPr>
          <w:rFonts w:eastAsia="Times New Roman"/>
          <w:szCs w:val="24"/>
        </w:rPr>
        <w:t>ν</w:t>
      </w:r>
      <w:r w:rsidRPr="00125D1F">
        <w:rPr>
          <w:rFonts w:eastAsia="Times New Roman"/>
          <w:szCs w:val="24"/>
        </w:rPr>
        <w:t xml:space="preserve"> λόγο</w:t>
      </w:r>
      <w:r>
        <w:rPr>
          <w:rFonts w:eastAsia="Times New Roman"/>
          <w:szCs w:val="24"/>
        </w:rPr>
        <w:t>,</w:t>
      </w:r>
      <w:r w:rsidRPr="00125D1F">
        <w:rPr>
          <w:rFonts w:eastAsia="Times New Roman"/>
          <w:szCs w:val="24"/>
        </w:rPr>
        <w:t xml:space="preserve"> </w:t>
      </w:r>
      <w:r>
        <w:rPr>
          <w:rFonts w:eastAsia="Times New Roman"/>
          <w:szCs w:val="24"/>
        </w:rPr>
        <w:t xml:space="preserve">κύριε Πετρόπουλε, παρ’ όλο που </w:t>
      </w:r>
      <w:r w:rsidRPr="00125D1F">
        <w:rPr>
          <w:rFonts w:eastAsia="Times New Roman"/>
          <w:szCs w:val="24"/>
        </w:rPr>
        <w:t xml:space="preserve">έχετε εξαντλήσει τις παρεμβάσεις </w:t>
      </w:r>
      <w:r>
        <w:rPr>
          <w:rFonts w:eastAsia="Times New Roman"/>
          <w:szCs w:val="24"/>
        </w:rPr>
        <w:t xml:space="preserve">σας. </w:t>
      </w:r>
    </w:p>
    <w:p w14:paraId="219DA306" w14:textId="77777777" w:rsidR="00656A4F" w:rsidRDefault="000C25FA">
      <w:pPr>
        <w:spacing w:line="600" w:lineRule="auto"/>
        <w:ind w:firstLine="720"/>
        <w:jc w:val="both"/>
        <w:rPr>
          <w:rFonts w:eastAsia="Times New Roman"/>
          <w:szCs w:val="24"/>
        </w:rPr>
      </w:pPr>
      <w:r>
        <w:rPr>
          <w:rFonts w:eastAsia="Times New Roman"/>
          <w:szCs w:val="24"/>
        </w:rPr>
        <w:t xml:space="preserve">Ορίστε, λοιπόν, έχετε τον λόγο για </w:t>
      </w:r>
      <w:r w:rsidRPr="00125D1F">
        <w:rPr>
          <w:rFonts w:eastAsia="Times New Roman"/>
          <w:szCs w:val="24"/>
        </w:rPr>
        <w:t>τρία λεπτά</w:t>
      </w:r>
      <w:r>
        <w:rPr>
          <w:rFonts w:eastAsia="Times New Roman"/>
          <w:szCs w:val="24"/>
        </w:rPr>
        <w:t>,</w:t>
      </w:r>
      <w:r w:rsidRPr="00125D1F">
        <w:rPr>
          <w:rFonts w:eastAsia="Times New Roman"/>
          <w:szCs w:val="24"/>
        </w:rPr>
        <w:t xml:space="preserve"> </w:t>
      </w:r>
      <w:r>
        <w:rPr>
          <w:rFonts w:eastAsia="Times New Roman"/>
          <w:szCs w:val="24"/>
        </w:rPr>
        <w:t>για ν</w:t>
      </w:r>
      <w:r w:rsidRPr="00125D1F">
        <w:rPr>
          <w:rFonts w:eastAsia="Times New Roman"/>
          <w:szCs w:val="24"/>
        </w:rPr>
        <w:t xml:space="preserve">α απαντήσετε </w:t>
      </w:r>
      <w:r>
        <w:rPr>
          <w:rFonts w:eastAsia="Times New Roman"/>
          <w:szCs w:val="24"/>
        </w:rPr>
        <w:t>π</w:t>
      </w:r>
      <w:r w:rsidRPr="00125D1F">
        <w:rPr>
          <w:rFonts w:eastAsia="Times New Roman"/>
          <w:szCs w:val="24"/>
        </w:rPr>
        <w:t xml:space="preserve">ροφανώς στον </w:t>
      </w:r>
      <w:r>
        <w:rPr>
          <w:rFonts w:eastAsia="Times New Roman"/>
          <w:szCs w:val="24"/>
        </w:rPr>
        <w:t xml:space="preserve">κ. </w:t>
      </w:r>
      <w:proofErr w:type="spellStart"/>
      <w:r>
        <w:rPr>
          <w:rFonts w:eastAsia="Times New Roman"/>
          <w:szCs w:val="24"/>
        </w:rPr>
        <w:t>Β</w:t>
      </w:r>
      <w:r w:rsidRPr="00125D1F">
        <w:rPr>
          <w:rFonts w:eastAsia="Times New Roman"/>
          <w:szCs w:val="24"/>
        </w:rPr>
        <w:t>ρούτση</w:t>
      </w:r>
      <w:proofErr w:type="spellEnd"/>
      <w:r>
        <w:rPr>
          <w:rFonts w:eastAsia="Times New Roman"/>
          <w:szCs w:val="24"/>
        </w:rPr>
        <w:t>.</w:t>
      </w:r>
    </w:p>
    <w:p w14:paraId="219DA307" w14:textId="77777777" w:rsidR="00656A4F" w:rsidRDefault="000C25FA">
      <w:pPr>
        <w:spacing w:line="600" w:lineRule="auto"/>
        <w:ind w:firstLine="720"/>
        <w:jc w:val="both"/>
        <w:rPr>
          <w:rFonts w:eastAsia="Times New Roman"/>
          <w:szCs w:val="24"/>
        </w:rPr>
      </w:pPr>
      <w:r w:rsidRPr="00B05E83">
        <w:rPr>
          <w:rFonts w:eastAsia="Times New Roman" w:cs="Times New Roman"/>
          <w:b/>
          <w:szCs w:val="24"/>
        </w:rPr>
        <w:t xml:space="preserve">ΑΝΑΣΤΑΣΙΟΣ ΠΕΤΡΟΠΟΥΛΟΣ (Υφυπουργός Εργασίας, Κοινωνικής </w:t>
      </w:r>
      <w:r w:rsidRPr="00B05E83">
        <w:rPr>
          <w:rFonts w:eastAsia="Times New Roman" w:cs="Times New Roman"/>
          <w:b/>
          <w:szCs w:val="24"/>
        </w:rPr>
        <w:t>Ασφάλισης και Κοινωνικής Αλληλεγγύης)</w:t>
      </w:r>
      <w:r>
        <w:rPr>
          <w:rFonts w:eastAsia="Times New Roman" w:cs="Times New Roman"/>
          <w:b/>
          <w:szCs w:val="24"/>
        </w:rPr>
        <w:t xml:space="preserve">: </w:t>
      </w:r>
      <w:r>
        <w:rPr>
          <w:rFonts w:eastAsia="Times New Roman" w:cs="Times New Roman"/>
          <w:szCs w:val="24"/>
        </w:rPr>
        <w:t>Ναι, κύριε Πρόεδρε, πολύ</w:t>
      </w:r>
      <w:r w:rsidRPr="00125D1F">
        <w:rPr>
          <w:rFonts w:eastAsia="Times New Roman"/>
          <w:szCs w:val="24"/>
        </w:rPr>
        <w:t xml:space="preserve"> σύντομα</w:t>
      </w:r>
      <w:r>
        <w:rPr>
          <w:rFonts w:eastAsia="Times New Roman"/>
          <w:szCs w:val="24"/>
        </w:rPr>
        <w:t>,</w:t>
      </w:r>
      <w:r w:rsidRPr="00125D1F">
        <w:rPr>
          <w:rFonts w:eastAsia="Times New Roman"/>
          <w:szCs w:val="24"/>
        </w:rPr>
        <w:t xml:space="preserve"> </w:t>
      </w:r>
      <w:r>
        <w:rPr>
          <w:rFonts w:eastAsia="Times New Roman"/>
          <w:szCs w:val="24"/>
        </w:rPr>
        <w:t xml:space="preserve">για τη διευκόλυνση της συζήτησης </w:t>
      </w:r>
      <w:r w:rsidRPr="00125D1F">
        <w:rPr>
          <w:rFonts w:eastAsia="Times New Roman"/>
          <w:szCs w:val="24"/>
        </w:rPr>
        <w:t>και την κατανόηση ορισμένων θεμάτων</w:t>
      </w:r>
      <w:r>
        <w:rPr>
          <w:rFonts w:eastAsia="Times New Roman"/>
          <w:szCs w:val="24"/>
        </w:rPr>
        <w:t>.</w:t>
      </w:r>
    </w:p>
    <w:p w14:paraId="219DA308" w14:textId="77777777" w:rsidR="00656A4F" w:rsidRDefault="000C25FA">
      <w:pPr>
        <w:spacing w:line="600" w:lineRule="auto"/>
        <w:ind w:firstLine="720"/>
        <w:jc w:val="both"/>
        <w:rPr>
          <w:rFonts w:eastAsia="Times New Roman"/>
          <w:szCs w:val="24"/>
        </w:rPr>
      </w:pPr>
      <w:r w:rsidRPr="00125D1F">
        <w:rPr>
          <w:rFonts w:eastAsia="Times New Roman"/>
          <w:szCs w:val="24"/>
        </w:rPr>
        <w:t xml:space="preserve">Προφανώς τα τρένα ταξιδεύουν </w:t>
      </w:r>
      <w:r>
        <w:rPr>
          <w:rFonts w:eastAsia="Times New Roman"/>
          <w:szCs w:val="24"/>
        </w:rPr>
        <w:t>επτά</w:t>
      </w:r>
      <w:r w:rsidRPr="00125D1F">
        <w:rPr>
          <w:rFonts w:eastAsia="Times New Roman"/>
          <w:szCs w:val="24"/>
        </w:rPr>
        <w:t xml:space="preserve"> μέρες τη</w:t>
      </w:r>
      <w:r>
        <w:rPr>
          <w:rFonts w:eastAsia="Times New Roman"/>
          <w:szCs w:val="24"/>
        </w:rPr>
        <w:t>ν</w:t>
      </w:r>
      <w:r w:rsidRPr="00125D1F">
        <w:rPr>
          <w:rFonts w:eastAsia="Times New Roman"/>
          <w:szCs w:val="24"/>
        </w:rPr>
        <w:t xml:space="preserve"> </w:t>
      </w:r>
      <w:r>
        <w:rPr>
          <w:rFonts w:eastAsia="Times New Roman"/>
          <w:szCs w:val="24"/>
        </w:rPr>
        <w:t>ε</w:t>
      </w:r>
      <w:r w:rsidRPr="00125D1F">
        <w:rPr>
          <w:rFonts w:eastAsia="Times New Roman"/>
          <w:szCs w:val="24"/>
        </w:rPr>
        <w:t>βδομάδα</w:t>
      </w:r>
      <w:r>
        <w:rPr>
          <w:rFonts w:eastAsia="Times New Roman"/>
          <w:szCs w:val="24"/>
        </w:rPr>
        <w:t>,</w:t>
      </w:r>
      <w:r w:rsidRPr="00125D1F">
        <w:rPr>
          <w:rFonts w:eastAsia="Times New Roman"/>
          <w:szCs w:val="24"/>
        </w:rPr>
        <w:t xml:space="preserve"> το ίδιο και τα πλοία</w:t>
      </w:r>
      <w:r>
        <w:rPr>
          <w:rFonts w:eastAsia="Times New Roman"/>
          <w:szCs w:val="24"/>
        </w:rPr>
        <w:t>.</w:t>
      </w:r>
      <w:r w:rsidRPr="00125D1F">
        <w:rPr>
          <w:rFonts w:eastAsia="Times New Roman"/>
          <w:szCs w:val="24"/>
        </w:rPr>
        <w:t xml:space="preserve"> </w:t>
      </w:r>
      <w:r>
        <w:rPr>
          <w:rFonts w:eastAsia="Times New Roman"/>
          <w:szCs w:val="24"/>
        </w:rPr>
        <w:t>Τ</w:t>
      </w:r>
      <w:r w:rsidRPr="00125D1F">
        <w:rPr>
          <w:rFonts w:eastAsia="Times New Roman"/>
          <w:szCs w:val="24"/>
        </w:rPr>
        <w:t xml:space="preserve">α καπνεργοστάσια πάντα δούλευαν </w:t>
      </w:r>
      <w:r>
        <w:rPr>
          <w:rFonts w:eastAsia="Times New Roman"/>
          <w:szCs w:val="24"/>
        </w:rPr>
        <w:t>-</w:t>
      </w:r>
      <w:r w:rsidRPr="00125D1F">
        <w:rPr>
          <w:rFonts w:eastAsia="Times New Roman"/>
          <w:szCs w:val="24"/>
        </w:rPr>
        <w:t>και</w:t>
      </w:r>
      <w:r w:rsidRPr="00125D1F">
        <w:rPr>
          <w:rFonts w:eastAsia="Times New Roman"/>
          <w:szCs w:val="24"/>
        </w:rPr>
        <w:t xml:space="preserve"> τον προηγούμενο αιώνα και τώρα και στο μέλλον</w:t>
      </w:r>
      <w:r>
        <w:rPr>
          <w:rFonts w:eastAsia="Times New Roman"/>
          <w:szCs w:val="24"/>
        </w:rPr>
        <w:t>-</w:t>
      </w:r>
      <w:r w:rsidRPr="00125D1F">
        <w:rPr>
          <w:rFonts w:eastAsia="Times New Roman"/>
          <w:szCs w:val="24"/>
        </w:rPr>
        <w:t xml:space="preserve"> </w:t>
      </w:r>
      <w:r>
        <w:rPr>
          <w:rFonts w:eastAsia="Times New Roman"/>
          <w:szCs w:val="24"/>
        </w:rPr>
        <w:t xml:space="preserve">επτά </w:t>
      </w:r>
      <w:r w:rsidRPr="00125D1F">
        <w:rPr>
          <w:rFonts w:eastAsia="Times New Roman"/>
          <w:szCs w:val="24"/>
        </w:rPr>
        <w:t>μέρες τη</w:t>
      </w:r>
      <w:r>
        <w:rPr>
          <w:rFonts w:eastAsia="Times New Roman"/>
          <w:szCs w:val="24"/>
        </w:rPr>
        <w:t>ν</w:t>
      </w:r>
      <w:r w:rsidRPr="00125D1F">
        <w:rPr>
          <w:rFonts w:eastAsia="Times New Roman"/>
          <w:szCs w:val="24"/>
        </w:rPr>
        <w:t xml:space="preserve"> </w:t>
      </w:r>
      <w:r>
        <w:rPr>
          <w:rFonts w:eastAsia="Times New Roman"/>
          <w:szCs w:val="24"/>
        </w:rPr>
        <w:t>ε</w:t>
      </w:r>
      <w:r w:rsidRPr="00125D1F">
        <w:rPr>
          <w:rFonts w:eastAsia="Times New Roman"/>
          <w:szCs w:val="24"/>
        </w:rPr>
        <w:t>βδομάδα</w:t>
      </w:r>
      <w:r>
        <w:rPr>
          <w:rFonts w:eastAsia="Times New Roman"/>
          <w:szCs w:val="24"/>
        </w:rPr>
        <w:t xml:space="preserve">. Προφανώς </w:t>
      </w:r>
      <w:r w:rsidRPr="00125D1F">
        <w:rPr>
          <w:rFonts w:eastAsia="Times New Roman"/>
          <w:szCs w:val="24"/>
        </w:rPr>
        <w:t>και τα ξενοδοχεία υπάρχουν για επτά μέρες τη</w:t>
      </w:r>
      <w:r>
        <w:rPr>
          <w:rFonts w:eastAsia="Times New Roman"/>
          <w:szCs w:val="24"/>
        </w:rPr>
        <w:t>ν</w:t>
      </w:r>
      <w:r w:rsidRPr="00125D1F">
        <w:rPr>
          <w:rFonts w:eastAsia="Times New Roman"/>
          <w:szCs w:val="24"/>
        </w:rPr>
        <w:t xml:space="preserve"> </w:t>
      </w:r>
      <w:r>
        <w:rPr>
          <w:rFonts w:eastAsia="Times New Roman"/>
          <w:szCs w:val="24"/>
        </w:rPr>
        <w:t>ε</w:t>
      </w:r>
      <w:r w:rsidRPr="00125D1F">
        <w:rPr>
          <w:rFonts w:eastAsia="Times New Roman"/>
          <w:szCs w:val="24"/>
        </w:rPr>
        <w:t>βδομάδα</w:t>
      </w:r>
      <w:r>
        <w:rPr>
          <w:rFonts w:eastAsia="Times New Roman"/>
          <w:szCs w:val="24"/>
        </w:rPr>
        <w:t>.</w:t>
      </w:r>
      <w:r w:rsidRPr="00125D1F">
        <w:rPr>
          <w:rFonts w:eastAsia="Times New Roman"/>
          <w:szCs w:val="24"/>
        </w:rPr>
        <w:t xml:space="preserve"> </w:t>
      </w:r>
      <w:r>
        <w:rPr>
          <w:rFonts w:eastAsia="Times New Roman"/>
          <w:szCs w:val="24"/>
        </w:rPr>
        <w:t>Δ</w:t>
      </w:r>
      <w:r w:rsidRPr="00125D1F">
        <w:rPr>
          <w:rFonts w:eastAsia="Times New Roman"/>
          <w:szCs w:val="24"/>
        </w:rPr>
        <w:t xml:space="preserve">εν είναι αυτό το θέμα </w:t>
      </w:r>
      <w:r>
        <w:rPr>
          <w:rFonts w:eastAsia="Times New Roman"/>
          <w:szCs w:val="24"/>
        </w:rPr>
        <w:t>μας.</w:t>
      </w:r>
    </w:p>
    <w:p w14:paraId="219DA309" w14:textId="77777777" w:rsidR="00656A4F" w:rsidRDefault="000C25FA">
      <w:pPr>
        <w:spacing w:line="600" w:lineRule="auto"/>
        <w:ind w:firstLine="720"/>
        <w:jc w:val="both"/>
        <w:rPr>
          <w:rFonts w:eastAsia="Times New Roman"/>
          <w:szCs w:val="24"/>
        </w:rPr>
      </w:pPr>
      <w:r>
        <w:rPr>
          <w:rFonts w:eastAsia="Times New Roman"/>
          <w:szCs w:val="24"/>
        </w:rPr>
        <w:lastRenderedPageBreak/>
        <w:t>Τ</w:t>
      </w:r>
      <w:r w:rsidRPr="00125D1F">
        <w:rPr>
          <w:rFonts w:eastAsia="Times New Roman"/>
          <w:szCs w:val="24"/>
        </w:rPr>
        <w:t>ο θέμα είναι ότι οι συλλογικές συμβάσεις ρυθμίζουν το</w:t>
      </w:r>
      <w:r>
        <w:rPr>
          <w:rFonts w:eastAsia="Times New Roman"/>
          <w:szCs w:val="24"/>
        </w:rPr>
        <w:t>ν</w:t>
      </w:r>
      <w:r w:rsidRPr="00125D1F">
        <w:rPr>
          <w:rFonts w:eastAsia="Times New Roman"/>
          <w:szCs w:val="24"/>
        </w:rPr>
        <w:t xml:space="preserve"> χρόνο της ημερήσιας εργασίας κάθε </w:t>
      </w:r>
      <w:r w:rsidRPr="00125D1F">
        <w:rPr>
          <w:rFonts w:eastAsia="Times New Roman"/>
          <w:szCs w:val="24"/>
        </w:rPr>
        <w:t>εργαζόμενο</w:t>
      </w:r>
      <w:r>
        <w:rPr>
          <w:rFonts w:eastAsia="Times New Roman"/>
          <w:szCs w:val="24"/>
        </w:rPr>
        <w:t>υ</w:t>
      </w:r>
      <w:r w:rsidRPr="00125D1F">
        <w:rPr>
          <w:rFonts w:eastAsia="Times New Roman"/>
          <w:szCs w:val="24"/>
        </w:rPr>
        <w:t xml:space="preserve"> μέσα σε επταήμερη λειτουργία επιχειρήσεων</w:t>
      </w:r>
      <w:r>
        <w:rPr>
          <w:rFonts w:eastAsia="Times New Roman"/>
          <w:szCs w:val="24"/>
        </w:rPr>
        <w:t xml:space="preserve">. Δεν ήταν </w:t>
      </w:r>
      <w:r w:rsidRPr="00125D1F">
        <w:rPr>
          <w:rFonts w:eastAsia="Times New Roman"/>
          <w:szCs w:val="24"/>
        </w:rPr>
        <w:t>το ίδιο θέμα</w:t>
      </w:r>
      <w:r>
        <w:rPr>
          <w:rFonts w:eastAsia="Times New Roman"/>
          <w:szCs w:val="24"/>
        </w:rPr>
        <w:t>.</w:t>
      </w:r>
    </w:p>
    <w:p w14:paraId="219DA30A" w14:textId="77777777" w:rsidR="00656A4F" w:rsidRDefault="000C25FA">
      <w:pPr>
        <w:spacing w:line="600" w:lineRule="auto"/>
        <w:ind w:firstLine="720"/>
        <w:jc w:val="both"/>
        <w:rPr>
          <w:rFonts w:eastAsia="Times New Roman"/>
          <w:szCs w:val="24"/>
        </w:rPr>
      </w:pPr>
      <w:r w:rsidRPr="00991DA2">
        <w:rPr>
          <w:rFonts w:eastAsia="Times New Roman"/>
          <w:b/>
          <w:szCs w:val="24"/>
        </w:rPr>
        <w:t>ΙΩΑΝΝΗΣ ΒΡΟΥΤΣΗΣ:</w:t>
      </w:r>
      <w:r>
        <w:rPr>
          <w:rFonts w:eastAsia="Times New Roman"/>
          <w:szCs w:val="24"/>
        </w:rPr>
        <w:t xml:space="preserve"> Ο τουρισμός είναι επτά μέρες την εβδομάδα.</w:t>
      </w:r>
    </w:p>
    <w:p w14:paraId="219DA30B" w14:textId="77777777" w:rsidR="00656A4F" w:rsidRDefault="000C25FA">
      <w:pPr>
        <w:spacing w:line="600" w:lineRule="auto"/>
        <w:ind w:firstLine="720"/>
        <w:jc w:val="both"/>
        <w:rPr>
          <w:rFonts w:eastAsia="Times New Roman"/>
          <w:szCs w:val="24"/>
        </w:rPr>
      </w:pPr>
      <w:r w:rsidRPr="00B05E83">
        <w:rPr>
          <w:rFonts w:eastAsia="Times New Roman" w:cs="Times New Roman"/>
          <w:b/>
          <w:szCs w:val="24"/>
        </w:rPr>
        <w:t>ΑΝΑΣΤΑΣΙΟΣ ΠΕΤΡΟΠΟΥΛΟΣ (Υφυπουργός Εργασίας, Κοινωνικής Ασφάλισης και Κοινωνικής Αλληλεγγύης)</w:t>
      </w:r>
      <w:r>
        <w:rPr>
          <w:rFonts w:eastAsia="Times New Roman" w:cs="Times New Roman"/>
          <w:b/>
          <w:szCs w:val="24"/>
        </w:rPr>
        <w:t xml:space="preserve">: </w:t>
      </w:r>
      <w:r w:rsidRPr="00125D1F">
        <w:rPr>
          <w:rFonts w:eastAsia="Times New Roman"/>
          <w:szCs w:val="24"/>
        </w:rPr>
        <w:t xml:space="preserve">Προφανώς </w:t>
      </w:r>
      <w:r>
        <w:rPr>
          <w:rFonts w:eastAsia="Times New Roman"/>
          <w:szCs w:val="24"/>
        </w:rPr>
        <w:t xml:space="preserve">είναι επτά </w:t>
      </w:r>
      <w:r w:rsidRPr="00125D1F">
        <w:rPr>
          <w:rFonts w:eastAsia="Times New Roman"/>
          <w:szCs w:val="24"/>
        </w:rPr>
        <w:t>ημ</w:t>
      </w:r>
      <w:r w:rsidRPr="00125D1F">
        <w:rPr>
          <w:rFonts w:eastAsia="Times New Roman"/>
          <w:szCs w:val="24"/>
        </w:rPr>
        <w:t>έρες τη</w:t>
      </w:r>
      <w:r>
        <w:rPr>
          <w:rFonts w:eastAsia="Times New Roman"/>
          <w:szCs w:val="24"/>
        </w:rPr>
        <w:t>ν</w:t>
      </w:r>
      <w:r w:rsidRPr="00125D1F">
        <w:rPr>
          <w:rFonts w:eastAsia="Times New Roman"/>
          <w:szCs w:val="24"/>
        </w:rPr>
        <w:t xml:space="preserve"> </w:t>
      </w:r>
      <w:r>
        <w:rPr>
          <w:rFonts w:eastAsia="Times New Roman"/>
          <w:szCs w:val="24"/>
        </w:rPr>
        <w:t>ε</w:t>
      </w:r>
      <w:r w:rsidRPr="00125D1F">
        <w:rPr>
          <w:rFonts w:eastAsia="Times New Roman"/>
          <w:szCs w:val="24"/>
        </w:rPr>
        <w:t xml:space="preserve">βδομάδα και μακάρι να είναι </w:t>
      </w:r>
      <w:r>
        <w:rPr>
          <w:rFonts w:eastAsia="Times New Roman"/>
          <w:szCs w:val="24"/>
        </w:rPr>
        <w:t>τριακόσιες εξήντα πέντε</w:t>
      </w:r>
      <w:r w:rsidRPr="00125D1F">
        <w:rPr>
          <w:rFonts w:eastAsia="Times New Roman"/>
          <w:szCs w:val="24"/>
        </w:rPr>
        <w:t xml:space="preserve"> </w:t>
      </w:r>
      <w:r>
        <w:rPr>
          <w:rFonts w:eastAsia="Times New Roman"/>
          <w:szCs w:val="24"/>
        </w:rPr>
        <w:t>η</w:t>
      </w:r>
      <w:r w:rsidRPr="00125D1F">
        <w:rPr>
          <w:rFonts w:eastAsia="Times New Roman"/>
          <w:szCs w:val="24"/>
        </w:rPr>
        <w:t>μέρες το</w:t>
      </w:r>
      <w:r>
        <w:rPr>
          <w:rFonts w:eastAsia="Times New Roman"/>
          <w:szCs w:val="24"/>
        </w:rPr>
        <w:t>ν</w:t>
      </w:r>
      <w:r w:rsidRPr="00125D1F">
        <w:rPr>
          <w:rFonts w:eastAsia="Times New Roman"/>
          <w:szCs w:val="24"/>
        </w:rPr>
        <w:t xml:space="preserve"> χρόνο</w:t>
      </w:r>
      <w:r>
        <w:rPr>
          <w:rFonts w:eastAsia="Times New Roman"/>
          <w:szCs w:val="24"/>
        </w:rPr>
        <w:t>.</w:t>
      </w:r>
      <w:r w:rsidRPr="00125D1F">
        <w:rPr>
          <w:rFonts w:eastAsia="Times New Roman"/>
          <w:szCs w:val="24"/>
        </w:rPr>
        <w:t xml:space="preserve"> Αυτό θέλουμε</w:t>
      </w:r>
      <w:r>
        <w:rPr>
          <w:rFonts w:eastAsia="Times New Roman"/>
          <w:szCs w:val="24"/>
        </w:rPr>
        <w:t xml:space="preserve">. Όμως, αυτό </w:t>
      </w:r>
      <w:r w:rsidRPr="00125D1F">
        <w:rPr>
          <w:rFonts w:eastAsia="Times New Roman"/>
          <w:szCs w:val="24"/>
        </w:rPr>
        <w:t xml:space="preserve">δεν σημαίνει ότι οι άνθρωποι εκεί δουλεύουν </w:t>
      </w:r>
      <w:r>
        <w:rPr>
          <w:rFonts w:eastAsia="Times New Roman"/>
          <w:szCs w:val="24"/>
        </w:rPr>
        <w:t>τριακόσιες εξήντα πέντε</w:t>
      </w:r>
      <w:r w:rsidRPr="00125D1F">
        <w:rPr>
          <w:rFonts w:eastAsia="Times New Roman"/>
          <w:szCs w:val="24"/>
        </w:rPr>
        <w:t xml:space="preserve"> </w:t>
      </w:r>
      <w:r>
        <w:rPr>
          <w:rFonts w:eastAsia="Times New Roman"/>
          <w:szCs w:val="24"/>
        </w:rPr>
        <w:t>η</w:t>
      </w:r>
      <w:r w:rsidRPr="00125D1F">
        <w:rPr>
          <w:rFonts w:eastAsia="Times New Roman"/>
          <w:szCs w:val="24"/>
        </w:rPr>
        <w:t>μέρες μέρες το</w:t>
      </w:r>
      <w:r>
        <w:rPr>
          <w:rFonts w:eastAsia="Times New Roman"/>
          <w:szCs w:val="24"/>
        </w:rPr>
        <w:t>ν</w:t>
      </w:r>
      <w:r w:rsidRPr="00125D1F">
        <w:rPr>
          <w:rFonts w:eastAsia="Times New Roman"/>
          <w:szCs w:val="24"/>
        </w:rPr>
        <w:t xml:space="preserve"> χρόνο και </w:t>
      </w:r>
      <w:r>
        <w:rPr>
          <w:rFonts w:eastAsia="Times New Roman"/>
          <w:szCs w:val="24"/>
        </w:rPr>
        <w:t>επτά</w:t>
      </w:r>
      <w:r w:rsidRPr="00125D1F">
        <w:rPr>
          <w:rFonts w:eastAsia="Times New Roman"/>
          <w:szCs w:val="24"/>
        </w:rPr>
        <w:t xml:space="preserve"> </w:t>
      </w:r>
      <w:r>
        <w:rPr>
          <w:rFonts w:eastAsia="Times New Roman"/>
          <w:szCs w:val="24"/>
        </w:rPr>
        <w:t>η</w:t>
      </w:r>
      <w:r w:rsidRPr="00125D1F">
        <w:rPr>
          <w:rFonts w:eastAsia="Times New Roman"/>
          <w:szCs w:val="24"/>
        </w:rPr>
        <w:t>μέρες τη</w:t>
      </w:r>
      <w:r>
        <w:rPr>
          <w:rFonts w:eastAsia="Times New Roman"/>
          <w:szCs w:val="24"/>
        </w:rPr>
        <w:t>ν</w:t>
      </w:r>
      <w:r w:rsidRPr="00125D1F">
        <w:rPr>
          <w:rFonts w:eastAsia="Times New Roman"/>
          <w:szCs w:val="24"/>
        </w:rPr>
        <w:t xml:space="preserve"> </w:t>
      </w:r>
      <w:r>
        <w:rPr>
          <w:rFonts w:eastAsia="Times New Roman"/>
          <w:szCs w:val="24"/>
        </w:rPr>
        <w:t>ε</w:t>
      </w:r>
      <w:r w:rsidRPr="00125D1F">
        <w:rPr>
          <w:rFonts w:eastAsia="Times New Roman"/>
          <w:szCs w:val="24"/>
        </w:rPr>
        <w:t>βδομάδα</w:t>
      </w:r>
      <w:r>
        <w:rPr>
          <w:rFonts w:eastAsia="Times New Roman"/>
          <w:szCs w:val="24"/>
        </w:rPr>
        <w:t>.</w:t>
      </w:r>
      <w:r w:rsidRPr="00125D1F">
        <w:rPr>
          <w:rFonts w:eastAsia="Times New Roman"/>
          <w:szCs w:val="24"/>
        </w:rPr>
        <w:t xml:space="preserve"> </w:t>
      </w:r>
      <w:r>
        <w:rPr>
          <w:rFonts w:eastAsia="Times New Roman"/>
          <w:szCs w:val="24"/>
        </w:rPr>
        <w:t>Ε</w:t>
      </w:r>
      <w:r w:rsidRPr="00125D1F">
        <w:rPr>
          <w:rFonts w:eastAsia="Times New Roman"/>
          <w:szCs w:val="24"/>
        </w:rPr>
        <w:t>κεί είναι</w:t>
      </w:r>
      <w:r>
        <w:rPr>
          <w:rFonts w:eastAsia="Times New Roman"/>
          <w:szCs w:val="24"/>
        </w:rPr>
        <w:t xml:space="preserve"> η διαφορά κι </w:t>
      </w:r>
      <w:r w:rsidRPr="00125D1F">
        <w:rPr>
          <w:rFonts w:eastAsia="Times New Roman"/>
          <w:szCs w:val="24"/>
        </w:rPr>
        <w:t xml:space="preserve">αυτή </w:t>
      </w:r>
      <w:r w:rsidRPr="00125D1F">
        <w:rPr>
          <w:rFonts w:eastAsia="Times New Roman"/>
          <w:szCs w:val="24"/>
        </w:rPr>
        <w:t>είναι η συζήτηση που κάναμε</w:t>
      </w:r>
      <w:r>
        <w:rPr>
          <w:rFonts w:eastAsia="Times New Roman"/>
          <w:szCs w:val="24"/>
        </w:rPr>
        <w:t>.</w:t>
      </w:r>
    </w:p>
    <w:p w14:paraId="219DA30C" w14:textId="77777777" w:rsidR="00656A4F" w:rsidRDefault="000C25FA">
      <w:pPr>
        <w:spacing w:line="600" w:lineRule="auto"/>
        <w:ind w:firstLine="720"/>
        <w:jc w:val="both"/>
        <w:rPr>
          <w:rFonts w:eastAsia="Times New Roman"/>
          <w:szCs w:val="24"/>
        </w:rPr>
      </w:pPr>
      <w:r>
        <w:rPr>
          <w:rFonts w:eastAsia="Times New Roman"/>
          <w:szCs w:val="24"/>
        </w:rPr>
        <w:t>Επίσης, μην παραποιείτε</w:t>
      </w:r>
      <w:r w:rsidRPr="00125D1F">
        <w:rPr>
          <w:rFonts w:eastAsia="Times New Roman"/>
          <w:szCs w:val="24"/>
        </w:rPr>
        <w:t xml:space="preserve"> τη λογική</w:t>
      </w:r>
      <w:r>
        <w:rPr>
          <w:rFonts w:eastAsia="Times New Roman"/>
          <w:szCs w:val="24"/>
        </w:rPr>
        <w:t>.</w:t>
      </w:r>
      <w:r w:rsidRPr="00125D1F">
        <w:rPr>
          <w:rFonts w:eastAsia="Times New Roman"/>
          <w:szCs w:val="24"/>
        </w:rPr>
        <w:t xml:space="preserve"> </w:t>
      </w:r>
      <w:r>
        <w:rPr>
          <w:rFonts w:eastAsia="Times New Roman"/>
          <w:szCs w:val="24"/>
        </w:rPr>
        <w:t>Ά</w:t>
      </w:r>
      <w:r w:rsidRPr="00125D1F">
        <w:rPr>
          <w:rFonts w:eastAsia="Times New Roman"/>
          <w:szCs w:val="24"/>
        </w:rPr>
        <w:t>μα σπάσει ένας σωλήνας ύδρευσης σε κτ</w:t>
      </w:r>
      <w:r>
        <w:rPr>
          <w:rFonts w:eastAsia="Times New Roman"/>
          <w:szCs w:val="24"/>
        </w:rPr>
        <w:t>ή</w:t>
      </w:r>
      <w:r w:rsidRPr="00125D1F">
        <w:rPr>
          <w:rFonts w:eastAsia="Times New Roman"/>
          <w:szCs w:val="24"/>
        </w:rPr>
        <w:t>ριο του ΕΦΚΑ</w:t>
      </w:r>
      <w:r>
        <w:rPr>
          <w:rFonts w:eastAsia="Times New Roman"/>
          <w:szCs w:val="24"/>
        </w:rPr>
        <w:t>,</w:t>
      </w:r>
      <w:r w:rsidRPr="00125D1F">
        <w:rPr>
          <w:rFonts w:eastAsia="Times New Roman"/>
          <w:szCs w:val="24"/>
        </w:rPr>
        <w:t xml:space="preserve"> άμα χαλάσει το ασανσέρ</w:t>
      </w:r>
      <w:r>
        <w:rPr>
          <w:rFonts w:eastAsia="Times New Roman"/>
          <w:szCs w:val="24"/>
        </w:rPr>
        <w:t>,</w:t>
      </w:r>
      <w:r w:rsidRPr="00125D1F">
        <w:rPr>
          <w:rFonts w:eastAsia="Times New Roman"/>
          <w:szCs w:val="24"/>
        </w:rPr>
        <w:t xml:space="preserve"> άμα γίνει </w:t>
      </w:r>
      <w:r>
        <w:rPr>
          <w:rFonts w:eastAsia="Times New Roman"/>
          <w:szCs w:val="24"/>
        </w:rPr>
        <w:t xml:space="preserve">μια </w:t>
      </w:r>
      <w:r w:rsidRPr="00125D1F">
        <w:rPr>
          <w:rFonts w:eastAsia="Times New Roman"/>
          <w:szCs w:val="24"/>
        </w:rPr>
        <w:t>ζημιά που δεν μπορεί να περιμένει σε ώρα εργασίας να την αποκαταστήσει</w:t>
      </w:r>
      <w:r>
        <w:rPr>
          <w:rFonts w:eastAsia="Times New Roman"/>
          <w:szCs w:val="24"/>
        </w:rPr>
        <w:t>ς,</w:t>
      </w:r>
      <w:r w:rsidRPr="00125D1F">
        <w:rPr>
          <w:rFonts w:eastAsia="Times New Roman"/>
          <w:szCs w:val="24"/>
        </w:rPr>
        <w:t xml:space="preserve"> </w:t>
      </w:r>
      <w:r>
        <w:rPr>
          <w:rFonts w:eastAsia="Times New Roman"/>
          <w:szCs w:val="24"/>
        </w:rPr>
        <w:t>δ</w:t>
      </w:r>
      <w:r w:rsidRPr="00125D1F">
        <w:rPr>
          <w:rFonts w:eastAsia="Times New Roman"/>
          <w:szCs w:val="24"/>
        </w:rPr>
        <w:t>εν είναι λογικό οι τεχνικές</w:t>
      </w:r>
      <w:r w:rsidRPr="00125D1F">
        <w:rPr>
          <w:rFonts w:eastAsia="Times New Roman"/>
          <w:szCs w:val="24"/>
        </w:rPr>
        <w:t xml:space="preserve"> υπηρεσίες</w:t>
      </w:r>
      <w:r>
        <w:rPr>
          <w:rFonts w:eastAsia="Times New Roman"/>
          <w:szCs w:val="24"/>
        </w:rPr>
        <w:t>,</w:t>
      </w:r>
      <w:r w:rsidRPr="00125D1F">
        <w:rPr>
          <w:rFonts w:eastAsia="Times New Roman"/>
          <w:szCs w:val="24"/>
        </w:rPr>
        <w:t xml:space="preserve"> </w:t>
      </w:r>
      <w:r>
        <w:rPr>
          <w:rFonts w:eastAsia="Times New Roman"/>
          <w:szCs w:val="24"/>
        </w:rPr>
        <w:t>ό</w:t>
      </w:r>
      <w:r w:rsidRPr="00125D1F">
        <w:rPr>
          <w:rFonts w:eastAsia="Times New Roman"/>
          <w:szCs w:val="24"/>
        </w:rPr>
        <w:t>ποτε συμβεί αυτό</w:t>
      </w:r>
      <w:r>
        <w:rPr>
          <w:rFonts w:eastAsia="Times New Roman"/>
          <w:szCs w:val="24"/>
        </w:rPr>
        <w:t>,</w:t>
      </w:r>
      <w:r w:rsidRPr="00125D1F">
        <w:rPr>
          <w:rFonts w:eastAsia="Times New Roman"/>
          <w:szCs w:val="24"/>
        </w:rPr>
        <w:t xml:space="preserve"> να είναι σε θέση να το </w:t>
      </w:r>
      <w:r>
        <w:rPr>
          <w:rFonts w:eastAsia="Times New Roman"/>
          <w:szCs w:val="24"/>
        </w:rPr>
        <w:t>κάνουν; Δ</w:t>
      </w:r>
      <w:r w:rsidRPr="00125D1F">
        <w:rPr>
          <w:rFonts w:eastAsia="Times New Roman"/>
          <w:szCs w:val="24"/>
        </w:rPr>
        <w:t xml:space="preserve">εν πρέπει να το λέει αυτό </w:t>
      </w:r>
      <w:r>
        <w:rPr>
          <w:rFonts w:eastAsia="Times New Roman"/>
          <w:szCs w:val="24"/>
        </w:rPr>
        <w:t xml:space="preserve">ο </w:t>
      </w:r>
      <w:r>
        <w:rPr>
          <w:rFonts w:eastAsia="Times New Roman"/>
          <w:szCs w:val="24"/>
        </w:rPr>
        <w:lastRenderedPageBreak/>
        <w:t>νόμος; Τ</w:t>
      </w:r>
      <w:r w:rsidRPr="00125D1F">
        <w:rPr>
          <w:rFonts w:eastAsia="Times New Roman"/>
          <w:szCs w:val="24"/>
        </w:rPr>
        <w:t xml:space="preserve">ο οργανόγραμμα του </w:t>
      </w:r>
      <w:r>
        <w:rPr>
          <w:rFonts w:eastAsia="Times New Roman"/>
          <w:szCs w:val="24"/>
        </w:rPr>
        <w:t xml:space="preserve">ΕΦΚΑ το προβλέπει αυτό γενικά και γίνεται, εφόσον προκύψει η ανάγκη και με έγκριση του </w:t>
      </w:r>
      <w:r w:rsidRPr="00125D1F">
        <w:rPr>
          <w:rFonts w:eastAsia="Times New Roman"/>
          <w:szCs w:val="24"/>
        </w:rPr>
        <w:t>αρμόδιο</w:t>
      </w:r>
      <w:r>
        <w:rPr>
          <w:rFonts w:eastAsia="Times New Roman"/>
          <w:szCs w:val="24"/>
        </w:rPr>
        <w:t>υ</w:t>
      </w:r>
      <w:r w:rsidRPr="00125D1F">
        <w:rPr>
          <w:rFonts w:eastAsia="Times New Roman"/>
          <w:szCs w:val="24"/>
        </w:rPr>
        <w:t xml:space="preserve"> γενικ</w:t>
      </w:r>
      <w:r>
        <w:rPr>
          <w:rFonts w:eastAsia="Times New Roman"/>
          <w:szCs w:val="24"/>
        </w:rPr>
        <w:t>ού</w:t>
      </w:r>
      <w:r w:rsidRPr="00125D1F">
        <w:rPr>
          <w:rFonts w:eastAsia="Times New Roman"/>
          <w:szCs w:val="24"/>
        </w:rPr>
        <w:t xml:space="preserve"> διευθυντή</w:t>
      </w:r>
      <w:r>
        <w:rPr>
          <w:rFonts w:eastAsia="Times New Roman"/>
          <w:szCs w:val="24"/>
        </w:rPr>
        <w:t xml:space="preserve">. Τόσο </w:t>
      </w:r>
      <w:r w:rsidRPr="00125D1F">
        <w:rPr>
          <w:rFonts w:eastAsia="Times New Roman"/>
          <w:szCs w:val="24"/>
        </w:rPr>
        <w:t xml:space="preserve">δύσκολο </w:t>
      </w:r>
      <w:r>
        <w:rPr>
          <w:rFonts w:eastAsia="Times New Roman"/>
          <w:szCs w:val="24"/>
        </w:rPr>
        <w:t xml:space="preserve">είναι </w:t>
      </w:r>
      <w:r w:rsidRPr="00125D1F">
        <w:rPr>
          <w:rFonts w:eastAsia="Times New Roman"/>
          <w:szCs w:val="24"/>
        </w:rPr>
        <w:t>να τ</w:t>
      </w:r>
      <w:r w:rsidRPr="00125D1F">
        <w:rPr>
          <w:rFonts w:eastAsia="Times New Roman"/>
          <w:szCs w:val="24"/>
        </w:rPr>
        <w:t>α καταλάβετε αυτά τα πράγματα</w:t>
      </w:r>
      <w:r>
        <w:rPr>
          <w:rFonts w:eastAsia="Times New Roman"/>
          <w:szCs w:val="24"/>
        </w:rPr>
        <w:t xml:space="preserve">; Μην επανέρχεστε σε θέματα που δεν έχουν καμμία </w:t>
      </w:r>
      <w:r w:rsidRPr="00125D1F">
        <w:rPr>
          <w:rFonts w:eastAsia="Times New Roman"/>
          <w:szCs w:val="24"/>
        </w:rPr>
        <w:t>λογική να τα επαναφέρετε</w:t>
      </w:r>
      <w:r>
        <w:rPr>
          <w:rFonts w:eastAsia="Times New Roman"/>
          <w:szCs w:val="24"/>
        </w:rPr>
        <w:t>,</w:t>
      </w:r>
      <w:r w:rsidRPr="00125D1F">
        <w:rPr>
          <w:rFonts w:eastAsia="Times New Roman"/>
          <w:szCs w:val="24"/>
        </w:rPr>
        <w:t xml:space="preserve"> με τον τρόπο τουλάχιστον που λέτε</w:t>
      </w:r>
      <w:r>
        <w:rPr>
          <w:rFonts w:eastAsia="Times New Roman"/>
          <w:szCs w:val="24"/>
        </w:rPr>
        <w:t>.</w:t>
      </w:r>
    </w:p>
    <w:p w14:paraId="219DA30D" w14:textId="77777777" w:rsidR="00656A4F" w:rsidRDefault="000C25FA">
      <w:pPr>
        <w:spacing w:line="600" w:lineRule="auto"/>
        <w:ind w:firstLine="720"/>
        <w:jc w:val="both"/>
        <w:rPr>
          <w:rFonts w:eastAsia="Times New Roman"/>
          <w:szCs w:val="24"/>
        </w:rPr>
      </w:pPr>
      <w:r>
        <w:rPr>
          <w:rFonts w:eastAsia="Times New Roman"/>
          <w:szCs w:val="24"/>
        </w:rPr>
        <w:t xml:space="preserve">Επίσης, όσον αφορά </w:t>
      </w:r>
      <w:r w:rsidRPr="00125D1F">
        <w:rPr>
          <w:rFonts w:eastAsia="Times New Roman"/>
          <w:szCs w:val="24"/>
        </w:rPr>
        <w:t xml:space="preserve">τα θέματα του </w:t>
      </w:r>
      <w:r>
        <w:rPr>
          <w:rFonts w:eastAsia="Times New Roman"/>
          <w:szCs w:val="24"/>
        </w:rPr>
        <w:t>«</w:t>
      </w:r>
      <w:r w:rsidRPr="00125D1F">
        <w:rPr>
          <w:rFonts w:eastAsia="Times New Roman"/>
          <w:szCs w:val="24"/>
        </w:rPr>
        <w:t>ΕΡΓΑΝΗ</w:t>
      </w:r>
      <w:r>
        <w:rPr>
          <w:rFonts w:eastAsia="Times New Roman"/>
          <w:szCs w:val="24"/>
        </w:rPr>
        <w:t>», εγώ δεν σας κατηγόρησα</w:t>
      </w:r>
      <w:r>
        <w:rPr>
          <w:rFonts w:eastAsia="Times New Roman"/>
          <w:szCs w:val="24"/>
        </w:rPr>
        <w:t>,</w:t>
      </w:r>
      <w:r>
        <w:rPr>
          <w:rFonts w:eastAsia="Times New Roman"/>
          <w:szCs w:val="24"/>
        </w:rPr>
        <w:t xml:space="preserve"> </w:t>
      </w:r>
      <w:r w:rsidRPr="00125D1F">
        <w:rPr>
          <w:rFonts w:eastAsia="Times New Roman"/>
          <w:szCs w:val="24"/>
        </w:rPr>
        <w:t xml:space="preserve">γιατί υπάρχει η </w:t>
      </w:r>
      <w:r>
        <w:rPr>
          <w:rFonts w:eastAsia="Times New Roman"/>
          <w:szCs w:val="24"/>
        </w:rPr>
        <w:t>«</w:t>
      </w:r>
      <w:r w:rsidRPr="00125D1F">
        <w:rPr>
          <w:rFonts w:eastAsia="Times New Roman"/>
          <w:szCs w:val="24"/>
        </w:rPr>
        <w:t>ΕΡΓΑΝΗ</w:t>
      </w:r>
      <w:r>
        <w:rPr>
          <w:rFonts w:eastAsia="Times New Roman"/>
          <w:szCs w:val="24"/>
        </w:rPr>
        <w:t>»</w:t>
      </w:r>
      <w:r w:rsidRPr="00125D1F">
        <w:rPr>
          <w:rFonts w:eastAsia="Times New Roman"/>
          <w:szCs w:val="24"/>
        </w:rPr>
        <w:t xml:space="preserve"> και ο </w:t>
      </w:r>
      <w:r>
        <w:rPr>
          <w:rFonts w:eastAsia="Times New Roman"/>
          <w:szCs w:val="24"/>
        </w:rPr>
        <w:t>«Η</w:t>
      </w:r>
      <w:r w:rsidRPr="00125D1F">
        <w:rPr>
          <w:rFonts w:eastAsia="Times New Roman"/>
          <w:szCs w:val="24"/>
        </w:rPr>
        <w:t>ΛΙΟΣ</w:t>
      </w:r>
      <w:r>
        <w:rPr>
          <w:rFonts w:eastAsia="Times New Roman"/>
          <w:szCs w:val="24"/>
        </w:rPr>
        <w:t xml:space="preserve">». Είπα ότι </w:t>
      </w:r>
      <w:r>
        <w:rPr>
          <w:rFonts w:eastAsia="Times New Roman"/>
          <w:szCs w:val="24"/>
        </w:rPr>
        <w:t>παραποιείτε</w:t>
      </w:r>
      <w:r w:rsidRPr="00125D1F">
        <w:rPr>
          <w:rFonts w:eastAsia="Times New Roman"/>
          <w:szCs w:val="24"/>
        </w:rPr>
        <w:t xml:space="preserve"> τα δεδομένα</w:t>
      </w:r>
      <w:r>
        <w:rPr>
          <w:rFonts w:eastAsia="Times New Roman"/>
          <w:szCs w:val="24"/>
        </w:rPr>
        <w:t>,</w:t>
      </w:r>
      <w:r w:rsidRPr="00125D1F">
        <w:rPr>
          <w:rFonts w:eastAsia="Times New Roman"/>
          <w:szCs w:val="24"/>
        </w:rPr>
        <w:t xml:space="preserve"> διότι εμφανίζετ</w:t>
      </w:r>
      <w:r>
        <w:rPr>
          <w:rFonts w:eastAsia="Times New Roman"/>
          <w:szCs w:val="24"/>
        </w:rPr>
        <w:t>ε</w:t>
      </w:r>
      <w:r w:rsidRPr="00125D1F">
        <w:rPr>
          <w:rFonts w:eastAsia="Times New Roman"/>
          <w:szCs w:val="24"/>
        </w:rPr>
        <w:t xml:space="preserve"> ένα</w:t>
      </w:r>
      <w:r>
        <w:rPr>
          <w:rFonts w:eastAsia="Times New Roman"/>
          <w:szCs w:val="24"/>
        </w:rPr>
        <w:t>ν</w:t>
      </w:r>
      <w:r w:rsidRPr="00125D1F">
        <w:rPr>
          <w:rFonts w:eastAsia="Times New Roman"/>
          <w:szCs w:val="24"/>
        </w:rPr>
        <w:t xml:space="preserve"> πίνακα με μ</w:t>
      </w:r>
      <w:r>
        <w:rPr>
          <w:rFonts w:eastAsia="Times New Roman"/>
          <w:szCs w:val="24"/>
        </w:rPr>
        <w:t>ε</w:t>
      </w:r>
      <w:r w:rsidRPr="00125D1F">
        <w:rPr>
          <w:rFonts w:eastAsia="Times New Roman"/>
          <w:szCs w:val="24"/>
        </w:rPr>
        <w:t>ικτές συντάξεις και ένα</w:t>
      </w:r>
      <w:r>
        <w:rPr>
          <w:rFonts w:eastAsia="Times New Roman"/>
          <w:szCs w:val="24"/>
        </w:rPr>
        <w:t>ν</w:t>
      </w:r>
      <w:r w:rsidRPr="00125D1F">
        <w:rPr>
          <w:rFonts w:eastAsia="Times New Roman"/>
          <w:szCs w:val="24"/>
        </w:rPr>
        <w:t xml:space="preserve"> πίνακα με καθαρές συντάξεις και κάνετε </w:t>
      </w:r>
      <w:r>
        <w:rPr>
          <w:rFonts w:eastAsia="Times New Roman"/>
          <w:szCs w:val="24"/>
        </w:rPr>
        <w:t>μια σύγκριση</w:t>
      </w:r>
      <w:r>
        <w:rPr>
          <w:rFonts w:eastAsia="Times New Roman"/>
          <w:szCs w:val="24"/>
        </w:rPr>
        <w:t>,</w:t>
      </w:r>
      <w:r>
        <w:rPr>
          <w:rFonts w:eastAsia="Times New Roman"/>
          <w:szCs w:val="24"/>
        </w:rPr>
        <w:t xml:space="preserve"> </w:t>
      </w:r>
      <w:r w:rsidRPr="00125D1F">
        <w:rPr>
          <w:rFonts w:eastAsia="Times New Roman"/>
          <w:szCs w:val="24"/>
        </w:rPr>
        <w:t xml:space="preserve">για να μου πείτε </w:t>
      </w:r>
      <w:r>
        <w:rPr>
          <w:rFonts w:eastAsia="Times New Roman"/>
          <w:szCs w:val="24"/>
        </w:rPr>
        <w:t>π</w:t>
      </w:r>
      <w:r w:rsidRPr="00125D1F">
        <w:rPr>
          <w:rFonts w:eastAsia="Times New Roman"/>
          <w:szCs w:val="24"/>
        </w:rPr>
        <w:t>οια είναι μεγαλύτερη</w:t>
      </w:r>
      <w:r>
        <w:rPr>
          <w:rFonts w:eastAsia="Times New Roman"/>
          <w:szCs w:val="24"/>
        </w:rPr>
        <w:t xml:space="preserve">. Ε, </w:t>
      </w:r>
      <w:r w:rsidRPr="00125D1F">
        <w:rPr>
          <w:rFonts w:eastAsia="Times New Roman"/>
          <w:szCs w:val="24"/>
        </w:rPr>
        <w:t>αυτό μην το κάνετε</w:t>
      </w:r>
      <w:r>
        <w:rPr>
          <w:rFonts w:eastAsia="Times New Roman"/>
          <w:szCs w:val="24"/>
        </w:rPr>
        <w:t>.</w:t>
      </w:r>
      <w:r w:rsidRPr="00125D1F">
        <w:rPr>
          <w:rFonts w:eastAsia="Times New Roman"/>
          <w:szCs w:val="24"/>
        </w:rPr>
        <w:t xml:space="preserve"> Δεν είναι σωστό</w:t>
      </w:r>
      <w:r>
        <w:rPr>
          <w:rFonts w:eastAsia="Times New Roman"/>
          <w:szCs w:val="24"/>
        </w:rPr>
        <w:t>.</w:t>
      </w:r>
    </w:p>
    <w:p w14:paraId="219DA30E" w14:textId="77777777" w:rsidR="00656A4F" w:rsidRDefault="000C25FA">
      <w:pPr>
        <w:spacing w:line="600" w:lineRule="auto"/>
        <w:ind w:firstLine="720"/>
        <w:jc w:val="both"/>
        <w:rPr>
          <w:rFonts w:eastAsia="Times New Roman" w:cs="Times New Roman"/>
          <w:szCs w:val="24"/>
        </w:rPr>
      </w:pPr>
      <w:r w:rsidRPr="00F15680">
        <w:rPr>
          <w:rFonts w:eastAsia="Times New Roman" w:cs="Times New Roman"/>
          <w:b/>
          <w:szCs w:val="24"/>
        </w:rPr>
        <w:t xml:space="preserve">ΠΡΟΕΔΡΕΥΩΝ (Νικήτας Κακλαμάνης): </w:t>
      </w:r>
      <w:r>
        <w:rPr>
          <w:rFonts w:eastAsia="Times New Roman" w:cs="Times New Roman"/>
          <w:szCs w:val="24"/>
        </w:rPr>
        <w:t>Κλείστ</w:t>
      </w:r>
      <w:r>
        <w:rPr>
          <w:rFonts w:eastAsia="Times New Roman" w:cs="Times New Roman"/>
          <w:szCs w:val="24"/>
        </w:rPr>
        <w:t>ε, κύριε Υπουργέ.</w:t>
      </w:r>
    </w:p>
    <w:p w14:paraId="219DA30F" w14:textId="77777777" w:rsidR="00656A4F" w:rsidRDefault="000C25FA">
      <w:pPr>
        <w:spacing w:line="600" w:lineRule="auto"/>
        <w:ind w:firstLine="720"/>
        <w:jc w:val="both"/>
        <w:rPr>
          <w:rFonts w:eastAsia="Times New Roman"/>
          <w:szCs w:val="24"/>
        </w:rPr>
      </w:pPr>
      <w:r w:rsidRPr="007B540B">
        <w:rPr>
          <w:rFonts w:eastAsia="Times New Roman"/>
          <w:b/>
          <w:szCs w:val="24"/>
        </w:rPr>
        <w:t>ΑΝΑΣΤΑΣΙΟΣ ΠΕΤΡΟΠΟΥΛΟΣ (Υφυπουργός Εργασίας, Κοινωνικής Ασφάλισης και Κοινωνικής Αλληλεγγύης):</w:t>
      </w:r>
      <w:r>
        <w:rPr>
          <w:rFonts w:eastAsia="Times New Roman"/>
          <w:szCs w:val="24"/>
        </w:rPr>
        <w:t xml:space="preserve"> Τελειώνω, κύριε Πρόεδρε.</w:t>
      </w:r>
    </w:p>
    <w:p w14:paraId="219DA310" w14:textId="77777777" w:rsidR="00656A4F" w:rsidRDefault="000C25FA">
      <w:pPr>
        <w:spacing w:line="600" w:lineRule="auto"/>
        <w:ind w:firstLine="720"/>
        <w:jc w:val="both"/>
        <w:rPr>
          <w:rFonts w:eastAsia="Times New Roman"/>
          <w:color w:val="201F1E"/>
          <w:szCs w:val="24"/>
        </w:rPr>
      </w:pPr>
      <w:r>
        <w:rPr>
          <w:rFonts w:eastAsia="Times New Roman"/>
          <w:szCs w:val="24"/>
        </w:rPr>
        <w:lastRenderedPageBreak/>
        <w:t xml:space="preserve">Επομένως πρέπει να συζητάμε με λογικούς όρους κι εκεί είναι η δυσκολία. </w:t>
      </w:r>
      <w:r>
        <w:rPr>
          <w:rFonts w:eastAsia="Times New Roman"/>
          <w:color w:val="201F1E"/>
          <w:szCs w:val="24"/>
        </w:rPr>
        <w:t>Ο</w:t>
      </w:r>
      <w:r w:rsidRPr="008B459D">
        <w:rPr>
          <w:rFonts w:eastAsia="Times New Roman"/>
          <w:color w:val="201F1E"/>
          <w:szCs w:val="24"/>
        </w:rPr>
        <w:t xml:space="preserve"> </w:t>
      </w:r>
      <w:r>
        <w:rPr>
          <w:rFonts w:eastAsia="Times New Roman"/>
          <w:color w:val="201F1E"/>
          <w:szCs w:val="24"/>
        </w:rPr>
        <w:t>Α</w:t>
      </w:r>
      <w:r w:rsidRPr="008B459D">
        <w:rPr>
          <w:rFonts w:eastAsia="Times New Roman"/>
          <w:color w:val="201F1E"/>
          <w:szCs w:val="24"/>
        </w:rPr>
        <w:t xml:space="preserve">ρχηγός της </w:t>
      </w:r>
      <w:r>
        <w:rPr>
          <w:rFonts w:eastAsia="Times New Roman"/>
          <w:color w:val="201F1E"/>
          <w:szCs w:val="24"/>
        </w:rPr>
        <w:t>Α</w:t>
      </w:r>
      <w:r w:rsidRPr="008B459D">
        <w:rPr>
          <w:rFonts w:eastAsia="Times New Roman"/>
          <w:color w:val="201F1E"/>
          <w:szCs w:val="24"/>
        </w:rPr>
        <w:t xml:space="preserve">ξιωματικής </w:t>
      </w:r>
      <w:r>
        <w:rPr>
          <w:rFonts w:eastAsia="Times New Roman"/>
          <w:color w:val="201F1E"/>
          <w:szCs w:val="24"/>
        </w:rPr>
        <w:t>Α</w:t>
      </w:r>
      <w:r w:rsidRPr="008B459D">
        <w:rPr>
          <w:rFonts w:eastAsia="Times New Roman"/>
          <w:color w:val="201F1E"/>
          <w:szCs w:val="24"/>
        </w:rPr>
        <w:t>ντιπολίτευσης χρησι</w:t>
      </w:r>
      <w:r w:rsidRPr="008B459D">
        <w:rPr>
          <w:rFonts w:eastAsia="Times New Roman"/>
          <w:color w:val="201F1E"/>
          <w:szCs w:val="24"/>
        </w:rPr>
        <w:t>μοποίησε παρά</w:t>
      </w:r>
      <w:r>
        <w:rPr>
          <w:rFonts w:eastAsia="Times New Roman"/>
          <w:color w:val="201F1E"/>
          <w:szCs w:val="24"/>
        </w:rPr>
        <w:t xml:space="preserve">δειγμα ανθρώπου που εργάζεται επτά </w:t>
      </w:r>
      <w:r w:rsidRPr="008B459D">
        <w:rPr>
          <w:rFonts w:eastAsia="Times New Roman"/>
          <w:color w:val="201F1E"/>
          <w:szCs w:val="24"/>
        </w:rPr>
        <w:t>μέρες τη</w:t>
      </w:r>
      <w:r>
        <w:rPr>
          <w:rFonts w:eastAsia="Times New Roman"/>
          <w:color w:val="201F1E"/>
          <w:szCs w:val="24"/>
        </w:rPr>
        <w:t>ν</w:t>
      </w:r>
      <w:r w:rsidRPr="008B459D">
        <w:rPr>
          <w:rFonts w:eastAsia="Times New Roman"/>
          <w:color w:val="201F1E"/>
          <w:szCs w:val="24"/>
        </w:rPr>
        <w:t xml:space="preserve"> </w:t>
      </w:r>
      <w:r>
        <w:rPr>
          <w:rFonts w:eastAsia="Times New Roman"/>
          <w:color w:val="201F1E"/>
          <w:szCs w:val="24"/>
        </w:rPr>
        <w:t>ε</w:t>
      </w:r>
      <w:r w:rsidRPr="008B459D">
        <w:rPr>
          <w:rFonts w:eastAsia="Times New Roman"/>
          <w:color w:val="201F1E"/>
          <w:szCs w:val="24"/>
        </w:rPr>
        <w:t>βδομάδα</w:t>
      </w:r>
      <w:r>
        <w:rPr>
          <w:rFonts w:eastAsia="Times New Roman"/>
          <w:color w:val="201F1E"/>
          <w:szCs w:val="24"/>
        </w:rPr>
        <w:t>.</w:t>
      </w:r>
      <w:r w:rsidRPr="008B459D">
        <w:rPr>
          <w:rFonts w:eastAsia="Times New Roman"/>
          <w:color w:val="201F1E"/>
          <w:szCs w:val="24"/>
        </w:rPr>
        <w:t xml:space="preserve"> </w:t>
      </w:r>
      <w:r>
        <w:rPr>
          <w:rFonts w:eastAsia="Times New Roman"/>
          <w:color w:val="201F1E"/>
          <w:szCs w:val="24"/>
        </w:rPr>
        <w:t>Δ</w:t>
      </w:r>
      <w:r w:rsidRPr="008B459D">
        <w:rPr>
          <w:rFonts w:eastAsia="Times New Roman"/>
          <w:color w:val="201F1E"/>
          <w:szCs w:val="24"/>
        </w:rPr>
        <w:t xml:space="preserve">εν μίλησε για εργασία </w:t>
      </w:r>
      <w:r>
        <w:rPr>
          <w:rFonts w:eastAsia="Times New Roman"/>
          <w:color w:val="201F1E"/>
          <w:szCs w:val="24"/>
        </w:rPr>
        <w:t>επιχείρησης. Κ</w:t>
      </w:r>
      <w:r w:rsidRPr="008B459D">
        <w:rPr>
          <w:rFonts w:eastAsia="Times New Roman"/>
          <w:color w:val="201F1E"/>
          <w:szCs w:val="24"/>
        </w:rPr>
        <w:t>αι είπε συγκεκριμένα</w:t>
      </w:r>
      <w:r>
        <w:rPr>
          <w:rFonts w:eastAsia="Times New Roman"/>
          <w:color w:val="201F1E"/>
          <w:szCs w:val="24"/>
        </w:rPr>
        <w:t>,</w:t>
      </w:r>
      <w:r w:rsidRPr="008B459D">
        <w:rPr>
          <w:rFonts w:eastAsia="Times New Roman"/>
          <w:color w:val="201F1E"/>
          <w:szCs w:val="24"/>
        </w:rPr>
        <w:t xml:space="preserve"> μία γυναίκα μπορεί να δουλεύει </w:t>
      </w:r>
      <w:r>
        <w:rPr>
          <w:rFonts w:eastAsia="Times New Roman"/>
          <w:color w:val="201F1E"/>
          <w:szCs w:val="24"/>
        </w:rPr>
        <w:t xml:space="preserve">επτά μέρες </w:t>
      </w:r>
      <w:r w:rsidRPr="008B459D">
        <w:rPr>
          <w:rFonts w:eastAsia="Times New Roman"/>
          <w:color w:val="201F1E"/>
          <w:szCs w:val="24"/>
        </w:rPr>
        <w:t>τη</w:t>
      </w:r>
      <w:r>
        <w:rPr>
          <w:rFonts w:eastAsia="Times New Roman"/>
          <w:color w:val="201F1E"/>
          <w:szCs w:val="24"/>
        </w:rPr>
        <w:t>ν</w:t>
      </w:r>
      <w:r w:rsidRPr="008B459D">
        <w:rPr>
          <w:rFonts w:eastAsia="Times New Roman"/>
          <w:color w:val="201F1E"/>
          <w:szCs w:val="24"/>
        </w:rPr>
        <w:t xml:space="preserve"> </w:t>
      </w:r>
      <w:r>
        <w:rPr>
          <w:rFonts w:eastAsia="Times New Roman"/>
          <w:color w:val="201F1E"/>
          <w:szCs w:val="24"/>
        </w:rPr>
        <w:t>ε</w:t>
      </w:r>
      <w:r w:rsidRPr="008B459D">
        <w:rPr>
          <w:rFonts w:eastAsia="Times New Roman"/>
          <w:color w:val="201F1E"/>
          <w:szCs w:val="24"/>
        </w:rPr>
        <w:t>βδομάδα</w:t>
      </w:r>
      <w:r>
        <w:rPr>
          <w:rFonts w:eastAsia="Times New Roman"/>
          <w:color w:val="201F1E"/>
          <w:szCs w:val="24"/>
        </w:rPr>
        <w:t>.</w:t>
      </w:r>
    </w:p>
    <w:p w14:paraId="219DA311" w14:textId="77777777" w:rsidR="00656A4F" w:rsidRDefault="000C25FA">
      <w:pPr>
        <w:spacing w:line="600" w:lineRule="auto"/>
        <w:ind w:firstLine="720"/>
        <w:jc w:val="both"/>
        <w:rPr>
          <w:rFonts w:eastAsia="Times New Roman"/>
          <w:color w:val="201F1E"/>
          <w:szCs w:val="24"/>
        </w:rPr>
      </w:pPr>
      <w:r>
        <w:rPr>
          <w:rFonts w:eastAsia="Times New Roman"/>
          <w:b/>
          <w:color w:val="201F1E"/>
          <w:szCs w:val="24"/>
        </w:rPr>
        <w:t>ΠΡΟΕΔΡΕΥΩΝ (Νικήτας Κακλαμάνης):</w:t>
      </w:r>
      <w:r>
        <w:rPr>
          <w:rFonts w:eastAsia="Times New Roman"/>
          <w:color w:val="201F1E"/>
          <w:szCs w:val="24"/>
        </w:rPr>
        <w:t xml:space="preserve"> Μέσα στην Αίθουσα τ</w:t>
      </w:r>
      <w:r w:rsidRPr="008B459D">
        <w:rPr>
          <w:rFonts w:eastAsia="Times New Roman"/>
          <w:color w:val="201F1E"/>
          <w:szCs w:val="24"/>
        </w:rPr>
        <w:t>ουλάχιστον να μη λέμε</w:t>
      </w:r>
      <w:r w:rsidRPr="008B459D">
        <w:rPr>
          <w:rFonts w:eastAsia="Times New Roman"/>
          <w:color w:val="201F1E"/>
          <w:szCs w:val="24"/>
        </w:rPr>
        <w:t xml:space="preserve"> αυτά που λέμε στα κανάλια</w:t>
      </w:r>
      <w:r>
        <w:rPr>
          <w:rFonts w:eastAsia="Times New Roman"/>
          <w:color w:val="201F1E"/>
          <w:szCs w:val="24"/>
        </w:rPr>
        <w:t>.</w:t>
      </w:r>
      <w:r w:rsidRPr="008B459D">
        <w:rPr>
          <w:rFonts w:eastAsia="Times New Roman"/>
          <w:color w:val="201F1E"/>
          <w:szCs w:val="24"/>
        </w:rPr>
        <w:t xml:space="preserve"> </w:t>
      </w:r>
    </w:p>
    <w:p w14:paraId="219DA312" w14:textId="77777777" w:rsidR="00656A4F" w:rsidRDefault="000C25FA">
      <w:pPr>
        <w:spacing w:line="600" w:lineRule="auto"/>
        <w:ind w:firstLine="720"/>
        <w:jc w:val="both"/>
        <w:rPr>
          <w:rFonts w:eastAsia="Times New Roman"/>
          <w:color w:val="201F1E"/>
          <w:szCs w:val="24"/>
        </w:rPr>
      </w:pPr>
      <w:r>
        <w:rPr>
          <w:rFonts w:eastAsia="Times New Roman"/>
          <w:color w:val="201F1E"/>
          <w:szCs w:val="24"/>
        </w:rPr>
        <w:t xml:space="preserve">Κύριε Μαντά, θα δώσω τον λόγο στον κ. </w:t>
      </w:r>
      <w:proofErr w:type="spellStart"/>
      <w:r>
        <w:rPr>
          <w:rFonts w:eastAsia="Times New Roman"/>
          <w:color w:val="201F1E"/>
          <w:szCs w:val="24"/>
        </w:rPr>
        <w:t>Κρεμαστινό</w:t>
      </w:r>
      <w:proofErr w:type="spellEnd"/>
      <w:r>
        <w:rPr>
          <w:rFonts w:eastAsia="Times New Roman"/>
          <w:color w:val="201F1E"/>
          <w:szCs w:val="24"/>
        </w:rPr>
        <w:t>, γ</w:t>
      </w:r>
      <w:r w:rsidRPr="008B459D">
        <w:rPr>
          <w:rFonts w:eastAsia="Times New Roman"/>
          <w:color w:val="201F1E"/>
          <w:szCs w:val="24"/>
        </w:rPr>
        <w:t>ια</w:t>
      </w:r>
      <w:r>
        <w:rPr>
          <w:rFonts w:eastAsia="Times New Roman"/>
          <w:color w:val="201F1E"/>
          <w:szCs w:val="24"/>
        </w:rPr>
        <w:t xml:space="preserve">τί δεν έχει άλλον εκπρόσωπο το κόμμα του </w:t>
      </w:r>
      <w:r w:rsidRPr="008B459D">
        <w:rPr>
          <w:rFonts w:eastAsia="Times New Roman"/>
          <w:color w:val="201F1E"/>
          <w:szCs w:val="24"/>
        </w:rPr>
        <w:t xml:space="preserve">στη </w:t>
      </w:r>
      <w:r>
        <w:rPr>
          <w:rFonts w:eastAsia="Times New Roman"/>
          <w:color w:val="201F1E"/>
          <w:szCs w:val="24"/>
        </w:rPr>
        <w:t>Διάσκεψη,</w:t>
      </w:r>
      <w:r w:rsidRPr="008B459D">
        <w:rPr>
          <w:rFonts w:eastAsia="Times New Roman"/>
          <w:color w:val="201F1E"/>
          <w:szCs w:val="24"/>
        </w:rPr>
        <w:t xml:space="preserve"> </w:t>
      </w:r>
      <w:r>
        <w:rPr>
          <w:rFonts w:eastAsia="Times New Roman"/>
          <w:color w:val="201F1E"/>
          <w:szCs w:val="24"/>
        </w:rPr>
        <w:t>για να</w:t>
      </w:r>
      <w:r w:rsidRPr="008B459D">
        <w:rPr>
          <w:rFonts w:eastAsia="Times New Roman"/>
          <w:color w:val="201F1E"/>
          <w:szCs w:val="24"/>
        </w:rPr>
        <w:t xml:space="preserve"> </w:t>
      </w:r>
      <w:r>
        <w:rPr>
          <w:rFonts w:eastAsia="Times New Roman"/>
          <w:color w:val="201F1E"/>
          <w:szCs w:val="24"/>
        </w:rPr>
        <w:t>επιστρέψει.</w:t>
      </w:r>
      <w:r w:rsidRPr="008B459D">
        <w:rPr>
          <w:rFonts w:eastAsia="Times New Roman"/>
          <w:color w:val="201F1E"/>
          <w:szCs w:val="24"/>
        </w:rPr>
        <w:t xml:space="preserve"> </w:t>
      </w:r>
      <w:r>
        <w:rPr>
          <w:rFonts w:eastAsia="Times New Roman"/>
          <w:color w:val="201F1E"/>
          <w:szCs w:val="24"/>
        </w:rPr>
        <w:t>Κι</w:t>
      </w:r>
      <w:r w:rsidRPr="008B459D">
        <w:rPr>
          <w:rFonts w:eastAsia="Times New Roman"/>
          <w:color w:val="201F1E"/>
          <w:szCs w:val="24"/>
        </w:rPr>
        <w:t xml:space="preserve"> αμέσως μετά </w:t>
      </w:r>
      <w:r>
        <w:rPr>
          <w:rFonts w:eastAsia="Times New Roman"/>
          <w:color w:val="201F1E"/>
          <w:szCs w:val="24"/>
        </w:rPr>
        <w:t xml:space="preserve">θα μιλήσετε εσείς, </w:t>
      </w:r>
      <w:r w:rsidRPr="008B459D">
        <w:rPr>
          <w:rFonts w:eastAsia="Times New Roman"/>
          <w:color w:val="201F1E"/>
          <w:szCs w:val="24"/>
        </w:rPr>
        <w:t xml:space="preserve">που με υπομονή </w:t>
      </w:r>
      <w:r>
        <w:rPr>
          <w:rFonts w:eastAsia="Times New Roman"/>
          <w:color w:val="201F1E"/>
          <w:szCs w:val="24"/>
        </w:rPr>
        <w:t>τρεις</w:t>
      </w:r>
      <w:r w:rsidRPr="008B459D">
        <w:rPr>
          <w:rFonts w:eastAsia="Times New Roman"/>
          <w:color w:val="201F1E"/>
          <w:szCs w:val="24"/>
        </w:rPr>
        <w:t xml:space="preserve"> μέρες σ</w:t>
      </w:r>
      <w:r>
        <w:rPr>
          <w:rFonts w:eastAsia="Times New Roman"/>
          <w:color w:val="201F1E"/>
          <w:szCs w:val="24"/>
        </w:rPr>
        <w:t>ά</w:t>
      </w:r>
      <w:r w:rsidRPr="008B459D">
        <w:rPr>
          <w:rFonts w:eastAsia="Times New Roman"/>
          <w:color w:val="201F1E"/>
          <w:szCs w:val="24"/>
        </w:rPr>
        <w:t>ς βλέπω στη θέση σας συνεχώς</w:t>
      </w:r>
      <w:r>
        <w:rPr>
          <w:rFonts w:eastAsia="Times New Roman"/>
          <w:color w:val="201F1E"/>
          <w:szCs w:val="24"/>
        </w:rPr>
        <w:t>.</w:t>
      </w:r>
      <w:r w:rsidRPr="008B459D">
        <w:rPr>
          <w:rFonts w:eastAsia="Times New Roman"/>
          <w:color w:val="201F1E"/>
          <w:szCs w:val="24"/>
        </w:rPr>
        <w:t xml:space="preserve"> </w:t>
      </w:r>
    </w:p>
    <w:p w14:paraId="219DA313" w14:textId="77777777" w:rsidR="00656A4F" w:rsidRDefault="000C25FA">
      <w:pPr>
        <w:spacing w:line="600" w:lineRule="auto"/>
        <w:ind w:firstLine="720"/>
        <w:jc w:val="both"/>
        <w:rPr>
          <w:rFonts w:eastAsia="Times New Roman"/>
          <w:color w:val="201F1E"/>
          <w:szCs w:val="24"/>
        </w:rPr>
      </w:pPr>
      <w:r>
        <w:rPr>
          <w:rFonts w:eastAsia="Times New Roman"/>
          <w:color w:val="201F1E"/>
          <w:szCs w:val="24"/>
        </w:rPr>
        <w:t xml:space="preserve">Κύριε </w:t>
      </w:r>
      <w:r>
        <w:rPr>
          <w:rFonts w:eastAsia="Times New Roman"/>
          <w:color w:val="201F1E"/>
          <w:szCs w:val="24"/>
        </w:rPr>
        <w:t>Αντιπρόεδρε, έχετε τον λόγο, με μια σχετική ανοχή και εσείς.</w:t>
      </w:r>
    </w:p>
    <w:p w14:paraId="219DA314" w14:textId="77777777" w:rsidR="00656A4F" w:rsidRDefault="000C25FA">
      <w:pPr>
        <w:spacing w:line="600" w:lineRule="auto"/>
        <w:ind w:firstLine="720"/>
        <w:jc w:val="both"/>
        <w:rPr>
          <w:rFonts w:eastAsia="Times New Roman"/>
          <w:color w:val="201F1E"/>
          <w:szCs w:val="24"/>
        </w:rPr>
      </w:pPr>
      <w:r w:rsidRPr="008B459D">
        <w:rPr>
          <w:rFonts w:eastAsia="Times New Roman"/>
          <w:b/>
          <w:color w:val="201F1E"/>
          <w:szCs w:val="24"/>
        </w:rPr>
        <w:lastRenderedPageBreak/>
        <w:t>ΔΗΜΗΤΡΙΟΣ ΚΡΕΜΑΣΤΙΝΟΣ (Ε΄ Αντιπρόεδρος της Βουλής):</w:t>
      </w:r>
      <w:r w:rsidRPr="008B459D">
        <w:rPr>
          <w:rFonts w:eastAsia="Times New Roman"/>
          <w:color w:val="201F1E"/>
          <w:szCs w:val="24"/>
        </w:rPr>
        <w:t xml:space="preserve"> </w:t>
      </w:r>
      <w:r>
        <w:rPr>
          <w:rFonts w:eastAsia="Times New Roman"/>
          <w:color w:val="201F1E"/>
          <w:szCs w:val="24"/>
        </w:rPr>
        <w:t>Κύριε Πρόεδρε, κυρίες και κύριοι συνάδελφοι,</w:t>
      </w:r>
      <w:r w:rsidRPr="008B459D">
        <w:rPr>
          <w:rFonts w:eastAsia="Times New Roman"/>
          <w:color w:val="201F1E"/>
          <w:szCs w:val="24"/>
        </w:rPr>
        <w:t xml:space="preserve"> νομίζω ότι οι διαπληκτισμοί για το πώς θα χαρακτηριστεί το </w:t>
      </w:r>
      <w:r>
        <w:rPr>
          <w:rFonts w:eastAsia="Times New Roman"/>
          <w:color w:val="201F1E"/>
          <w:szCs w:val="24"/>
        </w:rPr>
        <w:t>βοήθημα, αν είναι</w:t>
      </w:r>
      <w:r w:rsidRPr="008B459D">
        <w:rPr>
          <w:rFonts w:eastAsia="Times New Roman"/>
          <w:color w:val="201F1E"/>
          <w:szCs w:val="24"/>
        </w:rPr>
        <w:t xml:space="preserve"> επίδομα</w:t>
      </w:r>
      <w:r>
        <w:rPr>
          <w:rFonts w:eastAsia="Times New Roman"/>
          <w:color w:val="201F1E"/>
          <w:szCs w:val="24"/>
        </w:rPr>
        <w:t>,</w:t>
      </w:r>
      <w:r w:rsidRPr="008B459D">
        <w:rPr>
          <w:rFonts w:eastAsia="Times New Roman"/>
          <w:color w:val="201F1E"/>
          <w:szCs w:val="24"/>
        </w:rPr>
        <w:t xml:space="preserve"> </w:t>
      </w:r>
      <w:r>
        <w:rPr>
          <w:rFonts w:eastAsia="Times New Roman"/>
          <w:color w:val="201F1E"/>
          <w:szCs w:val="24"/>
        </w:rPr>
        <w:t>αν είναι δέκ</w:t>
      </w:r>
      <w:r>
        <w:rPr>
          <w:rFonts w:eastAsia="Times New Roman"/>
          <w:color w:val="201F1E"/>
          <w:szCs w:val="24"/>
        </w:rPr>
        <w:t>ατη τρίτη, δωδέκατη ή δέκατη τέταρτη σύνταξη, δεν θα έπρεπε να απασχολήσουν</w:t>
      </w:r>
      <w:r w:rsidRPr="008B459D">
        <w:rPr>
          <w:rFonts w:eastAsia="Times New Roman"/>
          <w:color w:val="201F1E"/>
          <w:szCs w:val="24"/>
        </w:rPr>
        <w:t xml:space="preserve"> τόσο πολύ τη Βουλή</w:t>
      </w:r>
      <w:r>
        <w:rPr>
          <w:rFonts w:eastAsia="Times New Roman"/>
          <w:color w:val="201F1E"/>
          <w:szCs w:val="24"/>
        </w:rPr>
        <w:t>.</w:t>
      </w:r>
      <w:r w:rsidRPr="008B459D">
        <w:rPr>
          <w:rFonts w:eastAsia="Times New Roman"/>
          <w:color w:val="201F1E"/>
          <w:szCs w:val="24"/>
        </w:rPr>
        <w:t xml:space="preserve"> </w:t>
      </w:r>
      <w:r>
        <w:rPr>
          <w:rFonts w:eastAsia="Times New Roman"/>
          <w:color w:val="201F1E"/>
          <w:szCs w:val="24"/>
        </w:rPr>
        <w:t>Δ</w:t>
      </w:r>
      <w:r w:rsidRPr="008B459D">
        <w:rPr>
          <w:rFonts w:eastAsia="Times New Roman"/>
          <w:color w:val="201F1E"/>
          <w:szCs w:val="24"/>
        </w:rPr>
        <w:t xml:space="preserve">ιότι όλοι ξέρουν ότι το δώρο των Χριστουγέννων </w:t>
      </w:r>
      <w:r>
        <w:rPr>
          <w:rFonts w:eastAsia="Times New Roman"/>
          <w:color w:val="201F1E"/>
          <w:szCs w:val="24"/>
        </w:rPr>
        <w:t xml:space="preserve">είναι η δέκατη τρίτη </w:t>
      </w:r>
      <w:r w:rsidRPr="008B459D">
        <w:rPr>
          <w:rFonts w:eastAsia="Times New Roman"/>
          <w:color w:val="201F1E"/>
          <w:szCs w:val="24"/>
        </w:rPr>
        <w:t>σύνταξη</w:t>
      </w:r>
      <w:r>
        <w:rPr>
          <w:rFonts w:eastAsia="Times New Roman"/>
          <w:color w:val="201F1E"/>
          <w:szCs w:val="24"/>
        </w:rPr>
        <w:t>,</w:t>
      </w:r>
      <w:r w:rsidRPr="008B459D">
        <w:rPr>
          <w:rFonts w:eastAsia="Times New Roman"/>
          <w:color w:val="201F1E"/>
          <w:szCs w:val="24"/>
        </w:rPr>
        <w:t xml:space="preserve"> του Πάσχα η </w:t>
      </w:r>
      <w:r>
        <w:rPr>
          <w:rFonts w:eastAsia="Times New Roman"/>
          <w:color w:val="201F1E"/>
          <w:szCs w:val="24"/>
        </w:rPr>
        <w:t>δέκατη τέταρτη</w:t>
      </w:r>
      <w:r w:rsidRPr="008B459D">
        <w:rPr>
          <w:rFonts w:eastAsia="Times New Roman"/>
          <w:color w:val="201F1E"/>
          <w:szCs w:val="24"/>
        </w:rPr>
        <w:t xml:space="preserve"> και όλα τα άλλα είναι βοηθήματα</w:t>
      </w:r>
      <w:r>
        <w:rPr>
          <w:rFonts w:eastAsia="Times New Roman"/>
          <w:color w:val="201F1E"/>
          <w:szCs w:val="24"/>
        </w:rPr>
        <w:t>.</w:t>
      </w:r>
      <w:r w:rsidRPr="008B459D">
        <w:rPr>
          <w:rFonts w:eastAsia="Times New Roman"/>
          <w:color w:val="201F1E"/>
          <w:szCs w:val="24"/>
        </w:rPr>
        <w:t xml:space="preserve"> </w:t>
      </w:r>
      <w:r>
        <w:rPr>
          <w:rFonts w:eastAsia="Times New Roman"/>
          <w:color w:val="201F1E"/>
          <w:szCs w:val="24"/>
        </w:rPr>
        <w:t>Τ</w:t>
      </w:r>
      <w:r w:rsidRPr="008B459D">
        <w:rPr>
          <w:rFonts w:eastAsia="Times New Roman"/>
          <w:color w:val="201F1E"/>
          <w:szCs w:val="24"/>
        </w:rPr>
        <w:t>ώρα</w:t>
      </w:r>
      <w:r>
        <w:rPr>
          <w:rFonts w:eastAsia="Times New Roman"/>
          <w:color w:val="201F1E"/>
          <w:szCs w:val="24"/>
        </w:rPr>
        <w:t>,</w:t>
      </w:r>
      <w:r w:rsidRPr="008B459D">
        <w:rPr>
          <w:rFonts w:eastAsia="Times New Roman"/>
          <w:color w:val="201F1E"/>
          <w:szCs w:val="24"/>
        </w:rPr>
        <w:t xml:space="preserve"> </w:t>
      </w:r>
      <w:r>
        <w:rPr>
          <w:rFonts w:eastAsia="Times New Roman"/>
          <w:color w:val="201F1E"/>
          <w:szCs w:val="24"/>
        </w:rPr>
        <w:t>ό</w:t>
      </w:r>
      <w:r w:rsidRPr="008B459D">
        <w:rPr>
          <w:rFonts w:eastAsia="Times New Roman"/>
          <w:color w:val="201F1E"/>
          <w:szCs w:val="24"/>
        </w:rPr>
        <w:t xml:space="preserve">ταν δίνεται το </w:t>
      </w:r>
      <w:r w:rsidRPr="008B459D">
        <w:rPr>
          <w:rFonts w:eastAsia="Times New Roman"/>
          <w:color w:val="201F1E"/>
          <w:szCs w:val="24"/>
        </w:rPr>
        <w:t xml:space="preserve">βοήθημα έξι </w:t>
      </w:r>
      <w:r>
        <w:rPr>
          <w:rFonts w:eastAsia="Times New Roman"/>
          <w:color w:val="201F1E"/>
          <w:szCs w:val="24"/>
        </w:rPr>
        <w:t>ημέρες προ των εκλογών, ό</w:t>
      </w:r>
      <w:r w:rsidRPr="008B459D">
        <w:rPr>
          <w:rFonts w:eastAsia="Times New Roman"/>
          <w:color w:val="201F1E"/>
          <w:szCs w:val="24"/>
        </w:rPr>
        <w:t xml:space="preserve">πως και </w:t>
      </w:r>
      <w:r>
        <w:rPr>
          <w:rFonts w:eastAsia="Times New Roman"/>
          <w:color w:val="201F1E"/>
          <w:szCs w:val="24"/>
        </w:rPr>
        <w:t>να το ονομάσει</w:t>
      </w:r>
      <w:r w:rsidRPr="008B459D">
        <w:rPr>
          <w:rFonts w:eastAsia="Times New Roman"/>
          <w:color w:val="201F1E"/>
          <w:szCs w:val="24"/>
        </w:rPr>
        <w:t xml:space="preserve"> κανένας</w:t>
      </w:r>
      <w:r>
        <w:rPr>
          <w:rFonts w:eastAsia="Times New Roman"/>
          <w:color w:val="201F1E"/>
          <w:szCs w:val="24"/>
        </w:rPr>
        <w:t>,</w:t>
      </w:r>
      <w:r w:rsidRPr="008B459D">
        <w:rPr>
          <w:rFonts w:eastAsia="Times New Roman"/>
          <w:color w:val="201F1E"/>
          <w:szCs w:val="24"/>
        </w:rPr>
        <w:t xml:space="preserve"> βοήθημα είναι</w:t>
      </w:r>
      <w:r>
        <w:rPr>
          <w:rFonts w:eastAsia="Times New Roman"/>
          <w:color w:val="201F1E"/>
          <w:szCs w:val="24"/>
        </w:rPr>
        <w:t>.</w:t>
      </w:r>
      <w:r w:rsidRPr="008B459D">
        <w:rPr>
          <w:rFonts w:eastAsia="Times New Roman"/>
          <w:color w:val="201F1E"/>
          <w:szCs w:val="24"/>
        </w:rPr>
        <w:t xml:space="preserve"> </w:t>
      </w:r>
      <w:r>
        <w:rPr>
          <w:rFonts w:eastAsia="Times New Roman"/>
          <w:color w:val="201F1E"/>
          <w:szCs w:val="24"/>
        </w:rPr>
        <w:t>Τ</w:t>
      </w:r>
      <w:r w:rsidRPr="008B459D">
        <w:rPr>
          <w:rFonts w:eastAsia="Times New Roman"/>
          <w:color w:val="201F1E"/>
          <w:szCs w:val="24"/>
        </w:rPr>
        <w:t xml:space="preserve">ο πώς θα το εκλάβει ο λαός αυτό θα </w:t>
      </w:r>
      <w:r>
        <w:rPr>
          <w:rFonts w:eastAsia="Times New Roman"/>
          <w:color w:val="201F1E"/>
          <w:szCs w:val="24"/>
        </w:rPr>
        <w:t>φανεί.</w:t>
      </w:r>
      <w:r w:rsidRPr="008B459D">
        <w:rPr>
          <w:rFonts w:eastAsia="Times New Roman"/>
          <w:color w:val="201F1E"/>
          <w:szCs w:val="24"/>
        </w:rPr>
        <w:t xml:space="preserve"> </w:t>
      </w:r>
    </w:p>
    <w:p w14:paraId="219DA315" w14:textId="77777777" w:rsidR="00656A4F" w:rsidRDefault="000C25FA">
      <w:pPr>
        <w:spacing w:line="600" w:lineRule="auto"/>
        <w:ind w:firstLine="720"/>
        <w:jc w:val="both"/>
        <w:rPr>
          <w:rFonts w:eastAsia="Times New Roman"/>
          <w:color w:val="201F1E"/>
          <w:szCs w:val="24"/>
        </w:rPr>
      </w:pPr>
      <w:r w:rsidRPr="008B459D">
        <w:rPr>
          <w:rFonts w:eastAsia="Times New Roman"/>
          <w:color w:val="201F1E"/>
          <w:szCs w:val="24"/>
        </w:rPr>
        <w:t>Δεν είναι όμως το μείζον θέμα αυτό</w:t>
      </w:r>
      <w:r>
        <w:rPr>
          <w:rFonts w:eastAsia="Times New Roman"/>
          <w:color w:val="201F1E"/>
          <w:szCs w:val="24"/>
        </w:rPr>
        <w:t>. Τ</w:t>
      </w:r>
      <w:r w:rsidRPr="008B459D">
        <w:rPr>
          <w:rFonts w:eastAsia="Times New Roman"/>
          <w:color w:val="201F1E"/>
          <w:szCs w:val="24"/>
        </w:rPr>
        <w:t xml:space="preserve">ο μείζον θέμα κατά τη γνώμη μου είναι </w:t>
      </w:r>
      <w:r>
        <w:rPr>
          <w:rFonts w:eastAsia="Times New Roman"/>
          <w:color w:val="201F1E"/>
          <w:szCs w:val="24"/>
        </w:rPr>
        <w:t>η οικονομία. Τ</w:t>
      </w:r>
      <w:r w:rsidRPr="008B459D">
        <w:rPr>
          <w:rFonts w:eastAsia="Times New Roman"/>
          <w:color w:val="201F1E"/>
          <w:szCs w:val="24"/>
        </w:rPr>
        <w:t>ο μείζον θέμα είναι</w:t>
      </w:r>
      <w:r>
        <w:rPr>
          <w:rFonts w:eastAsia="Times New Roman"/>
          <w:color w:val="201F1E"/>
          <w:szCs w:val="24"/>
        </w:rPr>
        <w:t xml:space="preserve"> πόσο αντέχει αυτή η οικονομία ν</w:t>
      </w:r>
      <w:r w:rsidRPr="008B459D">
        <w:rPr>
          <w:rFonts w:eastAsia="Times New Roman"/>
          <w:color w:val="201F1E"/>
          <w:szCs w:val="24"/>
        </w:rPr>
        <w:t>α κάνουμε αυτή την πολιτική</w:t>
      </w:r>
      <w:r>
        <w:rPr>
          <w:rFonts w:eastAsia="Times New Roman"/>
          <w:color w:val="201F1E"/>
          <w:szCs w:val="24"/>
        </w:rPr>
        <w:t>.</w:t>
      </w:r>
      <w:r w:rsidRPr="008B459D">
        <w:rPr>
          <w:rFonts w:eastAsia="Times New Roman"/>
          <w:color w:val="201F1E"/>
          <w:szCs w:val="24"/>
        </w:rPr>
        <w:t xml:space="preserve"> </w:t>
      </w:r>
      <w:r>
        <w:rPr>
          <w:rFonts w:eastAsia="Times New Roman"/>
          <w:color w:val="201F1E"/>
          <w:szCs w:val="24"/>
        </w:rPr>
        <w:t>Κ</w:t>
      </w:r>
      <w:r w:rsidRPr="008B459D">
        <w:rPr>
          <w:rFonts w:eastAsia="Times New Roman"/>
          <w:color w:val="201F1E"/>
          <w:szCs w:val="24"/>
        </w:rPr>
        <w:t xml:space="preserve">αι βέβαια είναι δύσκολο </w:t>
      </w:r>
      <w:r>
        <w:rPr>
          <w:rFonts w:eastAsia="Times New Roman"/>
          <w:color w:val="201F1E"/>
          <w:szCs w:val="24"/>
        </w:rPr>
        <w:t>η</w:t>
      </w:r>
      <w:r w:rsidRPr="008B459D">
        <w:rPr>
          <w:rFonts w:eastAsia="Times New Roman"/>
          <w:color w:val="201F1E"/>
          <w:szCs w:val="24"/>
        </w:rPr>
        <w:t xml:space="preserve"> </w:t>
      </w:r>
      <w:r>
        <w:rPr>
          <w:rFonts w:eastAsia="Times New Roman"/>
          <w:color w:val="201F1E"/>
          <w:szCs w:val="24"/>
        </w:rPr>
        <w:t>Α</w:t>
      </w:r>
      <w:r w:rsidRPr="008B459D">
        <w:rPr>
          <w:rFonts w:eastAsia="Times New Roman"/>
          <w:color w:val="201F1E"/>
          <w:szCs w:val="24"/>
        </w:rPr>
        <w:t>ντιπολίτευση να πει ότι δεν αντέχει η οικονομία πέντε μέρες προ των εκλογών</w:t>
      </w:r>
      <w:r>
        <w:rPr>
          <w:rFonts w:eastAsia="Times New Roman"/>
          <w:color w:val="201F1E"/>
          <w:szCs w:val="24"/>
        </w:rPr>
        <w:t>.</w:t>
      </w:r>
      <w:r w:rsidRPr="008B459D">
        <w:rPr>
          <w:rFonts w:eastAsia="Times New Roman"/>
          <w:color w:val="201F1E"/>
          <w:szCs w:val="24"/>
        </w:rPr>
        <w:t xml:space="preserve"> </w:t>
      </w:r>
      <w:r>
        <w:rPr>
          <w:rFonts w:eastAsia="Times New Roman"/>
          <w:color w:val="201F1E"/>
          <w:szCs w:val="24"/>
        </w:rPr>
        <w:t>Τ</w:t>
      </w:r>
      <w:r w:rsidRPr="008B459D">
        <w:rPr>
          <w:rFonts w:eastAsia="Times New Roman"/>
          <w:color w:val="201F1E"/>
          <w:szCs w:val="24"/>
        </w:rPr>
        <w:t>ο πρόβλημα όμως αφορά τη χώρα</w:t>
      </w:r>
      <w:r>
        <w:rPr>
          <w:rFonts w:eastAsia="Times New Roman"/>
          <w:color w:val="201F1E"/>
          <w:szCs w:val="24"/>
        </w:rPr>
        <w:t>.</w:t>
      </w:r>
      <w:r w:rsidRPr="008B459D">
        <w:rPr>
          <w:rFonts w:eastAsia="Times New Roman"/>
          <w:color w:val="201F1E"/>
          <w:szCs w:val="24"/>
        </w:rPr>
        <w:t xml:space="preserve"> </w:t>
      </w:r>
      <w:r>
        <w:rPr>
          <w:rFonts w:eastAsia="Times New Roman"/>
          <w:color w:val="201F1E"/>
          <w:szCs w:val="24"/>
        </w:rPr>
        <w:t>Κ</w:t>
      </w:r>
      <w:r w:rsidRPr="008B459D">
        <w:rPr>
          <w:rFonts w:eastAsia="Times New Roman"/>
          <w:color w:val="201F1E"/>
          <w:szCs w:val="24"/>
        </w:rPr>
        <w:t xml:space="preserve">αι όταν ένα πρόβλημα αφορά τη </w:t>
      </w:r>
      <w:r>
        <w:rPr>
          <w:rFonts w:eastAsia="Times New Roman"/>
          <w:color w:val="201F1E"/>
          <w:szCs w:val="24"/>
        </w:rPr>
        <w:t>χώρα, ν</w:t>
      </w:r>
      <w:r w:rsidRPr="008B459D">
        <w:rPr>
          <w:rFonts w:eastAsia="Times New Roman"/>
          <w:color w:val="201F1E"/>
          <w:szCs w:val="24"/>
        </w:rPr>
        <w:t xml:space="preserve">ομίζω ότι πρέπει να </w:t>
      </w:r>
      <w:r w:rsidRPr="008B459D">
        <w:rPr>
          <w:rFonts w:eastAsia="Times New Roman"/>
          <w:color w:val="201F1E"/>
          <w:szCs w:val="24"/>
        </w:rPr>
        <w:t>θυμηθούμε το παρελθόν</w:t>
      </w:r>
      <w:r>
        <w:rPr>
          <w:rFonts w:eastAsia="Times New Roman"/>
          <w:color w:val="201F1E"/>
          <w:szCs w:val="24"/>
        </w:rPr>
        <w:t>.</w:t>
      </w:r>
      <w:r w:rsidRPr="008B459D">
        <w:rPr>
          <w:rFonts w:eastAsia="Times New Roman"/>
          <w:color w:val="201F1E"/>
          <w:szCs w:val="24"/>
        </w:rPr>
        <w:t xml:space="preserve"> </w:t>
      </w:r>
    </w:p>
    <w:p w14:paraId="219DA316" w14:textId="77777777" w:rsidR="00656A4F" w:rsidRDefault="000C25FA">
      <w:pPr>
        <w:spacing w:line="600" w:lineRule="auto"/>
        <w:ind w:firstLine="720"/>
        <w:jc w:val="both"/>
        <w:rPr>
          <w:rFonts w:eastAsia="Times New Roman"/>
          <w:color w:val="201F1E"/>
          <w:szCs w:val="24"/>
        </w:rPr>
      </w:pPr>
      <w:r>
        <w:rPr>
          <w:rFonts w:eastAsia="Times New Roman"/>
          <w:color w:val="201F1E"/>
          <w:szCs w:val="24"/>
        </w:rPr>
        <w:lastRenderedPageBreak/>
        <w:t>Τ</w:t>
      </w:r>
      <w:r w:rsidRPr="008B459D">
        <w:rPr>
          <w:rFonts w:eastAsia="Times New Roman"/>
          <w:color w:val="201F1E"/>
          <w:szCs w:val="24"/>
        </w:rPr>
        <w:t xml:space="preserve">ο παρελθόν </w:t>
      </w:r>
      <w:r>
        <w:rPr>
          <w:rFonts w:eastAsia="Times New Roman"/>
          <w:color w:val="201F1E"/>
          <w:szCs w:val="24"/>
        </w:rPr>
        <w:t>τ</w:t>
      </w:r>
      <w:r w:rsidRPr="008B459D">
        <w:rPr>
          <w:rFonts w:eastAsia="Times New Roman"/>
          <w:color w:val="201F1E"/>
          <w:szCs w:val="24"/>
        </w:rPr>
        <w:t>ι λέει</w:t>
      </w:r>
      <w:r>
        <w:rPr>
          <w:rFonts w:eastAsia="Times New Roman"/>
          <w:color w:val="201F1E"/>
          <w:szCs w:val="24"/>
        </w:rPr>
        <w:t>;</w:t>
      </w:r>
      <w:r w:rsidRPr="008B459D">
        <w:rPr>
          <w:rFonts w:eastAsia="Times New Roman"/>
          <w:color w:val="201F1E"/>
          <w:szCs w:val="24"/>
        </w:rPr>
        <w:t xml:space="preserve"> </w:t>
      </w:r>
      <w:r>
        <w:rPr>
          <w:rFonts w:eastAsia="Times New Roman"/>
          <w:color w:val="201F1E"/>
          <w:szCs w:val="24"/>
        </w:rPr>
        <w:t xml:space="preserve">Ότι οδηγηθήκαμε στα μνημόνια –πρώτο, δεύτερο, τρίτο </w:t>
      </w:r>
      <w:r w:rsidRPr="008B459D">
        <w:rPr>
          <w:rFonts w:eastAsia="Times New Roman"/>
          <w:color w:val="201F1E"/>
          <w:szCs w:val="24"/>
        </w:rPr>
        <w:t xml:space="preserve">και </w:t>
      </w:r>
      <w:r>
        <w:rPr>
          <w:rFonts w:eastAsia="Times New Roman"/>
          <w:color w:val="201F1E"/>
          <w:szCs w:val="24"/>
        </w:rPr>
        <w:t>σ</w:t>
      </w:r>
      <w:r w:rsidRPr="008B459D">
        <w:rPr>
          <w:rFonts w:eastAsia="Times New Roman"/>
          <w:color w:val="201F1E"/>
          <w:szCs w:val="24"/>
        </w:rPr>
        <w:t>τις επιπτώσεις του τρίτου μνημονίου</w:t>
      </w:r>
      <w:r>
        <w:rPr>
          <w:rFonts w:eastAsia="Times New Roman"/>
          <w:color w:val="201F1E"/>
          <w:szCs w:val="24"/>
        </w:rPr>
        <w:t>-</w:t>
      </w:r>
      <w:r w:rsidRPr="008B459D">
        <w:rPr>
          <w:rFonts w:eastAsia="Times New Roman"/>
          <w:color w:val="201F1E"/>
          <w:szCs w:val="24"/>
        </w:rPr>
        <w:t xml:space="preserve"> για ποιο</w:t>
      </w:r>
      <w:r>
        <w:rPr>
          <w:rFonts w:eastAsia="Times New Roman"/>
          <w:color w:val="201F1E"/>
          <w:szCs w:val="24"/>
        </w:rPr>
        <w:t>ν</w:t>
      </w:r>
      <w:r w:rsidRPr="008B459D">
        <w:rPr>
          <w:rFonts w:eastAsia="Times New Roman"/>
          <w:color w:val="201F1E"/>
          <w:szCs w:val="24"/>
        </w:rPr>
        <w:t xml:space="preserve"> λόγο</w:t>
      </w:r>
      <w:r>
        <w:rPr>
          <w:rFonts w:eastAsia="Times New Roman"/>
          <w:color w:val="201F1E"/>
          <w:szCs w:val="24"/>
        </w:rPr>
        <w:t>;</w:t>
      </w:r>
      <w:r w:rsidRPr="008B459D">
        <w:rPr>
          <w:rFonts w:eastAsia="Times New Roman"/>
          <w:color w:val="201F1E"/>
          <w:szCs w:val="24"/>
        </w:rPr>
        <w:t xml:space="preserve"> </w:t>
      </w:r>
      <w:r>
        <w:rPr>
          <w:rFonts w:eastAsia="Times New Roman"/>
          <w:color w:val="201F1E"/>
          <w:szCs w:val="24"/>
        </w:rPr>
        <w:t>Δ</w:t>
      </w:r>
      <w:r w:rsidRPr="008B459D">
        <w:rPr>
          <w:rFonts w:eastAsia="Times New Roman"/>
          <w:color w:val="201F1E"/>
          <w:szCs w:val="24"/>
        </w:rPr>
        <w:t>ιότι</w:t>
      </w:r>
      <w:r>
        <w:rPr>
          <w:rFonts w:eastAsia="Times New Roman"/>
          <w:color w:val="201F1E"/>
          <w:szCs w:val="24"/>
        </w:rPr>
        <w:t>,</w:t>
      </w:r>
      <w:r w:rsidRPr="008B459D">
        <w:rPr>
          <w:rFonts w:eastAsia="Times New Roman"/>
          <w:color w:val="201F1E"/>
          <w:szCs w:val="24"/>
        </w:rPr>
        <w:t xml:space="preserve"> ενώ όλοι γνώριζαν ότι η πολιτική που ασκούσαν οι κυβερνήσεις ήταν αποτέλεσμα των συνδικαλιστικ</w:t>
      </w:r>
      <w:r w:rsidRPr="008B459D">
        <w:rPr>
          <w:rFonts w:eastAsia="Times New Roman"/>
          <w:color w:val="201F1E"/>
          <w:szCs w:val="24"/>
        </w:rPr>
        <w:t>ών πιέσεων</w:t>
      </w:r>
      <w:r>
        <w:rPr>
          <w:rFonts w:eastAsia="Times New Roman"/>
          <w:color w:val="201F1E"/>
          <w:szCs w:val="24"/>
        </w:rPr>
        <w:t>,</w:t>
      </w:r>
      <w:r w:rsidRPr="008B459D">
        <w:rPr>
          <w:rFonts w:eastAsia="Times New Roman"/>
          <w:color w:val="201F1E"/>
          <w:szCs w:val="24"/>
        </w:rPr>
        <w:t xml:space="preserve"> </w:t>
      </w:r>
      <w:r>
        <w:rPr>
          <w:rFonts w:eastAsia="Times New Roman"/>
          <w:color w:val="201F1E"/>
          <w:szCs w:val="24"/>
        </w:rPr>
        <w:t>α</w:t>
      </w:r>
      <w:r w:rsidRPr="008B459D">
        <w:rPr>
          <w:rFonts w:eastAsia="Times New Roman"/>
          <w:color w:val="201F1E"/>
          <w:szCs w:val="24"/>
        </w:rPr>
        <w:t xml:space="preserve">λλά και της αντιπολίτευσης </w:t>
      </w:r>
      <w:r>
        <w:rPr>
          <w:rFonts w:eastAsia="Times New Roman"/>
          <w:color w:val="201F1E"/>
          <w:szCs w:val="24"/>
        </w:rPr>
        <w:t>-β</w:t>
      </w:r>
      <w:r w:rsidRPr="008B459D">
        <w:rPr>
          <w:rFonts w:eastAsia="Times New Roman"/>
          <w:color w:val="201F1E"/>
          <w:szCs w:val="24"/>
        </w:rPr>
        <w:t xml:space="preserve">εβαίως την ευθύνη κυρίως </w:t>
      </w:r>
      <w:r>
        <w:rPr>
          <w:rFonts w:eastAsia="Times New Roman"/>
          <w:color w:val="201F1E"/>
          <w:szCs w:val="24"/>
        </w:rPr>
        <w:t>την έχει η κυβέρνηση και θα εξηγήσω</w:t>
      </w:r>
      <w:r w:rsidRPr="008B459D">
        <w:rPr>
          <w:rFonts w:eastAsia="Times New Roman"/>
          <w:color w:val="201F1E"/>
          <w:szCs w:val="24"/>
        </w:rPr>
        <w:t xml:space="preserve"> γιατί</w:t>
      </w:r>
      <w:r>
        <w:rPr>
          <w:rFonts w:eastAsia="Times New Roman"/>
          <w:color w:val="201F1E"/>
          <w:szCs w:val="24"/>
        </w:rPr>
        <w:t>-</w:t>
      </w:r>
      <w:r>
        <w:rPr>
          <w:rFonts w:eastAsia="Times New Roman"/>
          <w:color w:val="201F1E"/>
          <w:szCs w:val="24"/>
        </w:rPr>
        <w:t>,</w:t>
      </w:r>
      <w:r w:rsidRPr="008B459D">
        <w:rPr>
          <w:rFonts w:eastAsia="Times New Roman"/>
          <w:color w:val="201F1E"/>
          <w:szCs w:val="24"/>
        </w:rPr>
        <w:t xml:space="preserve"> κάναμε επιδοματικές πολιτικές με μισθούς και συντάξεις που δεν μπορούσε να αντέξει η οικονομία και οδηγηθήκαμε </w:t>
      </w:r>
      <w:r>
        <w:rPr>
          <w:rFonts w:eastAsia="Times New Roman"/>
          <w:color w:val="201F1E"/>
          <w:szCs w:val="24"/>
        </w:rPr>
        <w:t>στο αδιέξοδο.</w:t>
      </w:r>
      <w:r w:rsidRPr="008B459D">
        <w:rPr>
          <w:rFonts w:eastAsia="Times New Roman"/>
          <w:color w:val="201F1E"/>
          <w:szCs w:val="24"/>
        </w:rPr>
        <w:t xml:space="preserve"> </w:t>
      </w:r>
    </w:p>
    <w:p w14:paraId="219DA317" w14:textId="77777777" w:rsidR="00656A4F" w:rsidRDefault="000C25FA">
      <w:pPr>
        <w:spacing w:line="600" w:lineRule="auto"/>
        <w:ind w:firstLine="720"/>
        <w:jc w:val="both"/>
        <w:rPr>
          <w:rFonts w:eastAsia="Times New Roman"/>
          <w:color w:val="201F1E"/>
          <w:szCs w:val="24"/>
        </w:rPr>
      </w:pPr>
      <w:r>
        <w:rPr>
          <w:rFonts w:eastAsia="Times New Roman"/>
          <w:color w:val="201F1E"/>
          <w:szCs w:val="24"/>
        </w:rPr>
        <w:t>Κ</w:t>
      </w:r>
      <w:r w:rsidRPr="008B459D">
        <w:rPr>
          <w:rFonts w:eastAsia="Times New Roman"/>
          <w:color w:val="201F1E"/>
          <w:szCs w:val="24"/>
        </w:rPr>
        <w:t>ανένας</w:t>
      </w:r>
      <w:r>
        <w:rPr>
          <w:rFonts w:eastAsia="Times New Roman"/>
          <w:color w:val="201F1E"/>
          <w:szCs w:val="24"/>
        </w:rPr>
        <w:t>,</w:t>
      </w:r>
      <w:r w:rsidRPr="008B459D">
        <w:rPr>
          <w:rFonts w:eastAsia="Times New Roman"/>
          <w:color w:val="201F1E"/>
          <w:szCs w:val="24"/>
        </w:rPr>
        <w:t xml:space="preserve"> ούτε καθηγ</w:t>
      </w:r>
      <w:r w:rsidRPr="008B459D">
        <w:rPr>
          <w:rFonts w:eastAsia="Times New Roman"/>
          <w:color w:val="201F1E"/>
          <w:szCs w:val="24"/>
        </w:rPr>
        <w:t xml:space="preserve">ητής των </w:t>
      </w:r>
      <w:r>
        <w:rPr>
          <w:rFonts w:eastAsia="Times New Roman"/>
          <w:color w:val="201F1E"/>
          <w:szCs w:val="24"/>
        </w:rPr>
        <w:t>Ο</w:t>
      </w:r>
      <w:r w:rsidRPr="008B459D">
        <w:rPr>
          <w:rFonts w:eastAsia="Times New Roman"/>
          <w:color w:val="201F1E"/>
          <w:szCs w:val="24"/>
        </w:rPr>
        <w:t>ικονομικών</w:t>
      </w:r>
      <w:r>
        <w:rPr>
          <w:rFonts w:eastAsia="Times New Roman"/>
          <w:color w:val="201F1E"/>
          <w:szCs w:val="24"/>
        </w:rPr>
        <w:t>,</w:t>
      </w:r>
      <w:r w:rsidRPr="008B459D">
        <w:rPr>
          <w:rFonts w:eastAsia="Times New Roman"/>
          <w:color w:val="201F1E"/>
          <w:szCs w:val="24"/>
        </w:rPr>
        <w:t xml:space="preserve"> </w:t>
      </w:r>
      <w:r>
        <w:rPr>
          <w:rFonts w:eastAsia="Times New Roman"/>
          <w:color w:val="201F1E"/>
          <w:szCs w:val="24"/>
        </w:rPr>
        <w:t xml:space="preserve">όπως </w:t>
      </w:r>
      <w:r w:rsidRPr="008B459D">
        <w:rPr>
          <w:rFonts w:eastAsia="Times New Roman"/>
          <w:color w:val="201F1E"/>
          <w:szCs w:val="24"/>
        </w:rPr>
        <w:t>λέω πολλές φορές</w:t>
      </w:r>
      <w:r>
        <w:rPr>
          <w:rFonts w:eastAsia="Times New Roman"/>
          <w:color w:val="201F1E"/>
          <w:szCs w:val="24"/>
        </w:rPr>
        <w:t>,</w:t>
      </w:r>
      <w:r w:rsidRPr="008B459D">
        <w:rPr>
          <w:rFonts w:eastAsia="Times New Roman"/>
          <w:color w:val="201F1E"/>
          <w:szCs w:val="24"/>
        </w:rPr>
        <w:t xml:space="preserve"> δεν προειδοποίησε τον κόσμο</w:t>
      </w:r>
      <w:r>
        <w:rPr>
          <w:rFonts w:eastAsia="Times New Roman"/>
          <w:color w:val="201F1E"/>
          <w:szCs w:val="24"/>
        </w:rPr>
        <w:t>. Και μέσα στη Β</w:t>
      </w:r>
      <w:r w:rsidRPr="008B459D">
        <w:rPr>
          <w:rFonts w:eastAsia="Times New Roman"/>
          <w:color w:val="201F1E"/>
          <w:szCs w:val="24"/>
        </w:rPr>
        <w:t xml:space="preserve">ουλή </w:t>
      </w:r>
      <w:r>
        <w:rPr>
          <w:rFonts w:eastAsia="Times New Roman"/>
          <w:color w:val="201F1E"/>
          <w:szCs w:val="24"/>
        </w:rPr>
        <w:t xml:space="preserve">η </w:t>
      </w:r>
      <w:r>
        <w:rPr>
          <w:rFonts w:eastAsia="Times New Roman"/>
          <w:color w:val="201F1E"/>
          <w:szCs w:val="24"/>
        </w:rPr>
        <w:t>α</w:t>
      </w:r>
      <w:r>
        <w:rPr>
          <w:rFonts w:eastAsia="Times New Roman"/>
          <w:color w:val="201F1E"/>
          <w:szCs w:val="24"/>
        </w:rPr>
        <w:t>ντιπολίτευση έλεγε</w:t>
      </w:r>
      <w:r w:rsidRPr="008B459D">
        <w:rPr>
          <w:rFonts w:eastAsia="Times New Roman"/>
          <w:color w:val="201F1E"/>
          <w:szCs w:val="24"/>
        </w:rPr>
        <w:t xml:space="preserve"> </w:t>
      </w:r>
      <w:r>
        <w:rPr>
          <w:rFonts w:eastAsia="Times New Roman"/>
          <w:color w:val="201F1E"/>
          <w:szCs w:val="24"/>
        </w:rPr>
        <w:t>«δώστε περισσότερα». Κ</w:t>
      </w:r>
      <w:r w:rsidRPr="008B459D">
        <w:rPr>
          <w:rFonts w:eastAsia="Times New Roman"/>
          <w:color w:val="201F1E"/>
          <w:szCs w:val="24"/>
        </w:rPr>
        <w:t xml:space="preserve">αι όταν φτάσαμε στο παρά πέντε και ένας </w:t>
      </w:r>
      <w:r>
        <w:rPr>
          <w:rFonts w:eastAsia="Times New Roman"/>
          <w:color w:val="201F1E"/>
          <w:szCs w:val="24"/>
        </w:rPr>
        <w:t>Υ</w:t>
      </w:r>
      <w:r w:rsidRPr="008B459D">
        <w:rPr>
          <w:rFonts w:eastAsia="Times New Roman"/>
          <w:color w:val="201F1E"/>
          <w:szCs w:val="24"/>
        </w:rPr>
        <w:t xml:space="preserve">πουργός είπε ότι </w:t>
      </w:r>
      <w:r>
        <w:rPr>
          <w:rFonts w:eastAsia="Times New Roman"/>
          <w:color w:val="201F1E"/>
          <w:szCs w:val="24"/>
        </w:rPr>
        <w:t>«</w:t>
      </w:r>
      <w:r w:rsidRPr="008B459D">
        <w:rPr>
          <w:rFonts w:eastAsia="Times New Roman"/>
          <w:color w:val="201F1E"/>
          <w:szCs w:val="24"/>
        </w:rPr>
        <w:t>εά</w:t>
      </w:r>
      <w:r>
        <w:rPr>
          <w:rFonts w:eastAsia="Times New Roman"/>
          <w:color w:val="201F1E"/>
          <w:szCs w:val="24"/>
        </w:rPr>
        <w:t>ν δεν γίνουν ορισμένα πράγματα</w:t>
      </w:r>
      <w:r>
        <w:rPr>
          <w:rFonts w:eastAsia="Times New Roman"/>
          <w:color w:val="201F1E"/>
          <w:szCs w:val="24"/>
        </w:rPr>
        <w:t>,</w:t>
      </w:r>
      <w:r>
        <w:rPr>
          <w:rFonts w:eastAsia="Times New Roman"/>
          <w:color w:val="201F1E"/>
          <w:szCs w:val="24"/>
        </w:rPr>
        <w:t xml:space="preserve"> θ</w:t>
      </w:r>
      <w:r w:rsidRPr="008B459D">
        <w:rPr>
          <w:rFonts w:eastAsia="Times New Roman"/>
          <w:color w:val="201F1E"/>
          <w:szCs w:val="24"/>
        </w:rPr>
        <w:t>α καταστραφούν τα ταμεία</w:t>
      </w:r>
      <w:r>
        <w:rPr>
          <w:rFonts w:eastAsia="Times New Roman"/>
          <w:color w:val="201F1E"/>
          <w:szCs w:val="24"/>
        </w:rPr>
        <w:t>»,</w:t>
      </w:r>
      <w:r w:rsidRPr="008B459D">
        <w:rPr>
          <w:rFonts w:eastAsia="Times New Roman"/>
          <w:color w:val="201F1E"/>
          <w:szCs w:val="24"/>
        </w:rPr>
        <w:t xml:space="preserve"> τότε ξεσηκώθηκε όλος ο λαός</w:t>
      </w:r>
      <w:r>
        <w:rPr>
          <w:rFonts w:eastAsia="Times New Roman"/>
          <w:color w:val="201F1E"/>
          <w:szCs w:val="24"/>
        </w:rPr>
        <w:t>,</w:t>
      </w:r>
      <w:r w:rsidRPr="008B459D">
        <w:rPr>
          <w:rFonts w:eastAsia="Times New Roman"/>
          <w:color w:val="201F1E"/>
          <w:szCs w:val="24"/>
        </w:rPr>
        <w:t xml:space="preserve"> </w:t>
      </w:r>
      <w:r>
        <w:rPr>
          <w:rFonts w:eastAsia="Times New Roman"/>
          <w:color w:val="201F1E"/>
          <w:szCs w:val="24"/>
        </w:rPr>
        <w:t>όλοι οι</w:t>
      </w:r>
      <w:r w:rsidRPr="008B459D">
        <w:rPr>
          <w:rFonts w:eastAsia="Times New Roman"/>
          <w:color w:val="201F1E"/>
          <w:szCs w:val="24"/>
        </w:rPr>
        <w:t xml:space="preserve"> συνδικαλιστές όλων των κομμάτων και</w:t>
      </w:r>
      <w:r>
        <w:rPr>
          <w:rFonts w:eastAsia="Times New Roman"/>
          <w:color w:val="201F1E"/>
          <w:szCs w:val="24"/>
        </w:rPr>
        <w:t>,</w:t>
      </w:r>
      <w:r w:rsidRPr="008B459D">
        <w:rPr>
          <w:rFonts w:eastAsia="Times New Roman"/>
          <w:color w:val="201F1E"/>
          <w:szCs w:val="24"/>
        </w:rPr>
        <w:t xml:space="preserve"> αντί να παραιτηθεί η κυβέρνηση και να πει </w:t>
      </w:r>
      <w:r>
        <w:rPr>
          <w:rFonts w:eastAsia="Times New Roman"/>
          <w:color w:val="201F1E"/>
          <w:szCs w:val="24"/>
        </w:rPr>
        <w:t xml:space="preserve">ας έρθει άλλος </w:t>
      </w:r>
      <w:r w:rsidRPr="008B459D">
        <w:rPr>
          <w:rFonts w:eastAsia="Times New Roman"/>
          <w:color w:val="201F1E"/>
          <w:szCs w:val="24"/>
        </w:rPr>
        <w:t xml:space="preserve">να προχωρήσει </w:t>
      </w:r>
      <w:r>
        <w:rPr>
          <w:rFonts w:eastAsia="Times New Roman"/>
          <w:color w:val="201F1E"/>
          <w:szCs w:val="24"/>
        </w:rPr>
        <w:t>–μιλάω για</w:t>
      </w:r>
      <w:r w:rsidRPr="008B459D">
        <w:rPr>
          <w:rFonts w:eastAsia="Times New Roman"/>
          <w:color w:val="201F1E"/>
          <w:szCs w:val="24"/>
        </w:rPr>
        <w:t xml:space="preserve"> το 2004</w:t>
      </w:r>
      <w:r>
        <w:rPr>
          <w:rFonts w:eastAsia="Times New Roman"/>
          <w:color w:val="201F1E"/>
          <w:szCs w:val="24"/>
        </w:rPr>
        <w:t>-</w:t>
      </w:r>
      <w:r>
        <w:rPr>
          <w:rFonts w:eastAsia="Times New Roman"/>
          <w:color w:val="201F1E"/>
          <w:szCs w:val="24"/>
        </w:rPr>
        <w:t>,</w:t>
      </w:r>
      <w:r>
        <w:rPr>
          <w:rFonts w:eastAsia="Times New Roman"/>
          <w:color w:val="201F1E"/>
          <w:szCs w:val="24"/>
        </w:rPr>
        <w:t xml:space="preserve"> παραιτήθηκε</w:t>
      </w:r>
      <w:r w:rsidRPr="008B459D">
        <w:rPr>
          <w:rFonts w:eastAsia="Times New Roman"/>
          <w:color w:val="201F1E"/>
          <w:szCs w:val="24"/>
        </w:rPr>
        <w:t xml:space="preserve"> ο </w:t>
      </w:r>
      <w:r>
        <w:rPr>
          <w:rFonts w:eastAsia="Times New Roman"/>
          <w:color w:val="201F1E"/>
          <w:szCs w:val="24"/>
        </w:rPr>
        <w:t>Υ</w:t>
      </w:r>
      <w:r w:rsidRPr="008B459D">
        <w:rPr>
          <w:rFonts w:eastAsia="Times New Roman"/>
          <w:color w:val="201F1E"/>
          <w:szCs w:val="24"/>
        </w:rPr>
        <w:t>πουργός</w:t>
      </w:r>
      <w:r>
        <w:rPr>
          <w:rFonts w:eastAsia="Times New Roman"/>
          <w:color w:val="201F1E"/>
          <w:szCs w:val="24"/>
        </w:rPr>
        <w:t>.</w:t>
      </w:r>
      <w:r w:rsidRPr="008B459D">
        <w:rPr>
          <w:rFonts w:eastAsia="Times New Roman"/>
          <w:color w:val="201F1E"/>
          <w:szCs w:val="24"/>
        </w:rPr>
        <w:t xml:space="preserve"> </w:t>
      </w:r>
    </w:p>
    <w:p w14:paraId="219DA318" w14:textId="77777777" w:rsidR="00656A4F" w:rsidRDefault="000C25FA">
      <w:pPr>
        <w:spacing w:line="600" w:lineRule="auto"/>
        <w:ind w:firstLine="720"/>
        <w:jc w:val="both"/>
        <w:rPr>
          <w:rFonts w:eastAsia="Times New Roman"/>
          <w:color w:val="201F1E"/>
          <w:szCs w:val="24"/>
        </w:rPr>
      </w:pPr>
      <w:r>
        <w:rPr>
          <w:rFonts w:eastAsia="Times New Roman"/>
          <w:color w:val="201F1E"/>
          <w:szCs w:val="24"/>
        </w:rPr>
        <w:lastRenderedPageBreak/>
        <w:t>Κ</w:t>
      </w:r>
      <w:r w:rsidRPr="008B459D">
        <w:rPr>
          <w:rFonts w:eastAsia="Times New Roman"/>
          <w:color w:val="201F1E"/>
          <w:szCs w:val="24"/>
        </w:rPr>
        <w:t xml:space="preserve">αι </w:t>
      </w:r>
      <w:r>
        <w:rPr>
          <w:rFonts w:eastAsia="Times New Roman"/>
          <w:color w:val="201F1E"/>
          <w:szCs w:val="24"/>
        </w:rPr>
        <w:t xml:space="preserve">μετά </w:t>
      </w:r>
      <w:r w:rsidRPr="008B459D">
        <w:rPr>
          <w:rFonts w:eastAsia="Times New Roman"/>
          <w:color w:val="201F1E"/>
          <w:szCs w:val="24"/>
        </w:rPr>
        <w:t>τι έγινε</w:t>
      </w:r>
      <w:r>
        <w:rPr>
          <w:rFonts w:eastAsia="Times New Roman"/>
          <w:color w:val="201F1E"/>
          <w:szCs w:val="24"/>
        </w:rPr>
        <w:t>; Μ</w:t>
      </w:r>
      <w:r w:rsidRPr="008B459D">
        <w:rPr>
          <w:rFonts w:eastAsia="Times New Roman"/>
          <w:color w:val="201F1E"/>
          <w:szCs w:val="24"/>
        </w:rPr>
        <w:t xml:space="preserve">ετά ήρθε μία </w:t>
      </w:r>
      <w:r>
        <w:rPr>
          <w:rFonts w:eastAsia="Times New Roman"/>
          <w:color w:val="201F1E"/>
          <w:szCs w:val="24"/>
        </w:rPr>
        <w:t>άλλ</w:t>
      </w:r>
      <w:r w:rsidRPr="008B459D">
        <w:rPr>
          <w:rFonts w:eastAsia="Times New Roman"/>
          <w:color w:val="201F1E"/>
          <w:szCs w:val="24"/>
        </w:rPr>
        <w:t>η κυβέρνηση</w:t>
      </w:r>
      <w:r>
        <w:rPr>
          <w:rFonts w:eastAsia="Times New Roman"/>
          <w:color w:val="201F1E"/>
          <w:szCs w:val="24"/>
        </w:rPr>
        <w:t>,</w:t>
      </w:r>
      <w:r w:rsidRPr="008B459D">
        <w:rPr>
          <w:rFonts w:eastAsia="Times New Roman"/>
          <w:color w:val="201F1E"/>
          <w:szCs w:val="24"/>
        </w:rPr>
        <w:t xml:space="preserve"> που</w:t>
      </w:r>
      <w:r>
        <w:rPr>
          <w:rFonts w:eastAsia="Times New Roman"/>
          <w:color w:val="201F1E"/>
          <w:szCs w:val="24"/>
        </w:rPr>
        <w:t>,</w:t>
      </w:r>
      <w:r w:rsidRPr="008B459D">
        <w:rPr>
          <w:rFonts w:eastAsia="Times New Roman"/>
          <w:color w:val="201F1E"/>
          <w:szCs w:val="24"/>
        </w:rPr>
        <w:t xml:space="preserve"> αντί να </w:t>
      </w:r>
      <w:r w:rsidRPr="008B459D">
        <w:rPr>
          <w:rFonts w:eastAsia="Times New Roman"/>
          <w:color w:val="201F1E"/>
          <w:szCs w:val="24"/>
        </w:rPr>
        <w:t>λάβει υπ</w:t>
      </w:r>
      <w:r>
        <w:rPr>
          <w:rFonts w:eastAsia="Times New Roman"/>
          <w:color w:val="201F1E"/>
          <w:szCs w:val="24"/>
        </w:rPr>
        <w:t xml:space="preserve">’ </w:t>
      </w:r>
      <w:proofErr w:type="spellStart"/>
      <w:r w:rsidRPr="008B459D">
        <w:rPr>
          <w:rFonts w:eastAsia="Times New Roman"/>
          <w:color w:val="201F1E"/>
          <w:szCs w:val="24"/>
        </w:rPr>
        <w:t>όψ</w:t>
      </w:r>
      <w:r>
        <w:rPr>
          <w:rFonts w:eastAsia="Times New Roman"/>
          <w:color w:val="201F1E"/>
          <w:szCs w:val="24"/>
        </w:rPr>
        <w:t>ιν</w:t>
      </w:r>
      <w:proofErr w:type="spellEnd"/>
      <w:r w:rsidRPr="008B459D">
        <w:rPr>
          <w:rFonts w:eastAsia="Times New Roman"/>
          <w:color w:val="201F1E"/>
          <w:szCs w:val="24"/>
        </w:rPr>
        <w:t xml:space="preserve"> της αυτά</w:t>
      </w:r>
      <w:r>
        <w:rPr>
          <w:rFonts w:eastAsia="Times New Roman"/>
          <w:color w:val="201F1E"/>
          <w:szCs w:val="24"/>
        </w:rPr>
        <w:t>,</w:t>
      </w:r>
      <w:r w:rsidRPr="008B459D">
        <w:rPr>
          <w:rFonts w:eastAsia="Times New Roman"/>
          <w:color w:val="201F1E"/>
          <w:szCs w:val="24"/>
        </w:rPr>
        <w:t xml:space="preserve"> έκανε ακριβώς το ίδιο και αυτή</w:t>
      </w:r>
      <w:r>
        <w:rPr>
          <w:rFonts w:eastAsia="Times New Roman"/>
          <w:color w:val="201F1E"/>
          <w:szCs w:val="24"/>
        </w:rPr>
        <w:t>,</w:t>
      </w:r>
      <w:r w:rsidRPr="008B459D">
        <w:rPr>
          <w:rFonts w:eastAsia="Times New Roman"/>
          <w:color w:val="201F1E"/>
          <w:szCs w:val="24"/>
        </w:rPr>
        <w:t xml:space="preserve"> δηλαδή</w:t>
      </w:r>
      <w:r>
        <w:rPr>
          <w:rFonts w:eastAsia="Times New Roman"/>
          <w:color w:val="201F1E"/>
          <w:szCs w:val="24"/>
        </w:rPr>
        <w:t xml:space="preserve"> επιδοματική πολιτική. Κ</w:t>
      </w:r>
      <w:r w:rsidRPr="008B459D">
        <w:rPr>
          <w:rFonts w:eastAsia="Times New Roman"/>
          <w:color w:val="201F1E"/>
          <w:szCs w:val="24"/>
        </w:rPr>
        <w:t xml:space="preserve">αι φτάσαμε στο </w:t>
      </w:r>
      <w:r>
        <w:rPr>
          <w:rFonts w:eastAsia="Times New Roman"/>
          <w:color w:val="201F1E"/>
          <w:szCs w:val="24"/>
        </w:rPr>
        <w:t xml:space="preserve">2009 και </w:t>
      </w:r>
      <w:r w:rsidRPr="008B459D">
        <w:rPr>
          <w:rFonts w:eastAsia="Times New Roman"/>
          <w:color w:val="201F1E"/>
          <w:szCs w:val="24"/>
        </w:rPr>
        <w:t xml:space="preserve">το </w:t>
      </w:r>
      <w:r>
        <w:rPr>
          <w:rFonts w:eastAsia="Times New Roman"/>
          <w:color w:val="201F1E"/>
          <w:szCs w:val="24"/>
        </w:rPr>
        <w:t>2010</w:t>
      </w:r>
      <w:r w:rsidRPr="008B459D">
        <w:rPr>
          <w:rFonts w:eastAsia="Times New Roman"/>
          <w:color w:val="201F1E"/>
          <w:szCs w:val="24"/>
        </w:rPr>
        <w:t xml:space="preserve"> </w:t>
      </w:r>
      <w:r>
        <w:rPr>
          <w:rFonts w:eastAsia="Times New Roman"/>
          <w:color w:val="201F1E"/>
          <w:szCs w:val="24"/>
        </w:rPr>
        <w:t>-δεν θυμάμαι ακριβώς πότε</w:t>
      </w:r>
      <w:r w:rsidRPr="008B459D">
        <w:rPr>
          <w:rFonts w:eastAsia="Times New Roman"/>
          <w:color w:val="201F1E"/>
          <w:szCs w:val="24"/>
        </w:rPr>
        <w:t xml:space="preserve"> έκανε </w:t>
      </w:r>
      <w:r>
        <w:rPr>
          <w:rFonts w:eastAsia="Times New Roman"/>
          <w:color w:val="201F1E"/>
          <w:szCs w:val="24"/>
        </w:rPr>
        <w:t xml:space="preserve">τη </w:t>
      </w:r>
      <w:r w:rsidRPr="008B459D">
        <w:rPr>
          <w:rFonts w:eastAsia="Times New Roman"/>
          <w:color w:val="201F1E"/>
          <w:szCs w:val="24"/>
        </w:rPr>
        <w:t>δήλωση</w:t>
      </w:r>
      <w:r>
        <w:rPr>
          <w:rFonts w:eastAsia="Times New Roman"/>
          <w:color w:val="201F1E"/>
          <w:szCs w:val="24"/>
        </w:rPr>
        <w:t>-</w:t>
      </w:r>
      <w:r>
        <w:rPr>
          <w:rFonts w:eastAsia="Times New Roman"/>
          <w:color w:val="201F1E"/>
          <w:szCs w:val="24"/>
        </w:rPr>
        <w:t>,</w:t>
      </w:r>
      <w:r w:rsidRPr="008B459D">
        <w:rPr>
          <w:rFonts w:eastAsia="Times New Roman"/>
          <w:color w:val="201F1E"/>
          <w:szCs w:val="24"/>
        </w:rPr>
        <w:t xml:space="preserve"> </w:t>
      </w:r>
      <w:r>
        <w:rPr>
          <w:rFonts w:eastAsia="Times New Roman"/>
          <w:color w:val="201F1E"/>
          <w:szCs w:val="24"/>
        </w:rPr>
        <w:t xml:space="preserve">που </w:t>
      </w:r>
      <w:r w:rsidRPr="008B459D">
        <w:rPr>
          <w:rFonts w:eastAsia="Times New Roman"/>
          <w:color w:val="201F1E"/>
          <w:szCs w:val="24"/>
        </w:rPr>
        <w:t>ο</w:t>
      </w:r>
      <w:r>
        <w:rPr>
          <w:rFonts w:eastAsia="Times New Roman"/>
          <w:color w:val="201F1E"/>
          <w:szCs w:val="24"/>
        </w:rPr>
        <w:t xml:space="preserve"> Ανδρέας Λοβέρδος είπε επί </w:t>
      </w:r>
      <w:r w:rsidRPr="008B459D">
        <w:rPr>
          <w:rFonts w:eastAsia="Times New Roman"/>
          <w:color w:val="201F1E"/>
          <w:szCs w:val="24"/>
        </w:rPr>
        <w:t xml:space="preserve">λέξει </w:t>
      </w:r>
      <w:r>
        <w:rPr>
          <w:rFonts w:eastAsia="Times New Roman"/>
          <w:color w:val="201F1E"/>
          <w:szCs w:val="24"/>
        </w:rPr>
        <w:t>«</w:t>
      </w:r>
      <w:r w:rsidRPr="008B459D">
        <w:rPr>
          <w:rFonts w:eastAsia="Times New Roman"/>
          <w:color w:val="201F1E"/>
          <w:szCs w:val="24"/>
        </w:rPr>
        <w:t xml:space="preserve">δεν υπάρχει ούτε σάλιο </w:t>
      </w:r>
      <w:r>
        <w:rPr>
          <w:rFonts w:eastAsia="Times New Roman"/>
          <w:color w:val="201F1E"/>
          <w:szCs w:val="24"/>
        </w:rPr>
        <w:t>σ</w:t>
      </w:r>
      <w:r w:rsidRPr="008B459D">
        <w:rPr>
          <w:rFonts w:eastAsia="Times New Roman"/>
          <w:color w:val="201F1E"/>
          <w:szCs w:val="24"/>
        </w:rPr>
        <w:t>τα ταμεία</w:t>
      </w:r>
      <w:r>
        <w:rPr>
          <w:rFonts w:eastAsia="Times New Roman"/>
          <w:color w:val="201F1E"/>
          <w:szCs w:val="24"/>
        </w:rPr>
        <w:t>».</w:t>
      </w:r>
      <w:r w:rsidRPr="008B459D">
        <w:rPr>
          <w:rFonts w:eastAsia="Times New Roman"/>
          <w:color w:val="201F1E"/>
          <w:szCs w:val="24"/>
        </w:rPr>
        <w:t xml:space="preserve"> </w:t>
      </w:r>
      <w:r>
        <w:rPr>
          <w:rFonts w:eastAsia="Times New Roman"/>
          <w:color w:val="201F1E"/>
          <w:szCs w:val="24"/>
        </w:rPr>
        <w:t>Τ</w:t>
      </w:r>
      <w:r w:rsidRPr="008B459D">
        <w:rPr>
          <w:rFonts w:eastAsia="Times New Roman"/>
          <w:color w:val="201F1E"/>
          <w:szCs w:val="24"/>
        </w:rPr>
        <w:t>ότε όλοι πάγωσαν</w:t>
      </w:r>
      <w:r>
        <w:rPr>
          <w:rFonts w:eastAsia="Times New Roman"/>
          <w:color w:val="201F1E"/>
          <w:szCs w:val="24"/>
        </w:rPr>
        <w:t>,</w:t>
      </w:r>
      <w:r w:rsidRPr="008B459D">
        <w:rPr>
          <w:rFonts w:eastAsia="Times New Roman"/>
          <w:color w:val="201F1E"/>
          <w:szCs w:val="24"/>
        </w:rPr>
        <w:t xml:space="preserve"> γιατί τότε ήταν το τέλος</w:t>
      </w:r>
      <w:r>
        <w:rPr>
          <w:rFonts w:eastAsia="Times New Roman"/>
          <w:color w:val="201F1E"/>
          <w:szCs w:val="24"/>
        </w:rPr>
        <w:t>.</w:t>
      </w:r>
      <w:r w:rsidRPr="008B459D">
        <w:rPr>
          <w:rFonts w:eastAsia="Times New Roman"/>
          <w:color w:val="201F1E"/>
          <w:szCs w:val="24"/>
        </w:rPr>
        <w:t xml:space="preserve"> </w:t>
      </w:r>
    </w:p>
    <w:p w14:paraId="219DA319" w14:textId="77777777" w:rsidR="00656A4F" w:rsidRDefault="000C25FA">
      <w:pPr>
        <w:spacing w:line="600" w:lineRule="auto"/>
        <w:ind w:firstLine="720"/>
        <w:jc w:val="both"/>
        <w:rPr>
          <w:rFonts w:eastAsia="Times New Roman"/>
          <w:color w:val="201F1E"/>
          <w:szCs w:val="24"/>
        </w:rPr>
      </w:pPr>
      <w:r>
        <w:rPr>
          <w:rFonts w:eastAsia="Times New Roman"/>
          <w:color w:val="201F1E"/>
          <w:szCs w:val="24"/>
        </w:rPr>
        <w:t>Κ</w:t>
      </w:r>
      <w:r w:rsidRPr="008B459D">
        <w:rPr>
          <w:rFonts w:eastAsia="Times New Roman"/>
          <w:color w:val="201F1E"/>
          <w:szCs w:val="24"/>
        </w:rPr>
        <w:t>αι τι έγινε τότε</w:t>
      </w:r>
      <w:r>
        <w:rPr>
          <w:rFonts w:eastAsia="Times New Roman"/>
          <w:color w:val="201F1E"/>
          <w:szCs w:val="24"/>
        </w:rPr>
        <w:t>;</w:t>
      </w:r>
      <w:r w:rsidRPr="008B459D">
        <w:rPr>
          <w:rFonts w:eastAsia="Times New Roman"/>
          <w:color w:val="201F1E"/>
          <w:szCs w:val="24"/>
        </w:rPr>
        <w:t xml:space="preserve"> Τότε </w:t>
      </w:r>
      <w:r>
        <w:rPr>
          <w:rFonts w:eastAsia="Times New Roman"/>
          <w:color w:val="201F1E"/>
          <w:szCs w:val="24"/>
        </w:rPr>
        <w:t>είπαν</w:t>
      </w:r>
      <w:r w:rsidRPr="008B459D">
        <w:rPr>
          <w:rFonts w:eastAsia="Times New Roman"/>
          <w:color w:val="201F1E"/>
          <w:szCs w:val="24"/>
        </w:rPr>
        <w:t xml:space="preserve"> οι δανειστές </w:t>
      </w:r>
      <w:r>
        <w:rPr>
          <w:rFonts w:eastAsia="Times New Roman"/>
          <w:color w:val="201F1E"/>
          <w:szCs w:val="24"/>
        </w:rPr>
        <w:t>«δεν σας δανείζουμε». Ήταν το χρέος,</w:t>
      </w:r>
      <w:r w:rsidRPr="008B459D">
        <w:rPr>
          <w:rFonts w:eastAsia="Times New Roman"/>
          <w:color w:val="201F1E"/>
          <w:szCs w:val="24"/>
        </w:rPr>
        <w:t xml:space="preserve"> αν θυμάμαι καλά 120</w:t>
      </w:r>
      <w:r>
        <w:rPr>
          <w:rFonts w:eastAsia="Times New Roman"/>
          <w:color w:val="201F1E"/>
          <w:szCs w:val="24"/>
        </w:rPr>
        <w:t>%</w:t>
      </w:r>
      <w:r w:rsidRPr="008B459D">
        <w:rPr>
          <w:rFonts w:eastAsia="Times New Roman"/>
          <w:color w:val="201F1E"/>
          <w:szCs w:val="24"/>
        </w:rPr>
        <w:t xml:space="preserve"> του ΑΕΠ</w:t>
      </w:r>
      <w:r>
        <w:rPr>
          <w:rFonts w:eastAsia="Times New Roman"/>
          <w:color w:val="201F1E"/>
          <w:szCs w:val="24"/>
        </w:rPr>
        <w:t>.</w:t>
      </w:r>
      <w:r w:rsidRPr="008B459D">
        <w:rPr>
          <w:rFonts w:eastAsia="Times New Roman"/>
          <w:color w:val="201F1E"/>
          <w:szCs w:val="24"/>
        </w:rPr>
        <w:t xml:space="preserve"> </w:t>
      </w:r>
      <w:r>
        <w:rPr>
          <w:rFonts w:eastAsia="Times New Roman"/>
          <w:color w:val="201F1E"/>
          <w:szCs w:val="24"/>
        </w:rPr>
        <w:t>Δ</w:t>
      </w:r>
      <w:r w:rsidRPr="008B459D">
        <w:rPr>
          <w:rFonts w:eastAsia="Times New Roman"/>
          <w:color w:val="201F1E"/>
          <w:szCs w:val="24"/>
        </w:rPr>
        <w:t>ιότι</w:t>
      </w:r>
      <w:r>
        <w:rPr>
          <w:rFonts w:eastAsia="Times New Roman"/>
          <w:color w:val="201F1E"/>
          <w:szCs w:val="24"/>
        </w:rPr>
        <w:t>,</w:t>
      </w:r>
      <w:r w:rsidRPr="008B459D">
        <w:rPr>
          <w:rFonts w:eastAsia="Times New Roman"/>
          <w:color w:val="201F1E"/>
          <w:szCs w:val="24"/>
        </w:rPr>
        <w:t xml:space="preserve"> αν </w:t>
      </w:r>
      <w:r>
        <w:rPr>
          <w:rFonts w:eastAsia="Times New Roman"/>
          <w:color w:val="201F1E"/>
          <w:szCs w:val="24"/>
        </w:rPr>
        <w:t>δάνειζαν,</w:t>
      </w:r>
      <w:r w:rsidRPr="008B459D">
        <w:rPr>
          <w:rFonts w:eastAsia="Times New Roman"/>
          <w:color w:val="201F1E"/>
          <w:szCs w:val="24"/>
        </w:rPr>
        <w:t xml:space="preserve"> θα συνεχιζόταν αυτή η πολιτική</w:t>
      </w:r>
      <w:r>
        <w:rPr>
          <w:rFonts w:eastAsia="Times New Roman"/>
          <w:color w:val="201F1E"/>
          <w:szCs w:val="24"/>
        </w:rPr>
        <w:t>.</w:t>
      </w:r>
      <w:r w:rsidRPr="008B459D">
        <w:rPr>
          <w:rFonts w:eastAsia="Times New Roman"/>
          <w:color w:val="201F1E"/>
          <w:szCs w:val="24"/>
        </w:rPr>
        <w:t xml:space="preserve"> </w:t>
      </w:r>
    </w:p>
    <w:p w14:paraId="219DA31A" w14:textId="77777777" w:rsidR="00656A4F" w:rsidRDefault="000C25FA">
      <w:pPr>
        <w:spacing w:line="600" w:lineRule="auto"/>
        <w:ind w:firstLine="720"/>
        <w:jc w:val="both"/>
        <w:rPr>
          <w:rFonts w:eastAsia="Times New Roman"/>
          <w:color w:val="201F1E"/>
          <w:szCs w:val="24"/>
        </w:rPr>
      </w:pPr>
      <w:r w:rsidRPr="00307CC2">
        <w:rPr>
          <w:rFonts w:eastAsia="Times New Roman"/>
          <w:b/>
          <w:color w:val="201F1E"/>
          <w:szCs w:val="24"/>
        </w:rPr>
        <w:t>ΓΙΑΝΝΗΣ ΚΟΥΤΣΟΥΚΟΣ:</w:t>
      </w:r>
      <w:r>
        <w:rPr>
          <w:rFonts w:eastAsia="Times New Roman"/>
          <w:color w:val="201F1E"/>
          <w:szCs w:val="24"/>
        </w:rPr>
        <w:t xml:space="preserve"> Ήταν 180%. </w:t>
      </w:r>
    </w:p>
    <w:p w14:paraId="219DA31B" w14:textId="77777777" w:rsidR="00656A4F" w:rsidRDefault="000C25FA">
      <w:pPr>
        <w:spacing w:line="600" w:lineRule="auto"/>
        <w:ind w:firstLine="720"/>
        <w:jc w:val="both"/>
        <w:rPr>
          <w:rFonts w:eastAsia="Times New Roman"/>
          <w:color w:val="201F1E"/>
          <w:szCs w:val="24"/>
        </w:rPr>
      </w:pPr>
      <w:r w:rsidRPr="008B459D">
        <w:rPr>
          <w:rFonts w:eastAsia="Times New Roman"/>
          <w:b/>
          <w:color w:val="201F1E"/>
          <w:szCs w:val="24"/>
        </w:rPr>
        <w:t xml:space="preserve">ΔΗΜΗΤΡΙΟΣ ΚΡΕΜΑΣΤΙΝΟΣ (Ε΄ </w:t>
      </w:r>
      <w:r w:rsidRPr="008B459D">
        <w:rPr>
          <w:rFonts w:eastAsia="Times New Roman"/>
          <w:b/>
          <w:color w:val="201F1E"/>
          <w:szCs w:val="24"/>
        </w:rPr>
        <w:t>Αντιπρόεδρος της Βουλής):</w:t>
      </w:r>
      <w:r w:rsidRPr="008B459D">
        <w:rPr>
          <w:rFonts w:eastAsia="Times New Roman"/>
          <w:color w:val="201F1E"/>
          <w:szCs w:val="24"/>
        </w:rPr>
        <w:t xml:space="preserve"> </w:t>
      </w:r>
      <w:r>
        <w:rPr>
          <w:rFonts w:eastAsia="Times New Roman"/>
          <w:color w:val="201F1E"/>
          <w:szCs w:val="24"/>
        </w:rPr>
        <w:t xml:space="preserve">Μιλάω για τότε. </w:t>
      </w:r>
    </w:p>
    <w:p w14:paraId="219DA31C" w14:textId="77777777" w:rsidR="00656A4F" w:rsidRDefault="000C25FA">
      <w:pPr>
        <w:spacing w:line="600" w:lineRule="auto"/>
        <w:ind w:firstLine="720"/>
        <w:jc w:val="both"/>
        <w:rPr>
          <w:rFonts w:eastAsia="Times New Roman"/>
          <w:color w:val="201F1E"/>
          <w:szCs w:val="24"/>
        </w:rPr>
      </w:pPr>
      <w:r>
        <w:rPr>
          <w:rFonts w:eastAsia="Times New Roman"/>
          <w:color w:val="201F1E"/>
          <w:szCs w:val="24"/>
        </w:rPr>
        <w:t>Σ</w:t>
      </w:r>
      <w:r w:rsidRPr="008B459D">
        <w:rPr>
          <w:rFonts w:eastAsia="Times New Roman"/>
          <w:color w:val="201F1E"/>
          <w:szCs w:val="24"/>
        </w:rPr>
        <w:t xml:space="preserve">ήμερα η </w:t>
      </w:r>
      <w:r>
        <w:rPr>
          <w:rFonts w:eastAsia="Times New Roman"/>
          <w:color w:val="201F1E"/>
          <w:szCs w:val="24"/>
          <w:lang w:val="en-US"/>
        </w:rPr>
        <w:t>E</w:t>
      </w:r>
      <w:r w:rsidRPr="008B459D">
        <w:rPr>
          <w:rFonts w:eastAsia="Times New Roman"/>
          <w:color w:val="201F1E"/>
          <w:szCs w:val="24"/>
        </w:rPr>
        <w:t xml:space="preserve">UROSTAT λέει </w:t>
      </w:r>
      <w:r>
        <w:rPr>
          <w:rFonts w:eastAsia="Times New Roman"/>
          <w:color w:val="201F1E"/>
          <w:szCs w:val="24"/>
        </w:rPr>
        <w:t xml:space="preserve">ότι </w:t>
      </w:r>
      <w:r w:rsidRPr="008B459D">
        <w:rPr>
          <w:rFonts w:eastAsia="Times New Roman"/>
          <w:color w:val="201F1E"/>
          <w:szCs w:val="24"/>
        </w:rPr>
        <w:t>το χρέος είναι ψηλότερο παρά ποτέ</w:t>
      </w:r>
      <w:r>
        <w:rPr>
          <w:rFonts w:eastAsia="Times New Roman"/>
          <w:color w:val="201F1E"/>
          <w:szCs w:val="24"/>
        </w:rPr>
        <w:t xml:space="preserve">. Είναι </w:t>
      </w:r>
      <w:r w:rsidRPr="008B459D">
        <w:rPr>
          <w:rFonts w:eastAsia="Times New Roman"/>
          <w:color w:val="201F1E"/>
          <w:szCs w:val="24"/>
        </w:rPr>
        <w:t>183</w:t>
      </w:r>
      <w:r>
        <w:rPr>
          <w:rFonts w:eastAsia="Times New Roman"/>
          <w:color w:val="201F1E"/>
          <w:szCs w:val="24"/>
        </w:rPr>
        <w:t>%. Είναι</w:t>
      </w:r>
      <w:r w:rsidRPr="008B459D">
        <w:rPr>
          <w:rFonts w:eastAsia="Times New Roman"/>
          <w:color w:val="201F1E"/>
          <w:szCs w:val="24"/>
        </w:rPr>
        <w:t xml:space="preserve"> το μεγαλύτερο</w:t>
      </w:r>
      <w:r>
        <w:rPr>
          <w:rFonts w:eastAsia="Times New Roman"/>
          <w:color w:val="201F1E"/>
          <w:szCs w:val="24"/>
        </w:rPr>
        <w:t>.</w:t>
      </w:r>
      <w:r w:rsidRPr="008B459D">
        <w:rPr>
          <w:rFonts w:eastAsia="Times New Roman"/>
          <w:color w:val="201F1E"/>
          <w:szCs w:val="24"/>
        </w:rPr>
        <w:t xml:space="preserve"> </w:t>
      </w:r>
      <w:r>
        <w:rPr>
          <w:rFonts w:eastAsia="Times New Roman"/>
          <w:color w:val="201F1E"/>
          <w:szCs w:val="24"/>
        </w:rPr>
        <w:t>Σ</w:t>
      </w:r>
      <w:r w:rsidRPr="008B459D">
        <w:rPr>
          <w:rFonts w:eastAsia="Times New Roman"/>
          <w:color w:val="201F1E"/>
          <w:szCs w:val="24"/>
        </w:rPr>
        <w:t>ήμερα</w:t>
      </w:r>
      <w:r w:rsidRPr="00312D8C">
        <w:rPr>
          <w:rFonts w:eastAsia="Times New Roman"/>
          <w:color w:val="201F1E"/>
          <w:szCs w:val="24"/>
        </w:rPr>
        <w:t>,</w:t>
      </w:r>
      <w:r w:rsidRPr="008B459D">
        <w:rPr>
          <w:rFonts w:eastAsia="Times New Roman"/>
          <w:color w:val="201F1E"/>
          <w:szCs w:val="24"/>
        </w:rPr>
        <w:t xml:space="preserve"> όμως δεν υπάρχει συζήτηση στη Βουλή</w:t>
      </w:r>
      <w:r>
        <w:rPr>
          <w:rFonts w:eastAsia="Times New Roman"/>
          <w:color w:val="201F1E"/>
          <w:szCs w:val="24"/>
        </w:rPr>
        <w:t>, που τόσ</w:t>
      </w:r>
      <w:r>
        <w:rPr>
          <w:rFonts w:eastAsia="Times New Roman"/>
          <w:color w:val="201F1E"/>
          <w:szCs w:val="24"/>
        </w:rPr>
        <w:t>η</w:t>
      </w:r>
      <w:r>
        <w:rPr>
          <w:rFonts w:eastAsia="Times New Roman"/>
          <w:color w:val="201F1E"/>
          <w:szCs w:val="24"/>
        </w:rPr>
        <w:t xml:space="preserve"> πολλή</w:t>
      </w:r>
      <w:r w:rsidRPr="008B459D">
        <w:rPr>
          <w:rFonts w:eastAsia="Times New Roman"/>
          <w:color w:val="201F1E"/>
          <w:szCs w:val="24"/>
        </w:rPr>
        <w:t xml:space="preserve"> είχε γίνει</w:t>
      </w:r>
      <w:r>
        <w:rPr>
          <w:rFonts w:eastAsia="Times New Roman"/>
          <w:color w:val="201F1E"/>
          <w:szCs w:val="24"/>
        </w:rPr>
        <w:t>,</w:t>
      </w:r>
      <w:r w:rsidRPr="008B459D">
        <w:rPr>
          <w:rFonts w:eastAsia="Times New Roman"/>
          <w:color w:val="201F1E"/>
          <w:szCs w:val="24"/>
        </w:rPr>
        <w:t xml:space="preserve"> </w:t>
      </w:r>
      <w:r>
        <w:rPr>
          <w:rFonts w:eastAsia="Times New Roman"/>
          <w:color w:val="201F1E"/>
          <w:szCs w:val="24"/>
        </w:rPr>
        <w:t>α</w:t>
      </w:r>
      <w:r w:rsidRPr="008B459D">
        <w:rPr>
          <w:rFonts w:eastAsia="Times New Roman"/>
          <w:color w:val="201F1E"/>
          <w:szCs w:val="24"/>
        </w:rPr>
        <w:t>ν είναι βιώσιμο το χρέος</w:t>
      </w:r>
      <w:r>
        <w:rPr>
          <w:rFonts w:eastAsia="Times New Roman"/>
          <w:color w:val="201F1E"/>
          <w:szCs w:val="24"/>
        </w:rPr>
        <w:t>.</w:t>
      </w:r>
      <w:r w:rsidRPr="008B459D">
        <w:rPr>
          <w:rFonts w:eastAsia="Times New Roman"/>
          <w:color w:val="201F1E"/>
          <w:szCs w:val="24"/>
        </w:rPr>
        <w:t xml:space="preserve"> </w:t>
      </w:r>
      <w:r>
        <w:rPr>
          <w:rFonts w:eastAsia="Times New Roman"/>
          <w:color w:val="201F1E"/>
          <w:szCs w:val="24"/>
        </w:rPr>
        <w:t>Θ</w:t>
      </w:r>
      <w:r w:rsidRPr="008B459D">
        <w:rPr>
          <w:rFonts w:eastAsia="Times New Roman"/>
          <w:color w:val="201F1E"/>
          <w:szCs w:val="24"/>
        </w:rPr>
        <w:t>υμ</w:t>
      </w:r>
      <w:r>
        <w:rPr>
          <w:rFonts w:eastAsia="Times New Roman"/>
          <w:color w:val="201F1E"/>
          <w:szCs w:val="24"/>
        </w:rPr>
        <w:t>ά</w:t>
      </w:r>
      <w:r w:rsidRPr="008B459D">
        <w:rPr>
          <w:rFonts w:eastAsia="Times New Roman"/>
          <w:color w:val="201F1E"/>
          <w:szCs w:val="24"/>
        </w:rPr>
        <w:t>στε συζητήσεις</w:t>
      </w:r>
      <w:r>
        <w:rPr>
          <w:rFonts w:eastAsia="Times New Roman"/>
          <w:color w:val="201F1E"/>
          <w:szCs w:val="24"/>
        </w:rPr>
        <w:t>;</w:t>
      </w:r>
      <w:r>
        <w:rPr>
          <w:rFonts w:eastAsia="Times New Roman"/>
          <w:color w:val="201F1E"/>
          <w:szCs w:val="24"/>
        </w:rPr>
        <w:t xml:space="preserve"> </w:t>
      </w:r>
      <w:r>
        <w:rPr>
          <w:rFonts w:eastAsia="Times New Roman"/>
          <w:color w:val="201F1E"/>
          <w:szCs w:val="24"/>
        </w:rPr>
        <w:lastRenderedPageBreak/>
        <w:t>Ε</w:t>
      </w:r>
      <w:r w:rsidRPr="008B459D">
        <w:rPr>
          <w:rFonts w:eastAsia="Times New Roman"/>
          <w:color w:val="201F1E"/>
          <w:szCs w:val="24"/>
        </w:rPr>
        <w:t>ίναι βιώσιμο</w:t>
      </w:r>
      <w:r>
        <w:rPr>
          <w:rFonts w:eastAsia="Times New Roman"/>
          <w:color w:val="201F1E"/>
          <w:szCs w:val="24"/>
        </w:rPr>
        <w:t>,</w:t>
      </w:r>
      <w:r w:rsidRPr="008B459D">
        <w:rPr>
          <w:rFonts w:eastAsia="Times New Roman"/>
          <w:color w:val="201F1E"/>
          <w:szCs w:val="24"/>
        </w:rPr>
        <w:t xml:space="preserve"> δεν είναι βιώσιμο</w:t>
      </w:r>
      <w:r>
        <w:rPr>
          <w:rFonts w:eastAsia="Times New Roman"/>
          <w:color w:val="201F1E"/>
          <w:szCs w:val="24"/>
        </w:rPr>
        <w:t>. Άλλοι έλεγαν ότι είναι</w:t>
      </w:r>
      <w:r w:rsidRPr="00312D8C">
        <w:rPr>
          <w:rFonts w:eastAsia="Times New Roman"/>
          <w:color w:val="201F1E"/>
          <w:szCs w:val="24"/>
        </w:rPr>
        <w:t>,</w:t>
      </w:r>
      <w:r>
        <w:rPr>
          <w:rFonts w:eastAsia="Times New Roman"/>
          <w:color w:val="201F1E"/>
          <w:szCs w:val="24"/>
        </w:rPr>
        <w:t xml:space="preserve"> άλλοι ότι δεν είναι. Άλλοι έλεγαν </w:t>
      </w:r>
      <w:r w:rsidRPr="008B459D">
        <w:rPr>
          <w:rFonts w:eastAsia="Times New Roman"/>
          <w:color w:val="201F1E"/>
          <w:szCs w:val="24"/>
        </w:rPr>
        <w:t>ότι πρέπει να μας το κουρέψουν</w:t>
      </w:r>
      <w:r w:rsidRPr="00312D8C">
        <w:rPr>
          <w:rFonts w:eastAsia="Times New Roman"/>
          <w:color w:val="201F1E"/>
          <w:szCs w:val="24"/>
        </w:rPr>
        <w:t>,</w:t>
      </w:r>
      <w:r w:rsidRPr="008B459D">
        <w:rPr>
          <w:rFonts w:eastAsia="Times New Roman"/>
          <w:color w:val="201F1E"/>
          <w:szCs w:val="24"/>
        </w:rPr>
        <w:t xml:space="preserve"> άλλοι να μη μας το κουρέψουν κ</w:t>
      </w:r>
      <w:r>
        <w:rPr>
          <w:rFonts w:eastAsia="Times New Roman"/>
          <w:color w:val="201F1E"/>
          <w:szCs w:val="24"/>
        </w:rPr>
        <w:t>.</w:t>
      </w:r>
      <w:r w:rsidRPr="008B459D">
        <w:rPr>
          <w:rFonts w:eastAsia="Times New Roman"/>
          <w:color w:val="201F1E"/>
          <w:szCs w:val="24"/>
        </w:rPr>
        <w:t>λπ</w:t>
      </w:r>
      <w:r>
        <w:rPr>
          <w:rFonts w:eastAsia="Times New Roman"/>
          <w:color w:val="201F1E"/>
          <w:szCs w:val="24"/>
        </w:rPr>
        <w:t>..</w:t>
      </w:r>
      <w:r w:rsidRPr="008B459D">
        <w:rPr>
          <w:rFonts w:eastAsia="Times New Roman"/>
          <w:color w:val="201F1E"/>
          <w:szCs w:val="24"/>
        </w:rPr>
        <w:t xml:space="preserve"> </w:t>
      </w:r>
    </w:p>
    <w:p w14:paraId="219DA31D" w14:textId="77777777" w:rsidR="00656A4F" w:rsidRDefault="000C25FA">
      <w:pPr>
        <w:spacing w:line="600" w:lineRule="auto"/>
        <w:ind w:firstLine="720"/>
        <w:jc w:val="both"/>
        <w:rPr>
          <w:rFonts w:eastAsia="Times New Roman"/>
          <w:color w:val="201F1E"/>
          <w:szCs w:val="24"/>
        </w:rPr>
      </w:pPr>
      <w:r>
        <w:rPr>
          <w:rFonts w:eastAsia="Times New Roman"/>
          <w:color w:val="201F1E"/>
          <w:szCs w:val="24"/>
        </w:rPr>
        <w:t>Σ</w:t>
      </w:r>
      <w:r w:rsidRPr="008B459D">
        <w:rPr>
          <w:rFonts w:eastAsia="Times New Roman"/>
          <w:color w:val="201F1E"/>
          <w:szCs w:val="24"/>
        </w:rPr>
        <w:t>ή</w:t>
      </w:r>
      <w:r>
        <w:rPr>
          <w:rFonts w:eastAsia="Times New Roman"/>
          <w:color w:val="201F1E"/>
          <w:szCs w:val="24"/>
        </w:rPr>
        <w:t xml:space="preserve">μερα διευθετήθηκε το χρέος. Οι δανειστές επανήλθαν. Μας δίνουν </w:t>
      </w:r>
      <w:r w:rsidRPr="008B459D">
        <w:rPr>
          <w:rFonts w:eastAsia="Times New Roman"/>
          <w:color w:val="201F1E"/>
          <w:szCs w:val="24"/>
        </w:rPr>
        <w:t>δάνεια με επιτόκια 4%</w:t>
      </w:r>
      <w:r>
        <w:rPr>
          <w:rFonts w:eastAsia="Times New Roman"/>
          <w:color w:val="201F1E"/>
          <w:szCs w:val="24"/>
        </w:rPr>
        <w:t xml:space="preserve">, πολύ </w:t>
      </w:r>
      <w:r>
        <w:rPr>
          <w:rFonts w:eastAsia="Times New Roman"/>
          <w:color w:val="201F1E"/>
          <w:szCs w:val="24"/>
        </w:rPr>
        <w:t>υψηλά. Παί</w:t>
      </w:r>
      <w:r w:rsidRPr="008B459D">
        <w:rPr>
          <w:rFonts w:eastAsia="Times New Roman"/>
          <w:color w:val="201F1E"/>
          <w:szCs w:val="24"/>
        </w:rPr>
        <w:t xml:space="preserve">ρναμε </w:t>
      </w:r>
      <w:r>
        <w:rPr>
          <w:rFonts w:eastAsia="Times New Roman"/>
          <w:color w:val="201F1E"/>
          <w:szCs w:val="24"/>
        </w:rPr>
        <w:t>επί μνημονίων</w:t>
      </w:r>
      <w:r w:rsidRPr="008B459D">
        <w:rPr>
          <w:rFonts w:eastAsia="Times New Roman"/>
          <w:color w:val="201F1E"/>
          <w:szCs w:val="24"/>
        </w:rPr>
        <w:t xml:space="preserve"> με 1% </w:t>
      </w:r>
      <w:r>
        <w:rPr>
          <w:rFonts w:eastAsia="Times New Roman"/>
          <w:color w:val="201F1E"/>
          <w:szCs w:val="24"/>
        </w:rPr>
        <w:t xml:space="preserve">δάνεια και τώρα, εκτός μνημονίου, </w:t>
      </w:r>
      <w:r w:rsidRPr="008B459D">
        <w:rPr>
          <w:rFonts w:eastAsia="Times New Roman"/>
          <w:color w:val="201F1E"/>
          <w:szCs w:val="24"/>
        </w:rPr>
        <w:t xml:space="preserve">παίρνουμε </w:t>
      </w:r>
      <w:r>
        <w:rPr>
          <w:rFonts w:eastAsia="Times New Roman"/>
          <w:color w:val="201F1E"/>
          <w:szCs w:val="24"/>
        </w:rPr>
        <w:t>με</w:t>
      </w:r>
      <w:r w:rsidRPr="008B459D">
        <w:rPr>
          <w:rFonts w:eastAsia="Times New Roman"/>
          <w:color w:val="201F1E"/>
          <w:szCs w:val="24"/>
        </w:rPr>
        <w:t xml:space="preserve"> 4</w:t>
      </w:r>
      <w:r>
        <w:rPr>
          <w:rFonts w:eastAsia="Times New Roman"/>
          <w:color w:val="201F1E"/>
          <w:szCs w:val="24"/>
        </w:rPr>
        <w:t>%.</w:t>
      </w:r>
      <w:r w:rsidRPr="008B459D">
        <w:rPr>
          <w:rFonts w:eastAsia="Times New Roman"/>
          <w:color w:val="201F1E"/>
          <w:szCs w:val="24"/>
        </w:rPr>
        <w:t xml:space="preserve"> </w:t>
      </w:r>
      <w:r>
        <w:rPr>
          <w:rFonts w:eastAsia="Times New Roman"/>
          <w:color w:val="201F1E"/>
          <w:szCs w:val="24"/>
        </w:rPr>
        <w:t>Τ</w:t>
      </w:r>
      <w:r w:rsidRPr="008B459D">
        <w:rPr>
          <w:rFonts w:eastAsia="Times New Roman"/>
          <w:color w:val="201F1E"/>
          <w:szCs w:val="24"/>
        </w:rPr>
        <w:t>ο ερώτημα</w:t>
      </w:r>
      <w:r w:rsidRPr="00312D8C">
        <w:rPr>
          <w:rFonts w:eastAsia="Times New Roman"/>
          <w:color w:val="201F1E"/>
          <w:szCs w:val="24"/>
        </w:rPr>
        <w:t>,</w:t>
      </w:r>
      <w:r w:rsidRPr="008B459D">
        <w:rPr>
          <w:rFonts w:eastAsia="Times New Roman"/>
          <w:color w:val="201F1E"/>
          <w:szCs w:val="24"/>
        </w:rPr>
        <w:t xml:space="preserve"> </w:t>
      </w:r>
      <w:r>
        <w:rPr>
          <w:rFonts w:eastAsia="Times New Roman"/>
          <w:color w:val="201F1E"/>
          <w:szCs w:val="24"/>
        </w:rPr>
        <w:t>λ</w:t>
      </w:r>
      <w:r w:rsidRPr="008B459D">
        <w:rPr>
          <w:rFonts w:eastAsia="Times New Roman"/>
          <w:color w:val="201F1E"/>
          <w:szCs w:val="24"/>
        </w:rPr>
        <w:t>οιπόν</w:t>
      </w:r>
      <w:r w:rsidRPr="00312D8C">
        <w:rPr>
          <w:rFonts w:eastAsia="Times New Roman"/>
          <w:color w:val="201F1E"/>
          <w:szCs w:val="24"/>
        </w:rPr>
        <w:t>,</w:t>
      </w:r>
      <w:r w:rsidRPr="008B459D">
        <w:rPr>
          <w:rFonts w:eastAsia="Times New Roman"/>
          <w:color w:val="201F1E"/>
          <w:szCs w:val="24"/>
        </w:rPr>
        <w:t xml:space="preserve"> είναι</w:t>
      </w:r>
      <w:r>
        <w:rPr>
          <w:rFonts w:eastAsia="Times New Roman"/>
          <w:color w:val="201F1E"/>
          <w:szCs w:val="24"/>
        </w:rPr>
        <w:t>:</w:t>
      </w:r>
      <w:r w:rsidRPr="008B459D">
        <w:rPr>
          <w:rFonts w:eastAsia="Times New Roman"/>
          <w:color w:val="201F1E"/>
          <w:szCs w:val="24"/>
        </w:rPr>
        <w:t xml:space="preserve"> </w:t>
      </w:r>
      <w:r>
        <w:rPr>
          <w:rFonts w:eastAsia="Times New Roman"/>
          <w:color w:val="201F1E"/>
          <w:szCs w:val="24"/>
        </w:rPr>
        <w:t>Θ</w:t>
      </w:r>
      <w:r w:rsidRPr="008B459D">
        <w:rPr>
          <w:rFonts w:eastAsia="Times New Roman"/>
          <w:color w:val="201F1E"/>
          <w:szCs w:val="24"/>
        </w:rPr>
        <w:t>α υπάρξει ανάπτυξη</w:t>
      </w:r>
      <w:r>
        <w:rPr>
          <w:rFonts w:eastAsia="Times New Roman"/>
          <w:color w:val="201F1E"/>
          <w:szCs w:val="24"/>
        </w:rPr>
        <w:t>;</w:t>
      </w:r>
      <w:r w:rsidRPr="008B459D">
        <w:rPr>
          <w:rFonts w:eastAsia="Times New Roman"/>
          <w:color w:val="201F1E"/>
          <w:szCs w:val="24"/>
        </w:rPr>
        <w:t xml:space="preserve"> Θα υπάρξουν επενδύσεις</w:t>
      </w:r>
      <w:r>
        <w:rPr>
          <w:rFonts w:eastAsia="Times New Roman"/>
          <w:color w:val="201F1E"/>
          <w:szCs w:val="24"/>
        </w:rPr>
        <w:t>;</w:t>
      </w:r>
      <w:r w:rsidRPr="008B459D">
        <w:rPr>
          <w:rFonts w:eastAsia="Times New Roman"/>
          <w:color w:val="201F1E"/>
          <w:szCs w:val="24"/>
        </w:rPr>
        <w:t xml:space="preserve"> Θα υπάρξουν λεφτά στο ταμείο</w:t>
      </w:r>
      <w:r>
        <w:rPr>
          <w:rFonts w:eastAsia="Times New Roman"/>
          <w:color w:val="201F1E"/>
          <w:szCs w:val="24"/>
        </w:rPr>
        <w:t>, γ</w:t>
      </w:r>
      <w:r w:rsidRPr="008C0477">
        <w:rPr>
          <w:rFonts w:eastAsia="Times New Roman"/>
          <w:color w:val="201F1E"/>
          <w:szCs w:val="24"/>
        </w:rPr>
        <w:t>ια να</w:t>
      </w:r>
      <w:r w:rsidRPr="008B459D">
        <w:rPr>
          <w:rFonts w:eastAsia="Times New Roman"/>
          <w:color w:val="201F1E"/>
          <w:szCs w:val="24"/>
        </w:rPr>
        <w:t xml:space="preserve"> το πούμε καθαρά</w:t>
      </w:r>
      <w:r>
        <w:rPr>
          <w:rFonts w:eastAsia="Times New Roman"/>
          <w:color w:val="201F1E"/>
          <w:szCs w:val="24"/>
        </w:rPr>
        <w:t>,</w:t>
      </w:r>
      <w:r w:rsidRPr="008B459D">
        <w:rPr>
          <w:rFonts w:eastAsia="Times New Roman"/>
          <w:color w:val="201F1E"/>
          <w:szCs w:val="24"/>
        </w:rPr>
        <w:t xml:space="preserve"> ή θα αναγκαστούμε πάλι σε νέα μέτρα </w:t>
      </w:r>
      <w:r>
        <w:rPr>
          <w:rFonts w:eastAsia="Times New Roman"/>
          <w:color w:val="201F1E"/>
          <w:szCs w:val="24"/>
        </w:rPr>
        <w:t>και νέε</w:t>
      </w:r>
      <w:r>
        <w:rPr>
          <w:rFonts w:eastAsia="Times New Roman"/>
          <w:color w:val="201F1E"/>
          <w:szCs w:val="24"/>
        </w:rPr>
        <w:t>ς περικοπές</w:t>
      </w:r>
      <w:r w:rsidRPr="00312D8C">
        <w:rPr>
          <w:rFonts w:eastAsia="Times New Roman"/>
          <w:color w:val="201F1E"/>
          <w:szCs w:val="24"/>
        </w:rPr>
        <w:t>,</w:t>
      </w:r>
      <w:r>
        <w:rPr>
          <w:rFonts w:eastAsia="Times New Roman"/>
          <w:color w:val="201F1E"/>
          <w:szCs w:val="24"/>
        </w:rPr>
        <w:t xml:space="preserve"> είτε είναι ΣΥΡΙΖΑ</w:t>
      </w:r>
      <w:r w:rsidRPr="00312D8C">
        <w:rPr>
          <w:rFonts w:eastAsia="Times New Roman"/>
          <w:color w:val="201F1E"/>
          <w:szCs w:val="24"/>
        </w:rPr>
        <w:t xml:space="preserve"> </w:t>
      </w:r>
      <w:r>
        <w:rPr>
          <w:rFonts w:eastAsia="Times New Roman"/>
          <w:color w:val="201F1E"/>
          <w:szCs w:val="24"/>
        </w:rPr>
        <w:t>είτε είναι</w:t>
      </w:r>
      <w:r w:rsidRPr="008B459D">
        <w:rPr>
          <w:rFonts w:eastAsia="Times New Roman"/>
          <w:color w:val="201F1E"/>
          <w:szCs w:val="24"/>
        </w:rPr>
        <w:t xml:space="preserve"> Νέα Δημοκρατία </w:t>
      </w:r>
      <w:r>
        <w:rPr>
          <w:rFonts w:eastAsia="Times New Roman"/>
          <w:color w:val="201F1E"/>
          <w:szCs w:val="24"/>
        </w:rPr>
        <w:t>είτε</w:t>
      </w:r>
      <w:r w:rsidRPr="008B459D">
        <w:rPr>
          <w:rFonts w:eastAsia="Times New Roman"/>
          <w:color w:val="201F1E"/>
          <w:szCs w:val="24"/>
        </w:rPr>
        <w:t xml:space="preserve"> </w:t>
      </w:r>
      <w:r w:rsidRPr="008C0477">
        <w:rPr>
          <w:rFonts w:eastAsia="Times New Roman"/>
          <w:color w:val="201F1E"/>
        </w:rPr>
        <w:t>ΠΑΣΟΚ</w:t>
      </w:r>
      <w:r>
        <w:rPr>
          <w:rFonts w:eastAsia="Times New Roman"/>
          <w:color w:val="201F1E"/>
          <w:szCs w:val="24"/>
        </w:rPr>
        <w:t>;</w:t>
      </w:r>
      <w:r w:rsidRPr="008B459D">
        <w:rPr>
          <w:rFonts w:eastAsia="Times New Roman"/>
          <w:color w:val="201F1E"/>
          <w:szCs w:val="24"/>
        </w:rPr>
        <w:t xml:space="preserve"> Δεν ξέρω ποιος</w:t>
      </w:r>
      <w:r>
        <w:rPr>
          <w:rFonts w:eastAsia="Times New Roman"/>
          <w:color w:val="201F1E"/>
          <w:szCs w:val="24"/>
        </w:rPr>
        <w:t xml:space="preserve"> θα είναι.</w:t>
      </w:r>
      <w:r w:rsidRPr="008B459D">
        <w:rPr>
          <w:rFonts w:eastAsia="Times New Roman"/>
          <w:color w:val="201F1E"/>
          <w:szCs w:val="24"/>
        </w:rPr>
        <w:t xml:space="preserve"> </w:t>
      </w:r>
      <w:r>
        <w:rPr>
          <w:rFonts w:eastAsia="Times New Roman"/>
          <w:color w:val="201F1E"/>
          <w:szCs w:val="24"/>
        </w:rPr>
        <w:t>Τ</w:t>
      </w:r>
      <w:r w:rsidRPr="008B459D">
        <w:rPr>
          <w:rFonts w:eastAsia="Times New Roman"/>
          <w:color w:val="201F1E"/>
          <w:szCs w:val="24"/>
        </w:rPr>
        <w:t xml:space="preserve">ι θα γίνει σε αυτή τη </w:t>
      </w:r>
      <w:r>
        <w:rPr>
          <w:rFonts w:eastAsia="Times New Roman"/>
          <w:color w:val="201F1E"/>
          <w:szCs w:val="24"/>
        </w:rPr>
        <w:t>χώρα;</w:t>
      </w:r>
      <w:r w:rsidRPr="008B459D">
        <w:rPr>
          <w:rFonts w:eastAsia="Times New Roman"/>
          <w:color w:val="201F1E"/>
          <w:szCs w:val="24"/>
        </w:rPr>
        <w:t xml:space="preserve"> </w:t>
      </w:r>
      <w:r>
        <w:rPr>
          <w:rFonts w:eastAsia="Times New Roman"/>
          <w:color w:val="201F1E"/>
          <w:szCs w:val="24"/>
        </w:rPr>
        <w:t>Κ</w:t>
      </w:r>
      <w:r w:rsidRPr="008B459D">
        <w:rPr>
          <w:rFonts w:eastAsia="Times New Roman"/>
          <w:color w:val="201F1E"/>
          <w:szCs w:val="24"/>
        </w:rPr>
        <w:t>άποιος δεν πρέπει να προβληματιστεί</w:t>
      </w:r>
      <w:r>
        <w:rPr>
          <w:rFonts w:eastAsia="Times New Roman"/>
          <w:color w:val="201F1E"/>
          <w:szCs w:val="24"/>
        </w:rPr>
        <w:t>,</w:t>
      </w:r>
      <w:r w:rsidRPr="008B459D">
        <w:rPr>
          <w:rFonts w:eastAsia="Times New Roman"/>
          <w:color w:val="201F1E"/>
          <w:szCs w:val="24"/>
        </w:rPr>
        <w:t xml:space="preserve"> να τα βάλει αυτά τα πράγματα σε μία τάξη</w:t>
      </w:r>
      <w:r>
        <w:rPr>
          <w:rFonts w:eastAsia="Times New Roman"/>
          <w:color w:val="201F1E"/>
          <w:szCs w:val="24"/>
        </w:rPr>
        <w:t>;</w:t>
      </w:r>
      <w:r w:rsidRPr="008B459D">
        <w:rPr>
          <w:rFonts w:eastAsia="Times New Roman"/>
          <w:color w:val="201F1E"/>
          <w:szCs w:val="24"/>
        </w:rPr>
        <w:t xml:space="preserve"> </w:t>
      </w:r>
    </w:p>
    <w:p w14:paraId="219DA31E" w14:textId="77777777" w:rsidR="00656A4F" w:rsidRDefault="000C25FA">
      <w:pPr>
        <w:spacing w:line="600" w:lineRule="auto"/>
        <w:ind w:firstLine="720"/>
        <w:jc w:val="both"/>
        <w:rPr>
          <w:rFonts w:eastAsia="Times New Roman"/>
          <w:color w:val="201F1E"/>
          <w:szCs w:val="24"/>
        </w:rPr>
      </w:pPr>
      <w:r>
        <w:rPr>
          <w:rFonts w:eastAsia="Times New Roman"/>
          <w:color w:val="201F1E"/>
          <w:szCs w:val="24"/>
        </w:rPr>
        <w:t xml:space="preserve">Εκείνο </w:t>
      </w:r>
      <w:r w:rsidRPr="008B459D">
        <w:rPr>
          <w:rFonts w:eastAsia="Times New Roman"/>
          <w:color w:val="201F1E"/>
          <w:szCs w:val="24"/>
        </w:rPr>
        <w:t xml:space="preserve">το οποίο πρέπει να πω είναι ότι οι δανειστές </w:t>
      </w:r>
      <w:r>
        <w:rPr>
          <w:rFonts w:eastAsia="Times New Roman"/>
          <w:color w:val="201F1E"/>
          <w:szCs w:val="24"/>
        </w:rPr>
        <w:t>ξαναέδωσαν</w:t>
      </w:r>
      <w:r w:rsidRPr="008B459D">
        <w:rPr>
          <w:rFonts w:eastAsia="Times New Roman"/>
          <w:color w:val="201F1E"/>
          <w:szCs w:val="24"/>
        </w:rPr>
        <w:t xml:space="preserve"> λεφτά</w:t>
      </w:r>
      <w:r>
        <w:rPr>
          <w:rFonts w:eastAsia="Times New Roman"/>
          <w:color w:val="201F1E"/>
          <w:szCs w:val="24"/>
        </w:rPr>
        <w:t>.</w:t>
      </w:r>
      <w:r w:rsidRPr="008B459D">
        <w:rPr>
          <w:rFonts w:eastAsia="Times New Roman"/>
          <w:color w:val="201F1E"/>
          <w:szCs w:val="24"/>
        </w:rPr>
        <w:t xml:space="preserve"> </w:t>
      </w:r>
      <w:r>
        <w:rPr>
          <w:rFonts w:eastAsia="Times New Roman"/>
          <w:color w:val="201F1E"/>
          <w:szCs w:val="24"/>
        </w:rPr>
        <w:t>Κ</w:t>
      </w:r>
      <w:r w:rsidRPr="008B459D">
        <w:rPr>
          <w:rFonts w:eastAsia="Times New Roman"/>
          <w:color w:val="201F1E"/>
          <w:szCs w:val="24"/>
        </w:rPr>
        <w:t>αι το ερώτημα είναι γιατί</w:t>
      </w:r>
      <w:r>
        <w:rPr>
          <w:rFonts w:eastAsia="Times New Roman"/>
          <w:color w:val="201F1E"/>
          <w:szCs w:val="24"/>
        </w:rPr>
        <w:t>.</w:t>
      </w:r>
      <w:r w:rsidRPr="008B459D">
        <w:rPr>
          <w:rFonts w:eastAsia="Times New Roman"/>
          <w:color w:val="201F1E"/>
          <w:szCs w:val="24"/>
        </w:rPr>
        <w:t xml:space="preserve"> </w:t>
      </w:r>
      <w:r>
        <w:rPr>
          <w:rFonts w:eastAsia="Times New Roman"/>
          <w:color w:val="201F1E"/>
          <w:szCs w:val="24"/>
        </w:rPr>
        <w:t>Δ</w:t>
      </w:r>
      <w:r w:rsidRPr="008B459D">
        <w:rPr>
          <w:rFonts w:eastAsia="Times New Roman"/>
          <w:color w:val="201F1E"/>
          <w:szCs w:val="24"/>
        </w:rPr>
        <w:t xml:space="preserve">ιότι απλούστατα ζητούσαν το </w:t>
      </w:r>
      <w:r>
        <w:rPr>
          <w:rFonts w:eastAsia="Times New Roman"/>
          <w:color w:val="201F1E"/>
          <w:szCs w:val="24"/>
        </w:rPr>
        <w:t>ΤΑΙΠΕΔ</w:t>
      </w:r>
      <w:r w:rsidRPr="008B459D">
        <w:rPr>
          <w:rFonts w:eastAsia="Times New Roman"/>
          <w:color w:val="201F1E"/>
          <w:szCs w:val="24"/>
        </w:rPr>
        <w:t xml:space="preserve"> </w:t>
      </w:r>
      <w:r>
        <w:rPr>
          <w:rFonts w:eastAsia="Times New Roman"/>
          <w:color w:val="201F1E"/>
          <w:szCs w:val="24"/>
        </w:rPr>
        <w:t>-</w:t>
      </w:r>
      <w:r w:rsidRPr="008B459D">
        <w:rPr>
          <w:rFonts w:eastAsia="Times New Roman"/>
          <w:color w:val="201F1E"/>
          <w:szCs w:val="24"/>
        </w:rPr>
        <w:t>και το είχαν πάρει</w:t>
      </w:r>
      <w:r>
        <w:rPr>
          <w:rFonts w:eastAsia="Times New Roman"/>
          <w:color w:val="201F1E"/>
          <w:szCs w:val="24"/>
        </w:rPr>
        <w:t>- και τώρα πήραν</w:t>
      </w:r>
      <w:r w:rsidRPr="008B459D">
        <w:rPr>
          <w:rFonts w:eastAsia="Times New Roman"/>
          <w:color w:val="201F1E"/>
          <w:szCs w:val="24"/>
        </w:rPr>
        <w:t xml:space="preserve"> όλη τη δημόσια περιουσία </w:t>
      </w:r>
      <w:r>
        <w:rPr>
          <w:rFonts w:eastAsia="Times New Roman"/>
          <w:color w:val="201F1E"/>
          <w:szCs w:val="24"/>
        </w:rPr>
        <w:t>για έναν</w:t>
      </w:r>
      <w:r w:rsidRPr="008B459D">
        <w:rPr>
          <w:rFonts w:eastAsia="Times New Roman"/>
          <w:color w:val="201F1E"/>
          <w:szCs w:val="24"/>
        </w:rPr>
        <w:t xml:space="preserve"> αιώνα και είναι </w:t>
      </w:r>
      <w:r w:rsidRPr="008B459D">
        <w:rPr>
          <w:rFonts w:eastAsia="Times New Roman"/>
          <w:color w:val="201F1E"/>
          <w:szCs w:val="24"/>
        </w:rPr>
        <w:lastRenderedPageBreak/>
        <w:t>στα χέρια τους να την εκμεταλλευτούν</w:t>
      </w:r>
      <w:r>
        <w:rPr>
          <w:rFonts w:eastAsia="Times New Roman"/>
          <w:color w:val="201F1E"/>
          <w:szCs w:val="24"/>
        </w:rPr>
        <w:t>,</w:t>
      </w:r>
      <w:r w:rsidRPr="008B459D">
        <w:rPr>
          <w:rFonts w:eastAsia="Times New Roman"/>
          <w:color w:val="201F1E"/>
          <w:szCs w:val="24"/>
        </w:rPr>
        <w:t xml:space="preserve"> με τον καλό τρόπο</w:t>
      </w:r>
      <w:r>
        <w:rPr>
          <w:rFonts w:eastAsia="Times New Roman"/>
          <w:color w:val="201F1E"/>
          <w:szCs w:val="24"/>
        </w:rPr>
        <w:t>, όπως λέει η Κ</w:t>
      </w:r>
      <w:r w:rsidRPr="008B459D">
        <w:rPr>
          <w:rFonts w:eastAsia="Times New Roman"/>
          <w:color w:val="201F1E"/>
          <w:szCs w:val="24"/>
        </w:rPr>
        <w:t>υβέρνηση</w:t>
      </w:r>
      <w:r>
        <w:rPr>
          <w:rFonts w:eastAsia="Times New Roman"/>
          <w:color w:val="201F1E"/>
          <w:szCs w:val="24"/>
        </w:rPr>
        <w:t>,</w:t>
      </w:r>
      <w:r w:rsidRPr="008B459D">
        <w:rPr>
          <w:rFonts w:eastAsia="Times New Roman"/>
          <w:color w:val="201F1E"/>
          <w:szCs w:val="24"/>
        </w:rPr>
        <w:t xml:space="preserve"> με τον κ</w:t>
      </w:r>
      <w:r w:rsidRPr="008B459D">
        <w:rPr>
          <w:rFonts w:eastAsia="Times New Roman"/>
          <w:color w:val="201F1E"/>
          <w:szCs w:val="24"/>
        </w:rPr>
        <w:t>ακό</w:t>
      </w:r>
      <w:r>
        <w:rPr>
          <w:rFonts w:eastAsia="Times New Roman"/>
          <w:color w:val="201F1E"/>
          <w:szCs w:val="24"/>
        </w:rPr>
        <w:t xml:space="preserve"> </w:t>
      </w:r>
      <w:r w:rsidRPr="008B459D">
        <w:rPr>
          <w:rFonts w:eastAsia="Times New Roman"/>
          <w:color w:val="201F1E"/>
          <w:szCs w:val="24"/>
        </w:rPr>
        <w:t>τρόπο</w:t>
      </w:r>
      <w:r>
        <w:rPr>
          <w:rFonts w:eastAsia="Times New Roman"/>
          <w:color w:val="201F1E"/>
          <w:szCs w:val="24"/>
        </w:rPr>
        <w:t>, όπως</w:t>
      </w:r>
      <w:r w:rsidRPr="008B459D">
        <w:rPr>
          <w:rFonts w:eastAsia="Times New Roman"/>
          <w:color w:val="201F1E"/>
          <w:szCs w:val="24"/>
        </w:rPr>
        <w:t xml:space="preserve"> </w:t>
      </w:r>
      <w:r>
        <w:rPr>
          <w:rFonts w:eastAsia="Times New Roman"/>
          <w:color w:val="201F1E"/>
          <w:szCs w:val="24"/>
        </w:rPr>
        <w:t>λέει η Α</w:t>
      </w:r>
      <w:r w:rsidRPr="008B459D">
        <w:rPr>
          <w:rFonts w:eastAsia="Times New Roman"/>
          <w:color w:val="201F1E"/>
          <w:szCs w:val="24"/>
        </w:rPr>
        <w:t>ντιπολίτευση</w:t>
      </w:r>
      <w:r>
        <w:rPr>
          <w:rFonts w:eastAsia="Times New Roman"/>
          <w:color w:val="201F1E"/>
          <w:szCs w:val="24"/>
        </w:rPr>
        <w:t>. Π</w:t>
      </w:r>
      <w:r w:rsidRPr="008B459D">
        <w:rPr>
          <w:rFonts w:eastAsia="Times New Roman"/>
          <w:color w:val="201F1E"/>
          <w:szCs w:val="24"/>
        </w:rPr>
        <w:t xml:space="preserve">άντα αυτό </w:t>
      </w:r>
      <w:r>
        <w:rPr>
          <w:rFonts w:eastAsia="Times New Roman"/>
          <w:color w:val="201F1E"/>
          <w:szCs w:val="24"/>
        </w:rPr>
        <w:t xml:space="preserve">γίνεται. </w:t>
      </w:r>
    </w:p>
    <w:p w14:paraId="219DA31F" w14:textId="77777777" w:rsidR="00656A4F" w:rsidRDefault="000C25FA">
      <w:pPr>
        <w:spacing w:line="600" w:lineRule="auto"/>
        <w:ind w:firstLine="720"/>
        <w:jc w:val="both"/>
        <w:rPr>
          <w:rFonts w:eastAsia="Times New Roman"/>
          <w:color w:val="201F1E"/>
          <w:szCs w:val="24"/>
        </w:rPr>
      </w:pPr>
      <w:r>
        <w:rPr>
          <w:rFonts w:eastAsia="Times New Roman"/>
          <w:color w:val="201F1E"/>
          <w:szCs w:val="24"/>
        </w:rPr>
        <w:t xml:space="preserve">Όμως, η εκμετάλλευση </w:t>
      </w:r>
      <w:r w:rsidRPr="008B459D">
        <w:rPr>
          <w:rFonts w:eastAsia="Times New Roman"/>
          <w:color w:val="201F1E"/>
          <w:szCs w:val="24"/>
        </w:rPr>
        <w:t>της δημόσιας περιουσίας είναι γεγονός</w:t>
      </w:r>
      <w:r>
        <w:rPr>
          <w:rFonts w:eastAsia="Times New Roman"/>
          <w:color w:val="201F1E"/>
          <w:szCs w:val="24"/>
        </w:rPr>
        <w:t>.</w:t>
      </w:r>
      <w:r w:rsidRPr="008B459D">
        <w:rPr>
          <w:rFonts w:eastAsia="Times New Roman"/>
          <w:color w:val="201F1E"/>
          <w:szCs w:val="24"/>
        </w:rPr>
        <w:t xml:space="preserve"> </w:t>
      </w:r>
      <w:r>
        <w:rPr>
          <w:rFonts w:eastAsia="Times New Roman"/>
          <w:color w:val="201F1E"/>
          <w:szCs w:val="24"/>
        </w:rPr>
        <w:t xml:space="preserve">Τα </w:t>
      </w:r>
      <w:r w:rsidRPr="008B459D">
        <w:rPr>
          <w:rFonts w:eastAsia="Times New Roman"/>
          <w:color w:val="201F1E"/>
          <w:szCs w:val="24"/>
        </w:rPr>
        <w:t xml:space="preserve">αεροδρόμια </w:t>
      </w:r>
      <w:r>
        <w:rPr>
          <w:rFonts w:eastAsia="Times New Roman"/>
          <w:color w:val="201F1E"/>
          <w:szCs w:val="24"/>
        </w:rPr>
        <w:t xml:space="preserve">δεν </w:t>
      </w:r>
      <w:r w:rsidRPr="008B459D">
        <w:rPr>
          <w:rFonts w:eastAsia="Times New Roman"/>
          <w:color w:val="201F1E"/>
          <w:szCs w:val="24"/>
        </w:rPr>
        <w:t>ανήκουν σε μας πια</w:t>
      </w:r>
      <w:r>
        <w:rPr>
          <w:rFonts w:eastAsia="Times New Roman"/>
          <w:color w:val="201F1E"/>
          <w:szCs w:val="24"/>
        </w:rPr>
        <w:t>.</w:t>
      </w:r>
      <w:r w:rsidRPr="008B459D">
        <w:rPr>
          <w:rFonts w:eastAsia="Times New Roman"/>
          <w:color w:val="201F1E"/>
          <w:szCs w:val="24"/>
        </w:rPr>
        <w:t xml:space="preserve"> </w:t>
      </w:r>
      <w:r>
        <w:rPr>
          <w:rFonts w:eastAsia="Times New Roman"/>
          <w:color w:val="201F1E"/>
          <w:szCs w:val="24"/>
        </w:rPr>
        <w:t>Κ</w:t>
      </w:r>
      <w:r w:rsidRPr="008B459D">
        <w:rPr>
          <w:rFonts w:eastAsia="Times New Roman"/>
          <w:color w:val="201F1E"/>
          <w:szCs w:val="24"/>
        </w:rPr>
        <w:t>αι</w:t>
      </w:r>
      <w:r>
        <w:rPr>
          <w:rFonts w:eastAsia="Times New Roman"/>
          <w:color w:val="201F1E"/>
          <w:szCs w:val="24"/>
        </w:rPr>
        <w:t>,</w:t>
      </w:r>
      <w:r w:rsidRPr="008B459D">
        <w:rPr>
          <w:rFonts w:eastAsia="Times New Roman"/>
          <w:color w:val="201F1E"/>
          <w:szCs w:val="24"/>
        </w:rPr>
        <w:t xml:space="preserve"> όταν θέλουμε να </w:t>
      </w:r>
      <w:r>
        <w:rPr>
          <w:rFonts w:eastAsia="Times New Roman"/>
          <w:color w:val="201F1E"/>
          <w:szCs w:val="24"/>
        </w:rPr>
        <w:t xml:space="preserve">τα </w:t>
      </w:r>
      <w:r w:rsidRPr="008B459D">
        <w:rPr>
          <w:rFonts w:eastAsia="Times New Roman"/>
          <w:color w:val="201F1E"/>
          <w:szCs w:val="24"/>
        </w:rPr>
        <w:t xml:space="preserve">χρησιμοποιήσουμε </w:t>
      </w:r>
      <w:r>
        <w:rPr>
          <w:rFonts w:eastAsia="Times New Roman"/>
          <w:color w:val="201F1E"/>
          <w:szCs w:val="24"/>
        </w:rPr>
        <w:t>για λόγους πολεμικούς</w:t>
      </w:r>
      <w:r>
        <w:rPr>
          <w:rFonts w:eastAsia="Times New Roman"/>
          <w:color w:val="201F1E"/>
          <w:szCs w:val="24"/>
        </w:rPr>
        <w:t>,</w:t>
      </w:r>
      <w:r>
        <w:rPr>
          <w:rFonts w:eastAsia="Times New Roman"/>
          <w:color w:val="201F1E"/>
          <w:szCs w:val="24"/>
        </w:rPr>
        <w:t xml:space="preserve"> </w:t>
      </w:r>
      <w:r w:rsidRPr="008B459D">
        <w:rPr>
          <w:rFonts w:eastAsia="Times New Roman"/>
          <w:color w:val="201F1E"/>
          <w:szCs w:val="24"/>
        </w:rPr>
        <w:t xml:space="preserve">πρέπει να πάρουμε άδεια από τη </w:t>
      </w:r>
      <w:r>
        <w:rPr>
          <w:rFonts w:eastAsia="Times New Roman"/>
          <w:color w:val="201F1E"/>
          <w:szCs w:val="24"/>
        </w:rPr>
        <w:t>«</w:t>
      </w:r>
      <w:r>
        <w:rPr>
          <w:rFonts w:eastAsia="Times New Roman"/>
          <w:color w:val="201F1E"/>
          <w:szCs w:val="24"/>
          <w:lang w:val="en-US"/>
        </w:rPr>
        <w:t>FRA</w:t>
      </w:r>
      <w:r>
        <w:rPr>
          <w:rFonts w:eastAsia="Times New Roman"/>
          <w:color w:val="201F1E"/>
          <w:szCs w:val="24"/>
          <w:lang w:val="en-US"/>
        </w:rPr>
        <w:t>PORT</w:t>
      </w:r>
      <w:r>
        <w:rPr>
          <w:rFonts w:eastAsia="Times New Roman"/>
          <w:color w:val="201F1E"/>
          <w:szCs w:val="24"/>
        </w:rPr>
        <w:t>»</w:t>
      </w:r>
      <w:r>
        <w:rPr>
          <w:rFonts w:eastAsia="Times New Roman"/>
          <w:color w:val="201F1E"/>
          <w:szCs w:val="24"/>
        </w:rPr>
        <w:t>.</w:t>
      </w:r>
      <w:r w:rsidRPr="008B459D">
        <w:rPr>
          <w:rFonts w:eastAsia="Times New Roman"/>
          <w:color w:val="201F1E"/>
          <w:szCs w:val="24"/>
        </w:rPr>
        <w:t xml:space="preserve"> </w:t>
      </w:r>
      <w:r>
        <w:rPr>
          <w:rFonts w:eastAsia="Times New Roman"/>
          <w:color w:val="201F1E"/>
          <w:szCs w:val="24"/>
        </w:rPr>
        <w:t>Π</w:t>
      </w:r>
      <w:r w:rsidRPr="008B459D">
        <w:rPr>
          <w:rFonts w:eastAsia="Times New Roman"/>
          <w:color w:val="201F1E"/>
          <w:szCs w:val="24"/>
        </w:rPr>
        <w:t xml:space="preserve">ρέπει να ζητήσουμε από </w:t>
      </w:r>
      <w:r>
        <w:rPr>
          <w:rFonts w:eastAsia="Times New Roman"/>
          <w:color w:val="201F1E"/>
          <w:szCs w:val="24"/>
        </w:rPr>
        <w:t xml:space="preserve">τη </w:t>
      </w:r>
      <w:r>
        <w:rPr>
          <w:rFonts w:eastAsia="Times New Roman"/>
          <w:color w:val="201F1E"/>
          <w:szCs w:val="24"/>
        </w:rPr>
        <w:t>«</w:t>
      </w:r>
      <w:r>
        <w:rPr>
          <w:rFonts w:eastAsia="Times New Roman"/>
          <w:color w:val="201F1E"/>
          <w:szCs w:val="24"/>
          <w:lang w:val="en-US"/>
        </w:rPr>
        <w:t>FRAPORT</w:t>
      </w:r>
      <w:r>
        <w:rPr>
          <w:rFonts w:eastAsia="Times New Roman"/>
          <w:color w:val="201F1E"/>
          <w:szCs w:val="24"/>
        </w:rPr>
        <w:t>»</w:t>
      </w:r>
      <w:r w:rsidRPr="00166891">
        <w:rPr>
          <w:rFonts w:eastAsia="Times New Roman"/>
          <w:color w:val="201F1E"/>
          <w:szCs w:val="24"/>
        </w:rPr>
        <w:t xml:space="preserve"> </w:t>
      </w:r>
      <w:r w:rsidRPr="008B459D">
        <w:rPr>
          <w:rFonts w:eastAsia="Times New Roman"/>
          <w:color w:val="201F1E"/>
          <w:szCs w:val="24"/>
        </w:rPr>
        <w:t>τη χρήση του αεροδρομίου</w:t>
      </w:r>
      <w:r>
        <w:rPr>
          <w:rFonts w:eastAsia="Times New Roman"/>
          <w:color w:val="201F1E"/>
          <w:szCs w:val="24"/>
        </w:rPr>
        <w:t>.</w:t>
      </w:r>
      <w:r w:rsidRPr="008B459D">
        <w:rPr>
          <w:rFonts w:eastAsia="Times New Roman"/>
          <w:color w:val="201F1E"/>
          <w:szCs w:val="24"/>
        </w:rPr>
        <w:t xml:space="preserve"> </w:t>
      </w:r>
      <w:r>
        <w:rPr>
          <w:rFonts w:eastAsia="Times New Roman"/>
          <w:color w:val="201F1E"/>
          <w:szCs w:val="24"/>
        </w:rPr>
        <w:t>Α</w:t>
      </w:r>
      <w:r w:rsidRPr="008B459D">
        <w:rPr>
          <w:rFonts w:eastAsia="Times New Roman"/>
          <w:color w:val="201F1E"/>
          <w:szCs w:val="24"/>
        </w:rPr>
        <w:t>ντιλαμβάνεστε τι σημαίνει αυτό</w:t>
      </w:r>
      <w:r>
        <w:rPr>
          <w:rFonts w:eastAsia="Times New Roman"/>
          <w:color w:val="201F1E"/>
          <w:szCs w:val="24"/>
        </w:rPr>
        <w:t>.</w:t>
      </w:r>
      <w:r w:rsidRPr="008B459D">
        <w:rPr>
          <w:rFonts w:eastAsia="Times New Roman"/>
          <w:color w:val="201F1E"/>
          <w:szCs w:val="24"/>
        </w:rPr>
        <w:t xml:space="preserve"> </w:t>
      </w:r>
      <w:r>
        <w:rPr>
          <w:rFonts w:eastAsia="Times New Roman"/>
          <w:color w:val="201F1E"/>
          <w:szCs w:val="24"/>
        </w:rPr>
        <w:t>Α</w:t>
      </w:r>
      <w:r w:rsidRPr="008B459D">
        <w:rPr>
          <w:rFonts w:eastAsia="Times New Roman"/>
          <w:color w:val="201F1E"/>
          <w:szCs w:val="24"/>
        </w:rPr>
        <w:t>ντ</w:t>
      </w:r>
      <w:r>
        <w:rPr>
          <w:rFonts w:eastAsia="Times New Roman"/>
          <w:color w:val="201F1E"/>
          <w:szCs w:val="24"/>
        </w:rPr>
        <w:t>ιλαμβάνεστε τι σημαίνει η έννοια «ε</w:t>
      </w:r>
      <w:r w:rsidRPr="008B459D">
        <w:rPr>
          <w:rFonts w:eastAsia="Times New Roman"/>
          <w:color w:val="201F1E"/>
          <w:szCs w:val="24"/>
        </w:rPr>
        <w:t>θνική κυριαρχία</w:t>
      </w:r>
      <w:r>
        <w:rPr>
          <w:rFonts w:eastAsia="Times New Roman"/>
          <w:color w:val="201F1E"/>
          <w:szCs w:val="24"/>
        </w:rPr>
        <w:t>»</w:t>
      </w:r>
      <w:r>
        <w:rPr>
          <w:rFonts w:eastAsia="Times New Roman"/>
          <w:color w:val="201F1E"/>
          <w:szCs w:val="24"/>
        </w:rPr>
        <w:t>,</w:t>
      </w:r>
      <w:r w:rsidRPr="008B459D">
        <w:rPr>
          <w:rFonts w:eastAsia="Times New Roman"/>
          <w:color w:val="201F1E"/>
          <w:szCs w:val="24"/>
        </w:rPr>
        <w:t xml:space="preserve"> όταν υπάρχουν αυτά τα δεδομένα</w:t>
      </w:r>
      <w:r>
        <w:rPr>
          <w:rFonts w:eastAsia="Times New Roman"/>
          <w:color w:val="201F1E"/>
          <w:szCs w:val="24"/>
        </w:rPr>
        <w:t>.</w:t>
      </w:r>
      <w:r w:rsidRPr="008B459D">
        <w:rPr>
          <w:rFonts w:eastAsia="Times New Roman"/>
          <w:color w:val="201F1E"/>
          <w:szCs w:val="24"/>
        </w:rPr>
        <w:t xml:space="preserve"> </w:t>
      </w:r>
    </w:p>
    <w:p w14:paraId="219DA320" w14:textId="77777777" w:rsidR="00656A4F" w:rsidRDefault="000C25FA">
      <w:pPr>
        <w:spacing w:line="600" w:lineRule="auto"/>
        <w:ind w:firstLine="720"/>
        <w:jc w:val="both"/>
        <w:rPr>
          <w:rFonts w:eastAsia="Times New Roman"/>
          <w:color w:val="201F1E"/>
          <w:szCs w:val="24"/>
        </w:rPr>
      </w:pPr>
      <w:r>
        <w:rPr>
          <w:rFonts w:eastAsia="Times New Roman"/>
          <w:color w:val="201F1E"/>
          <w:szCs w:val="24"/>
        </w:rPr>
        <w:t>Γι</w:t>
      </w:r>
      <w:r>
        <w:rPr>
          <w:rFonts w:eastAsia="Times New Roman"/>
          <w:color w:val="201F1E"/>
          <w:szCs w:val="24"/>
        </w:rPr>
        <w:t>α</w:t>
      </w:r>
      <w:r>
        <w:rPr>
          <w:rFonts w:eastAsia="Times New Roman"/>
          <w:color w:val="201F1E"/>
          <w:szCs w:val="24"/>
        </w:rPr>
        <w:t xml:space="preserve"> </w:t>
      </w:r>
      <w:r w:rsidRPr="008B459D">
        <w:rPr>
          <w:rFonts w:eastAsia="Times New Roman"/>
          <w:color w:val="201F1E"/>
          <w:szCs w:val="24"/>
        </w:rPr>
        <w:t>αυτό</w:t>
      </w:r>
      <w:r>
        <w:rPr>
          <w:rFonts w:eastAsia="Times New Roman"/>
          <w:color w:val="201F1E"/>
          <w:szCs w:val="24"/>
        </w:rPr>
        <w:t>,</w:t>
      </w:r>
      <w:r w:rsidRPr="008B459D">
        <w:rPr>
          <w:rFonts w:eastAsia="Times New Roman"/>
          <w:color w:val="201F1E"/>
          <w:szCs w:val="24"/>
        </w:rPr>
        <w:t xml:space="preserve"> λοιπόν</w:t>
      </w:r>
      <w:r>
        <w:rPr>
          <w:rFonts w:eastAsia="Times New Roman"/>
          <w:color w:val="201F1E"/>
          <w:szCs w:val="24"/>
        </w:rPr>
        <w:t>,</w:t>
      </w:r>
      <w:r w:rsidRPr="008B459D">
        <w:rPr>
          <w:rFonts w:eastAsia="Times New Roman"/>
          <w:color w:val="201F1E"/>
          <w:szCs w:val="24"/>
        </w:rPr>
        <w:t xml:space="preserve"> θα πρέπει όλοι μαζί να ζητήσουμε </w:t>
      </w:r>
      <w:r>
        <w:rPr>
          <w:rFonts w:eastAsia="Times New Roman"/>
          <w:color w:val="201F1E"/>
          <w:szCs w:val="24"/>
        </w:rPr>
        <w:t>επαναδιαπραγμάτευση</w:t>
      </w:r>
      <w:r w:rsidRPr="008B459D">
        <w:rPr>
          <w:rFonts w:eastAsia="Times New Roman"/>
          <w:color w:val="201F1E"/>
          <w:szCs w:val="24"/>
        </w:rPr>
        <w:t xml:space="preserve"> τουλάχιστον μερικών βασικών σημείων</w:t>
      </w:r>
      <w:r>
        <w:rPr>
          <w:rFonts w:eastAsia="Times New Roman"/>
          <w:color w:val="201F1E"/>
          <w:szCs w:val="24"/>
        </w:rPr>
        <w:t>.</w:t>
      </w:r>
      <w:r w:rsidRPr="008B459D">
        <w:rPr>
          <w:rFonts w:eastAsia="Times New Roman"/>
          <w:color w:val="201F1E"/>
          <w:szCs w:val="24"/>
        </w:rPr>
        <w:t xml:space="preserve"> </w:t>
      </w:r>
      <w:r>
        <w:rPr>
          <w:rFonts w:eastAsia="Times New Roman"/>
          <w:color w:val="201F1E"/>
          <w:szCs w:val="24"/>
        </w:rPr>
        <w:t>Κ</w:t>
      </w:r>
      <w:r w:rsidRPr="008B459D">
        <w:rPr>
          <w:rFonts w:eastAsia="Times New Roman"/>
          <w:color w:val="201F1E"/>
          <w:szCs w:val="24"/>
        </w:rPr>
        <w:t>αι λέω όλοι μαζί</w:t>
      </w:r>
      <w:r>
        <w:rPr>
          <w:rFonts w:eastAsia="Times New Roman"/>
          <w:color w:val="201F1E"/>
          <w:szCs w:val="24"/>
        </w:rPr>
        <w:t>,</w:t>
      </w:r>
      <w:r w:rsidRPr="008B459D">
        <w:rPr>
          <w:rFonts w:eastAsia="Times New Roman"/>
          <w:color w:val="201F1E"/>
          <w:szCs w:val="24"/>
        </w:rPr>
        <w:t xml:space="preserve"> </w:t>
      </w:r>
      <w:r>
        <w:rPr>
          <w:rFonts w:eastAsia="Times New Roman"/>
          <w:color w:val="201F1E"/>
          <w:szCs w:val="24"/>
        </w:rPr>
        <w:t>δ</w:t>
      </w:r>
      <w:r w:rsidRPr="008B459D">
        <w:rPr>
          <w:rFonts w:eastAsia="Times New Roman"/>
          <w:color w:val="201F1E"/>
          <w:szCs w:val="24"/>
        </w:rPr>
        <w:t xml:space="preserve">ιότι οι ευθύνες είναι </w:t>
      </w:r>
      <w:r>
        <w:rPr>
          <w:rFonts w:eastAsia="Times New Roman"/>
          <w:color w:val="201F1E"/>
          <w:szCs w:val="24"/>
        </w:rPr>
        <w:t>συνολικές.</w:t>
      </w:r>
      <w:r w:rsidRPr="008B459D">
        <w:rPr>
          <w:rFonts w:eastAsia="Times New Roman"/>
          <w:color w:val="201F1E"/>
          <w:szCs w:val="24"/>
        </w:rPr>
        <w:t xml:space="preserve"> </w:t>
      </w:r>
      <w:r>
        <w:rPr>
          <w:rFonts w:eastAsia="Times New Roman"/>
          <w:color w:val="201F1E"/>
          <w:szCs w:val="24"/>
        </w:rPr>
        <w:t>Ά</w:t>
      </w:r>
      <w:r w:rsidRPr="008B459D">
        <w:rPr>
          <w:rFonts w:eastAsia="Times New Roman"/>
          <w:color w:val="201F1E"/>
          <w:szCs w:val="24"/>
        </w:rPr>
        <w:t xml:space="preserve">λλο </w:t>
      </w:r>
      <w:r>
        <w:rPr>
          <w:rFonts w:eastAsia="Times New Roman"/>
          <w:color w:val="201F1E"/>
          <w:szCs w:val="24"/>
        </w:rPr>
        <w:t>αν ένας</w:t>
      </w:r>
      <w:r w:rsidRPr="008B459D">
        <w:rPr>
          <w:rFonts w:eastAsia="Times New Roman"/>
          <w:color w:val="201F1E"/>
          <w:szCs w:val="24"/>
        </w:rPr>
        <w:t xml:space="preserve"> </w:t>
      </w:r>
      <w:r>
        <w:rPr>
          <w:rFonts w:eastAsia="Times New Roman"/>
          <w:color w:val="201F1E"/>
          <w:szCs w:val="24"/>
        </w:rPr>
        <w:t>έχει</w:t>
      </w:r>
      <w:r w:rsidRPr="008B459D">
        <w:rPr>
          <w:rFonts w:eastAsia="Times New Roman"/>
          <w:color w:val="201F1E"/>
          <w:szCs w:val="24"/>
        </w:rPr>
        <w:t xml:space="preserve"> </w:t>
      </w:r>
      <w:r>
        <w:rPr>
          <w:rFonts w:eastAsia="Times New Roman"/>
          <w:color w:val="201F1E"/>
          <w:szCs w:val="24"/>
        </w:rPr>
        <w:t>μεγαλύτερο</w:t>
      </w:r>
      <w:r w:rsidRPr="008B459D">
        <w:rPr>
          <w:rFonts w:eastAsia="Times New Roman"/>
          <w:color w:val="201F1E"/>
          <w:szCs w:val="24"/>
        </w:rPr>
        <w:t xml:space="preserve"> ποσοστό της ευθύνης και άλλος </w:t>
      </w:r>
      <w:r>
        <w:rPr>
          <w:rFonts w:eastAsia="Times New Roman"/>
          <w:color w:val="201F1E"/>
          <w:szCs w:val="24"/>
        </w:rPr>
        <w:t xml:space="preserve">μικρότερο. Δεν είναι αυτό το ζήτημά μας. Το ζήτημά </w:t>
      </w:r>
      <w:r w:rsidRPr="008B459D">
        <w:rPr>
          <w:rFonts w:eastAsia="Times New Roman"/>
          <w:color w:val="201F1E"/>
          <w:szCs w:val="24"/>
        </w:rPr>
        <w:t>μας είναι ότι πρέπει να διασφαλιστεί</w:t>
      </w:r>
      <w:r w:rsidRPr="008B459D">
        <w:rPr>
          <w:rFonts w:eastAsia="Times New Roman"/>
          <w:color w:val="201F1E"/>
          <w:szCs w:val="24"/>
        </w:rPr>
        <w:t xml:space="preserve"> το μέλλον της χώρας</w:t>
      </w:r>
      <w:r>
        <w:rPr>
          <w:rFonts w:eastAsia="Times New Roman"/>
          <w:color w:val="201F1E"/>
          <w:szCs w:val="24"/>
        </w:rPr>
        <w:t>.</w:t>
      </w:r>
      <w:r w:rsidRPr="008B459D">
        <w:rPr>
          <w:rFonts w:eastAsia="Times New Roman"/>
          <w:color w:val="201F1E"/>
          <w:szCs w:val="24"/>
        </w:rPr>
        <w:t xml:space="preserve"> </w:t>
      </w:r>
    </w:p>
    <w:p w14:paraId="219DA321" w14:textId="77777777" w:rsidR="00656A4F" w:rsidRDefault="000C25FA">
      <w:pPr>
        <w:spacing w:line="600" w:lineRule="auto"/>
        <w:ind w:firstLine="720"/>
        <w:jc w:val="both"/>
        <w:rPr>
          <w:rFonts w:eastAsia="Times New Roman"/>
          <w:color w:val="201F1E"/>
          <w:szCs w:val="24"/>
        </w:rPr>
      </w:pPr>
      <w:r>
        <w:rPr>
          <w:rFonts w:eastAsia="Times New Roman"/>
          <w:color w:val="201F1E"/>
          <w:szCs w:val="24"/>
        </w:rPr>
        <w:lastRenderedPageBreak/>
        <w:t>Θ</w:t>
      </w:r>
      <w:r w:rsidRPr="008B459D">
        <w:rPr>
          <w:rFonts w:eastAsia="Times New Roman"/>
          <w:color w:val="201F1E"/>
          <w:szCs w:val="24"/>
        </w:rPr>
        <w:t>α</w:t>
      </w:r>
      <w:r>
        <w:rPr>
          <w:rFonts w:eastAsia="Times New Roman"/>
          <w:color w:val="201F1E"/>
          <w:szCs w:val="24"/>
        </w:rPr>
        <w:t xml:space="preserve"> πω και κάτι που θέλω να μείνει</w:t>
      </w:r>
      <w:r w:rsidRPr="008B459D">
        <w:rPr>
          <w:rFonts w:eastAsia="Times New Roman"/>
          <w:color w:val="201F1E"/>
          <w:szCs w:val="24"/>
        </w:rPr>
        <w:t xml:space="preserve"> στα </w:t>
      </w:r>
      <w:r>
        <w:rPr>
          <w:rFonts w:eastAsia="Times New Roman"/>
          <w:color w:val="201F1E"/>
          <w:szCs w:val="24"/>
        </w:rPr>
        <w:t>Π</w:t>
      </w:r>
      <w:r w:rsidRPr="008B459D">
        <w:rPr>
          <w:rFonts w:eastAsia="Times New Roman"/>
          <w:color w:val="201F1E"/>
          <w:szCs w:val="24"/>
        </w:rPr>
        <w:t>ρακτικά της Βουλής</w:t>
      </w:r>
      <w:r>
        <w:rPr>
          <w:rFonts w:eastAsia="Times New Roman"/>
          <w:color w:val="201F1E"/>
          <w:szCs w:val="24"/>
        </w:rPr>
        <w:t>.</w:t>
      </w:r>
      <w:r w:rsidRPr="008B459D">
        <w:rPr>
          <w:rFonts w:eastAsia="Times New Roman"/>
          <w:color w:val="201F1E"/>
          <w:szCs w:val="24"/>
        </w:rPr>
        <w:t xml:space="preserve"> </w:t>
      </w:r>
      <w:r>
        <w:rPr>
          <w:rFonts w:eastAsia="Times New Roman"/>
          <w:color w:val="201F1E"/>
          <w:szCs w:val="24"/>
        </w:rPr>
        <w:t>Α</w:t>
      </w:r>
      <w:r w:rsidRPr="008B459D">
        <w:rPr>
          <w:rFonts w:eastAsia="Times New Roman"/>
          <w:color w:val="201F1E"/>
          <w:szCs w:val="24"/>
        </w:rPr>
        <w:t xml:space="preserve">ν δείτε πόσο </w:t>
      </w:r>
      <w:r>
        <w:rPr>
          <w:rFonts w:eastAsia="Times New Roman"/>
          <w:color w:val="201F1E"/>
          <w:szCs w:val="24"/>
        </w:rPr>
        <w:t xml:space="preserve">ο </w:t>
      </w:r>
      <w:r w:rsidRPr="008B459D">
        <w:rPr>
          <w:rFonts w:eastAsia="Times New Roman"/>
          <w:color w:val="201F1E"/>
          <w:szCs w:val="24"/>
        </w:rPr>
        <w:t>πληθυσμός ελαττώνεται διαχρονικά</w:t>
      </w:r>
      <w:r>
        <w:rPr>
          <w:rFonts w:eastAsia="Times New Roman"/>
          <w:color w:val="201F1E"/>
          <w:szCs w:val="24"/>
        </w:rPr>
        <w:t>,</w:t>
      </w:r>
      <w:r w:rsidRPr="008B459D">
        <w:rPr>
          <w:rFonts w:eastAsia="Times New Roman"/>
          <w:color w:val="201F1E"/>
          <w:szCs w:val="24"/>
        </w:rPr>
        <w:t xml:space="preserve"> τότε</w:t>
      </w:r>
      <w:r>
        <w:rPr>
          <w:rFonts w:eastAsia="Times New Roman"/>
          <w:color w:val="201F1E"/>
          <w:szCs w:val="24"/>
        </w:rPr>
        <w:t>,</w:t>
      </w:r>
      <w:r w:rsidRPr="008B459D">
        <w:rPr>
          <w:rFonts w:eastAsia="Times New Roman"/>
          <w:color w:val="201F1E"/>
          <w:szCs w:val="24"/>
        </w:rPr>
        <w:t xml:space="preserve"> μετά </w:t>
      </w:r>
      <w:r>
        <w:rPr>
          <w:rFonts w:eastAsia="Times New Roman"/>
          <w:color w:val="201F1E"/>
          <w:szCs w:val="24"/>
        </w:rPr>
        <w:t xml:space="preserve">από </w:t>
      </w:r>
      <w:r w:rsidRPr="008B459D">
        <w:rPr>
          <w:rFonts w:eastAsia="Times New Roman"/>
          <w:color w:val="201F1E"/>
          <w:szCs w:val="24"/>
        </w:rPr>
        <w:t>ένα</w:t>
      </w:r>
      <w:r>
        <w:rPr>
          <w:rFonts w:eastAsia="Times New Roman"/>
          <w:color w:val="201F1E"/>
          <w:szCs w:val="24"/>
        </w:rPr>
        <w:t>ν</w:t>
      </w:r>
      <w:r w:rsidRPr="008B459D">
        <w:rPr>
          <w:rFonts w:eastAsia="Times New Roman"/>
          <w:color w:val="201F1E"/>
          <w:szCs w:val="24"/>
        </w:rPr>
        <w:t xml:space="preserve"> αιώνα</w:t>
      </w:r>
      <w:r>
        <w:rPr>
          <w:rFonts w:eastAsia="Times New Roman"/>
          <w:color w:val="201F1E"/>
          <w:szCs w:val="24"/>
        </w:rPr>
        <w:t>,</w:t>
      </w:r>
      <w:r w:rsidRPr="008B459D">
        <w:rPr>
          <w:rFonts w:eastAsia="Times New Roman"/>
          <w:color w:val="201F1E"/>
          <w:szCs w:val="24"/>
        </w:rPr>
        <w:t xml:space="preserve"> που είναι περίπου το τέλος </w:t>
      </w:r>
      <w:r>
        <w:rPr>
          <w:rFonts w:eastAsia="Times New Roman"/>
          <w:color w:val="201F1E"/>
          <w:szCs w:val="24"/>
        </w:rPr>
        <w:t>του</w:t>
      </w:r>
      <w:r w:rsidRPr="008B459D">
        <w:rPr>
          <w:rFonts w:eastAsia="Times New Roman"/>
          <w:color w:val="201F1E"/>
          <w:szCs w:val="24"/>
        </w:rPr>
        <w:t xml:space="preserve"> </w:t>
      </w:r>
      <w:proofErr w:type="spellStart"/>
      <w:r w:rsidRPr="008B459D">
        <w:rPr>
          <w:rFonts w:eastAsia="Times New Roman"/>
          <w:color w:val="201F1E"/>
          <w:szCs w:val="24"/>
        </w:rPr>
        <w:t>υπερταμείου</w:t>
      </w:r>
      <w:proofErr w:type="spellEnd"/>
      <w:r>
        <w:rPr>
          <w:rFonts w:eastAsia="Times New Roman"/>
          <w:color w:val="201F1E"/>
          <w:szCs w:val="24"/>
        </w:rPr>
        <w:t>,</w:t>
      </w:r>
      <w:r w:rsidRPr="008B459D">
        <w:rPr>
          <w:rFonts w:eastAsia="Times New Roman"/>
          <w:color w:val="201F1E"/>
          <w:szCs w:val="24"/>
        </w:rPr>
        <w:t xml:space="preserve"> </w:t>
      </w:r>
      <w:r>
        <w:rPr>
          <w:rFonts w:eastAsia="Times New Roman"/>
          <w:color w:val="201F1E"/>
          <w:szCs w:val="24"/>
        </w:rPr>
        <w:t>ο</w:t>
      </w:r>
      <w:r w:rsidRPr="008B459D">
        <w:rPr>
          <w:rFonts w:eastAsia="Times New Roman"/>
          <w:color w:val="201F1E"/>
          <w:szCs w:val="24"/>
        </w:rPr>
        <w:t xml:space="preserve"> </w:t>
      </w:r>
      <w:r>
        <w:rPr>
          <w:rFonts w:eastAsia="Times New Roman"/>
          <w:color w:val="201F1E"/>
          <w:szCs w:val="24"/>
        </w:rPr>
        <w:t>ε</w:t>
      </w:r>
      <w:r w:rsidRPr="008B459D">
        <w:rPr>
          <w:rFonts w:eastAsia="Times New Roman"/>
          <w:color w:val="201F1E"/>
          <w:szCs w:val="24"/>
        </w:rPr>
        <w:t xml:space="preserve">λληνικός </w:t>
      </w:r>
      <w:r>
        <w:rPr>
          <w:rFonts w:eastAsia="Times New Roman"/>
          <w:color w:val="201F1E"/>
          <w:szCs w:val="24"/>
        </w:rPr>
        <w:t>πληθυσμός</w:t>
      </w:r>
      <w:r w:rsidRPr="008B459D">
        <w:rPr>
          <w:rFonts w:eastAsia="Times New Roman"/>
          <w:color w:val="201F1E"/>
          <w:szCs w:val="24"/>
        </w:rPr>
        <w:t xml:space="preserve"> θα είναι </w:t>
      </w:r>
      <w:r>
        <w:rPr>
          <w:rFonts w:eastAsia="Times New Roman"/>
          <w:color w:val="201F1E"/>
          <w:szCs w:val="24"/>
        </w:rPr>
        <w:t>περί τα τρία</w:t>
      </w:r>
      <w:r w:rsidRPr="008B459D">
        <w:rPr>
          <w:rFonts w:eastAsia="Times New Roman"/>
          <w:color w:val="201F1E"/>
          <w:szCs w:val="24"/>
        </w:rPr>
        <w:t xml:space="preserve"> εκατομμύρ</w:t>
      </w:r>
      <w:r w:rsidRPr="008B459D">
        <w:rPr>
          <w:rFonts w:eastAsia="Times New Roman"/>
          <w:color w:val="201F1E"/>
          <w:szCs w:val="24"/>
        </w:rPr>
        <w:t>ια</w:t>
      </w:r>
      <w:r>
        <w:rPr>
          <w:rFonts w:eastAsia="Times New Roman"/>
          <w:color w:val="201F1E"/>
          <w:szCs w:val="24"/>
        </w:rPr>
        <w:t>,</w:t>
      </w:r>
      <w:r w:rsidRPr="008B459D">
        <w:rPr>
          <w:rFonts w:eastAsia="Times New Roman"/>
          <w:color w:val="201F1E"/>
          <w:szCs w:val="24"/>
        </w:rPr>
        <w:t xml:space="preserve"> </w:t>
      </w:r>
      <w:r>
        <w:rPr>
          <w:rFonts w:eastAsia="Times New Roman"/>
          <w:color w:val="201F1E"/>
          <w:szCs w:val="24"/>
        </w:rPr>
        <w:t xml:space="preserve">αν δεν συμβούν άλλα πράγματα. </w:t>
      </w:r>
    </w:p>
    <w:p w14:paraId="219DA322" w14:textId="77777777" w:rsidR="00656A4F" w:rsidRDefault="000C25FA">
      <w:pPr>
        <w:spacing w:line="600" w:lineRule="auto"/>
        <w:ind w:firstLine="720"/>
        <w:jc w:val="both"/>
        <w:rPr>
          <w:rFonts w:eastAsia="Times New Roman"/>
          <w:color w:val="201F1E"/>
          <w:szCs w:val="24"/>
        </w:rPr>
      </w:pPr>
      <w:r>
        <w:rPr>
          <w:rFonts w:eastAsia="Times New Roman"/>
          <w:color w:val="201F1E"/>
          <w:szCs w:val="24"/>
        </w:rPr>
        <w:t>Α</w:t>
      </w:r>
      <w:r w:rsidRPr="008B459D">
        <w:rPr>
          <w:rFonts w:eastAsia="Times New Roman"/>
          <w:color w:val="201F1E"/>
          <w:szCs w:val="24"/>
        </w:rPr>
        <w:t>υτά πρέπει να τα δούμε</w:t>
      </w:r>
      <w:r>
        <w:rPr>
          <w:rFonts w:eastAsia="Times New Roman"/>
          <w:color w:val="201F1E"/>
          <w:szCs w:val="24"/>
        </w:rPr>
        <w:t>,</w:t>
      </w:r>
      <w:r w:rsidRPr="008B459D">
        <w:rPr>
          <w:rFonts w:eastAsia="Times New Roman"/>
          <w:color w:val="201F1E"/>
          <w:szCs w:val="24"/>
        </w:rPr>
        <w:t xml:space="preserve"> </w:t>
      </w:r>
      <w:r>
        <w:rPr>
          <w:rFonts w:eastAsia="Times New Roman"/>
          <w:color w:val="201F1E"/>
          <w:szCs w:val="24"/>
        </w:rPr>
        <w:t>γιατί</w:t>
      </w:r>
      <w:r>
        <w:rPr>
          <w:rFonts w:eastAsia="Times New Roman"/>
          <w:color w:val="201F1E"/>
          <w:szCs w:val="24"/>
        </w:rPr>
        <w:t>,</w:t>
      </w:r>
      <w:r>
        <w:rPr>
          <w:rFonts w:eastAsia="Times New Roman"/>
          <w:color w:val="201F1E"/>
          <w:szCs w:val="24"/>
        </w:rPr>
        <w:t xml:space="preserve"> αν</w:t>
      </w:r>
      <w:r w:rsidRPr="008B459D">
        <w:rPr>
          <w:rFonts w:eastAsia="Times New Roman"/>
          <w:color w:val="201F1E"/>
          <w:szCs w:val="24"/>
        </w:rPr>
        <w:t xml:space="preserve"> συμβούν αυτά</w:t>
      </w:r>
      <w:r>
        <w:rPr>
          <w:rFonts w:eastAsia="Times New Roman"/>
          <w:color w:val="201F1E"/>
          <w:szCs w:val="24"/>
        </w:rPr>
        <w:t>,</w:t>
      </w:r>
      <w:r w:rsidRPr="008B459D">
        <w:rPr>
          <w:rFonts w:eastAsia="Times New Roman"/>
          <w:color w:val="201F1E"/>
          <w:szCs w:val="24"/>
        </w:rPr>
        <w:t xml:space="preserve"> τότε </w:t>
      </w:r>
      <w:r>
        <w:rPr>
          <w:rFonts w:eastAsia="Times New Roman"/>
          <w:color w:val="201F1E"/>
          <w:szCs w:val="24"/>
        </w:rPr>
        <w:t>εδώ δεν θα υπάρχουν τ</w:t>
      </w:r>
      <w:r w:rsidRPr="008B459D">
        <w:rPr>
          <w:rFonts w:eastAsia="Times New Roman"/>
          <w:color w:val="201F1E"/>
          <w:szCs w:val="24"/>
        </w:rPr>
        <w:t>ρία εκατομμύρια</w:t>
      </w:r>
      <w:r>
        <w:rPr>
          <w:rFonts w:eastAsia="Times New Roman"/>
          <w:color w:val="201F1E"/>
          <w:szCs w:val="24"/>
        </w:rPr>
        <w:t>.</w:t>
      </w:r>
      <w:r w:rsidRPr="008B459D">
        <w:rPr>
          <w:rFonts w:eastAsia="Times New Roman"/>
          <w:color w:val="201F1E"/>
          <w:szCs w:val="24"/>
        </w:rPr>
        <w:t xml:space="preserve"> </w:t>
      </w:r>
      <w:r>
        <w:rPr>
          <w:rFonts w:eastAsia="Times New Roman"/>
          <w:color w:val="201F1E"/>
          <w:szCs w:val="24"/>
        </w:rPr>
        <w:t>Θ</w:t>
      </w:r>
      <w:r w:rsidRPr="008B459D">
        <w:rPr>
          <w:rFonts w:eastAsia="Times New Roman"/>
          <w:color w:val="201F1E"/>
          <w:szCs w:val="24"/>
        </w:rPr>
        <w:t xml:space="preserve">α υπάρχουν </w:t>
      </w:r>
      <w:r>
        <w:rPr>
          <w:rFonts w:eastAsia="Times New Roman"/>
          <w:color w:val="201F1E"/>
          <w:szCs w:val="24"/>
        </w:rPr>
        <w:t>δέκα, δεκαπέντε, είκοσι</w:t>
      </w:r>
      <w:r w:rsidRPr="008B459D">
        <w:rPr>
          <w:rFonts w:eastAsia="Times New Roman"/>
          <w:color w:val="201F1E"/>
          <w:szCs w:val="24"/>
        </w:rPr>
        <w:t xml:space="preserve"> εκατομμύρια</w:t>
      </w:r>
      <w:r>
        <w:rPr>
          <w:rFonts w:eastAsia="Times New Roman"/>
          <w:color w:val="201F1E"/>
          <w:szCs w:val="24"/>
        </w:rPr>
        <w:t>,</w:t>
      </w:r>
      <w:r w:rsidRPr="008B459D">
        <w:rPr>
          <w:rFonts w:eastAsia="Times New Roman"/>
          <w:color w:val="201F1E"/>
          <w:szCs w:val="24"/>
        </w:rPr>
        <w:t xml:space="preserve"> αλλά δεν θα είναι οι σημερινοί Έλληνες</w:t>
      </w:r>
      <w:r>
        <w:rPr>
          <w:rFonts w:eastAsia="Times New Roman"/>
          <w:color w:val="201F1E"/>
          <w:szCs w:val="24"/>
        </w:rPr>
        <w:t>. Α</w:t>
      </w:r>
      <w:r w:rsidRPr="008B459D">
        <w:rPr>
          <w:rFonts w:eastAsia="Times New Roman"/>
          <w:color w:val="201F1E"/>
          <w:szCs w:val="24"/>
        </w:rPr>
        <w:t xml:space="preserve">υτό </w:t>
      </w:r>
      <w:r>
        <w:rPr>
          <w:rFonts w:eastAsia="Times New Roman"/>
          <w:color w:val="201F1E"/>
          <w:szCs w:val="24"/>
        </w:rPr>
        <w:t>θ</w:t>
      </w:r>
      <w:r w:rsidRPr="008B459D">
        <w:rPr>
          <w:rFonts w:eastAsia="Times New Roman"/>
          <w:color w:val="201F1E"/>
          <w:szCs w:val="24"/>
        </w:rPr>
        <w:t>έλω να ξεκαθαρίσω</w:t>
      </w:r>
      <w:r>
        <w:rPr>
          <w:rFonts w:eastAsia="Times New Roman"/>
          <w:color w:val="201F1E"/>
          <w:szCs w:val="24"/>
        </w:rPr>
        <w:t>.</w:t>
      </w:r>
      <w:r w:rsidRPr="008B459D">
        <w:rPr>
          <w:rFonts w:eastAsia="Times New Roman"/>
          <w:color w:val="201F1E"/>
          <w:szCs w:val="24"/>
        </w:rPr>
        <w:t xml:space="preserve"> </w:t>
      </w:r>
      <w:r>
        <w:rPr>
          <w:rFonts w:eastAsia="Times New Roman"/>
          <w:color w:val="201F1E"/>
          <w:szCs w:val="24"/>
        </w:rPr>
        <w:t>Δεν θα είναι οι</w:t>
      </w:r>
      <w:r>
        <w:rPr>
          <w:rFonts w:eastAsia="Times New Roman"/>
          <w:color w:val="201F1E"/>
          <w:szCs w:val="24"/>
        </w:rPr>
        <w:t xml:space="preserve"> σημερινοί Έλληνες.</w:t>
      </w:r>
      <w:r w:rsidRPr="008B459D">
        <w:rPr>
          <w:rFonts w:eastAsia="Times New Roman"/>
          <w:color w:val="201F1E"/>
          <w:szCs w:val="24"/>
        </w:rPr>
        <w:t xml:space="preserve"> </w:t>
      </w:r>
      <w:r>
        <w:rPr>
          <w:rFonts w:eastAsia="Times New Roman"/>
          <w:color w:val="201F1E"/>
          <w:szCs w:val="24"/>
        </w:rPr>
        <w:t>Δ</w:t>
      </w:r>
      <w:r w:rsidRPr="008B459D">
        <w:rPr>
          <w:rFonts w:eastAsia="Times New Roman"/>
          <w:color w:val="201F1E"/>
          <w:szCs w:val="24"/>
        </w:rPr>
        <w:t xml:space="preserve">εν ξέρω τι θρησκεία </w:t>
      </w:r>
      <w:r>
        <w:rPr>
          <w:rFonts w:eastAsia="Times New Roman"/>
          <w:color w:val="201F1E"/>
          <w:szCs w:val="24"/>
        </w:rPr>
        <w:t>θα έχουν, δ</w:t>
      </w:r>
      <w:r w:rsidRPr="008B459D">
        <w:rPr>
          <w:rFonts w:eastAsia="Times New Roman"/>
          <w:color w:val="201F1E"/>
          <w:szCs w:val="24"/>
        </w:rPr>
        <w:t>εν ξέρω ποιοι θα είναι</w:t>
      </w:r>
      <w:r>
        <w:rPr>
          <w:rFonts w:eastAsia="Times New Roman"/>
          <w:color w:val="201F1E"/>
          <w:szCs w:val="24"/>
        </w:rPr>
        <w:t>.</w:t>
      </w:r>
      <w:r w:rsidRPr="008B459D">
        <w:rPr>
          <w:rFonts w:eastAsia="Times New Roman"/>
          <w:color w:val="201F1E"/>
          <w:szCs w:val="24"/>
        </w:rPr>
        <w:t xml:space="preserve"> </w:t>
      </w:r>
      <w:r>
        <w:rPr>
          <w:rFonts w:eastAsia="Times New Roman"/>
          <w:color w:val="201F1E"/>
          <w:szCs w:val="24"/>
        </w:rPr>
        <w:t>Εμείς δεν θα υπάρχουμε</w:t>
      </w:r>
      <w:r w:rsidRPr="008B459D">
        <w:rPr>
          <w:rFonts w:eastAsia="Times New Roman"/>
          <w:color w:val="201F1E"/>
          <w:szCs w:val="24"/>
        </w:rPr>
        <w:t xml:space="preserve"> </w:t>
      </w:r>
      <w:r>
        <w:rPr>
          <w:rFonts w:eastAsia="Times New Roman"/>
          <w:color w:val="201F1E"/>
          <w:szCs w:val="24"/>
        </w:rPr>
        <w:t>α</w:t>
      </w:r>
      <w:r w:rsidRPr="008B459D">
        <w:rPr>
          <w:rFonts w:eastAsia="Times New Roman"/>
          <w:color w:val="201F1E"/>
          <w:szCs w:val="24"/>
        </w:rPr>
        <w:t>σφαλώς</w:t>
      </w:r>
      <w:r>
        <w:rPr>
          <w:rFonts w:eastAsia="Times New Roman"/>
          <w:color w:val="201F1E"/>
          <w:szCs w:val="24"/>
        </w:rPr>
        <w:t>.</w:t>
      </w:r>
      <w:r w:rsidRPr="008B459D">
        <w:rPr>
          <w:rFonts w:eastAsia="Times New Roman"/>
          <w:color w:val="201F1E"/>
          <w:szCs w:val="24"/>
        </w:rPr>
        <w:t xml:space="preserve"> </w:t>
      </w:r>
      <w:r>
        <w:rPr>
          <w:rFonts w:eastAsia="Times New Roman"/>
          <w:color w:val="201F1E"/>
          <w:szCs w:val="24"/>
        </w:rPr>
        <w:t xml:space="preserve">Όμως </w:t>
      </w:r>
      <w:r w:rsidRPr="008B459D">
        <w:rPr>
          <w:rFonts w:eastAsia="Times New Roman"/>
          <w:color w:val="201F1E"/>
          <w:szCs w:val="24"/>
        </w:rPr>
        <w:t xml:space="preserve">κάποια στιγμή αυτά τα πράγματα πρέπει να </w:t>
      </w:r>
      <w:r>
        <w:rPr>
          <w:rFonts w:eastAsia="Times New Roman"/>
          <w:color w:val="201F1E"/>
          <w:szCs w:val="24"/>
        </w:rPr>
        <w:t xml:space="preserve">τα </w:t>
      </w:r>
      <w:r w:rsidRPr="008B459D">
        <w:rPr>
          <w:rFonts w:eastAsia="Times New Roman"/>
          <w:color w:val="201F1E"/>
          <w:szCs w:val="24"/>
        </w:rPr>
        <w:t>συζητάμε στη Βουλή</w:t>
      </w:r>
      <w:r>
        <w:rPr>
          <w:rFonts w:eastAsia="Times New Roman"/>
          <w:color w:val="201F1E"/>
          <w:szCs w:val="24"/>
        </w:rPr>
        <w:t>,</w:t>
      </w:r>
      <w:r w:rsidRPr="008B459D">
        <w:rPr>
          <w:rFonts w:eastAsia="Times New Roman"/>
          <w:color w:val="201F1E"/>
          <w:szCs w:val="24"/>
        </w:rPr>
        <w:t xml:space="preserve"> ανεξαρτήτως τι λέει το ένα άκρο και τι λέει το άλλο άκρο</w:t>
      </w:r>
      <w:r>
        <w:rPr>
          <w:rFonts w:eastAsia="Times New Roman"/>
          <w:color w:val="201F1E"/>
          <w:szCs w:val="24"/>
        </w:rPr>
        <w:t>, εάν πιστεύουμε όλοι</w:t>
      </w:r>
      <w:r w:rsidRPr="008B459D">
        <w:rPr>
          <w:rFonts w:eastAsia="Times New Roman"/>
          <w:color w:val="201F1E"/>
          <w:szCs w:val="24"/>
        </w:rPr>
        <w:t xml:space="preserve"> ε</w:t>
      </w:r>
      <w:r w:rsidRPr="008B459D">
        <w:rPr>
          <w:rFonts w:eastAsia="Times New Roman"/>
          <w:color w:val="201F1E"/>
          <w:szCs w:val="24"/>
        </w:rPr>
        <w:t xml:space="preserve">πιτέλους </w:t>
      </w:r>
      <w:r>
        <w:rPr>
          <w:rFonts w:eastAsia="Times New Roman"/>
          <w:color w:val="201F1E"/>
          <w:szCs w:val="24"/>
        </w:rPr>
        <w:t xml:space="preserve">σε </w:t>
      </w:r>
      <w:r w:rsidRPr="008B459D">
        <w:rPr>
          <w:rFonts w:eastAsia="Times New Roman"/>
          <w:color w:val="201F1E"/>
          <w:szCs w:val="24"/>
        </w:rPr>
        <w:t>αυτό το θέμα που λέγεται Ελλάδα</w:t>
      </w:r>
      <w:r>
        <w:rPr>
          <w:rFonts w:eastAsia="Times New Roman"/>
          <w:color w:val="201F1E"/>
          <w:szCs w:val="24"/>
        </w:rPr>
        <w:t>.</w:t>
      </w:r>
    </w:p>
    <w:p w14:paraId="219DA323" w14:textId="77777777" w:rsidR="00656A4F" w:rsidRDefault="000C25FA">
      <w:pPr>
        <w:spacing w:line="600" w:lineRule="auto"/>
        <w:ind w:firstLine="720"/>
        <w:jc w:val="center"/>
        <w:rPr>
          <w:rFonts w:eastAsia="Times New Roman"/>
          <w:color w:val="201F1E"/>
          <w:szCs w:val="24"/>
        </w:rPr>
      </w:pPr>
      <w:r>
        <w:rPr>
          <w:rFonts w:eastAsia="Times New Roman"/>
          <w:color w:val="201F1E"/>
          <w:szCs w:val="24"/>
        </w:rPr>
        <w:t>(Χειροκροτήματα από την πτέρυγα της Δημοκρατικής Συμπαράταξης)</w:t>
      </w:r>
    </w:p>
    <w:p w14:paraId="219DA324" w14:textId="77777777" w:rsidR="00656A4F" w:rsidRDefault="000C25FA">
      <w:pPr>
        <w:spacing w:line="600" w:lineRule="auto"/>
        <w:ind w:firstLine="720"/>
        <w:jc w:val="both"/>
        <w:rPr>
          <w:rFonts w:eastAsia="Times New Roman"/>
          <w:color w:val="201F1E"/>
          <w:szCs w:val="24"/>
        </w:rPr>
      </w:pPr>
      <w:r>
        <w:rPr>
          <w:rFonts w:eastAsia="Times New Roman"/>
          <w:b/>
          <w:color w:val="201F1E"/>
          <w:szCs w:val="24"/>
        </w:rPr>
        <w:t>ΠΡΟΕΔΡΕΥΩΝ (Νικήτας Κακλαμάνης):</w:t>
      </w:r>
      <w:r w:rsidRPr="008B459D">
        <w:rPr>
          <w:rFonts w:eastAsia="Times New Roman"/>
          <w:color w:val="201F1E"/>
          <w:szCs w:val="24"/>
        </w:rPr>
        <w:t xml:space="preserve"> </w:t>
      </w:r>
      <w:r>
        <w:rPr>
          <w:rFonts w:eastAsia="Times New Roman"/>
          <w:color w:val="201F1E"/>
          <w:szCs w:val="24"/>
        </w:rPr>
        <w:t xml:space="preserve">Επιτέλους, κύριε Μαντά, ήρθε </w:t>
      </w:r>
      <w:r w:rsidRPr="008B459D">
        <w:rPr>
          <w:rFonts w:eastAsia="Times New Roman"/>
          <w:color w:val="201F1E"/>
          <w:szCs w:val="24"/>
        </w:rPr>
        <w:t xml:space="preserve">η σειρά </w:t>
      </w:r>
      <w:r>
        <w:rPr>
          <w:rFonts w:eastAsia="Times New Roman"/>
          <w:color w:val="201F1E"/>
          <w:szCs w:val="24"/>
        </w:rPr>
        <w:t>σας.</w:t>
      </w:r>
      <w:r w:rsidRPr="008B459D">
        <w:rPr>
          <w:rFonts w:eastAsia="Times New Roman"/>
          <w:color w:val="201F1E"/>
          <w:szCs w:val="24"/>
        </w:rPr>
        <w:t xml:space="preserve"> </w:t>
      </w:r>
    </w:p>
    <w:p w14:paraId="219DA325" w14:textId="77777777" w:rsidR="00656A4F" w:rsidRDefault="000C25FA">
      <w:pPr>
        <w:spacing w:line="600" w:lineRule="auto"/>
        <w:ind w:firstLine="720"/>
        <w:jc w:val="both"/>
        <w:rPr>
          <w:rFonts w:eastAsia="Times New Roman"/>
          <w:color w:val="201F1E"/>
          <w:szCs w:val="24"/>
        </w:rPr>
      </w:pPr>
      <w:r>
        <w:rPr>
          <w:rFonts w:eastAsia="Times New Roman"/>
          <w:color w:val="201F1E"/>
          <w:szCs w:val="24"/>
        </w:rPr>
        <w:lastRenderedPageBreak/>
        <w:t xml:space="preserve">Σας </w:t>
      </w:r>
      <w:r w:rsidRPr="008B459D">
        <w:rPr>
          <w:rFonts w:eastAsia="Times New Roman"/>
          <w:color w:val="201F1E"/>
          <w:szCs w:val="24"/>
        </w:rPr>
        <w:t>βάζω εξαρχής</w:t>
      </w:r>
      <w:r>
        <w:rPr>
          <w:rFonts w:eastAsia="Times New Roman"/>
          <w:color w:val="201F1E"/>
          <w:szCs w:val="24"/>
        </w:rPr>
        <w:t>,</w:t>
      </w:r>
      <w:r w:rsidRPr="008B459D">
        <w:rPr>
          <w:rFonts w:eastAsia="Times New Roman"/>
          <w:color w:val="201F1E"/>
          <w:szCs w:val="24"/>
        </w:rPr>
        <w:t xml:space="preserve"> αντί για </w:t>
      </w:r>
      <w:r>
        <w:rPr>
          <w:rFonts w:eastAsia="Times New Roman"/>
          <w:color w:val="201F1E"/>
          <w:szCs w:val="24"/>
        </w:rPr>
        <w:t>δώδεκα, δεκαπέντε</w:t>
      </w:r>
      <w:r w:rsidRPr="008B459D">
        <w:rPr>
          <w:rFonts w:eastAsia="Times New Roman"/>
          <w:color w:val="201F1E"/>
          <w:szCs w:val="24"/>
        </w:rPr>
        <w:t xml:space="preserve"> λεπτά και είμαι σίγουρος ότι θα είναι αρκετά</w:t>
      </w:r>
      <w:r>
        <w:rPr>
          <w:rFonts w:eastAsia="Times New Roman"/>
          <w:color w:val="201F1E"/>
          <w:szCs w:val="24"/>
        </w:rPr>
        <w:t>.</w:t>
      </w:r>
      <w:r w:rsidRPr="008B459D">
        <w:rPr>
          <w:rFonts w:eastAsia="Times New Roman"/>
          <w:color w:val="201F1E"/>
          <w:szCs w:val="24"/>
        </w:rPr>
        <w:t xml:space="preserve"> </w:t>
      </w:r>
    </w:p>
    <w:p w14:paraId="219DA326" w14:textId="77777777" w:rsidR="00656A4F" w:rsidRDefault="000C25FA">
      <w:pPr>
        <w:spacing w:line="600" w:lineRule="auto"/>
        <w:ind w:firstLine="720"/>
        <w:jc w:val="both"/>
        <w:rPr>
          <w:rFonts w:eastAsia="Times New Roman"/>
          <w:color w:val="201F1E"/>
          <w:szCs w:val="24"/>
        </w:rPr>
      </w:pPr>
      <w:r>
        <w:rPr>
          <w:rFonts w:eastAsia="Times New Roman"/>
          <w:color w:val="201F1E"/>
          <w:szCs w:val="24"/>
        </w:rPr>
        <w:t xml:space="preserve">Ορίστε, έχετε τον λόγο. </w:t>
      </w:r>
    </w:p>
    <w:p w14:paraId="219DA327" w14:textId="77777777" w:rsidR="00656A4F" w:rsidRDefault="000C25FA">
      <w:pPr>
        <w:spacing w:line="600" w:lineRule="auto"/>
        <w:ind w:firstLine="720"/>
        <w:jc w:val="both"/>
        <w:rPr>
          <w:rFonts w:eastAsia="Times New Roman"/>
          <w:color w:val="201F1E"/>
          <w:szCs w:val="24"/>
        </w:rPr>
      </w:pPr>
      <w:r>
        <w:rPr>
          <w:rFonts w:eastAsia="Times New Roman"/>
          <w:b/>
          <w:color w:val="201F1E"/>
          <w:szCs w:val="24"/>
        </w:rPr>
        <w:t xml:space="preserve">ΧΡΗΣΤΟΣ ΜΑΝΤΑΣ: </w:t>
      </w:r>
      <w:r>
        <w:rPr>
          <w:rFonts w:eastAsia="Times New Roman"/>
          <w:color w:val="201F1E"/>
          <w:szCs w:val="24"/>
        </w:rPr>
        <w:t>Σ</w:t>
      </w:r>
      <w:r w:rsidRPr="008B459D">
        <w:rPr>
          <w:rFonts w:eastAsia="Times New Roman"/>
          <w:color w:val="201F1E"/>
          <w:szCs w:val="24"/>
        </w:rPr>
        <w:t xml:space="preserve">υμμερίζομαι </w:t>
      </w:r>
      <w:r>
        <w:rPr>
          <w:rFonts w:eastAsia="Times New Roman"/>
          <w:color w:val="201F1E"/>
          <w:szCs w:val="24"/>
        </w:rPr>
        <w:t>τ</w:t>
      </w:r>
      <w:r w:rsidRPr="008B459D">
        <w:rPr>
          <w:rFonts w:eastAsia="Times New Roman"/>
          <w:color w:val="201F1E"/>
          <w:szCs w:val="24"/>
        </w:rPr>
        <w:t xml:space="preserve">η μεγάλη εικόνα </w:t>
      </w:r>
      <w:r>
        <w:rPr>
          <w:rFonts w:eastAsia="Times New Roman"/>
          <w:color w:val="201F1E"/>
          <w:szCs w:val="24"/>
        </w:rPr>
        <w:t xml:space="preserve">που προσπαθεί να δώσει ο κ. </w:t>
      </w:r>
      <w:proofErr w:type="spellStart"/>
      <w:r>
        <w:rPr>
          <w:rFonts w:eastAsia="Times New Roman"/>
          <w:color w:val="201F1E"/>
          <w:szCs w:val="24"/>
        </w:rPr>
        <w:t>Κ</w:t>
      </w:r>
      <w:r w:rsidRPr="008B459D">
        <w:rPr>
          <w:rFonts w:eastAsia="Times New Roman"/>
          <w:color w:val="201F1E"/>
          <w:szCs w:val="24"/>
        </w:rPr>
        <w:t>ρεμαστινός</w:t>
      </w:r>
      <w:proofErr w:type="spellEnd"/>
      <w:r>
        <w:rPr>
          <w:rFonts w:eastAsia="Times New Roman"/>
          <w:color w:val="201F1E"/>
          <w:szCs w:val="24"/>
        </w:rPr>
        <w:t>,</w:t>
      </w:r>
      <w:r w:rsidRPr="008B459D">
        <w:rPr>
          <w:rFonts w:eastAsia="Times New Roman"/>
          <w:color w:val="201F1E"/>
          <w:szCs w:val="24"/>
        </w:rPr>
        <w:t xml:space="preserve"> όταν συζητάμε κρίσιμα θέματα μέσα σε αυτή την </w:t>
      </w:r>
      <w:r>
        <w:rPr>
          <w:rFonts w:eastAsia="Times New Roman"/>
          <w:color w:val="201F1E"/>
          <w:szCs w:val="24"/>
        </w:rPr>
        <w:t>Αίθουσα. Θα πω μερικά πράγματα γι’</w:t>
      </w:r>
      <w:r w:rsidRPr="008B459D">
        <w:rPr>
          <w:rFonts w:eastAsia="Times New Roman"/>
          <w:color w:val="201F1E"/>
          <w:szCs w:val="24"/>
        </w:rPr>
        <w:t xml:space="preserve"> αυτό</w:t>
      </w:r>
      <w:r>
        <w:rPr>
          <w:rFonts w:eastAsia="Times New Roman"/>
          <w:color w:val="201F1E"/>
          <w:szCs w:val="24"/>
        </w:rPr>
        <w:t>.</w:t>
      </w:r>
      <w:r w:rsidRPr="008B459D">
        <w:rPr>
          <w:rFonts w:eastAsia="Times New Roman"/>
          <w:color w:val="201F1E"/>
          <w:szCs w:val="24"/>
        </w:rPr>
        <w:t xml:space="preserve"> </w:t>
      </w:r>
    </w:p>
    <w:p w14:paraId="219DA328" w14:textId="77777777" w:rsidR="00656A4F" w:rsidRDefault="000C25FA">
      <w:pPr>
        <w:spacing w:line="600" w:lineRule="auto"/>
        <w:ind w:firstLine="720"/>
        <w:jc w:val="both"/>
        <w:rPr>
          <w:rFonts w:eastAsia="Times New Roman"/>
          <w:color w:val="201F1E"/>
          <w:szCs w:val="24"/>
        </w:rPr>
      </w:pPr>
      <w:r>
        <w:rPr>
          <w:rFonts w:eastAsia="Times New Roman"/>
          <w:color w:val="201F1E"/>
          <w:szCs w:val="24"/>
        </w:rPr>
        <w:t>Ν</w:t>
      </w:r>
      <w:r w:rsidRPr="008B459D">
        <w:rPr>
          <w:rFonts w:eastAsia="Times New Roman"/>
          <w:color w:val="201F1E"/>
          <w:szCs w:val="24"/>
        </w:rPr>
        <w:t>α μο</w:t>
      </w:r>
      <w:r>
        <w:rPr>
          <w:rFonts w:eastAsia="Times New Roman"/>
          <w:color w:val="201F1E"/>
          <w:szCs w:val="24"/>
        </w:rPr>
        <w:t xml:space="preserve">υ </w:t>
      </w:r>
      <w:r>
        <w:rPr>
          <w:rFonts w:eastAsia="Times New Roman"/>
          <w:color w:val="201F1E"/>
          <w:szCs w:val="24"/>
        </w:rPr>
        <w:t>επιτρέψετε να μιλήσω απευθυνόμενος</w:t>
      </w:r>
      <w:r w:rsidRPr="008B459D">
        <w:rPr>
          <w:rFonts w:eastAsia="Times New Roman"/>
          <w:color w:val="201F1E"/>
          <w:szCs w:val="24"/>
        </w:rPr>
        <w:t xml:space="preserve"> στη Νέα Δημοκρατία </w:t>
      </w:r>
      <w:r>
        <w:rPr>
          <w:rFonts w:eastAsia="Times New Roman"/>
          <w:color w:val="201F1E"/>
          <w:szCs w:val="24"/>
        </w:rPr>
        <w:t xml:space="preserve">και ειδικότερα στον κ. </w:t>
      </w:r>
      <w:proofErr w:type="spellStart"/>
      <w:r>
        <w:rPr>
          <w:rFonts w:eastAsia="Times New Roman"/>
          <w:color w:val="201F1E"/>
          <w:szCs w:val="24"/>
        </w:rPr>
        <w:t>Βρούτση</w:t>
      </w:r>
      <w:proofErr w:type="spellEnd"/>
      <w:r>
        <w:rPr>
          <w:rFonts w:eastAsia="Times New Roman"/>
          <w:color w:val="201F1E"/>
          <w:szCs w:val="24"/>
        </w:rPr>
        <w:t>.</w:t>
      </w:r>
      <w:r w:rsidRPr="008B459D">
        <w:rPr>
          <w:rFonts w:eastAsia="Times New Roman"/>
          <w:color w:val="201F1E"/>
          <w:szCs w:val="24"/>
        </w:rPr>
        <w:t xml:space="preserve"> </w:t>
      </w:r>
      <w:r>
        <w:rPr>
          <w:rFonts w:eastAsia="Times New Roman"/>
          <w:color w:val="201F1E"/>
          <w:szCs w:val="24"/>
        </w:rPr>
        <w:t>Ε</w:t>
      </w:r>
      <w:r w:rsidRPr="008B459D">
        <w:rPr>
          <w:rFonts w:eastAsia="Times New Roman"/>
          <w:color w:val="201F1E"/>
          <w:szCs w:val="24"/>
        </w:rPr>
        <w:t>ίναι ποτέ δυνατόν κάποιος εργαζόμενος σε</w:t>
      </w:r>
      <w:r>
        <w:rPr>
          <w:rFonts w:eastAsia="Times New Roman"/>
          <w:color w:val="201F1E"/>
          <w:szCs w:val="24"/>
        </w:rPr>
        <w:t xml:space="preserve"> αυτή</w:t>
      </w:r>
      <w:r w:rsidRPr="008B459D">
        <w:rPr>
          <w:rFonts w:eastAsia="Times New Roman"/>
          <w:color w:val="201F1E"/>
          <w:szCs w:val="24"/>
        </w:rPr>
        <w:t xml:space="preserve"> τη χώρα</w:t>
      </w:r>
      <w:r>
        <w:rPr>
          <w:rFonts w:eastAsia="Times New Roman"/>
          <w:color w:val="201F1E"/>
          <w:szCs w:val="24"/>
        </w:rPr>
        <w:t>,</w:t>
      </w:r>
      <w:r w:rsidRPr="008B459D">
        <w:rPr>
          <w:rFonts w:eastAsia="Times New Roman"/>
          <w:color w:val="201F1E"/>
          <w:szCs w:val="24"/>
        </w:rPr>
        <w:t xml:space="preserve"> κάποιος άνεργος</w:t>
      </w:r>
      <w:r>
        <w:rPr>
          <w:rFonts w:eastAsia="Times New Roman"/>
          <w:color w:val="201F1E"/>
          <w:szCs w:val="24"/>
        </w:rPr>
        <w:t>,</w:t>
      </w:r>
      <w:r w:rsidRPr="008B459D">
        <w:rPr>
          <w:rFonts w:eastAsia="Times New Roman"/>
          <w:color w:val="201F1E"/>
          <w:szCs w:val="24"/>
        </w:rPr>
        <w:t xml:space="preserve"> να </w:t>
      </w:r>
      <w:r>
        <w:rPr>
          <w:rFonts w:eastAsia="Times New Roman"/>
          <w:color w:val="201F1E"/>
          <w:szCs w:val="24"/>
        </w:rPr>
        <w:t>πιστέψει ότι είστε φιλ</w:t>
      </w:r>
      <w:r w:rsidRPr="008B459D">
        <w:rPr>
          <w:rFonts w:eastAsia="Times New Roman"/>
          <w:color w:val="201F1E"/>
          <w:szCs w:val="24"/>
        </w:rPr>
        <w:t>εργατικοί</w:t>
      </w:r>
      <w:r>
        <w:rPr>
          <w:rFonts w:eastAsia="Times New Roman"/>
          <w:color w:val="201F1E"/>
          <w:szCs w:val="24"/>
        </w:rPr>
        <w:t>; Ε</w:t>
      </w:r>
      <w:r w:rsidRPr="008B459D">
        <w:rPr>
          <w:rFonts w:eastAsia="Times New Roman"/>
          <w:color w:val="201F1E"/>
          <w:szCs w:val="24"/>
        </w:rPr>
        <w:t xml:space="preserve">ίναι </w:t>
      </w:r>
      <w:r>
        <w:rPr>
          <w:rFonts w:eastAsia="Times New Roman"/>
          <w:color w:val="201F1E"/>
          <w:szCs w:val="24"/>
        </w:rPr>
        <w:t>κάτι που δεν γίνεται. Κ</w:t>
      </w:r>
      <w:r w:rsidRPr="008B459D">
        <w:rPr>
          <w:rFonts w:eastAsia="Times New Roman"/>
          <w:color w:val="201F1E"/>
          <w:szCs w:val="24"/>
        </w:rPr>
        <w:t xml:space="preserve">αι θα </w:t>
      </w:r>
      <w:r>
        <w:rPr>
          <w:rFonts w:eastAsia="Times New Roman"/>
          <w:color w:val="201F1E"/>
          <w:szCs w:val="24"/>
        </w:rPr>
        <w:t>σας</w:t>
      </w:r>
      <w:r w:rsidRPr="008B459D">
        <w:rPr>
          <w:rFonts w:eastAsia="Times New Roman"/>
          <w:color w:val="201F1E"/>
          <w:szCs w:val="24"/>
        </w:rPr>
        <w:t xml:space="preserve"> πω </w:t>
      </w:r>
      <w:r>
        <w:rPr>
          <w:rFonts w:eastAsia="Times New Roman"/>
          <w:color w:val="201F1E"/>
          <w:szCs w:val="24"/>
        </w:rPr>
        <w:t>έ</w:t>
      </w:r>
      <w:r w:rsidRPr="008B459D">
        <w:rPr>
          <w:rFonts w:eastAsia="Times New Roman"/>
          <w:color w:val="201F1E"/>
          <w:szCs w:val="24"/>
        </w:rPr>
        <w:t>να</w:t>
      </w:r>
      <w:r>
        <w:rPr>
          <w:rFonts w:eastAsia="Times New Roman"/>
          <w:color w:val="201F1E"/>
          <w:szCs w:val="24"/>
        </w:rPr>
        <w:t>ν</w:t>
      </w:r>
      <w:r w:rsidRPr="008B459D">
        <w:rPr>
          <w:rFonts w:eastAsia="Times New Roman"/>
          <w:color w:val="201F1E"/>
          <w:szCs w:val="24"/>
        </w:rPr>
        <w:t xml:space="preserve"> και μοναδικό λ</w:t>
      </w:r>
      <w:r w:rsidRPr="008B459D">
        <w:rPr>
          <w:rFonts w:eastAsia="Times New Roman"/>
          <w:color w:val="201F1E"/>
          <w:szCs w:val="24"/>
        </w:rPr>
        <w:t>όγο της σύγχρονης ιστορίας</w:t>
      </w:r>
      <w:r>
        <w:rPr>
          <w:rFonts w:eastAsia="Times New Roman"/>
          <w:color w:val="201F1E"/>
          <w:szCs w:val="24"/>
        </w:rPr>
        <w:t>.</w:t>
      </w:r>
      <w:r w:rsidRPr="008B459D">
        <w:rPr>
          <w:rFonts w:eastAsia="Times New Roman"/>
          <w:color w:val="201F1E"/>
          <w:szCs w:val="24"/>
        </w:rPr>
        <w:t xml:space="preserve"> </w:t>
      </w:r>
      <w:r>
        <w:rPr>
          <w:rFonts w:eastAsia="Times New Roman"/>
          <w:color w:val="201F1E"/>
          <w:szCs w:val="24"/>
        </w:rPr>
        <w:t>Δ</w:t>
      </w:r>
      <w:r w:rsidRPr="008B459D">
        <w:rPr>
          <w:rFonts w:eastAsia="Times New Roman"/>
          <w:color w:val="201F1E"/>
          <w:szCs w:val="24"/>
        </w:rPr>
        <w:t xml:space="preserve">ιότι είστε εσείς που βάλατε τη σφραγίδα </w:t>
      </w:r>
      <w:r>
        <w:rPr>
          <w:rFonts w:eastAsia="Times New Roman"/>
          <w:color w:val="201F1E"/>
          <w:szCs w:val="24"/>
        </w:rPr>
        <w:t>σας,</w:t>
      </w:r>
      <w:r>
        <w:rPr>
          <w:rFonts w:eastAsia="Times New Roman"/>
          <w:color w:val="201F1E"/>
          <w:szCs w:val="24"/>
        </w:rPr>
        <w:t xml:space="preserve"> μέσα</w:t>
      </w:r>
      <w:r w:rsidRPr="008B459D">
        <w:rPr>
          <w:rFonts w:eastAsia="Times New Roman"/>
          <w:color w:val="201F1E"/>
          <w:szCs w:val="24"/>
        </w:rPr>
        <w:t xml:space="preserve"> σε μία μέρα</w:t>
      </w:r>
      <w:r>
        <w:rPr>
          <w:rFonts w:eastAsia="Times New Roman"/>
          <w:color w:val="201F1E"/>
          <w:szCs w:val="24"/>
        </w:rPr>
        <w:t>,</w:t>
      </w:r>
      <w:r w:rsidRPr="008B459D">
        <w:rPr>
          <w:rFonts w:eastAsia="Times New Roman"/>
          <w:color w:val="201F1E"/>
          <w:szCs w:val="24"/>
        </w:rPr>
        <w:t xml:space="preserve"> </w:t>
      </w:r>
      <w:r>
        <w:rPr>
          <w:rFonts w:eastAsia="Times New Roman"/>
          <w:color w:val="201F1E"/>
          <w:szCs w:val="24"/>
        </w:rPr>
        <w:t>να γίνει περικοπή</w:t>
      </w:r>
      <w:r w:rsidRPr="008B459D">
        <w:rPr>
          <w:rFonts w:eastAsia="Times New Roman"/>
          <w:color w:val="201F1E"/>
          <w:szCs w:val="24"/>
        </w:rPr>
        <w:t xml:space="preserve"> του βασικού μισθού </w:t>
      </w:r>
      <w:r>
        <w:rPr>
          <w:rFonts w:eastAsia="Times New Roman"/>
          <w:color w:val="201F1E"/>
          <w:szCs w:val="24"/>
        </w:rPr>
        <w:t>και στην καθιέρωση τ</w:t>
      </w:r>
      <w:r w:rsidRPr="008B459D">
        <w:rPr>
          <w:rFonts w:eastAsia="Times New Roman"/>
          <w:color w:val="201F1E"/>
          <w:szCs w:val="24"/>
        </w:rPr>
        <w:t xml:space="preserve">ου </w:t>
      </w:r>
      <w:proofErr w:type="spellStart"/>
      <w:r w:rsidRPr="008B459D">
        <w:rPr>
          <w:rFonts w:eastAsia="Times New Roman"/>
          <w:color w:val="201F1E"/>
          <w:szCs w:val="24"/>
        </w:rPr>
        <w:t>υποκατώτατου</w:t>
      </w:r>
      <w:proofErr w:type="spellEnd"/>
      <w:r w:rsidRPr="008B459D">
        <w:rPr>
          <w:rFonts w:eastAsia="Times New Roman"/>
          <w:color w:val="201F1E"/>
          <w:szCs w:val="24"/>
        </w:rPr>
        <w:t xml:space="preserve"> ρατσιστικού μισθού για τους νέους κάτω των </w:t>
      </w:r>
      <w:r>
        <w:rPr>
          <w:rFonts w:eastAsia="Times New Roman"/>
          <w:color w:val="201F1E"/>
          <w:szCs w:val="24"/>
        </w:rPr>
        <w:t>είκοσι πέντε</w:t>
      </w:r>
      <w:r w:rsidRPr="008B459D">
        <w:rPr>
          <w:rFonts w:eastAsia="Times New Roman"/>
          <w:color w:val="201F1E"/>
          <w:szCs w:val="24"/>
        </w:rPr>
        <w:t xml:space="preserve"> ετών</w:t>
      </w:r>
      <w:r>
        <w:rPr>
          <w:rFonts w:eastAsia="Times New Roman"/>
          <w:color w:val="201F1E"/>
          <w:szCs w:val="24"/>
        </w:rPr>
        <w:t>.</w:t>
      </w:r>
      <w:r w:rsidRPr="008B459D">
        <w:rPr>
          <w:rFonts w:eastAsia="Times New Roman"/>
          <w:color w:val="201F1E"/>
          <w:szCs w:val="24"/>
        </w:rPr>
        <w:t xml:space="preserve"> </w:t>
      </w:r>
    </w:p>
    <w:p w14:paraId="219DA329" w14:textId="77777777" w:rsidR="00656A4F" w:rsidRDefault="000C25FA">
      <w:pPr>
        <w:spacing w:line="600" w:lineRule="auto"/>
        <w:ind w:firstLine="720"/>
        <w:jc w:val="both"/>
        <w:rPr>
          <w:rFonts w:eastAsia="Times New Roman"/>
          <w:color w:val="201F1E"/>
          <w:szCs w:val="24"/>
        </w:rPr>
      </w:pPr>
      <w:r>
        <w:rPr>
          <w:rFonts w:eastAsia="Times New Roman"/>
          <w:color w:val="201F1E"/>
          <w:szCs w:val="24"/>
        </w:rPr>
        <w:lastRenderedPageBreak/>
        <w:t>Κ</w:t>
      </w:r>
      <w:r w:rsidRPr="008B459D">
        <w:rPr>
          <w:rFonts w:eastAsia="Times New Roman"/>
          <w:color w:val="201F1E"/>
          <w:szCs w:val="24"/>
        </w:rPr>
        <w:t xml:space="preserve">αι είμαστε εμείς </w:t>
      </w:r>
      <w:r>
        <w:rPr>
          <w:rFonts w:eastAsia="Times New Roman"/>
          <w:color w:val="201F1E"/>
          <w:szCs w:val="24"/>
        </w:rPr>
        <w:t>-</w:t>
      </w:r>
      <w:r w:rsidRPr="008B459D">
        <w:rPr>
          <w:rFonts w:eastAsia="Times New Roman"/>
          <w:color w:val="201F1E"/>
          <w:szCs w:val="24"/>
        </w:rPr>
        <w:t xml:space="preserve">και αυτό </w:t>
      </w:r>
      <w:r w:rsidRPr="008B459D">
        <w:rPr>
          <w:rFonts w:eastAsia="Times New Roman"/>
          <w:color w:val="201F1E"/>
          <w:szCs w:val="24"/>
        </w:rPr>
        <w:t>είναι ιστορικό δεδομένο</w:t>
      </w:r>
      <w:r>
        <w:rPr>
          <w:rFonts w:eastAsia="Times New Roman"/>
          <w:color w:val="201F1E"/>
          <w:szCs w:val="24"/>
        </w:rPr>
        <w:t>-</w:t>
      </w:r>
      <w:r w:rsidRPr="008B459D">
        <w:rPr>
          <w:rFonts w:eastAsia="Times New Roman"/>
          <w:color w:val="201F1E"/>
          <w:szCs w:val="24"/>
        </w:rPr>
        <w:t xml:space="preserve"> που </w:t>
      </w:r>
      <w:r>
        <w:rPr>
          <w:rFonts w:eastAsia="Times New Roman"/>
          <w:color w:val="201F1E"/>
          <w:szCs w:val="24"/>
        </w:rPr>
        <w:t xml:space="preserve">τον </w:t>
      </w:r>
      <w:r w:rsidRPr="008B459D">
        <w:rPr>
          <w:rFonts w:eastAsia="Times New Roman"/>
          <w:color w:val="201F1E"/>
          <w:szCs w:val="24"/>
        </w:rPr>
        <w:t>αποκαταστήσαμε</w:t>
      </w:r>
      <w:r>
        <w:rPr>
          <w:rFonts w:eastAsia="Times New Roman"/>
          <w:color w:val="201F1E"/>
          <w:szCs w:val="24"/>
        </w:rPr>
        <w:t>,</w:t>
      </w:r>
      <w:r w:rsidRPr="008B459D">
        <w:rPr>
          <w:rFonts w:eastAsia="Times New Roman"/>
          <w:color w:val="201F1E"/>
          <w:szCs w:val="24"/>
        </w:rPr>
        <w:t xml:space="preserve"> με αύξηση 11% στο</w:t>
      </w:r>
      <w:r>
        <w:rPr>
          <w:rFonts w:eastAsia="Times New Roman"/>
          <w:color w:val="201F1E"/>
          <w:szCs w:val="24"/>
        </w:rPr>
        <w:t>ν</w:t>
      </w:r>
      <w:r w:rsidRPr="008B459D">
        <w:rPr>
          <w:rFonts w:eastAsia="Times New Roman"/>
          <w:color w:val="201F1E"/>
          <w:szCs w:val="24"/>
        </w:rPr>
        <w:t xml:space="preserve"> βασικό μισθό και καταργ</w:t>
      </w:r>
      <w:r>
        <w:rPr>
          <w:rFonts w:eastAsia="Times New Roman"/>
          <w:color w:val="201F1E"/>
          <w:szCs w:val="24"/>
        </w:rPr>
        <w:t xml:space="preserve">ήσαμε τον ρατσιστικό </w:t>
      </w:r>
      <w:proofErr w:type="spellStart"/>
      <w:r>
        <w:rPr>
          <w:rFonts w:eastAsia="Times New Roman"/>
          <w:color w:val="201F1E"/>
          <w:szCs w:val="24"/>
        </w:rPr>
        <w:t>υποκατώτατο</w:t>
      </w:r>
      <w:proofErr w:type="spellEnd"/>
      <w:r>
        <w:rPr>
          <w:rFonts w:eastAsia="Times New Roman"/>
          <w:color w:val="201F1E"/>
          <w:szCs w:val="24"/>
        </w:rPr>
        <w:t xml:space="preserve"> μισθό. Αυτές</w:t>
      </w:r>
      <w:r w:rsidRPr="008B459D">
        <w:rPr>
          <w:rFonts w:eastAsia="Times New Roman"/>
          <w:color w:val="201F1E"/>
          <w:szCs w:val="24"/>
        </w:rPr>
        <w:t xml:space="preserve"> είναι </w:t>
      </w:r>
      <w:r>
        <w:rPr>
          <w:rFonts w:eastAsia="Times New Roman"/>
          <w:color w:val="201F1E"/>
          <w:szCs w:val="24"/>
        </w:rPr>
        <w:t>δυο</w:t>
      </w:r>
      <w:r w:rsidRPr="008B459D">
        <w:rPr>
          <w:rFonts w:eastAsia="Times New Roman"/>
          <w:color w:val="201F1E"/>
          <w:szCs w:val="24"/>
        </w:rPr>
        <w:t xml:space="preserve"> ιστορικές στιγμές καταγεγραμμένες</w:t>
      </w:r>
      <w:r>
        <w:rPr>
          <w:rFonts w:eastAsia="Times New Roman"/>
          <w:color w:val="201F1E"/>
          <w:szCs w:val="24"/>
        </w:rPr>
        <w:t>. Δεν</w:t>
      </w:r>
      <w:r w:rsidRPr="008B459D">
        <w:rPr>
          <w:rFonts w:eastAsia="Times New Roman"/>
          <w:color w:val="201F1E"/>
          <w:szCs w:val="24"/>
        </w:rPr>
        <w:t xml:space="preserve"> υπάρχει περίπτωση να </w:t>
      </w:r>
      <w:r>
        <w:rPr>
          <w:rFonts w:eastAsia="Times New Roman"/>
          <w:color w:val="201F1E"/>
          <w:szCs w:val="24"/>
        </w:rPr>
        <w:t xml:space="preserve">τις </w:t>
      </w:r>
      <w:r w:rsidRPr="008B459D">
        <w:rPr>
          <w:rFonts w:eastAsia="Times New Roman"/>
          <w:color w:val="201F1E"/>
          <w:szCs w:val="24"/>
        </w:rPr>
        <w:t>ξεχάσει κανένας</w:t>
      </w:r>
      <w:r>
        <w:rPr>
          <w:rFonts w:eastAsia="Times New Roman"/>
          <w:color w:val="201F1E"/>
          <w:szCs w:val="24"/>
        </w:rPr>
        <w:t xml:space="preserve">. </w:t>
      </w:r>
    </w:p>
    <w:p w14:paraId="219DA32A" w14:textId="77777777" w:rsidR="00656A4F" w:rsidRDefault="000C25FA">
      <w:pPr>
        <w:spacing w:line="600" w:lineRule="auto"/>
        <w:ind w:firstLine="720"/>
        <w:jc w:val="both"/>
        <w:rPr>
          <w:rFonts w:eastAsia="Times New Roman" w:cs="Times New Roman"/>
          <w:szCs w:val="24"/>
        </w:rPr>
      </w:pPr>
      <w:r>
        <w:rPr>
          <w:rFonts w:eastAsia="Times New Roman"/>
          <w:color w:val="201F1E"/>
          <w:szCs w:val="24"/>
        </w:rPr>
        <w:t>Βρισκόμαστε</w:t>
      </w:r>
      <w:r w:rsidRPr="008B459D">
        <w:rPr>
          <w:rFonts w:eastAsia="Times New Roman"/>
          <w:color w:val="201F1E"/>
          <w:szCs w:val="24"/>
        </w:rPr>
        <w:t xml:space="preserve"> σε ένα τοπίο</w:t>
      </w:r>
      <w:r>
        <w:rPr>
          <w:rFonts w:eastAsia="Times New Roman"/>
          <w:color w:val="201F1E"/>
          <w:szCs w:val="24"/>
        </w:rPr>
        <w:t>,</w:t>
      </w:r>
      <w:r w:rsidRPr="008B459D">
        <w:rPr>
          <w:rFonts w:eastAsia="Times New Roman"/>
          <w:color w:val="201F1E"/>
          <w:szCs w:val="24"/>
        </w:rPr>
        <w:t xml:space="preserve"> </w:t>
      </w:r>
      <w:r>
        <w:rPr>
          <w:rFonts w:eastAsia="Times New Roman"/>
          <w:color w:val="201F1E"/>
          <w:szCs w:val="24"/>
        </w:rPr>
        <w:t>κ</w:t>
      </w:r>
      <w:r>
        <w:rPr>
          <w:rFonts w:eastAsia="Times New Roman"/>
          <w:color w:val="201F1E"/>
          <w:szCs w:val="24"/>
        </w:rPr>
        <w:t xml:space="preserve">ύριοι Υπουργοί, κυρίες και </w:t>
      </w:r>
      <w:r w:rsidRPr="008B459D">
        <w:rPr>
          <w:rFonts w:eastAsia="Times New Roman"/>
          <w:color w:val="201F1E"/>
          <w:szCs w:val="24"/>
        </w:rPr>
        <w:t>κύριοι συνάδελφοι</w:t>
      </w:r>
      <w:r>
        <w:rPr>
          <w:rFonts w:eastAsia="Times New Roman"/>
          <w:color w:val="201F1E"/>
          <w:szCs w:val="24"/>
        </w:rPr>
        <w:t xml:space="preserve">, που </w:t>
      </w:r>
      <w:r w:rsidRPr="008B459D">
        <w:rPr>
          <w:rFonts w:eastAsia="Times New Roman"/>
          <w:color w:val="201F1E"/>
          <w:szCs w:val="24"/>
        </w:rPr>
        <w:t>σε λίγες μέρες</w:t>
      </w:r>
      <w:r w:rsidRPr="007B540B">
        <w:rPr>
          <w:rFonts w:eastAsia="Times New Roman"/>
          <w:color w:val="201F1E"/>
          <w:szCs w:val="24"/>
        </w:rPr>
        <w:t xml:space="preserve"> </w:t>
      </w:r>
      <w:r w:rsidRPr="008B459D">
        <w:rPr>
          <w:rFonts w:eastAsia="Times New Roman"/>
          <w:color w:val="201F1E"/>
          <w:szCs w:val="24"/>
        </w:rPr>
        <w:t xml:space="preserve">θα έχουμε τις </w:t>
      </w:r>
      <w:r>
        <w:rPr>
          <w:rFonts w:eastAsia="Times New Roman"/>
          <w:color w:val="201F1E"/>
          <w:szCs w:val="24"/>
        </w:rPr>
        <w:t>πιο εθνικές ευρωπαϊκές εκλογές και σε λίγους μήνες,</w:t>
      </w:r>
      <w:r w:rsidRPr="008B459D">
        <w:rPr>
          <w:rFonts w:eastAsia="Times New Roman"/>
          <w:color w:val="201F1E"/>
          <w:szCs w:val="24"/>
        </w:rPr>
        <w:t xml:space="preserve"> στο τέλος της </w:t>
      </w:r>
      <w:r>
        <w:rPr>
          <w:rFonts w:eastAsia="Times New Roman"/>
          <w:color w:val="201F1E"/>
          <w:szCs w:val="24"/>
        </w:rPr>
        <w:t>θητείας μας, τις πιο ε</w:t>
      </w:r>
      <w:r w:rsidRPr="008B459D">
        <w:rPr>
          <w:rFonts w:eastAsia="Times New Roman"/>
          <w:color w:val="201F1E"/>
          <w:szCs w:val="24"/>
        </w:rPr>
        <w:t>υρωπαϊκές εθνικές εκλογές</w:t>
      </w:r>
      <w:r>
        <w:rPr>
          <w:rFonts w:eastAsia="Times New Roman"/>
          <w:color w:val="201F1E"/>
          <w:szCs w:val="24"/>
        </w:rPr>
        <w:t>.</w:t>
      </w:r>
      <w:r w:rsidRPr="008B459D">
        <w:rPr>
          <w:rFonts w:eastAsia="Times New Roman"/>
          <w:color w:val="201F1E"/>
          <w:szCs w:val="24"/>
        </w:rPr>
        <w:t xml:space="preserve"> </w:t>
      </w:r>
      <w:r>
        <w:rPr>
          <w:rFonts w:eastAsia="Times New Roman"/>
          <w:color w:val="201F1E"/>
          <w:szCs w:val="24"/>
        </w:rPr>
        <w:t>Κ</w:t>
      </w:r>
      <w:r w:rsidRPr="008B459D">
        <w:rPr>
          <w:rFonts w:eastAsia="Times New Roman"/>
          <w:color w:val="201F1E"/>
          <w:szCs w:val="24"/>
        </w:rPr>
        <w:t>άποιοι τις μετράνε αντίστροφα</w:t>
      </w:r>
      <w:r>
        <w:rPr>
          <w:rFonts w:eastAsia="Times New Roman"/>
          <w:color w:val="201F1E"/>
          <w:szCs w:val="24"/>
        </w:rPr>
        <w:t>,</w:t>
      </w:r>
      <w:r w:rsidRPr="008B459D">
        <w:rPr>
          <w:rFonts w:eastAsia="Times New Roman"/>
          <w:color w:val="201F1E"/>
          <w:szCs w:val="24"/>
        </w:rPr>
        <w:t xml:space="preserve"> προσδοκώντας να αυξήσουν τη συσπείρωση και τις προσδοκίες για μία απελευθερωτική διαδικασία από τα δεσμά του ΣΥΡΙΖΑ και κάτι τέτοια ανόητα πολιτικά </w:t>
      </w:r>
      <w:proofErr w:type="spellStart"/>
      <w:r w:rsidRPr="008B459D">
        <w:rPr>
          <w:rFonts w:eastAsia="Times New Roman"/>
          <w:color w:val="201F1E"/>
          <w:szCs w:val="24"/>
        </w:rPr>
        <w:t>διακυβεύματα</w:t>
      </w:r>
      <w:proofErr w:type="spellEnd"/>
      <w:r w:rsidRPr="008B459D">
        <w:rPr>
          <w:rFonts w:eastAsia="Times New Roman"/>
          <w:color w:val="201F1E"/>
          <w:szCs w:val="24"/>
        </w:rPr>
        <w:t xml:space="preserve"> που θέτουν</w:t>
      </w:r>
      <w:r>
        <w:rPr>
          <w:rFonts w:eastAsia="Times New Roman"/>
          <w:color w:val="201F1E"/>
          <w:szCs w:val="24"/>
        </w:rPr>
        <w:t>.</w:t>
      </w:r>
      <w:r w:rsidRPr="008B459D">
        <w:rPr>
          <w:rFonts w:eastAsia="Times New Roman"/>
          <w:color w:val="201F1E"/>
          <w:szCs w:val="24"/>
        </w:rPr>
        <w:t xml:space="preserve"> </w:t>
      </w:r>
      <w:r>
        <w:rPr>
          <w:rFonts w:eastAsia="Times New Roman" w:cs="Times New Roman"/>
          <w:szCs w:val="24"/>
        </w:rPr>
        <w:t>Θα</w:t>
      </w:r>
      <w:r w:rsidRPr="006D1512">
        <w:rPr>
          <w:rFonts w:eastAsia="Times New Roman" w:cs="Times New Roman"/>
          <w:szCs w:val="24"/>
        </w:rPr>
        <w:t xml:space="preserve"> το εξηγήσω λίγο παρακάτω </w:t>
      </w:r>
      <w:r>
        <w:rPr>
          <w:rFonts w:eastAsia="Times New Roman" w:cs="Times New Roman"/>
          <w:szCs w:val="24"/>
        </w:rPr>
        <w:t>αυτό.</w:t>
      </w:r>
    </w:p>
    <w:p w14:paraId="219DA32B"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lastRenderedPageBreak/>
        <w:t xml:space="preserve">Σήμερα </w:t>
      </w:r>
      <w:r w:rsidRPr="006D1512">
        <w:rPr>
          <w:rFonts w:eastAsia="Times New Roman" w:cs="Times New Roman"/>
          <w:szCs w:val="24"/>
        </w:rPr>
        <w:t>ολοκληρώνουμε τη συζήτηση για μία κρίσιμη</w:t>
      </w:r>
      <w:r w:rsidRPr="006D1512">
        <w:rPr>
          <w:rFonts w:eastAsia="Times New Roman" w:cs="Times New Roman"/>
          <w:szCs w:val="24"/>
        </w:rPr>
        <w:t xml:space="preserve"> θετική παρέμβαση σε όφελος των πολλών και υπέρ της ενίσχυσης της οικονομικής και της κοινωνικής </w:t>
      </w:r>
      <w:r>
        <w:rPr>
          <w:rFonts w:eastAsia="Times New Roman" w:cs="Times New Roman"/>
          <w:szCs w:val="24"/>
        </w:rPr>
        <w:t>ανάπτυξης. Ε</w:t>
      </w:r>
      <w:r w:rsidRPr="006D1512">
        <w:rPr>
          <w:rFonts w:eastAsia="Times New Roman" w:cs="Times New Roman"/>
          <w:szCs w:val="24"/>
        </w:rPr>
        <w:t xml:space="preserve">ίναι η τελευταία μεγάλη συζήτηση </w:t>
      </w:r>
      <w:r>
        <w:rPr>
          <w:rFonts w:eastAsia="Times New Roman" w:cs="Times New Roman"/>
          <w:szCs w:val="24"/>
        </w:rPr>
        <w:t>που κάνουμε στη Βουλή,</w:t>
      </w:r>
      <w:r w:rsidRPr="006D1512">
        <w:rPr>
          <w:rFonts w:eastAsia="Times New Roman" w:cs="Times New Roman"/>
          <w:szCs w:val="24"/>
        </w:rPr>
        <w:t xml:space="preserve"> πριν από τις </w:t>
      </w:r>
      <w:r>
        <w:rPr>
          <w:rFonts w:eastAsia="Times New Roman" w:cs="Times New Roman"/>
          <w:szCs w:val="24"/>
        </w:rPr>
        <w:t>ε</w:t>
      </w:r>
      <w:r w:rsidRPr="006D1512">
        <w:rPr>
          <w:rFonts w:eastAsia="Times New Roman" w:cs="Times New Roman"/>
          <w:szCs w:val="24"/>
        </w:rPr>
        <w:t>υ</w:t>
      </w:r>
      <w:r>
        <w:rPr>
          <w:rFonts w:eastAsia="Times New Roman" w:cs="Times New Roman"/>
          <w:szCs w:val="24"/>
        </w:rPr>
        <w:t xml:space="preserve">ρωεκλογές. </w:t>
      </w:r>
    </w:p>
    <w:p w14:paraId="219DA32C"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Θ</w:t>
      </w:r>
      <w:r w:rsidRPr="006D1512">
        <w:rPr>
          <w:rFonts w:eastAsia="Times New Roman" w:cs="Times New Roman"/>
          <w:szCs w:val="24"/>
        </w:rPr>
        <w:t xml:space="preserve">έλω να πω δυο λόγια για τις </w:t>
      </w:r>
      <w:r>
        <w:rPr>
          <w:rFonts w:eastAsia="Times New Roman" w:cs="Times New Roman"/>
          <w:szCs w:val="24"/>
        </w:rPr>
        <w:t>ε</w:t>
      </w:r>
      <w:r w:rsidRPr="006D1512">
        <w:rPr>
          <w:rFonts w:eastAsia="Times New Roman" w:cs="Times New Roman"/>
          <w:szCs w:val="24"/>
        </w:rPr>
        <w:t>υρωεκλογές</w:t>
      </w:r>
      <w:r>
        <w:rPr>
          <w:rFonts w:eastAsia="Times New Roman" w:cs="Times New Roman"/>
          <w:szCs w:val="24"/>
        </w:rPr>
        <w:t xml:space="preserve">. Οι επόμενες </w:t>
      </w:r>
      <w:r>
        <w:rPr>
          <w:rFonts w:eastAsia="Times New Roman" w:cs="Times New Roman"/>
          <w:szCs w:val="24"/>
        </w:rPr>
        <w:t>ε</w:t>
      </w:r>
      <w:r w:rsidRPr="006D1512">
        <w:rPr>
          <w:rFonts w:eastAsia="Times New Roman" w:cs="Times New Roman"/>
          <w:szCs w:val="24"/>
        </w:rPr>
        <w:t>υρωεκλογέ</w:t>
      </w:r>
      <w:r w:rsidRPr="006D1512">
        <w:rPr>
          <w:rFonts w:eastAsia="Times New Roman" w:cs="Times New Roman"/>
          <w:szCs w:val="24"/>
        </w:rPr>
        <w:t>ς αποτελούν</w:t>
      </w:r>
      <w:r>
        <w:rPr>
          <w:rFonts w:eastAsia="Times New Roman" w:cs="Times New Roman"/>
          <w:szCs w:val="24"/>
        </w:rPr>
        <w:t>,</w:t>
      </w:r>
      <w:r w:rsidRPr="006D1512">
        <w:rPr>
          <w:rFonts w:eastAsia="Times New Roman" w:cs="Times New Roman"/>
          <w:szCs w:val="24"/>
        </w:rPr>
        <w:t xml:space="preserve"> </w:t>
      </w:r>
      <w:r>
        <w:rPr>
          <w:rFonts w:eastAsia="Times New Roman" w:cs="Times New Roman"/>
          <w:szCs w:val="24"/>
        </w:rPr>
        <w:t>κατά τη γνώμη μου,</w:t>
      </w:r>
      <w:r w:rsidRPr="006D1512">
        <w:rPr>
          <w:rFonts w:eastAsia="Times New Roman" w:cs="Times New Roman"/>
          <w:szCs w:val="24"/>
        </w:rPr>
        <w:t xml:space="preserve"> σταθμό για την πορεία της Ευρώπης</w:t>
      </w:r>
      <w:r>
        <w:rPr>
          <w:rFonts w:eastAsia="Times New Roman" w:cs="Times New Roman"/>
          <w:szCs w:val="24"/>
        </w:rPr>
        <w:t>,</w:t>
      </w:r>
      <w:r w:rsidRPr="006D1512">
        <w:rPr>
          <w:rFonts w:eastAsia="Times New Roman" w:cs="Times New Roman"/>
          <w:szCs w:val="24"/>
        </w:rPr>
        <w:t xml:space="preserve"> σε ένα διεθνές </w:t>
      </w:r>
      <w:r>
        <w:rPr>
          <w:rFonts w:eastAsia="Times New Roman" w:cs="Times New Roman"/>
          <w:szCs w:val="24"/>
        </w:rPr>
        <w:t>π</w:t>
      </w:r>
      <w:r w:rsidRPr="006D1512">
        <w:rPr>
          <w:rFonts w:eastAsia="Times New Roman" w:cs="Times New Roman"/>
          <w:szCs w:val="24"/>
        </w:rPr>
        <w:t xml:space="preserve">λαίσιο </w:t>
      </w:r>
      <w:r>
        <w:rPr>
          <w:rFonts w:eastAsia="Times New Roman" w:cs="Times New Roman"/>
          <w:szCs w:val="24"/>
        </w:rPr>
        <w:t>-</w:t>
      </w:r>
      <w:r w:rsidRPr="006D1512">
        <w:rPr>
          <w:rFonts w:eastAsia="Times New Roman" w:cs="Times New Roman"/>
          <w:szCs w:val="24"/>
        </w:rPr>
        <w:t xml:space="preserve">και αυτό πρέπει να το προσέξουμε </w:t>
      </w:r>
      <w:r>
        <w:rPr>
          <w:rFonts w:eastAsia="Times New Roman" w:cs="Times New Roman"/>
          <w:szCs w:val="24"/>
        </w:rPr>
        <w:t>και</w:t>
      </w:r>
      <w:r w:rsidRPr="006D1512">
        <w:rPr>
          <w:rFonts w:eastAsia="Times New Roman" w:cs="Times New Roman"/>
          <w:szCs w:val="24"/>
        </w:rPr>
        <w:t xml:space="preserve"> να το έχουμε πάντα στο</w:t>
      </w:r>
      <w:r>
        <w:rPr>
          <w:rFonts w:eastAsia="Times New Roman" w:cs="Times New Roman"/>
          <w:szCs w:val="24"/>
        </w:rPr>
        <w:t>ν</w:t>
      </w:r>
      <w:r w:rsidRPr="006D1512">
        <w:rPr>
          <w:rFonts w:eastAsia="Times New Roman" w:cs="Times New Roman"/>
          <w:szCs w:val="24"/>
        </w:rPr>
        <w:t xml:space="preserve"> νου </w:t>
      </w:r>
      <w:r>
        <w:rPr>
          <w:rFonts w:eastAsia="Times New Roman" w:cs="Times New Roman"/>
          <w:szCs w:val="24"/>
        </w:rPr>
        <w:t>μας-</w:t>
      </w:r>
      <w:r w:rsidRPr="006D1512">
        <w:rPr>
          <w:rFonts w:eastAsia="Times New Roman" w:cs="Times New Roman"/>
          <w:szCs w:val="24"/>
        </w:rPr>
        <w:t xml:space="preserve"> μεγάλης οικονομικής</w:t>
      </w:r>
      <w:r>
        <w:rPr>
          <w:rFonts w:eastAsia="Times New Roman" w:cs="Times New Roman"/>
          <w:szCs w:val="24"/>
        </w:rPr>
        <w:t>,</w:t>
      </w:r>
      <w:r w:rsidRPr="006D1512">
        <w:rPr>
          <w:rFonts w:eastAsia="Times New Roman" w:cs="Times New Roman"/>
          <w:szCs w:val="24"/>
        </w:rPr>
        <w:t xml:space="preserve"> κοινωνικής</w:t>
      </w:r>
      <w:r>
        <w:rPr>
          <w:rFonts w:eastAsia="Times New Roman" w:cs="Times New Roman"/>
          <w:szCs w:val="24"/>
        </w:rPr>
        <w:t>,</w:t>
      </w:r>
      <w:r w:rsidRPr="006D1512">
        <w:rPr>
          <w:rFonts w:eastAsia="Times New Roman" w:cs="Times New Roman"/>
          <w:szCs w:val="24"/>
        </w:rPr>
        <w:t xml:space="preserve"> γεωπολιτικής και περιβαλλοντικής αστάθειας</w:t>
      </w:r>
      <w:r>
        <w:rPr>
          <w:rFonts w:eastAsia="Times New Roman" w:cs="Times New Roman"/>
          <w:szCs w:val="24"/>
        </w:rPr>
        <w:t>. Είναι ένα διεθνές</w:t>
      </w:r>
      <w:r w:rsidRPr="006D1512">
        <w:rPr>
          <w:rFonts w:eastAsia="Times New Roman" w:cs="Times New Roman"/>
          <w:szCs w:val="24"/>
        </w:rPr>
        <w:t xml:space="preserve"> </w:t>
      </w:r>
      <w:r w:rsidRPr="006D1512">
        <w:rPr>
          <w:rFonts w:eastAsia="Times New Roman" w:cs="Times New Roman"/>
          <w:szCs w:val="24"/>
        </w:rPr>
        <w:t xml:space="preserve">πλαίσιο που σίγουρα </w:t>
      </w:r>
      <w:r>
        <w:rPr>
          <w:rFonts w:eastAsia="Times New Roman" w:cs="Times New Roman"/>
          <w:szCs w:val="24"/>
        </w:rPr>
        <w:t xml:space="preserve">θα επηρεάσει </w:t>
      </w:r>
      <w:r w:rsidRPr="006D1512">
        <w:rPr>
          <w:rFonts w:eastAsia="Times New Roman" w:cs="Times New Roman"/>
          <w:szCs w:val="24"/>
        </w:rPr>
        <w:t xml:space="preserve">την Ευρώπη και τη χώρα </w:t>
      </w:r>
      <w:r>
        <w:rPr>
          <w:rFonts w:eastAsia="Times New Roman" w:cs="Times New Roman"/>
          <w:szCs w:val="24"/>
        </w:rPr>
        <w:t xml:space="preserve">μας. </w:t>
      </w:r>
    </w:p>
    <w:p w14:paraId="219DA32D"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Σημειώνω</w:t>
      </w:r>
      <w:r w:rsidRPr="006D1512">
        <w:rPr>
          <w:rFonts w:eastAsia="Times New Roman" w:cs="Times New Roman"/>
          <w:szCs w:val="24"/>
        </w:rPr>
        <w:t xml:space="preserve"> χαρακτηριστικά τον εμπορικό πόλεμο</w:t>
      </w:r>
      <w:r>
        <w:rPr>
          <w:rFonts w:eastAsia="Times New Roman" w:cs="Times New Roman"/>
          <w:szCs w:val="24"/>
        </w:rPr>
        <w:t>,</w:t>
      </w:r>
      <w:r w:rsidRPr="006D1512">
        <w:rPr>
          <w:rFonts w:eastAsia="Times New Roman" w:cs="Times New Roman"/>
          <w:szCs w:val="24"/>
        </w:rPr>
        <w:t xml:space="preserve"> το ανοι</w:t>
      </w:r>
      <w:r>
        <w:rPr>
          <w:rFonts w:eastAsia="Times New Roman" w:cs="Times New Roman"/>
          <w:szCs w:val="24"/>
        </w:rPr>
        <w:t>κ</w:t>
      </w:r>
      <w:r w:rsidRPr="006D1512">
        <w:rPr>
          <w:rFonts w:eastAsia="Times New Roman" w:cs="Times New Roman"/>
          <w:szCs w:val="24"/>
        </w:rPr>
        <w:t>τό μέτωπο με το Ιράν</w:t>
      </w:r>
      <w:r>
        <w:rPr>
          <w:rFonts w:eastAsia="Times New Roman" w:cs="Times New Roman"/>
          <w:szCs w:val="24"/>
        </w:rPr>
        <w:t>,</w:t>
      </w:r>
      <w:r w:rsidRPr="006D1512">
        <w:rPr>
          <w:rFonts w:eastAsia="Times New Roman" w:cs="Times New Roman"/>
          <w:szCs w:val="24"/>
        </w:rPr>
        <w:t xml:space="preserve"> την κλιματική αλλαγή</w:t>
      </w:r>
      <w:r>
        <w:rPr>
          <w:rFonts w:eastAsia="Times New Roman" w:cs="Times New Roman"/>
          <w:szCs w:val="24"/>
        </w:rPr>
        <w:t>,</w:t>
      </w:r>
      <w:r w:rsidRPr="006D1512">
        <w:rPr>
          <w:rFonts w:eastAsia="Times New Roman" w:cs="Times New Roman"/>
          <w:szCs w:val="24"/>
        </w:rPr>
        <w:t xml:space="preserve"> την έκρηξη των ανισοτήτων σε όλο</w:t>
      </w:r>
      <w:r>
        <w:rPr>
          <w:rFonts w:eastAsia="Times New Roman" w:cs="Times New Roman"/>
          <w:szCs w:val="24"/>
        </w:rPr>
        <w:t>ν</w:t>
      </w:r>
      <w:r w:rsidRPr="006D1512">
        <w:rPr>
          <w:rFonts w:eastAsia="Times New Roman" w:cs="Times New Roman"/>
          <w:szCs w:val="24"/>
        </w:rPr>
        <w:t xml:space="preserve"> τον κόσμο</w:t>
      </w:r>
      <w:r>
        <w:rPr>
          <w:rFonts w:eastAsia="Times New Roman" w:cs="Times New Roman"/>
          <w:szCs w:val="24"/>
        </w:rPr>
        <w:t xml:space="preserve">. Αυτά συμβαίνουν </w:t>
      </w:r>
      <w:r w:rsidRPr="006D1512">
        <w:rPr>
          <w:rFonts w:eastAsia="Times New Roman" w:cs="Times New Roman"/>
          <w:szCs w:val="24"/>
        </w:rPr>
        <w:t xml:space="preserve">στον πλανήτη </w:t>
      </w:r>
      <w:r>
        <w:rPr>
          <w:rFonts w:eastAsia="Times New Roman" w:cs="Times New Roman"/>
          <w:szCs w:val="24"/>
        </w:rPr>
        <w:t>μας. Α</w:t>
      </w:r>
      <w:r w:rsidRPr="006D1512">
        <w:rPr>
          <w:rFonts w:eastAsia="Times New Roman" w:cs="Times New Roman"/>
          <w:szCs w:val="24"/>
        </w:rPr>
        <w:t xml:space="preserve">υτό που διακυβεύεται είναι το αν την επόμενη μέρα οι συσχετισμοί στο Ευρωπαϊκό </w:t>
      </w:r>
      <w:r>
        <w:rPr>
          <w:rFonts w:eastAsia="Times New Roman" w:cs="Times New Roman"/>
          <w:szCs w:val="24"/>
        </w:rPr>
        <w:t>Κ</w:t>
      </w:r>
      <w:r w:rsidRPr="006D1512">
        <w:rPr>
          <w:rFonts w:eastAsia="Times New Roman" w:cs="Times New Roman"/>
          <w:szCs w:val="24"/>
        </w:rPr>
        <w:t xml:space="preserve">οινοβούλιο θα βρίσκονται από την πλευρά της επίλυσης αυτών </w:t>
      </w:r>
      <w:r w:rsidRPr="006D1512">
        <w:rPr>
          <w:rFonts w:eastAsia="Times New Roman" w:cs="Times New Roman"/>
          <w:szCs w:val="24"/>
        </w:rPr>
        <w:lastRenderedPageBreak/>
        <w:t>των σύνθετων προβλημάτων του πλανήτη και της θετικής συμβολής της Ευρώπης</w:t>
      </w:r>
      <w:r>
        <w:rPr>
          <w:rFonts w:eastAsia="Times New Roman" w:cs="Times New Roman"/>
          <w:szCs w:val="24"/>
        </w:rPr>
        <w:t xml:space="preserve"> σε</w:t>
      </w:r>
      <w:r w:rsidRPr="006D1512">
        <w:rPr>
          <w:rFonts w:eastAsia="Times New Roman" w:cs="Times New Roman"/>
          <w:szCs w:val="24"/>
        </w:rPr>
        <w:t xml:space="preserve"> αυτή την επίλυση ή από την πλευρά της πε</w:t>
      </w:r>
      <w:r w:rsidRPr="006D1512">
        <w:rPr>
          <w:rFonts w:eastAsia="Times New Roman" w:cs="Times New Roman"/>
          <w:szCs w:val="24"/>
        </w:rPr>
        <w:t>ραιτέρω αποσύνθεσης και του ευρωπαϊκού οικοδομήματος και σε διεθνές επίπεδο της αύξησης της αστάθειας</w:t>
      </w:r>
      <w:r>
        <w:rPr>
          <w:rFonts w:eastAsia="Times New Roman" w:cs="Times New Roman"/>
          <w:szCs w:val="24"/>
        </w:rPr>
        <w:t xml:space="preserve"> αυτής, όπου παραμονεύει </w:t>
      </w:r>
      <w:r w:rsidRPr="006D1512">
        <w:rPr>
          <w:rFonts w:eastAsia="Times New Roman" w:cs="Times New Roman"/>
          <w:szCs w:val="24"/>
        </w:rPr>
        <w:t xml:space="preserve">το σκοτεινό φόντο του φασισμού και της ακραίας </w:t>
      </w:r>
      <w:r>
        <w:rPr>
          <w:rFonts w:eastAsia="Times New Roman" w:cs="Times New Roman"/>
          <w:szCs w:val="24"/>
        </w:rPr>
        <w:t>Δ</w:t>
      </w:r>
      <w:r w:rsidRPr="006D1512">
        <w:rPr>
          <w:rFonts w:eastAsia="Times New Roman" w:cs="Times New Roman"/>
          <w:szCs w:val="24"/>
        </w:rPr>
        <w:t>εξιάς</w:t>
      </w:r>
      <w:r>
        <w:rPr>
          <w:rFonts w:eastAsia="Times New Roman" w:cs="Times New Roman"/>
          <w:szCs w:val="24"/>
        </w:rPr>
        <w:t xml:space="preserve">. </w:t>
      </w:r>
    </w:p>
    <w:p w14:paraId="219DA32E"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 xml:space="preserve">υτή </w:t>
      </w:r>
      <w:r w:rsidRPr="006D1512">
        <w:rPr>
          <w:rFonts w:eastAsia="Times New Roman" w:cs="Times New Roman"/>
          <w:szCs w:val="24"/>
        </w:rPr>
        <w:t>νομίζω είναι η</w:t>
      </w:r>
      <w:r>
        <w:rPr>
          <w:rFonts w:eastAsia="Times New Roman" w:cs="Times New Roman"/>
          <w:szCs w:val="24"/>
        </w:rPr>
        <w:t xml:space="preserve"> μεγάλη εικόνα, αυτή είναι η διεθνής και ευρωπαϊκή πραγ</w:t>
      </w:r>
      <w:r>
        <w:rPr>
          <w:rFonts w:eastAsia="Times New Roman" w:cs="Times New Roman"/>
          <w:szCs w:val="24"/>
        </w:rPr>
        <w:t xml:space="preserve">ματικότητα, </w:t>
      </w:r>
      <w:r w:rsidRPr="006D1512">
        <w:rPr>
          <w:rFonts w:eastAsia="Times New Roman" w:cs="Times New Roman"/>
          <w:szCs w:val="24"/>
        </w:rPr>
        <w:t>την οποία δεν πρέπει ποτέ να λησμονούμε γιατί αυτή επηρεάζει καθοριστικά</w:t>
      </w:r>
      <w:r>
        <w:rPr>
          <w:rFonts w:eastAsia="Times New Roman" w:cs="Times New Roman"/>
          <w:szCs w:val="24"/>
        </w:rPr>
        <w:t>, επαναλαμβάνω,</w:t>
      </w:r>
      <w:r w:rsidRPr="006D1512">
        <w:rPr>
          <w:rFonts w:eastAsia="Times New Roman" w:cs="Times New Roman"/>
          <w:szCs w:val="24"/>
        </w:rPr>
        <w:t xml:space="preserve"> και τη χώρα </w:t>
      </w:r>
      <w:r>
        <w:rPr>
          <w:rFonts w:eastAsia="Times New Roman" w:cs="Times New Roman"/>
          <w:szCs w:val="24"/>
        </w:rPr>
        <w:t>μας.</w:t>
      </w:r>
      <w:r w:rsidRPr="006D1512">
        <w:rPr>
          <w:rFonts w:eastAsia="Times New Roman" w:cs="Times New Roman"/>
          <w:szCs w:val="24"/>
        </w:rPr>
        <w:t xml:space="preserve"> </w:t>
      </w:r>
    </w:p>
    <w:p w14:paraId="219DA32F"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 xml:space="preserve">Σήμερα, κυρίες και </w:t>
      </w:r>
      <w:r w:rsidRPr="006D1512">
        <w:rPr>
          <w:rFonts w:eastAsia="Times New Roman" w:cs="Times New Roman"/>
          <w:szCs w:val="24"/>
        </w:rPr>
        <w:t>κύριοι συνάδελφοι</w:t>
      </w:r>
      <w:r>
        <w:rPr>
          <w:rFonts w:eastAsia="Times New Roman" w:cs="Times New Roman"/>
          <w:szCs w:val="24"/>
        </w:rPr>
        <w:t>,</w:t>
      </w:r>
      <w:r w:rsidRPr="006D1512">
        <w:rPr>
          <w:rFonts w:eastAsia="Times New Roman" w:cs="Times New Roman"/>
          <w:szCs w:val="24"/>
        </w:rPr>
        <w:t xml:space="preserve"> αποδεικνύουμε στην</w:t>
      </w:r>
      <w:r>
        <w:rPr>
          <w:rFonts w:eastAsia="Times New Roman" w:cs="Times New Roman"/>
          <w:szCs w:val="24"/>
        </w:rPr>
        <w:t xml:space="preserve"> πράξη ότι έχουμε τη δυνατότητα, </w:t>
      </w:r>
      <w:r w:rsidRPr="006D1512">
        <w:rPr>
          <w:rFonts w:eastAsia="Times New Roman" w:cs="Times New Roman"/>
          <w:szCs w:val="24"/>
        </w:rPr>
        <w:t>το</w:t>
      </w:r>
      <w:r>
        <w:rPr>
          <w:rFonts w:eastAsia="Times New Roman" w:cs="Times New Roman"/>
          <w:szCs w:val="24"/>
        </w:rPr>
        <w:t>ν</w:t>
      </w:r>
      <w:r w:rsidRPr="006D1512">
        <w:rPr>
          <w:rFonts w:eastAsia="Times New Roman" w:cs="Times New Roman"/>
          <w:szCs w:val="24"/>
        </w:rPr>
        <w:t xml:space="preserve"> δημοσιονομικό χώρο </w:t>
      </w:r>
      <w:r>
        <w:rPr>
          <w:rFonts w:eastAsia="Times New Roman" w:cs="Times New Roman"/>
          <w:szCs w:val="24"/>
        </w:rPr>
        <w:t>-</w:t>
      </w:r>
      <w:r w:rsidRPr="006D1512">
        <w:rPr>
          <w:rFonts w:eastAsia="Times New Roman" w:cs="Times New Roman"/>
          <w:szCs w:val="24"/>
        </w:rPr>
        <w:t>την πραγματική δυνατότητα</w:t>
      </w:r>
      <w:r w:rsidRPr="006D1512">
        <w:rPr>
          <w:rFonts w:eastAsia="Times New Roman" w:cs="Times New Roman"/>
          <w:szCs w:val="24"/>
        </w:rPr>
        <w:t xml:space="preserve"> δηλαδή</w:t>
      </w:r>
      <w:r>
        <w:rPr>
          <w:rFonts w:eastAsia="Times New Roman" w:cs="Times New Roman"/>
          <w:szCs w:val="24"/>
        </w:rPr>
        <w:t>,</w:t>
      </w:r>
      <w:r w:rsidRPr="006D1512">
        <w:rPr>
          <w:rFonts w:eastAsia="Times New Roman" w:cs="Times New Roman"/>
          <w:szCs w:val="24"/>
        </w:rPr>
        <w:t xml:space="preserve"> γι</w:t>
      </w:r>
      <w:r>
        <w:rPr>
          <w:rFonts w:eastAsia="Times New Roman" w:cs="Times New Roman"/>
          <w:szCs w:val="24"/>
        </w:rPr>
        <w:t>’</w:t>
      </w:r>
      <w:r w:rsidRPr="006D1512">
        <w:rPr>
          <w:rFonts w:eastAsia="Times New Roman" w:cs="Times New Roman"/>
          <w:szCs w:val="24"/>
        </w:rPr>
        <w:t xml:space="preserve"> αυτό συζητάμε για το</w:t>
      </w:r>
      <w:r>
        <w:rPr>
          <w:rFonts w:eastAsia="Times New Roman" w:cs="Times New Roman"/>
          <w:szCs w:val="24"/>
        </w:rPr>
        <w:t>ν</w:t>
      </w:r>
      <w:r w:rsidRPr="006D1512">
        <w:rPr>
          <w:rFonts w:eastAsia="Times New Roman" w:cs="Times New Roman"/>
          <w:szCs w:val="24"/>
        </w:rPr>
        <w:t xml:space="preserve"> δημοσιονομικό χώρο</w:t>
      </w:r>
      <w:r>
        <w:rPr>
          <w:rFonts w:eastAsia="Times New Roman" w:cs="Times New Roman"/>
          <w:szCs w:val="24"/>
        </w:rPr>
        <w:t>- και</w:t>
      </w:r>
      <w:r w:rsidRPr="006D1512">
        <w:rPr>
          <w:rFonts w:eastAsia="Times New Roman" w:cs="Times New Roman"/>
          <w:szCs w:val="24"/>
        </w:rPr>
        <w:t xml:space="preserve"> τα οικονομικά περιθώρια </w:t>
      </w:r>
      <w:r>
        <w:rPr>
          <w:rFonts w:eastAsia="Times New Roman" w:cs="Times New Roman"/>
          <w:szCs w:val="24"/>
        </w:rPr>
        <w:t>να κάνουμε θετικές παρεμβάσεις</w:t>
      </w:r>
      <w:r w:rsidRPr="006D1512">
        <w:rPr>
          <w:rFonts w:eastAsia="Times New Roman" w:cs="Times New Roman"/>
          <w:szCs w:val="24"/>
        </w:rPr>
        <w:t xml:space="preserve"> υπέρ της κοινωνικής</w:t>
      </w:r>
      <w:r>
        <w:rPr>
          <w:rFonts w:eastAsia="Times New Roman" w:cs="Times New Roman"/>
          <w:szCs w:val="24"/>
        </w:rPr>
        <w:t xml:space="preserve"> πλειονότητας</w:t>
      </w:r>
      <w:r>
        <w:rPr>
          <w:rFonts w:eastAsia="Times New Roman" w:cs="Times New Roman"/>
          <w:szCs w:val="24"/>
        </w:rPr>
        <w:t>. Ό,</w:t>
      </w:r>
      <w:r w:rsidRPr="006D1512">
        <w:rPr>
          <w:rFonts w:eastAsia="Times New Roman" w:cs="Times New Roman"/>
          <w:szCs w:val="24"/>
        </w:rPr>
        <w:t>τι και να λέγεται</w:t>
      </w:r>
      <w:r>
        <w:rPr>
          <w:rFonts w:eastAsia="Times New Roman" w:cs="Times New Roman"/>
          <w:szCs w:val="24"/>
        </w:rPr>
        <w:t>,</w:t>
      </w:r>
      <w:r w:rsidRPr="006D1512">
        <w:rPr>
          <w:rFonts w:eastAsia="Times New Roman" w:cs="Times New Roman"/>
          <w:szCs w:val="24"/>
        </w:rPr>
        <w:t xml:space="preserve"> όποιες ανακρίβειες</w:t>
      </w:r>
      <w:r>
        <w:rPr>
          <w:rFonts w:eastAsia="Times New Roman" w:cs="Times New Roman"/>
          <w:szCs w:val="24"/>
        </w:rPr>
        <w:t>,</w:t>
      </w:r>
      <w:r w:rsidRPr="006D1512">
        <w:rPr>
          <w:rFonts w:eastAsia="Times New Roman" w:cs="Times New Roman"/>
          <w:szCs w:val="24"/>
        </w:rPr>
        <w:t xml:space="preserve"> ψευδείς ειδήσεις</w:t>
      </w:r>
      <w:r>
        <w:rPr>
          <w:rFonts w:eastAsia="Times New Roman" w:cs="Times New Roman"/>
          <w:szCs w:val="24"/>
        </w:rPr>
        <w:t>,</w:t>
      </w:r>
      <w:r w:rsidRPr="006D1512">
        <w:rPr>
          <w:rFonts w:eastAsia="Times New Roman" w:cs="Times New Roman"/>
          <w:szCs w:val="24"/>
        </w:rPr>
        <w:t xml:space="preserve"> κορώνες και τουφεκιές αποπροσανατολισμού επιχειρη</w:t>
      </w:r>
      <w:r w:rsidRPr="006D1512">
        <w:rPr>
          <w:rFonts w:eastAsia="Times New Roman" w:cs="Times New Roman"/>
          <w:szCs w:val="24"/>
        </w:rPr>
        <w:t xml:space="preserve">θούν </w:t>
      </w:r>
      <w:r>
        <w:rPr>
          <w:rFonts w:eastAsia="Times New Roman" w:cs="Times New Roman"/>
          <w:szCs w:val="24"/>
        </w:rPr>
        <w:t>-</w:t>
      </w:r>
      <w:r w:rsidRPr="006D1512">
        <w:rPr>
          <w:rFonts w:eastAsia="Times New Roman" w:cs="Times New Roman"/>
          <w:szCs w:val="24"/>
        </w:rPr>
        <w:t>και επιχειρήθηκαν αυτές τις μέρες</w:t>
      </w:r>
      <w:r>
        <w:rPr>
          <w:rFonts w:eastAsia="Times New Roman" w:cs="Times New Roman"/>
          <w:szCs w:val="24"/>
        </w:rPr>
        <w:t>,</w:t>
      </w:r>
      <w:r w:rsidRPr="006D1512">
        <w:rPr>
          <w:rFonts w:eastAsia="Times New Roman" w:cs="Times New Roman"/>
          <w:szCs w:val="24"/>
        </w:rPr>
        <w:t xml:space="preserve"> αλλά και κλείνοντας </w:t>
      </w:r>
      <w:r>
        <w:rPr>
          <w:rFonts w:eastAsia="Times New Roman" w:cs="Times New Roman"/>
          <w:szCs w:val="24"/>
        </w:rPr>
        <w:t>τ</w:t>
      </w:r>
      <w:r w:rsidRPr="006D1512">
        <w:rPr>
          <w:rFonts w:eastAsia="Times New Roman" w:cs="Times New Roman"/>
          <w:szCs w:val="24"/>
        </w:rPr>
        <w:t xml:space="preserve">η συζήτηση θα αναφέρω </w:t>
      </w:r>
      <w:r>
        <w:rPr>
          <w:rFonts w:eastAsia="Times New Roman" w:cs="Times New Roman"/>
          <w:szCs w:val="24"/>
        </w:rPr>
        <w:t>μερικές-</w:t>
      </w:r>
      <w:r w:rsidRPr="006D1512">
        <w:rPr>
          <w:rFonts w:eastAsia="Times New Roman" w:cs="Times New Roman"/>
          <w:szCs w:val="24"/>
        </w:rPr>
        <w:t xml:space="preserve"> </w:t>
      </w:r>
      <w:r>
        <w:rPr>
          <w:rFonts w:eastAsia="Times New Roman" w:cs="Times New Roman"/>
          <w:szCs w:val="24"/>
        </w:rPr>
        <w:t>σ</w:t>
      </w:r>
      <w:r w:rsidRPr="006D1512">
        <w:rPr>
          <w:rFonts w:eastAsia="Times New Roman" w:cs="Times New Roman"/>
          <w:szCs w:val="24"/>
        </w:rPr>
        <w:t>το τέλος της μέρας</w:t>
      </w:r>
      <w:r>
        <w:rPr>
          <w:rFonts w:eastAsia="Times New Roman" w:cs="Times New Roman"/>
          <w:szCs w:val="24"/>
        </w:rPr>
        <w:t>,</w:t>
      </w:r>
      <w:r w:rsidRPr="006D1512">
        <w:rPr>
          <w:rFonts w:eastAsia="Times New Roman" w:cs="Times New Roman"/>
          <w:szCs w:val="24"/>
        </w:rPr>
        <w:t xml:space="preserve"> με τη θετική ψήφο σχεδόν όλων </w:t>
      </w:r>
      <w:r w:rsidRPr="006D1512">
        <w:rPr>
          <w:rFonts w:eastAsia="Times New Roman" w:cs="Times New Roman"/>
          <w:szCs w:val="24"/>
        </w:rPr>
        <w:lastRenderedPageBreak/>
        <w:t xml:space="preserve">των τμημάτων του ελληνικού </w:t>
      </w:r>
      <w:r>
        <w:rPr>
          <w:rFonts w:eastAsia="Times New Roman" w:cs="Times New Roman"/>
          <w:szCs w:val="24"/>
        </w:rPr>
        <w:t>Κ</w:t>
      </w:r>
      <w:r w:rsidRPr="006D1512">
        <w:rPr>
          <w:rFonts w:eastAsia="Times New Roman" w:cs="Times New Roman"/>
          <w:szCs w:val="24"/>
        </w:rPr>
        <w:t>οινοβουλίου</w:t>
      </w:r>
      <w:r>
        <w:rPr>
          <w:rFonts w:eastAsia="Times New Roman" w:cs="Times New Roman"/>
          <w:szCs w:val="24"/>
        </w:rPr>
        <w:t>,</w:t>
      </w:r>
      <w:r w:rsidRPr="006D1512">
        <w:rPr>
          <w:rFonts w:eastAsia="Times New Roman" w:cs="Times New Roman"/>
          <w:szCs w:val="24"/>
        </w:rPr>
        <w:t xml:space="preserve"> θα κατοχυρωθεί αυτό το σημαντικό θετικό βήμα</w:t>
      </w:r>
      <w:r>
        <w:rPr>
          <w:rFonts w:eastAsia="Times New Roman" w:cs="Times New Roman"/>
          <w:szCs w:val="24"/>
        </w:rPr>
        <w:t>. Θ</w:t>
      </w:r>
      <w:r w:rsidRPr="006D1512">
        <w:rPr>
          <w:rFonts w:eastAsia="Times New Roman" w:cs="Times New Roman"/>
          <w:szCs w:val="24"/>
        </w:rPr>
        <w:t>α είναι μία επόμενη μέρα</w:t>
      </w:r>
      <w:r w:rsidRPr="006D1512">
        <w:rPr>
          <w:rFonts w:eastAsia="Times New Roman" w:cs="Times New Roman"/>
          <w:szCs w:val="24"/>
        </w:rPr>
        <w:t xml:space="preserve"> καλύτερη για την κοινωνική</w:t>
      </w:r>
      <w:r>
        <w:rPr>
          <w:rFonts w:eastAsia="Times New Roman" w:cs="Times New Roman"/>
          <w:szCs w:val="24"/>
        </w:rPr>
        <w:t xml:space="preserve"> πλειονότητα</w:t>
      </w:r>
      <w:r>
        <w:rPr>
          <w:rFonts w:eastAsia="Times New Roman" w:cs="Times New Roman"/>
          <w:szCs w:val="24"/>
        </w:rPr>
        <w:t>,</w:t>
      </w:r>
      <w:r w:rsidRPr="006D1512">
        <w:rPr>
          <w:rFonts w:eastAsia="Times New Roman" w:cs="Times New Roman"/>
          <w:szCs w:val="24"/>
        </w:rPr>
        <w:t xml:space="preserve"> για την οικονομία</w:t>
      </w:r>
      <w:r>
        <w:rPr>
          <w:rFonts w:eastAsia="Times New Roman" w:cs="Times New Roman"/>
          <w:szCs w:val="24"/>
        </w:rPr>
        <w:t>,</w:t>
      </w:r>
      <w:r w:rsidRPr="006D1512">
        <w:rPr>
          <w:rFonts w:eastAsia="Times New Roman" w:cs="Times New Roman"/>
          <w:szCs w:val="24"/>
        </w:rPr>
        <w:t xml:space="preserve"> για την κοινωνία</w:t>
      </w:r>
      <w:r>
        <w:rPr>
          <w:rFonts w:eastAsia="Times New Roman" w:cs="Times New Roman"/>
          <w:szCs w:val="24"/>
        </w:rPr>
        <w:t>,</w:t>
      </w:r>
      <w:r w:rsidRPr="006D1512">
        <w:rPr>
          <w:rFonts w:eastAsia="Times New Roman" w:cs="Times New Roman"/>
          <w:szCs w:val="24"/>
        </w:rPr>
        <w:t xml:space="preserve"> για την ανάπτυξη</w:t>
      </w:r>
      <w:r>
        <w:rPr>
          <w:rFonts w:eastAsia="Times New Roman" w:cs="Times New Roman"/>
          <w:szCs w:val="24"/>
        </w:rPr>
        <w:t>.</w:t>
      </w:r>
    </w:p>
    <w:p w14:paraId="219DA330"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 xml:space="preserve">Δεν </w:t>
      </w:r>
      <w:r w:rsidRPr="006D1512">
        <w:rPr>
          <w:rFonts w:eastAsia="Times New Roman" w:cs="Times New Roman"/>
          <w:szCs w:val="24"/>
        </w:rPr>
        <w:t>θέλω να μπω στην ανάλυση</w:t>
      </w:r>
      <w:r>
        <w:rPr>
          <w:rFonts w:eastAsia="Times New Roman" w:cs="Times New Roman"/>
          <w:szCs w:val="24"/>
        </w:rPr>
        <w:t xml:space="preserve"> -καθώς</w:t>
      </w:r>
      <w:r w:rsidRPr="006D1512">
        <w:rPr>
          <w:rFonts w:eastAsia="Times New Roman" w:cs="Times New Roman"/>
          <w:szCs w:val="24"/>
        </w:rPr>
        <w:t xml:space="preserve"> έχει ήδη γίνει αρκετή και νομίζω ότι θα υπάρξει κι άλλη</w:t>
      </w:r>
      <w:r>
        <w:rPr>
          <w:rFonts w:eastAsia="Times New Roman" w:cs="Times New Roman"/>
          <w:szCs w:val="24"/>
        </w:rPr>
        <w:t>-</w:t>
      </w:r>
      <w:r w:rsidRPr="006D1512">
        <w:rPr>
          <w:rFonts w:eastAsia="Times New Roman" w:cs="Times New Roman"/>
          <w:szCs w:val="24"/>
        </w:rPr>
        <w:t xml:space="preserve"> των ρυθμίσεων και των παρεμβάσεων που κάνουμε</w:t>
      </w:r>
      <w:r>
        <w:rPr>
          <w:rFonts w:eastAsia="Times New Roman" w:cs="Times New Roman"/>
          <w:szCs w:val="24"/>
        </w:rPr>
        <w:t xml:space="preserve">. Θέλω να πω ένα </w:t>
      </w:r>
      <w:r>
        <w:rPr>
          <w:rFonts w:eastAsia="Times New Roman" w:cs="Times New Roman"/>
          <w:szCs w:val="24"/>
        </w:rPr>
        <w:t>στοιχείο το οποίο νομίζω ότι είναι κρίσιμο.</w:t>
      </w:r>
      <w:r w:rsidRPr="006D1512">
        <w:rPr>
          <w:rFonts w:eastAsia="Times New Roman" w:cs="Times New Roman"/>
          <w:szCs w:val="24"/>
        </w:rPr>
        <w:t xml:space="preserve"> </w:t>
      </w:r>
      <w:r>
        <w:rPr>
          <w:rFonts w:eastAsia="Times New Roman" w:cs="Times New Roman"/>
          <w:szCs w:val="24"/>
        </w:rPr>
        <w:t>Οι</w:t>
      </w:r>
      <w:r w:rsidRPr="006D1512">
        <w:rPr>
          <w:rFonts w:eastAsia="Times New Roman" w:cs="Times New Roman"/>
          <w:szCs w:val="24"/>
        </w:rPr>
        <w:t xml:space="preserve"> ρυθμίσεις που </w:t>
      </w:r>
      <w:r>
        <w:rPr>
          <w:rFonts w:eastAsia="Times New Roman" w:cs="Times New Roman"/>
          <w:szCs w:val="24"/>
        </w:rPr>
        <w:t xml:space="preserve">αύριο θα είναι νόμος του κράτους –και μιλώ για τις ρυθμίσεις προς </w:t>
      </w:r>
      <w:r w:rsidRPr="006D1512">
        <w:rPr>
          <w:rFonts w:eastAsia="Times New Roman" w:cs="Times New Roman"/>
          <w:szCs w:val="24"/>
        </w:rPr>
        <w:t>την εφορία</w:t>
      </w:r>
      <w:r>
        <w:rPr>
          <w:rFonts w:eastAsia="Times New Roman" w:cs="Times New Roman"/>
          <w:szCs w:val="24"/>
        </w:rPr>
        <w:t xml:space="preserve">, </w:t>
      </w:r>
      <w:r w:rsidRPr="006D1512">
        <w:rPr>
          <w:rFonts w:eastAsia="Times New Roman" w:cs="Times New Roman"/>
          <w:szCs w:val="24"/>
        </w:rPr>
        <w:t>τα ταμεία και τους δήμους</w:t>
      </w:r>
      <w:r>
        <w:rPr>
          <w:rFonts w:eastAsia="Times New Roman" w:cs="Times New Roman"/>
          <w:szCs w:val="24"/>
        </w:rPr>
        <w:t>- θα ξεμπλοκάρουν</w:t>
      </w:r>
      <w:r w:rsidRPr="006D1512">
        <w:rPr>
          <w:rFonts w:eastAsia="Times New Roman" w:cs="Times New Roman"/>
          <w:szCs w:val="24"/>
        </w:rPr>
        <w:t xml:space="preserve"> από τη μία πλευρά εκατομμύρια ανθρώπους και από την άλλη</w:t>
      </w:r>
      <w:r>
        <w:rPr>
          <w:rFonts w:eastAsia="Times New Roman" w:cs="Times New Roman"/>
          <w:szCs w:val="24"/>
        </w:rPr>
        <w:t xml:space="preserve"> θα ενισχύσουν</w:t>
      </w:r>
      <w:r w:rsidRPr="006D1512">
        <w:rPr>
          <w:rFonts w:eastAsia="Times New Roman" w:cs="Times New Roman"/>
          <w:szCs w:val="24"/>
        </w:rPr>
        <w:t xml:space="preserve"> </w:t>
      </w:r>
      <w:r>
        <w:rPr>
          <w:rFonts w:eastAsia="Times New Roman" w:cs="Times New Roman"/>
          <w:szCs w:val="24"/>
        </w:rPr>
        <w:t>ταυ</w:t>
      </w:r>
      <w:r>
        <w:rPr>
          <w:rFonts w:eastAsia="Times New Roman" w:cs="Times New Roman"/>
          <w:szCs w:val="24"/>
        </w:rPr>
        <w:t xml:space="preserve">τόχρονα </w:t>
      </w:r>
      <w:r w:rsidRPr="006D1512">
        <w:rPr>
          <w:rFonts w:eastAsia="Times New Roman" w:cs="Times New Roman"/>
          <w:szCs w:val="24"/>
        </w:rPr>
        <w:t>τα κρατικά έσοδα</w:t>
      </w:r>
      <w:r>
        <w:rPr>
          <w:rFonts w:eastAsia="Times New Roman" w:cs="Times New Roman"/>
          <w:szCs w:val="24"/>
        </w:rPr>
        <w:t>,</w:t>
      </w:r>
      <w:r w:rsidRPr="006D1512">
        <w:rPr>
          <w:rFonts w:eastAsia="Times New Roman" w:cs="Times New Roman"/>
          <w:szCs w:val="24"/>
        </w:rPr>
        <w:t xml:space="preserve"> τα ασφαλιστικά ταμεία και τους δήμους</w:t>
      </w:r>
      <w:r>
        <w:rPr>
          <w:rFonts w:eastAsia="Times New Roman" w:cs="Times New Roman"/>
          <w:szCs w:val="24"/>
        </w:rPr>
        <w:t xml:space="preserve">. Υπάρχει δηλαδή </w:t>
      </w:r>
      <w:r w:rsidRPr="006D1512">
        <w:rPr>
          <w:rFonts w:eastAsia="Times New Roman" w:cs="Times New Roman"/>
          <w:szCs w:val="24"/>
        </w:rPr>
        <w:t>μία διπλή λειτουργία αυτών των ρυθμίσεων</w:t>
      </w:r>
      <w:r>
        <w:rPr>
          <w:rFonts w:eastAsia="Times New Roman" w:cs="Times New Roman"/>
          <w:szCs w:val="24"/>
        </w:rPr>
        <w:t xml:space="preserve">, που είναι εξαιρετικά σημαντική. Γι’ </w:t>
      </w:r>
      <w:r w:rsidRPr="006D1512">
        <w:rPr>
          <w:rFonts w:eastAsia="Times New Roman" w:cs="Times New Roman"/>
          <w:szCs w:val="24"/>
        </w:rPr>
        <w:t xml:space="preserve">αυτό </w:t>
      </w:r>
      <w:r>
        <w:rPr>
          <w:rFonts w:eastAsia="Times New Roman" w:cs="Times New Roman"/>
          <w:szCs w:val="24"/>
        </w:rPr>
        <w:t>αναφέρομαι και στην</w:t>
      </w:r>
      <w:r w:rsidRPr="006D1512">
        <w:rPr>
          <w:rFonts w:eastAsia="Times New Roman" w:cs="Times New Roman"/>
          <w:szCs w:val="24"/>
        </w:rPr>
        <w:t xml:space="preserve"> κοινωνική </w:t>
      </w:r>
      <w:r>
        <w:rPr>
          <w:rFonts w:eastAsia="Times New Roman" w:cs="Times New Roman"/>
          <w:szCs w:val="24"/>
        </w:rPr>
        <w:t xml:space="preserve">πλειονότητα </w:t>
      </w:r>
      <w:r>
        <w:rPr>
          <w:rFonts w:eastAsia="Times New Roman" w:cs="Times New Roman"/>
          <w:szCs w:val="24"/>
        </w:rPr>
        <w:t>και</w:t>
      </w:r>
      <w:r w:rsidRPr="006D1512">
        <w:rPr>
          <w:rFonts w:eastAsia="Times New Roman" w:cs="Times New Roman"/>
          <w:szCs w:val="24"/>
        </w:rPr>
        <w:t xml:space="preserve"> την κοινωνική συνοχή</w:t>
      </w:r>
      <w:r>
        <w:rPr>
          <w:rFonts w:eastAsia="Times New Roman" w:cs="Times New Roman"/>
          <w:szCs w:val="24"/>
        </w:rPr>
        <w:t xml:space="preserve"> και </w:t>
      </w:r>
      <w:r w:rsidRPr="006D1512">
        <w:rPr>
          <w:rFonts w:eastAsia="Times New Roman" w:cs="Times New Roman"/>
          <w:szCs w:val="24"/>
        </w:rPr>
        <w:t xml:space="preserve">την οικονομία και την </w:t>
      </w:r>
      <w:r w:rsidRPr="006D1512">
        <w:rPr>
          <w:rFonts w:eastAsia="Times New Roman" w:cs="Times New Roman"/>
          <w:szCs w:val="24"/>
        </w:rPr>
        <w:t>ανάπτυξη</w:t>
      </w:r>
      <w:r>
        <w:rPr>
          <w:rFonts w:eastAsia="Times New Roman" w:cs="Times New Roman"/>
          <w:szCs w:val="24"/>
        </w:rPr>
        <w:t>.</w:t>
      </w:r>
      <w:r w:rsidRPr="006D1512">
        <w:rPr>
          <w:rFonts w:eastAsia="Times New Roman" w:cs="Times New Roman"/>
          <w:szCs w:val="24"/>
        </w:rPr>
        <w:t xml:space="preserve"> </w:t>
      </w:r>
    </w:p>
    <w:p w14:paraId="219DA331"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lastRenderedPageBreak/>
        <w:t>Θα ήθελα να μιλήσω χαρακτηριστικά για μερικές ανακρίβειες, που απ’</w:t>
      </w:r>
      <w:r w:rsidRPr="006D1512">
        <w:rPr>
          <w:rFonts w:eastAsia="Times New Roman" w:cs="Times New Roman"/>
          <w:szCs w:val="24"/>
        </w:rPr>
        <w:t xml:space="preserve"> ό</w:t>
      </w:r>
      <w:r>
        <w:rPr>
          <w:rFonts w:eastAsia="Times New Roman" w:cs="Times New Roman"/>
          <w:szCs w:val="24"/>
        </w:rPr>
        <w:t>,</w:t>
      </w:r>
      <w:r w:rsidRPr="006D1512">
        <w:rPr>
          <w:rFonts w:eastAsia="Times New Roman" w:cs="Times New Roman"/>
          <w:szCs w:val="24"/>
        </w:rPr>
        <w:t>τι κατάλαβα έχουν γρ</w:t>
      </w:r>
      <w:r>
        <w:rPr>
          <w:rFonts w:eastAsia="Times New Roman" w:cs="Times New Roman"/>
          <w:szCs w:val="24"/>
        </w:rPr>
        <w:t xml:space="preserve">αφτεί και στα διάφορα non </w:t>
      </w:r>
      <w:proofErr w:type="spellStart"/>
      <w:r>
        <w:rPr>
          <w:rFonts w:eastAsia="Times New Roman" w:cs="Times New Roman"/>
          <w:szCs w:val="24"/>
        </w:rPr>
        <w:t>paper</w:t>
      </w:r>
      <w:proofErr w:type="spellEnd"/>
      <w:r>
        <w:rPr>
          <w:rFonts w:eastAsia="Times New Roman" w:cs="Times New Roman"/>
          <w:szCs w:val="24"/>
        </w:rPr>
        <w:t xml:space="preserve">, ειδικά </w:t>
      </w:r>
      <w:r w:rsidRPr="006D1512">
        <w:rPr>
          <w:rFonts w:eastAsia="Times New Roman" w:cs="Times New Roman"/>
          <w:szCs w:val="24"/>
        </w:rPr>
        <w:t>της Αξιωματικής Αντιπολίτευσης</w:t>
      </w:r>
      <w:r>
        <w:rPr>
          <w:rFonts w:eastAsia="Times New Roman" w:cs="Times New Roman"/>
          <w:szCs w:val="24"/>
        </w:rPr>
        <w:t xml:space="preserve">. Τις χαρακτηρίζω ανακρίβειες, </w:t>
      </w:r>
      <w:r w:rsidRPr="006D1512">
        <w:rPr>
          <w:rFonts w:eastAsia="Times New Roman" w:cs="Times New Roman"/>
          <w:szCs w:val="24"/>
        </w:rPr>
        <w:t>για να μην πω χειρότερα πράγματα</w:t>
      </w:r>
      <w:r>
        <w:rPr>
          <w:rFonts w:eastAsia="Times New Roman" w:cs="Times New Roman"/>
          <w:szCs w:val="24"/>
        </w:rPr>
        <w:t>,</w:t>
      </w:r>
      <w:r w:rsidRPr="006D1512">
        <w:rPr>
          <w:rFonts w:eastAsia="Times New Roman" w:cs="Times New Roman"/>
          <w:szCs w:val="24"/>
        </w:rPr>
        <w:t xml:space="preserve"> γιατί νομίζω ότι είνα</w:t>
      </w:r>
      <w:r w:rsidRPr="006D1512">
        <w:rPr>
          <w:rFonts w:eastAsia="Times New Roman" w:cs="Times New Roman"/>
          <w:szCs w:val="24"/>
        </w:rPr>
        <w:t>ι στην ουσία διαστρέβλωση της πραγματικότητας</w:t>
      </w:r>
      <w:r>
        <w:rPr>
          <w:rFonts w:eastAsia="Times New Roman" w:cs="Times New Roman"/>
          <w:szCs w:val="24"/>
        </w:rPr>
        <w:t>.</w:t>
      </w:r>
    </w:p>
    <w:p w14:paraId="219DA332" w14:textId="77777777" w:rsidR="00656A4F" w:rsidRDefault="000C25FA">
      <w:pPr>
        <w:spacing w:line="600" w:lineRule="auto"/>
        <w:ind w:firstLine="720"/>
        <w:jc w:val="both"/>
        <w:rPr>
          <w:rFonts w:eastAsia="Times New Roman" w:cs="Times New Roman"/>
          <w:szCs w:val="24"/>
        </w:rPr>
      </w:pPr>
      <w:r w:rsidRPr="006D1512">
        <w:rPr>
          <w:rFonts w:eastAsia="Times New Roman" w:cs="Times New Roman"/>
          <w:szCs w:val="24"/>
        </w:rPr>
        <w:t>Ας ξεκινήσω λίγο με ορισμένα θέματα από τον τομέα του ασφαλιστικού συστήματος</w:t>
      </w:r>
      <w:r>
        <w:rPr>
          <w:rFonts w:eastAsia="Times New Roman" w:cs="Times New Roman"/>
          <w:szCs w:val="24"/>
        </w:rPr>
        <w:t>. Θέλω να καταλάβω κάτι. Ά</w:t>
      </w:r>
      <w:r w:rsidRPr="006D1512">
        <w:rPr>
          <w:rFonts w:eastAsia="Times New Roman" w:cs="Times New Roman"/>
          <w:szCs w:val="24"/>
        </w:rPr>
        <w:t>λλαξε κάτι</w:t>
      </w:r>
      <w:r>
        <w:rPr>
          <w:rFonts w:eastAsia="Times New Roman" w:cs="Times New Roman"/>
          <w:szCs w:val="24"/>
        </w:rPr>
        <w:t xml:space="preserve"> στις συντάξεις της χηρείας, </w:t>
      </w:r>
      <w:r w:rsidRPr="006D1512">
        <w:rPr>
          <w:rFonts w:eastAsia="Times New Roman" w:cs="Times New Roman"/>
          <w:szCs w:val="24"/>
        </w:rPr>
        <w:t xml:space="preserve">μέχρι </w:t>
      </w:r>
      <w:r>
        <w:rPr>
          <w:rFonts w:eastAsia="Times New Roman" w:cs="Times New Roman"/>
          <w:szCs w:val="24"/>
        </w:rPr>
        <w:t xml:space="preserve">αυτή </w:t>
      </w:r>
      <w:r w:rsidRPr="006D1512">
        <w:rPr>
          <w:rFonts w:eastAsia="Times New Roman" w:cs="Times New Roman"/>
          <w:szCs w:val="24"/>
        </w:rPr>
        <w:t>τη στιγμή που μιλάμε</w:t>
      </w:r>
      <w:r>
        <w:rPr>
          <w:rFonts w:eastAsia="Times New Roman" w:cs="Times New Roman"/>
          <w:szCs w:val="24"/>
        </w:rPr>
        <w:t>,</w:t>
      </w:r>
      <w:r w:rsidRPr="006D1512">
        <w:rPr>
          <w:rFonts w:eastAsia="Times New Roman" w:cs="Times New Roman"/>
          <w:szCs w:val="24"/>
        </w:rPr>
        <w:t xml:space="preserve"> σε πραγματικό επίπεδο</w:t>
      </w:r>
      <w:r>
        <w:rPr>
          <w:rFonts w:eastAsia="Times New Roman" w:cs="Times New Roman"/>
          <w:szCs w:val="24"/>
        </w:rPr>
        <w:t>; Υ</w:t>
      </w:r>
      <w:r w:rsidRPr="006D1512">
        <w:rPr>
          <w:rFonts w:eastAsia="Times New Roman" w:cs="Times New Roman"/>
          <w:szCs w:val="24"/>
        </w:rPr>
        <w:t>πήρξε κάπο</w:t>
      </w:r>
      <w:r w:rsidRPr="006D1512">
        <w:rPr>
          <w:rFonts w:eastAsia="Times New Roman" w:cs="Times New Roman"/>
          <w:szCs w:val="24"/>
        </w:rPr>
        <w:t>ια περικοπή</w:t>
      </w:r>
      <w:r>
        <w:rPr>
          <w:rFonts w:eastAsia="Times New Roman" w:cs="Times New Roman"/>
          <w:szCs w:val="24"/>
        </w:rPr>
        <w:t>; Όχι. Αυτή είναι η πραγματικότητα. Μέχρι</w:t>
      </w:r>
      <w:r w:rsidRPr="006D1512">
        <w:rPr>
          <w:rFonts w:eastAsia="Times New Roman" w:cs="Times New Roman"/>
          <w:szCs w:val="24"/>
        </w:rPr>
        <w:t xml:space="preserve"> στιγμής δεν έχει υπάρξει τίποτα</w:t>
      </w:r>
      <w:r>
        <w:rPr>
          <w:rFonts w:eastAsia="Times New Roman" w:cs="Times New Roman"/>
          <w:szCs w:val="24"/>
        </w:rPr>
        <w:t>,</w:t>
      </w:r>
      <w:r w:rsidRPr="006D1512">
        <w:rPr>
          <w:rFonts w:eastAsia="Times New Roman" w:cs="Times New Roman"/>
          <w:szCs w:val="24"/>
        </w:rPr>
        <w:t xml:space="preserve"> διότι ό</w:t>
      </w:r>
      <w:r>
        <w:rPr>
          <w:rFonts w:eastAsia="Times New Roman" w:cs="Times New Roman"/>
          <w:szCs w:val="24"/>
        </w:rPr>
        <w:t xml:space="preserve">,τι προβλεπόταν ως μέτρο </w:t>
      </w:r>
      <w:r w:rsidRPr="006D1512">
        <w:rPr>
          <w:rFonts w:eastAsia="Times New Roman" w:cs="Times New Roman"/>
          <w:szCs w:val="24"/>
        </w:rPr>
        <w:t>που αναγκαστήκαμε να πάρουμε κάποια συγκεκριμένη στιγμή</w:t>
      </w:r>
      <w:r>
        <w:rPr>
          <w:rFonts w:eastAsia="Times New Roman" w:cs="Times New Roman"/>
          <w:szCs w:val="24"/>
        </w:rPr>
        <w:t>,</w:t>
      </w:r>
      <w:r w:rsidRPr="006D1512">
        <w:rPr>
          <w:rFonts w:eastAsia="Times New Roman" w:cs="Times New Roman"/>
          <w:szCs w:val="24"/>
        </w:rPr>
        <w:t xml:space="preserve"> θα </w:t>
      </w:r>
      <w:r>
        <w:rPr>
          <w:rFonts w:eastAsia="Times New Roman" w:cs="Times New Roman"/>
          <w:szCs w:val="24"/>
        </w:rPr>
        <w:t>άρχιζε να ισχύει</w:t>
      </w:r>
      <w:r w:rsidRPr="006D1512">
        <w:rPr>
          <w:rFonts w:eastAsia="Times New Roman" w:cs="Times New Roman"/>
          <w:szCs w:val="24"/>
        </w:rPr>
        <w:t xml:space="preserve"> από </w:t>
      </w:r>
      <w:r>
        <w:rPr>
          <w:rFonts w:eastAsia="Times New Roman" w:cs="Times New Roman"/>
          <w:szCs w:val="24"/>
        </w:rPr>
        <w:t>εδώ</w:t>
      </w:r>
      <w:r w:rsidRPr="006D1512">
        <w:rPr>
          <w:rFonts w:eastAsia="Times New Roman" w:cs="Times New Roman"/>
          <w:szCs w:val="24"/>
        </w:rPr>
        <w:t xml:space="preserve"> και στο εξής</w:t>
      </w:r>
      <w:r>
        <w:rPr>
          <w:rFonts w:eastAsia="Times New Roman" w:cs="Times New Roman"/>
          <w:szCs w:val="24"/>
        </w:rPr>
        <w:t xml:space="preserve">, στο </w:t>
      </w:r>
      <w:r w:rsidRPr="006D1512">
        <w:rPr>
          <w:rFonts w:eastAsia="Times New Roman" w:cs="Times New Roman"/>
          <w:szCs w:val="24"/>
        </w:rPr>
        <w:t xml:space="preserve">παρά </w:t>
      </w:r>
      <w:r>
        <w:rPr>
          <w:rFonts w:eastAsia="Times New Roman" w:cs="Times New Roman"/>
          <w:szCs w:val="24"/>
        </w:rPr>
        <w:t>π</w:t>
      </w:r>
      <w:r w:rsidRPr="006D1512">
        <w:rPr>
          <w:rFonts w:eastAsia="Times New Roman" w:cs="Times New Roman"/>
          <w:szCs w:val="24"/>
        </w:rPr>
        <w:t>έντε</w:t>
      </w:r>
      <w:r>
        <w:rPr>
          <w:rFonts w:eastAsia="Times New Roman" w:cs="Times New Roman"/>
          <w:szCs w:val="24"/>
        </w:rPr>
        <w:t xml:space="preserve">. Γιατί όπως έχω </w:t>
      </w:r>
      <w:r w:rsidRPr="006D1512">
        <w:rPr>
          <w:rFonts w:eastAsia="Times New Roman" w:cs="Times New Roman"/>
          <w:szCs w:val="24"/>
        </w:rPr>
        <w:t>εξηγήσει</w:t>
      </w:r>
      <w:r w:rsidRPr="006D1512">
        <w:rPr>
          <w:rFonts w:eastAsia="Times New Roman" w:cs="Times New Roman"/>
          <w:szCs w:val="24"/>
        </w:rPr>
        <w:t xml:space="preserve"> </w:t>
      </w:r>
      <w:r>
        <w:rPr>
          <w:rFonts w:eastAsia="Times New Roman" w:cs="Times New Roman"/>
          <w:szCs w:val="24"/>
        </w:rPr>
        <w:t xml:space="preserve">στην </w:t>
      </w:r>
      <w:r w:rsidRPr="006D1512">
        <w:rPr>
          <w:rFonts w:eastAsia="Times New Roman" w:cs="Times New Roman"/>
          <w:szCs w:val="24"/>
        </w:rPr>
        <w:t>Αξιωματική Αντιπολίτευση κ</w:t>
      </w:r>
      <w:r>
        <w:rPr>
          <w:rFonts w:eastAsia="Times New Roman" w:cs="Times New Roman"/>
          <w:szCs w:val="24"/>
        </w:rPr>
        <w:t xml:space="preserve">υρίως, εμείς έχουμε σχέδιο, αυτό το είχαμε στοχεύσει και κάναμε </w:t>
      </w:r>
      <w:r w:rsidRPr="006D1512">
        <w:rPr>
          <w:rFonts w:eastAsia="Times New Roman" w:cs="Times New Roman"/>
          <w:szCs w:val="24"/>
        </w:rPr>
        <w:t>πολύ συγκεκριμένη δουλειά για να το πετύχουμε</w:t>
      </w:r>
      <w:r>
        <w:rPr>
          <w:rFonts w:eastAsia="Times New Roman" w:cs="Times New Roman"/>
          <w:szCs w:val="24"/>
        </w:rPr>
        <w:t>.</w:t>
      </w:r>
    </w:p>
    <w:p w14:paraId="219DA333"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lastRenderedPageBreak/>
        <w:t>Σ</w:t>
      </w:r>
      <w:r w:rsidRPr="006D1512">
        <w:rPr>
          <w:rFonts w:eastAsia="Times New Roman" w:cs="Times New Roman"/>
          <w:szCs w:val="24"/>
        </w:rPr>
        <w:t>το τέλος της μέρας οι συντάξεις χηρείας σε μέσο όρο</w:t>
      </w:r>
      <w:r>
        <w:rPr>
          <w:rFonts w:eastAsia="Times New Roman" w:cs="Times New Roman"/>
          <w:szCs w:val="24"/>
        </w:rPr>
        <w:t>,</w:t>
      </w:r>
      <w:r w:rsidRPr="006D1512">
        <w:rPr>
          <w:rFonts w:eastAsia="Times New Roman" w:cs="Times New Roman"/>
          <w:szCs w:val="24"/>
        </w:rPr>
        <w:t xml:space="preserve"> αυξάνονται από 428 ευρώ στα 545</w:t>
      </w:r>
      <w:r>
        <w:rPr>
          <w:rFonts w:eastAsia="Times New Roman" w:cs="Times New Roman"/>
          <w:szCs w:val="24"/>
        </w:rPr>
        <w:t xml:space="preserve"> ευρώ, περίπου 27%. Επ</w:t>
      </w:r>
      <w:r w:rsidRPr="006D1512">
        <w:rPr>
          <w:rFonts w:eastAsia="Times New Roman" w:cs="Times New Roman"/>
          <w:szCs w:val="24"/>
        </w:rPr>
        <w:t xml:space="preserve">ίσης </w:t>
      </w:r>
      <w:r w:rsidRPr="006D1512">
        <w:rPr>
          <w:rFonts w:eastAsia="Times New Roman" w:cs="Times New Roman"/>
          <w:szCs w:val="24"/>
        </w:rPr>
        <w:t>και τα τέκνα</w:t>
      </w:r>
      <w:r>
        <w:rPr>
          <w:rFonts w:eastAsia="Times New Roman" w:cs="Times New Roman"/>
          <w:szCs w:val="24"/>
        </w:rPr>
        <w:t>,</w:t>
      </w:r>
      <w:r w:rsidRPr="006D1512">
        <w:rPr>
          <w:rFonts w:eastAsia="Times New Roman" w:cs="Times New Roman"/>
          <w:szCs w:val="24"/>
        </w:rPr>
        <w:t xml:space="preserve"> ανεξαρτήτως αν σπουδάζουν ή όχι</w:t>
      </w:r>
      <w:r>
        <w:rPr>
          <w:rFonts w:eastAsia="Times New Roman" w:cs="Times New Roman"/>
          <w:szCs w:val="24"/>
        </w:rPr>
        <w:t>, θα παίρνουν αυτές</w:t>
      </w:r>
      <w:r w:rsidRPr="006D1512">
        <w:rPr>
          <w:rFonts w:eastAsia="Times New Roman" w:cs="Times New Roman"/>
          <w:szCs w:val="24"/>
        </w:rPr>
        <w:t xml:space="preserve"> τις συντάξεις</w:t>
      </w:r>
      <w:r>
        <w:rPr>
          <w:rFonts w:eastAsia="Times New Roman" w:cs="Times New Roman"/>
          <w:szCs w:val="24"/>
        </w:rPr>
        <w:t>. Άρα ό,</w:t>
      </w:r>
      <w:r w:rsidRPr="006D1512">
        <w:rPr>
          <w:rFonts w:eastAsia="Times New Roman" w:cs="Times New Roman"/>
          <w:szCs w:val="24"/>
        </w:rPr>
        <w:t>τι και να λέγεται γι</w:t>
      </w:r>
      <w:r>
        <w:rPr>
          <w:rFonts w:eastAsia="Times New Roman" w:cs="Times New Roman"/>
          <w:szCs w:val="24"/>
        </w:rPr>
        <w:t>’</w:t>
      </w:r>
      <w:r w:rsidRPr="006D1512">
        <w:rPr>
          <w:rFonts w:eastAsia="Times New Roman" w:cs="Times New Roman"/>
          <w:szCs w:val="24"/>
        </w:rPr>
        <w:t xml:space="preserve"> αυτό</w:t>
      </w:r>
      <w:r>
        <w:rPr>
          <w:rFonts w:eastAsia="Times New Roman" w:cs="Times New Roman"/>
          <w:szCs w:val="24"/>
        </w:rPr>
        <w:t>,</w:t>
      </w:r>
      <w:r w:rsidRPr="006D1512">
        <w:rPr>
          <w:rFonts w:eastAsia="Times New Roman" w:cs="Times New Roman"/>
          <w:szCs w:val="24"/>
        </w:rPr>
        <w:t xml:space="preserve"> </w:t>
      </w:r>
      <w:r>
        <w:rPr>
          <w:rFonts w:eastAsia="Times New Roman" w:cs="Times New Roman"/>
          <w:szCs w:val="24"/>
        </w:rPr>
        <w:t>α</w:t>
      </w:r>
      <w:r w:rsidRPr="006D1512">
        <w:rPr>
          <w:rFonts w:eastAsia="Times New Roman" w:cs="Times New Roman"/>
          <w:szCs w:val="24"/>
        </w:rPr>
        <w:t xml:space="preserve">υτή είναι η πραγματικότητα είτε την καταλαβαίνει </w:t>
      </w:r>
      <w:r>
        <w:rPr>
          <w:rFonts w:eastAsia="Times New Roman" w:cs="Times New Roman"/>
          <w:szCs w:val="24"/>
        </w:rPr>
        <w:t>κάποιος</w:t>
      </w:r>
      <w:r w:rsidRPr="006D1512">
        <w:rPr>
          <w:rFonts w:eastAsia="Times New Roman" w:cs="Times New Roman"/>
          <w:szCs w:val="24"/>
        </w:rPr>
        <w:t xml:space="preserve"> </w:t>
      </w:r>
      <w:r>
        <w:rPr>
          <w:rFonts w:eastAsia="Times New Roman" w:cs="Times New Roman"/>
          <w:szCs w:val="24"/>
        </w:rPr>
        <w:t>είτε όχι.</w:t>
      </w:r>
    </w:p>
    <w:p w14:paraId="219DA334"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 xml:space="preserve">Δεύτερον, μας λένε πολύ </w:t>
      </w:r>
      <w:r w:rsidRPr="006D1512">
        <w:rPr>
          <w:rFonts w:eastAsia="Times New Roman" w:cs="Times New Roman"/>
          <w:szCs w:val="24"/>
        </w:rPr>
        <w:t xml:space="preserve">συστηματικά </w:t>
      </w:r>
      <w:r>
        <w:rPr>
          <w:rFonts w:eastAsia="Times New Roman" w:cs="Times New Roman"/>
          <w:szCs w:val="24"/>
        </w:rPr>
        <w:t>ότι πληρώνουμε</w:t>
      </w:r>
      <w:r w:rsidRPr="006D1512">
        <w:rPr>
          <w:rFonts w:eastAsia="Times New Roman" w:cs="Times New Roman"/>
          <w:szCs w:val="24"/>
        </w:rPr>
        <w:t xml:space="preserve"> αυτά που δημιούργησε </w:t>
      </w:r>
      <w:r>
        <w:rPr>
          <w:rFonts w:eastAsia="Times New Roman" w:cs="Times New Roman"/>
          <w:szCs w:val="24"/>
        </w:rPr>
        <w:t xml:space="preserve">η </w:t>
      </w:r>
      <w:r>
        <w:rPr>
          <w:rFonts w:eastAsia="Times New Roman" w:cs="Times New Roman"/>
          <w:szCs w:val="24"/>
        </w:rPr>
        <w:t xml:space="preserve">Κυβέρνηση σε αυτή την τετραετία, αυτή η καταστροφική δήθεν διακυβέρνηση ΣΥΡΙΖΑ. Ας δούμε λιγάκι τι ισχύει σε σχέση με τις </w:t>
      </w:r>
      <w:r w:rsidRPr="006D1512">
        <w:rPr>
          <w:rFonts w:eastAsia="Times New Roman" w:cs="Times New Roman"/>
          <w:szCs w:val="24"/>
        </w:rPr>
        <w:t>οφειλές στα ασφαλιστικά ταμεία</w:t>
      </w:r>
      <w:r>
        <w:rPr>
          <w:rFonts w:eastAsia="Times New Roman" w:cs="Times New Roman"/>
          <w:szCs w:val="24"/>
        </w:rPr>
        <w:t>. Α</w:t>
      </w:r>
      <w:r w:rsidRPr="006D1512">
        <w:rPr>
          <w:rFonts w:eastAsia="Times New Roman" w:cs="Times New Roman"/>
          <w:szCs w:val="24"/>
        </w:rPr>
        <w:t xml:space="preserve">πό την έκθεση του ΚΕΑΟ </w:t>
      </w:r>
      <w:r>
        <w:rPr>
          <w:rFonts w:eastAsia="Times New Roman" w:cs="Times New Roman"/>
          <w:szCs w:val="24"/>
        </w:rPr>
        <w:t>δεν αποδεικνύεται</w:t>
      </w:r>
      <w:r w:rsidRPr="006D1512">
        <w:rPr>
          <w:rFonts w:eastAsia="Times New Roman" w:cs="Times New Roman"/>
          <w:szCs w:val="24"/>
        </w:rPr>
        <w:t xml:space="preserve"> ότι το 96% </w:t>
      </w:r>
      <w:r>
        <w:rPr>
          <w:rFonts w:eastAsia="Times New Roman" w:cs="Times New Roman"/>
          <w:szCs w:val="24"/>
        </w:rPr>
        <w:t xml:space="preserve">των οφειλετών είχαν οφειλές πριν από το </w:t>
      </w:r>
      <w:r w:rsidRPr="006D1512">
        <w:rPr>
          <w:rFonts w:eastAsia="Times New Roman" w:cs="Times New Roman"/>
          <w:szCs w:val="24"/>
        </w:rPr>
        <w:t>2015</w:t>
      </w:r>
      <w:r>
        <w:rPr>
          <w:rFonts w:eastAsia="Times New Roman" w:cs="Times New Roman"/>
          <w:szCs w:val="24"/>
        </w:rPr>
        <w:t>; Επα</w:t>
      </w:r>
      <w:r>
        <w:rPr>
          <w:rFonts w:eastAsia="Times New Roman" w:cs="Times New Roman"/>
          <w:szCs w:val="24"/>
        </w:rPr>
        <w:t>ναλαμβάνω,</w:t>
      </w:r>
      <w:r w:rsidRPr="006D1512">
        <w:rPr>
          <w:rFonts w:eastAsia="Times New Roman" w:cs="Times New Roman"/>
          <w:szCs w:val="24"/>
        </w:rPr>
        <w:t xml:space="preserve"> το 96% των οφειλών είναι πριν από το 2015</w:t>
      </w:r>
      <w:r>
        <w:rPr>
          <w:rFonts w:eastAsia="Times New Roman" w:cs="Times New Roman"/>
          <w:szCs w:val="24"/>
        </w:rPr>
        <w:t>.</w:t>
      </w:r>
    </w:p>
    <w:p w14:paraId="219DA335"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Προσθέσαμε εμείς κάτι σε αυτό το χρονικό διάστημα; Δεν προσθέσαμε. Προστέθηκαν κάποιες οφειλές; Προστέθηκαν. Αν δεν πεις, όμως, ότι το βασικό κομμάτι, το 96% είναι πριν από το 2015, δεν λες όλη την πραγ</w:t>
      </w:r>
      <w:r>
        <w:rPr>
          <w:rFonts w:eastAsia="Times New Roman" w:cs="Times New Roman"/>
          <w:szCs w:val="24"/>
        </w:rPr>
        <w:t>ματικότητα. Π</w:t>
      </w:r>
      <w:r w:rsidRPr="006D1512">
        <w:rPr>
          <w:rFonts w:eastAsia="Times New Roman" w:cs="Times New Roman"/>
          <w:szCs w:val="24"/>
        </w:rPr>
        <w:t>ροσπαθείς να πεις</w:t>
      </w:r>
      <w:r>
        <w:rPr>
          <w:rFonts w:eastAsia="Times New Roman" w:cs="Times New Roman"/>
          <w:szCs w:val="24"/>
        </w:rPr>
        <w:t>,</w:t>
      </w:r>
      <w:r w:rsidRPr="006D1512">
        <w:rPr>
          <w:rFonts w:eastAsia="Times New Roman" w:cs="Times New Roman"/>
          <w:szCs w:val="24"/>
        </w:rPr>
        <w:t xml:space="preserve"> δηλαδή</w:t>
      </w:r>
      <w:r>
        <w:rPr>
          <w:rFonts w:eastAsia="Times New Roman" w:cs="Times New Roman"/>
          <w:szCs w:val="24"/>
        </w:rPr>
        <w:t>,</w:t>
      </w:r>
      <w:r w:rsidRPr="006D1512">
        <w:rPr>
          <w:rFonts w:eastAsia="Times New Roman" w:cs="Times New Roman"/>
          <w:szCs w:val="24"/>
        </w:rPr>
        <w:t xml:space="preserve"> ότι όλη η καταστροφή έγινε στη διακυβέρνηση του ΣΥΡΙΖΑ</w:t>
      </w:r>
      <w:r>
        <w:rPr>
          <w:rFonts w:eastAsia="Times New Roman" w:cs="Times New Roman"/>
          <w:szCs w:val="24"/>
        </w:rPr>
        <w:t>.</w:t>
      </w:r>
    </w:p>
    <w:p w14:paraId="219DA336"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lastRenderedPageBreak/>
        <w:t>Αυτό</w:t>
      </w:r>
      <w:r w:rsidRPr="006D1512">
        <w:rPr>
          <w:rFonts w:eastAsia="Times New Roman" w:cs="Times New Roman"/>
          <w:szCs w:val="24"/>
        </w:rPr>
        <w:t xml:space="preserve"> συνδέεται με το γνωστό σενάριο του </w:t>
      </w:r>
      <w:r>
        <w:rPr>
          <w:rFonts w:eastAsia="Times New Roman" w:cs="Times New Roman"/>
          <w:szCs w:val="24"/>
        </w:rPr>
        <w:t>20</w:t>
      </w:r>
      <w:r w:rsidRPr="006D1512">
        <w:rPr>
          <w:rFonts w:eastAsia="Times New Roman" w:cs="Times New Roman"/>
          <w:szCs w:val="24"/>
        </w:rPr>
        <w:t>14</w:t>
      </w:r>
      <w:r>
        <w:rPr>
          <w:rFonts w:eastAsia="Times New Roman" w:cs="Times New Roman"/>
          <w:szCs w:val="24"/>
        </w:rPr>
        <w:t>,</w:t>
      </w:r>
      <w:r w:rsidRPr="006D1512">
        <w:rPr>
          <w:rFonts w:eastAsia="Times New Roman" w:cs="Times New Roman"/>
          <w:szCs w:val="24"/>
        </w:rPr>
        <w:t xml:space="preserve"> που θα είχαμε εκτοξευτεί στο αναπτυξιακό επίπεδο</w:t>
      </w:r>
      <w:r>
        <w:rPr>
          <w:rFonts w:eastAsia="Times New Roman" w:cs="Times New Roman"/>
          <w:szCs w:val="24"/>
        </w:rPr>
        <w:t>,</w:t>
      </w:r>
      <w:r w:rsidRPr="006D1512">
        <w:rPr>
          <w:rFonts w:eastAsia="Times New Roman" w:cs="Times New Roman"/>
          <w:szCs w:val="24"/>
        </w:rPr>
        <w:t xml:space="preserve"> όλα θα </w:t>
      </w:r>
      <w:r>
        <w:rPr>
          <w:rFonts w:eastAsia="Times New Roman" w:cs="Times New Roman"/>
          <w:szCs w:val="24"/>
        </w:rPr>
        <w:t>γίνονταν</w:t>
      </w:r>
      <w:r w:rsidRPr="006D1512">
        <w:rPr>
          <w:rFonts w:eastAsia="Times New Roman" w:cs="Times New Roman"/>
          <w:szCs w:val="24"/>
        </w:rPr>
        <w:t xml:space="preserve"> καλά</w:t>
      </w:r>
      <w:r>
        <w:rPr>
          <w:rFonts w:eastAsia="Times New Roman" w:cs="Times New Roman"/>
          <w:szCs w:val="24"/>
        </w:rPr>
        <w:t xml:space="preserve">, όλα </w:t>
      </w:r>
      <w:r w:rsidRPr="006D1512">
        <w:rPr>
          <w:rFonts w:eastAsia="Times New Roman" w:cs="Times New Roman"/>
          <w:szCs w:val="24"/>
        </w:rPr>
        <w:t>θα πήγαιναν πρίμα</w:t>
      </w:r>
      <w:r>
        <w:rPr>
          <w:rFonts w:eastAsia="Times New Roman" w:cs="Times New Roman"/>
          <w:szCs w:val="24"/>
        </w:rPr>
        <w:t>,</w:t>
      </w:r>
      <w:r w:rsidRPr="006D1512">
        <w:rPr>
          <w:rFonts w:eastAsia="Times New Roman" w:cs="Times New Roman"/>
          <w:szCs w:val="24"/>
        </w:rPr>
        <w:t xml:space="preserve"> μέχρι που ήρθε </w:t>
      </w:r>
      <w:r>
        <w:rPr>
          <w:rFonts w:eastAsia="Times New Roman" w:cs="Times New Roman"/>
          <w:szCs w:val="24"/>
        </w:rPr>
        <w:t>-</w:t>
      </w:r>
      <w:r w:rsidRPr="006D1512">
        <w:rPr>
          <w:rFonts w:eastAsia="Times New Roman" w:cs="Times New Roman"/>
          <w:szCs w:val="24"/>
        </w:rPr>
        <w:t>μέσ</w:t>
      </w:r>
      <w:r w:rsidRPr="006D1512">
        <w:rPr>
          <w:rFonts w:eastAsia="Times New Roman" w:cs="Times New Roman"/>
          <w:szCs w:val="24"/>
        </w:rPr>
        <w:t>α από δημοκρατικές διαδικασίες</w:t>
      </w:r>
      <w:r>
        <w:rPr>
          <w:rFonts w:eastAsia="Times New Roman" w:cs="Times New Roman"/>
          <w:szCs w:val="24"/>
        </w:rPr>
        <w:t>,</w:t>
      </w:r>
      <w:r w:rsidRPr="006D1512">
        <w:rPr>
          <w:rFonts w:eastAsia="Times New Roman" w:cs="Times New Roman"/>
          <w:szCs w:val="24"/>
        </w:rPr>
        <w:t xml:space="preserve"> θυμίζω</w:t>
      </w:r>
      <w:r>
        <w:rPr>
          <w:rFonts w:eastAsia="Times New Roman" w:cs="Times New Roman"/>
          <w:szCs w:val="24"/>
        </w:rPr>
        <w:t>-</w:t>
      </w:r>
      <w:r w:rsidRPr="006D1512">
        <w:rPr>
          <w:rFonts w:eastAsia="Times New Roman" w:cs="Times New Roman"/>
          <w:szCs w:val="24"/>
        </w:rPr>
        <w:t xml:space="preserve"> η διακυβέρνηση του ΣΥΡΙΖΑ</w:t>
      </w:r>
      <w:r>
        <w:rPr>
          <w:rFonts w:eastAsia="Times New Roman" w:cs="Times New Roman"/>
          <w:szCs w:val="24"/>
        </w:rPr>
        <w:t xml:space="preserve">. Αυτό, </w:t>
      </w:r>
      <w:r w:rsidRPr="006D1512">
        <w:rPr>
          <w:rFonts w:eastAsia="Times New Roman" w:cs="Times New Roman"/>
          <w:szCs w:val="24"/>
        </w:rPr>
        <w:t>λοιπόν συμβαίνει με τις οφειλές στα ασφαλιστικά ταμεία</w:t>
      </w:r>
      <w:r>
        <w:rPr>
          <w:rFonts w:eastAsia="Times New Roman" w:cs="Times New Roman"/>
          <w:szCs w:val="24"/>
        </w:rPr>
        <w:t>. Αυτή είναι η πραγματικότητα.</w:t>
      </w:r>
    </w:p>
    <w:p w14:paraId="219DA337"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 xml:space="preserve">Δεύτερη πραγματικότητα. Λέτε </w:t>
      </w:r>
      <w:r w:rsidRPr="00F202A9">
        <w:rPr>
          <w:rFonts w:eastAsia="Times New Roman" w:cs="Times New Roman"/>
          <w:szCs w:val="24"/>
        </w:rPr>
        <w:t xml:space="preserve">σωρηδόν </w:t>
      </w:r>
      <w:r>
        <w:rPr>
          <w:rFonts w:eastAsia="Times New Roman" w:cs="Times New Roman"/>
          <w:szCs w:val="24"/>
        </w:rPr>
        <w:t xml:space="preserve">ότι με τους </w:t>
      </w:r>
      <w:proofErr w:type="spellStart"/>
      <w:r>
        <w:rPr>
          <w:rFonts w:eastAsia="Times New Roman" w:cs="Times New Roman"/>
          <w:szCs w:val="24"/>
        </w:rPr>
        <w:t>επανυπολογισμούς</w:t>
      </w:r>
      <w:proofErr w:type="spellEnd"/>
      <w:r>
        <w:rPr>
          <w:rFonts w:eastAsia="Times New Roman" w:cs="Times New Roman"/>
          <w:szCs w:val="24"/>
        </w:rPr>
        <w:t>, με βάση το νέο νομοθετικό πλαίσ</w:t>
      </w:r>
      <w:r>
        <w:rPr>
          <w:rFonts w:eastAsia="Times New Roman" w:cs="Times New Roman"/>
          <w:szCs w:val="24"/>
        </w:rPr>
        <w:t>ιο, με βάση τον ν.4387/20</w:t>
      </w:r>
      <w:r w:rsidRPr="006D1512">
        <w:rPr>
          <w:rFonts w:eastAsia="Times New Roman" w:cs="Times New Roman"/>
          <w:szCs w:val="24"/>
        </w:rPr>
        <w:t>16</w:t>
      </w:r>
      <w:r>
        <w:rPr>
          <w:rFonts w:eastAsia="Times New Roman" w:cs="Times New Roman"/>
          <w:szCs w:val="24"/>
        </w:rPr>
        <w:t xml:space="preserve"> -μάλιστα ο κ. </w:t>
      </w:r>
      <w:proofErr w:type="spellStart"/>
      <w:r>
        <w:rPr>
          <w:rFonts w:eastAsia="Times New Roman" w:cs="Times New Roman"/>
          <w:szCs w:val="24"/>
        </w:rPr>
        <w:t>Β</w:t>
      </w:r>
      <w:r w:rsidRPr="006D1512">
        <w:rPr>
          <w:rFonts w:eastAsia="Times New Roman" w:cs="Times New Roman"/>
          <w:szCs w:val="24"/>
        </w:rPr>
        <w:t>ρούτσης</w:t>
      </w:r>
      <w:proofErr w:type="spellEnd"/>
      <w:r w:rsidRPr="006D1512">
        <w:rPr>
          <w:rFonts w:eastAsia="Times New Roman" w:cs="Times New Roman"/>
          <w:szCs w:val="24"/>
        </w:rPr>
        <w:t xml:space="preserve"> είπε ολόκληρο το ψέμα</w:t>
      </w:r>
      <w:r>
        <w:rPr>
          <w:rFonts w:eastAsia="Times New Roman" w:cs="Times New Roman"/>
          <w:szCs w:val="24"/>
        </w:rPr>
        <w:t>-</w:t>
      </w:r>
      <w:r w:rsidRPr="006D1512">
        <w:rPr>
          <w:rFonts w:eastAsia="Times New Roman" w:cs="Times New Roman"/>
          <w:szCs w:val="24"/>
        </w:rPr>
        <w:t xml:space="preserve"> θα κοπούν </w:t>
      </w:r>
      <w:r>
        <w:rPr>
          <w:rFonts w:eastAsia="Times New Roman" w:cs="Times New Roman"/>
          <w:szCs w:val="24"/>
        </w:rPr>
        <w:t>οι νέες συντάξεις</w:t>
      </w:r>
      <w:r w:rsidRPr="006D1512">
        <w:rPr>
          <w:rFonts w:eastAsia="Times New Roman" w:cs="Times New Roman"/>
          <w:szCs w:val="24"/>
        </w:rPr>
        <w:t xml:space="preserve"> 35%</w:t>
      </w:r>
      <w:r>
        <w:rPr>
          <w:rFonts w:eastAsia="Times New Roman" w:cs="Times New Roman"/>
          <w:szCs w:val="24"/>
        </w:rPr>
        <w:t>. Εντάξει,</w:t>
      </w:r>
      <w:r w:rsidRPr="006D1512">
        <w:rPr>
          <w:rFonts w:eastAsia="Times New Roman" w:cs="Times New Roman"/>
          <w:szCs w:val="24"/>
        </w:rPr>
        <w:t xml:space="preserve"> να λέμε </w:t>
      </w:r>
      <w:r>
        <w:rPr>
          <w:rFonts w:eastAsia="Times New Roman" w:cs="Times New Roman"/>
          <w:szCs w:val="24"/>
        </w:rPr>
        <w:t>υ</w:t>
      </w:r>
      <w:r w:rsidRPr="006D1512">
        <w:rPr>
          <w:rFonts w:eastAsia="Times New Roman" w:cs="Times New Roman"/>
          <w:szCs w:val="24"/>
        </w:rPr>
        <w:t>περβολές</w:t>
      </w:r>
      <w:r>
        <w:rPr>
          <w:rFonts w:eastAsia="Times New Roman" w:cs="Times New Roman"/>
          <w:szCs w:val="24"/>
        </w:rPr>
        <w:t>,</w:t>
      </w:r>
      <w:r w:rsidRPr="006D1512">
        <w:rPr>
          <w:rFonts w:eastAsia="Times New Roman" w:cs="Times New Roman"/>
          <w:szCs w:val="24"/>
        </w:rPr>
        <w:t xml:space="preserve"> αλλά αυτά έχουν ένα όριο</w:t>
      </w:r>
      <w:r>
        <w:rPr>
          <w:rFonts w:eastAsia="Times New Roman" w:cs="Times New Roman"/>
          <w:szCs w:val="24"/>
        </w:rPr>
        <w:t>.</w:t>
      </w:r>
    </w:p>
    <w:p w14:paraId="219DA338"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Τ</w:t>
      </w:r>
      <w:r w:rsidRPr="006D1512">
        <w:rPr>
          <w:rFonts w:eastAsia="Times New Roman" w:cs="Times New Roman"/>
          <w:szCs w:val="24"/>
        </w:rPr>
        <w:t>ι συμβαίνει στην πραγματικότητα</w:t>
      </w:r>
      <w:r>
        <w:rPr>
          <w:rFonts w:eastAsia="Times New Roman" w:cs="Times New Roman"/>
          <w:szCs w:val="24"/>
        </w:rPr>
        <w:t>;</w:t>
      </w:r>
      <w:r w:rsidRPr="006D1512">
        <w:rPr>
          <w:rFonts w:eastAsia="Times New Roman" w:cs="Times New Roman"/>
          <w:szCs w:val="24"/>
        </w:rPr>
        <w:t xml:space="preserve"> </w:t>
      </w:r>
      <w:r>
        <w:rPr>
          <w:rFonts w:eastAsia="Times New Roman" w:cs="Times New Roman"/>
          <w:szCs w:val="24"/>
        </w:rPr>
        <w:t>Θ</w:t>
      </w:r>
      <w:r w:rsidRPr="006D1512">
        <w:rPr>
          <w:rFonts w:eastAsia="Times New Roman" w:cs="Times New Roman"/>
          <w:szCs w:val="24"/>
        </w:rPr>
        <w:t xml:space="preserve">α υπάρχουν περικοπές κάποιων στους </w:t>
      </w:r>
      <w:r>
        <w:rPr>
          <w:rFonts w:eastAsia="Times New Roman" w:cs="Times New Roman"/>
          <w:szCs w:val="24"/>
        </w:rPr>
        <w:t>ν</w:t>
      </w:r>
      <w:r w:rsidRPr="006D1512">
        <w:rPr>
          <w:rFonts w:eastAsia="Times New Roman" w:cs="Times New Roman"/>
          <w:szCs w:val="24"/>
        </w:rPr>
        <w:t xml:space="preserve">έους </w:t>
      </w:r>
      <w:proofErr w:type="spellStart"/>
      <w:r w:rsidRPr="00F202A9">
        <w:rPr>
          <w:rFonts w:eastAsia="Times New Roman" w:cs="Times New Roman"/>
          <w:szCs w:val="24"/>
        </w:rPr>
        <w:t>επανυπολογισμ</w:t>
      </w:r>
      <w:r>
        <w:rPr>
          <w:rFonts w:eastAsia="Times New Roman" w:cs="Times New Roman"/>
          <w:szCs w:val="24"/>
        </w:rPr>
        <w:t>ού</w:t>
      </w:r>
      <w:r w:rsidRPr="00F202A9">
        <w:rPr>
          <w:rFonts w:eastAsia="Times New Roman" w:cs="Times New Roman"/>
          <w:szCs w:val="24"/>
        </w:rPr>
        <w:t>ς</w:t>
      </w:r>
      <w:proofErr w:type="spellEnd"/>
      <w:r w:rsidRPr="009366D6">
        <w:rPr>
          <w:rFonts w:eastAsia="Times New Roman" w:cs="Times New Roman"/>
          <w:szCs w:val="24"/>
        </w:rPr>
        <w:t xml:space="preserve"> </w:t>
      </w:r>
      <w:r w:rsidRPr="006D1512">
        <w:rPr>
          <w:rFonts w:eastAsia="Times New Roman" w:cs="Times New Roman"/>
          <w:szCs w:val="24"/>
        </w:rPr>
        <w:t>κάποιων συντάξεων σε</w:t>
      </w:r>
      <w:r>
        <w:rPr>
          <w:rFonts w:eastAsia="Times New Roman" w:cs="Times New Roman"/>
          <w:szCs w:val="24"/>
        </w:rPr>
        <w:t xml:space="preserve"> σύγκριση με τις προηγούμενες; Ναι,</w:t>
      </w:r>
      <w:r w:rsidRPr="006D1512">
        <w:rPr>
          <w:rFonts w:eastAsia="Times New Roman" w:cs="Times New Roman"/>
          <w:szCs w:val="24"/>
        </w:rPr>
        <w:t xml:space="preserve"> θα υπάρχουν</w:t>
      </w:r>
      <w:r>
        <w:rPr>
          <w:rFonts w:eastAsia="Times New Roman" w:cs="Times New Roman"/>
          <w:szCs w:val="24"/>
        </w:rPr>
        <w:t>,</w:t>
      </w:r>
      <w:r w:rsidRPr="006D1512">
        <w:rPr>
          <w:rFonts w:eastAsia="Times New Roman" w:cs="Times New Roman"/>
          <w:szCs w:val="24"/>
        </w:rPr>
        <w:t xml:space="preserve"> ιδιαίτερα στις πιο ψηλές</w:t>
      </w:r>
      <w:r>
        <w:rPr>
          <w:rFonts w:eastAsia="Times New Roman" w:cs="Times New Roman"/>
          <w:szCs w:val="24"/>
        </w:rPr>
        <w:t xml:space="preserve">. Όμως </w:t>
      </w:r>
      <w:r w:rsidRPr="006D1512">
        <w:rPr>
          <w:rFonts w:eastAsia="Times New Roman" w:cs="Times New Roman"/>
          <w:szCs w:val="24"/>
        </w:rPr>
        <w:t>στις μέσ</w:t>
      </w:r>
      <w:r>
        <w:rPr>
          <w:rFonts w:eastAsia="Times New Roman" w:cs="Times New Roman"/>
          <w:szCs w:val="24"/>
        </w:rPr>
        <w:t>ε</w:t>
      </w:r>
      <w:r w:rsidRPr="006D1512">
        <w:rPr>
          <w:rFonts w:eastAsia="Times New Roman" w:cs="Times New Roman"/>
          <w:szCs w:val="24"/>
        </w:rPr>
        <w:t xml:space="preserve">ς </w:t>
      </w:r>
      <w:r>
        <w:rPr>
          <w:rFonts w:eastAsia="Times New Roman" w:cs="Times New Roman"/>
          <w:szCs w:val="24"/>
        </w:rPr>
        <w:t>συντάξεις</w:t>
      </w:r>
      <w:r w:rsidRPr="006D1512">
        <w:rPr>
          <w:rFonts w:eastAsia="Times New Roman" w:cs="Times New Roman"/>
          <w:szCs w:val="24"/>
        </w:rPr>
        <w:t xml:space="preserve"> γήρατος και αναπηρίας του </w:t>
      </w:r>
      <w:r>
        <w:rPr>
          <w:rFonts w:eastAsia="Times New Roman" w:cs="Times New Roman"/>
          <w:szCs w:val="24"/>
        </w:rPr>
        <w:t>ΙΚΑ-ΕΤΑΜ</w:t>
      </w:r>
      <w:r w:rsidRPr="006D1512">
        <w:rPr>
          <w:rFonts w:eastAsia="Times New Roman" w:cs="Times New Roman"/>
          <w:szCs w:val="24"/>
        </w:rPr>
        <w:t xml:space="preserve"> και του ΟΑΕΕ τα νούμερα είναι σχεδόν ίδια</w:t>
      </w:r>
      <w:r>
        <w:rPr>
          <w:rFonts w:eastAsia="Times New Roman" w:cs="Times New Roman"/>
          <w:szCs w:val="24"/>
        </w:rPr>
        <w:t>, δηλαδή 72</w:t>
      </w:r>
      <w:r w:rsidRPr="006D1512">
        <w:rPr>
          <w:rFonts w:eastAsia="Times New Roman" w:cs="Times New Roman"/>
          <w:szCs w:val="24"/>
        </w:rPr>
        <w:t xml:space="preserve">8,21 </w:t>
      </w:r>
      <w:r>
        <w:rPr>
          <w:rFonts w:eastAsia="Times New Roman" w:cs="Times New Roman"/>
          <w:szCs w:val="24"/>
        </w:rPr>
        <w:t xml:space="preserve">ευρώ </w:t>
      </w:r>
      <w:r w:rsidRPr="006D1512">
        <w:rPr>
          <w:rFonts w:eastAsia="Times New Roman" w:cs="Times New Roman"/>
          <w:szCs w:val="24"/>
        </w:rPr>
        <w:t xml:space="preserve">στο </w:t>
      </w:r>
      <w:r>
        <w:rPr>
          <w:rFonts w:eastAsia="Times New Roman" w:cs="Times New Roman"/>
          <w:szCs w:val="24"/>
        </w:rPr>
        <w:t>ΙΚΑ-ΕΤΑΜ</w:t>
      </w:r>
      <w:r w:rsidRPr="006D1512">
        <w:rPr>
          <w:rFonts w:eastAsia="Times New Roman" w:cs="Times New Roman"/>
          <w:szCs w:val="24"/>
        </w:rPr>
        <w:t xml:space="preserve"> με τις παλαιότερες διατάξ</w:t>
      </w:r>
      <w:r w:rsidRPr="006D1512">
        <w:rPr>
          <w:rFonts w:eastAsia="Times New Roman" w:cs="Times New Roman"/>
          <w:szCs w:val="24"/>
        </w:rPr>
        <w:t xml:space="preserve">εις του </w:t>
      </w:r>
      <w:r>
        <w:rPr>
          <w:rFonts w:eastAsia="Times New Roman" w:cs="Times New Roman"/>
          <w:szCs w:val="24"/>
        </w:rPr>
        <w:t>ν.</w:t>
      </w:r>
      <w:r w:rsidRPr="006D1512">
        <w:rPr>
          <w:rFonts w:eastAsia="Times New Roman" w:cs="Times New Roman"/>
          <w:szCs w:val="24"/>
        </w:rPr>
        <w:t>43</w:t>
      </w:r>
      <w:r>
        <w:rPr>
          <w:rFonts w:eastAsia="Times New Roman" w:cs="Times New Roman"/>
          <w:szCs w:val="24"/>
        </w:rPr>
        <w:t>8</w:t>
      </w:r>
      <w:r w:rsidRPr="006D1512">
        <w:rPr>
          <w:rFonts w:eastAsia="Times New Roman" w:cs="Times New Roman"/>
          <w:szCs w:val="24"/>
        </w:rPr>
        <w:t>7</w:t>
      </w:r>
      <w:r>
        <w:rPr>
          <w:rFonts w:eastAsia="Times New Roman" w:cs="Times New Roman"/>
          <w:szCs w:val="24"/>
        </w:rPr>
        <w:t>/2016 και 72</w:t>
      </w:r>
      <w:r w:rsidRPr="006D1512">
        <w:rPr>
          <w:rFonts w:eastAsia="Times New Roman" w:cs="Times New Roman"/>
          <w:szCs w:val="24"/>
        </w:rPr>
        <w:t xml:space="preserve">2,23 </w:t>
      </w:r>
      <w:r>
        <w:rPr>
          <w:rFonts w:eastAsia="Times New Roman" w:cs="Times New Roman"/>
          <w:szCs w:val="24"/>
        </w:rPr>
        <w:t xml:space="preserve">ευρώ </w:t>
      </w:r>
      <w:r w:rsidRPr="006D1512">
        <w:rPr>
          <w:rFonts w:eastAsia="Times New Roman" w:cs="Times New Roman"/>
          <w:szCs w:val="24"/>
        </w:rPr>
        <w:t xml:space="preserve">με τις διατάξεις του </w:t>
      </w:r>
      <w:r>
        <w:rPr>
          <w:rFonts w:eastAsia="Times New Roman" w:cs="Times New Roman"/>
          <w:szCs w:val="24"/>
        </w:rPr>
        <w:t>ν.</w:t>
      </w:r>
      <w:r w:rsidRPr="006D1512">
        <w:rPr>
          <w:rFonts w:eastAsia="Times New Roman" w:cs="Times New Roman"/>
          <w:szCs w:val="24"/>
        </w:rPr>
        <w:t>4387</w:t>
      </w:r>
      <w:r>
        <w:rPr>
          <w:rFonts w:eastAsia="Times New Roman" w:cs="Times New Roman"/>
          <w:szCs w:val="24"/>
        </w:rPr>
        <w:t>/20</w:t>
      </w:r>
      <w:r w:rsidRPr="006D1512">
        <w:rPr>
          <w:rFonts w:eastAsia="Times New Roman" w:cs="Times New Roman"/>
          <w:szCs w:val="24"/>
        </w:rPr>
        <w:t>16</w:t>
      </w:r>
      <w:r>
        <w:rPr>
          <w:rFonts w:eastAsia="Times New Roman" w:cs="Times New Roman"/>
          <w:szCs w:val="24"/>
        </w:rPr>
        <w:t xml:space="preserve">. </w:t>
      </w:r>
    </w:p>
    <w:p w14:paraId="219DA339"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lastRenderedPageBreak/>
        <w:t>Υπάρχει μ</w:t>
      </w:r>
      <w:r w:rsidRPr="006D1512">
        <w:rPr>
          <w:rFonts w:eastAsia="Times New Roman" w:cs="Times New Roman"/>
          <w:szCs w:val="24"/>
        </w:rPr>
        <w:t>ία μικρή διαφορά</w:t>
      </w:r>
      <w:r>
        <w:rPr>
          <w:rFonts w:eastAsia="Times New Roman" w:cs="Times New Roman"/>
          <w:szCs w:val="24"/>
        </w:rPr>
        <w:t>. Σ</w:t>
      </w:r>
      <w:r w:rsidRPr="006D1512">
        <w:rPr>
          <w:rFonts w:eastAsia="Times New Roman" w:cs="Times New Roman"/>
          <w:szCs w:val="24"/>
        </w:rPr>
        <w:t>τις δε συντάξεις αναπηρίας το</w:t>
      </w:r>
      <w:r>
        <w:rPr>
          <w:rFonts w:eastAsia="Times New Roman" w:cs="Times New Roman"/>
          <w:szCs w:val="24"/>
        </w:rPr>
        <w:t>υ</w:t>
      </w:r>
      <w:r w:rsidRPr="006D1512">
        <w:rPr>
          <w:rFonts w:eastAsia="Times New Roman" w:cs="Times New Roman"/>
          <w:szCs w:val="24"/>
        </w:rPr>
        <w:t xml:space="preserve"> ΙΚΑ</w:t>
      </w:r>
      <w:r>
        <w:rPr>
          <w:rFonts w:eastAsia="Times New Roman" w:cs="Times New Roman"/>
          <w:szCs w:val="24"/>
        </w:rPr>
        <w:t>–</w:t>
      </w:r>
      <w:r w:rsidRPr="006D1512">
        <w:rPr>
          <w:rFonts w:eastAsia="Times New Roman" w:cs="Times New Roman"/>
          <w:szCs w:val="24"/>
        </w:rPr>
        <w:t>ΕΤ</w:t>
      </w:r>
      <w:r>
        <w:rPr>
          <w:rFonts w:eastAsia="Times New Roman" w:cs="Times New Roman"/>
          <w:szCs w:val="24"/>
        </w:rPr>
        <w:t>ΑΜ, με τις παλαιότερες διατάξεις</w:t>
      </w:r>
      <w:r w:rsidRPr="006D1512">
        <w:rPr>
          <w:rFonts w:eastAsia="Times New Roman" w:cs="Times New Roman"/>
          <w:szCs w:val="24"/>
        </w:rPr>
        <w:t xml:space="preserve"> ο μέσος όρος </w:t>
      </w:r>
      <w:r>
        <w:rPr>
          <w:rFonts w:eastAsia="Times New Roman" w:cs="Times New Roman"/>
          <w:szCs w:val="24"/>
        </w:rPr>
        <w:t xml:space="preserve">ήταν </w:t>
      </w:r>
      <w:r w:rsidRPr="006D1512">
        <w:rPr>
          <w:rFonts w:eastAsia="Times New Roman" w:cs="Times New Roman"/>
          <w:szCs w:val="24"/>
        </w:rPr>
        <w:t>5</w:t>
      </w:r>
      <w:r>
        <w:rPr>
          <w:rFonts w:eastAsia="Times New Roman" w:cs="Times New Roman"/>
          <w:szCs w:val="24"/>
        </w:rPr>
        <w:t>00,</w:t>
      </w:r>
      <w:r w:rsidRPr="006D1512">
        <w:rPr>
          <w:rFonts w:eastAsia="Times New Roman" w:cs="Times New Roman"/>
          <w:szCs w:val="24"/>
        </w:rPr>
        <w:t xml:space="preserve">81 </w:t>
      </w:r>
      <w:r>
        <w:rPr>
          <w:rFonts w:eastAsia="Times New Roman" w:cs="Times New Roman"/>
          <w:szCs w:val="24"/>
        </w:rPr>
        <w:t xml:space="preserve">ευρώ και με τις νεότερες διατάξεις </w:t>
      </w:r>
      <w:r w:rsidRPr="006D1512">
        <w:rPr>
          <w:rFonts w:eastAsia="Times New Roman" w:cs="Times New Roman"/>
          <w:szCs w:val="24"/>
        </w:rPr>
        <w:t>52</w:t>
      </w:r>
      <w:r>
        <w:rPr>
          <w:rFonts w:eastAsia="Times New Roman" w:cs="Times New Roman"/>
          <w:szCs w:val="24"/>
        </w:rPr>
        <w:t>7,91 ευρώ. Δεν κάναμε τρο</w:t>
      </w:r>
      <w:r>
        <w:rPr>
          <w:rFonts w:eastAsia="Times New Roman" w:cs="Times New Roman"/>
          <w:szCs w:val="24"/>
        </w:rPr>
        <w:t>μερές αυξήσεις, αλλά δεν μειώσαμε, δεν προσθέσαμε στο</w:t>
      </w:r>
      <w:r>
        <w:rPr>
          <w:rFonts w:eastAsia="Times New Roman" w:cs="Times New Roman"/>
          <w:szCs w:val="24"/>
        </w:rPr>
        <w:t>ν</w:t>
      </w:r>
      <w:r>
        <w:rPr>
          <w:rFonts w:eastAsia="Times New Roman" w:cs="Times New Roman"/>
          <w:szCs w:val="24"/>
        </w:rPr>
        <w:t xml:space="preserve"> βασικό κορμό νέες μειώσεις.</w:t>
      </w:r>
    </w:p>
    <w:p w14:paraId="219DA33A"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Π</w:t>
      </w:r>
      <w:r w:rsidRPr="006D1512">
        <w:rPr>
          <w:rFonts w:eastAsia="Times New Roman" w:cs="Times New Roman"/>
          <w:szCs w:val="24"/>
        </w:rPr>
        <w:t>άμε παρακάτω</w:t>
      </w:r>
      <w:r>
        <w:rPr>
          <w:rFonts w:eastAsia="Times New Roman" w:cs="Times New Roman"/>
          <w:szCs w:val="24"/>
        </w:rPr>
        <w:t>. Π</w:t>
      </w:r>
      <w:r w:rsidRPr="006D1512">
        <w:rPr>
          <w:rFonts w:eastAsia="Times New Roman" w:cs="Times New Roman"/>
          <w:szCs w:val="24"/>
        </w:rPr>
        <w:t>όσες είναι οι εκκρεμείς συντάξεις</w:t>
      </w:r>
      <w:r>
        <w:rPr>
          <w:rFonts w:eastAsia="Times New Roman" w:cs="Times New Roman"/>
          <w:szCs w:val="24"/>
        </w:rPr>
        <w:t>; Δ</w:t>
      </w:r>
      <w:r w:rsidRPr="006D1512">
        <w:rPr>
          <w:rFonts w:eastAsia="Times New Roman" w:cs="Times New Roman"/>
          <w:szCs w:val="24"/>
        </w:rPr>
        <w:t>ηλαδή</w:t>
      </w:r>
      <w:r>
        <w:rPr>
          <w:rFonts w:eastAsia="Times New Roman" w:cs="Times New Roman"/>
          <w:szCs w:val="24"/>
        </w:rPr>
        <w:t>,</w:t>
      </w:r>
      <w:r w:rsidRPr="006D1512">
        <w:rPr>
          <w:rFonts w:eastAsia="Times New Roman" w:cs="Times New Roman"/>
          <w:szCs w:val="24"/>
        </w:rPr>
        <w:t xml:space="preserve"> έχει δοθεί ένα non </w:t>
      </w:r>
      <w:proofErr w:type="spellStart"/>
      <w:r w:rsidRPr="006D1512">
        <w:rPr>
          <w:rFonts w:eastAsia="Times New Roman" w:cs="Times New Roman"/>
          <w:szCs w:val="24"/>
        </w:rPr>
        <w:t>pap</w:t>
      </w:r>
      <w:r>
        <w:rPr>
          <w:rFonts w:eastAsia="Times New Roman" w:cs="Times New Roman"/>
          <w:szCs w:val="24"/>
        </w:rPr>
        <w:t>er</w:t>
      </w:r>
      <w:proofErr w:type="spellEnd"/>
      <w:r>
        <w:rPr>
          <w:rFonts w:eastAsia="Times New Roman" w:cs="Times New Roman"/>
          <w:szCs w:val="24"/>
        </w:rPr>
        <w:t xml:space="preserve"> διακοσίων πενήντα χιλιάδων.</w:t>
      </w:r>
      <w:r w:rsidRPr="006D1512">
        <w:rPr>
          <w:rFonts w:eastAsia="Times New Roman" w:cs="Times New Roman"/>
          <w:szCs w:val="24"/>
        </w:rPr>
        <w:t xml:space="preserve"> </w:t>
      </w:r>
      <w:r>
        <w:rPr>
          <w:rFonts w:eastAsia="Times New Roman" w:cs="Times New Roman"/>
          <w:szCs w:val="24"/>
        </w:rPr>
        <w:t>Τ</w:t>
      </w:r>
      <w:r w:rsidRPr="006D1512">
        <w:rPr>
          <w:rFonts w:eastAsia="Times New Roman" w:cs="Times New Roman"/>
          <w:szCs w:val="24"/>
        </w:rPr>
        <w:t>ο λέτε</w:t>
      </w:r>
      <w:r>
        <w:rPr>
          <w:rFonts w:eastAsia="Times New Roman" w:cs="Times New Roman"/>
          <w:szCs w:val="24"/>
        </w:rPr>
        <w:t>,</w:t>
      </w:r>
      <w:r w:rsidRPr="006D1512">
        <w:rPr>
          <w:rFonts w:eastAsia="Times New Roman" w:cs="Times New Roman"/>
          <w:szCs w:val="24"/>
        </w:rPr>
        <w:t xml:space="preserve"> το </w:t>
      </w:r>
      <w:r>
        <w:rPr>
          <w:rFonts w:eastAsia="Times New Roman" w:cs="Times New Roman"/>
          <w:szCs w:val="24"/>
        </w:rPr>
        <w:t>ξαν</w:t>
      </w:r>
      <w:r>
        <w:rPr>
          <w:rFonts w:eastAsia="Times New Roman" w:cs="Times New Roman"/>
          <w:szCs w:val="24"/>
        </w:rPr>
        <w:t>α</w:t>
      </w:r>
      <w:r w:rsidRPr="006D1512">
        <w:rPr>
          <w:rFonts w:eastAsia="Times New Roman" w:cs="Times New Roman"/>
          <w:szCs w:val="24"/>
        </w:rPr>
        <w:t>λέτε</w:t>
      </w:r>
      <w:r>
        <w:rPr>
          <w:rFonts w:eastAsia="Times New Roman" w:cs="Times New Roman"/>
          <w:szCs w:val="24"/>
        </w:rPr>
        <w:t xml:space="preserve"> και δεν στηρίζεται πουθενά. Εμείς</w:t>
      </w:r>
      <w:r>
        <w:rPr>
          <w:rFonts w:eastAsia="Times New Roman" w:cs="Times New Roman"/>
          <w:szCs w:val="24"/>
        </w:rPr>
        <w:t>,</w:t>
      </w:r>
      <w:r>
        <w:rPr>
          <w:rFonts w:eastAsia="Times New Roman" w:cs="Times New Roman"/>
          <w:szCs w:val="24"/>
        </w:rPr>
        <w:t xml:space="preserve"> όντως</w:t>
      </w:r>
      <w:r>
        <w:rPr>
          <w:rFonts w:eastAsia="Times New Roman" w:cs="Times New Roman"/>
          <w:szCs w:val="24"/>
        </w:rPr>
        <w:t>,</w:t>
      </w:r>
      <w:r w:rsidRPr="006D1512">
        <w:rPr>
          <w:rFonts w:eastAsia="Times New Roman" w:cs="Times New Roman"/>
          <w:szCs w:val="24"/>
        </w:rPr>
        <w:t xml:space="preserve"> παραλάβαμε </w:t>
      </w:r>
      <w:r>
        <w:rPr>
          <w:rFonts w:eastAsia="Times New Roman" w:cs="Times New Roman"/>
          <w:szCs w:val="24"/>
        </w:rPr>
        <w:t>τριακόσιες ογδόντα έξι χιλιάδες τετρακόσιες σαράντα τέσσερις</w:t>
      </w:r>
      <w:r w:rsidRPr="006D1512">
        <w:rPr>
          <w:rFonts w:eastAsia="Times New Roman" w:cs="Times New Roman"/>
          <w:szCs w:val="24"/>
        </w:rPr>
        <w:t xml:space="preserve"> εκκρεμότητες</w:t>
      </w:r>
      <w:r>
        <w:rPr>
          <w:rFonts w:eastAsia="Times New Roman" w:cs="Times New Roman"/>
          <w:szCs w:val="24"/>
        </w:rPr>
        <w:t xml:space="preserve">. Οι </w:t>
      </w:r>
      <w:r w:rsidRPr="006D1512">
        <w:rPr>
          <w:rFonts w:eastAsia="Times New Roman" w:cs="Times New Roman"/>
          <w:szCs w:val="24"/>
        </w:rPr>
        <w:t>περισσότερες από αυτές ήταν οι κύριες συντάξεις</w:t>
      </w:r>
      <w:r>
        <w:rPr>
          <w:rFonts w:eastAsia="Times New Roman" w:cs="Times New Roman"/>
          <w:szCs w:val="24"/>
        </w:rPr>
        <w:t xml:space="preserve">, δηλαδή </w:t>
      </w:r>
      <w:proofErr w:type="spellStart"/>
      <w:r>
        <w:rPr>
          <w:rFonts w:eastAsia="Times New Roman" w:cs="Times New Roman"/>
          <w:szCs w:val="24"/>
        </w:rPr>
        <w:t>εκατόν</w:t>
      </w:r>
      <w:proofErr w:type="spellEnd"/>
      <w:r>
        <w:rPr>
          <w:rFonts w:eastAsia="Times New Roman" w:cs="Times New Roman"/>
          <w:szCs w:val="24"/>
        </w:rPr>
        <w:t xml:space="preserve"> εξήντα οκτώ χιλιάδες εννιακόσιες είκοσι δύο, </w:t>
      </w:r>
      <w:proofErr w:type="spellStart"/>
      <w:r>
        <w:rPr>
          <w:rFonts w:eastAsia="Times New Roman" w:cs="Times New Roman"/>
          <w:szCs w:val="24"/>
        </w:rPr>
        <w:t>εκατόν</w:t>
      </w:r>
      <w:proofErr w:type="spellEnd"/>
      <w:r>
        <w:rPr>
          <w:rFonts w:eastAsia="Times New Roman" w:cs="Times New Roman"/>
          <w:szCs w:val="24"/>
        </w:rPr>
        <w:t xml:space="preserve"> πενήντα τέσσερις χιλιάδες είκοσι δύο οι επικουρικέ</w:t>
      </w:r>
      <w:r>
        <w:rPr>
          <w:rFonts w:eastAsia="Times New Roman" w:cs="Times New Roman"/>
          <w:szCs w:val="24"/>
        </w:rPr>
        <w:t>ς</w:t>
      </w:r>
      <w:r w:rsidRPr="006D1512">
        <w:rPr>
          <w:rFonts w:eastAsia="Times New Roman" w:cs="Times New Roman"/>
          <w:szCs w:val="24"/>
        </w:rPr>
        <w:t xml:space="preserve"> και </w:t>
      </w:r>
      <w:r>
        <w:rPr>
          <w:rFonts w:eastAsia="Times New Roman" w:cs="Times New Roman"/>
          <w:szCs w:val="24"/>
        </w:rPr>
        <w:t>εξήντα τρεις χιλιάδες πεντακόσιες τα εφάπαξ.</w:t>
      </w:r>
    </w:p>
    <w:p w14:paraId="219DA33B" w14:textId="77777777" w:rsidR="00656A4F" w:rsidRDefault="000C25F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Τις μειώσαμε, όσον αφορά τις ληξιπρόθεσμες πλην δημοσίου και διεθνών και ανελαστικών -και θα εξηγήσω για αυτό- κατά 71%. Μέσα σε αυτό το διάστημα, από 1-1-2015 έως 31-3-2019</w:t>
      </w:r>
      <w:r w:rsidRPr="004530C1">
        <w:rPr>
          <w:rFonts w:eastAsia="Times New Roman"/>
          <w:color w:val="222222"/>
          <w:szCs w:val="24"/>
          <w:shd w:val="clear" w:color="auto" w:fill="FFFFFF"/>
        </w:rPr>
        <w:t xml:space="preserve"> </w:t>
      </w:r>
      <w:r>
        <w:rPr>
          <w:rFonts w:eastAsia="Times New Roman"/>
          <w:color w:val="222222"/>
          <w:szCs w:val="24"/>
          <w:shd w:val="clear" w:color="auto" w:fill="FFFFFF"/>
        </w:rPr>
        <w:t>που υπάρχουν στοιχεία, έχουμε α</w:t>
      </w:r>
      <w:r>
        <w:rPr>
          <w:rFonts w:eastAsia="Times New Roman"/>
          <w:color w:val="222222"/>
          <w:szCs w:val="24"/>
          <w:shd w:val="clear" w:color="auto" w:fill="FFFFFF"/>
        </w:rPr>
        <w:t xml:space="preserve">ποπληρώσει οκτακόσιες σαράντα έξι χιλιάδες εξακόσιες τριάντα έξι υποθέσεις συνταξιοδοτικών παροχών. Αυτή είναι η πραγματικότητα και μην επαναλαμβάνετε αυτό το οποίο έχει γραφτεί στο non </w:t>
      </w:r>
      <w:proofErr w:type="spellStart"/>
      <w:r>
        <w:rPr>
          <w:rFonts w:eastAsia="Times New Roman"/>
          <w:color w:val="222222"/>
          <w:szCs w:val="24"/>
          <w:shd w:val="clear" w:color="auto" w:fill="FFFFFF"/>
        </w:rPr>
        <w:t>paper</w:t>
      </w:r>
      <w:proofErr w:type="spellEnd"/>
      <w:r>
        <w:rPr>
          <w:rFonts w:eastAsia="Times New Roman"/>
          <w:color w:val="222222"/>
          <w:szCs w:val="24"/>
          <w:shd w:val="clear" w:color="auto" w:fill="FFFFFF"/>
        </w:rPr>
        <w:t xml:space="preserve"> και είναι λάθος. Ελέγξτε το.</w:t>
      </w:r>
    </w:p>
    <w:p w14:paraId="219DA33C" w14:textId="77777777" w:rsidR="00656A4F" w:rsidRDefault="000C25F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Πάω παρακάτω. Έχουν ειπωθεί και άλλ</w:t>
      </w:r>
      <w:r>
        <w:rPr>
          <w:rFonts w:eastAsia="Times New Roman"/>
          <w:color w:val="222222"/>
          <w:szCs w:val="24"/>
          <w:shd w:val="clear" w:color="auto" w:fill="FFFFFF"/>
        </w:rPr>
        <w:t xml:space="preserve">α πράγματα. Θα περάσω λίγο και στο πεδίο της οικονομίας. Έχω ακούσει πολλά για το εισόδημα των εργαζομένων, τι έχει συμβεί σε αυτά τα χρόνια. Θέλω να πω το εξής. Έκανε και μία συζήτηση για το χρέος, αμέσως πιο πριν, ο κ. </w:t>
      </w:r>
      <w:proofErr w:type="spellStart"/>
      <w:r>
        <w:rPr>
          <w:rFonts w:eastAsia="Times New Roman"/>
          <w:color w:val="222222"/>
          <w:szCs w:val="24"/>
          <w:shd w:val="clear" w:color="auto" w:fill="FFFFFF"/>
        </w:rPr>
        <w:t>Κρεμαστινός</w:t>
      </w:r>
      <w:proofErr w:type="spellEnd"/>
      <w:r>
        <w:rPr>
          <w:rFonts w:eastAsia="Times New Roman"/>
          <w:color w:val="222222"/>
          <w:szCs w:val="24"/>
          <w:shd w:val="clear" w:color="auto" w:fill="FFFFFF"/>
        </w:rPr>
        <w:t>. Εγώ θα συμφωνήσω ότι ο</w:t>
      </w:r>
      <w:r>
        <w:rPr>
          <w:rFonts w:eastAsia="Times New Roman"/>
          <w:color w:val="222222"/>
          <w:szCs w:val="24"/>
          <w:shd w:val="clear" w:color="auto" w:fill="FFFFFF"/>
        </w:rPr>
        <w:t xml:space="preserve">ι προοπτικές της χώρας εξαρτώνται από το ποια είναι η βιωσιμότητα του χρέους. Ξέρει πάρα πολύ καλά ο κ. </w:t>
      </w:r>
      <w:proofErr w:type="spellStart"/>
      <w:r>
        <w:rPr>
          <w:rFonts w:eastAsia="Times New Roman"/>
          <w:color w:val="222222"/>
          <w:szCs w:val="24"/>
          <w:shd w:val="clear" w:color="auto" w:fill="FFFFFF"/>
        </w:rPr>
        <w:t>Κρεμαστινός</w:t>
      </w:r>
      <w:proofErr w:type="spellEnd"/>
      <w:r>
        <w:rPr>
          <w:rFonts w:eastAsia="Times New Roman"/>
          <w:color w:val="222222"/>
          <w:szCs w:val="24"/>
          <w:shd w:val="clear" w:color="auto" w:fill="FFFFFF"/>
        </w:rPr>
        <w:t xml:space="preserve">, που πριν από λίγο κατέβηκε από το Βήμα, ότι το νούμερο 182%, που πράγματι είναι ακριβές ως ποσοστό στο ΑΕΠ, προκύπτει </w:t>
      </w:r>
      <w:r>
        <w:rPr>
          <w:rFonts w:eastAsia="Times New Roman"/>
          <w:color w:val="222222"/>
          <w:szCs w:val="24"/>
          <w:shd w:val="clear" w:color="auto" w:fill="FFFFFF"/>
        </w:rPr>
        <w:lastRenderedPageBreak/>
        <w:t>από αυτό που είχαμε π</w:t>
      </w:r>
      <w:r>
        <w:rPr>
          <w:rFonts w:eastAsia="Times New Roman"/>
          <w:color w:val="222222"/>
          <w:szCs w:val="24"/>
          <w:shd w:val="clear" w:color="auto" w:fill="FFFFFF"/>
        </w:rPr>
        <w:t xml:space="preserve">ει -και είχαμε προϋπολογίσει- στη συζήτηση του </w:t>
      </w:r>
      <w:r>
        <w:rPr>
          <w:rFonts w:eastAsia="Times New Roman"/>
          <w:color w:val="222222"/>
          <w:szCs w:val="24"/>
          <w:shd w:val="clear" w:color="auto" w:fill="FFFFFF"/>
        </w:rPr>
        <w:t>π</w:t>
      </w:r>
      <w:r>
        <w:rPr>
          <w:rFonts w:eastAsia="Times New Roman"/>
          <w:color w:val="222222"/>
          <w:szCs w:val="24"/>
          <w:shd w:val="clear" w:color="auto" w:fill="FFFFFF"/>
        </w:rPr>
        <w:t>ροϋπολογισμού, από το μαξιλάρι ασφαλείας που έχουμε δημιουργήσει και είναι κοντά στα 31 δισεκατομμύρια. Γι’ αυτό υπάρχει αυτό.</w:t>
      </w:r>
    </w:p>
    <w:p w14:paraId="219DA33D" w14:textId="77777777" w:rsidR="00656A4F" w:rsidRDefault="000C25F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Ποιες είναι οι προβλέψεις; Οι προβλέψεις του Διεθνούς Νομισματικού Ταμείου δεν είναι ότι το 2024 θα είναι 143% και οι προβλέψεις του </w:t>
      </w:r>
      <w:r>
        <w:rPr>
          <w:rFonts w:eastAsia="Times New Roman"/>
          <w:color w:val="222222"/>
          <w:szCs w:val="24"/>
          <w:shd w:val="clear" w:color="auto" w:fill="FFFFFF"/>
          <w:lang w:val="en-US"/>
        </w:rPr>
        <w:t>ESM</w:t>
      </w:r>
      <w:r>
        <w:rPr>
          <w:rFonts w:eastAsia="Times New Roman"/>
          <w:color w:val="222222"/>
          <w:szCs w:val="24"/>
          <w:shd w:val="clear" w:color="auto" w:fill="FFFFFF"/>
        </w:rPr>
        <w:t xml:space="preserve"> δεν είναι ότι θα πέσει κατά 55 εκατοστιαίες μονάδες μέχρι το 2060; Και δεν είναι γεγονός ότι έχουμε έναν ελεύθερο διάδρ</w:t>
      </w:r>
      <w:r>
        <w:rPr>
          <w:rFonts w:eastAsia="Times New Roman"/>
          <w:color w:val="222222"/>
          <w:szCs w:val="24"/>
          <w:shd w:val="clear" w:color="auto" w:fill="FFFFFF"/>
        </w:rPr>
        <w:t>ομο για δέκα-δεκαπέντε χρόνια, στον οποίο η πραγματική συζήτηση είναι τι θα κάνουμε ως πολιτεία, ως ελληνική κοινωνία, ως ελληνική οικονομία αυτά τα χρόνια;</w:t>
      </w:r>
    </w:p>
    <w:p w14:paraId="219DA33E" w14:textId="77777777" w:rsidR="00656A4F" w:rsidRDefault="000C25F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Πάντως την περίοδο 2014</w:t>
      </w:r>
      <w:r>
        <w:rPr>
          <w:rFonts w:eastAsia="Times New Roman"/>
          <w:color w:val="222222"/>
          <w:szCs w:val="24"/>
          <w:shd w:val="clear" w:color="auto" w:fill="FFFFFF"/>
        </w:rPr>
        <w:t xml:space="preserve"> </w:t>
      </w:r>
      <w:r>
        <w:rPr>
          <w:rFonts w:eastAsia="Times New Roman"/>
          <w:color w:val="222222"/>
          <w:szCs w:val="24"/>
          <w:shd w:val="clear" w:color="auto" w:fill="FFFFFF"/>
        </w:rPr>
        <w:t>-</w:t>
      </w:r>
      <w:r>
        <w:rPr>
          <w:rFonts w:eastAsia="Times New Roman"/>
          <w:color w:val="222222"/>
          <w:szCs w:val="24"/>
          <w:shd w:val="clear" w:color="auto" w:fill="FFFFFF"/>
        </w:rPr>
        <w:t xml:space="preserve"> </w:t>
      </w:r>
      <w:r>
        <w:rPr>
          <w:rFonts w:eastAsia="Times New Roman"/>
          <w:color w:val="222222"/>
          <w:szCs w:val="24"/>
          <w:shd w:val="clear" w:color="auto" w:fill="FFFFFF"/>
        </w:rPr>
        <w:t>2018 το εισόδημα της εξαρτημένης εργασίας των νοικοκυριών αυξήθηκε κατά 5</w:t>
      </w:r>
      <w:r>
        <w:rPr>
          <w:rFonts w:eastAsia="Times New Roman"/>
          <w:color w:val="222222"/>
          <w:szCs w:val="24"/>
          <w:shd w:val="clear" w:color="auto" w:fill="FFFFFF"/>
        </w:rPr>
        <w:t>,9%, κυρίως λόγω της αύξησης της απασχόλησης, ενώ ανά μισθωτό το διάστημα 2017</w:t>
      </w:r>
      <w:r>
        <w:rPr>
          <w:rFonts w:eastAsia="Times New Roman"/>
          <w:color w:val="222222"/>
          <w:szCs w:val="24"/>
          <w:shd w:val="clear" w:color="auto" w:fill="FFFFFF"/>
        </w:rPr>
        <w:t xml:space="preserve"> </w:t>
      </w:r>
      <w:r>
        <w:rPr>
          <w:rFonts w:eastAsia="Times New Roman"/>
          <w:color w:val="222222"/>
          <w:szCs w:val="24"/>
          <w:shd w:val="clear" w:color="auto" w:fill="FFFFFF"/>
        </w:rPr>
        <w:t>-</w:t>
      </w:r>
      <w:r>
        <w:rPr>
          <w:rFonts w:eastAsia="Times New Roman"/>
          <w:color w:val="222222"/>
          <w:szCs w:val="24"/>
          <w:shd w:val="clear" w:color="auto" w:fill="FFFFFF"/>
        </w:rPr>
        <w:t xml:space="preserve"> </w:t>
      </w:r>
      <w:r>
        <w:rPr>
          <w:rFonts w:eastAsia="Times New Roman"/>
          <w:color w:val="222222"/>
          <w:szCs w:val="24"/>
          <w:shd w:val="clear" w:color="auto" w:fill="FFFFFF"/>
        </w:rPr>
        <w:t>2018 είχαμε 2% παραπάνω. Αυτή είναι η πραγματικότητα.</w:t>
      </w:r>
    </w:p>
    <w:p w14:paraId="219DA33F" w14:textId="77777777" w:rsidR="00656A4F" w:rsidRDefault="000C25FA">
      <w:pPr>
        <w:tabs>
          <w:tab w:val="left" w:pos="1134"/>
        </w:tabs>
        <w:spacing w:line="600" w:lineRule="auto"/>
        <w:ind w:firstLine="720"/>
        <w:jc w:val="both"/>
        <w:rPr>
          <w:rFonts w:eastAsia="Times New Roman" w:cs="Times New Roman"/>
          <w:szCs w:val="24"/>
        </w:rPr>
      </w:pPr>
      <w:r w:rsidRPr="009A65EF">
        <w:rPr>
          <w:rFonts w:eastAsia="Times New Roman" w:cs="Times New Roman"/>
          <w:szCs w:val="24"/>
        </w:rPr>
        <w:t>(</w:t>
      </w:r>
      <w:r>
        <w:rPr>
          <w:rFonts w:eastAsia="Times New Roman" w:cs="Times New Roman"/>
          <w:szCs w:val="24"/>
        </w:rPr>
        <w:t>Σ</w:t>
      </w:r>
      <w:r w:rsidRPr="009A65EF">
        <w:rPr>
          <w:rFonts w:eastAsia="Times New Roman" w:cs="Times New Roman"/>
          <w:szCs w:val="24"/>
        </w:rPr>
        <w:t xml:space="preserve">το σημείο αυτό κτυπάει το κουδούνι λήξεως του χρόνου ομιλίας του κυρίου </w:t>
      </w:r>
      <w:r>
        <w:rPr>
          <w:rFonts w:eastAsia="Times New Roman" w:cs="Times New Roman"/>
          <w:szCs w:val="24"/>
        </w:rPr>
        <w:t>Β</w:t>
      </w:r>
      <w:r w:rsidRPr="009A65EF">
        <w:rPr>
          <w:rFonts w:eastAsia="Times New Roman" w:cs="Times New Roman"/>
          <w:szCs w:val="24"/>
        </w:rPr>
        <w:t>ουλευτή)</w:t>
      </w:r>
    </w:p>
    <w:p w14:paraId="219DA340" w14:textId="77777777" w:rsidR="00656A4F" w:rsidRDefault="000C25F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Έ</w:t>
      </w:r>
      <w:r>
        <w:rPr>
          <w:rFonts w:eastAsia="Times New Roman"/>
          <w:color w:val="222222"/>
          <w:szCs w:val="24"/>
          <w:shd w:val="clear" w:color="auto" w:fill="FFFFFF"/>
        </w:rPr>
        <w:t xml:space="preserve">χω να σημειώσω και κάτι ακόμα -και </w:t>
      </w:r>
      <w:r>
        <w:rPr>
          <w:rFonts w:eastAsia="Times New Roman"/>
          <w:color w:val="222222"/>
          <w:szCs w:val="24"/>
          <w:shd w:val="clear" w:color="auto" w:fill="FFFFFF"/>
        </w:rPr>
        <w:t>θα κλείσω, κύριε Πρόεδρε- σε σχέση με τις επενδύσεις. Επειδή είναι πάρα πολύ μεγάλη αυτή η συζήτηση να πω, αν μου επιτρέπετε, πολύ γρήγορα δύο πράγματα:</w:t>
      </w:r>
    </w:p>
    <w:p w14:paraId="219DA341" w14:textId="77777777" w:rsidR="00656A4F" w:rsidRDefault="000C25F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Υ</w:t>
      </w:r>
      <w:r>
        <w:rPr>
          <w:rFonts w:eastAsia="Times New Roman"/>
          <w:color w:val="222222"/>
          <w:szCs w:val="24"/>
          <w:shd w:val="clear" w:color="auto" w:fill="FFFFFF"/>
        </w:rPr>
        <w:t>πάρχει πράγματι μία προσωρινή κάμψη του όγκου των επενδύσεων του 2018. Έχει τους λόγους της, τους οποί</w:t>
      </w:r>
      <w:r>
        <w:rPr>
          <w:rFonts w:eastAsia="Times New Roman"/>
          <w:color w:val="222222"/>
          <w:szCs w:val="24"/>
          <w:shd w:val="clear" w:color="auto" w:fill="FFFFFF"/>
        </w:rPr>
        <w:t>ους δεν προλαβαίνω να εξηγήσω. Όμως, σε σχέση με το 2014 είναι αυξημένες κατά 12,3%. Για το 2019 –όχι εμείς, διεθνείς οργανισμοί- προβλέπουν αύξηση, άνοδο πάνω από 10% του όγκου των επενδύσεων. Όσον αφορά δε τις ξένες άμεσες επενδύσεις, αυτές αυξήθηκαν κατ</w:t>
      </w:r>
      <w:r>
        <w:rPr>
          <w:rFonts w:eastAsia="Times New Roman"/>
          <w:color w:val="222222"/>
          <w:szCs w:val="24"/>
          <w:shd w:val="clear" w:color="auto" w:fill="FFFFFF"/>
        </w:rPr>
        <w:t>ά 70%-78% στο διάστημα 2014-2018 και 10% στο πρώτο τρίμηνο του 2019, υπολογισμένο σε ετήσια βάση.</w:t>
      </w:r>
    </w:p>
    <w:p w14:paraId="219DA342" w14:textId="77777777" w:rsidR="00656A4F" w:rsidRDefault="000C25F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Βεβαίως, έχουμε μία πολύ συγκεκριμένη προσδοκία αύξησης των επενδύσεων μέσα στο 2019, με </w:t>
      </w:r>
      <w:r w:rsidRPr="00DA03A2">
        <w:rPr>
          <w:rFonts w:eastAsia="Times New Roman"/>
          <w:color w:val="222222"/>
          <w:szCs w:val="24"/>
          <w:shd w:val="clear" w:color="auto" w:fill="FFFFFF"/>
        </w:rPr>
        <w:t>μεγάλες επενδύσεις, όπως είναι το Ε</w:t>
      </w:r>
      <w:r>
        <w:rPr>
          <w:rFonts w:eastAsia="Times New Roman"/>
          <w:color w:val="222222"/>
          <w:szCs w:val="24"/>
          <w:shd w:val="clear" w:color="auto" w:fill="FFFFFF"/>
        </w:rPr>
        <w:t>λληνικό. Ξ</w:t>
      </w:r>
      <w:r w:rsidRPr="00DA03A2">
        <w:rPr>
          <w:rFonts w:eastAsia="Times New Roman"/>
          <w:color w:val="222222"/>
          <w:szCs w:val="24"/>
          <w:shd w:val="clear" w:color="auto" w:fill="FFFFFF"/>
        </w:rPr>
        <w:t>έρετε ότι για να προχωρή</w:t>
      </w:r>
      <w:r w:rsidRPr="00DA03A2">
        <w:rPr>
          <w:rFonts w:eastAsia="Times New Roman"/>
          <w:color w:val="222222"/>
          <w:szCs w:val="24"/>
          <w:shd w:val="clear" w:color="auto" w:fill="FFFFFF"/>
        </w:rPr>
        <w:t>σουμε</w:t>
      </w:r>
      <w:r>
        <w:rPr>
          <w:rFonts w:eastAsia="Times New Roman"/>
          <w:color w:val="222222"/>
          <w:szCs w:val="24"/>
          <w:shd w:val="clear" w:color="auto" w:fill="FFFFFF"/>
        </w:rPr>
        <w:t>,</w:t>
      </w:r>
      <w:r w:rsidRPr="00DA03A2">
        <w:rPr>
          <w:rFonts w:eastAsia="Times New Roman"/>
          <w:color w:val="222222"/>
          <w:szCs w:val="24"/>
          <w:shd w:val="clear" w:color="auto" w:fill="FFFFFF"/>
        </w:rPr>
        <w:t xml:space="preserve"> πρέπει να τελειώσει ο διαγωνισμός για το </w:t>
      </w:r>
      <w:r>
        <w:rPr>
          <w:rFonts w:eastAsia="Times New Roman"/>
          <w:color w:val="222222"/>
          <w:szCs w:val="24"/>
          <w:shd w:val="clear" w:color="auto" w:fill="FFFFFF"/>
        </w:rPr>
        <w:t>κ</w:t>
      </w:r>
      <w:r w:rsidRPr="00DA03A2">
        <w:rPr>
          <w:rFonts w:eastAsia="Times New Roman"/>
          <w:color w:val="222222"/>
          <w:szCs w:val="24"/>
          <w:shd w:val="clear" w:color="auto" w:fill="FFFFFF"/>
        </w:rPr>
        <w:t>αζίνο, γιατί αυτό είναι που εμποδίζει να ξεκινήσει αυτή η επένδυση</w:t>
      </w:r>
      <w:r>
        <w:rPr>
          <w:rFonts w:eastAsia="Times New Roman"/>
          <w:color w:val="222222"/>
          <w:szCs w:val="24"/>
          <w:shd w:val="clear" w:color="auto" w:fill="FFFFFF"/>
        </w:rPr>
        <w:t>. Έτσι</w:t>
      </w:r>
      <w:r w:rsidRPr="00DA03A2">
        <w:rPr>
          <w:rFonts w:eastAsia="Times New Roman"/>
          <w:color w:val="222222"/>
          <w:szCs w:val="24"/>
          <w:shd w:val="clear" w:color="auto" w:fill="FFFFFF"/>
        </w:rPr>
        <w:t xml:space="preserve"> είμαστε μπροστά σε αυτή την εξέλιξη.</w:t>
      </w:r>
    </w:p>
    <w:p w14:paraId="219DA343" w14:textId="77777777" w:rsidR="00656A4F" w:rsidRDefault="000C25F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Κλείνω, λοιπόν, κύριε Πρόεδρε, λέγοντας τα εξής: Η πιο ακραία εν πάση </w:t>
      </w:r>
      <w:proofErr w:type="spellStart"/>
      <w:r>
        <w:rPr>
          <w:rFonts w:eastAsia="Times New Roman"/>
          <w:color w:val="222222"/>
          <w:szCs w:val="24"/>
          <w:shd w:val="clear" w:color="auto" w:fill="FFFFFF"/>
        </w:rPr>
        <w:t>περιπτώσει</w:t>
      </w:r>
      <w:proofErr w:type="spellEnd"/>
      <w:r>
        <w:rPr>
          <w:rFonts w:eastAsia="Times New Roman"/>
          <w:color w:val="222222"/>
          <w:szCs w:val="24"/>
          <w:shd w:val="clear" w:color="auto" w:fill="FFFFFF"/>
        </w:rPr>
        <w:t>, κατά τη γνώμη μ</w:t>
      </w:r>
      <w:r>
        <w:rPr>
          <w:rFonts w:eastAsia="Times New Roman"/>
          <w:color w:val="222222"/>
          <w:szCs w:val="24"/>
          <w:shd w:val="clear" w:color="auto" w:fill="FFFFFF"/>
        </w:rPr>
        <w:t xml:space="preserve">ου, εκδοχή και εντελώς αποκαλυπτική των προθέσεων της Νέας Δημοκρατίας για τη νέα διακυβέρνηση, όπως την οραματίζονται και την φαντασιώνονται, είναι η παρέμβαση Μητσοτάκη χτες για το </w:t>
      </w:r>
      <w:r>
        <w:rPr>
          <w:rFonts w:eastAsia="Times New Roman"/>
          <w:color w:val="222222"/>
          <w:szCs w:val="24"/>
          <w:shd w:val="clear" w:color="auto" w:fill="FFFFFF"/>
        </w:rPr>
        <w:t>δ</w:t>
      </w:r>
      <w:r>
        <w:rPr>
          <w:rFonts w:eastAsia="Times New Roman"/>
          <w:color w:val="222222"/>
          <w:szCs w:val="24"/>
          <w:shd w:val="clear" w:color="auto" w:fill="FFFFFF"/>
        </w:rPr>
        <w:t xml:space="preserve">ημόσιο </w:t>
      </w:r>
      <w:r>
        <w:rPr>
          <w:rFonts w:eastAsia="Times New Roman"/>
          <w:color w:val="222222"/>
          <w:szCs w:val="24"/>
          <w:shd w:val="clear" w:color="auto" w:fill="FFFFFF"/>
        </w:rPr>
        <w:t>σ</w:t>
      </w:r>
      <w:r>
        <w:rPr>
          <w:rFonts w:eastAsia="Times New Roman"/>
          <w:color w:val="222222"/>
          <w:szCs w:val="24"/>
          <w:shd w:val="clear" w:color="auto" w:fill="FFFFFF"/>
        </w:rPr>
        <w:t xml:space="preserve">ύστημα </w:t>
      </w:r>
      <w:r>
        <w:rPr>
          <w:rFonts w:eastAsia="Times New Roman"/>
          <w:color w:val="222222"/>
          <w:szCs w:val="24"/>
          <w:shd w:val="clear" w:color="auto" w:fill="FFFFFF"/>
        </w:rPr>
        <w:t>υ</w:t>
      </w:r>
      <w:r>
        <w:rPr>
          <w:rFonts w:eastAsia="Times New Roman"/>
          <w:color w:val="222222"/>
          <w:szCs w:val="24"/>
          <w:shd w:val="clear" w:color="auto" w:fill="FFFFFF"/>
        </w:rPr>
        <w:t>γείας.</w:t>
      </w:r>
    </w:p>
    <w:p w14:paraId="219DA344" w14:textId="77777777" w:rsidR="00656A4F" w:rsidRDefault="000C25F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Τι είπε ο άνθρωπος; Είπε: «Δεν θα είχα κα</w:t>
      </w:r>
      <w:r>
        <w:rPr>
          <w:rFonts w:eastAsia="Times New Roman"/>
          <w:color w:val="222222"/>
          <w:szCs w:val="24"/>
          <w:shd w:val="clear" w:color="auto" w:fill="FFFFFF"/>
        </w:rPr>
        <w:t>μ</w:t>
      </w:r>
      <w:r>
        <w:rPr>
          <w:rFonts w:eastAsia="Times New Roman"/>
          <w:color w:val="222222"/>
          <w:szCs w:val="24"/>
          <w:shd w:val="clear" w:color="auto" w:fill="FFFFFF"/>
        </w:rPr>
        <w:t>μία αντ</w:t>
      </w:r>
      <w:r>
        <w:rPr>
          <w:rFonts w:eastAsia="Times New Roman"/>
          <w:color w:val="222222"/>
          <w:szCs w:val="24"/>
          <w:shd w:val="clear" w:color="auto" w:fill="FFFFFF"/>
        </w:rPr>
        <w:t xml:space="preserve">ίρρηση να δοκιμάσουμε ένα μεγάλο νοσοκομείο της Αθήνας να διοικηθεί σε σύμπραξη με τον ιδιωτικό τομέα...», πολύ ωραία, «...μία μακροχρόνια σύμβαση με ξεκάθαρα μετρήσιμα αποτελέσματα. Ξέρω ότι θα βγουν τώρα τα </w:t>
      </w:r>
      <w:proofErr w:type="spellStart"/>
      <w:r>
        <w:rPr>
          <w:rFonts w:eastAsia="Times New Roman"/>
          <w:color w:val="222222"/>
          <w:szCs w:val="24"/>
          <w:shd w:val="clear" w:color="auto" w:fill="FFFFFF"/>
        </w:rPr>
        <w:t>τρολ</w:t>
      </w:r>
      <w:proofErr w:type="spellEnd"/>
      <w:r>
        <w:rPr>
          <w:rFonts w:eastAsia="Times New Roman"/>
          <w:color w:val="222222"/>
          <w:szCs w:val="24"/>
          <w:shd w:val="clear" w:color="auto" w:fill="FFFFFF"/>
        </w:rPr>
        <w:t xml:space="preserve"> του ΣΥΡΙΖΑ και θα πουν ότι ιδιωτικοποιώ τη</w:t>
      </w:r>
      <w:r>
        <w:rPr>
          <w:rFonts w:eastAsia="Times New Roman"/>
          <w:color w:val="222222"/>
          <w:szCs w:val="24"/>
          <w:shd w:val="clear" w:color="auto" w:fill="FFFFFF"/>
        </w:rPr>
        <w:t xml:space="preserve">ν υγεία και όλες αυτές τις σαχλαμάρες». </w:t>
      </w:r>
    </w:p>
    <w:p w14:paraId="219DA345" w14:textId="77777777" w:rsidR="00656A4F" w:rsidRDefault="000C25F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προσθέτει παρακάτω: «Τι, μας ενοχλεί παραδείγματος χάρ</w:t>
      </w:r>
      <w:r>
        <w:rPr>
          <w:rFonts w:eastAsia="Times New Roman"/>
          <w:color w:val="222222"/>
          <w:szCs w:val="24"/>
          <w:shd w:val="clear" w:color="auto" w:fill="FFFFFF"/>
        </w:rPr>
        <w:t>ιν</w:t>
      </w:r>
      <w:r>
        <w:rPr>
          <w:rFonts w:eastAsia="Times New Roman"/>
          <w:color w:val="222222"/>
          <w:szCs w:val="24"/>
          <w:shd w:val="clear" w:color="auto" w:fill="FFFFFF"/>
        </w:rPr>
        <w:t xml:space="preserve"> αντί να αγοράζουμε εμείς, ως κράτος, μαγνητικούς τομογράφους να συνεργαζόμαστε με μία εταιρεία και να αγοράζουμε όχι μαγνητικούς τομογράφους, αλλά τις υπη</w:t>
      </w:r>
      <w:r>
        <w:rPr>
          <w:rFonts w:eastAsia="Times New Roman"/>
          <w:color w:val="222222"/>
          <w:szCs w:val="24"/>
          <w:shd w:val="clear" w:color="auto" w:fill="FFFFFF"/>
        </w:rPr>
        <w:t>ρεσίες; Σε αυτή δε τη δομή θα εργάζονται δημόσιοι υπάλληλοι».</w:t>
      </w:r>
    </w:p>
    <w:p w14:paraId="219DA346" w14:textId="77777777" w:rsidR="00656A4F" w:rsidRDefault="000C25F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Πάρα πολύ ωραία. Δηλαδή, ξέρετε τι μας λέει;</w:t>
      </w:r>
    </w:p>
    <w:p w14:paraId="219DA347" w14:textId="77777777" w:rsidR="00656A4F" w:rsidRDefault="000C25FA">
      <w:pPr>
        <w:spacing w:line="600" w:lineRule="auto"/>
        <w:ind w:firstLine="720"/>
        <w:jc w:val="both"/>
        <w:rPr>
          <w:rFonts w:eastAsia="Times New Roman"/>
          <w:color w:val="222222"/>
          <w:szCs w:val="24"/>
          <w:shd w:val="clear" w:color="auto" w:fill="FFFFFF"/>
        </w:rPr>
      </w:pPr>
      <w:r w:rsidRPr="00350212">
        <w:rPr>
          <w:rFonts w:eastAsia="Times New Roman"/>
          <w:b/>
          <w:color w:val="222222"/>
          <w:szCs w:val="24"/>
          <w:shd w:val="clear" w:color="auto" w:fill="FFFFFF"/>
        </w:rPr>
        <w:t>ΠΡΟΕΔΡΕΥΩΝ (Νικήτας Κακλαμάνης):</w:t>
      </w:r>
      <w:r>
        <w:rPr>
          <w:rFonts w:eastAsia="Times New Roman"/>
          <w:color w:val="222222"/>
          <w:szCs w:val="24"/>
          <w:shd w:val="clear" w:color="auto" w:fill="FFFFFF"/>
        </w:rPr>
        <w:t xml:space="preserve"> Κύριε Μαντά, με αυτό κλείνετε.</w:t>
      </w:r>
    </w:p>
    <w:p w14:paraId="219DA348" w14:textId="77777777" w:rsidR="00656A4F" w:rsidRDefault="000C25FA">
      <w:pPr>
        <w:spacing w:line="600" w:lineRule="auto"/>
        <w:ind w:firstLine="720"/>
        <w:jc w:val="both"/>
        <w:rPr>
          <w:rFonts w:eastAsia="Times New Roman"/>
          <w:color w:val="222222"/>
          <w:szCs w:val="24"/>
          <w:shd w:val="clear" w:color="auto" w:fill="FFFFFF"/>
        </w:rPr>
      </w:pPr>
      <w:r w:rsidRPr="00350212">
        <w:rPr>
          <w:rFonts w:eastAsia="Times New Roman"/>
          <w:b/>
          <w:color w:val="222222"/>
          <w:szCs w:val="24"/>
          <w:shd w:val="clear" w:color="auto" w:fill="FFFFFF"/>
        </w:rPr>
        <w:t>ΧΡΗΣΤΟΣ ΜΑΝΤΑΣ:</w:t>
      </w:r>
      <w:r>
        <w:rPr>
          <w:rFonts w:eastAsia="Times New Roman"/>
          <w:color w:val="222222"/>
          <w:szCs w:val="24"/>
          <w:shd w:val="clear" w:color="auto" w:fill="FFFFFF"/>
        </w:rPr>
        <w:t xml:space="preserve"> Κλείνω αμέσως, κύριε Πρόεδρε.</w:t>
      </w:r>
    </w:p>
    <w:p w14:paraId="219DA349" w14:textId="77777777" w:rsidR="00656A4F" w:rsidRDefault="000C25F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Ξέρετε τι μας λέει ξεκάθαρα ο κ. Μητσοτάκης; Διάλυση του Εθνικού Συστήματος Υγείας. Πηγαίνετε σε όλον τον κόσμο, σε όποια χώρα του κόσμου θέλετε και πείτε μου εάν αυτό δεν είναι ευθεία βολή κατά της όποιας δυνατότητας των ανθρώπων να έχουν ισότιμη και καθο</w:t>
      </w:r>
      <w:r>
        <w:rPr>
          <w:rFonts w:eastAsia="Times New Roman"/>
          <w:color w:val="222222"/>
          <w:szCs w:val="24"/>
          <w:shd w:val="clear" w:color="auto" w:fill="FFFFFF"/>
        </w:rPr>
        <w:t xml:space="preserve">λική πρόσβαση στην υγεία. Άλλα σχέδια έχει ο κ. Μητσοτάκης, άλλα </w:t>
      </w:r>
      <w:r>
        <w:rPr>
          <w:rFonts w:eastAsia="Times New Roman"/>
          <w:color w:val="222222"/>
          <w:szCs w:val="24"/>
          <w:shd w:val="clear" w:color="auto" w:fill="FFFFFF"/>
          <w:lang w:val="en-US"/>
        </w:rPr>
        <w:t>deal</w:t>
      </w:r>
      <w:r w:rsidRPr="00676E19">
        <w:rPr>
          <w:rFonts w:eastAsia="Times New Roman"/>
          <w:color w:val="222222"/>
          <w:szCs w:val="24"/>
          <w:shd w:val="clear" w:color="auto" w:fill="FFFFFF"/>
        </w:rPr>
        <w:t xml:space="preserve"> </w:t>
      </w:r>
      <w:r>
        <w:rPr>
          <w:rFonts w:eastAsia="Times New Roman"/>
          <w:color w:val="222222"/>
          <w:szCs w:val="24"/>
          <w:shd w:val="clear" w:color="auto" w:fill="FFFFFF"/>
        </w:rPr>
        <w:t>ετοιμάζει ο κ. Μητσοτάκης, μόνο που δεν θα του το επιτρέψει ο ελληνικός λαός. Είμαι απολύτως βέβαιος για αυτό.</w:t>
      </w:r>
    </w:p>
    <w:p w14:paraId="219DA34A" w14:textId="77777777" w:rsidR="00656A4F" w:rsidRDefault="000C25F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ευχαριστώ πολύ.</w:t>
      </w:r>
    </w:p>
    <w:p w14:paraId="219DA34B" w14:textId="77777777" w:rsidR="00656A4F" w:rsidRDefault="000C25FA">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πλευρά του ΣΥΡΙΖΑ)</w:t>
      </w:r>
    </w:p>
    <w:p w14:paraId="219DA34C" w14:textId="77777777" w:rsidR="00656A4F" w:rsidRDefault="000C25FA">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lastRenderedPageBreak/>
        <w:t>ΠΡΟΕΔΡΕΥΩΝ (</w:t>
      </w:r>
      <w:r>
        <w:rPr>
          <w:rFonts w:eastAsia="Times New Roman"/>
          <w:b/>
          <w:color w:val="222222"/>
          <w:szCs w:val="24"/>
          <w:shd w:val="clear" w:color="auto" w:fill="FFFFFF"/>
        </w:rPr>
        <w:t xml:space="preserve">Νικήτας Κακλαμάνης): </w:t>
      </w:r>
      <w:r>
        <w:rPr>
          <w:rFonts w:eastAsia="Times New Roman"/>
          <w:color w:val="222222"/>
          <w:szCs w:val="24"/>
          <w:shd w:val="clear" w:color="auto" w:fill="FFFFFF"/>
        </w:rPr>
        <w:t>Αν βέβαια λειτουργούσα, όπως η αγαπημένη μας συνάδελφος κ. Ζωή Κωνσταντοπούλου, θα σας απαντούσα, κύριε Μαντά. Δεν το κάνω, γιατί υπάρχει ολοκληρωμένη απάντηση.</w:t>
      </w:r>
    </w:p>
    <w:p w14:paraId="219DA34D" w14:textId="77777777" w:rsidR="00656A4F" w:rsidRDefault="000C25FA">
      <w:pPr>
        <w:spacing w:line="600" w:lineRule="auto"/>
        <w:ind w:firstLine="720"/>
        <w:jc w:val="both"/>
        <w:rPr>
          <w:rFonts w:eastAsia="Times New Roman"/>
          <w:color w:val="222222"/>
          <w:szCs w:val="24"/>
          <w:shd w:val="clear" w:color="auto" w:fill="FFFFFF"/>
        </w:rPr>
      </w:pPr>
      <w:r w:rsidRPr="00CC005E">
        <w:rPr>
          <w:rFonts w:eastAsia="Times New Roman"/>
          <w:szCs w:val="24"/>
        </w:rPr>
        <w:t>Κυρίες και κύριοι συνάδελφοι, έχω την τιμή να ανακοινώσω στο Σώμα ότι τη σ</w:t>
      </w:r>
      <w:r w:rsidRPr="00CC005E">
        <w:rPr>
          <w:rFonts w:eastAsia="Times New Roman"/>
          <w:szCs w:val="24"/>
        </w:rPr>
        <w:t>υνεδρίασή μας παρακολου</w:t>
      </w:r>
      <w:r>
        <w:rPr>
          <w:rFonts w:eastAsia="Times New Roman"/>
          <w:szCs w:val="24"/>
        </w:rPr>
        <w:t>θούν από τα άνω δυτικά θεωρεία σαράντα ένας μαθητές και μαθήτριες και τρεις</w:t>
      </w:r>
      <w:r w:rsidRPr="00CC005E">
        <w:rPr>
          <w:rFonts w:eastAsia="Times New Roman"/>
          <w:szCs w:val="24"/>
        </w:rPr>
        <w:t xml:space="preserve"> συνοδοί </w:t>
      </w:r>
      <w:r>
        <w:rPr>
          <w:rFonts w:eastAsia="Times New Roman"/>
          <w:szCs w:val="24"/>
        </w:rPr>
        <w:t xml:space="preserve">εκπαιδευτικοί </w:t>
      </w:r>
      <w:r w:rsidRPr="00CC005E">
        <w:rPr>
          <w:rFonts w:eastAsia="Times New Roman"/>
          <w:szCs w:val="24"/>
        </w:rPr>
        <w:t xml:space="preserve">από το </w:t>
      </w:r>
      <w:r>
        <w:rPr>
          <w:rFonts w:eastAsia="Times New Roman"/>
          <w:szCs w:val="24"/>
        </w:rPr>
        <w:t>5</w:t>
      </w:r>
      <w:r w:rsidRPr="00304704">
        <w:rPr>
          <w:rFonts w:eastAsia="Times New Roman"/>
          <w:szCs w:val="24"/>
          <w:vertAlign w:val="superscript"/>
        </w:rPr>
        <w:t>ο</w:t>
      </w:r>
      <w:r>
        <w:rPr>
          <w:rFonts w:eastAsia="Times New Roman"/>
          <w:szCs w:val="24"/>
        </w:rPr>
        <w:t xml:space="preserve"> Δημοτικό Σχολείο Αγίων Αναργύρων.</w:t>
      </w:r>
    </w:p>
    <w:p w14:paraId="219DA34E" w14:textId="77777777" w:rsidR="00656A4F" w:rsidRDefault="000C25FA">
      <w:pPr>
        <w:spacing w:line="600" w:lineRule="auto"/>
        <w:ind w:firstLine="720"/>
        <w:jc w:val="both"/>
        <w:rPr>
          <w:rFonts w:eastAsia="Times New Roman"/>
          <w:color w:val="222222"/>
          <w:szCs w:val="24"/>
          <w:shd w:val="clear" w:color="auto" w:fill="FFFFFF"/>
        </w:rPr>
      </w:pPr>
      <w:r>
        <w:rPr>
          <w:rFonts w:eastAsia="Times New Roman"/>
          <w:szCs w:val="24"/>
        </w:rPr>
        <w:t>Η Βουλή τούς καλωσορίζει.</w:t>
      </w:r>
    </w:p>
    <w:p w14:paraId="219DA34F" w14:textId="77777777" w:rsidR="00656A4F" w:rsidRDefault="000C25FA">
      <w:pPr>
        <w:spacing w:line="600" w:lineRule="auto"/>
        <w:ind w:firstLine="720"/>
        <w:jc w:val="center"/>
        <w:rPr>
          <w:rFonts w:eastAsia="Times New Roman"/>
          <w:color w:val="222222"/>
          <w:szCs w:val="24"/>
          <w:shd w:val="clear" w:color="auto" w:fill="FFFFFF"/>
        </w:rPr>
      </w:pPr>
      <w:r>
        <w:rPr>
          <w:rFonts w:eastAsia="Times New Roman" w:cs="Times New Roman"/>
          <w:szCs w:val="24"/>
        </w:rPr>
        <w:t>(Χειροκροτήματα απ’</w:t>
      </w:r>
      <w:r w:rsidRPr="00CC005E">
        <w:rPr>
          <w:rFonts w:eastAsia="Times New Roman" w:cs="Times New Roman"/>
          <w:szCs w:val="24"/>
        </w:rPr>
        <w:t xml:space="preserve"> όλες τις πτέρυγες της Βουλής)</w:t>
      </w:r>
    </w:p>
    <w:p w14:paraId="219DA350" w14:textId="77777777" w:rsidR="00656A4F" w:rsidRDefault="000C25F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Παυλίδη, </w:t>
      </w:r>
      <w:r>
        <w:rPr>
          <w:rFonts w:eastAsia="Times New Roman"/>
          <w:color w:val="222222"/>
          <w:szCs w:val="24"/>
          <w:shd w:val="clear" w:color="auto" w:fill="FFFFFF"/>
        </w:rPr>
        <w:t>έχετε τον λόγο με σχετική ανοχή και εσείς.</w:t>
      </w:r>
    </w:p>
    <w:p w14:paraId="219DA351" w14:textId="77777777" w:rsidR="00656A4F" w:rsidRDefault="000C25FA">
      <w:pPr>
        <w:spacing w:line="600" w:lineRule="auto"/>
        <w:ind w:firstLine="720"/>
        <w:jc w:val="both"/>
        <w:rPr>
          <w:rFonts w:eastAsia="Times New Roman"/>
          <w:color w:val="222222"/>
          <w:szCs w:val="24"/>
          <w:shd w:val="clear" w:color="auto" w:fill="FFFFFF"/>
        </w:rPr>
      </w:pPr>
      <w:r w:rsidRPr="00DF286E">
        <w:rPr>
          <w:rFonts w:eastAsia="Times New Roman"/>
          <w:b/>
          <w:color w:val="222222"/>
          <w:szCs w:val="24"/>
          <w:shd w:val="clear" w:color="auto" w:fill="FFFFFF"/>
        </w:rPr>
        <w:t>ΚΩΝΣΤΑΝΤΙΝΟΣ ΠΑΥΛΙΔΗΣ:</w:t>
      </w:r>
      <w:r>
        <w:rPr>
          <w:rFonts w:eastAsia="Times New Roman"/>
          <w:color w:val="222222"/>
          <w:szCs w:val="24"/>
          <w:shd w:val="clear" w:color="auto" w:fill="FFFFFF"/>
        </w:rPr>
        <w:t xml:space="preserve"> Καλημέρα, κυρίες και κύριοι συνάδελφοι.</w:t>
      </w:r>
    </w:p>
    <w:p w14:paraId="219DA352" w14:textId="77777777" w:rsidR="00656A4F" w:rsidRDefault="000C25F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Δεν ξέρω τι σημασία έχει η </w:t>
      </w:r>
      <w:proofErr w:type="spellStart"/>
      <w:r>
        <w:rPr>
          <w:rFonts w:eastAsia="Times New Roman"/>
          <w:color w:val="222222"/>
          <w:szCs w:val="24"/>
          <w:shd w:val="clear" w:color="auto" w:fill="FFFFFF"/>
        </w:rPr>
        <w:t>αριθμολαγνεία</w:t>
      </w:r>
      <w:proofErr w:type="spellEnd"/>
      <w:r>
        <w:rPr>
          <w:rFonts w:eastAsia="Times New Roman"/>
          <w:color w:val="222222"/>
          <w:szCs w:val="24"/>
          <w:shd w:val="clear" w:color="auto" w:fill="FFFFFF"/>
        </w:rPr>
        <w:t xml:space="preserve">, η απαρίθμηση μεγεθών, ποσοστών και συγκρίσεων όταν βρίσκεσαι σε ένα καθεστώς εποπτείας, δημοσιονομικής </w:t>
      </w:r>
      <w:r>
        <w:rPr>
          <w:rFonts w:eastAsia="Times New Roman"/>
          <w:color w:val="222222"/>
          <w:szCs w:val="24"/>
          <w:shd w:val="clear" w:color="auto" w:fill="FFFFFF"/>
        </w:rPr>
        <w:t>προσαρμογής και, πολύ περισσότερο στο παρελθόν, μνημονίων.</w:t>
      </w:r>
    </w:p>
    <w:p w14:paraId="219DA353" w14:textId="77777777" w:rsidR="00656A4F" w:rsidRDefault="000C25F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Νομίζω ότι είναι μία λάθος πρακτική και λάθος προσέγγιση γιατί δείχνει μία ψεύτικη εικόνα. Ακόμα περισσότερο δείχνει μία ψεύτικη εικόνα η σύγκριση μεγεθών, ποσοστών και αριθμών όταν δεν υπάρχει δημ</w:t>
      </w:r>
      <w:r>
        <w:rPr>
          <w:rFonts w:eastAsia="Times New Roman"/>
          <w:color w:val="222222"/>
          <w:szCs w:val="24"/>
          <w:shd w:val="clear" w:color="auto" w:fill="FFFFFF"/>
        </w:rPr>
        <w:t>οσιονομική συνέπεια. Δεν καταλαβαίνω τι σημασία έχει να ρίξεις τον ΦΠΑ 1%, όταν δεν έχεις πιάσει τον στόχο.</w:t>
      </w:r>
    </w:p>
    <w:p w14:paraId="219DA354" w14:textId="77777777" w:rsidR="00656A4F" w:rsidRDefault="000C25F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Η οικονομική αξιοπιστία δυστυχώς είναι ο αναγκαστικός διάδρομος υλοποίησης των υποχρεώσεων της χώρας για να μην οδηγηθεί σε νέα μέτρα και σε νέα μνη</w:t>
      </w:r>
      <w:r>
        <w:rPr>
          <w:rFonts w:eastAsia="Times New Roman"/>
          <w:color w:val="222222"/>
          <w:szCs w:val="24"/>
          <w:shd w:val="clear" w:color="auto" w:fill="FFFFFF"/>
        </w:rPr>
        <w:t>μόνια. Η υλοποίηση των συμφωνιών είναι απαραίτητη προϋπόθεση μαζί με το οικονομικό συμμάζεμα, το πιάσιμο των στόχων του πλεονάσματος και την ισορροπία του συστήματος, για το άνοιγμα του δημοσιονομικού χώρου, για επεκτατική δημοσιονομική πολιτική και για πα</w:t>
      </w:r>
      <w:r>
        <w:rPr>
          <w:rFonts w:eastAsia="Times New Roman"/>
          <w:color w:val="222222"/>
          <w:szCs w:val="24"/>
          <w:shd w:val="clear" w:color="auto" w:fill="FFFFFF"/>
        </w:rPr>
        <w:t>ραγωγή τελικά άλλου μείγματος πολιτικής μακριά από τη λιτότητα.</w:t>
      </w:r>
    </w:p>
    <w:p w14:paraId="219DA355" w14:textId="77777777" w:rsidR="00656A4F" w:rsidRDefault="000C25F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Όλα αυτά απαιτούν πολιτικό σχεδιασμό με ρεαλιστικές οικονομικές πολιτικές. Οι αξιολογήσεις, η έξοδος από τα μνημόνια, η έξοδος στις αγορές, η κατάργηση ήδη ψηφισμένων αρνητικών μέτρων, η ψήφισ</w:t>
      </w:r>
      <w:r>
        <w:rPr>
          <w:rFonts w:eastAsia="Times New Roman"/>
          <w:color w:val="222222"/>
          <w:szCs w:val="24"/>
          <w:shd w:val="clear" w:color="auto" w:fill="FFFFFF"/>
        </w:rPr>
        <w:t xml:space="preserve">η μόνιμων θετικών οικονομικών μέτρων ήταν και είναι προϊόν </w:t>
      </w:r>
      <w:r w:rsidRPr="00823081">
        <w:rPr>
          <w:rFonts w:eastAsia="Times New Roman"/>
          <w:color w:val="222222"/>
          <w:szCs w:val="24"/>
          <w:shd w:val="clear" w:color="auto" w:fill="FFFFFF"/>
        </w:rPr>
        <w:t>τέτοιου σχεδιασμού</w:t>
      </w:r>
      <w:r>
        <w:rPr>
          <w:rFonts w:eastAsia="Times New Roman"/>
          <w:color w:val="222222"/>
          <w:szCs w:val="24"/>
          <w:shd w:val="clear" w:color="auto" w:fill="FFFFFF"/>
        </w:rPr>
        <w:t>.</w:t>
      </w:r>
    </w:p>
    <w:p w14:paraId="219DA356" w14:textId="77777777" w:rsidR="00656A4F" w:rsidRDefault="000C25F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Συζητάμε για το αν μειώθηκε ο συντελεστής ΦΠΑ το 2014, όταν οι στόχοι δεν πιάστηκαν, που αναγκαστικά θα οδηγούσαν σε νέα μέτρα και σε νέα αύξηση του ΦΠΑ ή σε νέα αύξηση έμμεσων </w:t>
      </w:r>
      <w:r>
        <w:rPr>
          <w:rFonts w:eastAsia="Times New Roman"/>
          <w:color w:val="222222"/>
          <w:szCs w:val="24"/>
          <w:shd w:val="clear" w:color="auto" w:fill="FFFFFF"/>
        </w:rPr>
        <w:t>φόρων ή σε νέα αύξηση άμεσων φόρων. Δεν θα έπρεπε, όταν δεν πιάνεις τον στόχο, να μπεις σε μία λογική νέας φορολόγησης για να μπορέσεις να πιάσεις τον νέο στόχο, ώστε να μπορείς μετά να ξανακάνεις μειώσεις;</w:t>
      </w:r>
    </w:p>
    <w:p w14:paraId="219DA357" w14:textId="77777777" w:rsidR="00656A4F" w:rsidRDefault="000C25F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Είναι ένας φαύλος κύκλος και είναι χαζό να μιλάμε</w:t>
      </w:r>
      <w:r>
        <w:rPr>
          <w:rFonts w:eastAsia="Times New Roman"/>
          <w:color w:val="222222"/>
          <w:szCs w:val="24"/>
          <w:shd w:val="clear" w:color="auto" w:fill="FFFFFF"/>
        </w:rPr>
        <w:t xml:space="preserve"> για αριθμούς και να συγκρίνουμε αριθμούς, μειώσεις και αυξήσεις, πριν από όλα, όταν δεν υπάρχει η απαραίτητη προϋπόθεση να υλοποιείς τη δημοσιονομική σου συνέπεια </w:t>
      </w:r>
      <w:r>
        <w:rPr>
          <w:rFonts w:eastAsia="Times New Roman"/>
          <w:color w:val="222222"/>
          <w:szCs w:val="24"/>
          <w:shd w:val="clear" w:color="auto" w:fill="FFFFFF"/>
        </w:rPr>
        <w:lastRenderedPageBreak/>
        <w:t>και να είσαι δημοσιονομικά αξιόπιστος. Την εμπειρία του 2014 την ξέρετε πολύ καλά, εκτός στό</w:t>
      </w:r>
      <w:r>
        <w:rPr>
          <w:rFonts w:eastAsia="Times New Roman"/>
          <w:color w:val="222222"/>
          <w:szCs w:val="24"/>
          <w:shd w:val="clear" w:color="auto" w:fill="FFFFFF"/>
        </w:rPr>
        <w:t>χων προγράμματος, εκτός αξιολογήσεων, εντός μνημονίων.</w:t>
      </w:r>
    </w:p>
    <w:p w14:paraId="219DA358" w14:textId="77777777" w:rsidR="00656A4F" w:rsidRDefault="000C25F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Ξαφνικά ρίχνετε κροκοδείλια δάκρυα για τους συνταξιούχους. Να σας θυμίσω μερικούς νόμους, τον ν.3845/2010, τον ν.3863/2010, τον ν.3865/2010, τον ν.3869/2011, τον ν.4024/2011, τον ν.4046/2012 και τον ν.</w:t>
      </w:r>
      <w:r>
        <w:rPr>
          <w:rFonts w:eastAsia="Times New Roman"/>
          <w:color w:val="222222"/>
          <w:szCs w:val="24"/>
          <w:shd w:val="clear" w:color="auto" w:fill="FFFFFF"/>
        </w:rPr>
        <w:t xml:space="preserve">4093/2012. Από το 2010 μέχρι το 2014 τι να </w:t>
      </w:r>
      <w:proofErr w:type="spellStart"/>
      <w:r>
        <w:rPr>
          <w:rFonts w:eastAsia="Times New Roman"/>
          <w:color w:val="222222"/>
          <w:szCs w:val="24"/>
          <w:shd w:val="clear" w:color="auto" w:fill="FFFFFF"/>
        </w:rPr>
        <w:t>πρωτοθυμηθεί</w:t>
      </w:r>
      <w:proofErr w:type="spellEnd"/>
      <w:r>
        <w:rPr>
          <w:rFonts w:eastAsia="Times New Roman"/>
          <w:color w:val="222222"/>
          <w:szCs w:val="24"/>
          <w:shd w:val="clear" w:color="auto" w:fill="FFFFFF"/>
        </w:rPr>
        <w:t xml:space="preserve"> κανείς; Κατάργηση της δέκατης τρίτης και δέκατης τέταρτης σύνταξης, ειδική εισφορά αλληλεγγύης στους συνταξιούχους, μείωση κύριων και επικουρικών συντάξεων, κατάργηση επιδομάτων δώρου, ρήτρα μηδενικού</w:t>
      </w:r>
      <w:r>
        <w:rPr>
          <w:rFonts w:eastAsia="Times New Roman"/>
          <w:color w:val="222222"/>
          <w:szCs w:val="24"/>
          <w:shd w:val="clear" w:color="auto" w:fill="FFFFFF"/>
        </w:rPr>
        <w:t xml:space="preserve"> ελλείμματος στις επικουρικές.</w:t>
      </w:r>
    </w:p>
    <w:p w14:paraId="219DA359" w14:textId="77777777" w:rsidR="00656A4F" w:rsidRDefault="000C25F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Ξαφνικά, εκτός των συνταξιούχων, έχετε και μία άλλη κατηγορία αγάπης και ευαισθησίας, τους ελεύθερους επαγγελματίες.</w:t>
      </w:r>
    </w:p>
    <w:p w14:paraId="219DA35A" w14:textId="77777777" w:rsidR="00656A4F" w:rsidRDefault="000C25FA">
      <w:pPr>
        <w:spacing w:line="600" w:lineRule="auto"/>
        <w:ind w:firstLine="720"/>
        <w:jc w:val="both"/>
        <w:rPr>
          <w:rFonts w:eastAsia="Times New Roman"/>
          <w:szCs w:val="24"/>
        </w:rPr>
      </w:pPr>
      <w:r>
        <w:rPr>
          <w:rFonts w:eastAsia="Times New Roman"/>
          <w:szCs w:val="24"/>
        </w:rPr>
        <w:lastRenderedPageBreak/>
        <w:t>Επειδή και εγώ τυγχάνω ελεύθερος επαγγελματίας για να σας θυμίσω μερικά πράγματα. Εσείς δεν ήσασταν που κατα</w:t>
      </w:r>
      <w:r>
        <w:rPr>
          <w:rFonts w:eastAsia="Times New Roman"/>
          <w:szCs w:val="24"/>
        </w:rPr>
        <w:t>ργήσατε το αφορολόγητο στους ελεύθερους επαγγελματίες; Εσείς δεν ήσασταν που εφαρμόσατε το αυτόφωρο για 5.000 ευρώ ασφαλιστικές εισφορές;</w:t>
      </w:r>
    </w:p>
    <w:p w14:paraId="219DA35B" w14:textId="77777777" w:rsidR="00656A4F" w:rsidRDefault="000C25FA">
      <w:pPr>
        <w:spacing w:line="600" w:lineRule="auto"/>
        <w:ind w:firstLine="720"/>
        <w:jc w:val="both"/>
        <w:rPr>
          <w:rFonts w:eastAsia="Times New Roman"/>
          <w:szCs w:val="24"/>
        </w:rPr>
      </w:pPr>
      <w:r>
        <w:rPr>
          <w:rFonts w:eastAsia="Times New Roman"/>
          <w:szCs w:val="24"/>
        </w:rPr>
        <w:t>Θυμάμαι πολλούς συναδέλφους μου που χρωστούσαν πάνω από 5.000 ευρώ στο πρώην ΤΕΒΕ, στον ΟΑΕΕ και φοβόντουσαν όταν τρώγ</w:t>
      </w:r>
      <w:r>
        <w:rPr>
          <w:rFonts w:eastAsia="Times New Roman"/>
          <w:szCs w:val="24"/>
        </w:rPr>
        <w:t xml:space="preserve">ανε μια κλήση στην τροχαία αν θα τους βρει στο κομπιούτερ και θα τους πάει κατευθείαν στον </w:t>
      </w:r>
      <w:r>
        <w:rPr>
          <w:rFonts w:eastAsia="Times New Roman"/>
          <w:szCs w:val="24"/>
        </w:rPr>
        <w:t>ε</w:t>
      </w:r>
      <w:r>
        <w:rPr>
          <w:rFonts w:eastAsia="Times New Roman"/>
          <w:szCs w:val="24"/>
        </w:rPr>
        <w:t xml:space="preserve">ισαγγελέα. Ή τα ξεχάσαμε όλα αυτά; </w:t>
      </w:r>
    </w:p>
    <w:p w14:paraId="219DA35C" w14:textId="77777777" w:rsidR="00656A4F" w:rsidRDefault="000C25FA">
      <w:pPr>
        <w:spacing w:line="600" w:lineRule="auto"/>
        <w:ind w:firstLine="720"/>
        <w:jc w:val="both"/>
        <w:rPr>
          <w:rFonts w:eastAsia="Times New Roman"/>
          <w:szCs w:val="24"/>
        </w:rPr>
      </w:pPr>
      <w:r>
        <w:rPr>
          <w:rFonts w:eastAsia="Times New Roman"/>
          <w:szCs w:val="24"/>
        </w:rPr>
        <w:t>Το διαρκές αυτόφωρο και τις μηνύσεις από τις εφορίες για χρέη τα ξεχάσαμε; Εκατοντάδες ποινικές διώξεις και συλλήψεις; Ποιος άδε</w:t>
      </w:r>
      <w:r>
        <w:rPr>
          <w:rFonts w:eastAsia="Times New Roman"/>
          <w:szCs w:val="24"/>
        </w:rPr>
        <w:t>ιασε, α</w:t>
      </w:r>
      <w:r w:rsidRPr="00DD65B6">
        <w:rPr>
          <w:rFonts w:eastAsia="Times New Roman"/>
          <w:szCs w:val="24"/>
        </w:rPr>
        <w:t>λήθεια</w:t>
      </w:r>
      <w:r>
        <w:rPr>
          <w:rFonts w:eastAsia="Times New Roman"/>
          <w:szCs w:val="24"/>
        </w:rPr>
        <w:t>,</w:t>
      </w:r>
      <w:r w:rsidRPr="00DD65B6">
        <w:rPr>
          <w:rFonts w:eastAsia="Times New Roman"/>
          <w:szCs w:val="24"/>
        </w:rPr>
        <w:t xml:space="preserve"> τα πινάκια των δικαστηρίων από τα αυτόφωρα</w:t>
      </w:r>
      <w:r>
        <w:rPr>
          <w:rFonts w:eastAsia="Times New Roman"/>
          <w:szCs w:val="24"/>
        </w:rPr>
        <w:t>;</w:t>
      </w:r>
      <w:r w:rsidRPr="00DD65B6">
        <w:rPr>
          <w:rFonts w:eastAsia="Times New Roman"/>
          <w:szCs w:val="24"/>
        </w:rPr>
        <w:t xml:space="preserve"> Ποιος </w:t>
      </w:r>
      <w:r>
        <w:rPr>
          <w:rFonts w:eastAsia="Times New Roman"/>
          <w:szCs w:val="24"/>
        </w:rPr>
        <w:t>έδωσε</w:t>
      </w:r>
      <w:r w:rsidRPr="00DD65B6">
        <w:rPr>
          <w:rFonts w:eastAsia="Times New Roman"/>
          <w:szCs w:val="24"/>
        </w:rPr>
        <w:t xml:space="preserve"> ποινική αμνηστία σε χιλιάδες οφειλέτες που </w:t>
      </w:r>
      <w:r>
        <w:rPr>
          <w:rFonts w:eastAsia="Times New Roman"/>
          <w:szCs w:val="24"/>
        </w:rPr>
        <w:t>είχαν</w:t>
      </w:r>
      <w:r w:rsidRPr="00DD65B6">
        <w:rPr>
          <w:rFonts w:eastAsia="Times New Roman"/>
          <w:szCs w:val="24"/>
        </w:rPr>
        <w:t xml:space="preserve"> καταδικαστεί με το</w:t>
      </w:r>
      <w:r>
        <w:rPr>
          <w:rFonts w:eastAsia="Times New Roman"/>
          <w:szCs w:val="24"/>
        </w:rPr>
        <w:t>ν</w:t>
      </w:r>
      <w:r w:rsidRPr="00DD65B6">
        <w:rPr>
          <w:rFonts w:eastAsia="Times New Roman"/>
          <w:szCs w:val="24"/>
        </w:rPr>
        <w:t xml:space="preserve"> νόμο</w:t>
      </w:r>
      <w:r>
        <w:rPr>
          <w:rFonts w:eastAsia="Times New Roman"/>
          <w:szCs w:val="24"/>
        </w:rPr>
        <w:t>-</w:t>
      </w:r>
      <w:r w:rsidRPr="00DD65B6">
        <w:rPr>
          <w:rFonts w:eastAsia="Times New Roman"/>
          <w:szCs w:val="24"/>
        </w:rPr>
        <w:t>τέρας Βενιζέλου</w:t>
      </w:r>
      <w:r>
        <w:rPr>
          <w:rFonts w:eastAsia="Times New Roman"/>
          <w:szCs w:val="24"/>
        </w:rPr>
        <w:t xml:space="preserve"> </w:t>
      </w:r>
      <w:r w:rsidRPr="00DD65B6">
        <w:rPr>
          <w:rFonts w:eastAsia="Times New Roman"/>
          <w:szCs w:val="24"/>
        </w:rPr>
        <w:t>-</w:t>
      </w:r>
      <w:r>
        <w:rPr>
          <w:rFonts w:eastAsia="Times New Roman"/>
          <w:szCs w:val="24"/>
        </w:rPr>
        <w:t xml:space="preserve"> </w:t>
      </w:r>
      <w:r w:rsidRPr="00DD65B6">
        <w:rPr>
          <w:rFonts w:eastAsia="Times New Roman"/>
          <w:szCs w:val="24"/>
        </w:rPr>
        <w:t>Σαμαρά</w:t>
      </w:r>
      <w:r>
        <w:rPr>
          <w:rFonts w:eastAsia="Times New Roman"/>
          <w:szCs w:val="24"/>
        </w:rPr>
        <w:t>;</w:t>
      </w:r>
      <w:r w:rsidRPr="00DD65B6">
        <w:rPr>
          <w:rFonts w:eastAsia="Times New Roman"/>
          <w:szCs w:val="24"/>
        </w:rPr>
        <w:t xml:space="preserve"> Ποιος κατήργησε το διαρκές </w:t>
      </w:r>
      <w:r w:rsidRPr="00DD65B6">
        <w:rPr>
          <w:rFonts w:eastAsia="Times New Roman"/>
          <w:szCs w:val="24"/>
        </w:rPr>
        <w:lastRenderedPageBreak/>
        <w:t>αυτόφωρο</w:t>
      </w:r>
      <w:r>
        <w:rPr>
          <w:rFonts w:eastAsia="Times New Roman"/>
          <w:szCs w:val="24"/>
        </w:rPr>
        <w:t>;</w:t>
      </w:r>
      <w:r w:rsidRPr="00DD65B6">
        <w:rPr>
          <w:rFonts w:eastAsia="Times New Roman"/>
          <w:szCs w:val="24"/>
        </w:rPr>
        <w:t xml:space="preserve"> Ποιος κατήργησε τις ποινές για οφειλέτες ατομική</w:t>
      </w:r>
      <w:r w:rsidRPr="00DD65B6">
        <w:rPr>
          <w:rFonts w:eastAsia="Times New Roman"/>
          <w:szCs w:val="24"/>
        </w:rPr>
        <w:t xml:space="preserve">ς εισφοράς </w:t>
      </w:r>
      <w:r>
        <w:rPr>
          <w:rFonts w:eastAsia="Times New Roman"/>
          <w:szCs w:val="24"/>
        </w:rPr>
        <w:t>στον ΟΑΕΕ και στο ΕΤΑΑ;</w:t>
      </w:r>
      <w:r w:rsidRPr="00DD65B6">
        <w:rPr>
          <w:rFonts w:eastAsia="Times New Roman"/>
          <w:szCs w:val="24"/>
        </w:rPr>
        <w:t xml:space="preserve"> Πόσο </w:t>
      </w:r>
      <w:r>
        <w:rPr>
          <w:rFonts w:eastAsia="Times New Roman"/>
          <w:szCs w:val="24"/>
        </w:rPr>
        <w:t xml:space="preserve">κοντή μνήμη, </w:t>
      </w:r>
      <w:r w:rsidRPr="00DD65B6">
        <w:rPr>
          <w:rFonts w:eastAsia="Times New Roman"/>
          <w:szCs w:val="24"/>
        </w:rPr>
        <w:t>αλήθεια</w:t>
      </w:r>
      <w:r>
        <w:rPr>
          <w:rFonts w:eastAsia="Times New Roman"/>
          <w:szCs w:val="24"/>
        </w:rPr>
        <w:t>,</w:t>
      </w:r>
      <w:r w:rsidRPr="00DD65B6">
        <w:rPr>
          <w:rFonts w:eastAsia="Times New Roman"/>
          <w:szCs w:val="24"/>
        </w:rPr>
        <w:t xml:space="preserve"> </w:t>
      </w:r>
      <w:r>
        <w:rPr>
          <w:rFonts w:eastAsia="Times New Roman"/>
          <w:szCs w:val="24"/>
        </w:rPr>
        <w:t>νομίζετε</w:t>
      </w:r>
      <w:r w:rsidRPr="00DD65B6">
        <w:rPr>
          <w:rFonts w:eastAsia="Times New Roman"/>
          <w:szCs w:val="24"/>
        </w:rPr>
        <w:t xml:space="preserve"> ότι έχει αυτός είναι ο </w:t>
      </w:r>
      <w:r>
        <w:rPr>
          <w:rFonts w:eastAsia="Times New Roman"/>
          <w:szCs w:val="24"/>
        </w:rPr>
        <w:t>ελληνικός</w:t>
      </w:r>
      <w:r w:rsidRPr="00DD65B6">
        <w:rPr>
          <w:rFonts w:eastAsia="Times New Roman"/>
          <w:szCs w:val="24"/>
        </w:rPr>
        <w:t xml:space="preserve"> λαός</w:t>
      </w:r>
      <w:r>
        <w:rPr>
          <w:rFonts w:eastAsia="Times New Roman"/>
          <w:szCs w:val="24"/>
        </w:rPr>
        <w:t>;</w:t>
      </w:r>
    </w:p>
    <w:p w14:paraId="219DA35D" w14:textId="77777777" w:rsidR="00656A4F" w:rsidRDefault="000C25FA">
      <w:pPr>
        <w:spacing w:line="600" w:lineRule="auto"/>
        <w:ind w:firstLine="720"/>
        <w:jc w:val="both"/>
        <w:rPr>
          <w:rFonts w:eastAsia="Times New Roman"/>
          <w:szCs w:val="24"/>
        </w:rPr>
      </w:pPr>
      <w:r>
        <w:rPr>
          <w:rFonts w:eastAsia="Times New Roman"/>
          <w:szCs w:val="24"/>
        </w:rPr>
        <w:t>Γ</w:t>
      </w:r>
      <w:r w:rsidRPr="00DD65B6">
        <w:rPr>
          <w:rFonts w:eastAsia="Times New Roman"/>
          <w:szCs w:val="24"/>
        </w:rPr>
        <w:t xml:space="preserve">ια να μην </w:t>
      </w:r>
      <w:r>
        <w:rPr>
          <w:rFonts w:eastAsia="Times New Roman"/>
          <w:szCs w:val="24"/>
        </w:rPr>
        <w:t>πιάσω</w:t>
      </w:r>
      <w:r w:rsidRPr="00DD65B6">
        <w:rPr>
          <w:rFonts w:eastAsia="Times New Roman"/>
          <w:szCs w:val="24"/>
        </w:rPr>
        <w:t xml:space="preserve"> το</w:t>
      </w:r>
      <w:r>
        <w:rPr>
          <w:rFonts w:eastAsia="Times New Roman"/>
          <w:szCs w:val="24"/>
        </w:rPr>
        <w:t>ν</w:t>
      </w:r>
      <w:r w:rsidRPr="00DD65B6">
        <w:rPr>
          <w:rFonts w:eastAsia="Times New Roman"/>
          <w:szCs w:val="24"/>
        </w:rPr>
        <w:t xml:space="preserve"> βαθύ πόνο σας για τη νεολαία που μεταναστεύει</w:t>
      </w:r>
      <w:r>
        <w:rPr>
          <w:rFonts w:eastAsia="Times New Roman"/>
          <w:szCs w:val="24"/>
        </w:rPr>
        <w:t>.</w:t>
      </w:r>
      <w:r w:rsidRPr="00DD65B6">
        <w:rPr>
          <w:rFonts w:eastAsia="Times New Roman"/>
          <w:szCs w:val="24"/>
        </w:rPr>
        <w:t xml:space="preserve"> </w:t>
      </w:r>
      <w:r>
        <w:rPr>
          <w:rFonts w:eastAsia="Times New Roman"/>
          <w:szCs w:val="24"/>
        </w:rPr>
        <w:t xml:space="preserve">Περιμένετε στα </w:t>
      </w:r>
      <w:r w:rsidRPr="00DD65B6">
        <w:rPr>
          <w:rFonts w:eastAsia="Times New Roman"/>
          <w:szCs w:val="24"/>
        </w:rPr>
        <w:t xml:space="preserve">αλήθεια να </w:t>
      </w:r>
      <w:r>
        <w:rPr>
          <w:rFonts w:eastAsia="Times New Roman"/>
          <w:szCs w:val="24"/>
        </w:rPr>
        <w:t>μην μεταναστεύσει</w:t>
      </w:r>
      <w:r w:rsidRPr="00DD65B6">
        <w:rPr>
          <w:rFonts w:eastAsia="Times New Roman"/>
          <w:szCs w:val="24"/>
        </w:rPr>
        <w:t xml:space="preserve"> ο νέος </w:t>
      </w:r>
      <w:r>
        <w:rPr>
          <w:rFonts w:eastAsia="Times New Roman"/>
          <w:szCs w:val="24"/>
        </w:rPr>
        <w:t>ό</w:t>
      </w:r>
      <w:r w:rsidRPr="00DD65B6">
        <w:rPr>
          <w:rFonts w:eastAsia="Times New Roman"/>
          <w:szCs w:val="24"/>
        </w:rPr>
        <w:t>ταν</w:t>
      </w:r>
      <w:r>
        <w:rPr>
          <w:rFonts w:eastAsia="Times New Roman"/>
          <w:szCs w:val="24"/>
        </w:rPr>
        <w:t xml:space="preserve"> επτά στους δέκα νέους τους καταντήσατε</w:t>
      </w:r>
      <w:r w:rsidRPr="00DD65B6">
        <w:rPr>
          <w:rFonts w:eastAsia="Times New Roman"/>
          <w:szCs w:val="24"/>
        </w:rPr>
        <w:t xml:space="preserve"> ανέργους</w:t>
      </w:r>
      <w:r>
        <w:rPr>
          <w:rFonts w:eastAsia="Times New Roman"/>
          <w:szCs w:val="24"/>
        </w:rPr>
        <w:t>,</w:t>
      </w:r>
      <w:r w:rsidRPr="00DD65B6">
        <w:rPr>
          <w:rFonts w:eastAsia="Times New Roman"/>
          <w:szCs w:val="24"/>
        </w:rPr>
        <w:t xml:space="preserve"> όταν ψηφί</w:t>
      </w:r>
      <w:r>
        <w:rPr>
          <w:rFonts w:eastAsia="Times New Roman"/>
          <w:szCs w:val="24"/>
        </w:rPr>
        <w:t>ζ</w:t>
      </w:r>
      <w:r w:rsidRPr="00DD65B6">
        <w:rPr>
          <w:rFonts w:eastAsia="Times New Roman"/>
          <w:szCs w:val="24"/>
        </w:rPr>
        <w:t xml:space="preserve">ετε τον </w:t>
      </w:r>
      <w:proofErr w:type="spellStart"/>
      <w:r>
        <w:rPr>
          <w:rFonts w:eastAsia="Times New Roman"/>
          <w:szCs w:val="24"/>
        </w:rPr>
        <w:t>υπο</w:t>
      </w:r>
      <w:r w:rsidRPr="00DD65B6">
        <w:rPr>
          <w:rFonts w:eastAsia="Times New Roman"/>
          <w:szCs w:val="24"/>
        </w:rPr>
        <w:t>κατώτατο</w:t>
      </w:r>
      <w:proofErr w:type="spellEnd"/>
      <w:r w:rsidRPr="00DD65B6">
        <w:rPr>
          <w:rFonts w:eastAsia="Times New Roman"/>
          <w:szCs w:val="24"/>
        </w:rPr>
        <w:t xml:space="preserve"> μισθό της ντροπής για τους νέους κάτω από </w:t>
      </w:r>
      <w:r>
        <w:rPr>
          <w:rFonts w:eastAsia="Times New Roman"/>
          <w:szCs w:val="24"/>
        </w:rPr>
        <w:t>είκοσι πέντε</w:t>
      </w:r>
      <w:r w:rsidRPr="00DD65B6">
        <w:rPr>
          <w:rFonts w:eastAsia="Times New Roman"/>
          <w:szCs w:val="24"/>
        </w:rPr>
        <w:t xml:space="preserve"> ετών</w:t>
      </w:r>
      <w:r>
        <w:rPr>
          <w:rFonts w:eastAsia="Times New Roman"/>
          <w:szCs w:val="24"/>
        </w:rPr>
        <w:t>,</w:t>
      </w:r>
      <w:r w:rsidRPr="00DD65B6">
        <w:rPr>
          <w:rFonts w:eastAsia="Times New Roman"/>
          <w:szCs w:val="24"/>
        </w:rPr>
        <w:t xml:space="preserve"> όταν ο νέος αυτοαπασχολούμενος δικηγόρος</w:t>
      </w:r>
      <w:r>
        <w:rPr>
          <w:rFonts w:eastAsia="Times New Roman"/>
          <w:szCs w:val="24"/>
        </w:rPr>
        <w:t>,</w:t>
      </w:r>
      <w:r w:rsidRPr="00DD65B6">
        <w:rPr>
          <w:rFonts w:eastAsia="Times New Roman"/>
          <w:szCs w:val="24"/>
        </w:rPr>
        <w:t xml:space="preserve"> γιατρός</w:t>
      </w:r>
      <w:r>
        <w:rPr>
          <w:rFonts w:eastAsia="Times New Roman"/>
          <w:szCs w:val="24"/>
        </w:rPr>
        <w:t>,</w:t>
      </w:r>
      <w:r w:rsidRPr="00DD65B6">
        <w:rPr>
          <w:rFonts w:eastAsia="Times New Roman"/>
          <w:szCs w:val="24"/>
        </w:rPr>
        <w:t xml:space="preserve"> ο νέος επιστήμονας </w:t>
      </w:r>
      <w:r>
        <w:rPr>
          <w:rFonts w:eastAsia="Times New Roman"/>
          <w:szCs w:val="24"/>
        </w:rPr>
        <w:t>ή ο νέος</w:t>
      </w:r>
      <w:r w:rsidRPr="00DD65B6">
        <w:rPr>
          <w:rFonts w:eastAsia="Times New Roman"/>
          <w:szCs w:val="24"/>
        </w:rPr>
        <w:t xml:space="preserve"> μηχανικός είχε μεγαλύτερ</w:t>
      </w:r>
      <w:r>
        <w:rPr>
          <w:rFonts w:eastAsia="Times New Roman"/>
          <w:szCs w:val="24"/>
        </w:rPr>
        <w:t xml:space="preserve">η εισφορά </w:t>
      </w:r>
      <w:r w:rsidRPr="00DD65B6">
        <w:rPr>
          <w:rFonts w:eastAsia="Times New Roman"/>
          <w:szCs w:val="24"/>
        </w:rPr>
        <w:t>στ</w:t>
      </w:r>
      <w:r w:rsidRPr="00DD65B6">
        <w:rPr>
          <w:rFonts w:eastAsia="Times New Roman"/>
          <w:szCs w:val="24"/>
        </w:rPr>
        <w:t>ο σύστημα από ό</w:t>
      </w:r>
      <w:r>
        <w:rPr>
          <w:rFonts w:eastAsia="Times New Roman"/>
          <w:szCs w:val="24"/>
        </w:rPr>
        <w:t>,</w:t>
      </w:r>
      <w:r w:rsidRPr="00DD65B6">
        <w:rPr>
          <w:rFonts w:eastAsia="Times New Roman"/>
          <w:szCs w:val="24"/>
        </w:rPr>
        <w:t xml:space="preserve">τι είχε ο παλαιότερος με βάση το </w:t>
      </w:r>
      <w:r>
        <w:rPr>
          <w:rFonts w:eastAsia="Times New Roman"/>
          <w:szCs w:val="24"/>
        </w:rPr>
        <w:t xml:space="preserve">πριν το 1994 και το μετά το 1994; </w:t>
      </w:r>
      <w:r w:rsidRPr="00DD65B6">
        <w:rPr>
          <w:rFonts w:eastAsia="Times New Roman"/>
          <w:szCs w:val="24"/>
        </w:rPr>
        <w:t xml:space="preserve">Αυτή ήταν η πολιτική της </w:t>
      </w:r>
      <w:r>
        <w:rPr>
          <w:rFonts w:eastAsia="Times New Roman"/>
          <w:szCs w:val="24"/>
        </w:rPr>
        <w:t>α</w:t>
      </w:r>
      <w:r w:rsidRPr="00DD65B6">
        <w:rPr>
          <w:rFonts w:eastAsia="Times New Roman"/>
          <w:szCs w:val="24"/>
        </w:rPr>
        <w:t xml:space="preserve">πέναντι στην </w:t>
      </w:r>
      <w:r>
        <w:rPr>
          <w:rFonts w:eastAsia="Times New Roman"/>
          <w:szCs w:val="24"/>
        </w:rPr>
        <w:t>νεολαία</w:t>
      </w:r>
      <w:r w:rsidRPr="00DD65B6">
        <w:rPr>
          <w:rFonts w:eastAsia="Times New Roman"/>
          <w:szCs w:val="24"/>
        </w:rPr>
        <w:t xml:space="preserve"> και στην απασχόληση </w:t>
      </w:r>
      <w:r>
        <w:rPr>
          <w:rFonts w:eastAsia="Times New Roman"/>
          <w:szCs w:val="24"/>
        </w:rPr>
        <w:t>της;</w:t>
      </w:r>
    </w:p>
    <w:p w14:paraId="219DA35E" w14:textId="77777777" w:rsidR="00656A4F" w:rsidRDefault="000C25FA">
      <w:pPr>
        <w:spacing w:line="600" w:lineRule="auto"/>
        <w:ind w:firstLine="720"/>
        <w:jc w:val="both"/>
        <w:rPr>
          <w:rFonts w:eastAsia="Times New Roman"/>
          <w:szCs w:val="24"/>
        </w:rPr>
      </w:pPr>
      <w:r w:rsidRPr="00DD65B6">
        <w:rPr>
          <w:rFonts w:eastAsia="Times New Roman"/>
          <w:szCs w:val="24"/>
        </w:rPr>
        <w:t>Αυτό</w:t>
      </w:r>
      <w:r>
        <w:rPr>
          <w:rFonts w:eastAsia="Times New Roman"/>
          <w:szCs w:val="24"/>
        </w:rPr>
        <w:t>,</w:t>
      </w:r>
      <w:r w:rsidRPr="00DD65B6">
        <w:rPr>
          <w:rFonts w:eastAsia="Times New Roman"/>
          <w:szCs w:val="24"/>
        </w:rPr>
        <w:t xml:space="preserve"> κυρίες και κύριοι συνάδελφοι</w:t>
      </w:r>
      <w:r>
        <w:rPr>
          <w:rFonts w:eastAsia="Times New Roman"/>
          <w:szCs w:val="24"/>
        </w:rPr>
        <w:t xml:space="preserve">, θέλετε, </w:t>
      </w:r>
      <w:r w:rsidRPr="00DD65B6">
        <w:rPr>
          <w:rFonts w:eastAsia="Times New Roman"/>
          <w:szCs w:val="24"/>
        </w:rPr>
        <w:t>δεν θέλετε</w:t>
      </w:r>
      <w:r>
        <w:rPr>
          <w:rFonts w:eastAsia="Times New Roman"/>
          <w:szCs w:val="24"/>
        </w:rPr>
        <w:t>,</w:t>
      </w:r>
      <w:r w:rsidRPr="00DD65B6">
        <w:rPr>
          <w:rFonts w:eastAsia="Times New Roman"/>
          <w:szCs w:val="24"/>
        </w:rPr>
        <w:t xml:space="preserve"> είναι το πραγματικό πεδίο των </w:t>
      </w:r>
      <w:r>
        <w:rPr>
          <w:rFonts w:eastAsia="Times New Roman"/>
          <w:szCs w:val="24"/>
        </w:rPr>
        <w:t>σ</w:t>
      </w:r>
      <w:r w:rsidRPr="00DD65B6">
        <w:rPr>
          <w:rFonts w:eastAsia="Times New Roman"/>
          <w:szCs w:val="24"/>
        </w:rPr>
        <w:t>υγκρούσεων</w:t>
      </w:r>
      <w:r>
        <w:rPr>
          <w:rFonts w:eastAsia="Times New Roman"/>
          <w:szCs w:val="24"/>
        </w:rPr>
        <w:t>.</w:t>
      </w:r>
      <w:r w:rsidRPr="00DD65B6">
        <w:rPr>
          <w:rFonts w:eastAsia="Times New Roman"/>
          <w:szCs w:val="24"/>
        </w:rPr>
        <w:t xml:space="preserve"> </w:t>
      </w:r>
      <w:r>
        <w:rPr>
          <w:rFonts w:eastAsia="Times New Roman"/>
          <w:szCs w:val="24"/>
        </w:rPr>
        <w:t>Γι</w:t>
      </w:r>
      <w:r>
        <w:rPr>
          <w:rFonts w:eastAsia="Times New Roman"/>
          <w:szCs w:val="24"/>
        </w:rPr>
        <w:t xml:space="preserve">’ </w:t>
      </w:r>
      <w:r w:rsidRPr="00DD65B6">
        <w:rPr>
          <w:rFonts w:eastAsia="Times New Roman"/>
          <w:szCs w:val="24"/>
        </w:rPr>
        <w:t xml:space="preserve">αυτό </w:t>
      </w:r>
      <w:r>
        <w:rPr>
          <w:rFonts w:eastAsia="Times New Roman"/>
          <w:szCs w:val="24"/>
        </w:rPr>
        <w:t>σ</w:t>
      </w:r>
      <w:r w:rsidRPr="00DD65B6">
        <w:rPr>
          <w:rFonts w:eastAsia="Times New Roman"/>
          <w:szCs w:val="24"/>
        </w:rPr>
        <w:t>υνειδητά</w:t>
      </w:r>
      <w:r>
        <w:rPr>
          <w:rFonts w:eastAsia="Times New Roman"/>
          <w:szCs w:val="24"/>
        </w:rPr>
        <w:t xml:space="preserve"> -</w:t>
      </w:r>
      <w:r w:rsidRPr="00DD65B6">
        <w:rPr>
          <w:rFonts w:eastAsia="Times New Roman"/>
          <w:szCs w:val="24"/>
        </w:rPr>
        <w:t xml:space="preserve">δεν σας </w:t>
      </w:r>
      <w:r>
        <w:rPr>
          <w:rFonts w:eastAsia="Times New Roman"/>
          <w:szCs w:val="24"/>
        </w:rPr>
        <w:t>ξε</w:t>
      </w:r>
      <w:r w:rsidRPr="00DD65B6">
        <w:rPr>
          <w:rFonts w:eastAsia="Times New Roman"/>
          <w:szCs w:val="24"/>
        </w:rPr>
        <w:t>φεύγει</w:t>
      </w:r>
      <w:r>
        <w:rPr>
          <w:rFonts w:eastAsia="Times New Roman"/>
          <w:szCs w:val="24"/>
        </w:rPr>
        <w:t>-</w:t>
      </w:r>
      <w:r w:rsidRPr="00DD65B6">
        <w:rPr>
          <w:rFonts w:eastAsia="Times New Roman"/>
          <w:szCs w:val="24"/>
        </w:rPr>
        <w:t xml:space="preserve"> επιλέγετε την τακτική της κλειδαρότρυπας</w:t>
      </w:r>
      <w:r>
        <w:rPr>
          <w:rFonts w:eastAsia="Times New Roman"/>
          <w:szCs w:val="24"/>
        </w:rPr>
        <w:t>,</w:t>
      </w:r>
      <w:r w:rsidRPr="00DD65B6">
        <w:rPr>
          <w:rFonts w:eastAsia="Times New Roman"/>
          <w:szCs w:val="24"/>
        </w:rPr>
        <w:t xml:space="preserve"> της παραπολιτικής</w:t>
      </w:r>
      <w:r>
        <w:rPr>
          <w:rFonts w:eastAsia="Times New Roman"/>
          <w:szCs w:val="24"/>
        </w:rPr>
        <w:t xml:space="preserve">, των </w:t>
      </w:r>
      <w:r>
        <w:rPr>
          <w:rFonts w:eastAsia="Times New Roman"/>
          <w:szCs w:val="24"/>
          <w:lang w:val="en-US"/>
        </w:rPr>
        <w:t>fake</w:t>
      </w:r>
      <w:r w:rsidRPr="00B00FC3">
        <w:rPr>
          <w:rFonts w:eastAsia="Times New Roman"/>
          <w:szCs w:val="24"/>
        </w:rPr>
        <w:t xml:space="preserve"> </w:t>
      </w:r>
      <w:r>
        <w:rPr>
          <w:rFonts w:eastAsia="Times New Roman"/>
          <w:szCs w:val="24"/>
          <w:lang w:val="en-US"/>
        </w:rPr>
        <w:t>news</w:t>
      </w:r>
      <w:r w:rsidRPr="00B00FC3">
        <w:rPr>
          <w:rFonts w:eastAsia="Times New Roman"/>
          <w:szCs w:val="24"/>
        </w:rPr>
        <w:t xml:space="preserve"> </w:t>
      </w:r>
      <w:r w:rsidRPr="00DD65B6">
        <w:rPr>
          <w:rFonts w:eastAsia="Times New Roman"/>
          <w:szCs w:val="24"/>
        </w:rPr>
        <w:t>και του κιτρινισμού</w:t>
      </w:r>
      <w:r w:rsidRPr="00B00FC3">
        <w:rPr>
          <w:rFonts w:eastAsia="Times New Roman"/>
          <w:szCs w:val="24"/>
        </w:rPr>
        <w:t xml:space="preserve">, </w:t>
      </w:r>
      <w:r>
        <w:rPr>
          <w:rFonts w:eastAsia="Times New Roman"/>
          <w:szCs w:val="24"/>
        </w:rPr>
        <w:t>γ</w:t>
      </w:r>
      <w:r w:rsidRPr="00DD65B6">
        <w:rPr>
          <w:rFonts w:eastAsia="Times New Roman"/>
          <w:szCs w:val="24"/>
        </w:rPr>
        <w:t xml:space="preserve">ιατί χωρίς αυτή την τακτική είστε αναγκασμένοι </w:t>
      </w:r>
      <w:r>
        <w:rPr>
          <w:rFonts w:eastAsia="Times New Roman"/>
          <w:szCs w:val="24"/>
        </w:rPr>
        <w:t>ν</w:t>
      </w:r>
      <w:r w:rsidRPr="00DD65B6">
        <w:rPr>
          <w:rFonts w:eastAsia="Times New Roman"/>
          <w:szCs w:val="24"/>
        </w:rPr>
        <w:t>α ξεδιπλώ</w:t>
      </w:r>
      <w:r>
        <w:rPr>
          <w:rFonts w:eastAsia="Times New Roman"/>
          <w:szCs w:val="24"/>
        </w:rPr>
        <w:t>σετε</w:t>
      </w:r>
      <w:r w:rsidRPr="00DD65B6">
        <w:rPr>
          <w:rFonts w:eastAsia="Times New Roman"/>
          <w:szCs w:val="24"/>
        </w:rPr>
        <w:t xml:space="preserve"> </w:t>
      </w:r>
      <w:r>
        <w:rPr>
          <w:rFonts w:eastAsia="Times New Roman"/>
          <w:szCs w:val="24"/>
        </w:rPr>
        <w:t>-</w:t>
      </w:r>
      <w:r w:rsidRPr="00DD65B6">
        <w:rPr>
          <w:rFonts w:eastAsia="Times New Roman"/>
          <w:szCs w:val="24"/>
        </w:rPr>
        <w:t xml:space="preserve">και το κάνετε </w:t>
      </w:r>
      <w:r>
        <w:rPr>
          <w:rFonts w:eastAsia="Times New Roman"/>
          <w:szCs w:val="24"/>
        </w:rPr>
        <w:t>ή</w:t>
      </w:r>
      <w:r w:rsidRPr="00DD65B6">
        <w:rPr>
          <w:rFonts w:eastAsia="Times New Roman"/>
          <w:szCs w:val="24"/>
        </w:rPr>
        <w:t>δη</w:t>
      </w:r>
      <w:r>
        <w:rPr>
          <w:rFonts w:eastAsia="Times New Roman"/>
          <w:szCs w:val="24"/>
        </w:rPr>
        <w:t xml:space="preserve">, </w:t>
      </w:r>
      <w:r w:rsidRPr="00DD65B6">
        <w:rPr>
          <w:rFonts w:eastAsia="Times New Roman"/>
          <w:szCs w:val="24"/>
        </w:rPr>
        <w:t xml:space="preserve">ο </w:t>
      </w:r>
      <w:r>
        <w:rPr>
          <w:rFonts w:eastAsia="Times New Roman"/>
          <w:szCs w:val="24"/>
        </w:rPr>
        <w:t>κ.</w:t>
      </w:r>
      <w:r w:rsidRPr="00DD65B6">
        <w:rPr>
          <w:rFonts w:eastAsia="Times New Roman"/>
          <w:szCs w:val="24"/>
        </w:rPr>
        <w:t xml:space="preserve"> Μητσοτάκης </w:t>
      </w:r>
      <w:r w:rsidRPr="00DD65B6">
        <w:rPr>
          <w:rFonts w:eastAsia="Times New Roman"/>
          <w:szCs w:val="24"/>
        </w:rPr>
        <w:lastRenderedPageBreak/>
        <w:t xml:space="preserve">όταν αναγκαστικά πρέπει </w:t>
      </w:r>
      <w:r>
        <w:rPr>
          <w:rFonts w:eastAsia="Times New Roman"/>
          <w:szCs w:val="24"/>
        </w:rPr>
        <w:t xml:space="preserve">να μιλήσει για την πολιτική τού </w:t>
      </w:r>
      <w:r w:rsidRPr="00DD65B6">
        <w:rPr>
          <w:rFonts w:eastAsia="Times New Roman"/>
          <w:szCs w:val="24"/>
        </w:rPr>
        <w:t>φεύγουν πάρα πολλά</w:t>
      </w:r>
      <w:r>
        <w:rPr>
          <w:rFonts w:eastAsia="Times New Roman"/>
          <w:szCs w:val="24"/>
        </w:rPr>
        <w:t>-</w:t>
      </w:r>
      <w:r w:rsidRPr="00DD65B6">
        <w:rPr>
          <w:rFonts w:eastAsia="Times New Roman"/>
          <w:szCs w:val="24"/>
        </w:rPr>
        <w:t xml:space="preserve"> τη βαθιά αντιδραστική</w:t>
      </w:r>
      <w:r>
        <w:rPr>
          <w:rFonts w:eastAsia="Times New Roman"/>
          <w:szCs w:val="24"/>
        </w:rPr>
        <w:t>,</w:t>
      </w:r>
      <w:r w:rsidRPr="00DD65B6">
        <w:rPr>
          <w:rFonts w:eastAsia="Times New Roman"/>
          <w:szCs w:val="24"/>
        </w:rPr>
        <w:t xml:space="preserve"> αντικοινωνική και αντιλαϊκή </w:t>
      </w:r>
      <w:r>
        <w:rPr>
          <w:rFonts w:eastAsia="Times New Roman"/>
          <w:szCs w:val="24"/>
        </w:rPr>
        <w:t>π</w:t>
      </w:r>
      <w:r w:rsidRPr="00DD65B6">
        <w:rPr>
          <w:rFonts w:eastAsia="Times New Roman"/>
          <w:szCs w:val="24"/>
        </w:rPr>
        <w:t xml:space="preserve">ολιτική σας που θεωρεί πολυτέλεια τη </w:t>
      </w:r>
      <w:r>
        <w:rPr>
          <w:rFonts w:eastAsia="Times New Roman"/>
          <w:szCs w:val="24"/>
        </w:rPr>
        <w:t>δέκατη τρίτη</w:t>
      </w:r>
      <w:r>
        <w:rPr>
          <w:rFonts w:eastAsia="Times New Roman"/>
          <w:szCs w:val="24"/>
        </w:rPr>
        <w:t xml:space="preserve"> </w:t>
      </w:r>
      <w:r w:rsidRPr="00DD65B6">
        <w:rPr>
          <w:rFonts w:eastAsia="Times New Roman"/>
          <w:szCs w:val="24"/>
        </w:rPr>
        <w:t>σύνταξη</w:t>
      </w:r>
      <w:r>
        <w:rPr>
          <w:rFonts w:eastAsia="Times New Roman"/>
          <w:szCs w:val="24"/>
        </w:rPr>
        <w:t>,</w:t>
      </w:r>
      <w:r w:rsidRPr="00DD65B6">
        <w:rPr>
          <w:rFonts w:eastAsia="Times New Roman"/>
          <w:szCs w:val="24"/>
        </w:rPr>
        <w:t xml:space="preserve"> που υποστηρίζει την επα</w:t>
      </w:r>
      <w:r>
        <w:rPr>
          <w:rFonts w:eastAsia="Times New Roman"/>
          <w:szCs w:val="24"/>
        </w:rPr>
        <w:t xml:space="preserve">ναφορά στη </w:t>
      </w:r>
      <w:proofErr w:type="spellStart"/>
      <w:r>
        <w:rPr>
          <w:rFonts w:eastAsia="Times New Roman"/>
          <w:szCs w:val="24"/>
        </w:rPr>
        <w:t>μνημονιακή</w:t>
      </w:r>
      <w:proofErr w:type="spellEnd"/>
      <w:r>
        <w:rPr>
          <w:rFonts w:eastAsia="Times New Roman"/>
          <w:szCs w:val="24"/>
        </w:rPr>
        <w:t xml:space="preserve"> δέσμευση 5 προς 1 για τις </w:t>
      </w:r>
      <w:r w:rsidRPr="00DD65B6">
        <w:rPr>
          <w:rFonts w:eastAsia="Times New Roman"/>
          <w:szCs w:val="24"/>
        </w:rPr>
        <w:t>προσλήψεις</w:t>
      </w:r>
      <w:r>
        <w:rPr>
          <w:rFonts w:eastAsia="Times New Roman"/>
          <w:szCs w:val="24"/>
        </w:rPr>
        <w:t>,</w:t>
      </w:r>
      <w:r w:rsidRPr="00DD65B6">
        <w:rPr>
          <w:rFonts w:eastAsia="Times New Roman"/>
          <w:szCs w:val="24"/>
        </w:rPr>
        <w:t xml:space="preserve"> που ευαγγε</w:t>
      </w:r>
      <w:r w:rsidRPr="00DD65B6">
        <w:rPr>
          <w:rFonts w:eastAsia="Times New Roman"/>
          <w:szCs w:val="24"/>
        </w:rPr>
        <w:t xml:space="preserve">λίζεται υπέρβαση του οκταώρου και </w:t>
      </w:r>
      <w:r>
        <w:rPr>
          <w:rFonts w:eastAsia="Times New Roman"/>
          <w:szCs w:val="24"/>
        </w:rPr>
        <w:t>της πενθήμερης</w:t>
      </w:r>
      <w:r w:rsidRPr="00DD65B6">
        <w:rPr>
          <w:rFonts w:eastAsia="Times New Roman"/>
          <w:szCs w:val="24"/>
        </w:rPr>
        <w:t xml:space="preserve"> εργασίας</w:t>
      </w:r>
      <w:r>
        <w:rPr>
          <w:rFonts w:eastAsia="Times New Roman"/>
          <w:szCs w:val="24"/>
        </w:rPr>
        <w:t>.</w:t>
      </w:r>
    </w:p>
    <w:p w14:paraId="219DA35F" w14:textId="77777777" w:rsidR="00656A4F" w:rsidRDefault="000C25FA">
      <w:pPr>
        <w:spacing w:line="600" w:lineRule="auto"/>
        <w:ind w:firstLine="720"/>
        <w:jc w:val="both"/>
        <w:rPr>
          <w:rFonts w:eastAsia="Times New Roman"/>
          <w:szCs w:val="24"/>
        </w:rPr>
      </w:pPr>
      <w:r w:rsidRPr="00DD65B6">
        <w:rPr>
          <w:rFonts w:eastAsia="Times New Roman"/>
          <w:szCs w:val="24"/>
        </w:rPr>
        <w:t xml:space="preserve">Αυτές είναι </w:t>
      </w:r>
      <w:r>
        <w:rPr>
          <w:rFonts w:eastAsia="Times New Roman"/>
          <w:szCs w:val="24"/>
        </w:rPr>
        <w:t>δύο</w:t>
      </w:r>
      <w:r w:rsidRPr="00DD65B6">
        <w:rPr>
          <w:rFonts w:eastAsia="Times New Roman"/>
          <w:szCs w:val="24"/>
        </w:rPr>
        <w:t xml:space="preserve"> διαφορετικές πολιτικές</w:t>
      </w:r>
      <w:r>
        <w:rPr>
          <w:rFonts w:eastAsia="Times New Roman"/>
          <w:szCs w:val="24"/>
        </w:rPr>
        <w:t>.</w:t>
      </w:r>
      <w:r w:rsidRPr="00DD65B6">
        <w:rPr>
          <w:rFonts w:eastAsia="Times New Roman"/>
          <w:szCs w:val="24"/>
        </w:rPr>
        <w:t xml:space="preserve"> </w:t>
      </w:r>
      <w:r>
        <w:rPr>
          <w:rFonts w:eastAsia="Times New Roman"/>
          <w:szCs w:val="24"/>
        </w:rPr>
        <w:t>Αυτοί ε</w:t>
      </w:r>
      <w:r w:rsidRPr="00DD65B6">
        <w:rPr>
          <w:rFonts w:eastAsia="Times New Roman"/>
          <w:szCs w:val="24"/>
        </w:rPr>
        <w:t>ίναι δύο διαφορετικοί κόσμοι που θα συγκρουστούν και συγκρούονται σε Ελλάδα και Ευρώπη</w:t>
      </w:r>
      <w:r>
        <w:rPr>
          <w:rFonts w:eastAsia="Times New Roman"/>
          <w:szCs w:val="24"/>
        </w:rPr>
        <w:t>.</w:t>
      </w:r>
      <w:r w:rsidRPr="00DD65B6">
        <w:rPr>
          <w:rFonts w:eastAsia="Times New Roman"/>
          <w:szCs w:val="24"/>
        </w:rPr>
        <w:t xml:space="preserve"> Εδώ θα κριθείτε και </w:t>
      </w:r>
      <w:r>
        <w:rPr>
          <w:rFonts w:eastAsia="Times New Roman"/>
          <w:szCs w:val="24"/>
        </w:rPr>
        <w:t>εδώ θα χά</w:t>
      </w:r>
      <w:r w:rsidRPr="00DD65B6">
        <w:rPr>
          <w:rFonts w:eastAsia="Times New Roman"/>
          <w:szCs w:val="24"/>
        </w:rPr>
        <w:t>σετε</w:t>
      </w:r>
      <w:r>
        <w:rPr>
          <w:rFonts w:eastAsia="Times New Roman"/>
          <w:szCs w:val="24"/>
        </w:rPr>
        <w:t>.</w:t>
      </w:r>
    </w:p>
    <w:p w14:paraId="219DA360" w14:textId="77777777" w:rsidR="00656A4F" w:rsidRDefault="000C25FA">
      <w:pPr>
        <w:spacing w:line="600" w:lineRule="auto"/>
        <w:ind w:firstLine="720"/>
        <w:jc w:val="both"/>
        <w:rPr>
          <w:rFonts w:eastAsia="Times New Roman"/>
          <w:szCs w:val="24"/>
        </w:rPr>
      </w:pPr>
      <w:r>
        <w:rPr>
          <w:rFonts w:eastAsia="Times New Roman"/>
          <w:szCs w:val="24"/>
        </w:rPr>
        <w:t>Ευχαριστώ πολύ.</w:t>
      </w:r>
    </w:p>
    <w:p w14:paraId="219DA361" w14:textId="77777777" w:rsidR="00656A4F" w:rsidRDefault="000C25FA">
      <w:pPr>
        <w:spacing w:line="600" w:lineRule="auto"/>
        <w:ind w:firstLine="720"/>
        <w:jc w:val="center"/>
        <w:rPr>
          <w:rFonts w:eastAsia="Times New Roman"/>
          <w:szCs w:val="24"/>
        </w:rPr>
      </w:pPr>
      <w:r>
        <w:rPr>
          <w:rFonts w:eastAsia="Times New Roman" w:cs="Times New Roman"/>
          <w:szCs w:val="24"/>
        </w:rPr>
        <w:t>(Χειροκροτή</w:t>
      </w:r>
      <w:r>
        <w:rPr>
          <w:rFonts w:eastAsia="Times New Roman" w:cs="Times New Roman"/>
          <w:szCs w:val="24"/>
        </w:rPr>
        <w:t>ματα από την πτέρυγα του ΣΥΡΙΖΑ)</w:t>
      </w:r>
    </w:p>
    <w:p w14:paraId="219DA362" w14:textId="77777777" w:rsidR="00656A4F" w:rsidRDefault="000C25FA">
      <w:pPr>
        <w:spacing w:line="600" w:lineRule="auto"/>
        <w:ind w:firstLine="720"/>
        <w:jc w:val="both"/>
        <w:rPr>
          <w:rFonts w:eastAsia="Times New Roman"/>
          <w:szCs w:val="24"/>
        </w:rPr>
      </w:pPr>
      <w:r>
        <w:rPr>
          <w:rFonts w:eastAsia="Times New Roman" w:cs="Times New Roman"/>
          <w:b/>
          <w:bCs/>
          <w:szCs w:val="24"/>
        </w:rPr>
        <w:t xml:space="preserve">ΠΡΟΕΔΡΕΥΩΝ (Νικήτας Κακλαμάνης): </w:t>
      </w:r>
      <w:r>
        <w:rPr>
          <w:rFonts w:eastAsia="Times New Roman" w:cs="Times New Roman"/>
          <w:bCs/>
          <w:szCs w:val="24"/>
        </w:rPr>
        <w:t>Θ</w:t>
      </w:r>
      <w:r w:rsidRPr="00DD65B6">
        <w:rPr>
          <w:rFonts w:eastAsia="Times New Roman"/>
          <w:szCs w:val="24"/>
        </w:rPr>
        <w:t xml:space="preserve">α </w:t>
      </w:r>
      <w:r>
        <w:rPr>
          <w:rFonts w:eastAsia="Times New Roman"/>
          <w:szCs w:val="24"/>
        </w:rPr>
        <w:t>προχωρήσουμε</w:t>
      </w:r>
      <w:r w:rsidRPr="00DD65B6">
        <w:rPr>
          <w:rFonts w:eastAsia="Times New Roman"/>
          <w:szCs w:val="24"/>
        </w:rPr>
        <w:t xml:space="preserve"> ως εξής</w:t>
      </w:r>
      <w:r>
        <w:rPr>
          <w:rFonts w:eastAsia="Times New Roman"/>
          <w:szCs w:val="24"/>
        </w:rPr>
        <w:t>. Θ</w:t>
      </w:r>
      <w:r w:rsidRPr="00DD65B6">
        <w:rPr>
          <w:rFonts w:eastAsia="Times New Roman"/>
          <w:szCs w:val="24"/>
        </w:rPr>
        <w:t>α πάρουν το</w:t>
      </w:r>
      <w:r>
        <w:rPr>
          <w:rFonts w:eastAsia="Times New Roman"/>
          <w:szCs w:val="24"/>
        </w:rPr>
        <w:t>ν</w:t>
      </w:r>
      <w:r w:rsidRPr="00DD65B6">
        <w:rPr>
          <w:rFonts w:eastAsia="Times New Roman"/>
          <w:szCs w:val="24"/>
        </w:rPr>
        <w:t xml:space="preserve"> λόγο οι δύο </w:t>
      </w:r>
      <w:r>
        <w:rPr>
          <w:rFonts w:eastAsia="Times New Roman"/>
          <w:szCs w:val="24"/>
        </w:rPr>
        <w:t>Υπουργοί, η κ</w:t>
      </w:r>
      <w:r>
        <w:rPr>
          <w:rFonts w:eastAsia="Times New Roman"/>
          <w:szCs w:val="24"/>
        </w:rPr>
        <w:t>.</w:t>
      </w:r>
      <w:r>
        <w:rPr>
          <w:rFonts w:eastAsia="Times New Roman"/>
          <w:szCs w:val="24"/>
        </w:rPr>
        <w:t xml:space="preserve"> </w:t>
      </w:r>
      <w:proofErr w:type="spellStart"/>
      <w:r>
        <w:rPr>
          <w:rFonts w:eastAsia="Times New Roman"/>
          <w:szCs w:val="24"/>
        </w:rPr>
        <w:t>Αχτσιόγλου</w:t>
      </w:r>
      <w:proofErr w:type="spellEnd"/>
      <w:r>
        <w:rPr>
          <w:rFonts w:eastAsia="Times New Roman"/>
          <w:szCs w:val="24"/>
        </w:rPr>
        <w:t xml:space="preserve"> και ο κ. </w:t>
      </w:r>
      <w:proofErr w:type="spellStart"/>
      <w:r>
        <w:rPr>
          <w:rFonts w:eastAsia="Times New Roman"/>
          <w:szCs w:val="24"/>
        </w:rPr>
        <w:t>Τσακαλώτος</w:t>
      </w:r>
      <w:proofErr w:type="spellEnd"/>
      <w:r>
        <w:rPr>
          <w:rFonts w:eastAsia="Times New Roman"/>
          <w:szCs w:val="24"/>
        </w:rPr>
        <w:t xml:space="preserve">, όταν έρθει. Θα ρωτήσω μετά </w:t>
      </w:r>
      <w:r w:rsidRPr="00DD65B6">
        <w:rPr>
          <w:rFonts w:eastAsia="Times New Roman"/>
          <w:szCs w:val="24"/>
        </w:rPr>
        <w:t>όλους τους εισηγητές</w:t>
      </w:r>
      <w:r>
        <w:rPr>
          <w:rFonts w:eastAsia="Times New Roman"/>
          <w:szCs w:val="24"/>
        </w:rPr>
        <w:t>,</w:t>
      </w:r>
      <w:r w:rsidRPr="00DD65B6">
        <w:rPr>
          <w:rFonts w:eastAsia="Times New Roman"/>
          <w:szCs w:val="24"/>
        </w:rPr>
        <w:t xml:space="preserve"> πλην του κ</w:t>
      </w:r>
      <w:r>
        <w:rPr>
          <w:rFonts w:eastAsia="Times New Roman"/>
          <w:szCs w:val="24"/>
        </w:rPr>
        <w:t>.</w:t>
      </w:r>
      <w:r w:rsidRPr="00DD65B6">
        <w:rPr>
          <w:rFonts w:eastAsia="Times New Roman"/>
          <w:szCs w:val="24"/>
        </w:rPr>
        <w:t xml:space="preserve"> </w:t>
      </w:r>
      <w:proofErr w:type="spellStart"/>
      <w:r w:rsidRPr="00DD65B6">
        <w:rPr>
          <w:rFonts w:eastAsia="Times New Roman"/>
          <w:szCs w:val="24"/>
        </w:rPr>
        <w:t>Βρούτση</w:t>
      </w:r>
      <w:proofErr w:type="spellEnd"/>
      <w:r w:rsidRPr="00DD65B6">
        <w:rPr>
          <w:rFonts w:eastAsia="Times New Roman"/>
          <w:szCs w:val="24"/>
        </w:rPr>
        <w:t xml:space="preserve"> </w:t>
      </w:r>
      <w:r w:rsidRPr="00DD65B6">
        <w:rPr>
          <w:rFonts w:eastAsia="Times New Roman"/>
          <w:szCs w:val="24"/>
        </w:rPr>
        <w:lastRenderedPageBreak/>
        <w:t>που έκανε τη δευτερολογ</w:t>
      </w:r>
      <w:r w:rsidRPr="00DD65B6">
        <w:rPr>
          <w:rFonts w:eastAsia="Times New Roman"/>
          <w:szCs w:val="24"/>
        </w:rPr>
        <w:t>ία του</w:t>
      </w:r>
      <w:r>
        <w:rPr>
          <w:rFonts w:eastAsia="Times New Roman"/>
          <w:szCs w:val="24"/>
        </w:rPr>
        <w:t>,</w:t>
      </w:r>
      <w:r w:rsidRPr="00DD65B6">
        <w:rPr>
          <w:rFonts w:eastAsia="Times New Roman"/>
          <w:szCs w:val="24"/>
        </w:rPr>
        <w:t xml:space="preserve"> </w:t>
      </w:r>
      <w:r>
        <w:rPr>
          <w:rFonts w:eastAsia="Times New Roman"/>
          <w:szCs w:val="24"/>
        </w:rPr>
        <w:t>αν θέλουν να δευτερολογήσουν</w:t>
      </w:r>
      <w:r w:rsidRPr="00DD65B6">
        <w:rPr>
          <w:rFonts w:eastAsia="Times New Roman"/>
          <w:szCs w:val="24"/>
        </w:rPr>
        <w:t xml:space="preserve"> για πέντε λεπτά</w:t>
      </w:r>
      <w:r>
        <w:rPr>
          <w:rFonts w:eastAsia="Times New Roman"/>
          <w:szCs w:val="24"/>
        </w:rPr>
        <w:t>.</w:t>
      </w:r>
      <w:r w:rsidRPr="00DD65B6">
        <w:rPr>
          <w:rFonts w:eastAsia="Times New Roman"/>
          <w:szCs w:val="24"/>
        </w:rPr>
        <w:t xml:space="preserve"> Είμαστε </w:t>
      </w:r>
      <w:r>
        <w:rPr>
          <w:rFonts w:eastAsia="Times New Roman"/>
          <w:szCs w:val="24"/>
        </w:rPr>
        <w:t>ε</w:t>
      </w:r>
      <w:r w:rsidRPr="00DD65B6">
        <w:rPr>
          <w:rFonts w:eastAsia="Times New Roman"/>
          <w:szCs w:val="24"/>
        </w:rPr>
        <w:t xml:space="preserve">ν αναμονή </w:t>
      </w:r>
      <w:r>
        <w:rPr>
          <w:rFonts w:eastAsia="Times New Roman"/>
          <w:szCs w:val="24"/>
        </w:rPr>
        <w:t>της</w:t>
      </w:r>
      <w:r w:rsidRPr="00DD65B6">
        <w:rPr>
          <w:rFonts w:eastAsia="Times New Roman"/>
          <w:szCs w:val="24"/>
        </w:rPr>
        <w:t xml:space="preserve"> κ</w:t>
      </w:r>
      <w:r>
        <w:rPr>
          <w:rFonts w:eastAsia="Times New Roman"/>
          <w:szCs w:val="24"/>
        </w:rPr>
        <w:t>.</w:t>
      </w:r>
      <w:r>
        <w:rPr>
          <w:rFonts w:eastAsia="Times New Roman"/>
          <w:szCs w:val="24"/>
        </w:rPr>
        <w:t xml:space="preserve"> Γεννηματά, γιατί </w:t>
      </w:r>
      <w:r w:rsidRPr="00DD65B6">
        <w:rPr>
          <w:rFonts w:eastAsia="Times New Roman"/>
          <w:szCs w:val="24"/>
        </w:rPr>
        <w:t xml:space="preserve">είχαμε μία πληροφόρηση </w:t>
      </w:r>
      <w:r>
        <w:rPr>
          <w:rFonts w:eastAsia="Times New Roman"/>
          <w:szCs w:val="24"/>
        </w:rPr>
        <w:t>ότι θα μιλήσει.</w:t>
      </w:r>
    </w:p>
    <w:p w14:paraId="219DA363" w14:textId="77777777" w:rsidR="00656A4F" w:rsidRDefault="000C25FA">
      <w:pPr>
        <w:spacing w:line="600" w:lineRule="auto"/>
        <w:ind w:firstLine="720"/>
        <w:jc w:val="both"/>
        <w:rPr>
          <w:rFonts w:eastAsia="Times New Roman"/>
          <w:szCs w:val="24"/>
        </w:rPr>
      </w:pPr>
      <w:r w:rsidRPr="008A6775">
        <w:rPr>
          <w:rFonts w:eastAsia="Times New Roman"/>
          <w:b/>
          <w:szCs w:val="24"/>
        </w:rPr>
        <w:t>ΧΡΗΣΤΟΣ ΜΑΝΤΑΣ:</w:t>
      </w:r>
      <w:r w:rsidRPr="008A6775">
        <w:rPr>
          <w:rFonts w:eastAsia="Times New Roman"/>
          <w:szCs w:val="24"/>
        </w:rPr>
        <w:t xml:space="preserve"> </w:t>
      </w:r>
      <w:r>
        <w:rPr>
          <w:rFonts w:eastAsia="Times New Roman"/>
          <w:szCs w:val="24"/>
        </w:rPr>
        <w:t>Από τον κατάλογο μένουν άλλοι ομιλητές;</w:t>
      </w:r>
    </w:p>
    <w:p w14:paraId="219DA364" w14:textId="77777777" w:rsidR="00656A4F" w:rsidRDefault="000C25FA">
      <w:pPr>
        <w:spacing w:line="600" w:lineRule="auto"/>
        <w:ind w:firstLine="720"/>
        <w:jc w:val="both"/>
        <w:rPr>
          <w:rFonts w:eastAsia="Times New Roman"/>
          <w:szCs w:val="24"/>
        </w:rPr>
      </w:pPr>
      <w:r>
        <w:rPr>
          <w:rFonts w:eastAsia="Times New Roman" w:cs="Times New Roman"/>
          <w:b/>
          <w:bCs/>
          <w:szCs w:val="24"/>
        </w:rPr>
        <w:t>ΠΡΟΕΔΡΕΥΩΝ (Νικήτας Κακλαμάνης):</w:t>
      </w:r>
      <w:r w:rsidRPr="00DD65B6">
        <w:rPr>
          <w:rFonts w:eastAsia="Times New Roman"/>
          <w:szCs w:val="24"/>
        </w:rPr>
        <w:t xml:space="preserve"> </w:t>
      </w:r>
      <w:r>
        <w:rPr>
          <w:rFonts w:eastAsia="Times New Roman"/>
          <w:szCs w:val="24"/>
        </w:rPr>
        <w:t xml:space="preserve">Όχι, ολοκληρώσαμε τον κατάλογο. Απομένει μόνο ο κ. </w:t>
      </w:r>
      <w:r w:rsidRPr="00DD65B6">
        <w:rPr>
          <w:rFonts w:eastAsia="Times New Roman"/>
          <w:szCs w:val="24"/>
        </w:rPr>
        <w:t>Μάριος Γεωργιάδης</w:t>
      </w:r>
      <w:r>
        <w:rPr>
          <w:rFonts w:eastAsia="Times New Roman"/>
          <w:szCs w:val="24"/>
        </w:rPr>
        <w:t>,</w:t>
      </w:r>
      <w:r w:rsidRPr="00DD65B6">
        <w:rPr>
          <w:rFonts w:eastAsia="Times New Roman"/>
          <w:szCs w:val="24"/>
        </w:rPr>
        <w:t xml:space="preserve"> ο οποίος είναι στη Διάσκεψη</w:t>
      </w:r>
      <w:r>
        <w:rPr>
          <w:rFonts w:eastAsia="Times New Roman"/>
          <w:szCs w:val="24"/>
        </w:rPr>
        <w:t>.</w:t>
      </w:r>
      <w:r w:rsidRPr="00DD65B6">
        <w:rPr>
          <w:rFonts w:eastAsia="Times New Roman"/>
          <w:szCs w:val="24"/>
        </w:rPr>
        <w:t xml:space="preserve"> Εάν έρθει πριν κλείσει και το νομοσχέδιο</w:t>
      </w:r>
      <w:r>
        <w:rPr>
          <w:rFonts w:eastAsia="Times New Roman"/>
          <w:szCs w:val="24"/>
        </w:rPr>
        <w:t>,</w:t>
      </w:r>
      <w:r w:rsidRPr="00DD65B6">
        <w:rPr>
          <w:rFonts w:eastAsia="Times New Roman"/>
          <w:szCs w:val="24"/>
        </w:rPr>
        <w:t xml:space="preserve"> </w:t>
      </w:r>
      <w:r>
        <w:rPr>
          <w:rFonts w:eastAsia="Times New Roman"/>
          <w:szCs w:val="24"/>
        </w:rPr>
        <w:t>β</w:t>
      </w:r>
      <w:r w:rsidRPr="00DD65B6">
        <w:rPr>
          <w:rFonts w:eastAsia="Times New Roman"/>
          <w:szCs w:val="24"/>
        </w:rPr>
        <w:t>εβαίως θα του δοθεί ο λόγος</w:t>
      </w:r>
      <w:r>
        <w:rPr>
          <w:rFonts w:eastAsia="Times New Roman"/>
          <w:szCs w:val="24"/>
        </w:rPr>
        <w:t>.</w:t>
      </w:r>
    </w:p>
    <w:p w14:paraId="219DA365" w14:textId="77777777" w:rsidR="00656A4F" w:rsidRDefault="000C25FA">
      <w:pPr>
        <w:spacing w:line="600" w:lineRule="auto"/>
        <w:ind w:firstLine="720"/>
        <w:jc w:val="both"/>
        <w:rPr>
          <w:rFonts w:eastAsia="Times New Roman"/>
          <w:szCs w:val="24"/>
        </w:rPr>
      </w:pPr>
      <w:r w:rsidRPr="00DD65B6">
        <w:rPr>
          <w:rFonts w:eastAsia="Times New Roman"/>
          <w:szCs w:val="24"/>
        </w:rPr>
        <w:t>Επομένως</w:t>
      </w:r>
      <w:r>
        <w:rPr>
          <w:rFonts w:eastAsia="Times New Roman"/>
          <w:szCs w:val="24"/>
        </w:rPr>
        <w:t>,</w:t>
      </w:r>
      <w:r w:rsidRPr="00DD65B6">
        <w:rPr>
          <w:rFonts w:eastAsia="Times New Roman"/>
          <w:szCs w:val="24"/>
        </w:rPr>
        <w:t xml:space="preserve"> κ</w:t>
      </w:r>
      <w:r>
        <w:rPr>
          <w:rFonts w:eastAsia="Times New Roman"/>
          <w:szCs w:val="24"/>
        </w:rPr>
        <w:t>.</w:t>
      </w:r>
      <w:r w:rsidRPr="00DD65B6">
        <w:rPr>
          <w:rFonts w:eastAsia="Times New Roman"/>
          <w:szCs w:val="24"/>
        </w:rPr>
        <w:t xml:space="preserve"> </w:t>
      </w:r>
      <w:proofErr w:type="spellStart"/>
      <w:r>
        <w:rPr>
          <w:rFonts w:eastAsia="Times New Roman"/>
          <w:szCs w:val="24"/>
        </w:rPr>
        <w:t>Αχτσιόγλου</w:t>
      </w:r>
      <w:proofErr w:type="spellEnd"/>
      <w:r>
        <w:rPr>
          <w:rFonts w:eastAsia="Times New Roman"/>
          <w:szCs w:val="24"/>
        </w:rPr>
        <w:t>, ε</w:t>
      </w:r>
      <w:r w:rsidRPr="00DD65B6">
        <w:rPr>
          <w:rFonts w:eastAsia="Times New Roman"/>
          <w:szCs w:val="24"/>
        </w:rPr>
        <w:t>σείς έχετε το</w:t>
      </w:r>
      <w:r>
        <w:rPr>
          <w:rFonts w:eastAsia="Times New Roman"/>
          <w:szCs w:val="24"/>
        </w:rPr>
        <w:t>ν</w:t>
      </w:r>
      <w:r w:rsidRPr="00DD65B6">
        <w:rPr>
          <w:rFonts w:eastAsia="Times New Roman"/>
          <w:szCs w:val="24"/>
        </w:rPr>
        <w:t xml:space="preserve"> λόγο</w:t>
      </w:r>
      <w:r>
        <w:rPr>
          <w:rFonts w:eastAsia="Times New Roman"/>
          <w:szCs w:val="24"/>
        </w:rPr>
        <w:t>.</w:t>
      </w:r>
    </w:p>
    <w:p w14:paraId="219DA366" w14:textId="77777777" w:rsidR="00656A4F" w:rsidRDefault="000C25FA">
      <w:pPr>
        <w:spacing w:line="600" w:lineRule="auto"/>
        <w:ind w:firstLine="720"/>
        <w:jc w:val="both"/>
        <w:rPr>
          <w:rFonts w:eastAsia="Times New Roman" w:cs="Times New Roman"/>
          <w:bCs/>
          <w:szCs w:val="24"/>
        </w:rPr>
      </w:pPr>
      <w:r>
        <w:rPr>
          <w:rFonts w:eastAsia="Times New Roman" w:cs="Times New Roman"/>
          <w:b/>
          <w:bCs/>
          <w:szCs w:val="24"/>
        </w:rPr>
        <w:t xml:space="preserve">ΕΦΗ ΑΧΤΣΙΟΓΛΟΥ (Υπουργός </w:t>
      </w:r>
      <w:r>
        <w:rPr>
          <w:rFonts w:eastAsia="Times New Roman" w:cs="Times New Roman"/>
          <w:b/>
          <w:szCs w:val="24"/>
        </w:rPr>
        <w:t>Εργασίας, Κοι</w:t>
      </w:r>
      <w:r>
        <w:rPr>
          <w:rFonts w:eastAsia="Times New Roman" w:cs="Times New Roman"/>
          <w:b/>
          <w:szCs w:val="24"/>
        </w:rPr>
        <w:t xml:space="preserve">νωνικής Ασφάλισης και Κοινωνικής Αλληλεγγύης): </w:t>
      </w:r>
      <w:r>
        <w:rPr>
          <w:rFonts w:eastAsia="Times New Roman" w:cs="Times New Roman"/>
          <w:szCs w:val="24"/>
        </w:rPr>
        <w:t>Η δικιά μου πρόθεση ήταν να μιλήσω μετά την κ</w:t>
      </w:r>
      <w:r>
        <w:rPr>
          <w:rFonts w:eastAsia="Times New Roman" w:cs="Times New Roman"/>
          <w:szCs w:val="24"/>
        </w:rPr>
        <w:t>.</w:t>
      </w:r>
      <w:r>
        <w:rPr>
          <w:rFonts w:eastAsia="Times New Roman" w:cs="Times New Roman"/>
          <w:szCs w:val="24"/>
        </w:rPr>
        <w:t xml:space="preserve"> Γεννηματά για να κλείσω.</w:t>
      </w:r>
    </w:p>
    <w:p w14:paraId="219DA367" w14:textId="77777777" w:rsidR="00656A4F" w:rsidRDefault="000C25FA">
      <w:pPr>
        <w:spacing w:line="600" w:lineRule="auto"/>
        <w:ind w:firstLine="720"/>
        <w:jc w:val="both"/>
        <w:rPr>
          <w:rFonts w:eastAsia="Times New Roman"/>
          <w:szCs w:val="24"/>
        </w:rPr>
      </w:pPr>
      <w:r>
        <w:rPr>
          <w:rFonts w:eastAsia="Times New Roman" w:cs="Times New Roman"/>
          <w:b/>
          <w:bCs/>
          <w:szCs w:val="24"/>
        </w:rPr>
        <w:lastRenderedPageBreak/>
        <w:t>ΠΡΟΕΔΡΕΥΩΝ (Νικήτας Κακλαμάνης):</w:t>
      </w:r>
      <w:r w:rsidRPr="00DD65B6">
        <w:rPr>
          <w:rFonts w:eastAsia="Times New Roman"/>
          <w:szCs w:val="24"/>
        </w:rPr>
        <w:t xml:space="preserve"> Ναι</w:t>
      </w:r>
      <w:r>
        <w:rPr>
          <w:rFonts w:eastAsia="Times New Roman"/>
          <w:szCs w:val="24"/>
        </w:rPr>
        <w:t>,</w:t>
      </w:r>
      <w:r w:rsidRPr="00DD65B6">
        <w:rPr>
          <w:rFonts w:eastAsia="Times New Roman"/>
          <w:szCs w:val="24"/>
        </w:rPr>
        <w:t xml:space="preserve"> η κ</w:t>
      </w:r>
      <w:r>
        <w:rPr>
          <w:rFonts w:eastAsia="Times New Roman"/>
          <w:szCs w:val="24"/>
        </w:rPr>
        <w:t>.</w:t>
      </w:r>
      <w:r w:rsidRPr="00DD65B6">
        <w:rPr>
          <w:rFonts w:eastAsia="Times New Roman"/>
          <w:szCs w:val="24"/>
        </w:rPr>
        <w:t xml:space="preserve"> Γεννηματά είναι αρχηγός </w:t>
      </w:r>
      <w:r>
        <w:rPr>
          <w:rFonts w:eastAsia="Times New Roman"/>
          <w:szCs w:val="24"/>
        </w:rPr>
        <w:t>και μιλάει</w:t>
      </w:r>
      <w:r w:rsidRPr="00DD65B6">
        <w:rPr>
          <w:rFonts w:eastAsia="Times New Roman"/>
          <w:szCs w:val="24"/>
        </w:rPr>
        <w:t xml:space="preserve"> όποτε έρχεται κάθε αρχηγός</w:t>
      </w:r>
      <w:r>
        <w:rPr>
          <w:rFonts w:eastAsia="Times New Roman"/>
          <w:szCs w:val="24"/>
        </w:rPr>
        <w:t>.</w:t>
      </w:r>
      <w:r w:rsidRPr="00DD65B6">
        <w:rPr>
          <w:rFonts w:eastAsia="Times New Roman"/>
          <w:szCs w:val="24"/>
        </w:rPr>
        <w:t xml:space="preserve"> </w:t>
      </w:r>
      <w:r>
        <w:rPr>
          <w:rFonts w:eastAsia="Times New Roman"/>
          <w:szCs w:val="24"/>
        </w:rPr>
        <w:t>Η</w:t>
      </w:r>
      <w:r w:rsidRPr="00DD65B6">
        <w:rPr>
          <w:rFonts w:eastAsia="Times New Roman"/>
          <w:szCs w:val="24"/>
        </w:rPr>
        <w:t xml:space="preserve"> σειρά είναι όπως σας την είπα</w:t>
      </w:r>
      <w:r w:rsidRPr="00DD65B6">
        <w:rPr>
          <w:rFonts w:eastAsia="Times New Roman"/>
          <w:szCs w:val="24"/>
        </w:rPr>
        <w:t xml:space="preserve"> με βάση τον Κανονισμό της Βουλής και αρκετά τράβ</w:t>
      </w:r>
      <w:r>
        <w:rPr>
          <w:rFonts w:eastAsia="Times New Roman"/>
          <w:szCs w:val="24"/>
        </w:rPr>
        <w:t xml:space="preserve">ηξα τις ομιλίες των συναδέλφων δέκα </w:t>
      </w:r>
      <w:r w:rsidRPr="00DD65B6">
        <w:rPr>
          <w:rFonts w:eastAsia="Times New Roman"/>
          <w:szCs w:val="24"/>
        </w:rPr>
        <w:t xml:space="preserve">λεπτά αντί για </w:t>
      </w:r>
      <w:r>
        <w:rPr>
          <w:rFonts w:eastAsia="Times New Roman"/>
          <w:szCs w:val="24"/>
        </w:rPr>
        <w:t>πέντε</w:t>
      </w:r>
      <w:r w:rsidRPr="00DD65B6">
        <w:rPr>
          <w:rFonts w:eastAsia="Times New Roman"/>
          <w:szCs w:val="24"/>
        </w:rPr>
        <w:t xml:space="preserve"> για να προσ</w:t>
      </w:r>
      <w:r>
        <w:rPr>
          <w:rFonts w:eastAsia="Times New Roman"/>
          <w:szCs w:val="24"/>
        </w:rPr>
        <w:t>έλ</w:t>
      </w:r>
      <w:r w:rsidRPr="00DD65B6">
        <w:rPr>
          <w:rFonts w:eastAsia="Times New Roman"/>
          <w:szCs w:val="24"/>
        </w:rPr>
        <w:t>θετε στην Αίθουσα</w:t>
      </w:r>
      <w:r>
        <w:rPr>
          <w:rFonts w:eastAsia="Times New Roman"/>
          <w:szCs w:val="24"/>
        </w:rPr>
        <w:t>.</w:t>
      </w:r>
      <w:r w:rsidRPr="00DD65B6">
        <w:rPr>
          <w:rFonts w:eastAsia="Times New Roman"/>
          <w:szCs w:val="24"/>
        </w:rPr>
        <w:t xml:space="preserve"> </w:t>
      </w:r>
    </w:p>
    <w:p w14:paraId="219DA368" w14:textId="77777777" w:rsidR="00656A4F" w:rsidRDefault="000C25FA">
      <w:pPr>
        <w:spacing w:line="600" w:lineRule="auto"/>
        <w:ind w:firstLine="720"/>
        <w:jc w:val="both"/>
        <w:rPr>
          <w:rFonts w:eastAsia="Times New Roman"/>
          <w:szCs w:val="24"/>
        </w:rPr>
      </w:pPr>
      <w:r w:rsidRPr="00DD65B6">
        <w:rPr>
          <w:rFonts w:eastAsia="Times New Roman"/>
          <w:szCs w:val="24"/>
        </w:rPr>
        <w:t>Παρακαλώ</w:t>
      </w:r>
      <w:r>
        <w:rPr>
          <w:rFonts w:eastAsia="Times New Roman"/>
          <w:szCs w:val="24"/>
        </w:rPr>
        <w:t>,</w:t>
      </w:r>
      <w:r w:rsidRPr="00DD65B6">
        <w:rPr>
          <w:rFonts w:eastAsia="Times New Roman"/>
          <w:szCs w:val="24"/>
        </w:rPr>
        <w:t xml:space="preserve"> ελάτε στο Βήμα</w:t>
      </w:r>
      <w:r>
        <w:rPr>
          <w:rFonts w:eastAsia="Times New Roman"/>
          <w:szCs w:val="24"/>
        </w:rPr>
        <w:t>.</w:t>
      </w:r>
      <w:r w:rsidRPr="00DD65B6">
        <w:rPr>
          <w:rFonts w:eastAsia="Times New Roman"/>
          <w:szCs w:val="24"/>
        </w:rPr>
        <w:t xml:space="preserve"> </w:t>
      </w:r>
      <w:r>
        <w:rPr>
          <w:rFonts w:eastAsia="Times New Roman"/>
          <w:szCs w:val="24"/>
        </w:rPr>
        <w:t xml:space="preserve">Ο χρόνος σας, </w:t>
      </w:r>
      <w:r w:rsidRPr="00DD65B6">
        <w:rPr>
          <w:rFonts w:eastAsia="Times New Roman"/>
          <w:szCs w:val="24"/>
        </w:rPr>
        <w:t xml:space="preserve">γιατί το νομοσχέδιο </w:t>
      </w:r>
      <w:r>
        <w:rPr>
          <w:rFonts w:eastAsia="Times New Roman"/>
          <w:szCs w:val="24"/>
        </w:rPr>
        <w:t>είναι επείγον, είναι δώδεκα</w:t>
      </w:r>
      <w:r w:rsidRPr="00DD65B6">
        <w:rPr>
          <w:rFonts w:eastAsia="Times New Roman"/>
          <w:szCs w:val="24"/>
        </w:rPr>
        <w:t xml:space="preserve"> λεπτά</w:t>
      </w:r>
      <w:r>
        <w:rPr>
          <w:rFonts w:eastAsia="Times New Roman"/>
          <w:szCs w:val="24"/>
        </w:rPr>
        <w:t>.</w:t>
      </w:r>
      <w:r w:rsidRPr="00DD65B6">
        <w:rPr>
          <w:rFonts w:eastAsia="Times New Roman"/>
          <w:szCs w:val="24"/>
        </w:rPr>
        <w:t xml:space="preserve"> Θα σας βάλω </w:t>
      </w:r>
      <w:r>
        <w:rPr>
          <w:rFonts w:eastAsia="Times New Roman"/>
          <w:szCs w:val="24"/>
        </w:rPr>
        <w:t>δεκαοκτώ</w:t>
      </w:r>
      <w:r w:rsidRPr="00DD65B6">
        <w:rPr>
          <w:rFonts w:eastAsia="Times New Roman"/>
          <w:szCs w:val="24"/>
        </w:rPr>
        <w:t xml:space="preserve"> λεπτά</w:t>
      </w:r>
      <w:r>
        <w:rPr>
          <w:rFonts w:eastAsia="Times New Roman"/>
          <w:szCs w:val="24"/>
        </w:rPr>
        <w:t>,</w:t>
      </w:r>
      <w:r w:rsidRPr="00DD65B6">
        <w:rPr>
          <w:rFonts w:eastAsia="Times New Roman"/>
          <w:szCs w:val="24"/>
        </w:rPr>
        <w:t xml:space="preserve"> διότι εκτιμώ ότι πρέπει να απαντήσετε σε αρκετά πράγματα που έχου</w:t>
      </w:r>
      <w:r>
        <w:rPr>
          <w:rFonts w:eastAsia="Times New Roman"/>
          <w:szCs w:val="24"/>
        </w:rPr>
        <w:t>ν</w:t>
      </w:r>
      <w:r w:rsidRPr="00DD65B6">
        <w:rPr>
          <w:rFonts w:eastAsia="Times New Roman"/>
          <w:szCs w:val="24"/>
        </w:rPr>
        <w:t xml:space="preserve"> ακουστεί</w:t>
      </w:r>
      <w:r>
        <w:rPr>
          <w:rFonts w:eastAsia="Times New Roman"/>
          <w:szCs w:val="24"/>
        </w:rPr>
        <w:t>.</w:t>
      </w:r>
      <w:r w:rsidRPr="00DD65B6">
        <w:rPr>
          <w:rFonts w:eastAsia="Times New Roman"/>
          <w:szCs w:val="24"/>
        </w:rPr>
        <w:t xml:space="preserve"> </w:t>
      </w:r>
    </w:p>
    <w:p w14:paraId="219DA369" w14:textId="77777777" w:rsidR="00656A4F" w:rsidRDefault="000C25FA">
      <w:pPr>
        <w:spacing w:line="600" w:lineRule="auto"/>
        <w:ind w:firstLine="720"/>
        <w:jc w:val="both"/>
        <w:rPr>
          <w:rFonts w:eastAsia="Times New Roman"/>
          <w:szCs w:val="24"/>
        </w:rPr>
      </w:pPr>
      <w:r w:rsidRPr="00DD65B6">
        <w:rPr>
          <w:rFonts w:eastAsia="Times New Roman"/>
          <w:szCs w:val="24"/>
        </w:rPr>
        <w:t>Ορίστε</w:t>
      </w:r>
      <w:r>
        <w:rPr>
          <w:rFonts w:eastAsia="Times New Roman"/>
          <w:szCs w:val="24"/>
        </w:rPr>
        <w:t>, έχετε τον λόγο.</w:t>
      </w:r>
    </w:p>
    <w:p w14:paraId="219DA36A" w14:textId="77777777" w:rsidR="00656A4F" w:rsidRDefault="000C25FA">
      <w:pPr>
        <w:spacing w:line="600" w:lineRule="auto"/>
        <w:ind w:firstLine="720"/>
        <w:jc w:val="both"/>
        <w:rPr>
          <w:rFonts w:eastAsia="Times New Roman"/>
          <w:szCs w:val="24"/>
        </w:rPr>
      </w:pPr>
      <w:r>
        <w:rPr>
          <w:rFonts w:eastAsia="Times New Roman" w:cs="Times New Roman"/>
          <w:b/>
          <w:bCs/>
          <w:szCs w:val="24"/>
        </w:rPr>
        <w:t xml:space="preserve">ΕΦΗ ΑΧΤΣΙΟΓΛΟΥ (Υπουργός </w:t>
      </w:r>
      <w:r>
        <w:rPr>
          <w:rFonts w:eastAsia="Times New Roman" w:cs="Times New Roman"/>
          <w:b/>
          <w:szCs w:val="24"/>
        </w:rPr>
        <w:t xml:space="preserve">Εργασίας, Κοινωνικής Ασφάλισης και Κοινωνικής Αλληλεγγύης): </w:t>
      </w:r>
      <w:r w:rsidRPr="00DD65B6">
        <w:rPr>
          <w:rFonts w:eastAsia="Times New Roman"/>
          <w:szCs w:val="24"/>
        </w:rPr>
        <w:t>Ευχαριστώ</w:t>
      </w:r>
      <w:r>
        <w:rPr>
          <w:rFonts w:eastAsia="Times New Roman"/>
          <w:szCs w:val="24"/>
        </w:rPr>
        <w:t>,</w:t>
      </w:r>
      <w:r w:rsidRPr="00DD65B6">
        <w:rPr>
          <w:rFonts w:eastAsia="Times New Roman"/>
          <w:szCs w:val="24"/>
        </w:rPr>
        <w:t xml:space="preserve"> κύριε Πρόεδρε</w:t>
      </w:r>
      <w:r>
        <w:rPr>
          <w:rFonts w:eastAsia="Times New Roman"/>
          <w:szCs w:val="24"/>
        </w:rPr>
        <w:t>.</w:t>
      </w:r>
    </w:p>
    <w:p w14:paraId="219DA36B" w14:textId="77777777" w:rsidR="00656A4F" w:rsidRDefault="000C25FA">
      <w:pPr>
        <w:spacing w:line="600" w:lineRule="auto"/>
        <w:ind w:firstLine="720"/>
        <w:jc w:val="both"/>
        <w:rPr>
          <w:rFonts w:eastAsia="Times New Roman"/>
          <w:szCs w:val="24"/>
        </w:rPr>
      </w:pPr>
      <w:r>
        <w:rPr>
          <w:rFonts w:eastAsia="Times New Roman"/>
          <w:szCs w:val="24"/>
        </w:rPr>
        <w:lastRenderedPageBreak/>
        <w:t xml:space="preserve">Κυρίες και κύριοι Βουλευτές, </w:t>
      </w:r>
      <w:r w:rsidRPr="00DD65B6">
        <w:rPr>
          <w:rFonts w:eastAsia="Times New Roman"/>
          <w:szCs w:val="24"/>
        </w:rPr>
        <w:t>συζητά</w:t>
      </w:r>
      <w:r w:rsidRPr="00DD65B6">
        <w:rPr>
          <w:rFonts w:eastAsia="Times New Roman"/>
          <w:szCs w:val="24"/>
        </w:rPr>
        <w:t xml:space="preserve">με σήμερα ένα νομοσχέδιο που πρόκειται να δώσει ανάσα σε περισσότερους από </w:t>
      </w:r>
      <w:r>
        <w:rPr>
          <w:rFonts w:eastAsia="Times New Roman"/>
          <w:szCs w:val="24"/>
        </w:rPr>
        <w:t>πέντε</w:t>
      </w:r>
      <w:r w:rsidRPr="00DD65B6">
        <w:rPr>
          <w:rFonts w:eastAsia="Times New Roman"/>
          <w:szCs w:val="24"/>
        </w:rPr>
        <w:t xml:space="preserve"> εκατομμύρια συμπολίτες </w:t>
      </w:r>
      <w:r>
        <w:rPr>
          <w:rFonts w:eastAsia="Times New Roman"/>
          <w:szCs w:val="24"/>
        </w:rPr>
        <w:t>μας.</w:t>
      </w:r>
      <w:r w:rsidRPr="00DD65B6">
        <w:rPr>
          <w:rFonts w:eastAsia="Times New Roman"/>
          <w:szCs w:val="24"/>
        </w:rPr>
        <w:t xml:space="preserve"> Είναι το νομοσχέδιο για τις </w:t>
      </w:r>
      <w:proofErr w:type="spellStart"/>
      <w:r>
        <w:rPr>
          <w:rFonts w:eastAsia="Times New Roman"/>
          <w:szCs w:val="24"/>
        </w:rPr>
        <w:t>εκατόν</w:t>
      </w:r>
      <w:proofErr w:type="spellEnd"/>
      <w:r>
        <w:rPr>
          <w:rFonts w:eastAsia="Times New Roman"/>
          <w:szCs w:val="24"/>
        </w:rPr>
        <w:t xml:space="preserve"> είκοσι</w:t>
      </w:r>
      <w:r w:rsidRPr="00DD65B6">
        <w:rPr>
          <w:rFonts w:eastAsia="Times New Roman"/>
          <w:szCs w:val="24"/>
        </w:rPr>
        <w:t xml:space="preserve"> δόσεις</w:t>
      </w:r>
      <w:r>
        <w:rPr>
          <w:rFonts w:eastAsia="Times New Roman"/>
          <w:szCs w:val="24"/>
        </w:rPr>
        <w:t>,</w:t>
      </w:r>
      <w:r w:rsidRPr="00DD65B6">
        <w:rPr>
          <w:rFonts w:eastAsia="Times New Roman"/>
          <w:szCs w:val="24"/>
        </w:rPr>
        <w:t xml:space="preserve"> με το οποίο εκατομμύρια συμπολίτες μας θα ελαφρυνθούν οριστικ</w:t>
      </w:r>
      <w:r>
        <w:rPr>
          <w:rFonts w:eastAsia="Times New Roman"/>
          <w:szCs w:val="24"/>
        </w:rPr>
        <w:t xml:space="preserve">ά από τα βάρη και τα χρέη που </w:t>
      </w:r>
      <w:r w:rsidRPr="00DD65B6">
        <w:rPr>
          <w:rFonts w:eastAsia="Times New Roman"/>
          <w:szCs w:val="24"/>
        </w:rPr>
        <w:t>σώρευσ</w:t>
      </w:r>
      <w:r w:rsidRPr="00DD65B6">
        <w:rPr>
          <w:rFonts w:eastAsia="Times New Roman"/>
          <w:szCs w:val="24"/>
        </w:rPr>
        <w:t>αν αφ</w:t>
      </w:r>
      <w:r>
        <w:rPr>
          <w:rFonts w:eastAsia="Times New Roman"/>
          <w:szCs w:val="24"/>
        </w:rPr>
        <w:t xml:space="preserve">’ </w:t>
      </w:r>
      <w:r w:rsidRPr="00DD65B6">
        <w:rPr>
          <w:rFonts w:eastAsia="Times New Roman"/>
          <w:szCs w:val="24"/>
        </w:rPr>
        <w:t xml:space="preserve">ενός λόγω της δραστικής μείωσης των εισοδημάτων </w:t>
      </w:r>
      <w:r>
        <w:rPr>
          <w:rFonts w:eastAsia="Times New Roman"/>
          <w:szCs w:val="24"/>
        </w:rPr>
        <w:t>τους,</w:t>
      </w:r>
      <w:r w:rsidRPr="00DD65B6">
        <w:rPr>
          <w:rFonts w:eastAsia="Times New Roman"/>
          <w:szCs w:val="24"/>
        </w:rPr>
        <w:t xml:space="preserve"> ιδίως την περίοδο της κρίσης</w:t>
      </w:r>
      <w:r>
        <w:rPr>
          <w:rFonts w:eastAsia="Times New Roman"/>
          <w:szCs w:val="24"/>
        </w:rPr>
        <w:t>,</w:t>
      </w:r>
      <w:r w:rsidRPr="00DD65B6">
        <w:rPr>
          <w:rFonts w:eastAsia="Times New Roman"/>
          <w:szCs w:val="24"/>
        </w:rPr>
        <w:t xml:space="preserve"> αφ</w:t>
      </w:r>
      <w:r>
        <w:rPr>
          <w:rFonts w:eastAsia="Times New Roman"/>
          <w:szCs w:val="24"/>
        </w:rPr>
        <w:t xml:space="preserve">’ </w:t>
      </w:r>
      <w:r w:rsidRPr="00DD65B6">
        <w:rPr>
          <w:rFonts w:eastAsia="Times New Roman"/>
          <w:szCs w:val="24"/>
        </w:rPr>
        <w:t>ετέρου λόγω ανορθολογικών ρυθμίσεων που ίσχυαν κυρίως στο ασφαλιστικό μέχρι τη μεταρρύθμιση του 2016</w:t>
      </w:r>
      <w:r>
        <w:rPr>
          <w:rFonts w:eastAsia="Times New Roman"/>
          <w:szCs w:val="24"/>
        </w:rPr>
        <w:t>.</w:t>
      </w:r>
    </w:p>
    <w:p w14:paraId="219DA36C" w14:textId="77777777" w:rsidR="00656A4F" w:rsidRDefault="000C25FA">
      <w:pPr>
        <w:spacing w:line="600" w:lineRule="auto"/>
        <w:ind w:firstLine="720"/>
        <w:jc w:val="both"/>
        <w:rPr>
          <w:rFonts w:eastAsia="Times New Roman"/>
          <w:szCs w:val="24"/>
        </w:rPr>
      </w:pPr>
      <w:r>
        <w:rPr>
          <w:rFonts w:eastAsia="Times New Roman"/>
          <w:szCs w:val="24"/>
        </w:rPr>
        <w:t>Σ</w:t>
      </w:r>
      <w:r w:rsidRPr="00DD65B6">
        <w:rPr>
          <w:rFonts w:eastAsia="Times New Roman"/>
          <w:szCs w:val="24"/>
        </w:rPr>
        <w:t>υζητήσαμε</w:t>
      </w:r>
      <w:r>
        <w:rPr>
          <w:rFonts w:eastAsia="Times New Roman"/>
          <w:szCs w:val="24"/>
        </w:rPr>
        <w:t>, όμως</w:t>
      </w:r>
      <w:r w:rsidRPr="00DD65B6">
        <w:rPr>
          <w:rFonts w:eastAsia="Times New Roman"/>
          <w:szCs w:val="24"/>
        </w:rPr>
        <w:t xml:space="preserve"> και δύο εξαιρετικά κρίσιμες τροπολογίες</w:t>
      </w:r>
      <w:r>
        <w:rPr>
          <w:rFonts w:eastAsia="Times New Roman"/>
          <w:szCs w:val="24"/>
        </w:rPr>
        <w:t>,</w:t>
      </w:r>
      <w:r w:rsidRPr="00DD65B6">
        <w:rPr>
          <w:rFonts w:eastAsia="Times New Roman"/>
          <w:szCs w:val="24"/>
        </w:rPr>
        <w:t xml:space="preserve"> δ</w:t>
      </w:r>
      <w:r w:rsidRPr="00DD65B6">
        <w:rPr>
          <w:rFonts w:eastAsia="Times New Roman"/>
          <w:szCs w:val="24"/>
        </w:rPr>
        <w:t xml:space="preserve">ύο εξαιρετικά κρίσιμες ρυθμίσεις για τη μείωση του ΦΠΑ στην εστίαση και στα τρόφιμα και για την νέα μόνιμη </w:t>
      </w:r>
      <w:r>
        <w:rPr>
          <w:rFonts w:eastAsia="Times New Roman"/>
          <w:szCs w:val="24"/>
        </w:rPr>
        <w:t xml:space="preserve">δέκατη τρίτη </w:t>
      </w:r>
      <w:r w:rsidRPr="00DD65B6">
        <w:rPr>
          <w:rFonts w:eastAsia="Times New Roman"/>
          <w:szCs w:val="24"/>
        </w:rPr>
        <w:t>σύνταξη</w:t>
      </w:r>
      <w:r>
        <w:rPr>
          <w:rFonts w:eastAsia="Times New Roman"/>
          <w:szCs w:val="24"/>
        </w:rPr>
        <w:t>,</w:t>
      </w:r>
      <w:r w:rsidRPr="00DD65B6">
        <w:rPr>
          <w:rFonts w:eastAsia="Times New Roman"/>
          <w:szCs w:val="24"/>
        </w:rPr>
        <w:t xml:space="preserve"> μέτρα μόνιμα</w:t>
      </w:r>
      <w:r>
        <w:rPr>
          <w:rFonts w:eastAsia="Times New Roman"/>
          <w:szCs w:val="24"/>
        </w:rPr>
        <w:t>,</w:t>
      </w:r>
      <w:r w:rsidRPr="00DD65B6">
        <w:rPr>
          <w:rFonts w:eastAsia="Times New Roman"/>
          <w:szCs w:val="24"/>
        </w:rPr>
        <w:t xml:space="preserve"> μέτρα που ενισχύουν ουσιωδώς το εισόδημα των συνταξιούχων και των νοικοκυριών</w:t>
      </w:r>
      <w:r>
        <w:rPr>
          <w:rFonts w:eastAsia="Times New Roman"/>
          <w:szCs w:val="24"/>
        </w:rPr>
        <w:t>,</w:t>
      </w:r>
      <w:r w:rsidRPr="00DD65B6">
        <w:rPr>
          <w:rFonts w:eastAsia="Times New Roman"/>
          <w:szCs w:val="24"/>
        </w:rPr>
        <w:t xml:space="preserve"> μέτρα αναγκαία που υποστηρίζουν ό</w:t>
      </w:r>
      <w:r w:rsidRPr="00DD65B6">
        <w:rPr>
          <w:rFonts w:eastAsia="Times New Roman"/>
          <w:szCs w:val="24"/>
        </w:rPr>
        <w:lastRenderedPageBreak/>
        <w:t>σ</w:t>
      </w:r>
      <w:r w:rsidRPr="00DD65B6">
        <w:rPr>
          <w:rFonts w:eastAsia="Times New Roman"/>
          <w:szCs w:val="24"/>
        </w:rPr>
        <w:t>ους σήκωσαν τα βάρη της λιτότητας</w:t>
      </w:r>
      <w:r>
        <w:rPr>
          <w:rFonts w:eastAsia="Times New Roman"/>
          <w:szCs w:val="24"/>
        </w:rPr>
        <w:t>,</w:t>
      </w:r>
      <w:r w:rsidRPr="00DD65B6">
        <w:rPr>
          <w:rFonts w:eastAsia="Times New Roman"/>
          <w:szCs w:val="24"/>
        </w:rPr>
        <w:t xml:space="preserve"> μέτρα άμεσα εφαρμόσιμα καθώς τόσο η καταβολή της </w:t>
      </w:r>
      <w:r>
        <w:rPr>
          <w:rFonts w:eastAsia="Times New Roman"/>
          <w:szCs w:val="24"/>
        </w:rPr>
        <w:t>δέκατης τρίτης</w:t>
      </w:r>
      <w:r>
        <w:rPr>
          <w:rFonts w:eastAsia="Times New Roman"/>
          <w:szCs w:val="24"/>
        </w:rPr>
        <w:t xml:space="preserve"> </w:t>
      </w:r>
      <w:r w:rsidRPr="00DD65B6">
        <w:rPr>
          <w:rFonts w:eastAsia="Times New Roman"/>
          <w:szCs w:val="24"/>
        </w:rPr>
        <w:t>σύνταξης όσο και η μείωση του ΦΠΑ θα λάβουν χώρα την αμέσως επόμενη εβδομάδα</w:t>
      </w:r>
      <w:r>
        <w:rPr>
          <w:rFonts w:eastAsia="Times New Roman"/>
          <w:szCs w:val="24"/>
        </w:rPr>
        <w:t>,</w:t>
      </w:r>
      <w:r w:rsidRPr="00DD65B6">
        <w:rPr>
          <w:rFonts w:eastAsia="Times New Roman"/>
          <w:szCs w:val="24"/>
        </w:rPr>
        <w:t xml:space="preserve"> δηλαδή αμέσως μετά την ψήφιση του νόμου</w:t>
      </w:r>
      <w:r>
        <w:rPr>
          <w:rFonts w:eastAsia="Times New Roman"/>
          <w:szCs w:val="24"/>
        </w:rPr>
        <w:t>.</w:t>
      </w:r>
    </w:p>
    <w:p w14:paraId="219DA36D" w14:textId="77777777" w:rsidR="00656A4F" w:rsidRDefault="000C25FA">
      <w:pPr>
        <w:spacing w:line="600" w:lineRule="auto"/>
        <w:ind w:firstLine="720"/>
        <w:jc w:val="both"/>
        <w:rPr>
          <w:rFonts w:eastAsia="Times New Roman"/>
          <w:szCs w:val="24"/>
        </w:rPr>
      </w:pPr>
      <w:r>
        <w:rPr>
          <w:rFonts w:eastAsia="Times New Roman"/>
          <w:szCs w:val="24"/>
        </w:rPr>
        <w:t>Τ</w:t>
      </w:r>
      <w:r w:rsidRPr="00DD65B6">
        <w:rPr>
          <w:rFonts w:eastAsia="Times New Roman"/>
          <w:szCs w:val="24"/>
        </w:rPr>
        <w:t xml:space="preserve">ις ημέρες που συζητάμε εδώ ακούω την </w:t>
      </w:r>
      <w:r w:rsidRPr="00DD65B6">
        <w:rPr>
          <w:rFonts w:eastAsia="Times New Roman"/>
          <w:szCs w:val="24"/>
        </w:rPr>
        <w:t>Αξιωματική Αντιπολίτευση και το</w:t>
      </w:r>
      <w:r>
        <w:rPr>
          <w:rFonts w:eastAsia="Times New Roman"/>
          <w:szCs w:val="24"/>
        </w:rPr>
        <w:t>ν</w:t>
      </w:r>
      <w:r w:rsidRPr="00DD65B6">
        <w:rPr>
          <w:rFonts w:eastAsia="Times New Roman"/>
          <w:szCs w:val="24"/>
        </w:rPr>
        <w:t xml:space="preserve"> αρμόδιο </w:t>
      </w:r>
      <w:r>
        <w:rPr>
          <w:rFonts w:eastAsia="Times New Roman"/>
          <w:szCs w:val="24"/>
        </w:rPr>
        <w:t>τ</w:t>
      </w:r>
      <w:r w:rsidRPr="00DD65B6">
        <w:rPr>
          <w:rFonts w:eastAsia="Times New Roman"/>
          <w:szCs w:val="24"/>
        </w:rPr>
        <w:t xml:space="preserve">ομεάρχη </w:t>
      </w:r>
      <w:r>
        <w:rPr>
          <w:rFonts w:eastAsia="Times New Roman"/>
          <w:szCs w:val="24"/>
        </w:rPr>
        <w:t>της -δ</w:t>
      </w:r>
      <w:r w:rsidRPr="00DD65B6">
        <w:rPr>
          <w:rFonts w:eastAsia="Times New Roman"/>
          <w:szCs w:val="24"/>
        </w:rPr>
        <w:t>υστυχώς δεν μπόρεσε να είναι εδώ για να γίνει και πιο ζωντανή αυτή η συζήτηση</w:t>
      </w:r>
      <w:r>
        <w:rPr>
          <w:rFonts w:eastAsia="Times New Roman"/>
          <w:szCs w:val="24"/>
        </w:rPr>
        <w:t>-</w:t>
      </w:r>
      <w:r w:rsidRPr="00DD65B6">
        <w:rPr>
          <w:rFonts w:eastAsia="Times New Roman"/>
          <w:szCs w:val="24"/>
        </w:rPr>
        <w:t xml:space="preserve"> να κάνουν τα πάντα προκειμένου να μη συζητηθεί η ουσία των ρυθμίσεων για τις οποίες </w:t>
      </w:r>
      <w:r>
        <w:rPr>
          <w:rFonts w:eastAsia="Times New Roman"/>
          <w:szCs w:val="24"/>
        </w:rPr>
        <w:t>ε</w:t>
      </w:r>
      <w:r w:rsidRPr="00DD65B6">
        <w:rPr>
          <w:rFonts w:eastAsia="Times New Roman"/>
          <w:szCs w:val="24"/>
        </w:rPr>
        <w:t>ξάλλου υπάρχει αυτή η κοινοβουλευτικ</w:t>
      </w:r>
      <w:r w:rsidRPr="00DD65B6">
        <w:rPr>
          <w:rFonts w:eastAsia="Times New Roman"/>
          <w:szCs w:val="24"/>
        </w:rPr>
        <w:t>ή διαδικασία</w:t>
      </w:r>
      <w:r>
        <w:rPr>
          <w:rFonts w:eastAsia="Times New Roman"/>
          <w:szCs w:val="24"/>
        </w:rPr>
        <w:t>:</w:t>
      </w:r>
      <w:r w:rsidRPr="00DD65B6">
        <w:rPr>
          <w:rFonts w:eastAsia="Times New Roman"/>
          <w:szCs w:val="24"/>
        </w:rPr>
        <w:t xml:space="preserve"> από το να πετάνε την μπάλα στην εξέδρα μέχρι να εκτοξεύουν ανυπόστατες καταγγελίες για να θολώσουν τα νερά</w:t>
      </w:r>
      <w:r>
        <w:rPr>
          <w:rFonts w:eastAsia="Times New Roman"/>
          <w:szCs w:val="24"/>
        </w:rPr>
        <w:t>.</w:t>
      </w:r>
    </w:p>
    <w:p w14:paraId="219DA36E" w14:textId="77777777" w:rsidR="00656A4F" w:rsidRDefault="000C25FA">
      <w:pPr>
        <w:spacing w:line="600" w:lineRule="auto"/>
        <w:ind w:firstLine="720"/>
        <w:jc w:val="both"/>
        <w:rPr>
          <w:rFonts w:eastAsia="Times New Roman"/>
          <w:szCs w:val="24"/>
        </w:rPr>
      </w:pPr>
      <w:r>
        <w:rPr>
          <w:rFonts w:eastAsia="Times New Roman"/>
          <w:szCs w:val="24"/>
        </w:rPr>
        <w:t>Τ</w:t>
      </w:r>
      <w:r w:rsidRPr="00DD65B6">
        <w:rPr>
          <w:rFonts w:eastAsia="Times New Roman"/>
          <w:szCs w:val="24"/>
        </w:rPr>
        <w:t xml:space="preserve">α όσα είπε ο </w:t>
      </w:r>
      <w:r>
        <w:rPr>
          <w:rFonts w:eastAsia="Times New Roman"/>
          <w:szCs w:val="24"/>
        </w:rPr>
        <w:t>κ.</w:t>
      </w:r>
      <w:r w:rsidRPr="00DD65B6">
        <w:rPr>
          <w:rFonts w:eastAsia="Times New Roman"/>
          <w:szCs w:val="24"/>
        </w:rPr>
        <w:t xml:space="preserve"> </w:t>
      </w:r>
      <w:proofErr w:type="spellStart"/>
      <w:r w:rsidRPr="00DD65B6">
        <w:rPr>
          <w:rFonts w:eastAsia="Times New Roman"/>
          <w:szCs w:val="24"/>
        </w:rPr>
        <w:t>Βρούτσης</w:t>
      </w:r>
      <w:proofErr w:type="spellEnd"/>
      <w:r w:rsidRPr="00DD65B6">
        <w:rPr>
          <w:rFonts w:eastAsia="Times New Roman"/>
          <w:szCs w:val="24"/>
        </w:rPr>
        <w:t xml:space="preserve"> δεν θα μείνουν αναπάντητα</w:t>
      </w:r>
      <w:r>
        <w:rPr>
          <w:rFonts w:eastAsia="Times New Roman"/>
          <w:szCs w:val="24"/>
        </w:rPr>
        <w:t>,</w:t>
      </w:r>
      <w:r w:rsidRPr="00DD65B6">
        <w:rPr>
          <w:rFonts w:eastAsia="Times New Roman"/>
          <w:szCs w:val="24"/>
        </w:rPr>
        <w:t xml:space="preserve"> θα τα απαντήσω και σήμερα</w:t>
      </w:r>
      <w:r>
        <w:rPr>
          <w:rFonts w:eastAsia="Times New Roman"/>
          <w:szCs w:val="24"/>
        </w:rPr>
        <w:t>, όπως τα απάντησα και στη</w:t>
      </w:r>
      <w:r w:rsidRPr="00DD65B6">
        <w:rPr>
          <w:rFonts w:eastAsia="Times New Roman"/>
          <w:szCs w:val="24"/>
        </w:rPr>
        <w:t xml:space="preserve"> συζήτηση για την ψήφο εμπιστοσύνης</w:t>
      </w:r>
      <w:r>
        <w:rPr>
          <w:rFonts w:eastAsia="Times New Roman"/>
          <w:szCs w:val="24"/>
        </w:rPr>
        <w:t>,</w:t>
      </w:r>
      <w:r w:rsidRPr="00DD65B6">
        <w:rPr>
          <w:rFonts w:eastAsia="Times New Roman"/>
          <w:szCs w:val="24"/>
        </w:rPr>
        <w:t xml:space="preserve"> όπως τα απάντησα και την Δευτέρα</w:t>
      </w:r>
      <w:r>
        <w:rPr>
          <w:rFonts w:eastAsia="Times New Roman"/>
          <w:szCs w:val="24"/>
        </w:rPr>
        <w:t>.</w:t>
      </w:r>
      <w:r w:rsidRPr="00DD65B6">
        <w:rPr>
          <w:rFonts w:eastAsia="Times New Roman"/>
          <w:szCs w:val="24"/>
        </w:rPr>
        <w:t xml:space="preserve"> </w:t>
      </w:r>
      <w:r>
        <w:rPr>
          <w:rFonts w:eastAsia="Times New Roman"/>
          <w:szCs w:val="24"/>
        </w:rPr>
        <w:t>Όμως,</w:t>
      </w:r>
      <w:r w:rsidRPr="00DD65B6">
        <w:rPr>
          <w:rFonts w:eastAsia="Times New Roman"/>
          <w:szCs w:val="24"/>
        </w:rPr>
        <w:t xml:space="preserve"> να μη θεωρεί ο </w:t>
      </w:r>
      <w:r>
        <w:rPr>
          <w:rFonts w:eastAsia="Times New Roman"/>
          <w:szCs w:val="24"/>
        </w:rPr>
        <w:t>κ.</w:t>
      </w:r>
      <w:r w:rsidRPr="00DD65B6">
        <w:rPr>
          <w:rFonts w:eastAsia="Times New Roman"/>
          <w:szCs w:val="24"/>
        </w:rPr>
        <w:t xml:space="preserve"> </w:t>
      </w:r>
      <w:proofErr w:type="spellStart"/>
      <w:r w:rsidRPr="00DD65B6">
        <w:rPr>
          <w:rFonts w:eastAsia="Times New Roman"/>
          <w:szCs w:val="24"/>
        </w:rPr>
        <w:t>Βρούτσης</w:t>
      </w:r>
      <w:proofErr w:type="spellEnd"/>
      <w:r w:rsidRPr="00DD65B6">
        <w:rPr>
          <w:rFonts w:eastAsia="Times New Roman"/>
          <w:szCs w:val="24"/>
        </w:rPr>
        <w:t xml:space="preserve"> ή τα στελέχη της Αξιωματικής Αντιπολίτευσης ότι με αυτόν τον τρόπο μπορούν να αποπροσανατολίσουν εμάς</w:t>
      </w:r>
      <w:r>
        <w:rPr>
          <w:rFonts w:eastAsia="Times New Roman"/>
          <w:szCs w:val="24"/>
        </w:rPr>
        <w:t>,</w:t>
      </w:r>
      <w:r w:rsidRPr="00DD65B6">
        <w:rPr>
          <w:rFonts w:eastAsia="Times New Roman"/>
          <w:szCs w:val="24"/>
        </w:rPr>
        <w:t xml:space="preserve"> την </w:t>
      </w:r>
      <w:r>
        <w:rPr>
          <w:rFonts w:eastAsia="Times New Roman"/>
          <w:szCs w:val="24"/>
        </w:rPr>
        <w:lastRenderedPageBreak/>
        <w:t>κ.</w:t>
      </w:r>
      <w:r w:rsidRPr="00DD65B6">
        <w:rPr>
          <w:rFonts w:eastAsia="Times New Roman"/>
          <w:szCs w:val="24"/>
        </w:rPr>
        <w:t xml:space="preserve"> </w:t>
      </w:r>
      <w:proofErr w:type="spellStart"/>
      <w:r w:rsidRPr="00DD65B6">
        <w:rPr>
          <w:rFonts w:eastAsia="Times New Roman"/>
          <w:szCs w:val="24"/>
        </w:rPr>
        <w:t>Παπανάτσιου</w:t>
      </w:r>
      <w:proofErr w:type="spellEnd"/>
      <w:r>
        <w:rPr>
          <w:rFonts w:eastAsia="Times New Roman"/>
          <w:szCs w:val="24"/>
        </w:rPr>
        <w:t>,</w:t>
      </w:r>
      <w:r w:rsidRPr="00DD65B6">
        <w:rPr>
          <w:rFonts w:eastAsia="Times New Roman"/>
          <w:szCs w:val="24"/>
        </w:rPr>
        <w:t xml:space="preserve"> τον </w:t>
      </w:r>
      <w:r>
        <w:rPr>
          <w:rFonts w:eastAsia="Times New Roman"/>
          <w:szCs w:val="24"/>
        </w:rPr>
        <w:t>κ.</w:t>
      </w:r>
      <w:r w:rsidRPr="00DD65B6">
        <w:rPr>
          <w:rFonts w:eastAsia="Times New Roman"/>
          <w:szCs w:val="24"/>
        </w:rPr>
        <w:t xml:space="preserve"> Πετρόπουλο από την ουσ</w:t>
      </w:r>
      <w:r w:rsidRPr="00DD65B6">
        <w:rPr>
          <w:rFonts w:eastAsia="Times New Roman"/>
          <w:szCs w:val="24"/>
        </w:rPr>
        <w:t>ία αυτού του νομοσχεδίου</w:t>
      </w:r>
      <w:r>
        <w:rPr>
          <w:rFonts w:eastAsia="Times New Roman"/>
          <w:szCs w:val="24"/>
        </w:rPr>
        <w:t xml:space="preserve">, που είναι, </w:t>
      </w:r>
      <w:r w:rsidRPr="00DD65B6">
        <w:rPr>
          <w:rFonts w:eastAsia="Times New Roman"/>
          <w:szCs w:val="24"/>
        </w:rPr>
        <w:t>όπως είπα</w:t>
      </w:r>
      <w:r>
        <w:rPr>
          <w:rFonts w:eastAsia="Times New Roman"/>
          <w:szCs w:val="24"/>
        </w:rPr>
        <w:t>,</w:t>
      </w:r>
      <w:r w:rsidRPr="00DD65B6">
        <w:rPr>
          <w:rFonts w:eastAsia="Times New Roman"/>
          <w:szCs w:val="24"/>
        </w:rPr>
        <w:t xml:space="preserve"> η ελάφρυνση των εκατομμυρίων συμπολιτών μας από τα βάρη μέσω του σχήματος των </w:t>
      </w:r>
      <w:proofErr w:type="spellStart"/>
      <w:r>
        <w:rPr>
          <w:rFonts w:eastAsia="Times New Roman"/>
          <w:szCs w:val="24"/>
        </w:rPr>
        <w:t>εκατόν</w:t>
      </w:r>
      <w:proofErr w:type="spellEnd"/>
      <w:r>
        <w:rPr>
          <w:rFonts w:eastAsia="Times New Roman"/>
          <w:szCs w:val="24"/>
        </w:rPr>
        <w:t xml:space="preserve"> είκοσι</w:t>
      </w:r>
      <w:r w:rsidRPr="00DD65B6">
        <w:rPr>
          <w:rFonts w:eastAsia="Times New Roman"/>
          <w:szCs w:val="24"/>
        </w:rPr>
        <w:t xml:space="preserve"> δόσεων αλλά και η ενίσχυση της </w:t>
      </w:r>
      <w:r>
        <w:rPr>
          <w:rFonts w:eastAsia="Times New Roman"/>
          <w:szCs w:val="24"/>
        </w:rPr>
        <w:t>μ</w:t>
      </w:r>
      <w:r w:rsidRPr="00DD65B6">
        <w:rPr>
          <w:rFonts w:eastAsia="Times New Roman"/>
          <w:szCs w:val="24"/>
        </w:rPr>
        <w:t xml:space="preserve">εγάλης κοινωνικής πλειοψηφίας μέσα από τα μέτρα της μείωσης του ΦΠΑ και της νέας </w:t>
      </w:r>
      <w:r>
        <w:rPr>
          <w:rFonts w:eastAsia="Times New Roman"/>
          <w:szCs w:val="24"/>
        </w:rPr>
        <w:t>δέκ</w:t>
      </w:r>
      <w:r>
        <w:rPr>
          <w:rFonts w:eastAsia="Times New Roman"/>
          <w:szCs w:val="24"/>
        </w:rPr>
        <w:t>ατης τρίτης</w:t>
      </w:r>
      <w:r>
        <w:rPr>
          <w:rFonts w:eastAsia="Times New Roman"/>
          <w:szCs w:val="24"/>
        </w:rPr>
        <w:t xml:space="preserve"> </w:t>
      </w:r>
      <w:r w:rsidRPr="00DD65B6">
        <w:rPr>
          <w:rFonts w:eastAsia="Times New Roman"/>
          <w:szCs w:val="24"/>
        </w:rPr>
        <w:t>σύνταξη</w:t>
      </w:r>
      <w:r>
        <w:rPr>
          <w:rFonts w:eastAsia="Times New Roman"/>
          <w:szCs w:val="24"/>
        </w:rPr>
        <w:t>ς.</w:t>
      </w:r>
    </w:p>
    <w:p w14:paraId="219DA36F" w14:textId="77777777" w:rsidR="00656A4F" w:rsidRDefault="000C25FA">
      <w:pPr>
        <w:spacing w:line="600" w:lineRule="auto"/>
        <w:ind w:firstLine="720"/>
        <w:jc w:val="both"/>
        <w:rPr>
          <w:rFonts w:eastAsia="Times New Roman"/>
          <w:szCs w:val="24"/>
        </w:rPr>
      </w:pPr>
      <w:r>
        <w:rPr>
          <w:rFonts w:eastAsia="Times New Roman"/>
          <w:szCs w:val="24"/>
        </w:rPr>
        <w:t>Δ</w:t>
      </w:r>
      <w:r w:rsidRPr="00DD65B6">
        <w:rPr>
          <w:rFonts w:eastAsia="Times New Roman"/>
          <w:szCs w:val="24"/>
        </w:rPr>
        <w:t>εν μπορούν</w:t>
      </w:r>
      <w:r>
        <w:rPr>
          <w:rFonts w:eastAsia="Times New Roman"/>
          <w:szCs w:val="24"/>
        </w:rPr>
        <w:t>,</w:t>
      </w:r>
      <w:r w:rsidRPr="00DD65B6">
        <w:rPr>
          <w:rFonts w:eastAsia="Times New Roman"/>
          <w:szCs w:val="24"/>
        </w:rPr>
        <w:t xml:space="preserve"> λοιπόν</w:t>
      </w:r>
      <w:r>
        <w:rPr>
          <w:rFonts w:eastAsia="Times New Roman"/>
          <w:szCs w:val="24"/>
        </w:rPr>
        <w:t xml:space="preserve">, </w:t>
      </w:r>
      <w:r w:rsidRPr="00DD65B6">
        <w:rPr>
          <w:rFonts w:eastAsia="Times New Roman"/>
          <w:szCs w:val="24"/>
        </w:rPr>
        <w:t xml:space="preserve">να μας αποπροσανατολίσουν </w:t>
      </w:r>
      <w:r>
        <w:rPr>
          <w:rFonts w:eastAsia="Times New Roman"/>
          <w:szCs w:val="24"/>
        </w:rPr>
        <w:t>ο</w:t>
      </w:r>
      <w:r w:rsidRPr="00DD65B6">
        <w:rPr>
          <w:rFonts w:eastAsia="Times New Roman"/>
          <w:szCs w:val="24"/>
        </w:rPr>
        <w:t>ύτε εμάς</w:t>
      </w:r>
      <w:r>
        <w:rPr>
          <w:rFonts w:eastAsia="Times New Roman"/>
          <w:szCs w:val="24"/>
        </w:rPr>
        <w:t>,</w:t>
      </w:r>
      <w:r w:rsidRPr="00DD65B6">
        <w:rPr>
          <w:rFonts w:eastAsia="Times New Roman"/>
          <w:szCs w:val="24"/>
        </w:rPr>
        <w:t xml:space="preserve"> ούτε φαντάζομαι και τον ελληνικό λαό</w:t>
      </w:r>
      <w:r>
        <w:rPr>
          <w:rFonts w:eastAsia="Times New Roman"/>
          <w:szCs w:val="24"/>
        </w:rPr>
        <w:t>,</w:t>
      </w:r>
      <w:r w:rsidRPr="00DD65B6">
        <w:rPr>
          <w:rFonts w:eastAsia="Times New Roman"/>
          <w:szCs w:val="24"/>
        </w:rPr>
        <w:t xml:space="preserve"> ο οποίος </w:t>
      </w:r>
      <w:r>
        <w:rPr>
          <w:rFonts w:eastAsia="Times New Roman"/>
          <w:szCs w:val="24"/>
        </w:rPr>
        <w:t>β</w:t>
      </w:r>
      <w:r w:rsidRPr="00DD65B6">
        <w:rPr>
          <w:rFonts w:eastAsia="Times New Roman"/>
          <w:szCs w:val="24"/>
        </w:rPr>
        <w:t>ασικά ενδιαφέρεται για τα μέτρα που πρόκειται να τον ελαφρύνουν</w:t>
      </w:r>
      <w:r>
        <w:rPr>
          <w:rFonts w:eastAsia="Times New Roman"/>
          <w:szCs w:val="24"/>
        </w:rPr>
        <w:t>.</w:t>
      </w:r>
      <w:r w:rsidRPr="00DD65B6">
        <w:rPr>
          <w:rFonts w:eastAsia="Times New Roman"/>
          <w:szCs w:val="24"/>
        </w:rPr>
        <w:t xml:space="preserve"> Όσες εντυπώσεις και αν προσπαθήσουν να καλλιεργήσουν δεν μπορού</w:t>
      </w:r>
      <w:r w:rsidRPr="00DD65B6">
        <w:rPr>
          <w:rFonts w:eastAsia="Times New Roman"/>
          <w:szCs w:val="24"/>
        </w:rPr>
        <w:t>ν να μας αποπροσανατολίσουν</w:t>
      </w:r>
      <w:r>
        <w:rPr>
          <w:rFonts w:eastAsia="Times New Roman"/>
          <w:szCs w:val="24"/>
        </w:rPr>
        <w:t>,</w:t>
      </w:r>
      <w:r w:rsidRPr="00DD65B6">
        <w:rPr>
          <w:rFonts w:eastAsia="Times New Roman"/>
          <w:szCs w:val="24"/>
        </w:rPr>
        <w:t xml:space="preserve"> διότι τόσο η μείωση του ΦΠΑ είναι πια γεγονός</w:t>
      </w:r>
      <w:r>
        <w:rPr>
          <w:rFonts w:eastAsia="Times New Roman"/>
          <w:szCs w:val="24"/>
        </w:rPr>
        <w:t>,</w:t>
      </w:r>
      <w:r w:rsidRPr="00DD65B6">
        <w:rPr>
          <w:rFonts w:eastAsia="Times New Roman"/>
          <w:szCs w:val="24"/>
        </w:rPr>
        <w:t xml:space="preserve"> θα είναι γεγονός μέσα σε λίγες ώρες δηλαδή</w:t>
      </w:r>
      <w:r>
        <w:rPr>
          <w:rFonts w:eastAsia="Times New Roman"/>
          <w:szCs w:val="24"/>
        </w:rPr>
        <w:t>,</w:t>
      </w:r>
      <w:r w:rsidRPr="00DD65B6">
        <w:rPr>
          <w:rFonts w:eastAsia="Times New Roman"/>
          <w:szCs w:val="24"/>
        </w:rPr>
        <w:t xml:space="preserve"> όσο και η νέα </w:t>
      </w:r>
      <w:r>
        <w:rPr>
          <w:rFonts w:eastAsia="Times New Roman"/>
          <w:szCs w:val="24"/>
        </w:rPr>
        <w:t xml:space="preserve">δέκατη τρίτη </w:t>
      </w:r>
      <w:r w:rsidRPr="00DD65B6">
        <w:rPr>
          <w:rFonts w:eastAsia="Times New Roman"/>
          <w:szCs w:val="24"/>
        </w:rPr>
        <w:t xml:space="preserve">σύνταξη θα είναι και αυτή γεγονός και δεδομένο και δεν μπορεί αυτό να </w:t>
      </w:r>
      <w:proofErr w:type="spellStart"/>
      <w:r w:rsidRPr="00DD65B6">
        <w:rPr>
          <w:rFonts w:eastAsia="Times New Roman"/>
          <w:szCs w:val="24"/>
        </w:rPr>
        <w:t>απομειωθεί</w:t>
      </w:r>
      <w:proofErr w:type="spellEnd"/>
      <w:r w:rsidRPr="00DD65B6">
        <w:rPr>
          <w:rFonts w:eastAsia="Times New Roman"/>
          <w:szCs w:val="24"/>
        </w:rPr>
        <w:t xml:space="preserve"> στο ελάχιστο</w:t>
      </w:r>
      <w:r>
        <w:rPr>
          <w:rFonts w:eastAsia="Times New Roman"/>
          <w:szCs w:val="24"/>
        </w:rPr>
        <w:t>.</w:t>
      </w:r>
    </w:p>
    <w:p w14:paraId="219DA370" w14:textId="77777777" w:rsidR="00656A4F" w:rsidRDefault="000C25FA">
      <w:pPr>
        <w:spacing w:line="600" w:lineRule="auto"/>
        <w:ind w:firstLine="720"/>
        <w:jc w:val="both"/>
        <w:rPr>
          <w:rFonts w:eastAsia="Times New Roman"/>
          <w:szCs w:val="24"/>
        </w:rPr>
      </w:pPr>
      <w:r>
        <w:rPr>
          <w:rFonts w:eastAsia="Times New Roman"/>
          <w:szCs w:val="24"/>
        </w:rPr>
        <w:lastRenderedPageBreak/>
        <w:t>Και νομίζω ότι</w:t>
      </w:r>
      <w:r>
        <w:rPr>
          <w:rFonts w:eastAsia="Times New Roman"/>
          <w:szCs w:val="24"/>
        </w:rPr>
        <w:t xml:space="preserve"> για</w:t>
      </w:r>
      <w:r w:rsidRPr="00DD65B6">
        <w:rPr>
          <w:rFonts w:eastAsia="Times New Roman"/>
          <w:szCs w:val="24"/>
        </w:rPr>
        <w:t xml:space="preserve"> αυτό στο τέλος της μέρας και οι Βουλευτές της Αξιωματικής Αντιπολίτευσης θα υπερψηφίσουν αυτές τις διατάξεις</w:t>
      </w:r>
      <w:r>
        <w:rPr>
          <w:rFonts w:eastAsia="Times New Roman"/>
          <w:szCs w:val="24"/>
        </w:rPr>
        <w:t>,</w:t>
      </w:r>
      <w:r w:rsidRPr="00DD65B6">
        <w:rPr>
          <w:rFonts w:eastAsia="Times New Roman"/>
          <w:szCs w:val="24"/>
        </w:rPr>
        <w:t xml:space="preserve"> διότι αντιλαμβάνονται και τη μεγάλη σημασία που έχουν για την ανακούφιση των νοικοκυριών αλλά και γιατί θα ήταν αδύνατο να αντιμετωπίσουν την</w:t>
      </w:r>
      <w:r w:rsidRPr="00DD65B6">
        <w:rPr>
          <w:rFonts w:eastAsia="Times New Roman"/>
          <w:szCs w:val="24"/>
        </w:rPr>
        <w:t xml:space="preserve"> κοινωνική αντίδραση που θα είχε </w:t>
      </w:r>
      <w:r>
        <w:rPr>
          <w:rFonts w:eastAsia="Times New Roman"/>
          <w:szCs w:val="24"/>
        </w:rPr>
        <w:t>η καταψήφισή τους.</w:t>
      </w:r>
    </w:p>
    <w:p w14:paraId="219DA371" w14:textId="77777777" w:rsidR="00656A4F" w:rsidRDefault="000C25FA">
      <w:pPr>
        <w:spacing w:line="600" w:lineRule="auto"/>
        <w:ind w:firstLine="720"/>
        <w:jc w:val="both"/>
        <w:rPr>
          <w:rFonts w:eastAsia="Times New Roman"/>
          <w:szCs w:val="24"/>
        </w:rPr>
      </w:pPr>
      <w:r>
        <w:rPr>
          <w:rFonts w:eastAsia="Times New Roman"/>
          <w:szCs w:val="24"/>
        </w:rPr>
        <w:t>Ε</w:t>
      </w:r>
      <w:r w:rsidRPr="00DD65B6">
        <w:rPr>
          <w:rFonts w:eastAsia="Times New Roman"/>
          <w:szCs w:val="24"/>
        </w:rPr>
        <w:t>πιτρέψτε μου</w:t>
      </w:r>
      <w:r>
        <w:rPr>
          <w:rFonts w:eastAsia="Times New Roman"/>
          <w:szCs w:val="24"/>
        </w:rPr>
        <w:t>,</w:t>
      </w:r>
      <w:r w:rsidRPr="00DD65B6">
        <w:rPr>
          <w:rFonts w:eastAsia="Times New Roman"/>
          <w:szCs w:val="24"/>
        </w:rPr>
        <w:t xml:space="preserve"> </w:t>
      </w:r>
      <w:r>
        <w:rPr>
          <w:rFonts w:eastAsia="Times New Roman"/>
          <w:szCs w:val="24"/>
        </w:rPr>
        <w:t>όμως,</w:t>
      </w:r>
      <w:r w:rsidRPr="00DD65B6">
        <w:rPr>
          <w:rFonts w:eastAsia="Times New Roman"/>
          <w:szCs w:val="24"/>
        </w:rPr>
        <w:t xml:space="preserve"> να έρθω στο ζήτημα που μας απασχόλησε και τις προηγούμενες μέρες αναφορικά με το θέμα της επταήμερης εργασίας</w:t>
      </w:r>
      <w:r>
        <w:rPr>
          <w:rFonts w:eastAsia="Times New Roman"/>
          <w:szCs w:val="24"/>
        </w:rPr>
        <w:t>.</w:t>
      </w:r>
      <w:r w:rsidRPr="00DD65B6">
        <w:rPr>
          <w:rFonts w:eastAsia="Times New Roman"/>
          <w:szCs w:val="24"/>
        </w:rPr>
        <w:t xml:space="preserve"> Πριν λίγες μέρες ο Πρόεδρος της Αξιωματικής Αντιπολίτευσης μίλησε ξεκάθα</w:t>
      </w:r>
      <w:r w:rsidRPr="00DD65B6">
        <w:rPr>
          <w:rFonts w:eastAsia="Times New Roman"/>
          <w:szCs w:val="24"/>
        </w:rPr>
        <w:t xml:space="preserve">ρα στη </w:t>
      </w:r>
      <w:proofErr w:type="spellStart"/>
      <w:r w:rsidRPr="00DD65B6">
        <w:rPr>
          <w:rFonts w:eastAsia="Times New Roman"/>
          <w:szCs w:val="24"/>
        </w:rPr>
        <w:t>διακαναλική</w:t>
      </w:r>
      <w:proofErr w:type="spellEnd"/>
      <w:r w:rsidRPr="00DD65B6">
        <w:rPr>
          <w:rFonts w:eastAsia="Times New Roman"/>
          <w:szCs w:val="24"/>
        </w:rPr>
        <w:t xml:space="preserve"> συνέντευξη και μάλιστα χωρίς να τον πιέσει </w:t>
      </w:r>
      <w:r>
        <w:rPr>
          <w:rFonts w:eastAsia="Times New Roman"/>
          <w:szCs w:val="24"/>
        </w:rPr>
        <w:t>κ</w:t>
      </w:r>
      <w:r w:rsidRPr="00DD65B6">
        <w:rPr>
          <w:rFonts w:eastAsia="Times New Roman"/>
          <w:szCs w:val="24"/>
        </w:rPr>
        <w:t>ανείς</w:t>
      </w:r>
      <w:r>
        <w:rPr>
          <w:rFonts w:eastAsia="Times New Roman"/>
          <w:szCs w:val="24"/>
        </w:rPr>
        <w:t>,</w:t>
      </w:r>
      <w:r w:rsidRPr="00DD65B6">
        <w:rPr>
          <w:rFonts w:eastAsia="Times New Roman"/>
          <w:szCs w:val="24"/>
        </w:rPr>
        <w:t xml:space="preserve"> δεν ερωτήθηκε για αυτό το ζήτημα</w:t>
      </w:r>
      <w:r>
        <w:rPr>
          <w:rFonts w:eastAsia="Times New Roman"/>
          <w:szCs w:val="24"/>
        </w:rPr>
        <w:t>,</w:t>
      </w:r>
      <w:r w:rsidRPr="00DD65B6">
        <w:rPr>
          <w:rFonts w:eastAsia="Times New Roman"/>
          <w:szCs w:val="24"/>
        </w:rPr>
        <w:t xml:space="preserve"> για εντελώς άλλο ζήτημα είχε ρωτηθεί</w:t>
      </w:r>
      <w:r>
        <w:rPr>
          <w:rFonts w:eastAsia="Times New Roman"/>
          <w:szCs w:val="24"/>
        </w:rPr>
        <w:t>,</w:t>
      </w:r>
      <w:r w:rsidRPr="00DD65B6">
        <w:rPr>
          <w:rFonts w:eastAsia="Times New Roman"/>
          <w:szCs w:val="24"/>
        </w:rPr>
        <w:t xml:space="preserve"> </w:t>
      </w:r>
      <w:r>
        <w:rPr>
          <w:rFonts w:eastAsia="Times New Roman"/>
          <w:szCs w:val="24"/>
        </w:rPr>
        <w:t>από μόνος του και ελεύθερα μίλησε</w:t>
      </w:r>
      <w:r w:rsidRPr="00DD65B6">
        <w:rPr>
          <w:rFonts w:eastAsia="Times New Roman"/>
          <w:szCs w:val="24"/>
        </w:rPr>
        <w:t xml:space="preserve"> για θέσπιση </w:t>
      </w:r>
      <w:r>
        <w:rPr>
          <w:rFonts w:eastAsia="Times New Roman"/>
          <w:szCs w:val="24"/>
        </w:rPr>
        <w:t xml:space="preserve">επταήμερης </w:t>
      </w:r>
      <w:r w:rsidRPr="00DD65B6">
        <w:rPr>
          <w:rFonts w:eastAsia="Times New Roman"/>
          <w:szCs w:val="24"/>
        </w:rPr>
        <w:t>εργασίας</w:t>
      </w:r>
      <w:r>
        <w:rPr>
          <w:rFonts w:eastAsia="Times New Roman"/>
          <w:szCs w:val="24"/>
        </w:rPr>
        <w:t>.</w:t>
      </w:r>
      <w:r w:rsidRPr="00DD65B6">
        <w:rPr>
          <w:rFonts w:eastAsia="Times New Roman"/>
          <w:szCs w:val="24"/>
        </w:rPr>
        <w:t xml:space="preserve"> Νομίζω ότι όποιος έχει σαφή εικόνα και τον </w:t>
      </w:r>
      <w:r>
        <w:rPr>
          <w:rFonts w:eastAsia="Times New Roman"/>
          <w:szCs w:val="24"/>
        </w:rPr>
        <w:t>άκουσε</w:t>
      </w:r>
      <w:r w:rsidRPr="00DD65B6">
        <w:rPr>
          <w:rFonts w:eastAsia="Times New Roman"/>
          <w:szCs w:val="24"/>
        </w:rPr>
        <w:t xml:space="preserve"> έχει βγάλει τα συμπεράσματά του</w:t>
      </w:r>
      <w:r>
        <w:rPr>
          <w:rFonts w:eastAsia="Times New Roman"/>
          <w:szCs w:val="24"/>
        </w:rPr>
        <w:t>.</w:t>
      </w:r>
    </w:p>
    <w:p w14:paraId="219DA372" w14:textId="77777777" w:rsidR="00656A4F" w:rsidRDefault="000C25FA">
      <w:pPr>
        <w:spacing w:line="600" w:lineRule="auto"/>
        <w:ind w:firstLine="720"/>
        <w:jc w:val="both"/>
        <w:rPr>
          <w:rFonts w:eastAsia="Times New Roman"/>
          <w:szCs w:val="24"/>
        </w:rPr>
      </w:pPr>
      <w:r>
        <w:rPr>
          <w:rFonts w:eastAsia="Times New Roman"/>
          <w:szCs w:val="24"/>
        </w:rPr>
        <w:t>Έ</w:t>
      </w:r>
      <w:r w:rsidRPr="00DD65B6">
        <w:rPr>
          <w:rFonts w:eastAsia="Times New Roman"/>
          <w:szCs w:val="24"/>
        </w:rPr>
        <w:t>κτοτε προσπαθούν οι Βουλευτές της Αξιωματικής Αντιπολίτευσης με διευκρινίσεις επί διευκρινίσεων</w:t>
      </w:r>
      <w:r>
        <w:rPr>
          <w:rFonts w:eastAsia="Times New Roman"/>
          <w:szCs w:val="24"/>
        </w:rPr>
        <w:t>,</w:t>
      </w:r>
      <w:r w:rsidRPr="00DD65B6">
        <w:rPr>
          <w:rFonts w:eastAsia="Times New Roman"/>
          <w:szCs w:val="24"/>
        </w:rPr>
        <w:t xml:space="preserve"> με δήθεν αποκαλύψεις</w:t>
      </w:r>
      <w:r>
        <w:rPr>
          <w:rFonts w:eastAsia="Times New Roman"/>
          <w:szCs w:val="24"/>
        </w:rPr>
        <w:t>,</w:t>
      </w:r>
      <w:r w:rsidRPr="00DD65B6">
        <w:rPr>
          <w:rFonts w:eastAsia="Times New Roman"/>
          <w:szCs w:val="24"/>
        </w:rPr>
        <w:t xml:space="preserve"> με νέες δηλώσεις να δικαιολογήσουν όσα είπε ο </w:t>
      </w:r>
      <w:r>
        <w:rPr>
          <w:rFonts w:eastAsia="Times New Roman"/>
          <w:szCs w:val="24"/>
        </w:rPr>
        <w:t>κ.</w:t>
      </w:r>
      <w:r w:rsidRPr="00DD65B6">
        <w:rPr>
          <w:rFonts w:eastAsia="Times New Roman"/>
          <w:szCs w:val="24"/>
        </w:rPr>
        <w:t xml:space="preserve"> Μητσοτάκης και να τον υπερασπιστούν</w:t>
      </w:r>
      <w:r>
        <w:rPr>
          <w:rFonts w:eastAsia="Times New Roman"/>
          <w:szCs w:val="24"/>
        </w:rPr>
        <w:t xml:space="preserve">. Τους </w:t>
      </w:r>
      <w:r>
        <w:rPr>
          <w:rFonts w:eastAsia="Times New Roman"/>
          <w:szCs w:val="24"/>
        </w:rPr>
        <w:lastRenderedPageBreak/>
        <w:t>καταν</w:t>
      </w:r>
      <w:r>
        <w:rPr>
          <w:rFonts w:eastAsia="Times New Roman"/>
          <w:szCs w:val="24"/>
        </w:rPr>
        <w:t>οώ.</w:t>
      </w:r>
      <w:r w:rsidRPr="00DD65B6">
        <w:rPr>
          <w:rFonts w:eastAsia="Times New Roman"/>
          <w:szCs w:val="24"/>
        </w:rPr>
        <w:t xml:space="preserve"> Είναι μία δύσκολη αποστολή</w:t>
      </w:r>
      <w:r>
        <w:rPr>
          <w:rFonts w:eastAsia="Times New Roman"/>
          <w:szCs w:val="24"/>
        </w:rPr>
        <w:t>,</w:t>
      </w:r>
      <w:r w:rsidRPr="00DD65B6">
        <w:rPr>
          <w:rFonts w:eastAsia="Times New Roman"/>
          <w:szCs w:val="24"/>
        </w:rPr>
        <w:t xml:space="preserve"> αν δεν είναι μία αδύνατη αποστολή</w:t>
      </w:r>
      <w:r>
        <w:rPr>
          <w:rFonts w:eastAsia="Times New Roman"/>
          <w:szCs w:val="24"/>
        </w:rPr>
        <w:t>,</w:t>
      </w:r>
      <w:r w:rsidRPr="00DD65B6">
        <w:rPr>
          <w:rFonts w:eastAsia="Times New Roman"/>
          <w:szCs w:val="24"/>
        </w:rPr>
        <w:t xml:space="preserve"> διότι νομίζω ότι στη </w:t>
      </w:r>
      <w:r>
        <w:rPr>
          <w:rFonts w:eastAsia="Times New Roman"/>
          <w:szCs w:val="24"/>
        </w:rPr>
        <w:t>σ</w:t>
      </w:r>
      <w:r w:rsidRPr="00DD65B6">
        <w:rPr>
          <w:rFonts w:eastAsia="Times New Roman"/>
          <w:szCs w:val="24"/>
        </w:rPr>
        <w:t>υνείδηση του κόσμου έχει καταγραφεί αυτός ο πολιτικός σχεδιασμός του κ</w:t>
      </w:r>
      <w:r>
        <w:rPr>
          <w:rFonts w:eastAsia="Times New Roman"/>
          <w:szCs w:val="24"/>
        </w:rPr>
        <w:t>.</w:t>
      </w:r>
      <w:r w:rsidRPr="00DD65B6">
        <w:rPr>
          <w:rFonts w:eastAsia="Times New Roman"/>
          <w:szCs w:val="24"/>
        </w:rPr>
        <w:t xml:space="preserve"> Μητσοτάκη για τη θέσπιση της επταήμερης εργασίας και δεν είναι εξάλλου η μόνη βαθιά αντεργατική</w:t>
      </w:r>
      <w:r w:rsidRPr="00DD65B6">
        <w:rPr>
          <w:rFonts w:eastAsia="Times New Roman"/>
          <w:szCs w:val="24"/>
        </w:rPr>
        <w:t xml:space="preserve"> τοποθέτηση που ακούμε από το κόμμα της Αξιωματικής Αντιπολίτευσης τα τελευταία χρόνια</w:t>
      </w:r>
      <w:r>
        <w:rPr>
          <w:rFonts w:eastAsia="Times New Roman"/>
          <w:szCs w:val="24"/>
        </w:rPr>
        <w:t>.</w:t>
      </w:r>
    </w:p>
    <w:p w14:paraId="219DA373" w14:textId="77777777" w:rsidR="00656A4F" w:rsidRDefault="000C25FA">
      <w:pPr>
        <w:spacing w:line="600" w:lineRule="auto"/>
        <w:ind w:firstLine="720"/>
        <w:jc w:val="both"/>
        <w:rPr>
          <w:rFonts w:eastAsia="Times New Roman"/>
          <w:szCs w:val="24"/>
        </w:rPr>
      </w:pPr>
      <w:r>
        <w:rPr>
          <w:rFonts w:eastAsia="Times New Roman"/>
          <w:szCs w:val="24"/>
        </w:rPr>
        <w:t xml:space="preserve">Αμέσως μόλις υπήρξαν </w:t>
      </w:r>
      <w:r w:rsidRPr="00DD65B6">
        <w:rPr>
          <w:rFonts w:eastAsia="Times New Roman"/>
          <w:szCs w:val="24"/>
        </w:rPr>
        <w:t>οι πρώτες μεγάλες αντιδράσεις από τη δήλωση του κ</w:t>
      </w:r>
      <w:r>
        <w:rPr>
          <w:rFonts w:eastAsia="Times New Roman"/>
          <w:szCs w:val="24"/>
        </w:rPr>
        <w:t>.</w:t>
      </w:r>
      <w:r w:rsidRPr="00DD65B6">
        <w:rPr>
          <w:rFonts w:eastAsia="Times New Roman"/>
          <w:szCs w:val="24"/>
        </w:rPr>
        <w:t xml:space="preserve"> Μητσοτάκη για την επταήμερη εργασία έσπευσαν οι Βουλευτές της Αξιωματικής Αντιπολίτευσης να πουν</w:t>
      </w:r>
      <w:r w:rsidRPr="00DD65B6">
        <w:rPr>
          <w:rFonts w:eastAsia="Times New Roman"/>
          <w:szCs w:val="24"/>
        </w:rPr>
        <w:t xml:space="preserve"> </w:t>
      </w:r>
      <w:r>
        <w:rPr>
          <w:rFonts w:eastAsia="Times New Roman"/>
          <w:szCs w:val="24"/>
        </w:rPr>
        <w:t>κ</w:t>
      </w:r>
      <w:r w:rsidRPr="00DD65B6">
        <w:rPr>
          <w:rFonts w:eastAsia="Times New Roman"/>
          <w:szCs w:val="24"/>
        </w:rPr>
        <w:t>ατ</w:t>
      </w:r>
      <w:r>
        <w:rPr>
          <w:rFonts w:eastAsia="Times New Roman"/>
          <w:szCs w:val="24"/>
        </w:rPr>
        <w:t xml:space="preserve">’ </w:t>
      </w:r>
      <w:r w:rsidRPr="00DD65B6">
        <w:rPr>
          <w:rFonts w:eastAsia="Times New Roman"/>
          <w:szCs w:val="24"/>
        </w:rPr>
        <w:t>αρχ</w:t>
      </w:r>
      <w:r>
        <w:rPr>
          <w:rFonts w:eastAsia="Times New Roman"/>
          <w:szCs w:val="24"/>
        </w:rPr>
        <w:t>άς</w:t>
      </w:r>
      <w:r w:rsidRPr="00DD65B6">
        <w:rPr>
          <w:rFonts w:eastAsia="Times New Roman"/>
          <w:szCs w:val="24"/>
        </w:rPr>
        <w:t xml:space="preserve"> ότι ο </w:t>
      </w:r>
      <w:r>
        <w:rPr>
          <w:rFonts w:eastAsia="Times New Roman"/>
          <w:szCs w:val="24"/>
        </w:rPr>
        <w:t>κ.</w:t>
      </w:r>
      <w:r w:rsidRPr="00DD65B6">
        <w:rPr>
          <w:rFonts w:eastAsia="Times New Roman"/>
          <w:szCs w:val="24"/>
        </w:rPr>
        <w:t xml:space="preserve"> Μητσοτάκης δεν εννοούσε την επταήμερη εργασία</w:t>
      </w:r>
      <w:r>
        <w:rPr>
          <w:rFonts w:eastAsia="Times New Roman"/>
          <w:szCs w:val="24"/>
        </w:rPr>
        <w:t>,</w:t>
      </w:r>
      <w:r w:rsidRPr="00DD65B6">
        <w:rPr>
          <w:rFonts w:eastAsia="Times New Roman"/>
          <w:szCs w:val="24"/>
        </w:rPr>
        <w:t xml:space="preserve"> αλλά εννοούσε την επταήμερη λειτουργία των επιχειρήσεων</w:t>
      </w:r>
      <w:r>
        <w:rPr>
          <w:rFonts w:eastAsia="Times New Roman"/>
          <w:szCs w:val="24"/>
        </w:rPr>
        <w:t>.</w:t>
      </w:r>
      <w:r w:rsidRPr="00DD65B6">
        <w:rPr>
          <w:rFonts w:eastAsia="Times New Roman"/>
          <w:szCs w:val="24"/>
        </w:rPr>
        <w:t xml:space="preserve"> Η επταήμερη λειτουργία των επιχειρήσεων</w:t>
      </w:r>
      <w:r>
        <w:rPr>
          <w:rFonts w:eastAsia="Times New Roman"/>
          <w:szCs w:val="24"/>
        </w:rPr>
        <w:t>,</w:t>
      </w:r>
      <w:r w:rsidRPr="00DD65B6">
        <w:rPr>
          <w:rFonts w:eastAsia="Times New Roman"/>
          <w:szCs w:val="24"/>
        </w:rPr>
        <w:t xml:space="preserve"> το είπα και προχθές</w:t>
      </w:r>
      <w:r>
        <w:rPr>
          <w:rFonts w:eastAsia="Times New Roman"/>
          <w:szCs w:val="24"/>
        </w:rPr>
        <w:t>,</w:t>
      </w:r>
      <w:r w:rsidRPr="00DD65B6">
        <w:rPr>
          <w:rFonts w:eastAsia="Times New Roman"/>
          <w:szCs w:val="24"/>
        </w:rPr>
        <w:t xml:space="preserve"> υπάρχει εδώ και δεκαετίες στη </w:t>
      </w:r>
      <w:r>
        <w:rPr>
          <w:rFonts w:eastAsia="Times New Roman"/>
          <w:szCs w:val="24"/>
        </w:rPr>
        <w:t>χ</w:t>
      </w:r>
      <w:r w:rsidRPr="00DD65B6">
        <w:rPr>
          <w:rFonts w:eastAsia="Times New Roman"/>
          <w:szCs w:val="24"/>
        </w:rPr>
        <w:t>ώρα</w:t>
      </w:r>
      <w:r>
        <w:rPr>
          <w:rFonts w:eastAsia="Times New Roman"/>
          <w:szCs w:val="24"/>
        </w:rPr>
        <w:t xml:space="preserve"> ε</w:t>
      </w:r>
      <w:r w:rsidRPr="00DD65B6">
        <w:rPr>
          <w:rFonts w:eastAsia="Times New Roman"/>
          <w:szCs w:val="24"/>
        </w:rPr>
        <w:t>ίτε μιλάμε για επιχειρήσεις που ε</w:t>
      </w:r>
      <w:r w:rsidRPr="00DD65B6">
        <w:rPr>
          <w:rFonts w:eastAsia="Times New Roman"/>
          <w:szCs w:val="24"/>
        </w:rPr>
        <w:t>κ της φύσεως τους λειτουργούν επταήμερο</w:t>
      </w:r>
      <w:r>
        <w:rPr>
          <w:rFonts w:eastAsia="Times New Roman"/>
          <w:szCs w:val="24"/>
        </w:rPr>
        <w:t>,</w:t>
      </w:r>
      <w:r w:rsidRPr="00DD65B6">
        <w:rPr>
          <w:rFonts w:eastAsia="Times New Roman"/>
          <w:szCs w:val="24"/>
        </w:rPr>
        <w:t xml:space="preserve"> όπως είναι η παροχή ηλεκτρικού ρεύματος για παράδειγμα</w:t>
      </w:r>
      <w:r>
        <w:rPr>
          <w:rFonts w:eastAsia="Times New Roman"/>
          <w:szCs w:val="24"/>
        </w:rPr>
        <w:t>,</w:t>
      </w:r>
      <w:r w:rsidRPr="00DD65B6">
        <w:rPr>
          <w:rFonts w:eastAsia="Times New Roman"/>
          <w:szCs w:val="24"/>
        </w:rPr>
        <w:t xml:space="preserve"> όπως </w:t>
      </w:r>
      <w:r w:rsidRPr="00DD65B6">
        <w:rPr>
          <w:rFonts w:eastAsia="Times New Roman"/>
          <w:szCs w:val="24"/>
        </w:rPr>
        <w:lastRenderedPageBreak/>
        <w:t>είναι τα ξενοδοχεία</w:t>
      </w:r>
      <w:r>
        <w:rPr>
          <w:rFonts w:eastAsia="Times New Roman"/>
          <w:szCs w:val="24"/>
        </w:rPr>
        <w:t>,</w:t>
      </w:r>
      <w:r w:rsidRPr="00DD65B6">
        <w:rPr>
          <w:rFonts w:eastAsia="Times New Roman"/>
          <w:szCs w:val="24"/>
        </w:rPr>
        <w:t xml:space="preserve"> όπως είναι τα μεγά</w:t>
      </w:r>
      <w:r>
        <w:rPr>
          <w:rFonts w:eastAsia="Times New Roman"/>
          <w:szCs w:val="24"/>
        </w:rPr>
        <w:t xml:space="preserve">λα εργοστάσια που δεν κλείνουν </w:t>
      </w:r>
      <w:r w:rsidRPr="00DD65B6">
        <w:rPr>
          <w:rFonts w:eastAsia="Times New Roman"/>
          <w:szCs w:val="24"/>
        </w:rPr>
        <w:t xml:space="preserve">τις τσιμινιέρες </w:t>
      </w:r>
      <w:r>
        <w:rPr>
          <w:rFonts w:eastAsia="Times New Roman"/>
          <w:szCs w:val="24"/>
        </w:rPr>
        <w:t>τους -</w:t>
      </w:r>
      <w:r w:rsidRPr="00DD65B6">
        <w:rPr>
          <w:rFonts w:eastAsia="Times New Roman"/>
          <w:szCs w:val="24"/>
        </w:rPr>
        <w:t xml:space="preserve">είναι </w:t>
      </w:r>
      <w:r>
        <w:rPr>
          <w:rFonts w:eastAsia="Times New Roman"/>
          <w:szCs w:val="24"/>
        </w:rPr>
        <w:t xml:space="preserve">επταήμερη </w:t>
      </w:r>
      <w:r w:rsidRPr="00DD65B6">
        <w:rPr>
          <w:rFonts w:eastAsia="Times New Roman"/>
          <w:szCs w:val="24"/>
        </w:rPr>
        <w:t>λειτουργία</w:t>
      </w:r>
      <w:r>
        <w:rPr>
          <w:rFonts w:eastAsia="Times New Roman"/>
          <w:szCs w:val="24"/>
        </w:rPr>
        <w:t>,</w:t>
      </w:r>
      <w:r w:rsidRPr="00DD65B6">
        <w:rPr>
          <w:rFonts w:eastAsia="Times New Roman"/>
          <w:szCs w:val="24"/>
        </w:rPr>
        <w:t xml:space="preserve"> πάντα ήταν έτσι</w:t>
      </w:r>
      <w:r>
        <w:rPr>
          <w:rFonts w:eastAsia="Times New Roman"/>
          <w:szCs w:val="24"/>
        </w:rPr>
        <w:t>,</w:t>
      </w:r>
      <w:r w:rsidRPr="00DD65B6">
        <w:rPr>
          <w:rFonts w:eastAsia="Times New Roman"/>
          <w:szCs w:val="24"/>
        </w:rPr>
        <w:t xml:space="preserve"> εδώ και δεκαετίες</w:t>
      </w:r>
      <w:r w:rsidRPr="00DD65B6">
        <w:rPr>
          <w:rFonts w:eastAsia="Times New Roman"/>
          <w:szCs w:val="24"/>
        </w:rPr>
        <w:t xml:space="preserve"> ισχύει αυτό</w:t>
      </w:r>
      <w:r>
        <w:rPr>
          <w:rFonts w:eastAsia="Times New Roman"/>
          <w:szCs w:val="24"/>
        </w:rPr>
        <w:t>-</w:t>
      </w:r>
      <w:r w:rsidRPr="00DD65B6">
        <w:rPr>
          <w:rFonts w:eastAsia="Times New Roman"/>
          <w:szCs w:val="24"/>
        </w:rPr>
        <w:t xml:space="preserve"> και </w:t>
      </w:r>
      <w:r>
        <w:rPr>
          <w:rFonts w:eastAsia="Times New Roman"/>
          <w:szCs w:val="24"/>
        </w:rPr>
        <w:t>υπάρχει</w:t>
      </w:r>
      <w:r w:rsidRPr="00DD65B6">
        <w:rPr>
          <w:rFonts w:eastAsia="Times New Roman"/>
          <w:szCs w:val="24"/>
        </w:rPr>
        <w:t xml:space="preserve"> και </w:t>
      </w:r>
      <w:r>
        <w:rPr>
          <w:rFonts w:eastAsia="Times New Roman"/>
          <w:szCs w:val="24"/>
        </w:rPr>
        <w:t xml:space="preserve">η </w:t>
      </w:r>
      <w:r w:rsidRPr="00DD65B6">
        <w:rPr>
          <w:rFonts w:eastAsia="Times New Roman"/>
          <w:szCs w:val="24"/>
        </w:rPr>
        <w:t>δυνατότητα και άλλες επιχειρήσεις να λειτουργήσουν επταήμερο</w:t>
      </w:r>
      <w:r>
        <w:rPr>
          <w:rFonts w:eastAsia="Times New Roman"/>
          <w:szCs w:val="24"/>
        </w:rPr>
        <w:t>. Α</w:t>
      </w:r>
      <w:r w:rsidRPr="00DD65B6">
        <w:rPr>
          <w:rFonts w:eastAsia="Times New Roman"/>
          <w:szCs w:val="24"/>
        </w:rPr>
        <w:t>υτό προβλέπεται ήδη από το 1990</w:t>
      </w:r>
      <w:r>
        <w:rPr>
          <w:rFonts w:eastAsia="Times New Roman"/>
          <w:szCs w:val="24"/>
        </w:rPr>
        <w:t>,</w:t>
      </w:r>
      <w:r w:rsidRPr="00DD65B6">
        <w:rPr>
          <w:rFonts w:eastAsia="Times New Roman"/>
          <w:szCs w:val="24"/>
        </w:rPr>
        <w:t xml:space="preserve"> </w:t>
      </w:r>
      <w:r>
        <w:rPr>
          <w:rFonts w:eastAsia="Times New Roman"/>
          <w:szCs w:val="24"/>
        </w:rPr>
        <w:t xml:space="preserve">αν </w:t>
      </w:r>
      <w:r w:rsidRPr="00DD65B6">
        <w:rPr>
          <w:rFonts w:eastAsia="Times New Roman"/>
          <w:szCs w:val="24"/>
        </w:rPr>
        <w:t>δεν κάνω λάθος</w:t>
      </w:r>
      <w:r>
        <w:rPr>
          <w:rFonts w:eastAsia="Times New Roman"/>
          <w:szCs w:val="24"/>
        </w:rPr>
        <w:t>.</w:t>
      </w:r>
    </w:p>
    <w:p w14:paraId="219DA374" w14:textId="77777777" w:rsidR="00656A4F" w:rsidRDefault="000C25FA">
      <w:pPr>
        <w:spacing w:line="600" w:lineRule="auto"/>
        <w:ind w:firstLine="720"/>
        <w:jc w:val="both"/>
        <w:rPr>
          <w:rFonts w:eastAsia="Times New Roman"/>
          <w:szCs w:val="24"/>
        </w:rPr>
      </w:pPr>
      <w:r w:rsidRPr="00DD65B6">
        <w:rPr>
          <w:rFonts w:eastAsia="Times New Roman"/>
          <w:szCs w:val="24"/>
        </w:rPr>
        <w:t>Αυτό δεν μετατρέπει σε κα</w:t>
      </w:r>
      <w:r>
        <w:rPr>
          <w:rFonts w:eastAsia="Times New Roman"/>
          <w:szCs w:val="24"/>
        </w:rPr>
        <w:t>μ</w:t>
      </w:r>
      <w:r w:rsidRPr="00DD65B6">
        <w:rPr>
          <w:rFonts w:eastAsia="Times New Roman"/>
          <w:szCs w:val="24"/>
        </w:rPr>
        <w:t xml:space="preserve">μία περίπτωση την εργασία των εργαζομένων σε </w:t>
      </w:r>
      <w:r>
        <w:rPr>
          <w:rFonts w:eastAsia="Times New Roman"/>
          <w:szCs w:val="24"/>
        </w:rPr>
        <w:t xml:space="preserve">επταήμερη. </w:t>
      </w:r>
      <w:r w:rsidRPr="00DD65B6">
        <w:rPr>
          <w:rFonts w:eastAsia="Times New Roman"/>
          <w:szCs w:val="24"/>
        </w:rPr>
        <w:t xml:space="preserve">Δεν υπάρχει </w:t>
      </w:r>
      <w:r>
        <w:rPr>
          <w:rFonts w:eastAsia="Times New Roman"/>
          <w:szCs w:val="24"/>
        </w:rPr>
        <w:t>επταήμερο</w:t>
      </w:r>
      <w:r w:rsidRPr="00DD65B6">
        <w:rPr>
          <w:rFonts w:eastAsia="Times New Roman"/>
          <w:szCs w:val="24"/>
        </w:rPr>
        <w:t xml:space="preserve"> εργασ</w:t>
      </w:r>
      <w:r w:rsidRPr="00DD65B6">
        <w:rPr>
          <w:rFonts w:eastAsia="Times New Roman"/>
          <w:szCs w:val="24"/>
        </w:rPr>
        <w:t>ίας των εργαζομένων</w:t>
      </w:r>
      <w:r>
        <w:rPr>
          <w:rFonts w:eastAsia="Times New Roman"/>
          <w:szCs w:val="24"/>
        </w:rPr>
        <w:t>.</w:t>
      </w:r>
      <w:r w:rsidRPr="00DD65B6">
        <w:rPr>
          <w:rFonts w:eastAsia="Times New Roman"/>
          <w:szCs w:val="24"/>
        </w:rPr>
        <w:t xml:space="preserve"> Δεν μετατρέπει </w:t>
      </w:r>
      <w:r>
        <w:rPr>
          <w:rFonts w:eastAsia="Times New Roman"/>
          <w:szCs w:val="24"/>
        </w:rPr>
        <w:t>η επταήμερη</w:t>
      </w:r>
      <w:r w:rsidRPr="00DD65B6">
        <w:rPr>
          <w:rFonts w:eastAsia="Times New Roman"/>
          <w:szCs w:val="24"/>
        </w:rPr>
        <w:t xml:space="preserve"> λειτουργ</w:t>
      </w:r>
      <w:r>
        <w:rPr>
          <w:rFonts w:eastAsia="Times New Roman"/>
          <w:szCs w:val="24"/>
        </w:rPr>
        <w:t>ία των επιχειρήσεων την εργασία σε επταήμερη.</w:t>
      </w:r>
      <w:r w:rsidRPr="00DD65B6">
        <w:rPr>
          <w:rFonts w:eastAsia="Times New Roman"/>
          <w:szCs w:val="24"/>
        </w:rPr>
        <w:t xml:space="preserve"> Υπάρχουν βάρδιες και τηρούνται κανονικά </w:t>
      </w:r>
      <w:r>
        <w:rPr>
          <w:rFonts w:eastAsia="Times New Roman"/>
          <w:szCs w:val="24"/>
        </w:rPr>
        <w:t>οι</w:t>
      </w:r>
      <w:r w:rsidRPr="00DD65B6">
        <w:rPr>
          <w:rFonts w:eastAsia="Times New Roman"/>
          <w:szCs w:val="24"/>
        </w:rPr>
        <w:t xml:space="preserve"> </w:t>
      </w:r>
      <w:r>
        <w:rPr>
          <w:rFonts w:eastAsia="Times New Roman"/>
          <w:szCs w:val="24"/>
        </w:rPr>
        <w:t>κ</w:t>
      </w:r>
      <w:r w:rsidRPr="00DD65B6">
        <w:rPr>
          <w:rFonts w:eastAsia="Times New Roman"/>
          <w:szCs w:val="24"/>
        </w:rPr>
        <w:t>ανόνες της εργατικής νομοθεσίας για τα ωράρια</w:t>
      </w:r>
      <w:r>
        <w:rPr>
          <w:rFonts w:eastAsia="Times New Roman"/>
          <w:szCs w:val="24"/>
        </w:rPr>
        <w:t>.</w:t>
      </w:r>
    </w:p>
    <w:p w14:paraId="219DA375" w14:textId="77777777" w:rsidR="00656A4F" w:rsidRDefault="000C25FA">
      <w:pPr>
        <w:spacing w:line="600" w:lineRule="auto"/>
        <w:ind w:firstLine="720"/>
        <w:jc w:val="both"/>
        <w:rPr>
          <w:rFonts w:eastAsia="Times New Roman"/>
          <w:szCs w:val="24"/>
        </w:rPr>
      </w:pPr>
      <w:r>
        <w:rPr>
          <w:rFonts w:eastAsia="Times New Roman"/>
          <w:szCs w:val="24"/>
        </w:rPr>
        <w:t>Δ</w:t>
      </w:r>
      <w:r w:rsidRPr="00DD65B6">
        <w:rPr>
          <w:rFonts w:eastAsia="Times New Roman"/>
          <w:szCs w:val="24"/>
        </w:rPr>
        <w:t>εν έπιασε</w:t>
      </w:r>
      <w:r>
        <w:rPr>
          <w:rFonts w:eastAsia="Times New Roman"/>
          <w:szCs w:val="24"/>
        </w:rPr>
        <w:t>, λ</w:t>
      </w:r>
      <w:r w:rsidRPr="00DD65B6">
        <w:rPr>
          <w:rFonts w:eastAsia="Times New Roman"/>
          <w:szCs w:val="24"/>
        </w:rPr>
        <w:t>οιπόν</w:t>
      </w:r>
      <w:r>
        <w:rPr>
          <w:rFonts w:eastAsia="Times New Roman"/>
          <w:szCs w:val="24"/>
        </w:rPr>
        <w:t>,</w:t>
      </w:r>
      <w:r w:rsidRPr="00DD65B6">
        <w:rPr>
          <w:rFonts w:eastAsia="Times New Roman"/>
          <w:szCs w:val="24"/>
        </w:rPr>
        <w:t xml:space="preserve"> νομίζω αυτό το επιχείρημα</w:t>
      </w:r>
      <w:r>
        <w:rPr>
          <w:rFonts w:eastAsia="Times New Roman"/>
          <w:szCs w:val="24"/>
        </w:rPr>
        <w:t>,</w:t>
      </w:r>
      <w:r w:rsidRPr="00DD65B6">
        <w:rPr>
          <w:rFonts w:eastAsia="Times New Roman"/>
          <w:szCs w:val="24"/>
        </w:rPr>
        <w:t xml:space="preserve"> </w:t>
      </w:r>
      <w:r>
        <w:rPr>
          <w:rFonts w:eastAsia="Times New Roman"/>
          <w:szCs w:val="24"/>
        </w:rPr>
        <w:t>γ</w:t>
      </w:r>
      <w:r w:rsidRPr="00DD65B6">
        <w:rPr>
          <w:rFonts w:eastAsia="Times New Roman"/>
          <w:szCs w:val="24"/>
        </w:rPr>
        <w:t xml:space="preserve">ιατί αν ο </w:t>
      </w:r>
      <w:r>
        <w:rPr>
          <w:rFonts w:eastAsia="Times New Roman"/>
          <w:szCs w:val="24"/>
        </w:rPr>
        <w:t>κ.</w:t>
      </w:r>
      <w:r w:rsidRPr="00DD65B6">
        <w:rPr>
          <w:rFonts w:eastAsia="Times New Roman"/>
          <w:szCs w:val="24"/>
        </w:rPr>
        <w:t xml:space="preserve"> Μητσοτάκης ήθελε να μιλήσει για </w:t>
      </w:r>
      <w:r>
        <w:rPr>
          <w:rFonts w:eastAsia="Times New Roman"/>
          <w:szCs w:val="24"/>
        </w:rPr>
        <w:t>κ</w:t>
      </w:r>
      <w:r w:rsidRPr="00DD65B6">
        <w:rPr>
          <w:rFonts w:eastAsia="Times New Roman"/>
          <w:szCs w:val="24"/>
        </w:rPr>
        <w:t>άτι που ήδη ισχύει δεν θα μιλούσε για κάτι νέο</w:t>
      </w:r>
      <w:r>
        <w:rPr>
          <w:rFonts w:eastAsia="Times New Roman"/>
          <w:szCs w:val="24"/>
        </w:rPr>
        <w:t>,</w:t>
      </w:r>
      <w:r w:rsidRPr="00DD65B6">
        <w:rPr>
          <w:rFonts w:eastAsia="Times New Roman"/>
          <w:szCs w:val="24"/>
        </w:rPr>
        <w:t xml:space="preserve"> δεν θα μιλούσε για κάτι το οποίο χρειάζεται ο ΣΥΡΙΖΑ να προσαρμοστεί και δεν το βλέπει και δεν προσαρμόζεται</w:t>
      </w:r>
      <w:r>
        <w:rPr>
          <w:rFonts w:eastAsia="Times New Roman"/>
          <w:szCs w:val="24"/>
        </w:rPr>
        <w:t>.</w:t>
      </w:r>
      <w:r w:rsidRPr="00DD65B6">
        <w:rPr>
          <w:rFonts w:eastAsia="Times New Roman"/>
          <w:szCs w:val="24"/>
        </w:rPr>
        <w:t xml:space="preserve"> Ο </w:t>
      </w:r>
      <w:r>
        <w:rPr>
          <w:rFonts w:eastAsia="Times New Roman"/>
          <w:szCs w:val="24"/>
        </w:rPr>
        <w:t>κ. Μητσοτάκης μίλησε για κάτι νέο, ό</w:t>
      </w:r>
      <w:r w:rsidRPr="00DD65B6">
        <w:rPr>
          <w:rFonts w:eastAsia="Times New Roman"/>
          <w:szCs w:val="24"/>
        </w:rPr>
        <w:t>χι για κάτι που ισχύει εδώ</w:t>
      </w:r>
      <w:r w:rsidRPr="00DD65B6">
        <w:rPr>
          <w:rFonts w:eastAsia="Times New Roman"/>
          <w:szCs w:val="24"/>
        </w:rPr>
        <w:t xml:space="preserve"> και δεκαετίες στη </w:t>
      </w:r>
      <w:r>
        <w:rPr>
          <w:rFonts w:eastAsia="Times New Roman"/>
          <w:szCs w:val="24"/>
        </w:rPr>
        <w:t>χ</w:t>
      </w:r>
      <w:r w:rsidRPr="00DD65B6">
        <w:rPr>
          <w:rFonts w:eastAsia="Times New Roman"/>
          <w:szCs w:val="24"/>
        </w:rPr>
        <w:t>ώρα</w:t>
      </w:r>
      <w:r>
        <w:rPr>
          <w:rFonts w:eastAsia="Times New Roman"/>
          <w:szCs w:val="24"/>
        </w:rPr>
        <w:t>,</w:t>
      </w:r>
      <w:r w:rsidRPr="00DD65B6">
        <w:rPr>
          <w:rFonts w:eastAsia="Times New Roman"/>
          <w:szCs w:val="24"/>
        </w:rPr>
        <w:t xml:space="preserve"> την επταήμερη λειτουργία των επιχειρήσεων</w:t>
      </w:r>
      <w:r>
        <w:rPr>
          <w:rFonts w:eastAsia="Times New Roman"/>
          <w:szCs w:val="24"/>
        </w:rPr>
        <w:t>.</w:t>
      </w:r>
    </w:p>
    <w:p w14:paraId="219DA376" w14:textId="77777777" w:rsidR="00656A4F" w:rsidRDefault="000C25FA">
      <w:pPr>
        <w:spacing w:line="600" w:lineRule="auto"/>
        <w:ind w:firstLine="720"/>
        <w:jc w:val="both"/>
        <w:rPr>
          <w:rFonts w:eastAsia="Times New Roman"/>
          <w:szCs w:val="24"/>
        </w:rPr>
      </w:pPr>
      <w:r w:rsidRPr="00B27871">
        <w:rPr>
          <w:rFonts w:eastAsia="Times New Roman"/>
          <w:color w:val="000000" w:themeColor="text1"/>
          <w:szCs w:val="24"/>
        </w:rPr>
        <w:lastRenderedPageBreak/>
        <w:t>Εν συνεχεία επικαλέστηκαν την επιχείρηση «</w:t>
      </w:r>
      <w:r w:rsidRPr="00B27871">
        <w:rPr>
          <w:rFonts w:eastAsia="Times New Roman"/>
          <w:color w:val="000000" w:themeColor="text1"/>
          <w:szCs w:val="24"/>
        </w:rPr>
        <w:t>ΠΑΠΑΣΤΡΑΤΟΣ</w:t>
      </w:r>
      <w:r w:rsidRPr="00B27871">
        <w:rPr>
          <w:rFonts w:eastAsia="Times New Roman"/>
          <w:color w:val="000000" w:themeColor="text1"/>
          <w:szCs w:val="24"/>
        </w:rPr>
        <w:t>» και έφεραν στη δημοσιότητα μία επιχειρησιακή συλλογική σύμβαση λέγοντας μάλιστα ότι εγώ έχω εγκρίνει την επταήμερη εργασία. Κατ’ αρχά</w:t>
      </w:r>
      <w:r w:rsidRPr="00B27871">
        <w:rPr>
          <w:rFonts w:eastAsia="Times New Roman"/>
          <w:color w:val="000000" w:themeColor="text1"/>
          <w:szCs w:val="24"/>
        </w:rPr>
        <w:t xml:space="preserve">ς να ξεκαθαρίσουμε -τα είπα και προχθές- τα εξής βασικά. Ο Υπουργός δεν εγκρίνει. Ούτε μπορεί ούτε επιτρέπεται ούτε θα ήταν ποτέ λογικό ο Υπουργός ή το κράτος να εγκρίνουν τις συλλογικές συμβάσεις εργασίας. Δεν κάνουν </w:t>
      </w:r>
      <w:r w:rsidRPr="00DD65B6">
        <w:rPr>
          <w:rFonts w:eastAsia="Times New Roman"/>
          <w:szCs w:val="24"/>
        </w:rPr>
        <w:t>προληπτικό έλεγχο νομιμότητας των συλλ</w:t>
      </w:r>
      <w:r w:rsidRPr="00DD65B6">
        <w:rPr>
          <w:rFonts w:eastAsia="Times New Roman"/>
          <w:szCs w:val="24"/>
        </w:rPr>
        <w:t>ογικών συμβάσεων εργασίας</w:t>
      </w:r>
      <w:r>
        <w:rPr>
          <w:rFonts w:eastAsia="Times New Roman"/>
          <w:szCs w:val="24"/>
        </w:rPr>
        <w:t>,</w:t>
      </w:r>
      <w:r w:rsidRPr="00DD65B6">
        <w:rPr>
          <w:rFonts w:eastAsia="Times New Roman"/>
          <w:szCs w:val="24"/>
        </w:rPr>
        <w:t xml:space="preserve"> δεν κάνουν ούτε κατασταλτικό έλεγχο νομιμότητας των συλλογικών συμβάσεων εργασίας</w:t>
      </w:r>
      <w:r>
        <w:rPr>
          <w:rFonts w:eastAsia="Times New Roman"/>
          <w:szCs w:val="24"/>
        </w:rPr>
        <w:t>.</w:t>
      </w:r>
      <w:r w:rsidRPr="00DD65B6">
        <w:rPr>
          <w:rFonts w:eastAsia="Times New Roman"/>
          <w:szCs w:val="24"/>
        </w:rPr>
        <w:t xml:space="preserve"> Την ευθύνη για το περιεχόμενο των συλλογικών συμβάσεων εργασίας έχουν τα μέρη</w:t>
      </w:r>
      <w:r>
        <w:rPr>
          <w:rFonts w:eastAsia="Times New Roman"/>
          <w:szCs w:val="24"/>
        </w:rPr>
        <w:t>. Α</w:t>
      </w:r>
      <w:r w:rsidRPr="00DD65B6">
        <w:rPr>
          <w:rFonts w:eastAsia="Times New Roman"/>
          <w:szCs w:val="24"/>
        </w:rPr>
        <w:t xml:space="preserve">υτά που κάνει το κράτος είναι να εισηγείται τους νόμους στη Βουλή </w:t>
      </w:r>
      <w:r>
        <w:rPr>
          <w:rFonts w:eastAsia="Times New Roman"/>
          <w:szCs w:val="24"/>
        </w:rPr>
        <w:t>κ</w:t>
      </w:r>
      <w:r w:rsidRPr="00DD65B6">
        <w:rPr>
          <w:rFonts w:eastAsia="Times New Roman"/>
          <w:szCs w:val="24"/>
        </w:rPr>
        <w:t xml:space="preserve">αι εν συνεχεία μέσω του </w:t>
      </w:r>
      <w:r>
        <w:rPr>
          <w:rFonts w:eastAsia="Times New Roman"/>
          <w:szCs w:val="24"/>
        </w:rPr>
        <w:t>ε</w:t>
      </w:r>
      <w:r w:rsidRPr="00DD65B6">
        <w:rPr>
          <w:rFonts w:eastAsia="Times New Roman"/>
          <w:szCs w:val="24"/>
        </w:rPr>
        <w:t>λ</w:t>
      </w:r>
      <w:r>
        <w:rPr>
          <w:rFonts w:eastAsia="Times New Roman"/>
          <w:szCs w:val="24"/>
        </w:rPr>
        <w:t xml:space="preserve">εγκτικού </w:t>
      </w:r>
      <w:r w:rsidRPr="00DD65B6">
        <w:rPr>
          <w:rFonts w:eastAsia="Times New Roman"/>
          <w:szCs w:val="24"/>
        </w:rPr>
        <w:t xml:space="preserve">του </w:t>
      </w:r>
      <w:r>
        <w:rPr>
          <w:rFonts w:eastAsia="Times New Roman"/>
          <w:szCs w:val="24"/>
        </w:rPr>
        <w:t>σ</w:t>
      </w:r>
      <w:r w:rsidRPr="00DD65B6">
        <w:rPr>
          <w:rFonts w:eastAsia="Times New Roman"/>
          <w:szCs w:val="24"/>
        </w:rPr>
        <w:t>ώματος</w:t>
      </w:r>
      <w:r>
        <w:rPr>
          <w:rFonts w:eastAsia="Times New Roman"/>
          <w:szCs w:val="24"/>
        </w:rPr>
        <w:t>,</w:t>
      </w:r>
      <w:r w:rsidRPr="00DD65B6">
        <w:rPr>
          <w:rFonts w:eastAsia="Times New Roman"/>
          <w:szCs w:val="24"/>
        </w:rPr>
        <w:t xml:space="preserve"> του Σώματος Επιθεώρησης Εργασίας </w:t>
      </w:r>
      <w:r>
        <w:rPr>
          <w:rFonts w:eastAsia="Times New Roman"/>
          <w:szCs w:val="24"/>
        </w:rPr>
        <w:t>εν προκειμένω,</w:t>
      </w:r>
      <w:r w:rsidRPr="00DD65B6">
        <w:rPr>
          <w:rFonts w:eastAsia="Times New Roman"/>
          <w:szCs w:val="24"/>
        </w:rPr>
        <w:t xml:space="preserve"> </w:t>
      </w:r>
      <w:r>
        <w:rPr>
          <w:rFonts w:eastAsia="Times New Roman"/>
          <w:szCs w:val="24"/>
        </w:rPr>
        <w:t xml:space="preserve">να </w:t>
      </w:r>
      <w:r w:rsidRPr="00DD65B6">
        <w:rPr>
          <w:rFonts w:eastAsia="Times New Roman"/>
          <w:szCs w:val="24"/>
        </w:rPr>
        <w:t xml:space="preserve">ελέγχει αν </w:t>
      </w:r>
      <w:r>
        <w:rPr>
          <w:rFonts w:eastAsia="Times New Roman"/>
          <w:szCs w:val="24"/>
        </w:rPr>
        <w:t>τηρείται</w:t>
      </w:r>
      <w:r w:rsidRPr="00DD65B6">
        <w:rPr>
          <w:rFonts w:eastAsia="Times New Roman"/>
          <w:szCs w:val="24"/>
        </w:rPr>
        <w:t xml:space="preserve"> η εργατική νομοθεσία</w:t>
      </w:r>
      <w:r>
        <w:rPr>
          <w:rFonts w:eastAsia="Times New Roman"/>
          <w:szCs w:val="24"/>
        </w:rPr>
        <w:t>,</w:t>
      </w:r>
      <w:r w:rsidRPr="00DD65B6">
        <w:rPr>
          <w:rFonts w:eastAsia="Times New Roman"/>
          <w:szCs w:val="24"/>
        </w:rPr>
        <w:t xml:space="preserve"> ο νόμος</w:t>
      </w:r>
      <w:r>
        <w:rPr>
          <w:rFonts w:eastAsia="Times New Roman"/>
          <w:szCs w:val="24"/>
        </w:rPr>
        <w:t>.</w:t>
      </w:r>
    </w:p>
    <w:p w14:paraId="219DA377" w14:textId="77777777" w:rsidR="00656A4F" w:rsidRDefault="000C25FA">
      <w:pPr>
        <w:spacing w:line="600" w:lineRule="auto"/>
        <w:ind w:firstLine="720"/>
        <w:jc w:val="both"/>
        <w:rPr>
          <w:rFonts w:eastAsia="Times New Roman"/>
          <w:color w:val="201F1E"/>
          <w:szCs w:val="24"/>
        </w:rPr>
      </w:pPr>
      <w:r>
        <w:rPr>
          <w:rFonts w:eastAsia="Times New Roman"/>
          <w:color w:val="201F1E"/>
          <w:szCs w:val="24"/>
        </w:rPr>
        <w:lastRenderedPageBreak/>
        <w:t>Π</w:t>
      </w:r>
      <w:r w:rsidRPr="00B64420">
        <w:rPr>
          <w:rFonts w:eastAsia="Times New Roman"/>
          <w:color w:val="201F1E"/>
          <w:szCs w:val="24"/>
        </w:rPr>
        <w:t>άντως</w:t>
      </w:r>
      <w:r>
        <w:rPr>
          <w:rFonts w:eastAsia="Times New Roman"/>
          <w:color w:val="201F1E"/>
          <w:szCs w:val="24"/>
        </w:rPr>
        <w:t xml:space="preserve"> -για τη συζήτηση- όσον αφορά την επιχείρηση «</w:t>
      </w:r>
      <w:r>
        <w:rPr>
          <w:rFonts w:eastAsia="Times New Roman"/>
          <w:color w:val="201F1E"/>
          <w:szCs w:val="24"/>
        </w:rPr>
        <w:t>ΠΑΠΑΣΤΡΑΤΟΣ</w:t>
      </w:r>
      <w:r>
        <w:rPr>
          <w:rFonts w:eastAsia="Times New Roman"/>
          <w:color w:val="201F1E"/>
          <w:szCs w:val="24"/>
        </w:rPr>
        <w:t>»,</w:t>
      </w:r>
      <w:r w:rsidRPr="00B64420">
        <w:rPr>
          <w:rFonts w:eastAsia="Times New Roman"/>
          <w:color w:val="201F1E"/>
          <w:szCs w:val="24"/>
        </w:rPr>
        <w:t xml:space="preserve"> βγήκε και η ίδια η επιχείρηση και το είπε ότι στη συλλογική </w:t>
      </w:r>
      <w:r>
        <w:rPr>
          <w:rFonts w:eastAsia="Times New Roman"/>
          <w:color w:val="201F1E"/>
          <w:szCs w:val="24"/>
        </w:rPr>
        <w:t>επιχειρησιακή της σύμβαση -η οποία, π</w:t>
      </w:r>
      <w:r w:rsidRPr="00B64420">
        <w:rPr>
          <w:rFonts w:eastAsia="Times New Roman"/>
          <w:color w:val="201F1E"/>
          <w:szCs w:val="24"/>
        </w:rPr>
        <w:t>ροφανώς</w:t>
      </w:r>
      <w:r>
        <w:rPr>
          <w:rFonts w:eastAsia="Times New Roman"/>
          <w:color w:val="201F1E"/>
          <w:szCs w:val="24"/>
        </w:rPr>
        <w:t>,</w:t>
      </w:r>
      <w:r w:rsidRPr="00B64420">
        <w:rPr>
          <w:rFonts w:eastAsia="Times New Roman"/>
          <w:color w:val="201F1E"/>
          <w:szCs w:val="24"/>
        </w:rPr>
        <w:t xml:space="preserve"> δεν φέρει κα</w:t>
      </w:r>
      <w:r>
        <w:rPr>
          <w:rFonts w:eastAsia="Times New Roman"/>
          <w:color w:val="201F1E"/>
          <w:szCs w:val="24"/>
        </w:rPr>
        <w:t>μ</w:t>
      </w:r>
      <w:r w:rsidRPr="00B64420">
        <w:rPr>
          <w:rFonts w:eastAsia="Times New Roman"/>
          <w:color w:val="201F1E"/>
          <w:szCs w:val="24"/>
        </w:rPr>
        <w:t xml:space="preserve">μία </w:t>
      </w:r>
      <w:r>
        <w:rPr>
          <w:rFonts w:eastAsia="Times New Roman"/>
          <w:color w:val="201F1E"/>
          <w:szCs w:val="24"/>
        </w:rPr>
        <w:t xml:space="preserve">δική μου </w:t>
      </w:r>
      <w:r w:rsidRPr="00B64420">
        <w:rPr>
          <w:rFonts w:eastAsia="Times New Roman"/>
          <w:color w:val="201F1E"/>
          <w:szCs w:val="24"/>
        </w:rPr>
        <w:t>υπογραφή</w:t>
      </w:r>
      <w:r>
        <w:rPr>
          <w:rFonts w:eastAsia="Times New Roman"/>
          <w:color w:val="201F1E"/>
          <w:szCs w:val="24"/>
        </w:rPr>
        <w:t>,</w:t>
      </w:r>
      <w:r w:rsidRPr="00B64420">
        <w:rPr>
          <w:rFonts w:eastAsia="Times New Roman"/>
          <w:color w:val="201F1E"/>
          <w:szCs w:val="24"/>
        </w:rPr>
        <w:t xml:space="preserve"> εξήγησα ότι αυτό που υποστηρίχθηκε δεν υφίσταται</w:t>
      </w:r>
      <w:r>
        <w:rPr>
          <w:rFonts w:eastAsia="Times New Roman"/>
          <w:color w:val="201F1E"/>
          <w:szCs w:val="24"/>
        </w:rPr>
        <w:t>,</w:t>
      </w:r>
      <w:r w:rsidRPr="00B64420">
        <w:rPr>
          <w:rFonts w:eastAsia="Times New Roman"/>
          <w:color w:val="201F1E"/>
          <w:szCs w:val="24"/>
        </w:rPr>
        <w:t xml:space="preserve"> </w:t>
      </w:r>
      <w:r>
        <w:rPr>
          <w:rFonts w:eastAsia="Times New Roman"/>
          <w:color w:val="201F1E"/>
          <w:szCs w:val="24"/>
        </w:rPr>
        <w:t>οι συλλογικές συμβάσεις δ</w:t>
      </w:r>
      <w:r w:rsidRPr="00B64420">
        <w:rPr>
          <w:rFonts w:eastAsia="Times New Roman"/>
          <w:color w:val="201F1E"/>
          <w:szCs w:val="24"/>
        </w:rPr>
        <w:t xml:space="preserve">εν υπογράφονται </w:t>
      </w:r>
      <w:r>
        <w:rPr>
          <w:rFonts w:eastAsia="Times New Roman"/>
          <w:color w:val="201F1E"/>
          <w:szCs w:val="24"/>
        </w:rPr>
        <w:t xml:space="preserve">από </w:t>
      </w:r>
      <w:r w:rsidRPr="00B64420">
        <w:rPr>
          <w:rFonts w:eastAsia="Times New Roman"/>
          <w:color w:val="201F1E"/>
          <w:szCs w:val="24"/>
        </w:rPr>
        <w:t>τον Υπουργό</w:t>
      </w:r>
      <w:r>
        <w:rPr>
          <w:rFonts w:eastAsia="Times New Roman"/>
          <w:color w:val="201F1E"/>
          <w:szCs w:val="24"/>
        </w:rPr>
        <w:t>- προβλ</w:t>
      </w:r>
      <w:r>
        <w:rPr>
          <w:rFonts w:eastAsia="Times New Roman"/>
          <w:color w:val="201F1E"/>
          <w:szCs w:val="24"/>
        </w:rPr>
        <w:t>έπεται</w:t>
      </w:r>
      <w:r w:rsidRPr="00B64420">
        <w:rPr>
          <w:rFonts w:eastAsia="Times New Roman"/>
          <w:color w:val="201F1E"/>
          <w:szCs w:val="24"/>
        </w:rPr>
        <w:t xml:space="preserve"> το επταήμερο λειτο</w:t>
      </w:r>
      <w:r>
        <w:rPr>
          <w:rFonts w:eastAsia="Times New Roman"/>
          <w:color w:val="201F1E"/>
          <w:szCs w:val="24"/>
        </w:rPr>
        <w:t>υργίας της επιχείρησης και όχι π</w:t>
      </w:r>
      <w:r w:rsidRPr="00B64420">
        <w:rPr>
          <w:rFonts w:eastAsia="Times New Roman"/>
          <w:color w:val="201F1E"/>
          <w:szCs w:val="24"/>
        </w:rPr>
        <w:t xml:space="preserve">ροφανώς </w:t>
      </w:r>
      <w:r>
        <w:rPr>
          <w:rFonts w:eastAsia="Times New Roman"/>
          <w:color w:val="201F1E"/>
          <w:szCs w:val="24"/>
        </w:rPr>
        <w:t>η</w:t>
      </w:r>
      <w:r w:rsidRPr="00B64420">
        <w:rPr>
          <w:rFonts w:eastAsia="Times New Roman"/>
          <w:color w:val="201F1E"/>
          <w:szCs w:val="24"/>
        </w:rPr>
        <w:t xml:space="preserve"> επταήμερη εργασία των εργαζομένων</w:t>
      </w:r>
      <w:r>
        <w:rPr>
          <w:rFonts w:eastAsia="Times New Roman"/>
          <w:color w:val="201F1E"/>
          <w:szCs w:val="24"/>
        </w:rPr>
        <w:t>. Ο</w:t>
      </w:r>
      <w:r w:rsidRPr="00B64420">
        <w:rPr>
          <w:rFonts w:eastAsia="Times New Roman"/>
          <w:color w:val="201F1E"/>
          <w:szCs w:val="24"/>
        </w:rPr>
        <w:t>ι εργαζόμενοι θα οργανώσουν την εργασία τους με βάση τις βάρδιες και την τήρηση της εργατικής νομοθεσίας</w:t>
      </w:r>
      <w:r>
        <w:rPr>
          <w:rFonts w:eastAsia="Times New Roman"/>
          <w:color w:val="201F1E"/>
          <w:szCs w:val="24"/>
        </w:rPr>
        <w:t>. Ε</w:t>
      </w:r>
      <w:r w:rsidRPr="00B64420">
        <w:rPr>
          <w:rFonts w:eastAsia="Times New Roman"/>
          <w:color w:val="201F1E"/>
          <w:szCs w:val="24"/>
        </w:rPr>
        <w:t xml:space="preserve">πομένως νομίζω </w:t>
      </w:r>
      <w:r>
        <w:rPr>
          <w:rFonts w:eastAsia="Times New Roman"/>
          <w:color w:val="201F1E"/>
          <w:szCs w:val="24"/>
        </w:rPr>
        <w:t xml:space="preserve">ότι </w:t>
      </w:r>
      <w:r w:rsidRPr="00B64420">
        <w:rPr>
          <w:rFonts w:eastAsia="Times New Roman"/>
          <w:color w:val="201F1E"/>
          <w:szCs w:val="24"/>
        </w:rPr>
        <w:t>ούτε αυτό το επιχείρημα έπι</w:t>
      </w:r>
      <w:r w:rsidRPr="00B64420">
        <w:rPr>
          <w:rFonts w:eastAsia="Times New Roman"/>
          <w:color w:val="201F1E"/>
          <w:szCs w:val="24"/>
        </w:rPr>
        <w:t>ασε</w:t>
      </w:r>
      <w:r>
        <w:rPr>
          <w:rFonts w:eastAsia="Times New Roman"/>
          <w:color w:val="201F1E"/>
          <w:szCs w:val="24"/>
        </w:rPr>
        <w:t>.</w:t>
      </w:r>
    </w:p>
    <w:p w14:paraId="219DA378" w14:textId="77777777" w:rsidR="00656A4F" w:rsidRDefault="000C25FA">
      <w:pPr>
        <w:spacing w:line="600" w:lineRule="auto"/>
        <w:ind w:firstLine="720"/>
        <w:jc w:val="both"/>
        <w:rPr>
          <w:rFonts w:eastAsia="Times New Roman"/>
          <w:color w:val="201F1E"/>
          <w:szCs w:val="24"/>
        </w:rPr>
      </w:pPr>
      <w:r>
        <w:rPr>
          <w:rFonts w:eastAsia="Times New Roman"/>
          <w:color w:val="201F1E"/>
          <w:szCs w:val="24"/>
        </w:rPr>
        <w:t xml:space="preserve">Ήρθε στη συνέχεια ο κ. </w:t>
      </w:r>
      <w:proofErr w:type="spellStart"/>
      <w:r>
        <w:rPr>
          <w:rFonts w:eastAsia="Times New Roman"/>
          <w:color w:val="201F1E"/>
          <w:szCs w:val="24"/>
        </w:rPr>
        <w:t>Βρούτσης</w:t>
      </w:r>
      <w:proofErr w:type="spellEnd"/>
      <w:r>
        <w:rPr>
          <w:rFonts w:eastAsia="Times New Roman"/>
          <w:color w:val="201F1E"/>
          <w:szCs w:val="24"/>
        </w:rPr>
        <w:t xml:space="preserve"> προχθές και ανέμιζε μια </w:t>
      </w:r>
      <w:r w:rsidRPr="00B64420">
        <w:rPr>
          <w:rFonts w:eastAsia="Times New Roman"/>
          <w:color w:val="201F1E"/>
          <w:szCs w:val="24"/>
        </w:rPr>
        <w:t>συλλογική σύμβαση για τον τουρισμό</w:t>
      </w:r>
      <w:r>
        <w:rPr>
          <w:rFonts w:eastAsia="Times New Roman"/>
          <w:color w:val="201F1E"/>
          <w:szCs w:val="24"/>
        </w:rPr>
        <w:t>,</w:t>
      </w:r>
      <w:r w:rsidRPr="00B64420">
        <w:rPr>
          <w:rFonts w:eastAsia="Times New Roman"/>
          <w:color w:val="201F1E"/>
          <w:szCs w:val="24"/>
        </w:rPr>
        <w:t xml:space="preserve"> την οποία έχω επεκτείνει</w:t>
      </w:r>
      <w:r>
        <w:rPr>
          <w:rFonts w:eastAsia="Times New Roman"/>
          <w:color w:val="201F1E"/>
          <w:szCs w:val="24"/>
        </w:rPr>
        <w:t>. Μ</w:t>
      </w:r>
      <w:r w:rsidRPr="00B64420">
        <w:rPr>
          <w:rFonts w:eastAsia="Times New Roman"/>
          <w:color w:val="201F1E"/>
          <w:szCs w:val="24"/>
        </w:rPr>
        <w:t xml:space="preserve">ετά την επαναφορά των συλλογικών συμβάσεων εργασίας προχωράμε στην επέκταση κλαδικών </w:t>
      </w:r>
      <w:r w:rsidRPr="00B64420">
        <w:rPr>
          <w:rFonts w:eastAsia="Times New Roman"/>
          <w:color w:val="201F1E"/>
          <w:szCs w:val="24"/>
        </w:rPr>
        <w:lastRenderedPageBreak/>
        <w:t>συλλογικών συμβάσεων που καλύπτουν τις προϋποθέ</w:t>
      </w:r>
      <w:r w:rsidRPr="00B64420">
        <w:rPr>
          <w:rFonts w:eastAsia="Times New Roman"/>
          <w:color w:val="201F1E"/>
          <w:szCs w:val="24"/>
        </w:rPr>
        <w:t>σεις</w:t>
      </w:r>
      <w:r>
        <w:rPr>
          <w:rFonts w:eastAsia="Times New Roman"/>
          <w:color w:val="201F1E"/>
          <w:szCs w:val="24"/>
        </w:rPr>
        <w:t xml:space="preserve">, δηλαδή </w:t>
      </w:r>
      <w:r w:rsidRPr="00B64420">
        <w:rPr>
          <w:rFonts w:eastAsia="Times New Roman"/>
          <w:color w:val="201F1E"/>
          <w:szCs w:val="24"/>
        </w:rPr>
        <w:t>καλύπτουν το 51% των εργαζομένων του κλάδου</w:t>
      </w:r>
      <w:r>
        <w:rPr>
          <w:rFonts w:eastAsia="Times New Roman"/>
          <w:color w:val="201F1E"/>
          <w:szCs w:val="24"/>
        </w:rPr>
        <w:t xml:space="preserve">. Ήρθε, λοιπόν, </w:t>
      </w:r>
      <w:r w:rsidRPr="00B64420">
        <w:rPr>
          <w:rFonts w:eastAsia="Times New Roman"/>
          <w:color w:val="201F1E"/>
          <w:szCs w:val="24"/>
        </w:rPr>
        <w:t xml:space="preserve">στη συνέχεια </w:t>
      </w:r>
      <w:r>
        <w:rPr>
          <w:rFonts w:eastAsia="Times New Roman"/>
          <w:color w:val="201F1E"/>
          <w:szCs w:val="24"/>
        </w:rPr>
        <w:t xml:space="preserve">ο κ. </w:t>
      </w:r>
      <w:proofErr w:type="spellStart"/>
      <w:r>
        <w:rPr>
          <w:rFonts w:eastAsia="Times New Roman"/>
          <w:color w:val="201F1E"/>
          <w:szCs w:val="24"/>
        </w:rPr>
        <w:t>Βρούτσης</w:t>
      </w:r>
      <w:proofErr w:type="spellEnd"/>
      <w:r>
        <w:rPr>
          <w:rFonts w:eastAsia="Times New Roman"/>
          <w:color w:val="201F1E"/>
          <w:szCs w:val="24"/>
        </w:rPr>
        <w:t xml:space="preserve"> και ανέμιζε μι</w:t>
      </w:r>
      <w:r w:rsidRPr="00B64420">
        <w:rPr>
          <w:rFonts w:eastAsia="Times New Roman"/>
          <w:color w:val="201F1E"/>
          <w:szCs w:val="24"/>
        </w:rPr>
        <w:t xml:space="preserve">α συλλογική σύμβαση </w:t>
      </w:r>
      <w:r>
        <w:rPr>
          <w:rFonts w:eastAsia="Times New Roman"/>
          <w:color w:val="201F1E"/>
          <w:szCs w:val="24"/>
        </w:rPr>
        <w:t>εργασίας στον τουρισμό που έχω</w:t>
      </w:r>
      <w:r w:rsidRPr="00B64420">
        <w:rPr>
          <w:rFonts w:eastAsia="Times New Roman"/>
          <w:color w:val="201F1E"/>
          <w:szCs w:val="24"/>
        </w:rPr>
        <w:t xml:space="preserve"> επεκτείνει</w:t>
      </w:r>
      <w:r>
        <w:rPr>
          <w:rFonts w:eastAsia="Times New Roman"/>
          <w:color w:val="201F1E"/>
          <w:szCs w:val="24"/>
        </w:rPr>
        <w:t>,</w:t>
      </w:r>
      <w:r w:rsidRPr="00B64420">
        <w:rPr>
          <w:rFonts w:eastAsia="Times New Roman"/>
          <w:color w:val="201F1E"/>
          <w:szCs w:val="24"/>
        </w:rPr>
        <w:t xml:space="preserve"> λέγον</w:t>
      </w:r>
      <w:r>
        <w:rPr>
          <w:rFonts w:eastAsia="Times New Roman"/>
          <w:color w:val="201F1E"/>
          <w:szCs w:val="24"/>
        </w:rPr>
        <w:t xml:space="preserve">τας ότι μέσω αυτής νομιμοποίησα διά </w:t>
      </w:r>
      <w:r w:rsidRPr="00B64420">
        <w:rPr>
          <w:rFonts w:eastAsia="Times New Roman"/>
          <w:color w:val="201F1E"/>
          <w:szCs w:val="24"/>
        </w:rPr>
        <w:t>της πλαγί</w:t>
      </w:r>
      <w:r>
        <w:rPr>
          <w:rFonts w:eastAsia="Times New Roman"/>
          <w:color w:val="201F1E"/>
          <w:szCs w:val="24"/>
        </w:rPr>
        <w:t>ας</w:t>
      </w:r>
      <w:r w:rsidRPr="00B64420">
        <w:rPr>
          <w:rFonts w:eastAsia="Times New Roman"/>
          <w:color w:val="201F1E"/>
          <w:szCs w:val="24"/>
        </w:rPr>
        <w:t xml:space="preserve"> την επταήμερη εργασία</w:t>
      </w:r>
      <w:r>
        <w:rPr>
          <w:rFonts w:eastAsia="Times New Roman"/>
          <w:color w:val="201F1E"/>
          <w:szCs w:val="24"/>
        </w:rPr>
        <w:t>.</w:t>
      </w:r>
    </w:p>
    <w:p w14:paraId="219DA379" w14:textId="77777777" w:rsidR="00656A4F" w:rsidRDefault="000C25FA">
      <w:pPr>
        <w:spacing w:line="600" w:lineRule="auto"/>
        <w:ind w:firstLine="720"/>
        <w:jc w:val="both"/>
        <w:rPr>
          <w:rFonts w:eastAsia="Times New Roman"/>
          <w:color w:val="201F1E"/>
          <w:szCs w:val="24"/>
        </w:rPr>
      </w:pPr>
      <w:r>
        <w:rPr>
          <w:rFonts w:eastAsia="Times New Roman"/>
          <w:color w:val="201F1E"/>
          <w:szCs w:val="24"/>
        </w:rPr>
        <w:t xml:space="preserve">Του </w:t>
      </w:r>
      <w:r>
        <w:rPr>
          <w:rFonts w:eastAsia="Times New Roman"/>
          <w:color w:val="201F1E"/>
          <w:szCs w:val="24"/>
        </w:rPr>
        <w:t>απάντησα μ</w:t>
      </w:r>
      <w:r w:rsidRPr="00B64420">
        <w:rPr>
          <w:rFonts w:eastAsia="Times New Roman"/>
          <w:color w:val="201F1E"/>
          <w:szCs w:val="24"/>
        </w:rPr>
        <w:t xml:space="preserve">ε τις βασικές αρχές του </w:t>
      </w:r>
      <w:r>
        <w:rPr>
          <w:rFonts w:eastAsia="Times New Roman"/>
          <w:color w:val="201F1E"/>
          <w:szCs w:val="24"/>
        </w:rPr>
        <w:t>Ε</w:t>
      </w:r>
      <w:r w:rsidRPr="00B64420">
        <w:rPr>
          <w:rFonts w:eastAsia="Times New Roman"/>
          <w:color w:val="201F1E"/>
          <w:szCs w:val="24"/>
        </w:rPr>
        <w:t xml:space="preserve">ργατικού </w:t>
      </w:r>
      <w:r>
        <w:rPr>
          <w:rFonts w:eastAsia="Times New Roman"/>
          <w:color w:val="201F1E"/>
          <w:szCs w:val="24"/>
        </w:rPr>
        <w:t>Δ</w:t>
      </w:r>
      <w:r w:rsidRPr="00B64420">
        <w:rPr>
          <w:rFonts w:eastAsia="Times New Roman"/>
          <w:color w:val="201F1E"/>
          <w:szCs w:val="24"/>
        </w:rPr>
        <w:t>ικαίου</w:t>
      </w:r>
      <w:r>
        <w:rPr>
          <w:rFonts w:eastAsia="Times New Roman"/>
          <w:color w:val="201F1E"/>
          <w:szCs w:val="24"/>
        </w:rPr>
        <w:t xml:space="preserve"> -που νομίζω ότι κάθε ν</w:t>
      </w:r>
      <w:r w:rsidRPr="00B64420">
        <w:rPr>
          <w:rFonts w:eastAsia="Times New Roman"/>
          <w:color w:val="201F1E"/>
          <w:szCs w:val="24"/>
        </w:rPr>
        <w:t>ομικός γνωρίζει</w:t>
      </w:r>
      <w:r>
        <w:rPr>
          <w:rFonts w:eastAsia="Times New Roman"/>
          <w:color w:val="201F1E"/>
          <w:szCs w:val="24"/>
        </w:rPr>
        <w:t>-</w:t>
      </w:r>
      <w:r w:rsidRPr="00B64420">
        <w:rPr>
          <w:rFonts w:eastAsia="Times New Roman"/>
          <w:color w:val="201F1E"/>
          <w:szCs w:val="24"/>
        </w:rPr>
        <w:t xml:space="preserve"> ότι η </w:t>
      </w:r>
      <w:r>
        <w:rPr>
          <w:rFonts w:eastAsia="Times New Roman"/>
          <w:color w:val="201F1E"/>
          <w:szCs w:val="24"/>
        </w:rPr>
        <w:t xml:space="preserve">απαγόρευση της επταήμερης </w:t>
      </w:r>
      <w:r w:rsidRPr="00B64420">
        <w:rPr>
          <w:rFonts w:eastAsia="Times New Roman"/>
          <w:color w:val="201F1E"/>
          <w:szCs w:val="24"/>
        </w:rPr>
        <w:t>εργασίας είναι νόμος του κράτους και μάλιστα αναγκαστικού δικαίου</w:t>
      </w:r>
      <w:r>
        <w:rPr>
          <w:rFonts w:eastAsia="Times New Roman"/>
          <w:color w:val="201F1E"/>
          <w:szCs w:val="24"/>
        </w:rPr>
        <w:t>,</w:t>
      </w:r>
      <w:r w:rsidRPr="00B64420">
        <w:rPr>
          <w:rFonts w:eastAsia="Times New Roman"/>
          <w:color w:val="201F1E"/>
          <w:szCs w:val="24"/>
        </w:rPr>
        <w:t xml:space="preserve"> πράγμα που σημαίνει ότι </w:t>
      </w:r>
      <w:r>
        <w:rPr>
          <w:rFonts w:eastAsia="Times New Roman"/>
          <w:color w:val="201F1E"/>
          <w:szCs w:val="24"/>
        </w:rPr>
        <w:t>τα μέρη</w:t>
      </w:r>
      <w:r w:rsidRPr="00B64420">
        <w:rPr>
          <w:rFonts w:eastAsia="Times New Roman"/>
          <w:color w:val="201F1E"/>
          <w:szCs w:val="24"/>
        </w:rPr>
        <w:t xml:space="preserve"> δεν μπορούν να π</w:t>
      </w:r>
      <w:r>
        <w:rPr>
          <w:rFonts w:eastAsia="Times New Roman"/>
          <w:color w:val="201F1E"/>
          <w:szCs w:val="24"/>
        </w:rPr>
        <w:t>αρεκκλίνουν από αυ</w:t>
      </w:r>
      <w:r>
        <w:rPr>
          <w:rFonts w:eastAsia="Times New Roman"/>
          <w:color w:val="201F1E"/>
          <w:szCs w:val="24"/>
        </w:rPr>
        <w:t>τό που ορίζει ο νόμος, ακόμη κ</w:t>
      </w:r>
      <w:r w:rsidRPr="00B64420">
        <w:rPr>
          <w:rFonts w:eastAsia="Times New Roman"/>
          <w:color w:val="201F1E"/>
          <w:szCs w:val="24"/>
        </w:rPr>
        <w:t xml:space="preserve">αι αν </w:t>
      </w:r>
      <w:r>
        <w:rPr>
          <w:rFonts w:eastAsia="Times New Roman"/>
          <w:color w:val="201F1E"/>
          <w:szCs w:val="24"/>
        </w:rPr>
        <w:t xml:space="preserve">το </w:t>
      </w:r>
      <w:r w:rsidRPr="00B64420">
        <w:rPr>
          <w:rFonts w:eastAsia="Times New Roman"/>
          <w:color w:val="201F1E"/>
          <w:szCs w:val="24"/>
        </w:rPr>
        <w:t>συμφωνήσουν</w:t>
      </w:r>
      <w:r>
        <w:rPr>
          <w:rFonts w:eastAsia="Times New Roman"/>
          <w:color w:val="201F1E"/>
          <w:szCs w:val="24"/>
        </w:rPr>
        <w:t>. Τ</w:t>
      </w:r>
      <w:r w:rsidRPr="00B64420">
        <w:rPr>
          <w:rFonts w:eastAsia="Times New Roman"/>
          <w:color w:val="201F1E"/>
          <w:szCs w:val="24"/>
        </w:rPr>
        <w:t>ούτο σημαίνει ότι αν σε μία συλλογική σύμβαση εργασίας περιγράφεται ένας όρος</w:t>
      </w:r>
      <w:r>
        <w:rPr>
          <w:rFonts w:eastAsia="Times New Roman"/>
          <w:color w:val="201F1E"/>
          <w:szCs w:val="24"/>
        </w:rPr>
        <w:t>,</w:t>
      </w:r>
      <w:r w:rsidRPr="00B64420">
        <w:rPr>
          <w:rFonts w:eastAsia="Times New Roman"/>
          <w:color w:val="201F1E"/>
          <w:szCs w:val="24"/>
        </w:rPr>
        <w:t xml:space="preserve"> ο οποίος κάνει τα πράγματα χειρότερα για τους ε</w:t>
      </w:r>
      <w:r>
        <w:rPr>
          <w:rFonts w:eastAsia="Times New Roman"/>
          <w:color w:val="201F1E"/>
          <w:szCs w:val="24"/>
        </w:rPr>
        <w:t>ργαζόμενους από αυτά που ορίζει ο νόμος, α</w:t>
      </w:r>
      <w:r w:rsidRPr="00B64420">
        <w:rPr>
          <w:rFonts w:eastAsia="Times New Roman"/>
          <w:color w:val="201F1E"/>
          <w:szCs w:val="24"/>
        </w:rPr>
        <w:t>υτός ο όρος είναι αυτοδικαίως άκυρο</w:t>
      </w:r>
      <w:r w:rsidRPr="00B64420">
        <w:rPr>
          <w:rFonts w:eastAsia="Times New Roman"/>
          <w:color w:val="201F1E"/>
          <w:szCs w:val="24"/>
        </w:rPr>
        <w:t>ς</w:t>
      </w:r>
      <w:r>
        <w:rPr>
          <w:rFonts w:eastAsia="Times New Roman"/>
          <w:color w:val="201F1E"/>
          <w:szCs w:val="24"/>
        </w:rPr>
        <w:t>.</w:t>
      </w:r>
    </w:p>
    <w:p w14:paraId="219DA37A" w14:textId="77777777" w:rsidR="00656A4F" w:rsidRDefault="000C25FA">
      <w:pPr>
        <w:spacing w:line="600" w:lineRule="auto"/>
        <w:ind w:firstLine="720"/>
        <w:jc w:val="both"/>
        <w:rPr>
          <w:rFonts w:eastAsia="Times New Roman"/>
          <w:color w:val="201F1E"/>
          <w:szCs w:val="24"/>
        </w:rPr>
      </w:pPr>
      <w:r>
        <w:rPr>
          <w:rFonts w:eastAsia="Times New Roman"/>
          <w:color w:val="201F1E"/>
          <w:szCs w:val="24"/>
        </w:rPr>
        <w:lastRenderedPageBreak/>
        <w:t>Ε</w:t>
      </w:r>
      <w:r w:rsidRPr="00B64420">
        <w:rPr>
          <w:rFonts w:eastAsia="Times New Roman"/>
          <w:color w:val="201F1E"/>
          <w:szCs w:val="24"/>
        </w:rPr>
        <w:t>παναλαμβάνω</w:t>
      </w:r>
      <w:r>
        <w:rPr>
          <w:rFonts w:eastAsia="Times New Roman"/>
          <w:color w:val="201F1E"/>
          <w:szCs w:val="24"/>
        </w:rPr>
        <w:t>,</w:t>
      </w:r>
      <w:r w:rsidRPr="00B64420">
        <w:rPr>
          <w:rFonts w:eastAsia="Times New Roman"/>
          <w:color w:val="201F1E"/>
          <w:szCs w:val="24"/>
        </w:rPr>
        <w:t xml:space="preserve"> </w:t>
      </w:r>
      <w:r>
        <w:rPr>
          <w:rFonts w:eastAsia="Times New Roman"/>
          <w:color w:val="201F1E"/>
          <w:szCs w:val="24"/>
        </w:rPr>
        <w:t>όμως, ότι ο Υ</w:t>
      </w:r>
      <w:r w:rsidRPr="00B64420">
        <w:rPr>
          <w:rFonts w:eastAsia="Times New Roman"/>
          <w:color w:val="201F1E"/>
          <w:szCs w:val="24"/>
        </w:rPr>
        <w:t>πουργός δεν κάνει π</w:t>
      </w:r>
      <w:r>
        <w:rPr>
          <w:rFonts w:eastAsia="Times New Roman"/>
          <w:color w:val="201F1E"/>
          <w:szCs w:val="24"/>
        </w:rPr>
        <w:t xml:space="preserve">ροληπτικό </w:t>
      </w:r>
      <w:r w:rsidRPr="00B64420">
        <w:rPr>
          <w:rFonts w:eastAsia="Times New Roman"/>
          <w:color w:val="201F1E"/>
          <w:szCs w:val="24"/>
        </w:rPr>
        <w:t>έλεγχο νομιμότητας των</w:t>
      </w:r>
      <w:r>
        <w:rPr>
          <w:rFonts w:eastAsia="Times New Roman"/>
          <w:color w:val="201F1E"/>
          <w:szCs w:val="24"/>
        </w:rPr>
        <w:t xml:space="preserve"> συλλογικών συμβάσεων εργασίας. Δ</w:t>
      </w:r>
      <w:r w:rsidRPr="00B64420">
        <w:rPr>
          <w:rFonts w:eastAsia="Times New Roman"/>
          <w:color w:val="201F1E"/>
          <w:szCs w:val="24"/>
        </w:rPr>
        <w:t>εν επιτρέπεται αυτό</w:t>
      </w:r>
      <w:r>
        <w:rPr>
          <w:rFonts w:eastAsia="Times New Roman"/>
          <w:color w:val="201F1E"/>
          <w:szCs w:val="24"/>
        </w:rPr>
        <w:t>,</w:t>
      </w:r>
      <w:r w:rsidRPr="00B64420">
        <w:rPr>
          <w:rFonts w:eastAsia="Times New Roman"/>
          <w:color w:val="201F1E"/>
          <w:szCs w:val="24"/>
        </w:rPr>
        <w:t xml:space="preserve"> δεν θα ήταν λογικό</w:t>
      </w:r>
      <w:r>
        <w:rPr>
          <w:rFonts w:eastAsia="Times New Roman"/>
          <w:color w:val="201F1E"/>
          <w:szCs w:val="24"/>
        </w:rPr>
        <w:t>,</w:t>
      </w:r>
      <w:r w:rsidRPr="00B64420">
        <w:rPr>
          <w:rFonts w:eastAsia="Times New Roman"/>
          <w:color w:val="201F1E"/>
          <w:szCs w:val="24"/>
        </w:rPr>
        <w:t xml:space="preserve"> δεν θα ήταν και </w:t>
      </w:r>
      <w:r>
        <w:rPr>
          <w:rFonts w:eastAsia="Times New Roman"/>
          <w:color w:val="201F1E"/>
          <w:szCs w:val="24"/>
        </w:rPr>
        <w:t>σύμφωνο με το Σ</w:t>
      </w:r>
      <w:r w:rsidRPr="00B64420">
        <w:rPr>
          <w:rFonts w:eastAsia="Times New Roman"/>
          <w:color w:val="201F1E"/>
          <w:szCs w:val="24"/>
        </w:rPr>
        <w:t>ύνταγμα</w:t>
      </w:r>
      <w:r>
        <w:rPr>
          <w:rFonts w:eastAsia="Times New Roman"/>
          <w:color w:val="201F1E"/>
          <w:szCs w:val="24"/>
        </w:rPr>
        <w:t>. Αυτές ε</w:t>
      </w:r>
      <w:r w:rsidRPr="00B64420">
        <w:rPr>
          <w:rFonts w:eastAsia="Times New Roman"/>
          <w:color w:val="201F1E"/>
          <w:szCs w:val="24"/>
        </w:rPr>
        <w:t xml:space="preserve">ίναι </w:t>
      </w:r>
      <w:r>
        <w:rPr>
          <w:rFonts w:eastAsia="Times New Roman"/>
          <w:color w:val="201F1E"/>
          <w:szCs w:val="24"/>
        </w:rPr>
        <w:t>-</w:t>
      </w:r>
      <w:r w:rsidRPr="00B64420">
        <w:rPr>
          <w:rFonts w:eastAsia="Times New Roman"/>
          <w:color w:val="201F1E"/>
          <w:szCs w:val="24"/>
        </w:rPr>
        <w:t>νομίζω</w:t>
      </w:r>
      <w:r>
        <w:rPr>
          <w:rFonts w:eastAsia="Times New Roman"/>
          <w:color w:val="201F1E"/>
          <w:szCs w:val="24"/>
        </w:rPr>
        <w:t xml:space="preserve">- βασικές γνώσεις. </w:t>
      </w:r>
    </w:p>
    <w:p w14:paraId="219DA37B" w14:textId="77777777" w:rsidR="00656A4F" w:rsidRDefault="000C25FA">
      <w:pPr>
        <w:spacing w:line="600" w:lineRule="auto"/>
        <w:ind w:firstLine="720"/>
        <w:jc w:val="both"/>
        <w:rPr>
          <w:rFonts w:eastAsia="Times New Roman"/>
          <w:color w:val="201F1E"/>
          <w:szCs w:val="24"/>
        </w:rPr>
      </w:pPr>
      <w:r>
        <w:rPr>
          <w:rFonts w:eastAsia="Times New Roman"/>
          <w:color w:val="201F1E"/>
          <w:szCs w:val="24"/>
        </w:rPr>
        <w:t>Α</w:t>
      </w:r>
      <w:r w:rsidRPr="00B64420">
        <w:rPr>
          <w:rFonts w:eastAsia="Times New Roman"/>
          <w:color w:val="201F1E"/>
          <w:szCs w:val="24"/>
        </w:rPr>
        <w:t xml:space="preserve">πό την πλευρά του το </w:t>
      </w:r>
      <w:r w:rsidRPr="00B64420">
        <w:rPr>
          <w:rFonts w:eastAsia="Times New Roman"/>
          <w:color w:val="201F1E"/>
          <w:szCs w:val="24"/>
        </w:rPr>
        <w:t>Υπουργείο Εργασίας</w:t>
      </w:r>
      <w:r>
        <w:rPr>
          <w:rFonts w:eastAsia="Times New Roman"/>
          <w:color w:val="201F1E"/>
          <w:szCs w:val="24"/>
        </w:rPr>
        <w:t>,</w:t>
      </w:r>
      <w:r w:rsidRPr="00B64420">
        <w:rPr>
          <w:rFonts w:eastAsia="Times New Roman"/>
          <w:color w:val="201F1E"/>
          <w:szCs w:val="24"/>
        </w:rPr>
        <w:t xml:space="preserve"> με τον ελεγκτικό μηχανισμό που διαθέτει</w:t>
      </w:r>
      <w:r>
        <w:rPr>
          <w:rFonts w:eastAsia="Times New Roman"/>
          <w:color w:val="201F1E"/>
          <w:szCs w:val="24"/>
        </w:rPr>
        <w:t>,</w:t>
      </w:r>
      <w:r w:rsidRPr="00B64420">
        <w:rPr>
          <w:rFonts w:eastAsia="Times New Roman"/>
          <w:color w:val="201F1E"/>
          <w:szCs w:val="24"/>
        </w:rPr>
        <w:t xml:space="preserve"> επιβάλλει κυρώσεις στις επιχειρήσεις που παραβιάζουν την εργατική νομοθεσία</w:t>
      </w:r>
      <w:r>
        <w:rPr>
          <w:rFonts w:eastAsia="Times New Roman"/>
          <w:color w:val="201F1E"/>
          <w:szCs w:val="24"/>
        </w:rPr>
        <w:t xml:space="preserve">. </w:t>
      </w:r>
      <w:r w:rsidRPr="00B64420">
        <w:rPr>
          <w:rFonts w:eastAsia="Times New Roman"/>
          <w:color w:val="201F1E"/>
          <w:szCs w:val="24"/>
        </w:rPr>
        <w:t>Και</w:t>
      </w:r>
      <w:r>
        <w:rPr>
          <w:rFonts w:eastAsia="Times New Roman"/>
          <w:color w:val="201F1E"/>
          <w:szCs w:val="24"/>
        </w:rPr>
        <w:t xml:space="preserve"> κατέθεσα εκείνη την ημέρα στα Π</w:t>
      </w:r>
      <w:r w:rsidRPr="00B64420">
        <w:rPr>
          <w:rFonts w:eastAsia="Times New Roman"/>
          <w:color w:val="201F1E"/>
          <w:szCs w:val="24"/>
        </w:rPr>
        <w:t xml:space="preserve">ρακτικά </w:t>
      </w:r>
      <w:r>
        <w:rPr>
          <w:rFonts w:eastAsia="Times New Roman"/>
          <w:color w:val="201F1E"/>
          <w:szCs w:val="24"/>
        </w:rPr>
        <w:t xml:space="preserve">πράξεις επιβολής προστίμου </w:t>
      </w:r>
      <w:r w:rsidRPr="00B64420">
        <w:rPr>
          <w:rFonts w:eastAsia="Times New Roman"/>
          <w:color w:val="201F1E"/>
          <w:szCs w:val="24"/>
        </w:rPr>
        <w:t xml:space="preserve">σε επιχειρήσεις που απασχόλησαν </w:t>
      </w:r>
      <w:r>
        <w:rPr>
          <w:rFonts w:eastAsia="Times New Roman"/>
          <w:color w:val="201F1E"/>
          <w:szCs w:val="24"/>
        </w:rPr>
        <w:t>επταήμερο τους ε</w:t>
      </w:r>
      <w:r>
        <w:rPr>
          <w:rFonts w:eastAsia="Times New Roman"/>
          <w:color w:val="201F1E"/>
          <w:szCs w:val="24"/>
        </w:rPr>
        <w:t>ργαζ</w:t>
      </w:r>
      <w:r>
        <w:rPr>
          <w:rFonts w:eastAsia="Times New Roman"/>
          <w:color w:val="201F1E"/>
          <w:szCs w:val="24"/>
        </w:rPr>
        <w:t>ο</w:t>
      </w:r>
      <w:r>
        <w:rPr>
          <w:rFonts w:eastAsia="Times New Roman"/>
          <w:color w:val="201F1E"/>
          <w:szCs w:val="24"/>
        </w:rPr>
        <w:t>μ</w:t>
      </w:r>
      <w:r>
        <w:rPr>
          <w:rFonts w:eastAsia="Times New Roman"/>
          <w:color w:val="201F1E"/>
          <w:szCs w:val="24"/>
        </w:rPr>
        <w:t>έ</w:t>
      </w:r>
      <w:r>
        <w:rPr>
          <w:rFonts w:eastAsia="Times New Roman"/>
          <w:color w:val="201F1E"/>
          <w:szCs w:val="24"/>
        </w:rPr>
        <w:t>νο</w:t>
      </w:r>
      <w:r>
        <w:rPr>
          <w:rFonts w:eastAsia="Times New Roman"/>
          <w:color w:val="201F1E"/>
          <w:szCs w:val="24"/>
        </w:rPr>
        <w:t>υ</w:t>
      </w:r>
      <w:r w:rsidRPr="00B64420">
        <w:rPr>
          <w:rFonts w:eastAsia="Times New Roman"/>
          <w:color w:val="201F1E"/>
          <w:szCs w:val="24"/>
        </w:rPr>
        <w:t xml:space="preserve">ς τους και που </w:t>
      </w:r>
      <w:r>
        <w:rPr>
          <w:rFonts w:eastAsia="Times New Roman"/>
          <w:color w:val="201F1E"/>
          <w:szCs w:val="24"/>
        </w:rPr>
        <w:t>-</w:t>
      </w:r>
      <w:proofErr w:type="spellStart"/>
      <w:r w:rsidRPr="00B64420">
        <w:rPr>
          <w:rFonts w:eastAsia="Times New Roman"/>
          <w:color w:val="201F1E"/>
          <w:szCs w:val="24"/>
        </w:rPr>
        <w:t>όλως</w:t>
      </w:r>
      <w:proofErr w:type="spellEnd"/>
      <w:r w:rsidRPr="00B64420">
        <w:rPr>
          <w:rFonts w:eastAsia="Times New Roman"/>
          <w:color w:val="201F1E"/>
          <w:szCs w:val="24"/>
        </w:rPr>
        <w:t xml:space="preserve"> </w:t>
      </w:r>
      <w:proofErr w:type="spellStart"/>
      <w:r w:rsidRPr="00B64420">
        <w:rPr>
          <w:rFonts w:eastAsia="Times New Roman"/>
          <w:color w:val="201F1E"/>
          <w:szCs w:val="24"/>
        </w:rPr>
        <w:t>τυχαίως</w:t>
      </w:r>
      <w:proofErr w:type="spellEnd"/>
      <w:r>
        <w:rPr>
          <w:rFonts w:eastAsia="Times New Roman"/>
          <w:color w:val="201F1E"/>
          <w:szCs w:val="24"/>
        </w:rPr>
        <w:t>-</w:t>
      </w:r>
      <w:r w:rsidRPr="00B64420">
        <w:rPr>
          <w:rFonts w:eastAsia="Times New Roman"/>
          <w:color w:val="201F1E"/>
          <w:szCs w:val="24"/>
        </w:rPr>
        <w:t xml:space="preserve"> ήταν και οι επιχειρήσεις του κλάδου για τον οποίο ο κ</w:t>
      </w:r>
      <w:r>
        <w:rPr>
          <w:rFonts w:eastAsia="Times New Roman"/>
          <w:color w:val="201F1E"/>
          <w:szCs w:val="24"/>
        </w:rPr>
        <w:t>.</w:t>
      </w:r>
      <w:r w:rsidRPr="00B64420">
        <w:rPr>
          <w:rFonts w:eastAsia="Times New Roman"/>
          <w:color w:val="201F1E"/>
          <w:szCs w:val="24"/>
        </w:rPr>
        <w:t xml:space="preserve"> </w:t>
      </w:r>
      <w:proofErr w:type="spellStart"/>
      <w:r>
        <w:rPr>
          <w:rFonts w:eastAsia="Times New Roman"/>
          <w:color w:val="201F1E"/>
          <w:szCs w:val="24"/>
        </w:rPr>
        <w:t>Βρούτσης</w:t>
      </w:r>
      <w:proofErr w:type="spellEnd"/>
      <w:r>
        <w:rPr>
          <w:rFonts w:eastAsia="Times New Roman"/>
          <w:color w:val="201F1E"/>
          <w:szCs w:val="24"/>
        </w:rPr>
        <w:t xml:space="preserve"> </w:t>
      </w:r>
      <w:r w:rsidRPr="00B64420">
        <w:rPr>
          <w:rFonts w:eastAsia="Times New Roman"/>
          <w:color w:val="201F1E"/>
          <w:szCs w:val="24"/>
        </w:rPr>
        <w:t>κατήγγειλε τη συλλογική σύμβαση</w:t>
      </w:r>
      <w:r>
        <w:rPr>
          <w:rFonts w:eastAsia="Times New Roman"/>
          <w:color w:val="201F1E"/>
          <w:szCs w:val="24"/>
        </w:rPr>
        <w:t>. Δ</w:t>
      </w:r>
      <w:r w:rsidRPr="00B64420">
        <w:rPr>
          <w:rFonts w:eastAsia="Times New Roman"/>
          <w:color w:val="201F1E"/>
          <w:szCs w:val="24"/>
        </w:rPr>
        <w:t xml:space="preserve">ιότι </w:t>
      </w:r>
      <w:r>
        <w:rPr>
          <w:rFonts w:eastAsia="Times New Roman"/>
          <w:color w:val="201F1E"/>
          <w:szCs w:val="24"/>
        </w:rPr>
        <w:t>το ΣΕΠΕ</w:t>
      </w:r>
      <w:r w:rsidRPr="00B64420">
        <w:rPr>
          <w:rFonts w:eastAsia="Times New Roman"/>
          <w:color w:val="201F1E"/>
          <w:szCs w:val="24"/>
        </w:rPr>
        <w:t xml:space="preserve"> επί των ημερών μας λειτουργεί και επιβάλ</w:t>
      </w:r>
      <w:r>
        <w:rPr>
          <w:rFonts w:eastAsia="Times New Roman"/>
          <w:color w:val="201F1E"/>
          <w:szCs w:val="24"/>
        </w:rPr>
        <w:t>λ</w:t>
      </w:r>
      <w:r w:rsidRPr="00B64420">
        <w:rPr>
          <w:rFonts w:eastAsia="Times New Roman"/>
          <w:color w:val="201F1E"/>
          <w:szCs w:val="24"/>
        </w:rPr>
        <w:t xml:space="preserve">ει κυρώσεις σε επιχειρηματίες που έχουν τις ίδιες αντιλήψεις με </w:t>
      </w:r>
      <w:r w:rsidRPr="00B64420">
        <w:rPr>
          <w:rFonts w:eastAsia="Times New Roman"/>
          <w:color w:val="201F1E"/>
          <w:szCs w:val="24"/>
        </w:rPr>
        <w:t>τον κ</w:t>
      </w:r>
      <w:r>
        <w:rPr>
          <w:rFonts w:eastAsia="Times New Roman"/>
          <w:color w:val="201F1E"/>
          <w:szCs w:val="24"/>
        </w:rPr>
        <w:t>.</w:t>
      </w:r>
      <w:r w:rsidRPr="00B64420">
        <w:rPr>
          <w:rFonts w:eastAsia="Times New Roman"/>
          <w:color w:val="201F1E"/>
          <w:szCs w:val="24"/>
        </w:rPr>
        <w:t xml:space="preserve"> Μητσοτάκη</w:t>
      </w:r>
      <w:r>
        <w:rPr>
          <w:rFonts w:eastAsia="Times New Roman"/>
          <w:color w:val="201F1E"/>
          <w:szCs w:val="24"/>
        </w:rPr>
        <w:t xml:space="preserve">. </w:t>
      </w:r>
    </w:p>
    <w:p w14:paraId="219DA37C" w14:textId="77777777" w:rsidR="00656A4F" w:rsidRDefault="000C25FA">
      <w:pPr>
        <w:spacing w:line="600" w:lineRule="auto"/>
        <w:ind w:firstLine="720"/>
        <w:jc w:val="both"/>
        <w:rPr>
          <w:rFonts w:eastAsia="Times New Roman"/>
          <w:color w:val="201F1E"/>
          <w:szCs w:val="24"/>
        </w:rPr>
      </w:pPr>
      <w:r>
        <w:rPr>
          <w:rFonts w:eastAsia="Times New Roman"/>
          <w:color w:val="201F1E"/>
          <w:szCs w:val="24"/>
        </w:rPr>
        <w:lastRenderedPageBreak/>
        <w:t>Ε</w:t>
      </w:r>
      <w:r w:rsidRPr="00B64420">
        <w:rPr>
          <w:rFonts w:eastAsia="Times New Roman"/>
          <w:color w:val="201F1E"/>
          <w:szCs w:val="24"/>
        </w:rPr>
        <w:t>ντελώς επικουρικά</w:t>
      </w:r>
      <w:r>
        <w:rPr>
          <w:rFonts w:eastAsia="Times New Roman"/>
          <w:color w:val="201F1E"/>
          <w:szCs w:val="24"/>
        </w:rPr>
        <w:t>,</w:t>
      </w:r>
      <w:r w:rsidRPr="00B64420">
        <w:rPr>
          <w:rFonts w:eastAsia="Times New Roman"/>
          <w:color w:val="201F1E"/>
          <w:szCs w:val="24"/>
        </w:rPr>
        <w:t xml:space="preserve"> βέβαια</w:t>
      </w:r>
      <w:r>
        <w:rPr>
          <w:rFonts w:eastAsia="Times New Roman"/>
          <w:color w:val="201F1E"/>
          <w:szCs w:val="24"/>
        </w:rPr>
        <w:t>, γιατί σας διευκρίνισα</w:t>
      </w:r>
      <w:r w:rsidRPr="00B64420">
        <w:rPr>
          <w:rFonts w:eastAsia="Times New Roman"/>
          <w:color w:val="201F1E"/>
          <w:szCs w:val="24"/>
        </w:rPr>
        <w:t xml:space="preserve"> τις βασικές αρχές</w:t>
      </w:r>
      <w:r>
        <w:rPr>
          <w:rFonts w:eastAsia="Times New Roman"/>
          <w:color w:val="201F1E"/>
          <w:szCs w:val="24"/>
        </w:rPr>
        <w:t>,</w:t>
      </w:r>
      <w:r w:rsidRPr="00B64420">
        <w:rPr>
          <w:rFonts w:eastAsia="Times New Roman"/>
          <w:color w:val="201F1E"/>
          <w:szCs w:val="24"/>
        </w:rPr>
        <w:t xml:space="preserve"> διαβάζοντας ολόκληρη τη συλλογική σύμβαση εργασίας</w:t>
      </w:r>
      <w:r>
        <w:rPr>
          <w:rFonts w:eastAsia="Times New Roman"/>
          <w:color w:val="201F1E"/>
          <w:szCs w:val="24"/>
        </w:rPr>
        <w:t>,</w:t>
      </w:r>
      <w:r w:rsidRPr="00B64420">
        <w:rPr>
          <w:rFonts w:eastAsia="Times New Roman"/>
          <w:color w:val="201F1E"/>
          <w:szCs w:val="24"/>
        </w:rPr>
        <w:t xml:space="preserve"> που ανέμιζε ο κ</w:t>
      </w:r>
      <w:r>
        <w:rPr>
          <w:rFonts w:eastAsia="Times New Roman"/>
          <w:color w:val="201F1E"/>
          <w:szCs w:val="24"/>
        </w:rPr>
        <w:t xml:space="preserve">. </w:t>
      </w:r>
      <w:proofErr w:type="spellStart"/>
      <w:r>
        <w:rPr>
          <w:rFonts w:eastAsia="Times New Roman"/>
          <w:color w:val="201F1E"/>
          <w:szCs w:val="24"/>
        </w:rPr>
        <w:t>Β</w:t>
      </w:r>
      <w:r w:rsidRPr="00B64420">
        <w:rPr>
          <w:rFonts w:eastAsia="Times New Roman"/>
          <w:color w:val="201F1E"/>
          <w:szCs w:val="24"/>
        </w:rPr>
        <w:t>ρούτσης</w:t>
      </w:r>
      <w:proofErr w:type="spellEnd"/>
      <w:r w:rsidRPr="00B64420">
        <w:rPr>
          <w:rFonts w:eastAsia="Times New Roman"/>
          <w:color w:val="201F1E"/>
          <w:szCs w:val="24"/>
        </w:rPr>
        <w:t xml:space="preserve"> για τον τουρισμό</w:t>
      </w:r>
      <w:r>
        <w:rPr>
          <w:rFonts w:eastAsia="Times New Roman"/>
          <w:color w:val="201F1E"/>
          <w:szCs w:val="24"/>
        </w:rPr>
        <w:t>,</w:t>
      </w:r>
      <w:r w:rsidRPr="00B64420">
        <w:rPr>
          <w:rFonts w:eastAsia="Times New Roman"/>
          <w:color w:val="201F1E"/>
          <w:szCs w:val="24"/>
        </w:rPr>
        <w:t xml:space="preserve"> διαπίστωσα και τα εξής</w:t>
      </w:r>
      <w:r>
        <w:rPr>
          <w:rFonts w:eastAsia="Times New Roman"/>
          <w:color w:val="201F1E"/>
          <w:szCs w:val="24"/>
        </w:rPr>
        <w:t>:</w:t>
      </w:r>
      <w:r w:rsidRPr="00B64420">
        <w:rPr>
          <w:rFonts w:eastAsia="Times New Roman"/>
          <w:color w:val="201F1E"/>
          <w:szCs w:val="24"/>
        </w:rPr>
        <w:t xml:space="preserve"> Πρώτον</w:t>
      </w:r>
      <w:r>
        <w:rPr>
          <w:rFonts w:eastAsia="Times New Roman"/>
          <w:color w:val="201F1E"/>
          <w:szCs w:val="24"/>
        </w:rPr>
        <w:t>,</w:t>
      </w:r>
      <w:r w:rsidRPr="00B64420">
        <w:rPr>
          <w:rFonts w:eastAsia="Times New Roman"/>
          <w:color w:val="201F1E"/>
          <w:szCs w:val="24"/>
        </w:rPr>
        <w:t xml:space="preserve"> ότι η ίδια η συλλογική σύμβαση επ</w:t>
      </w:r>
      <w:r>
        <w:rPr>
          <w:rFonts w:eastAsia="Times New Roman"/>
          <w:color w:val="201F1E"/>
          <w:szCs w:val="24"/>
        </w:rPr>
        <w:t>αναλαμβ</w:t>
      </w:r>
      <w:r>
        <w:rPr>
          <w:rFonts w:eastAsia="Times New Roman"/>
          <w:color w:val="201F1E"/>
          <w:szCs w:val="24"/>
        </w:rPr>
        <w:t>άνει ρητά στο άρθρο 6 όσα εγώ είχα ήδη πει μέσα στη Βουλή, ό</w:t>
      </w:r>
      <w:r w:rsidRPr="00B64420">
        <w:rPr>
          <w:rFonts w:eastAsia="Times New Roman"/>
          <w:color w:val="201F1E"/>
          <w:szCs w:val="24"/>
        </w:rPr>
        <w:t>τι δηλαδή ευνοϊκότεροι όροι του νόμου που προβλέπονται στο</w:t>
      </w:r>
      <w:r>
        <w:rPr>
          <w:rFonts w:eastAsia="Times New Roman"/>
          <w:color w:val="201F1E"/>
          <w:szCs w:val="24"/>
        </w:rPr>
        <w:t>ν νόμο δεν θ</w:t>
      </w:r>
      <w:r w:rsidRPr="00B64420">
        <w:rPr>
          <w:rFonts w:eastAsia="Times New Roman"/>
          <w:color w:val="201F1E"/>
          <w:szCs w:val="24"/>
        </w:rPr>
        <w:t xml:space="preserve">ίγονται </w:t>
      </w:r>
      <w:r>
        <w:rPr>
          <w:rFonts w:eastAsia="Times New Roman"/>
          <w:color w:val="201F1E"/>
          <w:szCs w:val="24"/>
        </w:rPr>
        <w:t>από αυτή</w:t>
      </w:r>
      <w:r w:rsidRPr="00B64420">
        <w:rPr>
          <w:rFonts w:eastAsia="Times New Roman"/>
          <w:color w:val="201F1E"/>
          <w:szCs w:val="24"/>
        </w:rPr>
        <w:t xml:space="preserve"> </w:t>
      </w:r>
      <w:r>
        <w:rPr>
          <w:rFonts w:eastAsia="Times New Roman"/>
          <w:color w:val="201F1E"/>
          <w:szCs w:val="24"/>
        </w:rPr>
        <w:t>-</w:t>
      </w:r>
      <w:r w:rsidRPr="00B64420">
        <w:rPr>
          <w:rFonts w:eastAsia="Times New Roman"/>
          <w:color w:val="201F1E"/>
          <w:szCs w:val="24"/>
        </w:rPr>
        <w:t>το λέει ρητά και η ίδια η συλλογική σύμβαση και πολλές συλλογικές συμβάσεις επαναλαμβάνουν αυτόν τον όρο</w:t>
      </w:r>
      <w:r>
        <w:rPr>
          <w:rFonts w:eastAsia="Times New Roman"/>
          <w:color w:val="201F1E"/>
          <w:szCs w:val="24"/>
        </w:rPr>
        <w:t>-</w:t>
      </w:r>
      <w:r w:rsidRPr="00B64420">
        <w:rPr>
          <w:rFonts w:eastAsia="Times New Roman"/>
          <w:color w:val="201F1E"/>
          <w:szCs w:val="24"/>
        </w:rPr>
        <w:t xml:space="preserve"> και</w:t>
      </w:r>
      <w:r>
        <w:rPr>
          <w:rFonts w:eastAsia="Times New Roman"/>
          <w:color w:val="201F1E"/>
          <w:szCs w:val="24"/>
        </w:rPr>
        <w:t>,</w:t>
      </w:r>
      <w:r w:rsidRPr="00B64420">
        <w:rPr>
          <w:rFonts w:eastAsia="Times New Roman"/>
          <w:color w:val="201F1E"/>
          <w:szCs w:val="24"/>
        </w:rPr>
        <w:t xml:space="preserve"> δεύτερον</w:t>
      </w:r>
      <w:r>
        <w:rPr>
          <w:rFonts w:eastAsia="Times New Roman"/>
          <w:color w:val="201F1E"/>
          <w:szCs w:val="24"/>
        </w:rPr>
        <w:t xml:space="preserve">, ότι </w:t>
      </w:r>
      <w:r w:rsidRPr="00B64420">
        <w:rPr>
          <w:rFonts w:eastAsia="Times New Roman"/>
          <w:color w:val="201F1E"/>
          <w:szCs w:val="24"/>
        </w:rPr>
        <w:t xml:space="preserve">η συγκεκριμένη συλλογική σύμβαση για τον τουρισμό έλεγε παρακάτω ότι </w:t>
      </w:r>
      <w:r>
        <w:rPr>
          <w:rFonts w:eastAsia="Times New Roman"/>
          <w:color w:val="201F1E"/>
          <w:szCs w:val="24"/>
        </w:rPr>
        <w:t xml:space="preserve">διατηρεί σε ισχύ προηγούμενό της όρο </w:t>
      </w:r>
      <w:r w:rsidRPr="00B64420">
        <w:rPr>
          <w:rFonts w:eastAsia="Times New Roman"/>
          <w:color w:val="201F1E"/>
          <w:szCs w:val="24"/>
        </w:rPr>
        <w:t xml:space="preserve">που προβλέπει ρητά ότι η εργασία είναι πενθήμερη και </w:t>
      </w:r>
      <w:r>
        <w:rPr>
          <w:rFonts w:eastAsia="Times New Roman"/>
          <w:color w:val="201F1E"/>
          <w:szCs w:val="24"/>
        </w:rPr>
        <w:t xml:space="preserve">οι </w:t>
      </w:r>
      <w:r w:rsidRPr="00B64420">
        <w:rPr>
          <w:rFonts w:eastAsia="Times New Roman"/>
          <w:color w:val="201F1E"/>
          <w:szCs w:val="24"/>
        </w:rPr>
        <w:t xml:space="preserve">ημέρες </w:t>
      </w:r>
      <w:r>
        <w:rPr>
          <w:rFonts w:eastAsia="Times New Roman"/>
          <w:color w:val="201F1E"/>
          <w:szCs w:val="24"/>
        </w:rPr>
        <w:t xml:space="preserve">της </w:t>
      </w:r>
      <w:r w:rsidRPr="00B64420">
        <w:rPr>
          <w:rFonts w:eastAsia="Times New Roman"/>
          <w:color w:val="201F1E"/>
          <w:szCs w:val="24"/>
        </w:rPr>
        <w:t>εβδομαδιαίας ανάπαυσης των εργαζομένων πρέπει να είναι σ</w:t>
      </w:r>
      <w:r>
        <w:rPr>
          <w:rFonts w:eastAsia="Times New Roman"/>
          <w:color w:val="201F1E"/>
          <w:szCs w:val="24"/>
        </w:rPr>
        <w:t>υνεχόμε</w:t>
      </w:r>
      <w:r>
        <w:rPr>
          <w:rFonts w:eastAsia="Times New Roman"/>
          <w:color w:val="201F1E"/>
          <w:szCs w:val="24"/>
        </w:rPr>
        <w:t>ν</w:t>
      </w:r>
      <w:r w:rsidRPr="00B64420">
        <w:rPr>
          <w:rFonts w:eastAsia="Times New Roman"/>
          <w:color w:val="201F1E"/>
          <w:szCs w:val="24"/>
        </w:rPr>
        <w:t>ες</w:t>
      </w:r>
      <w:r>
        <w:rPr>
          <w:rFonts w:eastAsia="Times New Roman"/>
          <w:color w:val="201F1E"/>
          <w:szCs w:val="24"/>
        </w:rPr>
        <w:t xml:space="preserve">. Επομένως </w:t>
      </w:r>
      <w:r w:rsidRPr="00B64420">
        <w:rPr>
          <w:rFonts w:eastAsia="Times New Roman"/>
          <w:color w:val="201F1E"/>
          <w:szCs w:val="24"/>
        </w:rPr>
        <w:t xml:space="preserve">δεν ισχύει </w:t>
      </w:r>
      <w:r>
        <w:rPr>
          <w:rFonts w:eastAsia="Times New Roman"/>
          <w:color w:val="201F1E"/>
          <w:szCs w:val="24"/>
        </w:rPr>
        <w:t>ότι η</w:t>
      </w:r>
      <w:r w:rsidRPr="00B64420">
        <w:rPr>
          <w:rFonts w:eastAsia="Times New Roman"/>
          <w:color w:val="201F1E"/>
          <w:szCs w:val="24"/>
        </w:rPr>
        <w:t xml:space="preserve"> συγκεκριμένη κλαδική συλλογική σύμβαση έχει παράνομο όρο σε σχέση</w:t>
      </w:r>
      <w:r>
        <w:rPr>
          <w:rFonts w:eastAsia="Times New Roman"/>
          <w:color w:val="201F1E"/>
          <w:szCs w:val="24"/>
        </w:rPr>
        <w:t xml:space="preserve"> με την παραβίαση του πενθήμερου. </w:t>
      </w:r>
    </w:p>
    <w:p w14:paraId="219DA37D" w14:textId="77777777" w:rsidR="00656A4F" w:rsidRDefault="000C25FA">
      <w:pPr>
        <w:spacing w:line="600" w:lineRule="auto"/>
        <w:ind w:firstLine="720"/>
        <w:jc w:val="both"/>
        <w:rPr>
          <w:rFonts w:eastAsia="Times New Roman"/>
          <w:color w:val="201F1E"/>
          <w:szCs w:val="24"/>
        </w:rPr>
      </w:pPr>
      <w:r w:rsidRPr="00B64420">
        <w:rPr>
          <w:rFonts w:eastAsia="Times New Roman"/>
          <w:color w:val="201F1E"/>
          <w:szCs w:val="24"/>
        </w:rPr>
        <w:lastRenderedPageBreak/>
        <w:t xml:space="preserve">Άρα ξαναλέω </w:t>
      </w:r>
      <w:r>
        <w:rPr>
          <w:rFonts w:eastAsia="Times New Roman"/>
          <w:color w:val="201F1E"/>
          <w:szCs w:val="24"/>
        </w:rPr>
        <w:t>-</w:t>
      </w:r>
      <w:r w:rsidRPr="00B64420">
        <w:rPr>
          <w:rFonts w:eastAsia="Times New Roman"/>
          <w:color w:val="201F1E"/>
          <w:szCs w:val="24"/>
        </w:rPr>
        <w:t>εντελώς επικουρικά και εντελώς φιλικά</w:t>
      </w:r>
      <w:r>
        <w:rPr>
          <w:rFonts w:eastAsia="Times New Roman"/>
          <w:color w:val="201F1E"/>
          <w:szCs w:val="24"/>
        </w:rPr>
        <w:t>,</w:t>
      </w:r>
      <w:r w:rsidRPr="00B64420">
        <w:rPr>
          <w:rFonts w:eastAsia="Times New Roman"/>
          <w:color w:val="201F1E"/>
          <w:szCs w:val="24"/>
        </w:rPr>
        <w:t xml:space="preserve"> διότι επαναλαμβάνω </w:t>
      </w:r>
      <w:r>
        <w:rPr>
          <w:rFonts w:eastAsia="Times New Roman"/>
          <w:color w:val="201F1E"/>
          <w:szCs w:val="24"/>
        </w:rPr>
        <w:t xml:space="preserve">ότι </w:t>
      </w:r>
      <w:r w:rsidRPr="00B64420">
        <w:rPr>
          <w:rFonts w:eastAsia="Times New Roman"/>
          <w:color w:val="201F1E"/>
          <w:szCs w:val="24"/>
        </w:rPr>
        <w:t xml:space="preserve">το Υπουργείο Εργασίας δεν κάνει προέλεγχο </w:t>
      </w:r>
      <w:r>
        <w:rPr>
          <w:rFonts w:eastAsia="Times New Roman"/>
          <w:color w:val="201F1E"/>
          <w:szCs w:val="24"/>
        </w:rPr>
        <w:t>νομιμότη</w:t>
      </w:r>
      <w:r>
        <w:rPr>
          <w:rFonts w:eastAsia="Times New Roman"/>
          <w:color w:val="201F1E"/>
          <w:szCs w:val="24"/>
        </w:rPr>
        <w:t>τας των συλλογικών συμβάσεων εργασίας, δ</w:t>
      </w:r>
      <w:r w:rsidRPr="00B64420">
        <w:rPr>
          <w:rFonts w:eastAsia="Times New Roman"/>
          <w:color w:val="201F1E"/>
          <w:szCs w:val="24"/>
        </w:rPr>
        <w:t xml:space="preserve">εν είναι </w:t>
      </w:r>
      <w:r>
        <w:rPr>
          <w:rFonts w:eastAsia="Times New Roman"/>
          <w:color w:val="201F1E"/>
          <w:szCs w:val="24"/>
        </w:rPr>
        <w:t>δουλειά του Υπουργού να το κάνει</w:t>
      </w:r>
      <w:r w:rsidRPr="00B64420">
        <w:rPr>
          <w:rFonts w:eastAsia="Times New Roman"/>
          <w:color w:val="201F1E"/>
          <w:szCs w:val="24"/>
        </w:rPr>
        <w:t xml:space="preserve"> αυτό</w:t>
      </w:r>
      <w:r>
        <w:rPr>
          <w:rFonts w:eastAsia="Times New Roman"/>
          <w:color w:val="201F1E"/>
          <w:szCs w:val="24"/>
        </w:rPr>
        <w:t>- ότι ο όρος της</w:t>
      </w:r>
      <w:r w:rsidRPr="00B64420">
        <w:rPr>
          <w:rFonts w:eastAsia="Times New Roman"/>
          <w:color w:val="201F1E"/>
          <w:szCs w:val="24"/>
        </w:rPr>
        <w:t xml:space="preserve"> συγκεκριμένης σύμβασης για </w:t>
      </w:r>
      <w:r>
        <w:rPr>
          <w:rFonts w:eastAsia="Times New Roman"/>
          <w:color w:val="201F1E"/>
          <w:szCs w:val="24"/>
        </w:rPr>
        <w:t>τα</w:t>
      </w:r>
      <w:r w:rsidRPr="00B64420">
        <w:rPr>
          <w:rFonts w:eastAsia="Times New Roman"/>
          <w:color w:val="201F1E"/>
          <w:szCs w:val="24"/>
        </w:rPr>
        <w:t xml:space="preserve"> ξενοδοχεία τηρεί το πενθήμερο</w:t>
      </w:r>
      <w:r>
        <w:rPr>
          <w:rFonts w:eastAsia="Times New Roman"/>
          <w:color w:val="201F1E"/>
          <w:szCs w:val="24"/>
        </w:rPr>
        <w:t>.</w:t>
      </w:r>
    </w:p>
    <w:p w14:paraId="219DA37E" w14:textId="77777777" w:rsidR="00656A4F" w:rsidRDefault="000C25FA">
      <w:pPr>
        <w:spacing w:line="600" w:lineRule="auto"/>
        <w:ind w:firstLine="720"/>
        <w:jc w:val="both"/>
        <w:rPr>
          <w:rFonts w:eastAsia="Times New Roman"/>
          <w:color w:val="201F1E"/>
          <w:szCs w:val="24"/>
        </w:rPr>
      </w:pPr>
      <w:r>
        <w:rPr>
          <w:rFonts w:eastAsia="Times New Roman"/>
          <w:color w:val="201F1E"/>
          <w:szCs w:val="24"/>
        </w:rPr>
        <w:t xml:space="preserve">Ο κ. </w:t>
      </w:r>
      <w:proofErr w:type="spellStart"/>
      <w:r>
        <w:rPr>
          <w:rFonts w:eastAsia="Times New Roman"/>
          <w:color w:val="201F1E"/>
          <w:szCs w:val="24"/>
        </w:rPr>
        <w:t>Βρούτσης</w:t>
      </w:r>
      <w:proofErr w:type="spellEnd"/>
      <w:r>
        <w:rPr>
          <w:rFonts w:eastAsia="Times New Roman"/>
          <w:color w:val="201F1E"/>
          <w:szCs w:val="24"/>
        </w:rPr>
        <w:t xml:space="preserve"> μίλησε για λαθροχειρία εκείνη την ημέρα, για </w:t>
      </w:r>
      <w:r w:rsidRPr="00B64420">
        <w:rPr>
          <w:rFonts w:eastAsia="Times New Roman"/>
          <w:color w:val="201F1E"/>
          <w:szCs w:val="24"/>
        </w:rPr>
        <w:t>υποκρισία εκ μέρους μου</w:t>
      </w:r>
      <w:r>
        <w:rPr>
          <w:rFonts w:eastAsia="Times New Roman"/>
          <w:color w:val="201F1E"/>
          <w:szCs w:val="24"/>
        </w:rPr>
        <w:t>. Δεν θα ε</w:t>
      </w:r>
      <w:r>
        <w:rPr>
          <w:rFonts w:eastAsia="Times New Roman"/>
          <w:color w:val="201F1E"/>
          <w:szCs w:val="24"/>
        </w:rPr>
        <w:t xml:space="preserve">πιστρέψω </w:t>
      </w:r>
      <w:r w:rsidRPr="00B64420">
        <w:rPr>
          <w:rFonts w:eastAsia="Times New Roman"/>
          <w:color w:val="201F1E"/>
          <w:szCs w:val="24"/>
        </w:rPr>
        <w:t>αυτούς τους χαρακτηρισμούς</w:t>
      </w:r>
      <w:r>
        <w:rPr>
          <w:rFonts w:eastAsia="Times New Roman"/>
          <w:color w:val="201F1E"/>
          <w:szCs w:val="24"/>
        </w:rPr>
        <w:t xml:space="preserve">. Θα πω μόνο ότι </w:t>
      </w:r>
      <w:r w:rsidRPr="00B64420">
        <w:rPr>
          <w:rFonts w:eastAsia="Times New Roman"/>
          <w:color w:val="201F1E"/>
          <w:szCs w:val="24"/>
        </w:rPr>
        <w:t xml:space="preserve">όταν κανείς θέλει να εξαπολύσει τέτοιου τύπου κατηγορίες στους </w:t>
      </w:r>
      <w:r>
        <w:rPr>
          <w:rFonts w:eastAsia="Times New Roman"/>
          <w:color w:val="201F1E"/>
          <w:szCs w:val="24"/>
        </w:rPr>
        <w:t xml:space="preserve">πολιτικούς του </w:t>
      </w:r>
      <w:r w:rsidRPr="00B64420">
        <w:rPr>
          <w:rFonts w:eastAsia="Times New Roman"/>
          <w:color w:val="201F1E"/>
          <w:szCs w:val="24"/>
        </w:rPr>
        <w:t>αντιπάλους και να χρησιμοποιήσει ύβρεις</w:t>
      </w:r>
      <w:r>
        <w:rPr>
          <w:rFonts w:eastAsia="Times New Roman"/>
          <w:color w:val="201F1E"/>
          <w:szCs w:val="24"/>
        </w:rPr>
        <w:t>, την ώρα μ</w:t>
      </w:r>
      <w:r w:rsidRPr="00B64420">
        <w:rPr>
          <w:rFonts w:eastAsia="Times New Roman"/>
          <w:color w:val="201F1E"/>
          <w:szCs w:val="24"/>
        </w:rPr>
        <w:t>άλιστα που αυτοί έχουν επιλέξει να πολιτεύονται σε ήπιους τόνους</w:t>
      </w:r>
      <w:r>
        <w:rPr>
          <w:rFonts w:eastAsia="Times New Roman"/>
          <w:color w:val="201F1E"/>
          <w:szCs w:val="24"/>
        </w:rPr>
        <w:t>,</w:t>
      </w:r>
      <w:r w:rsidRPr="00B64420">
        <w:rPr>
          <w:rFonts w:eastAsia="Times New Roman"/>
          <w:color w:val="201F1E"/>
          <w:szCs w:val="24"/>
        </w:rPr>
        <w:t xml:space="preserve"> θα πρέπει </w:t>
      </w:r>
      <w:r w:rsidRPr="00B64420">
        <w:rPr>
          <w:rFonts w:eastAsia="Times New Roman"/>
          <w:color w:val="201F1E"/>
          <w:szCs w:val="24"/>
        </w:rPr>
        <w:t>να διαβάζει όλα τα άρθρα</w:t>
      </w:r>
      <w:r>
        <w:rPr>
          <w:rFonts w:eastAsia="Times New Roman"/>
          <w:color w:val="201F1E"/>
          <w:szCs w:val="24"/>
        </w:rPr>
        <w:t xml:space="preserve"> μιας σύμβασης, </w:t>
      </w:r>
      <w:r w:rsidRPr="00B64420">
        <w:rPr>
          <w:rFonts w:eastAsia="Times New Roman"/>
          <w:color w:val="201F1E"/>
          <w:szCs w:val="24"/>
        </w:rPr>
        <w:t xml:space="preserve">να συμβουλεύεται κάποιον </w:t>
      </w:r>
      <w:proofErr w:type="spellStart"/>
      <w:r w:rsidRPr="00B64420">
        <w:rPr>
          <w:rFonts w:eastAsia="Times New Roman"/>
          <w:color w:val="201F1E"/>
          <w:szCs w:val="24"/>
        </w:rPr>
        <w:t>εργατολόγο</w:t>
      </w:r>
      <w:proofErr w:type="spellEnd"/>
      <w:r w:rsidRPr="00B64420">
        <w:rPr>
          <w:rFonts w:eastAsia="Times New Roman"/>
          <w:color w:val="201F1E"/>
          <w:szCs w:val="24"/>
        </w:rPr>
        <w:t xml:space="preserve"> για το πώς ερμηνεύονται οι συλλογικές συμβάσεις εργασίας και ενίοτε να συζητά και με κανέν</w:t>
      </w:r>
      <w:r>
        <w:rPr>
          <w:rFonts w:eastAsia="Times New Roman"/>
          <w:color w:val="201F1E"/>
          <w:szCs w:val="24"/>
        </w:rPr>
        <w:t>αν εργαζόμενο που τις υπογράφει. Δ</w:t>
      </w:r>
      <w:r w:rsidRPr="00B64420">
        <w:rPr>
          <w:rFonts w:eastAsia="Times New Roman"/>
          <w:color w:val="201F1E"/>
          <w:szCs w:val="24"/>
        </w:rPr>
        <w:t xml:space="preserve">εν </w:t>
      </w:r>
      <w:r>
        <w:rPr>
          <w:rFonts w:eastAsia="Times New Roman"/>
          <w:color w:val="201F1E"/>
          <w:szCs w:val="24"/>
        </w:rPr>
        <w:t>χρειάζεται να τα ξέρουμε όλοι όλα, δεν είναι κακό αυτ</w:t>
      </w:r>
      <w:r>
        <w:rPr>
          <w:rFonts w:eastAsia="Times New Roman"/>
          <w:color w:val="201F1E"/>
          <w:szCs w:val="24"/>
        </w:rPr>
        <w:t xml:space="preserve">ό, δεν </w:t>
      </w:r>
      <w:r w:rsidRPr="00B64420">
        <w:rPr>
          <w:rFonts w:eastAsia="Times New Roman"/>
          <w:color w:val="201F1E"/>
          <w:szCs w:val="24"/>
        </w:rPr>
        <w:t>πειράζει</w:t>
      </w:r>
      <w:r>
        <w:rPr>
          <w:rFonts w:eastAsia="Times New Roman"/>
          <w:color w:val="201F1E"/>
          <w:szCs w:val="24"/>
        </w:rPr>
        <w:t>,</w:t>
      </w:r>
      <w:r w:rsidRPr="00B64420">
        <w:rPr>
          <w:rFonts w:eastAsia="Times New Roman"/>
          <w:color w:val="201F1E"/>
          <w:szCs w:val="24"/>
        </w:rPr>
        <w:t xml:space="preserve"> αλλά είναι σημαντικό να </w:t>
      </w:r>
      <w:r w:rsidRPr="00B64420">
        <w:rPr>
          <w:rFonts w:eastAsia="Times New Roman"/>
          <w:color w:val="201F1E"/>
          <w:szCs w:val="24"/>
        </w:rPr>
        <w:lastRenderedPageBreak/>
        <w:t xml:space="preserve">ξέρει κανείς ότι η ερμηνεία των συλλογικών συμβάσεων εργασίας δεν είναι αυτή </w:t>
      </w:r>
      <w:r>
        <w:rPr>
          <w:rFonts w:eastAsia="Times New Roman"/>
          <w:color w:val="201F1E"/>
          <w:szCs w:val="24"/>
        </w:rPr>
        <w:t>σ</w:t>
      </w:r>
      <w:r w:rsidRPr="00B64420">
        <w:rPr>
          <w:rFonts w:eastAsia="Times New Roman"/>
          <w:color w:val="201F1E"/>
          <w:szCs w:val="24"/>
        </w:rPr>
        <w:t>την οποία προβαίνει ο κ</w:t>
      </w:r>
      <w:r>
        <w:rPr>
          <w:rFonts w:eastAsia="Times New Roman"/>
          <w:color w:val="201F1E"/>
          <w:szCs w:val="24"/>
        </w:rPr>
        <w:t xml:space="preserve">. </w:t>
      </w:r>
      <w:proofErr w:type="spellStart"/>
      <w:r>
        <w:rPr>
          <w:rFonts w:eastAsia="Times New Roman"/>
          <w:color w:val="201F1E"/>
          <w:szCs w:val="24"/>
        </w:rPr>
        <w:t>Β</w:t>
      </w:r>
      <w:r w:rsidRPr="00B64420">
        <w:rPr>
          <w:rFonts w:eastAsia="Times New Roman"/>
          <w:color w:val="201F1E"/>
          <w:szCs w:val="24"/>
        </w:rPr>
        <w:t>ρούτσης</w:t>
      </w:r>
      <w:proofErr w:type="spellEnd"/>
      <w:r w:rsidRPr="00B64420">
        <w:rPr>
          <w:rFonts w:eastAsia="Times New Roman"/>
          <w:color w:val="201F1E"/>
          <w:szCs w:val="24"/>
        </w:rPr>
        <w:t xml:space="preserve"> πολύ συχνά</w:t>
      </w:r>
      <w:r>
        <w:rPr>
          <w:rFonts w:eastAsia="Times New Roman"/>
          <w:color w:val="201F1E"/>
          <w:szCs w:val="24"/>
        </w:rPr>
        <w:t>,</w:t>
      </w:r>
      <w:r w:rsidRPr="00B64420">
        <w:rPr>
          <w:rFonts w:eastAsia="Times New Roman"/>
          <w:color w:val="201F1E"/>
          <w:szCs w:val="24"/>
        </w:rPr>
        <w:t xml:space="preserve"> προκειμένου να αποδεικνύ</w:t>
      </w:r>
      <w:r>
        <w:rPr>
          <w:rFonts w:eastAsia="Times New Roman"/>
          <w:color w:val="201F1E"/>
          <w:szCs w:val="24"/>
        </w:rPr>
        <w:t xml:space="preserve">ει πράγματα που δεν αποδεικνύονται. </w:t>
      </w:r>
    </w:p>
    <w:p w14:paraId="219DA37F" w14:textId="77777777" w:rsidR="00656A4F" w:rsidRDefault="000C25FA">
      <w:pPr>
        <w:spacing w:line="600" w:lineRule="auto"/>
        <w:ind w:firstLine="720"/>
        <w:jc w:val="both"/>
        <w:rPr>
          <w:rFonts w:eastAsia="Times New Roman"/>
          <w:color w:val="201F1E"/>
          <w:szCs w:val="24"/>
        </w:rPr>
      </w:pPr>
      <w:r>
        <w:rPr>
          <w:rFonts w:eastAsia="Times New Roman"/>
          <w:color w:val="201F1E"/>
          <w:szCs w:val="24"/>
        </w:rPr>
        <w:t>Ί</w:t>
      </w:r>
      <w:r w:rsidRPr="00B64420">
        <w:rPr>
          <w:rFonts w:eastAsia="Times New Roman"/>
          <w:color w:val="201F1E"/>
          <w:szCs w:val="24"/>
        </w:rPr>
        <w:t>σως τελικά να κατήργησε τις σ</w:t>
      </w:r>
      <w:r w:rsidRPr="00B64420">
        <w:rPr>
          <w:rFonts w:eastAsia="Times New Roman"/>
          <w:color w:val="201F1E"/>
          <w:szCs w:val="24"/>
        </w:rPr>
        <w:t>υλλογικές συμβάσεις εργασίας</w:t>
      </w:r>
      <w:r>
        <w:rPr>
          <w:rFonts w:eastAsia="Times New Roman"/>
          <w:color w:val="201F1E"/>
          <w:szCs w:val="24"/>
        </w:rPr>
        <w:t>,</w:t>
      </w:r>
      <w:r w:rsidRPr="00B64420">
        <w:rPr>
          <w:rFonts w:eastAsia="Times New Roman"/>
          <w:color w:val="201F1E"/>
          <w:szCs w:val="24"/>
        </w:rPr>
        <w:t xml:space="preserve"> ακρ</w:t>
      </w:r>
      <w:r>
        <w:rPr>
          <w:rFonts w:eastAsia="Times New Roman"/>
          <w:color w:val="201F1E"/>
          <w:szCs w:val="24"/>
        </w:rPr>
        <w:t xml:space="preserve">ιβώς επειδή δεν τις καταλάβαινε, </w:t>
      </w:r>
      <w:r w:rsidRPr="00B64420">
        <w:rPr>
          <w:rFonts w:eastAsia="Times New Roman"/>
          <w:color w:val="201F1E"/>
          <w:szCs w:val="24"/>
        </w:rPr>
        <w:t xml:space="preserve">διότι επί της υπουργίας του δεν ήταν </w:t>
      </w:r>
      <w:r>
        <w:rPr>
          <w:rFonts w:eastAsia="Times New Roman"/>
          <w:color w:val="201F1E"/>
          <w:szCs w:val="24"/>
        </w:rPr>
        <w:t>ενεργές</w:t>
      </w:r>
      <w:r w:rsidRPr="00B64420">
        <w:rPr>
          <w:rFonts w:eastAsia="Times New Roman"/>
          <w:color w:val="201F1E"/>
          <w:szCs w:val="24"/>
        </w:rPr>
        <w:t xml:space="preserve"> οι συλλογικές διαπραγματεύσεις </w:t>
      </w:r>
      <w:r>
        <w:rPr>
          <w:rFonts w:eastAsia="Times New Roman"/>
          <w:color w:val="201F1E"/>
          <w:szCs w:val="24"/>
        </w:rPr>
        <w:t xml:space="preserve">στη χώρα. </w:t>
      </w:r>
    </w:p>
    <w:p w14:paraId="219DA380" w14:textId="77777777" w:rsidR="00656A4F" w:rsidRDefault="000C25FA">
      <w:pPr>
        <w:spacing w:line="600" w:lineRule="auto"/>
        <w:ind w:firstLine="720"/>
        <w:jc w:val="both"/>
        <w:rPr>
          <w:rFonts w:eastAsia="Times New Roman"/>
          <w:color w:val="201F1E"/>
          <w:szCs w:val="24"/>
        </w:rPr>
      </w:pPr>
      <w:r>
        <w:rPr>
          <w:rFonts w:eastAsia="Times New Roman"/>
          <w:color w:val="201F1E"/>
          <w:szCs w:val="24"/>
        </w:rPr>
        <w:t xml:space="preserve">Επιστρέφω στην ουσία. </w:t>
      </w:r>
    </w:p>
    <w:p w14:paraId="219DA381" w14:textId="77777777" w:rsidR="00656A4F" w:rsidRDefault="000C25FA">
      <w:pPr>
        <w:spacing w:line="600" w:lineRule="auto"/>
        <w:ind w:firstLine="720"/>
        <w:jc w:val="both"/>
        <w:rPr>
          <w:rFonts w:eastAsia="Times New Roman"/>
          <w:color w:val="201F1E"/>
          <w:szCs w:val="24"/>
        </w:rPr>
      </w:pPr>
      <w:r>
        <w:rPr>
          <w:rFonts w:eastAsia="Times New Roman"/>
          <w:color w:val="201F1E"/>
          <w:szCs w:val="24"/>
        </w:rPr>
        <w:t>Η</w:t>
      </w:r>
      <w:r w:rsidRPr="00B64420">
        <w:rPr>
          <w:rFonts w:eastAsia="Times New Roman"/>
          <w:color w:val="201F1E"/>
          <w:szCs w:val="24"/>
        </w:rPr>
        <w:t xml:space="preserve"> ουσία</w:t>
      </w:r>
      <w:r>
        <w:rPr>
          <w:rFonts w:eastAsia="Times New Roman"/>
          <w:color w:val="201F1E"/>
          <w:szCs w:val="24"/>
        </w:rPr>
        <w:t>, κυρίες και κύριοι Β</w:t>
      </w:r>
      <w:r w:rsidRPr="00B64420">
        <w:rPr>
          <w:rFonts w:eastAsia="Times New Roman"/>
          <w:color w:val="201F1E"/>
          <w:szCs w:val="24"/>
        </w:rPr>
        <w:t>ουλευτές</w:t>
      </w:r>
      <w:r>
        <w:rPr>
          <w:rFonts w:eastAsia="Times New Roman"/>
          <w:color w:val="201F1E"/>
          <w:szCs w:val="24"/>
        </w:rPr>
        <w:t xml:space="preserve">, </w:t>
      </w:r>
      <w:r w:rsidRPr="00B64420">
        <w:rPr>
          <w:rFonts w:eastAsia="Times New Roman"/>
          <w:color w:val="201F1E"/>
          <w:szCs w:val="24"/>
        </w:rPr>
        <w:t xml:space="preserve">δεν είναι </w:t>
      </w:r>
      <w:r>
        <w:rPr>
          <w:rFonts w:eastAsia="Times New Roman"/>
          <w:color w:val="201F1E"/>
          <w:szCs w:val="24"/>
        </w:rPr>
        <w:t>το πώς ερμηνεύσαμε</w:t>
      </w:r>
      <w:r w:rsidRPr="00B64420">
        <w:rPr>
          <w:rFonts w:eastAsia="Times New Roman"/>
          <w:color w:val="201F1E"/>
          <w:szCs w:val="24"/>
        </w:rPr>
        <w:t xml:space="preserve"> τις διευκ</w:t>
      </w:r>
      <w:r>
        <w:rPr>
          <w:rFonts w:eastAsia="Times New Roman"/>
          <w:color w:val="201F1E"/>
          <w:szCs w:val="24"/>
        </w:rPr>
        <w:t>ρινίσεις των δηλώσεων του κ.</w:t>
      </w:r>
      <w:r w:rsidRPr="00B64420">
        <w:rPr>
          <w:rFonts w:eastAsia="Times New Roman"/>
          <w:color w:val="201F1E"/>
          <w:szCs w:val="24"/>
        </w:rPr>
        <w:t xml:space="preserve"> Μητσοτάκη</w:t>
      </w:r>
      <w:r>
        <w:rPr>
          <w:rFonts w:eastAsia="Times New Roman"/>
          <w:color w:val="201F1E"/>
          <w:szCs w:val="24"/>
        </w:rPr>
        <w:t>.</w:t>
      </w:r>
      <w:r w:rsidRPr="00B64420">
        <w:rPr>
          <w:rFonts w:eastAsia="Times New Roman"/>
          <w:color w:val="201F1E"/>
          <w:szCs w:val="24"/>
        </w:rPr>
        <w:t xml:space="preserve"> Η ουσία είναι ότι το πρόγραμμα της Νέας Δημοκρατίας για τα εργασιακά</w:t>
      </w:r>
      <w:r>
        <w:rPr>
          <w:rFonts w:eastAsia="Times New Roman"/>
          <w:color w:val="201F1E"/>
          <w:szCs w:val="24"/>
        </w:rPr>
        <w:t>,</w:t>
      </w:r>
      <w:r w:rsidRPr="00B64420">
        <w:rPr>
          <w:rFonts w:eastAsia="Times New Roman"/>
          <w:color w:val="201F1E"/>
          <w:szCs w:val="24"/>
        </w:rPr>
        <w:t xml:space="preserve"> όπως και για το ασφαλιστικό</w:t>
      </w:r>
      <w:r>
        <w:rPr>
          <w:rFonts w:eastAsia="Times New Roman"/>
          <w:color w:val="201F1E"/>
          <w:szCs w:val="24"/>
        </w:rPr>
        <w:t>,</w:t>
      </w:r>
      <w:r w:rsidRPr="00B64420">
        <w:rPr>
          <w:rFonts w:eastAsia="Times New Roman"/>
          <w:color w:val="201F1E"/>
          <w:szCs w:val="24"/>
        </w:rPr>
        <w:t xml:space="preserve"> είναι βαθιά αντικοινωνικό και αυτό το πρόγραμμα επιβεβαιώνεται</w:t>
      </w:r>
      <w:r>
        <w:rPr>
          <w:rFonts w:eastAsia="Times New Roman"/>
          <w:color w:val="201F1E"/>
          <w:szCs w:val="24"/>
        </w:rPr>
        <w:t>,</w:t>
      </w:r>
      <w:r w:rsidRPr="00B64420">
        <w:rPr>
          <w:rFonts w:eastAsia="Times New Roman"/>
          <w:color w:val="201F1E"/>
          <w:szCs w:val="24"/>
        </w:rPr>
        <w:t xml:space="preserve"> τόσο από τα πεπραγμένα της όσο ήταν στην κυβέρνηση όσ</w:t>
      </w:r>
      <w:r w:rsidRPr="00B64420">
        <w:rPr>
          <w:rFonts w:eastAsia="Times New Roman"/>
          <w:color w:val="201F1E"/>
          <w:szCs w:val="24"/>
        </w:rPr>
        <w:t xml:space="preserve">ο και από τη στάση της </w:t>
      </w:r>
      <w:r>
        <w:rPr>
          <w:rFonts w:eastAsia="Times New Roman"/>
          <w:color w:val="201F1E"/>
          <w:szCs w:val="24"/>
        </w:rPr>
        <w:t>ως Αξιωματική Αντιπολίτευση.</w:t>
      </w:r>
    </w:p>
    <w:p w14:paraId="219DA382" w14:textId="77777777" w:rsidR="00656A4F" w:rsidRDefault="000C25FA">
      <w:pPr>
        <w:spacing w:line="600" w:lineRule="auto"/>
        <w:ind w:firstLine="720"/>
        <w:jc w:val="both"/>
        <w:rPr>
          <w:rFonts w:eastAsia="Times New Roman"/>
          <w:color w:val="201F1E"/>
          <w:szCs w:val="24"/>
        </w:rPr>
      </w:pPr>
      <w:r>
        <w:rPr>
          <w:rFonts w:eastAsia="Times New Roman"/>
          <w:color w:val="201F1E"/>
          <w:szCs w:val="24"/>
        </w:rPr>
        <w:lastRenderedPageBreak/>
        <w:t>Κ</w:t>
      </w:r>
      <w:r w:rsidRPr="00B64420">
        <w:rPr>
          <w:rFonts w:eastAsia="Times New Roman"/>
          <w:color w:val="201F1E"/>
          <w:szCs w:val="24"/>
        </w:rPr>
        <w:t xml:space="preserve">αι επειδή λέτε ότι σας </w:t>
      </w:r>
      <w:r>
        <w:rPr>
          <w:rFonts w:eastAsia="Times New Roman"/>
          <w:color w:val="201F1E"/>
          <w:szCs w:val="24"/>
        </w:rPr>
        <w:t xml:space="preserve">παρερμηνεύουμε, </w:t>
      </w:r>
      <w:r w:rsidRPr="00B64420">
        <w:rPr>
          <w:rFonts w:eastAsia="Times New Roman"/>
          <w:color w:val="201F1E"/>
          <w:szCs w:val="24"/>
        </w:rPr>
        <w:t>ήσασταν ή δεν ήσασταν στη συγκυβέρνηση</w:t>
      </w:r>
      <w:r>
        <w:rPr>
          <w:rFonts w:eastAsia="Times New Roman"/>
          <w:color w:val="201F1E"/>
          <w:szCs w:val="24"/>
        </w:rPr>
        <w:t xml:space="preserve">, όταν μειώθηκε </w:t>
      </w:r>
      <w:r w:rsidRPr="00B64420">
        <w:rPr>
          <w:rFonts w:eastAsia="Times New Roman"/>
          <w:color w:val="201F1E"/>
          <w:szCs w:val="24"/>
        </w:rPr>
        <w:t>ο κατώτατος μισθός κατά 22%</w:t>
      </w:r>
      <w:r>
        <w:rPr>
          <w:rFonts w:eastAsia="Times New Roman"/>
          <w:color w:val="201F1E"/>
          <w:szCs w:val="24"/>
        </w:rPr>
        <w:t>; Ήσασταν ή δεν ήσασταν στη συγκυβέρνηση, όταν θεσπίστηκε ο</w:t>
      </w:r>
      <w:r w:rsidRPr="00B64420">
        <w:rPr>
          <w:rFonts w:eastAsia="Times New Roman"/>
          <w:color w:val="201F1E"/>
          <w:szCs w:val="24"/>
        </w:rPr>
        <w:t xml:space="preserve"> </w:t>
      </w:r>
      <w:proofErr w:type="spellStart"/>
      <w:r w:rsidRPr="00B64420">
        <w:rPr>
          <w:rFonts w:eastAsia="Times New Roman"/>
          <w:color w:val="201F1E"/>
          <w:szCs w:val="24"/>
        </w:rPr>
        <w:t>υποκατώτατος</w:t>
      </w:r>
      <w:proofErr w:type="spellEnd"/>
      <w:r w:rsidRPr="00B64420">
        <w:rPr>
          <w:rFonts w:eastAsia="Times New Roman"/>
          <w:color w:val="201F1E"/>
          <w:szCs w:val="24"/>
        </w:rPr>
        <w:t xml:space="preserve"> μισθός</w:t>
      </w:r>
      <w:r>
        <w:rPr>
          <w:rFonts w:eastAsia="Times New Roman"/>
          <w:color w:val="201F1E"/>
          <w:szCs w:val="24"/>
        </w:rPr>
        <w:t>; Ήσ</w:t>
      </w:r>
      <w:r>
        <w:rPr>
          <w:rFonts w:eastAsia="Times New Roman"/>
          <w:color w:val="201F1E"/>
          <w:szCs w:val="24"/>
        </w:rPr>
        <w:t>ασταν ή δεν ήσασταν στη συγκυβέρνηση, όταν ανεστάλη η λειτουργία των συλλογικών διαπραγματεύσεων στη χώρα; Ήσασταν ή δεν ήσασταν εκείνοι που λέγατε ότι αυτά που προανέφερα ήταν αναγκαίες μεταρρυθμίσεις, για να επιτευχθεί η οικονομική ανάπτυξη στη χώρα; Ήσα</w:t>
      </w:r>
      <w:r>
        <w:rPr>
          <w:rFonts w:eastAsia="Times New Roman"/>
          <w:color w:val="201F1E"/>
          <w:szCs w:val="24"/>
        </w:rPr>
        <w:t>σταν ή δεν ήσασταν στην Αξιωματική Αντιπολίτευση, όταν κάναμε σκληρή διαπραγμάτευση με τους δανειστές</w:t>
      </w:r>
      <w:r w:rsidRPr="00B64420">
        <w:rPr>
          <w:rFonts w:eastAsia="Times New Roman"/>
          <w:color w:val="201F1E"/>
          <w:szCs w:val="24"/>
        </w:rPr>
        <w:t xml:space="preserve"> για να επαναφέρουμε τις συλλογικές συμβάσεις και λέγατε </w:t>
      </w:r>
      <w:r>
        <w:rPr>
          <w:rFonts w:eastAsia="Times New Roman"/>
          <w:color w:val="201F1E"/>
          <w:szCs w:val="24"/>
        </w:rPr>
        <w:t>ό</w:t>
      </w:r>
      <w:r w:rsidRPr="00B64420">
        <w:rPr>
          <w:rFonts w:eastAsia="Times New Roman"/>
          <w:color w:val="201F1E"/>
          <w:szCs w:val="24"/>
        </w:rPr>
        <w:t xml:space="preserve">τι αυτές </w:t>
      </w:r>
      <w:r>
        <w:rPr>
          <w:rFonts w:eastAsia="Times New Roman"/>
          <w:color w:val="201F1E"/>
          <w:szCs w:val="24"/>
        </w:rPr>
        <w:t>είναι ιδεοληψίες της Α</w:t>
      </w:r>
      <w:r w:rsidRPr="00B64420">
        <w:rPr>
          <w:rFonts w:eastAsia="Times New Roman"/>
          <w:color w:val="201F1E"/>
          <w:szCs w:val="24"/>
        </w:rPr>
        <w:t>ριστεράς</w:t>
      </w:r>
      <w:r>
        <w:rPr>
          <w:rFonts w:eastAsia="Times New Roman"/>
          <w:color w:val="201F1E"/>
          <w:szCs w:val="24"/>
        </w:rPr>
        <w:t>;</w:t>
      </w:r>
    </w:p>
    <w:p w14:paraId="219DA383" w14:textId="77777777" w:rsidR="00656A4F" w:rsidRDefault="000C25FA">
      <w:pPr>
        <w:spacing w:line="600" w:lineRule="auto"/>
        <w:ind w:firstLine="720"/>
        <w:jc w:val="both"/>
        <w:rPr>
          <w:rFonts w:eastAsia="Times New Roman"/>
          <w:color w:val="201F1E"/>
          <w:szCs w:val="24"/>
        </w:rPr>
      </w:pPr>
      <w:r>
        <w:rPr>
          <w:rFonts w:eastAsia="Times New Roman"/>
          <w:color w:val="201F1E"/>
          <w:szCs w:val="24"/>
        </w:rPr>
        <w:t xml:space="preserve">Επομένως </w:t>
      </w:r>
      <w:r w:rsidRPr="00B64420">
        <w:rPr>
          <w:rFonts w:eastAsia="Times New Roman"/>
          <w:color w:val="201F1E"/>
          <w:szCs w:val="24"/>
        </w:rPr>
        <w:t>ποιον αδικούμε και για ποια μονταζιέρα μιλάμε κ</w:t>
      </w:r>
      <w:r w:rsidRPr="00B64420">
        <w:rPr>
          <w:rFonts w:eastAsia="Times New Roman"/>
          <w:color w:val="201F1E"/>
          <w:szCs w:val="24"/>
        </w:rPr>
        <w:t>αι ποιον παρ</w:t>
      </w:r>
      <w:r>
        <w:rPr>
          <w:rFonts w:eastAsia="Times New Roman"/>
          <w:color w:val="201F1E"/>
          <w:szCs w:val="24"/>
        </w:rPr>
        <w:t>ερμηνεύουμ</w:t>
      </w:r>
      <w:r w:rsidRPr="00B64420">
        <w:rPr>
          <w:rFonts w:eastAsia="Times New Roman"/>
          <w:color w:val="201F1E"/>
          <w:szCs w:val="24"/>
        </w:rPr>
        <w:t>ε</w:t>
      </w:r>
      <w:r>
        <w:rPr>
          <w:rFonts w:eastAsia="Times New Roman"/>
          <w:color w:val="201F1E"/>
          <w:szCs w:val="24"/>
        </w:rPr>
        <w:t>;</w:t>
      </w:r>
    </w:p>
    <w:p w14:paraId="219DA384" w14:textId="77777777" w:rsidR="00656A4F" w:rsidRDefault="000C25FA">
      <w:pPr>
        <w:spacing w:line="600" w:lineRule="auto"/>
        <w:ind w:firstLine="720"/>
        <w:jc w:val="both"/>
        <w:rPr>
          <w:rFonts w:eastAsia="Times New Roman"/>
          <w:color w:val="201F1E"/>
          <w:szCs w:val="24"/>
        </w:rPr>
      </w:pPr>
      <w:r>
        <w:rPr>
          <w:rFonts w:eastAsia="Times New Roman"/>
          <w:color w:val="201F1E"/>
          <w:szCs w:val="24"/>
        </w:rPr>
        <w:lastRenderedPageBreak/>
        <w:t>Κ</w:t>
      </w:r>
      <w:r w:rsidRPr="00B64420">
        <w:rPr>
          <w:rFonts w:eastAsia="Times New Roman"/>
          <w:color w:val="201F1E"/>
          <w:szCs w:val="24"/>
        </w:rPr>
        <w:t>αι για να έρθω και στα τωρινά</w:t>
      </w:r>
      <w:r>
        <w:rPr>
          <w:rFonts w:eastAsia="Times New Roman"/>
          <w:color w:val="201F1E"/>
          <w:szCs w:val="24"/>
        </w:rPr>
        <w:t>,</w:t>
      </w:r>
      <w:r w:rsidRPr="00B64420">
        <w:rPr>
          <w:rFonts w:eastAsia="Times New Roman"/>
          <w:color w:val="201F1E"/>
          <w:szCs w:val="24"/>
        </w:rPr>
        <w:t xml:space="preserve"> για να μη μ</w:t>
      </w:r>
      <w:r>
        <w:rPr>
          <w:rFonts w:eastAsia="Times New Roman"/>
          <w:color w:val="201F1E"/>
          <w:szCs w:val="24"/>
        </w:rPr>
        <w:t xml:space="preserve">ιλάω μόνο για τα πεπραγμένα ως Κυβέρνηση, πόσες και </w:t>
      </w:r>
      <w:r w:rsidRPr="00B64420">
        <w:rPr>
          <w:rFonts w:eastAsia="Times New Roman"/>
          <w:color w:val="201F1E"/>
          <w:szCs w:val="24"/>
        </w:rPr>
        <w:t xml:space="preserve">ποιες από τις </w:t>
      </w:r>
      <w:r>
        <w:rPr>
          <w:rFonts w:eastAsia="Times New Roman"/>
          <w:color w:val="201F1E"/>
          <w:szCs w:val="24"/>
        </w:rPr>
        <w:t>φιλε</w:t>
      </w:r>
      <w:r w:rsidRPr="00B64420">
        <w:rPr>
          <w:rFonts w:eastAsia="Times New Roman"/>
          <w:color w:val="201F1E"/>
          <w:szCs w:val="24"/>
        </w:rPr>
        <w:t xml:space="preserve">ργατικές διατάξεις που εισηγήθηκε το Υπουργείο Εργασίας τα τελευταία δυόμισι χρόνια στη Βουλή υπερψήφισε </w:t>
      </w:r>
      <w:r>
        <w:rPr>
          <w:rFonts w:eastAsia="Times New Roman"/>
          <w:color w:val="201F1E"/>
          <w:szCs w:val="24"/>
        </w:rPr>
        <w:t xml:space="preserve">η </w:t>
      </w:r>
      <w:r w:rsidRPr="00B64420">
        <w:rPr>
          <w:rFonts w:eastAsia="Times New Roman"/>
          <w:color w:val="201F1E"/>
          <w:szCs w:val="24"/>
        </w:rPr>
        <w:t>Νέα Δημοκρα</w:t>
      </w:r>
      <w:r w:rsidRPr="00B64420">
        <w:rPr>
          <w:rFonts w:eastAsia="Times New Roman"/>
          <w:color w:val="201F1E"/>
          <w:szCs w:val="24"/>
        </w:rPr>
        <w:t>τία</w:t>
      </w:r>
      <w:r>
        <w:rPr>
          <w:rFonts w:eastAsia="Times New Roman"/>
          <w:color w:val="201F1E"/>
          <w:szCs w:val="24"/>
        </w:rPr>
        <w:t>; Π</w:t>
      </w:r>
      <w:r w:rsidRPr="00B64420">
        <w:rPr>
          <w:rFonts w:eastAsia="Times New Roman"/>
          <w:color w:val="201F1E"/>
          <w:szCs w:val="24"/>
        </w:rPr>
        <w:t>οιες και πόσες</w:t>
      </w:r>
      <w:r>
        <w:rPr>
          <w:rFonts w:eastAsia="Times New Roman"/>
          <w:color w:val="201F1E"/>
          <w:szCs w:val="24"/>
        </w:rPr>
        <w:t>; Ψ</w:t>
      </w:r>
      <w:r w:rsidRPr="00B64420">
        <w:rPr>
          <w:rFonts w:eastAsia="Times New Roman"/>
          <w:color w:val="201F1E"/>
          <w:szCs w:val="24"/>
        </w:rPr>
        <w:t>ηφίσατε τη ρύθμιση για την προστασία των εργαζομένων στις εργολαβίες</w:t>
      </w:r>
      <w:r>
        <w:rPr>
          <w:rFonts w:eastAsia="Times New Roman"/>
          <w:color w:val="201F1E"/>
          <w:szCs w:val="24"/>
        </w:rPr>
        <w:t>; Ό</w:t>
      </w:r>
      <w:r w:rsidRPr="00B64420">
        <w:rPr>
          <w:rFonts w:eastAsia="Times New Roman"/>
          <w:color w:val="201F1E"/>
          <w:szCs w:val="24"/>
        </w:rPr>
        <w:t>χι</w:t>
      </w:r>
      <w:r>
        <w:rPr>
          <w:rFonts w:eastAsia="Times New Roman"/>
          <w:color w:val="201F1E"/>
          <w:szCs w:val="24"/>
        </w:rPr>
        <w:t>. Ψ</w:t>
      </w:r>
      <w:r w:rsidRPr="00B64420">
        <w:rPr>
          <w:rFonts w:eastAsia="Times New Roman"/>
          <w:color w:val="201F1E"/>
          <w:szCs w:val="24"/>
        </w:rPr>
        <w:t>ηφίσατε τη ρύθμιση για τον απ</w:t>
      </w:r>
      <w:r>
        <w:rPr>
          <w:rFonts w:eastAsia="Times New Roman"/>
          <w:color w:val="201F1E"/>
          <w:szCs w:val="24"/>
        </w:rPr>
        <w:t>οκλεισμό από το δημόσιο χρήμα τω</w:t>
      </w:r>
      <w:r w:rsidRPr="00B64420">
        <w:rPr>
          <w:rFonts w:eastAsia="Times New Roman"/>
          <w:color w:val="201F1E"/>
          <w:szCs w:val="24"/>
        </w:rPr>
        <w:t>ν κατ</w:t>
      </w:r>
      <w:r>
        <w:rPr>
          <w:rFonts w:eastAsia="Times New Roman"/>
          <w:color w:val="201F1E"/>
          <w:szCs w:val="24"/>
        </w:rPr>
        <w:t>’</w:t>
      </w:r>
      <w:r w:rsidRPr="00B64420">
        <w:rPr>
          <w:rFonts w:eastAsia="Times New Roman"/>
          <w:color w:val="201F1E"/>
          <w:szCs w:val="24"/>
        </w:rPr>
        <w:t xml:space="preserve"> εξακολούθηση παραβατών της εργατικής νομοθεσίας</w:t>
      </w:r>
      <w:r>
        <w:rPr>
          <w:rFonts w:eastAsia="Times New Roman"/>
          <w:color w:val="201F1E"/>
          <w:szCs w:val="24"/>
        </w:rPr>
        <w:t>; Όχι. Ψ</w:t>
      </w:r>
      <w:r w:rsidRPr="00B64420">
        <w:rPr>
          <w:rFonts w:eastAsia="Times New Roman"/>
          <w:color w:val="201F1E"/>
          <w:szCs w:val="24"/>
        </w:rPr>
        <w:t>ηφίσατε τη ρύθμιση για την προστασ</w:t>
      </w:r>
      <w:r w:rsidRPr="00B64420">
        <w:rPr>
          <w:rFonts w:eastAsia="Times New Roman"/>
          <w:color w:val="201F1E"/>
          <w:szCs w:val="24"/>
        </w:rPr>
        <w:t>ία των εργαζομένων από την απλήρωτη εργασία</w:t>
      </w:r>
      <w:r>
        <w:rPr>
          <w:rFonts w:eastAsia="Times New Roman"/>
          <w:color w:val="201F1E"/>
          <w:szCs w:val="24"/>
        </w:rPr>
        <w:t>;</w:t>
      </w:r>
      <w:r w:rsidRPr="00B64420">
        <w:rPr>
          <w:rFonts w:eastAsia="Times New Roman"/>
          <w:color w:val="201F1E"/>
          <w:szCs w:val="24"/>
        </w:rPr>
        <w:t xml:space="preserve"> Όχι</w:t>
      </w:r>
      <w:r>
        <w:rPr>
          <w:rFonts w:eastAsia="Times New Roman"/>
          <w:color w:val="201F1E"/>
          <w:szCs w:val="24"/>
        </w:rPr>
        <w:t xml:space="preserve">. Θα ψηφίσετε </w:t>
      </w:r>
      <w:r w:rsidRPr="00B64420">
        <w:rPr>
          <w:rFonts w:eastAsia="Times New Roman"/>
          <w:color w:val="201F1E"/>
          <w:szCs w:val="24"/>
        </w:rPr>
        <w:t>τη ρύθμιση για το αιτιολογημένο των απολύσεων που έχουμε σε αυτό το νομοσχέδιο</w:t>
      </w:r>
      <w:r>
        <w:rPr>
          <w:rFonts w:eastAsia="Times New Roman"/>
          <w:color w:val="201F1E"/>
          <w:szCs w:val="24"/>
        </w:rPr>
        <w:t>; Δ</w:t>
      </w:r>
      <w:r w:rsidRPr="00B64420">
        <w:rPr>
          <w:rFonts w:eastAsia="Times New Roman"/>
          <w:color w:val="201F1E"/>
          <w:szCs w:val="24"/>
        </w:rPr>
        <w:t xml:space="preserve">ιότι εγώ μόνο κριτική </w:t>
      </w:r>
      <w:r>
        <w:rPr>
          <w:rFonts w:eastAsia="Times New Roman"/>
          <w:color w:val="201F1E"/>
          <w:szCs w:val="24"/>
        </w:rPr>
        <w:t xml:space="preserve">ακούω </w:t>
      </w:r>
      <w:r w:rsidRPr="00B64420">
        <w:rPr>
          <w:rFonts w:eastAsia="Times New Roman"/>
          <w:color w:val="201F1E"/>
          <w:szCs w:val="24"/>
        </w:rPr>
        <w:t>από αυτή την πλευρά</w:t>
      </w:r>
      <w:r>
        <w:rPr>
          <w:rFonts w:eastAsia="Times New Roman"/>
          <w:color w:val="201F1E"/>
          <w:szCs w:val="24"/>
        </w:rPr>
        <w:t xml:space="preserve"> του Κ</w:t>
      </w:r>
      <w:r w:rsidRPr="00B64420">
        <w:rPr>
          <w:rFonts w:eastAsia="Times New Roman"/>
          <w:color w:val="201F1E"/>
          <w:szCs w:val="24"/>
        </w:rPr>
        <w:t>οινοβουλίου για τη συγκεκριμένη ρύθμιση</w:t>
      </w:r>
      <w:r>
        <w:rPr>
          <w:rFonts w:eastAsia="Times New Roman"/>
          <w:color w:val="201F1E"/>
          <w:szCs w:val="24"/>
        </w:rPr>
        <w:t>.</w:t>
      </w:r>
    </w:p>
    <w:p w14:paraId="219DA385" w14:textId="77777777" w:rsidR="00656A4F" w:rsidRDefault="000C25FA">
      <w:pPr>
        <w:spacing w:line="600" w:lineRule="auto"/>
        <w:ind w:firstLine="720"/>
        <w:jc w:val="both"/>
        <w:rPr>
          <w:rFonts w:eastAsia="Times New Roman"/>
          <w:color w:val="201F1E"/>
          <w:szCs w:val="24"/>
        </w:rPr>
      </w:pPr>
      <w:r>
        <w:rPr>
          <w:rFonts w:eastAsia="Times New Roman"/>
          <w:color w:val="201F1E"/>
          <w:szCs w:val="24"/>
        </w:rPr>
        <w:t>(Στο σημείο αυτό τη</w:t>
      </w:r>
      <w:r>
        <w:rPr>
          <w:rFonts w:eastAsia="Times New Roman"/>
          <w:color w:val="201F1E"/>
          <w:szCs w:val="24"/>
        </w:rPr>
        <w:t xml:space="preserve">ν Προεδρική Έδρα καταλαμβάνει ο Ε΄ Αντιπρόεδρος της Βουλής κ. </w:t>
      </w:r>
      <w:r w:rsidRPr="00BA53DC">
        <w:rPr>
          <w:rFonts w:eastAsia="Times New Roman"/>
          <w:b/>
          <w:color w:val="201F1E"/>
          <w:szCs w:val="24"/>
        </w:rPr>
        <w:t>ΔΗΜΗΤΡΙΟΣ ΚΡΕΜΑΣΤΙΝΟΣ</w:t>
      </w:r>
      <w:r>
        <w:rPr>
          <w:rFonts w:eastAsia="Times New Roman"/>
          <w:color w:val="201F1E"/>
          <w:szCs w:val="24"/>
        </w:rPr>
        <w:t xml:space="preserve">) </w:t>
      </w:r>
    </w:p>
    <w:p w14:paraId="219DA386" w14:textId="77777777" w:rsidR="00656A4F" w:rsidRDefault="000C25FA">
      <w:pPr>
        <w:spacing w:line="600" w:lineRule="auto"/>
        <w:ind w:firstLine="720"/>
        <w:jc w:val="both"/>
        <w:rPr>
          <w:rFonts w:eastAsia="Times New Roman"/>
          <w:color w:val="201F1E"/>
          <w:szCs w:val="24"/>
        </w:rPr>
      </w:pPr>
      <w:r>
        <w:rPr>
          <w:rFonts w:eastAsia="Times New Roman"/>
          <w:color w:val="201F1E"/>
          <w:szCs w:val="24"/>
        </w:rPr>
        <w:lastRenderedPageBreak/>
        <w:t>Άρα, α</w:t>
      </w:r>
      <w:r w:rsidRPr="00B64420">
        <w:rPr>
          <w:rFonts w:eastAsia="Times New Roman"/>
          <w:color w:val="201F1E"/>
          <w:szCs w:val="24"/>
        </w:rPr>
        <w:t>κριβώς τι μας λέτε</w:t>
      </w:r>
      <w:r>
        <w:rPr>
          <w:rFonts w:eastAsia="Times New Roman"/>
          <w:color w:val="201F1E"/>
          <w:szCs w:val="24"/>
        </w:rPr>
        <w:t>; Ό</w:t>
      </w:r>
      <w:r w:rsidRPr="00B64420">
        <w:rPr>
          <w:rFonts w:eastAsia="Times New Roman"/>
          <w:color w:val="201F1E"/>
          <w:szCs w:val="24"/>
        </w:rPr>
        <w:t xml:space="preserve">τι αδικούμε </w:t>
      </w:r>
      <w:r>
        <w:rPr>
          <w:rFonts w:eastAsia="Times New Roman"/>
          <w:color w:val="201F1E"/>
          <w:szCs w:val="24"/>
        </w:rPr>
        <w:t>το φιλ</w:t>
      </w:r>
      <w:r w:rsidRPr="00B64420">
        <w:rPr>
          <w:rFonts w:eastAsia="Times New Roman"/>
          <w:color w:val="201F1E"/>
          <w:szCs w:val="24"/>
        </w:rPr>
        <w:t>εργατικό σας προφίλ</w:t>
      </w:r>
      <w:r>
        <w:rPr>
          <w:rFonts w:eastAsia="Times New Roman"/>
          <w:color w:val="201F1E"/>
          <w:szCs w:val="24"/>
        </w:rPr>
        <w:t>, ότι παρερμηνεύουμε το φιλ</w:t>
      </w:r>
      <w:r w:rsidRPr="00B64420">
        <w:rPr>
          <w:rFonts w:eastAsia="Times New Roman"/>
          <w:color w:val="201F1E"/>
          <w:szCs w:val="24"/>
        </w:rPr>
        <w:t>εργατικό σας προφίλ</w:t>
      </w:r>
      <w:r>
        <w:rPr>
          <w:rFonts w:eastAsia="Times New Roman"/>
          <w:color w:val="201F1E"/>
          <w:szCs w:val="24"/>
        </w:rPr>
        <w:t xml:space="preserve">; Δεν έχετε ψηφίσει </w:t>
      </w:r>
      <w:r w:rsidRPr="00B64420">
        <w:rPr>
          <w:rFonts w:eastAsia="Times New Roman"/>
          <w:color w:val="201F1E"/>
          <w:szCs w:val="24"/>
        </w:rPr>
        <w:t xml:space="preserve">βασικές </w:t>
      </w:r>
      <w:r>
        <w:rPr>
          <w:rFonts w:eastAsia="Times New Roman"/>
          <w:color w:val="201F1E"/>
          <w:szCs w:val="24"/>
        </w:rPr>
        <w:t>φιλε</w:t>
      </w:r>
      <w:r w:rsidRPr="00B64420">
        <w:rPr>
          <w:rFonts w:eastAsia="Times New Roman"/>
          <w:color w:val="201F1E"/>
          <w:szCs w:val="24"/>
        </w:rPr>
        <w:t>ργατικές διατάξεις</w:t>
      </w:r>
      <w:r>
        <w:rPr>
          <w:rFonts w:eastAsia="Times New Roman"/>
          <w:color w:val="201F1E"/>
          <w:szCs w:val="24"/>
        </w:rPr>
        <w:t>,</w:t>
      </w:r>
      <w:r w:rsidRPr="00B64420">
        <w:rPr>
          <w:rFonts w:eastAsia="Times New Roman"/>
          <w:color w:val="201F1E"/>
          <w:szCs w:val="24"/>
        </w:rPr>
        <w:t xml:space="preserve"> μεταξύ των οποίων και η επαναφορά των συλλογικών συμβάσεων εργασίας</w:t>
      </w:r>
      <w:r>
        <w:rPr>
          <w:rFonts w:eastAsia="Times New Roman"/>
          <w:color w:val="201F1E"/>
          <w:szCs w:val="24"/>
        </w:rPr>
        <w:t xml:space="preserve">, </w:t>
      </w:r>
      <w:r w:rsidRPr="00B64420">
        <w:rPr>
          <w:rFonts w:eastAsia="Times New Roman"/>
          <w:color w:val="201F1E"/>
          <w:szCs w:val="24"/>
        </w:rPr>
        <w:t>που έφερε το Υπουργείο</w:t>
      </w:r>
      <w:r>
        <w:rPr>
          <w:rFonts w:eastAsia="Times New Roman"/>
          <w:color w:val="201F1E"/>
          <w:szCs w:val="24"/>
        </w:rPr>
        <w:t xml:space="preserve"> Εργασίας όλα αυτά τα τριάμισι χρόνια σε αυτό το Κ</w:t>
      </w:r>
      <w:r w:rsidRPr="00B64420">
        <w:rPr>
          <w:rFonts w:eastAsia="Times New Roman"/>
          <w:color w:val="201F1E"/>
          <w:szCs w:val="24"/>
        </w:rPr>
        <w:t>οινοβούλι</w:t>
      </w:r>
      <w:r>
        <w:rPr>
          <w:rFonts w:eastAsia="Times New Roman"/>
          <w:color w:val="201F1E"/>
          <w:szCs w:val="24"/>
        </w:rPr>
        <w:t>ο. Και μετά μιλάτε για μονταζιέρε</w:t>
      </w:r>
      <w:r w:rsidRPr="00B64420">
        <w:rPr>
          <w:rFonts w:eastAsia="Times New Roman"/>
          <w:color w:val="201F1E"/>
          <w:szCs w:val="24"/>
        </w:rPr>
        <w:t>ς</w:t>
      </w:r>
      <w:r>
        <w:rPr>
          <w:rFonts w:eastAsia="Times New Roman"/>
          <w:color w:val="201F1E"/>
          <w:szCs w:val="24"/>
        </w:rPr>
        <w:t xml:space="preserve">; </w:t>
      </w:r>
    </w:p>
    <w:p w14:paraId="219DA387" w14:textId="77777777" w:rsidR="00656A4F" w:rsidRDefault="000C25FA">
      <w:pPr>
        <w:spacing w:line="600" w:lineRule="auto"/>
        <w:ind w:firstLine="720"/>
        <w:jc w:val="both"/>
        <w:rPr>
          <w:rFonts w:eastAsia="Times New Roman"/>
          <w:color w:val="201F1E"/>
          <w:szCs w:val="24"/>
        </w:rPr>
      </w:pPr>
      <w:r>
        <w:rPr>
          <w:rFonts w:eastAsia="Times New Roman"/>
          <w:color w:val="201F1E"/>
          <w:szCs w:val="24"/>
        </w:rPr>
        <w:t>Για ό</w:t>
      </w:r>
      <w:r w:rsidRPr="00B64420">
        <w:rPr>
          <w:rFonts w:eastAsia="Times New Roman"/>
          <w:color w:val="201F1E"/>
          <w:szCs w:val="24"/>
        </w:rPr>
        <w:t>ποια νομοθετική ρύθμιση φέρνουμε για την προστασία των εργαζομέ</w:t>
      </w:r>
      <w:r w:rsidRPr="00B64420">
        <w:rPr>
          <w:rFonts w:eastAsia="Times New Roman"/>
          <w:color w:val="201F1E"/>
          <w:szCs w:val="24"/>
        </w:rPr>
        <w:t xml:space="preserve">νων </w:t>
      </w:r>
      <w:r>
        <w:rPr>
          <w:rFonts w:eastAsia="Times New Roman"/>
          <w:color w:val="201F1E"/>
          <w:szCs w:val="24"/>
        </w:rPr>
        <w:t>σε αυτό το Κ</w:t>
      </w:r>
      <w:r w:rsidRPr="00B64420">
        <w:rPr>
          <w:rFonts w:eastAsia="Times New Roman"/>
          <w:color w:val="201F1E"/>
          <w:szCs w:val="24"/>
        </w:rPr>
        <w:t xml:space="preserve">οινοβούλιο </w:t>
      </w:r>
      <w:r>
        <w:rPr>
          <w:rFonts w:eastAsia="Times New Roman"/>
          <w:color w:val="201F1E"/>
          <w:szCs w:val="24"/>
        </w:rPr>
        <w:t>-όποια</w:t>
      </w:r>
      <w:r w:rsidRPr="00B64420">
        <w:rPr>
          <w:rFonts w:eastAsia="Times New Roman"/>
          <w:color w:val="201F1E"/>
          <w:szCs w:val="24"/>
        </w:rPr>
        <w:t xml:space="preserve"> νομοθετική ρύθμιση</w:t>
      </w:r>
      <w:r>
        <w:rPr>
          <w:rFonts w:eastAsia="Times New Roman"/>
          <w:color w:val="201F1E"/>
          <w:szCs w:val="24"/>
        </w:rPr>
        <w:t>-</w:t>
      </w:r>
      <w:r w:rsidRPr="00B64420">
        <w:rPr>
          <w:rFonts w:eastAsia="Times New Roman"/>
          <w:color w:val="201F1E"/>
          <w:szCs w:val="24"/>
        </w:rPr>
        <w:t xml:space="preserve"> η </w:t>
      </w:r>
      <w:r>
        <w:rPr>
          <w:rFonts w:eastAsia="Times New Roman"/>
          <w:color w:val="201F1E"/>
          <w:szCs w:val="24"/>
        </w:rPr>
        <w:t>αντιπολιτευτική γραμμή είναι μια</w:t>
      </w:r>
      <w:r w:rsidRPr="00B64420">
        <w:rPr>
          <w:rFonts w:eastAsia="Times New Roman"/>
          <w:color w:val="201F1E"/>
          <w:szCs w:val="24"/>
        </w:rPr>
        <w:t xml:space="preserve"> </w:t>
      </w:r>
      <w:r>
        <w:rPr>
          <w:rFonts w:eastAsia="Times New Roman"/>
          <w:color w:val="201F1E"/>
          <w:szCs w:val="24"/>
          <w:lang w:val="en-US"/>
        </w:rPr>
        <w:t>verbatim</w:t>
      </w:r>
      <w:r w:rsidRPr="00B64420">
        <w:rPr>
          <w:rFonts w:eastAsia="Times New Roman"/>
          <w:color w:val="201F1E"/>
          <w:szCs w:val="24"/>
        </w:rPr>
        <w:t xml:space="preserve"> επανάληψη των θέσεων </w:t>
      </w:r>
      <w:r>
        <w:rPr>
          <w:rFonts w:eastAsia="Times New Roman"/>
          <w:color w:val="201F1E"/>
          <w:szCs w:val="24"/>
        </w:rPr>
        <w:t xml:space="preserve">του ΣΕΒ. Τι είπε ο ΣΕΒ για το </w:t>
      </w:r>
      <w:r w:rsidRPr="00B64420">
        <w:rPr>
          <w:rFonts w:eastAsia="Times New Roman"/>
          <w:color w:val="201F1E"/>
          <w:szCs w:val="24"/>
        </w:rPr>
        <w:t>αιτιολογημένο των απολύσεων</w:t>
      </w:r>
      <w:r>
        <w:rPr>
          <w:rFonts w:eastAsia="Times New Roman"/>
          <w:color w:val="201F1E"/>
          <w:szCs w:val="24"/>
        </w:rPr>
        <w:t>; Τ</w:t>
      </w:r>
      <w:r w:rsidRPr="00B64420">
        <w:rPr>
          <w:rFonts w:eastAsia="Times New Roman"/>
          <w:color w:val="201F1E"/>
          <w:szCs w:val="24"/>
        </w:rPr>
        <w:t xml:space="preserve">ο ίδιο </w:t>
      </w:r>
      <w:r>
        <w:rPr>
          <w:rFonts w:eastAsia="Times New Roman"/>
          <w:color w:val="201F1E"/>
          <w:szCs w:val="24"/>
        </w:rPr>
        <w:t>ακούω και από τη Νέα Δημοκρατία. Τι είπε ο ΣΕΒ για τις εργολαβίες; Τ</w:t>
      </w:r>
      <w:r w:rsidRPr="00B64420">
        <w:rPr>
          <w:rFonts w:eastAsia="Times New Roman"/>
          <w:color w:val="201F1E"/>
          <w:szCs w:val="24"/>
        </w:rPr>
        <w:t xml:space="preserve">ο </w:t>
      </w:r>
      <w:r w:rsidRPr="00B64420">
        <w:rPr>
          <w:rFonts w:eastAsia="Times New Roman"/>
          <w:color w:val="201F1E"/>
          <w:szCs w:val="24"/>
        </w:rPr>
        <w:t xml:space="preserve">ίδιο λέει </w:t>
      </w:r>
      <w:r>
        <w:rPr>
          <w:rFonts w:eastAsia="Times New Roman"/>
          <w:color w:val="201F1E"/>
          <w:szCs w:val="24"/>
        </w:rPr>
        <w:t>η Νέα Δημοκρατία. Τι είπε ο ΣΕΒ για τ</w:t>
      </w:r>
      <w:r w:rsidRPr="00B64420">
        <w:rPr>
          <w:rFonts w:eastAsia="Times New Roman"/>
          <w:color w:val="201F1E"/>
          <w:szCs w:val="24"/>
        </w:rPr>
        <w:t xml:space="preserve">η μονομερή προσφυγή στη </w:t>
      </w:r>
      <w:r>
        <w:rPr>
          <w:rFonts w:eastAsia="Times New Roman"/>
          <w:color w:val="201F1E"/>
          <w:szCs w:val="24"/>
        </w:rPr>
        <w:t xml:space="preserve">διαιτησία; Το </w:t>
      </w:r>
      <w:r w:rsidRPr="00B64420">
        <w:rPr>
          <w:rFonts w:eastAsia="Times New Roman"/>
          <w:color w:val="201F1E"/>
          <w:szCs w:val="24"/>
        </w:rPr>
        <w:t>ίδιο λέει και η Νέα Δημοκρατία</w:t>
      </w:r>
      <w:r>
        <w:rPr>
          <w:rFonts w:eastAsia="Times New Roman"/>
          <w:color w:val="201F1E"/>
          <w:szCs w:val="24"/>
        </w:rPr>
        <w:t>. Τ</w:t>
      </w:r>
      <w:r w:rsidRPr="00B64420">
        <w:rPr>
          <w:rFonts w:eastAsia="Times New Roman"/>
          <w:color w:val="201F1E"/>
          <w:szCs w:val="24"/>
        </w:rPr>
        <w:t xml:space="preserve">ι είπε ο </w:t>
      </w:r>
      <w:r>
        <w:rPr>
          <w:rFonts w:eastAsia="Times New Roman"/>
          <w:color w:val="201F1E"/>
          <w:szCs w:val="24"/>
        </w:rPr>
        <w:t>ΣΕΒ</w:t>
      </w:r>
      <w:r w:rsidRPr="00B64420">
        <w:rPr>
          <w:rFonts w:eastAsia="Times New Roman"/>
          <w:color w:val="201F1E"/>
          <w:szCs w:val="24"/>
        </w:rPr>
        <w:t xml:space="preserve"> για τις συλλογικές συμβάσεις εργασίας</w:t>
      </w:r>
      <w:r>
        <w:rPr>
          <w:rFonts w:eastAsia="Times New Roman"/>
          <w:color w:val="201F1E"/>
          <w:szCs w:val="24"/>
        </w:rPr>
        <w:t xml:space="preserve">, </w:t>
      </w:r>
      <w:r w:rsidRPr="00B64420">
        <w:rPr>
          <w:rFonts w:eastAsia="Times New Roman"/>
          <w:color w:val="201F1E"/>
          <w:szCs w:val="24"/>
        </w:rPr>
        <w:t>για την υπερίσχυση των επιχειρησιακών</w:t>
      </w:r>
      <w:r>
        <w:rPr>
          <w:rFonts w:eastAsia="Times New Roman"/>
          <w:color w:val="201F1E"/>
          <w:szCs w:val="24"/>
        </w:rPr>
        <w:t>; Τ</w:t>
      </w:r>
      <w:r w:rsidRPr="00B64420">
        <w:rPr>
          <w:rFonts w:eastAsia="Times New Roman"/>
          <w:color w:val="201F1E"/>
          <w:szCs w:val="24"/>
        </w:rPr>
        <w:t>ο ίδιο λέει και η Νέα Δημοκρατία</w:t>
      </w:r>
      <w:r>
        <w:rPr>
          <w:rFonts w:eastAsia="Times New Roman"/>
          <w:color w:val="201F1E"/>
          <w:szCs w:val="24"/>
        </w:rPr>
        <w:t>.</w:t>
      </w:r>
    </w:p>
    <w:p w14:paraId="219DA388" w14:textId="77777777" w:rsidR="00656A4F" w:rsidRDefault="000C25FA">
      <w:pPr>
        <w:spacing w:line="600" w:lineRule="auto"/>
        <w:ind w:firstLine="720"/>
        <w:jc w:val="both"/>
        <w:rPr>
          <w:rFonts w:eastAsia="Times New Roman"/>
          <w:color w:val="201F1E"/>
          <w:szCs w:val="24"/>
        </w:rPr>
      </w:pPr>
      <w:r w:rsidRPr="00B64420">
        <w:rPr>
          <w:rFonts w:eastAsia="Times New Roman"/>
          <w:color w:val="201F1E"/>
          <w:szCs w:val="24"/>
        </w:rPr>
        <w:lastRenderedPageBreak/>
        <w:t>Άρα</w:t>
      </w:r>
      <w:r>
        <w:rPr>
          <w:rFonts w:eastAsia="Times New Roman"/>
          <w:color w:val="201F1E"/>
          <w:szCs w:val="24"/>
        </w:rPr>
        <w:t xml:space="preserve"> </w:t>
      </w:r>
      <w:r w:rsidRPr="00B64420">
        <w:rPr>
          <w:rFonts w:eastAsia="Times New Roman"/>
          <w:color w:val="201F1E"/>
          <w:szCs w:val="24"/>
        </w:rPr>
        <w:t>ποια ακρ</w:t>
      </w:r>
      <w:r w:rsidRPr="00B64420">
        <w:rPr>
          <w:rFonts w:eastAsia="Times New Roman"/>
          <w:color w:val="201F1E"/>
          <w:szCs w:val="24"/>
        </w:rPr>
        <w:t>ιβώς είναι η παρερμηνεία εδώ πέρα</w:t>
      </w:r>
      <w:r>
        <w:rPr>
          <w:rFonts w:eastAsia="Times New Roman"/>
          <w:color w:val="201F1E"/>
          <w:szCs w:val="24"/>
        </w:rPr>
        <w:t>; Τ</w:t>
      </w:r>
      <w:r w:rsidRPr="00B64420">
        <w:rPr>
          <w:rFonts w:eastAsia="Times New Roman"/>
          <w:color w:val="201F1E"/>
          <w:szCs w:val="24"/>
        </w:rPr>
        <w:t xml:space="preserve">ο πρόβλημά </w:t>
      </w:r>
      <w:r>
        <w:rPr>
          <w:rFonts w:eastAsia="Times New Roman"/>
          <w:color w:val="201F1E"/>
          <w:szCs w:val="24"/>
        </w:rPr>
        <w:t>σας είναι ότι το πρόγραμμά σας, όπως και τα πεπραγμένα σας,</w:t>
      </w:r>
      <w:r w:rsidRPr="00B64420">
        <w:rPr>
          <w:rFonts w:eastAsia="Times New Roman"/>
          <w:color w:val="201F1E"/>
          <w:szCs w:val="24"/>
        </w:rPr>
        <w:t xml:space="preserve"> έχουν σαφές </w:t>
      </w:r>
      <w:r>
        <w:rPr>
          <w:rFonts w:eastAsia="Times New Roman"/>
          <w:color w:val="201F1E"/>
          <w:szCs w:val="24"/>
        </w:rPr>
        <w:t>πρόσημο. Ε</w:t>
      </w:r>
      <w:r w:rsidRPr="00B64420">
        <w:rPr>
          <w:rFonts w:eastAsia="Times New Roman"/>
          <w:color w:val="201F1E"/>
          <w:szCs w:val="24"/>
        </w:rPr>
        <w:t>ίναι εις βάρος του κόσμου της εργασίας</w:t>
      </w:r>
      <w:r>
        <w:rPr>
          <w:rFonts w:eastAsia="Times New Roman"/>
          <w:color w:val="201F1E"/>
          <w:szCs w:val="24"/>
        </w:rPr>
        <w:t>,</w:t>
      </w:r>
      <w:r w:rsidRPr="00B64420">
        <w:rPr>
          <w:rFonts w:eastAsia="Times New Roman"/>
          <w:color w:val="201F1E"/>
          <w:szCs w:val="24"/>
        </w:rPr>
        <w:t xml:space="preserve"> είναι εις βάρος της κοινωνικής πλειοψηφίας </w:t>
      </w:r>
      <w:r>
        <w:rPr>
          <w:rFonts w:eastAsia="Times New Roman"/>
          <w:color w:val="201F1E"/>
          <w:szCs w:val="24"/>
        </w:rPr>
        <w:t>και είναι υπέρ της οικονομικής ελίτ αυτού τ</w:t>
      </w:r>
      <w:r w:rsidRPr="00B64420">
        <w:rPr>
          <w:rFonts w:eastAsia="Times New Roman"/>
          <w:color w:val="201F1E"/>
          <w:szCs w:val="24"/>
        </w:rPr>
        <w:t>ο</w:t>
      </w:r>
      <w:r w:rsidRPr="00B64420">
        <w:rPr>
          <w:rFonts w:eastAsia="Times New Roman"/>
          <w:color w:val="201F1E"/>
          <w:szCs w:val="24"/>
        </w:rPr>
        <w:t>υ τόπου</w:t>
      </w:r>
      <w:r>
        <w:rPr>
          <w:rFonts w:eastAsia="Times New Roman"/>
          <w:color w:val="201F1E"/>
          <w:szCs w:val="24"/>
        </w:rPr>
        <w:t>.</w:t>
      </w:r>
      <w:r w:rsidRPr="00B64420">
        <w:rPr>
          <w:rFonts w:eastAsia="Times New Roman"/>
          <w:color w:val="201F1E"/>
          <w:szCs w:val="24"/>
        </w:rPr>
        <w:t xml:space="preserve"> Αυτό είναι το ζήτημα και αυτό </w:t>
      </w:r>
      <w:r>
        <w:rPr>
          <w:rFonts w:eastAsia="Times New Roman"/>
          <w:color w:val="201F1E"/>
          <w:szCs w:val="24"/>
        </w:rPr>
        <w:t>έχει πια καταγραφεί στη σ</w:t>
      </w:r>
      <w:r w:rsidRPr="00B64420">
        <w:rPr>
          <w:rFonts w:eastAsia="Times New Roman"/>
          <w:color w:val="201F1E"/>
          <w:szCs w:val="24"/>
        </w:rPr>
        <w:t>υνείδηση του κόσμου</w:t>
      </w:r>
      <w:r>
        <w:rPr>
          <w:rFonts w:eastAsia="Times New Roman"/>
          <w:color w:val="201F1E"/>
          <w:szCs w:val="24"/>
        </w:rPr>
        <w:t>, όσες φιλότιμες -α</w:t>
      </w:r>
      <w:r w:rsidRPr="00B64420">
        <w:rPr>
          <w:rFonts w:eastAsia="Times New Roman"/>
          <w:color w:val="201F1E"/>
          <w:szCs w:val="24"/>
        </w:rPr>
        <w:t>λλά ρητορικές πάντα</w:t>
      </w:r>
      <w:r>
        <w:rPr>
          <w:rFonts w:eastAsia="Times New Roman"/>
          <w:color w:val="201F1E"/>
          <w:szCs w:val="24"/>
        </w:rPr>
        <w:t>-</w:t>
      </w:r>
      <w:r w:rsidRPr="00B64420">
        <w:rPr>
          <w:rFonts w:eastAsia="Times New Roman"/>
          <w:color w:val="201F1E"/>
          <w:szCs w:val="24"/>
        </w:rPr>
        <w:t xml:space="preserve"> προσπάθειες και αν κάνετε</w:t>
      </w:r>
      <w:r>
        <w:rPr>
          <w:rFonts w:eastAsia="Times New Roman"/>
          <w:color w:val="201F1E"/>
          <w:szCs w:val="24"/>
        </w:rPr>
        <w:t xml:space="preserve">, </w:t>
      </w:r>
      <w:r w:rsidRPr="00B64420">
        <w:rPr>
          <w:rFonts w:eastAsia="Times New Roman"/>
          <w:color w:val="201F1E"/>
          <w:szCs w:val="24"/>
        </w:rPr>
        <w:t>προκειμένου ν</w:t>
      </w:r>
      <w:r>
        <w:rPr>
          <w:rFonts w:eastAsia="Times New Roman"/>
          <w:color w:val="201F1E"/>
          <w:szCs w:val="24"/>
        </w:rPr>
        <w:t>α υπερασπιστείτε τα όσα είπε ο Πρόεδρος της Αξιωματικής Α</w:t>
      </w:r>
      <w:r w:rsidRPr="00B64420">
        <w:rPr>
          <w:rFonts w:eastAsia="Times New Roman"/>
          <w:color w:val="201F1E"/>
          <w:szCs w:val="24"/>
        </w:rPr>
        <w:t>ντιπολίτευσης</w:t>
      </w:r>
      <w:r>
        <w:rPr>
          <w:rFonts w:eastAsia="Times New Roman"/>
          <w:color w:val="201F1E"/>
          <w:szCs w:val="24"/>
        </w:rPr>
        <w:t>.</w:t>
      </w:r>
    </w:p>
    <w:p w14:paraId="219DA389" w14:textId="77777777" w:rsidR="00656A4F" w:rsidRDefault="000C25FA">
      <w:pPr>
        <w:spacing w:line="600" w:lineRule="auto"/>
        <w:ind w:firstLine="720"/>
        <w:jc w:val="both"/>
        <w:rPr>
          <w:rFonts w:eastAsia="Times New Roman"/>
          <w:color w:val="201F1E"/>
          <w:szCs w:val="24"/>
        </w:rPr>
      </w:pPr>
      <w:r>
        <w:rPr>
          <w:rFonts w:eastAsia="Times New Roman"/>
          <w:color w:val="201F1E"/>
          <w:szCs w:val="24"/>
        </w:rPr>
        <w:t xml:space="preserve">Ας έρθω όμως και στο </w:t>
      </w:r>
      <w:r>
        <w:rPr>
          <w:rFonts w:eastAsia="Times New Roman"/>
          <w:color w:val="201F1E"/>
          <w:szCs w:val="24"/>
        </w:rPr>
        <w:t xml:space="preserve">ασφαλιστικό. </w:t>
      </w:r>
    </w:p>
    <w:p w14:paraId="219DA38A" w14:textId="77777777" w:rsidR="00656A4F" w:rsidRDefault="000C25FA">
      <w:pPr>
        <w:spacing w:line="600" w:lineRule="auto"/>
        <w:ind w:firstLine="720"/>
        <w:jc w:val="both"/>
        <w:rPr>
          <w:rFonts w:eastAsia="Times New Roman"/>
          <w:color w:val="201F1E"/>
          <w:szCs w:val="24"/>
        </w:rPr>
      </w:pPr>
      <w:r>
        <w:rPr>
          <w:rFonts w:eastAsia="Times New Roman"/>
          <w:color w:val="201F1E"/>
          <w:szCs w:val="24"/>
        </w:rPr>
        <w:t>Σ</w:t>
      </w:r>
      <w:r w:rsidRPr="00B64420">
        <w:rPr>
          <w:rFonts w:eastAsia="Times New Roman"/>
          <w:color w:val="201F1E"/>
          <w:szCs w:val="24"/>
        </w:rPr>
        <w:t>το νομοσχέδιο που συζητάμε γίνονται δύο πολύ σημαντικά βήματα για την ελάφρυνση των ασφαλισμένων και την ενίσχυση των συνταξιούχων</w:t>
      </w:r>
      <w:r>
        <w:rPr>
          <w:rFonts w:eastAsia="Times New Roman"/>
          <w:color w:val="201F1E"/>
          <w:szCs w:val="24"/>
        </w:rPr>
        <w:t>. Τ</w:t>
      </w:r>
      <w:r w:rsidRPr="00B64420">
        <w:rPr>
          <w:rFonts w:eastAsia="Times New Roman"/>
          <w:color w:val="201F1E"/>
          <w:szCs w:val="24"/>
        </w:rPr>
        <w:t xml:space="preserve">ο ένα αφορά το σχήμα των </w:t>
      </w:r>
      <w:proofErr w:type="spellStart"/>
      <w:r>
        <w:rPr>
          <w:rFonts w:eastAsia="Times New Roman"/>
          <w:color w:val="201F1E"/>
          <w:szCs w:val="24"/>
        </w:rPr>
        <w:t>εκατόν</w:t>
      </w:r>
      <w:proofErr w:type="spellEnd"/>
      <w:r>
        <w:rPr>
          <w:rFonts w:eastAsia="Times New Roman"/>
          <w:color w:val="201F1E"/>
          <w:szCs w:val="24"/>
        </w:rPr>
        <w:t xml:space="preserve"> είκοσι</w:t>
      </w:r>
      <w:r w:rsidRPr="00B64420">
        <w:rPr>
          <w:rFonts w:eastAsia="Times New Roman"/>
          <w:color w:val="201F1E"/>
          <w:szCs w:val="24"/>
        </w:rPr>
        <w:t xml:space="preserve"> δόσεων</w:t>
      </w:r>
      <w:r>
        <w:rPr>
          <w:rFonts w:eastAsia="Times New Roman"/>
          <w:color w:val="201F1E"/>
          <w:szCs w:val="24"/>
        </w:rPr>
        <w:t>,</w:t>
      </w:r>
      <w:r w:rsidRPr="00B64420">
        <w:rPr>
          <w:rFonts w:eastAsia="Times New Roman"/>
          <w:color w:val="201F1E"/>
          <w:szCs w:val="24"/>
        </w:rPr>
        <w:t xml:space="preserve"> με το οποίο οι ασφαλισμένοι μπορούν οριστικά να απαλλαγούν από τα βάρη του παρελθόντος και το άλλο αφορά τη </w:t>
      </w:r>
      <w:r>
        <w:rPr>
          <w:rFonts w:eastAsia="Times New Roman"/>
          <w:color w:val="201F1E"/>
          <w:szCs w:val="24"/>
        </w:rPr>
        <w:t xml:space="preserve">δέκατη τρίτη </w:t>
      </w:r>
      <w:r w:rsidRPr="00B64420">
        <w:rPr>
          <w:rFonts w:eastAsia="Times New Roman"/>
          <w:color w:val="201F1E"/>
          <w:szCs w:val="24"/>
        </w:rPr>
        <w:t>σύνταξη</w:t>
      </w:r>
      <w:r>
        <w:rPr>
          <w:rFonts w:eastAsia="Times New Roman"/>
          <w:color w:val="201F1E"/>
          <w:szCs w:val="24"/>
        </w:rPr>
        <w:t xml:space="preserve">. </w:t>
      </w:r>
    </w:p>
    <w:p w14:paraId="219DA38B" w14:textId="77777777" w:rsidR="00656A4F" w:rsidRDefault="000C25FA">
      <w:pPr>
        <w:spacing w:line="600" w:lineRule="auto"/>
        <w:ind w:firstLine="720"/>
        <w:jc w:val="both"/>
        <w:rPr>
          <w:rFonts w:eastAsia="Times New Roman"/>
          <w:color w:val="201F1E"/>
          <w:szCs w:val="24"/>
        </w:rPr>
      </w:pPr>
      <w:r>
        <w:rPr>
          <w:rFonts w:eastAsia="Times New Roman"/>
          <w:color w:val="201F1E"/>
          <w:szCs w:val="24"/>
        </w:rPr>
        <w:lastRenderedPageBreak/>
        <w:t>Λέω</w:t>
      </w:r>
      <w:r w:rsidRPr="00B64420">
        <w:rPr>
          <w:rFonts w:eastAsia="Times New Roman"/>
          <w:color w:val="201F1E"/>
          <w:szCs w:val="24"/>
        </w:rPr>
        <w:t xml:space="preserve"> </w:t>
      </w:r>
      <w:r>
        <w:rPr>
          <w:rFonts w:eastAsia="Times New Roman"/>
          <w:color w:val="201F1E"/>
          <w:szCs w:val="24"/>
        </w:rPr>
        <w:t xml:space="preserve">ότι μπορούν </w:t>
      </w:r>
      <w:r w:rsidRPr="00B64420">
        <w:rPr>
          <w:rFonts w:eastAsia="Times New Roman"/>
          <w:color w:val="201F1E"/>
          <w:szCs w:val="24"/>
        </w:rPr>
        <w:t xml:space="preserve">οι ασφαλισμένοι </w:t>
      </w:r>
      <w:r>
        <w:rPr>
          <w:rFonts w:eastAsia="Times New Roman"/>
          <w:color w:val="201F1E"/>
          <w:szCs w:val="24"/>
        </w:rPr>
        <w:t xml:space="preserve">οριστικά </w:t>
      </w:r>
      <w:r w:rsidRPr="00B64420">
        <w:rPr>
          <w:rFonts w:eastAsia="Times New Roman"/>
          <w:color w:val="201F1E"/>
          <w:szCs w:val="24"/>
        </w:rPr>
        <w:t>να απαλλαγούν από τα βάρη του παρελθόντος</w:t>
      </w:r>
      <w:r>
        <w:rPr>
          <w:rFonts w:eastAsia="Times New Roman"/>
          <w:color w:val="201F1E"/>
          <w:szCs w:val="24"/>
        </w:rPr>
        <w:t>,</w:t>
      </w:r>
      <w:r w:rsidRPr="00B64420">
        <w:rPr>
          <w:rFonts w:eastAsia="Times New Roman"/>
          <w:color w:val="201F1E"/>
          <w:szCs w:val="24"/>
        </w:rPr>
        <w:t xml:space="preserve"> γιατί έχει δύο καινοτόμα στοιχεία αυτό τ</w:t>
      </w:r>
      <w:r w:rsidRPr="00B64420">
        <w:rPr>
          <w:rFonts w:eastAsia="Times New Roman"/>
          <w:color w:val="201F1E"/>
          <w:szCs w:val="24"/>
        </w:rPr>
        <w:t>ο σύστημα</w:t>
      </w:r>
      <w:r>
        <w:rPr>
          <w:rFonts w:eastAsia="Times New Roman"/>
          <w:color w:val="201F1E"/>
          <w:szCs w:val="24"/>
        </w:rPr>
        <w:t xml:space="preserve">. </w:t>
      </w:r>
      <w:r w:rsidRPr="00B64420">
        <w:rPr>
          <w:rFonts w:eastAsia="Times New Roman"/>
          <w:color w:val="201F1E"/>
          <w:szCs w:val="24"/>
        </w:rPr>
        <w:t>Πρώτον</w:t>
      </w:r>
      <w:r>
        <w:rPr>
          <w:rFonts w:eastAsia="Times New Roman"/>
          <w:color w:val="201F1E"/>
          <w:szCs w:val="24"/>
        </w:rPr>
        <w:t>,</w:t>
      </w:r>
      <w:r w:rsidRPr="00B64420">
        <w:rPr>
          <w:rFonts w:eastAsia="Times New Roman"/>
          <w:color w:val="201F1E"/>
          <w:szCs w:val="24"/>
        </w:rPr>
        <w:t xml:space="preserve"> είναι ανοιχτό για όλους </w:t>
      </w:r>
      <w:r>
        <w:rPr>
          <w:rFonts w:eastAsia="Times New Roman"/>
          <w:color w:val="201F1E"/>
          <w:szCs w:val="24"/>
        </w:rPr>
        <w:t>όσοι χρωστούν, δεν έχει κριτήρια δ</w:t>
      </w:r>
      <w:r w:rsidRPr="00B64420">
        <w:rPr>
          <w:rFonts w:eastAsia="Times New Roman"/>
          <w:color w:val="201F1E"/>
          <w:szCs w:val="24"/>
        </w:rPr>
        <w:t>ηλαδή για να ενταχθούν στη ρύθμιση οι ασφαλισμένοι που οφείλουν και</w:t>
      </w:r>
      <w:r>
        <w:rPr>
          <w:rFonts w:eastAsia="Times New Roman"/>
          <w:color w:val="201F1E"/>
          <w:szCs w:val="24"/>
        </w:rPr>
        <w:t>,</w:t>
      </w:r>
      <w:r w:rsidRPr="00B64420">
        <w:rPr>
          <w:rFonts w:eastAsia="Times New Roman"/>
          <w:color w:val="201F1E"/>
          <w:szCs w:val="24"/>
        </w:rPr>
        <w:t xml:space="preserve"> δεύτερον</w:t>
      </w:r>
      <w:r>
        <w:rPr>
          <w:rFonts w:eastAsia="Times New Roman"/>
          <w:color w:val="201F1E"/>
          <w:szCs w:val="24"/>
        </w:rPr>
        <w:t>,</w:t>
      </w:r>
      <w:r w:rsidRPr="00B64420">
        <w:rPr>
          <w:rFonts w:eastAsia="Times New Roman"/>
          <w:color w:val="201F1E"/>
          <w:szCs w:val="24"/>
        </w:rPr>
        <w:t xml:space="preserve"> για πρώτη φορά προβλέπει και κούρεμα βασικής οφειλής</w:t>
      </w:r>
      <w:r>
        <w:rPr>
          <w:rFonts w:eastAsia="Times New Roman"/>
          <w:color w:val="201F1E"/>
          <w:szCs w:val="24"/>
        </w:rPr>
        <w:t>,</w:t>
      </w:r>
      <w:r w:rsidRPr="00B64420">
        <w:rPr>
          <w:rFonts w:eastAsia="Times New Roman"/>
          <w:color w:val="201F1E"/>
          <w:szCs w:val="24"/>
        </w:rPr>
        <w:t xml:space="preserve"> κούρεμα κεφαλαίου δηλαδή</w:t>
      </w:r>
      <w:r>
        <w:rPr>
          <w:rFonts w:eastAsia="Times New Roman"/>
          <w:color w:val="201F1E"/>
          <w:szCs w:val="24"/>
        </w:rPr>
        <w:t>.</w:t>
      </w:r>
    </w:p>
    <w:p w14:paraId="219DA38C" w14:textId="77777777" w:rsidR="00656A4F" w:rsidRDefault="000C25FA">
      <w:pPr>
        <w:spacing w:line="600" w:lineRule="auto"/>
        <w:ind w:firstLine="720"/>
        <w:jc w:val="both"/>
        <w:rPr>
          <w:rFonts w:eastAsia="Times New Roman"/>
          <w:color w:val="201F1E"/>
          <w:szCs w:val="24"/>
        </w:rPr>
      </w:pPr>
      <w:r>
        <w:rPr>
          <w:rFonts w:eastAsia="Times New Roman"/>
          <w:color w:val="201F1E"/>
          <w:szCs w:val="24"/>
        </w:rPr>
        <w:t>Ε</w:t>
      </w:r>
      <w:r w:rsidRPr="00B64420">
        <w:rPr>
          <w:rFonts w:eastAsia="Times New Roman"/>
          <w:color w:val="201F1E"/>
          <w:szCs w:val="24"/>
        </w:rPr>
        <w:t>πιπλέον</w:t>
      </w:r>
      <w:r>
        <w:rPr>
          <w:rFonts w:eastAsia="Times New Roman"/>
          <w:color w:val="201F1E"/>
          <w:szCs w:val="24"/>
        </w:rPr>
        <w:t>,</w:t>
      </w:r>
      <w:r w:rsidRPr="00B64420">
        <w:rPr>
          <w:rFonts w:eastAsia="Times New Roman"/>
          <w:color w:val="201F1E"/>
          <w:szCs w:val="24"/>
        </w:rPr>
        <w:t xml:space="preserve"> αυτό το σχήμα δίνει τη δυνατότητα σε </w:t>
      </w:r>
      <w:r>
        <w:rPr>
          <w:rFonts w:eastAsia="Times New Roman"/>
          <w:color w:val="201F1E"/>
          <w:szCs w:val="24"/>
        </w:rPr>
        <w:t>ογδόντα</w:t>
      </w:r>
      <w:r w:rsidRPr="00B64420">
        <w:rPr>
          <w:rFonts w:eastAsia="Times New Roman"/>
          <w:color w:val="201F1E"/>
          <w:szCs w:val="24"/>
        </w:rPr>
        <w:t xml:space="preserve"> χιλιάδες συμπολίτες </w:t>
      </w:r>
      <w:r>
        <w:rPr>
          <w:rFonts w:eastAsia="Times New Roman"/>
          <w:color w:val="201F1E"/>
          <w:szCs w:val="24"/>
        </w:rPr>
        <w:t>μας,</w:t>
      </w:r>
      <w:r w:rsidRPr="00B64420">
        <w:rPr>
          <w:rFonts w:eastAsia="Times New Roman"/>
          <w:color w:val="201F1E"/>
          <w:szCs w:val="24"/>
        </w:rPr>
        <w:t xml:space="preserve"> που είναι εγκλωβισμένοι και μέχρι χθες δεν μπορούσαν να λάβουν σύνταξη λόγω του χρέους που έχουν προς τα ασφαλιστικά ταμεία</w:t>
      </w:r>
      <w:r>
        <w:rPr>
          <w:rFonts w:eastAsia="Times New Roman"/>
          <w:color w:val="201F1E"/>
          <w:szCs w:val="24"/>
        </w:rPr>
        <w:t>,</w:t>
      </w:r>
      <w:r w:rsidRPr="00B64420">
        <w:rPr>
          <w:rFonts w:eastAsia="Times New Roman"/>
          <w:color w:val="201F1E"/>
          <w:szCs w:val="24"/>
        </w:rPr>
        <w:t xml:space="preserve"> να κουρέψουν το χρέος </w:t>
      </w:r>
      <w:r>
        <w:rPr>
          <w:rFonts w:eastAsia="Times New Roman"/>
          <w:color w:val="201F1E"/>
          <w:szCs w:val="24"/>
        </w:rPr>
        <w:t>τους,</w:t>
      </w:r>
      <w:r w:rsidRPr="00B64420">
        <w:rPr>
          <w:rFonts w:eastAsia="Times New Roman"/>
          <w:color w:val="201F1E"/>
          <w:szCs w:val="24"/>
        </w:rPr>
        <w:t xml:space="preserve"> να λ</w:t>
      </w:r>
      <w:r>
        <w:rPr>
          <w:rFonts w:eastAsia="Times New Roman"/>
          <w:color w:val="201F1E"/>
          <w:szCs w:val="24"/>
        </w:rPr>
        <w:t>άβουν σύνταξη και να αποπληρ</w:t>
      </w:r>
      <w:r>
        <w:rPr>
          <w:rFonts w:eastAsia="Times New Roman"/>
          <w:color w:val="201F1E"/>
          <w:szCs w:val="24"/>
        </w:rPr>
        <w:t>ώσουν</w:t>
      </w:r>
      <w:r w:rsidRPr="00B64420">
        <w:rPr>
          <w:rFonts w:eastAsia="Times New Roman"/>
          <w:color w:val="201F1E"/>
          <w:szCs w:val="24"/>
        </w:rPr>
        <w:t xml:space="preserve"> την οφειλή του</w:t>
      </w:r>
      <w:r>
        <w:rPr>
          <w:rFonts w:eastAsia="Times New Roman"/>
          <w:color w:val="201F1E"/>
          <w:szCs w:val="24"/>
        </w:rPr>
        <w:t>ς</w:t>
      </w:r>
      <w:r w:rsidRPr="00B64420">
        <w:rPr>
          <w:rFonts w:eastAsia="Times New Roman"/>
          <w:color w:val="201F1E"/>
          <w:szCs w:val="24"/>
        </w:rPr>
        <w:t xml:space="preserve"> σε βάθος χρόνου μέσω μιας μικρής παρακράτησης από </w:t>
      </w:r>
      <w:r>
        <w:rPr>
          <w:rFonts w:eastAsia="Times New Roman"/>
          <w:color w:val="201F1E"/>
          <w:szCs w:val="24"/>
        </w:rPr>
        <w:t xml:space="preserve">τη σύνταξη. Είναι μια </w:t>
      </w:r>
      <w:r w:rsidRPr="00B64420">
        <w:rPr>
          <w:rFonts w:eastAsia="Times New Roman"/>
          <w:color w:val="201F1E"/>
          <w:szCs w:val="24"/>
        </w:rPr>
        <w:t>ρύθμιση που</w:t>
      </w:r>
      <w:r>
        <w:rPr>
          <w:rFonts w:eastAsia="Times New Roman"/>
          <w:color w:val="201F1E"/>
          <w:szCs w:val="24"/>
        </w:rPr>
        <w:t>,</w:t>
      </w:r>
      <w:r w:rsidRPr="00B64420">
        <w:rPr>
          <w:rFonts w:eastAsia="Times New Roman"/>
          <w:color w:val="201F1E"/>
          <w:szCs w:val="24"/>
        </w:rPr>
        <w:t xml:space="preserve"> πραγματικά</w:t>
      </w:r>
      <w:r>
        <w:rPr>
          <w:rFonts w:eastAsia="Times New Roman"/>
          <w:color w:val="201F1E"/>
          <w:szCs w:val="24"/>
        </w:rPr>
        <w:t>,</w:t>
      </w:r>
      <w:r w:rsidRPr="00B64420">
        <w:rPr>
          <w:rFonts w:eastAsia="Times New Roman"/>
          <w:color w:val="201F1E"/>
          <w:szCs w:val="24"/>
        </w:rPr>
        <w:t xml:space="preserve"> πρόκειται να ανακουφίσει πάρα πολύ κόσμο</w:t>
      </w:r>
      <w:r>
        <w:rPr>
          <w:rFonts w:eastAsia="Times New Roman"/>
          <w:color w:val="201F1E"/>
          <w:szCs w:val="24"/>
        </w:rPr>
        <w:t>, ο</w:t>
      </w:r>
      <w:r w:rsidRPr="00B64420">
        <w:rPr>
          <w:rFonts w:eastAsia="Times New Roman"/>
          <w:color w:val="201F1E"/>
          <w:szCs w:val="24"/>
        </w:rPr>
        <w:t xml:space="preserve"> οποίος μέχρι χθες δεν είχε ούτε κάποιο εισόδημα ούτε κάποια προοπτική</w:t>
      </w:r>
      <w:r>
        <w:rPr>
          <w:rFonts w:eastAsia="Times New Roman"/>
          <w:color w:val="201F1E"/>
          <w:szCs w:val="24"/>
        </w:rPr>
        <w:t>.</w:t>
      </w:r>
    </w:p>
    <w:p w14:paraId="219DA38D" w14:textId="77777777" w:rsidR="00656A4F" w:rsidRDefault="000C25FA">
      <w:pPr>
        <w:spacing w:line="600" w:lineRule="auto"/>
        <w:ind w:firstLine="720"/>
        <w:jc w:val="both"/>
        <w:rPr>
          <w:rFonts w:eastAsia="Times New Roman"/>
          <w:color w:val="201F1E"/>
          <w:szCs w:val="24"/>
        </w:rPr>
      </w:pPr>
      <w:r>
        <w:rPr>
          <w:rFonts w:eastAsia="Times New Roman"/>
          <w:color w:val="201F1E"/>
          <w:szCs w:val="24"/>
        </w:rPr>
        <w:lastRenderedPageBreak/>
        <w:t>Α</w:t>
      </w:r>
      <w:r w:rsidRPr="00B64420">
        <w:rPr>
          <w:rFonts w:eastAsia="Times New Roman"/>
          <w:color w:val="201F1E"/>
          <w:szCs w:val="24"/>
        </w:rPr>
        <w:t>πό την άλλη</w:t>
      </w:r>
      <w:r>
        <w:rPr>
          <w:rFonts w:eastAsia="Times New Roman"/>
          <w:color w:val="201F1E"/>
          <w:szCs w:val="24"/>
        </w:rPr>
        <w:t>, στο νομο</w:t>
      </w:r>
      <w:r>
        <w:rPr>
          <w:rFonts w:eastAsia="Times New Roman"/>
          <w:color w:val="201F1E"/>
          <w:szCs w:val="24"/>
        </w:rPr>
        <w:t xml:space="preserve">σχέδιο εισάγουμε τη </w:t>
      </w:r>
      <w:r w:rsidRPr="00B64420">
        <w:rPr>
          <w:rFonts w:eastAsia="Times New Roman"/>
          <w:color w:val="201F1E"/>
          <w:szCs w:val="24"/>
        </w:rPr>
        <w:t xml:space="preserve">ρύθμιση για αυτή τη νέα </w:t>
      </w:r>
      <w:r>
        <w:rPr>
          <w:rFonts w:eastAsia="Times New Roman"/>
          <w:color w:val="201F1E"/>
          <w:szCs w:val="24"/>
        </w:rPr>
        <w:t>δέκατη τρίτη</w:t>
      </w:r>
      <w:r w:rsidRPr="00B64420">
        <w:rPr>
          <w:rFonts w:eastAsia="Times New Roman"/>
          <w:color w:val="201F1E"/>
          <w:szCs w:val="24"/>
        </w:rPr>
        <w:t xml:space="preserve"> σύνταξη που θα χορηγηθεί στο σύνολο των </w:t>
      </w:r>
      <w:r>
        <w:rPr>
          <w:rFonts w:eastAsia="Times New Roman"/>
          <w:color w:val="201F1E"/>
          <w:szCs w:val="24"/>
        </w:rPr>
        <w:t>δυόμισι</w:t>
      </w:r>
      <w:r w:rsidRPr="00B64420">
        <w:rPr>
          <w:rFonts w:eastAsia="Times New Roman"/>
          <w:color w:val="201F1E"/>
          <w:szCs w:val="24"/>
        </w:rPr>
        <w:t xml:space="preserve"> εκατομμυρίων συνταξιούχων της χώρας</w:t>
      </w:r>
      <w:r>
        <w:rPr>
          <w:rFonts w:eastAsia="Times New Roman"/>
          <w:color w:val="201F1E"/>
          <w:szCs w:val="24"/>
        </w:rPr>
        <w:t>. Ε</w:t>
      </w:r>
      <w:r w:rsidRPr="00B64420">
        <w:rPr>
          <w:rFonts w:eastAsia="Times New Roman"/>
          <w:color w:val="201F1E"/>
          <w:szCs w:val="24"/>
        </w:rPr>
        <w:t>παναλ</w:t>
      </w:r>
      <w:r>
        <w:rPr>
          <w:rFonts w:eastAsia="Times New Roman"/>
          <w:color w:val="201F1E"/>
          <w:szCs w:val="24"/>
        </w:rPr>
        <w:t>αμβάνω ότι</w:t>
      </w:r>
      <w:r w:rsidRPr="00B64420">
        <w:rPr>
          <w:rFonts w:eastAsia="Times New Roman"/>
          <w:color w:val="201F1E"/>
          <w:szCs w:val="24"/>
        </w:rPr>
        <w:t xml:space="preserve"> </w:t>
      </w:r>
      <w:r>
        <w:rPr>
          <w:rFonts w:eastAsia="Times New Roman"/>
          <w:color w:val="201F1E"/>
          <w:szCs w:val="24"/>
        </w:rPr>
        <w:t xml:space="preserve">είναι </w:t>
      </w:r>
      <w:r w:rsidRPr="00B64420">
        <w:rPr>
          <w:rFonts w:eastAsia="Times New Roman"/>
          <w:color w:val="201F1E"/>
          <w:szCs w:val="24"/>
        </w:rPr>
        <w:t>ένα μέτρο μόνιμο</w:t>
      </w:r>
      <w:r>
        <w:rPr>
          <w:rFonts w:eastAsia="Times New Roman"/>
          <w:color w:val="201F1E"/>
          <w:szCs w:val="24"/>
        </w:rPr>
        <w:t>, δεν είναι μι</w:t>
      </w:r>
      <w:r w:rsidRPr="00B64420">
        <w:rPr>
          <w:rFonts w:eastAsia="Times New Roman"/>
          <w:color w:val="201F1E"/>
          <w:szCs w:val="24"/>
        </w:rPr>
        <w:t>α εφάπαξ παροχή</w:t>
      </w:r>
      <w:r>
        <w:rPr>
          <w:rFonts w:eastAsia="Times New Roman"/>
          <w:color w:val="201F1E"/>
          <w:szCs w:val="24"/>
        </w:rPr>
        <w:t>,</w:t>
      </w:r>
      <w:r w:rsidRPr="00B64420">
        <w:rPr>
          <w:rFonts w:eastAsia="Times New Roman"/>
          <w:color w:val="201F1E"/>
          <w:szCs w:val="24"/>
        </w:rPr>
        <w:t xml:space="preserve"> </w:t>
      </w:r>
      <w:r>
        <w:rPr>
          <w:rFonts w:eastAsia="Times New Roman"/>
          <w:color w:val="201F1E"/>
          <w:szCs w:val="24"/>
        </w:rPr>
        <w:t>είναι μι</w:t>
      </w:r>
      <w:r w:rsidRPr="00B64420">
        <w:rPr>
          <w:rFonts w:eastAsia="Times New Roman"/>
          <w:color w:val="201F1E"/>
          <w:szCs w:val="24"/>
        </w:rPr>
        <w:t>α σύνταξη που προστίθεται στο ε</w:t>
      </w:r>
      <w:r>
        <w:rPr>
          <w:rFonts w:eastAsia="Times New Roman"/>
          <w:color w:val="201F1E"/>
          <w:szCs w:val="24"/>
        </w:rPr>
        <w:t>ισόδημα των συνταξιούχων και το</w:t>
      </w:r>
      <w:r w:rsidRPr="00B64420">
        <w:rPr>
          <w:rFonts w:eastAsia="Times New Roman"/>
          <w:color w:val="201F1E"/>
          <w:szCs w:val="24"/>
        </w:rPr>
        <w:t xml:space="preserve"> αυξάνει σε σταθερή βάση</w:t>
      </w:r>
      <w:r>
        <w:rPr>
          <w:rFonts w:eastAsia="Times New Roman"/>
          <w:color w:val="201F1E"/>
          <w:szCs w:val="24"/>
        </w:rPr>
        <w:t xml:space="preserve">. </w:t>
      </w:r>
    </w:p>
    <w:p w14:paraId="219DA38E" w14:textId="77777777" w:rsidR="00656A4F" w:rsidRDefault="000C25FA">
      <w:pPr>
        <w:spacing w:line="600" w:lineRule="auto"/>
        <w:ind w:firstLine="720"/>
        <w:jc w:val="both"/>
        <w:rPr>
          <w:rFonts w:eastAsia="Times New Roman"/>
          <w:color w:val="201F1E"/>
          <w:szCs w:val="24"/>
        </w:rPr>
      </w:pPr>
      <w:r>
        <w:rPr>
          <w:rFonts w:eastAsia="Times New Roman"/>
          <w:color w:val="201F1E"/>
          <w:szCs w:val="24"/>
        </w:rPr>
        <w:t xml:space="preserve">Υποστήριξα και προχθές </w:t>
      </w:r>
      <w:r w:rsidRPr="00B64420">
        <w:rPr>
          <w:rFonts w:eastAsia="Times New Roman"/>
          <w:color w:val="201F1E"/>
          <w:szCs w:val="24"/>
        </w:rPr>
        <w:t xml:space="preserve">ότι </w:t>
      </w:r>
      <w:r>
        <w:rPr>
          <w:rFonts w:eastAsia="Times New Roman"/>
          <w:color w:val="201F1E"/>
          <w:szCs w:val="24"/>
        </w:rPr>
        <w:t>η χορήγηση σε μόνιμη βάση της νέας δέκατης τρίτης σύνταξης είναι α</w:t>
      </w:r>
      <w:r w:rsidRPr="00B64420">
        <w:rPr>
          <w:rFonts w:eastAsia="Times New Roman"/>
          <w:color w:val="201F1E"/>
          <w:szCs w:val="24"/>
        </w:rPr>
        <w:t>σφαλώς αποτέλεσμα της θετικής πορείας των οικονομικών</w:t>
      </w:r>
      <w:r>
        <w:rPr>
          <w:rFonts w:eastAsia="Times New Roman"/>
          <w:color w:val="201F1E"/>
          <w:szCs w:val="24"/>
        </w:rPr>
        <w:t>,</w:t>
      </w:r>
      <w:r w:rsidRPr="00B64420">
        <w:rPr>
          <w:rFonts w:eastAsia="Times New Roman"/>
          <w:color w:val="201F1E"/>
          <w:szCs w:val="24"/>
        </w:rPr>
        <w:t xml:space="preserve"> της θετικής πορείας της οικονομίας</w:t>
      </w:r>
      <w:r>
        <w:rPr>
          <w:rFonts w:eastAsia="Times New Roman"/>
          <w:color w:val="201F1E"/>
          <w:szCs w:val="24"/>
        </w:rPr>
        <w:t>,</w:t>
      </w:r>
      <w:r w:rsidRPr="00B64420">
        <w:rPr>
          <w:rFonts w:eastAsia="Times New Roman"/>
          <w:color w:val="201F1E"/>
          <w:szCs w:val="24"/>
        </w:rPr>
        <w:t xml:space="preserve"> </w:t>
      </w:r>
      <w:r>
        <w:rPr>
          <w:rFonts w:eastAsia="Times New Roman"/>
          <w:color w:val="201F1E"/>
          <w:szCs w:val="24"/>
        </w:rPr>
        <w:t>της ανάταξης τ</w:t>
      </w:r>
      <w:r>
        <w:rPr>
          <w:rFonts w:eastAsia="Times New Roman"/>
          <w:color w:val="201F1E"/>
          <w:szCs w:val="24"/>
        </w:rPr>
        <w:t>ων δημοσίων ο</w:t>
      </w:r>
      <w:r w:rsidRPr="00B64420">
        <w:rPr>
          <w:rFonts w:eastAsia="Times New Roman"/>
          <w:color w:val="201F1E"/>
          <w:szCs w:val="24"/>
        </w:rPr>
        <w:t>ικονομικών</w:t>
      </w:r>
      <w:r>
        <w:rPr>
          <w:rFonts w:eastAsia="Times New Roman"/>
          <w:color w:val="201F1E"/>
          <w:szCs w:val="24"/>
        </w:rPr>
        <w:t>. Ε</w:t>
      </w:r>
      <w:r w:rsidRPr="00B64420">
        <w:rPr>
          <w:rFonts w:eastAsia="Times New Roman"/>
          <w:color w:val="201F1E"/>
          <w:szCs w:val="24"/>
        </w:rPr>
        <w:t>ίναι όμως και αποτέλεσμα της πολ</w:t>
      </w:r>
      <w:r>
        <w:rPr>
          <w:rFonts w:eastAsia="Times New Roman"/>
          <w:color w:val="201F1E"/>
          <w:szCs w:val="24"/>
        </w:rPr>
        <w:t>ύ μεγάλης προσπάθειας που κάνουμε</w:t>
      </w:r>
      <w:r w:rsidRPr="00B64420">
        <w:rPr>
          <w:rFonts w:eastAsia="Times New Roman"/>
          <w:color w:val="201F1E"/>
          <w:szCs w:val="24"/>
        </w:rPr>
        <w:t xml:space="preserve"> από το</w:t>
      </w:r>
      <w:r>
        <w:rPr>
          <w:rFonts w:eastAsia="Times New Roman"/>
          <w:color w:val="201F1E"/>
          <w:szCs w:val="24"/>
        </w:rPr>
        <w:t xml:space="preserve"> 2016 για την ανάταξη του δημοσί</w:t>
      </w:r>
      <w:r w:rsidRPr="00B64420">
        <w:rPr>
          <w:rFonts w:eastAsia="Times New Roman"/>
          <w:color w:val="201F1E"/>
          <w:szCs w:val="24"/>
        </w:rPr>
        <w:t>ου συστήματος κοινωνικής ασφάλισης</w:t>
      </w:r>
      <w:r>
        <w:rPr>
          <w:rFonts w:eastAsia="Times New Roman"/>
          <w:color w:val="201F1E"/>
          <w:szCs w:val="24"/>
        </w:rPr>
        <w:t>,</w:t>
      </w:r>
      <w:r w:rsidRPr="00B64420">
        <w:rPr>
          <w:rFonts w:eastAsia="Times New Roman"/>
          <w:color w:val="201F1E"/>
          <w:szCs w:val="24"/>
        </w:rPr>
        <w:t xml:space="preserve"> ένα σύστημα που το παραλάβαμε στα όρια της κατάρρευσης</w:t>
      </w:r>
      <w:r>
        <w:rPr>
          <w:rFonts w:eastAsia="Times New Roman"/>
          <w:color w:val="201F1E"/>
          <w:szCs w:val="24"/>
        </w:rPr>
        <w:t>,</w:t>
      </w:r>
      <w:r w:rsidRPr="00B64420">
        <w:rPr>
          <w:rFonts w:eastAsia="Times New Roman"/>
          <w:color w:val="201F1E"/>
          <w:szCs w:val="24"/>
        </w:rPr>
        <w:t xml:space="preserve"> βαθιά ελλειμματικό</w:t>
      </w:r>
      <w:r>
        <w:rPr>
          <w:rFonts w:eastAsia="Times New Roman"/>
          <w:color w:val="201F1E"/>
          <w:szCs w:val="24"/>
        </w:rPr>
        <w:t>,</w:t>
      </w:r>
      <w:r w:rsidRPr="00B64420">
        <w:rPr>
          <w:rFonts w:eastAsia="Times New Roman"/>
          <w:color w:val="201F1E"/>
          <w:szCs w:val="24"/>
        </w:rPr>
        <w:t xml:space="preserve"> με </w:t>
      </w:r>
      <w:r>
        <w:rPr>
          <w:rFonts w:eastAsia="Times New Roman"/>
          <w:color w:val="201F1E"/>
          <w:szCs w:val="24"/>
        </w:rPr>
        <w:t>1.100.000.0</w:t>
      </w:r>
      <w:r>
        <w:rPr>
          <w:rFonts w:eastAsia="Times New Roman"/>
          <w:color w:val="201F1E"/>
          <w:szCs w:val="24"/>
        </w:rPr>
        <w:t xml:space="preserve">00 ευρώ έλλειμμα, </w:t>
      </w:r>
      <w:r w:rsidRPr="00B64420">
        <w:rPr>
          <w:rFonts w:eastAsia="Times New Roman"/>
          <w:color w:val="201F1E"/>
          <w:szCs w:val="24"/>
        </w:rPr>
        <w:t xml:space="preserve">με </w:t>
      </w:r>
      <w:r>
        <w:rPr>
          <w:rFonts w:eastAsia="Times New Roman"/>
          <w:color w:val="201F1E"/>
          <w:szCs w:val="24"/>
        </w:rPr>
        <w:t>τετρακόσιες χιλιάδες απλήρωτες συντάξεις -θα επανέλθω</w:t>
      </w:r>
      <w:r w:rsidRPr="00B64420">
        <w:rPr>
          <w:rFonts w:eastAsia="Times New Roman"/>
          <w:color w:val="201F1E"/>
          <w:szCs w:val="24"/>
        </w:rPr>
        <w:t xml:space="preserve"> σε αυτό το ζήτημα</w:t>
      </w:r>
      <w:r>
        <w:rPr>
          <w:rFonts w:eastAsia="Times New Roman"/>
          <w:color w:val="201F1E"/>
          <w:szCs w:val="24"/>
        </w:rPr>
        <w:t>-</w:t>
      </w:r>
      <w:r w:rsidRPr="00B64420">
        <w:rPr>
          <w:rFonts w:eastAsia="Times New Roman"/>
          <w:color w:val="201F1E"/>
          <w:szCs w:val="24"/>
        </w:rPr>
        <w:t xml:space="preserve"> και </w:t>
      </w:r>
      <w:r>
        <w:rPr>
          <w:rFonts w:eastAsia="Times New Roman"/>
          <w:color w:val="201F1E"/>
          <w:szCs w:val="24"/>
        </w:rPr>
        <w:t>με</w:t>
      </w:r>
      <w:r w:rsidRPr="00B64420">
        <w:rPr>
          <w:rFonts w:eastAsia="Times New Roman"/>
          <w:color w:val="201F1E"/>
          <w:szCs w:val="24"/>
        </w:rPr>
        <w:t xml:space="preserve"> άπειρες πελατειακές αδιαφανείς ρυθμίσεις</w:t>
      </w:r>
      <w:r>
        <w:rPr>
          <w:rFonts w:eastAsia="Times New Roman"/>
          <w:color w:val="201F1E"/>
          <w:szCs w:val="24"/>
        </w:rPr>
        <w:t>,</w:t>
      </w:r>
      <w:r w:rsidRPr="00B64420">
        <w:rPr>
          <w:rFonts w:eastAsia="Times New Roman"/>
          <w:color w:val="201F1E"/>
          <w:szCs w:val="24"/>
        </w:rPr>
        <w:t xml:space="preserve"> οι</w:t>
      </w:r>
      <w:r>
        <w:rPr>
          <w:rFonts w:eastAsia="Times New Roman"/>
          <w:color w:val="201F1E"/>
          <w:szCs w:val="24"/>
        </w:rPr>
        <w:t xml:space="preserve"> οποίες δεν μπορούσαν να έχουν </w:t>
      </w:r>
      <w:r>
        <w:rPr>
          <w:rFonts w:eastAsia="Times New Roman"/>
          <w:color w:val="201F1E"/>
          <w:szCs w:val="24"/>
        </w:rPr>
        <w:lastRenderedPageBreak/>
        <w:t>έ</w:t>
      </w:r>
      <w:r w:rsidRPr="00B64420">
        <w:rPr>
          <w:rFonts w:eastAsia="Times New Roman"/>
          <w:color w:val="201F1E"/>
          <w:szCs w:val="24"/>
        </w:rPr>
        <w:t xml:space="preserve">να καθαρό σύστημα για το τι ισχύει σε σχέση με τον υπολογισμό των εισφορών και </w:t>
      </w:r>
      <w:r w:rsidRPr="00B64420">
        <w:rPr>
          <w:rFonts w:eastAsia="Times New Roman"/>
          <w:color w:val="201F1E"/>
          <w:szCs w:val="24"/>
        </w:rPr>
        <w:t>των παροχών των ασφαλισμένων και των συνταξιούχων</w:t>
      </w:r>
      <w:r>
        <w:rPr>
          <w:rFonts w:eastAsia="Times New Roman"/>
          <w:color w:val="201F1E"/>
          <w:szCs w:val="24"/>
        </w:rPr>
        <w:t>.</w:t>
      </w:r>
    </w:p>
    <w:p w14:paraId="219DA38F" w14:textId="77777777" w:rsidR="00656A4F" w:rsidRDefault="000C25FA">
      <w:pPr>
        <w:spacing w:line="600" w:lineRule="auto"/>
        <w:ind w:firstLine="720"/>
        <w:jc w:val="both"/>
        <w:rPr>
          <w:rFonts w:eastAsia="Times New Roman"/>
          <w:color w:val="201F1E"/>
          <w:szCs w:val="24"/>
        </w:rPr>
      </w:pPr>
      <w:r>
        <w:rPr>
          <w:rFonts w:eastAsia="Times New Roman"/>
          <w:color w:val="201F1E"/>
          <w:szCs w:val="24"/>
        </w:rPr>
        <w:t xml:space="preserve">Κάναμε </w:t>
      </w:r>
      <w:r w:rsidRPr="00B64420">
        <w:rPr>
          <w:rFonts w:eastAsia="Times New Roman"/>
          <w:color w:val="201F1E"/>
          <w:szCs w:val="24"/>
        </w:rPr>
        <w:t xml:space="preserve">την ασφαλιστική μεταρρύθμιση του </w:t>
      </w:r>
      <w:r>
        <w:rPr>
          <w:rFonts w:eastAsia="Times New Roman"/>
          <w:color w:val="201F1E"/>
          <w:szCs w:val="24"/>
        </w:rPr>
        <w:t>20</w:t>
      </w:r>
      <w:r w:rsidRPr="00B64420">
        <w:rPr>
          <w:rFonts w:eastAsia="Times New Roman"/>
          <w:color w:val="201F1E"/>
          <w:szCs w:val="24"/>
        </w:rPr>
        <w:t>16</w:t>
      </w:r>
      <w:r>
        <w:rPr>
          <w:rFonts w:eastAsia="Times New Roman"/>
          <w:color w:val="201F1E"/>
          <w:szCs w:val="24"/>
        </w:rPr>
        <w:t xml:space="preserve">. Αυτή η </w:t>
      </w:r>
      <w:r w:rsidRPr="00B64420">
        <w:rPr>
          <w:rFonts w:eastAsia="Times New Roman"/>
          <w:color w:val="201F1E"/>
          <w:szCs w:val="24"/>
        </w:rPr>
        <w:t>μεταρρύθμιση αποδίδει καρπούς</w:t>
      </w:r>
      <w:r>
        <w:rPr>
          <w:rFonts w:eastAsia="Times New Roman"/>
          <w:color w:val="201F1E"/>
          <w:szCs w:val="24"/>
        </w:rPr>
        <w:t>, ή</w:t>
      </w:r>
      <w:r w:rsidRPr="00B64420">
        <w:rPr>
          <w:rFonts w:eastAsia="Times New Roman"/>
          <w:color w:val="201F1E"/>
          <w:szCs w:val="24"/>
        </w:rPr>
        <w:t>δη το σύστημα έχει μετατραπεί από ελλειμματικό σε πλεονασματικό</w:t>
      </w:r>
      <w:r>
        <w:rPr>
          <w:rFonts w:eastAsia="Times New Roman"/>
          <w:color w:val="201F1E"/>
          <w:szCs w:val="24"/>
        </w:rPr>
        <w:t xml:space="preserve">. </w:t>
      </w:r>
    </w:p>
    <w:p w14:paraId="219DA390" w14:textId="77777777" w:rsidR="00656A4F" w:rsidRDefault="000C25FA">
      <w:pPr>
        <w:spacing w:line="600" w:lineRule="auto"/>
        <w:ind w:firstLine="720"/>
        <w:jc w:val="both"/>
        <w:rPr>
          <w:rFonts w:eastAsia="Times New Roman"/>
          <w:color w:val="201F1E"/>
          <w:szCs w:val="24"/>
        </w:rPr>
      </w:pPr>
      <w:r>
        <w:rPr>
          <w:rFonts w:eastAsia="Times New Roman"/>
          <w:color w:val="201F1E"/>
          <w:szCs w:val="24"/>
        </w:rPr>
        <w:t>Μ</w:t>
      </w:r>
      <w:r w:rsidRPr="00B64420">
        <w:rPr>
          <w:rFonts w:eastAsia="Times New Roman"/>
          <w:color w:val="201F1E"/>
          <w:szCs w:val="24"/>
        </w:rPr>
        <w:t>έσω αυτών προβαίνουμε σε διαρκείς ρυθμίσεις ελάφρυνση</w:t>
      </w:r>
      <w:r w:rsidRPr="00B64420">
        <w:rPr>
          <w:rFonts w:eastAsia="Times New Roman"/>
          <w:color w:val="201F1E"/>
          <w:szCs w:val="24"/>
        </w:rPr>
        <w:t>ς των ασφαλισμένων</w:t>
      </w:r>
      <w:r>
        <w:rPr>
          <w:rFonts w:eastAsia="Times New Roman"/>
          <w:color w:val="201F1E"/>
          <w:szCs w:val="24"/>
        </w:rPr>
        <w:t>,</w:t>
      </w:r>
      <w:r w:rsidRPr="00B64420">
        <w:rPr>
          <w:rFonts w:eastAsia="Times New Roman"/>
          <w:color w:val="201F1E"/>
          <w:szCs w:val="24"/>
        </w:rPr>
        <w:t xml:space="preserve"> χάρη σε αυτή την καλή λειτουργία του συστήματος προστατεύσαμε τις καταβαλλόμενες συντάξεις για το 2019</w:t>
      </w:r>
      <w:r>
        <w:rPr>
          <w:rFonts w:eastAsia="Times New Roman"/>
          <w:color w:val="201F1E"/>
          <w:szCs w:val="24"/>
        </w:rPr>
        <w:t>,</w:t>
      </w:r>
      <w:r w:rsidRPr="00B64420">
        <w:rPr>
          <w:rFonts w:eastAsia="Times New Roman"/>
          <w:color w:val="201F1E"/>
          <w:szCs w:val="24"/>
        </w:rPr>
        <w:t xml:space="preserve"> παρά τις αντίθετες απαιτήσεις</w:t>
      </w:r>
      <w:r>
        <w:rPr>
          <w:rFonts w:eastAsia="Times New Roman"/>
          <w:color w:val="201F1E"/>
          <w:szCs w:val="24"/>
        </w:rPr>
        <w:t>,</w:t>
      </w:r>
      <w:r w:rsidRPr="00B64420">
        <w:rPr>
          <w:rFonts w:eastAsia="Times New Roman"/>
          <w:color w:val="201F1E"/>
          <w:szCs w:val="24"/>
        </w:rPr>
        <w:t xml:space="preserve"> όπως </w:t>
      </w:r>
      <w:r>
        <w:rPr>
          <w:rFonts w:eastAsia="Times New Roman"/>
          <w:color w:val="201F1E"/>
          <w:szCs w:val="24"/>
        </w:rPr>
        <w:t>ξέρετε, κυρίως του Διεθνούς Νομισματικού Τ</w:t>
      </w:r>
      <w:r w:rsidRPr="00B64420">
        <w:rPr>
          <w:rFonts w:eastAsia="Times New Roman"/>
          <w:color w:val="201F1E"/>
          <w:szCs w:val="24"/>
        </w:rPr>
        <w:t>αμείου και σήμερα μπορούμε και χάρη σ</w:t>
      </w:r>
      <w:r>
        <w:rPr>
          <w:rFonts w:eastAsia="Times New Roman"/>
          <w:color w:val="201F1E"/>
          <w:szCs w:val="24"/>
        </w:rPr>
        <w:t>’</w:t>
      </w:r>
      <w:r w:rsidRPr="00B64420">
        <w:rPr>
          <w:rFonts w:eastAsia="Times New Roman"/>
          <w:color w:val="201F1E"/>
          <w:szCs w:val="24"/>
        </w:rPr>
        <w:t xml:space="preserve"> αυτή την εξέλιξ</w:t>
      </w:r>
      <w:r w:rsidRPr="00B64420">
        <w:rPr>
          <w:rFonts w:eastAsia="Times New Roman"/>
          <w:color w:val="201F1E"/>
          <w:szCs w:val="24"/>
        </w:rPr>
        <w:t>η ν</w:t>
      </w:r>
      <w:r>
        <w:rPr>
          <w:rFonts w:eastAsia="Times New Roman"/>
          <w:color w:val="201F1E"/>
          <w:szCs w:val="24"/>
        </w:rPr>
        <w:t>α προβούμε στη χορήγηση της δ</w:t>
      </w:r>
      <w:r w:rsidRPr="00B64420">
        <w:rPr>
          <w:rFonts w:eastAsia="Times New Roman"/>
          <w:color w:val="201F1E"/>
          <w:szCs w:val="24"/>
        </w:rPr>
        <w:t>έκατης τρίτης σύνταξης</w:t>
      </w:r>
      <w:r>
        <w:rPr>
          <w:rFonts w:eastAsia="Times New Roman"/>
          <w:color w:val="201F1E"/>
          <w:szCs w:val="24"/>
        </w:rPr>
        <w:t xml:space="preserve">. </w:t>
      </w:r>
    </w:p>
    <w:p w14:paraId="219DA391" w14:textId="77777777" w:rsidR="00656A4F" w:rsidRDefault="000C25FA">
      <w:pPr>
        <w:spacing w:line="600" w:lineRule="auto"/>
        <w:ind w:firstLine="720"/>
        <w:jc w:val="both"/>
        <w:rPr>
          <w:rFonts w:eastAsia="Times New Roman" w:cs="Times New Roman"/>
          <w:szCs w:val="24"/>
        </w:rPr>
      </w:pPr>
      <w:r>
        <w:rPr>
          <w:rFonts w:eastAsia="Times New Roman"/>
          <w:color w:val="201F1E"/>
          <w:szCs w:val="24"/>
        </w:rPr>
        <w:lastRenderedPageBreak/>
        <w:t>Σ</w:t>
      </w:r>
      <w:r w:rsidRPr="00B64420">
        <w:rPr>
          <w:rFonts w:eastAsia="Times New Roman"/>
          <w:color w:val="201F1E"/>
          <w:szCs w:val="24"/>
        </w:rPr>
        <w:t>τη συζήτηση που κάνουμε αυτές τις μέρες στη Βουλή ο αρμόδιος τομεάρχης της Νέας Δημοκρατίας αμφισβήτησε ευθέως τόσο το ζήτημα των χρεών των ασφαλισμένων όσο και το ζήτημα των εκκρεμών απλήρωτων συντ</w:t>
      </w:r>
      <w:r w:rsidRPr="00B64420">
        <w:rPr>
          <w:rFonts w:eastAsia="Times New Roman"/>
          <w:color w:val="201F1E"/>
          <w:szCs w:val="24"/>
        </w:rPr>
        <w:t>άξεων</w:t>
      </w:r>
      <w:r>
        <w:rPr>
          <w:rFonts w:eastAsia="Times New Roman"/>
          <w:color w:val="201F1E"/>
          <w:szCs w:val="24"/>
        </w:rPr>
        <w:t xml:space="preserve"> που μας έδωσαν. </w:t>
      </w:r>
      <w:r w:rsidRPr="005A1252">
        <w:rPr>
          <w:rFonts w:eastAsia="Times New Roman" w:cs="Times New Roman"/>
          <w:szCs w:val="24"/>
        </w:rPr>
        <w:t xml:space="preserve">Ευτυχώς δεν αμφισβήτησε τις </w:t>
      </w:r>
      <w:r>
        <w:rPr>
          <w:rFonts w:eastAsia="Times New Roman" w:cs="Times New Roman"/>
          <w:szCs w:val="24"/>
        </w:rPr>
        <w:t>δώδεκα</w:t>
      </w:r>
      <w:r w:rsidRPr="005A1252">
        <w:rPr>
          <w:rFonts w:eastAsia="Times New Roman" w:cs="Times New Roman"/>
          <w:szCs w:val="24"/>
        </w:rPr>
        <w:t xml:space="preserve"> οριζόντιες περικοπές </w:t>
      </w:r>
      <w:r>
        <w:rPr>
          <w:rFonts w:eastAsia="Times New Roman" w:cs="Times New Roman"/>
          <w:szCs w:val="24"/>
        </w:rPr>
        <w:t>των συντάξεων που έκαναν την περίοδο 2010</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20</w:t>
      </w:r>
      <w:r w:rsidRPr="005A1252">
        <w:rPr>
          <w:rFonts w:eastAsia="Times New Roman" w:cs="Times New Roman"/>
          <w:szCs w:val="24"/>
        </w:rPr>
        <w:t>14</w:t>
      </w:r>
      <w:r>
        <w:rPr>
          <w:rFonts w:eastAsia="Times New Roman" w:cs="Times New Roman"/>
          <w:szCs w:val="24"/>
        </w:rPr>
        <w:t>. Αυτές δεν τις αμφισβήτησε.</w:t>
      </w:r>
      <w:r w:rsidRPr="005A1252">
        <w:rPr>
          <w:rFonts w:eastAsia="Times New Roman" w:cs="Times New Roman"/>
          <w:szCs w:val="24"/>
        </w:rPr>
        <w:t xml:space="preserve"> </w:t>
      </w:r>
      <w:r>
        <w:rPr>
          <w:rFonts w:eastAsia="Times New Roman" w:cs="Times New Roman"/>
          <w:szCs w:val="24"/>
        </w:rPr>
        <w:t>Μ</w:t>
      </w:r>
      <w:r w:rsidRPr="005A1252">
        <w:rPr>
          <w:rFonts w:eastAsia="Times New Roman" w:cs="Times New Roman"/>
          <w:szCs w:val="24"/>
        </w:rPr>
        <w:t>ίλησε</w:t>
      </w:r>
      <w:r>
        <w:rPr>
          <w:rFonts w:eastAsia="Times New Roman" w:cs="Times New Roman"/>
          <w:szCs w:val="24"/>
        </w:rPr>
        <w:t>,</w:t>
      </w:r>
      <w:r w:rsidRPr="005A1252">
        <w:rPr>
          <w:rFonts w:eastAsia="Times New Roman" w:cs="Times New Roman"/>
          <w:szCs w:val="24"/>
        </w:rPr>
        <w:t xml:space="preserve"> λοιπόν</w:t>
      </w:r>
      <w:r>
        <w:rPr>
          <w:rFonts w:eastAsia="Times New Roman" w:cs="Times New Roman"/>
          <w:szCs w:val="24"/>
        </w:rPr>
        <w:t>,</w:t>
      </w:r>
      <w:r w:rsidRPr="005A1252">
        <w:rPr>
          <w:rFonts w:eastAsia="Times New Roman" w:cs="Times New Roman"/>
          <w:szCs w:val="24"/>
        </w:rPr>
        <w:t xml:space="preserve"> και πάλι και έκανε λόγο για λαθροχειρία</w:t>
      </w:r>
      <w:r>
        <w:rPr>
          <w:rFonts w:eastAsia="Times New Roman" w:cs="Times New Roman"/>
          <w:szCs w:val="24"/>
        </w:rPr>
        <w:t>,</w:t>
      </w:r>
      <w:r w:rsidRPr="005A1252">
        <w:rPr>
          <w:rFonts w:eastAsia="Times New Roman" w:cs="Times New Roman"/>
          <w:szCs w:val="24"/>
        </w:rPr>
        <w:t xml:space="preserve"> για ακραία υποκρισία</w:t>
      </w:r>
      <w:r>
        <w:rPr>
          <w:rFonts w:eastAsia="Times New Roman" w:cs="Times New Roman"/>
          <w:szCs w:val="24"/>
        </w:rPr>
        <w:t>,</w:t>
      </w:r>
      <w:r w:rsidRPr="005A1252">
        <w:rPr>
          <w:rFonts w:eastAsia="Times New Roman" w:cs="Times New Roman"/>
          <w:szCs w:val="24"/>
        </w:rPr>
        <w:t xml:space="preserve"> για ψέματα </w:t>
      </w:r>
      <w:r>
        <w:rPr>
          <w:rFonts w:eastAsia="Times New Roman" w:cs="Times New Roman"/>
          <w:szCs w:val="24"/>
        </w:rPr>
        <w:t>κ.λπ</w:t>
      </w:r>
      <w:r>
        <w:rPr>
          <w:rFonts w:eastAsia="Times New Roman" w:cs="Times New Roman"/>
          <w:szCs w:val="24"/>
        </w:rPr>
        <w:t>.</w:t>
      </w:r>
      <w:r>
        <w:rPr>
          <w:rFonts w:eastAsia="Times New Roman" w:cs="Times New Roman"/>
          <w:szCs w:val="24"/>
        </w:rPr>
        <w:t xml:space="preserve">. </w:t>
      </w:r>
    </w:p>
    <w:p w14:paraId="219DA392" w14:textId="77777777" w:rsidR="00656A4F" w:rsidRDefault="000C25FA">
      <w:pPr>
        <w:spacing w:line="600" w:lineRule="auto"/>
        <w:ind w:firstLine="720"/>
        <w:jc w:val="both"/>
        <w:rPr>
          <w:rFonts w:eastAsia="Times New Roman" w:cs="Times New Roman"/>
          <w:szCs w:val="24"/>
        </w:rPr>
      </w:pPr>
      <w:r w:rsidRPr="005A1252">
        <w:rPr>
          <w:rFonts w:eastAsia="Times New Roman" w:cs="Times New Roman"/>
          <w:szCs w:val="24"/>
        </w:rPr>
        <w:t xml:space="preserve">Ας </w:t>
      </w:r>
      <w:r w:rsidRPr="005A1252">
        <w:rPr>
          <w:rFonts w:eastAsia="Times New Roman" w:cs="Times New Roman"/>
          <w:szCs w:val="24"/>
        </w:rPr>
        <w:t>δούμε</w:t>
      </w:r>
      <w:r>
        <w:rPr>
          <w:rFonts w:eastAsia="Times New Roman" w:cs="Times New Roman"/>
          <w:szCs w:val="24"/>
        </w:rPr>
        <w:t>, λ</w:t>
      </w:r>
      <w:r w:rsidRPr="005A1252">
        <w:rPr>
          <w:rFonts w:eastAsia="Times New Roman" w:cs="Times New Roman"/>
          <w:szCs w:val="24"/>
        </w:rPr>
        <w:t>οιπόν</w:t>
      </w:r>
      <w:r>
        <w:rPr>
          <w:rFonts w:eastAsia="Times New Roman" w:cs="Times New Roman"/>
          <w:szCs w:val="24"/>
        </w:rPr>
        <w:t>,</w:t>
      </w:r>
      <w:r w:rsidRPr="005A1252">
        <w:rPr>
          <w:rFonts w:eastAsia="Times New Roman" w:cs="Times New Roman"/>
          <w:szCs w:val="24"/>
        </w:rPr>
        <w:t xml:space="preserve"> τις λαθροχειρίες</w:t>
      </w:r>
      <w:r>
        <w:rPr>
          <w:rFonts w:eastAsia="Times New Roman" w:cs="Times New Roman"/>
          <w:szCs w:val="24"/>
        </w:rPr>
        <w:t>.</w:t>
      </w:r>
      <w:r w:rsidRPr="005A1252">
        <w:rPr>
          <w:rFonts w:eastAsia="Times New Roman" w:cs="Times New Roman"/>
          <w:szCs w:val="24"/>
        </w:rPr>
        <w:t xml:space="preserve"> </w:t>
      </w:r>
      <w:r>
        <w:rPr>
          <w:rFonts w:eastAsia="Times New Roman" w:cs="Times New Roman"/>
          <w:szCs w:val="24"/>
        </w:rPr>
        <w:t xml:space="preserve">Ο κ. </w:t>
      </w:r>
      <w:proofErr w:type="spellStart"/>
      <w:r>
        <w:rPr>
          <w:rFonts w:eastAsia="Times New Roman" w:cs="Times New Roman"/>
          <w:szCs w:val="24"/>
        </w:rPr>
        <w:t>Βρούτσης</w:t>
      </w:r>
      <w:proofErr w:type="spellEnd"/>
      <w:r w:rsidRPr="005A1252">
        <w:rPr>
          <w:rFonts w:eastAsia="Times New Roman" w:cs="Times New Roman"/>
          <w:szCs w:val="24"/>
        </w:rPr>
        <w:t xml:space="preserve"> </w:t>
      </w:r>
      <w:r>
        <w:rPr>
          <w:rFonts w:eastAsia="Times New Roman" w:cs="Times New Roman"/>
          <w:szCs w:val="24"/>
        </w:rPr>
        <w:t>τη</w:t>
      </w:r>
      <w:r w:rsidRPr="005A1252">
        <w:rPr>
          <w:rFonts w:eastAsia="Times New Roman" w:cs="Times New Roman"/>
          <w:szCs w:val="24"/>
        </w:rPr>
        <w:t xml:space="preserve"> Δευτέρα παρο</w:t>
      </w:r>
      <w:r>
        <w:rPr>
          <w:rFonts w:eastAsia="Times New Roman" w:cs="Times New Roman"/>
          <w:szCs w:val="24"/>
        </w:rPr>
        <w:t>υσίασε ένα έγγραφο στη Βουλή για να πει</w:t>
      </w:r>
      <w:r w:rsidRPr="005A1252">
        <w:rPr>
          <w:rFonts w:eastAsia="Times New Roman" w:cs="Times New Roman"/>
          <w:szCs w:val="24"/>
        </w:rPr>
        <w:t xml:space="preserve"> ότι εγώ λέω ψέματα ότι μας άφησε </w:t>
      </w:r>
      <w:r>
        <w:rPr>
          <w:rFonts w:eastAsia="Times New Roman" w:cs="Times New Roman"/>
          <w:szCs w:val="24"/>
        </w:rPr>
        <w:t>τετρακόσιες χιλιάδες</w:t>
      </w:r>
      <w:r w:rsidRPr="005A1252">
        <w:rPr>
          <w:rFonts w:eastAsia="Times New Roman" w:cs="Times New Roman"/>
          <w:szCs w:val="24"/>
        </w:rPr>
        <w:t xml:space="preserve"> απλήρωτες συντάξεις</w:t>
      </w:r>
      <w:r>
        <w:rPr>
          <w:rFonts w:eastAsia="Times New Roman" w:cs="Times New Roman"/>
          <w:szCs w:val="24"/>
        </w:rPr>
        <w:t>,</w:t>
      </w:r>
      <w:r w:rsidRPr="005A1252">
        <w:rPr>
          <w:rFonts w:eastAsia="Times New Roman" w:cs="Times New Roman"/>
          <w:szCs w:val="24"/>
        </w:rPr>
        <w:t xml:space="preserve"> διότι η απάντηση το</w:t>
      </w:r>
      <w:r>
        <w:rPr>
          <w:rFonts w:eastAsia="Times New Roman" w:cs="Times New Roman"/>
          <w:szCs w:val="24"/>
        </w:rPr>
        <w:t>ύ</w:t>
      </w:r>
      <w:r w:rsidRPr="005A1252">
        <w:rPr>
          <w:rFonts w:eastAsia="Times New Roman" w:cs="Times New Roman"/>
          <w:szCs w:val="24"/>
        </w:rPr>
        <w:t xml:space="preserve"> τότε Υπουργού </w:t>
      </w:r>
      <w:proofErr w:type="spellStart"/>
      <w:r w:rsidRPr="005A1252">
        <w:rPr>
          <w:rFonts w:eastAsia="Times New Roman" w:cs="Times New Roman"/>
          <w:szCs w:val="24"/>
        </w:rPr>
        <w:t>Στρατούλη</w:t>
      </w:r>
      <w:proofErr w:type="spellEnd"/>
      <w:r w:rsidRPr="005A1252">
        <w:rPr>
          <w:rFonts w:eastAsia="Times New Roman" w:cs="Times New Roman"/>
          <w:szCs w:val="24"/>
        </w:rPr>
        <w:t xml:space="preserve"> σε σχετική ερώτηση</w:t>
      </w:r>
      <w:r>
        <w:rPr>
          <w:rFonts w:eastAsia="Times New Roman" w:cs="Times New Roman"/>
          <w:szCs w:val="24"/>
        </w:rPr>
        <w:t>,</w:t>
      </w:r>
      <w:r w:rsidRPr="005A1252">
        <w:rPr>
          <w:rFonts w:eastAsia="Times New Roman" w:cs="Times New Roman"/>
          <w:szCs w:val="24"/>
        </w:rPr>
        <w:t xml:space="preserve"> αναφορικά με τ</w:t>
      </w:r>
      <w:r w:rsidRPr="005A1252">
        <w:rPr>
          <w:rFonts w:eastAsia="Times New Roman" w:cs="Times New Roman"/>
          <w:szCs w:val="24"/>
        </w:rPr>
        <w:t>ις εκκρεμότητες που υπήρχαν στι</w:t>
      </w:r>
      <w:r>
        <w:rPr>
          <w:rFonts w:eastAsia="Times New Roman" w:cs="Times New Roman"/>
          <w:szCs w:val="24"/>
        </w:rPr>
        <w:t>ς αρχές του 2015</w:t>
      </w:r>
      <w:r>
        <w:rPr>
          <w:rFonts w:eastAsia="Times New Roman" w:cs="Times New Roman"/>
          <w:szCs w:val="24"/>
        </w:rPr>
        <w:t>,</w:t>
      </w:r>
      <w:r>
        <w:rPr>
          <w:rFonts w:eastAsia="Times New Roman" w:cs="Times New Roman"/>
          <w:szCs w:val="24"/>
        </w:rPr>
        <w:t xml:space="preserve"> ήταν</w:t>
      </w:r>
      <w:r w:rsidRPr="005A1252">
        <w:rPr>
          <w:rFonts w:eastAsia="Times New Roman" w:cs="Times New Roman"/>
          <w:szCs w:val="24"/>
        </w:rPr>
        <w:t xml:space="preserve"> ότι οι εκκρεμότητες αυτές ήταν περίπου </w:t>
      </w:r>
      <w:r>
        <w:rPr>
          <w:rFonts w:eastAsia="Times New Roman" w:cs="Times New Roman"/>
          <w:szCs w:val="24"/>
        </w:rPr>
        <w:t>πενήντα χιλιάδες</w:t>
      </w:r>
      <w:r>
        <w:rPr>
          <w:rFonts w:eastAsia="Times New Roman" w:cs="Times New Roman"/>
          <w:szCs w:val="24"/>
        </w:rPr>
        <w:t xml:space="preserve">. </w:t>
      </w:r>
    </w:p>
    <w:p w14:paraId="219DA393"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Υπουργού)</w:t>
      </w:r>
    </w:p>
    <w:p w14:paraId="219DA394"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lastRenderedPageBreak/>
        <w:t>Επιτρέψτε μου να τελειώσω το επιχείρημα.</w:t>
      </w:r>
    </w:p>
    <w:p w14:paraId="219DA395"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Θ</w:t>
      </w:r>
      <w:r w:rsidRPr="005A1252">
        <w:rPr>
          <w:rFonts w:eastAsia="Times New Roman" w:cs="Times New Roman"/>
          <w:szCs w:val="24"/>
        </w:rPr>
        <w:t>α πω πολύ ευγενικά</w:t>
      </w:r>
      <w:r w:rsidRPr="005A1252">
        <w:rPr>
          <w:rFonts w:eastAsia="Times New Roman" w:cs="Times New Roman"/>
          <w:szCs w:val="24"/>
        </w:rPr>
        <w:t xml:space="preserve"> ότι </w:t>
      </w:r>
      <w:r>
        <w:rPr>
          <w:rFonts w:eastAsia="Times New Roman" w:cs="Times New Roman"/>
          <w:szCs w:val="24"/>
        </w:rPr>
        <w:t xml:space="preserve">το έγγραφο που έδειξε ο κ. </w:t>
      </w:r>
      <w:proofErr w:type="spellStart"/>
      <w:r>
        <w:rPr>
          <w:rFonts w:eastAsia="Times New Roman" w:cs="Times New Roman"/>
          <w:szCs w:val="24"/>
        </w:rPr>
        <w:t>Βρούτσης</w:t>
      </w:r>
      <w:proofErr w:type="spellEnd"/>
      <w:r>
        <w:rPr>
          <w:rFonts w:eastAsia="Times New Roman" w:cs="Times New Roman"/>
          <w:szCs w:val="24"/>
        </w:rPr>
        <w:t xml:space="preserve"> ήταν κάπως</w:t>
      </w:r>
      <w:r w:rsidRPr="005A1252">
        <w:rPr>
          <w:rFonts w:eastAsia="Times New Roman" w:cs="Times New Roman"/>
          <w:szCs w:val="24"/>
        </w:rPr>
        <w:t xml:space="preserve"> </w:t>
      </w:r>
      <w:r>
        <w:rPr>
          <w:rFonts w:eastAsia="Times New Roman" w:cs="Times New Roman"/>
          <w:szCs w:val="24"/>
        </w:rPr>
        <w:t>επιλεκτικό,</w:t>
      </w:r>
      <w:r w:rsidRPr="005A1252">
        <w:rPr>
          <w:rFonts w:eastAsia="Times New Roman" w:cs="Times New Roman"/>
          <w:szCs w:val="24"/>
        </w:rPr>
        <w:t xml:space="preserve"> διότι και το ίδιο το έγγραφο </w:t>
      </w:r>
      <w:r>
        <w:rPr>
          <w:rFonts w:eastAsia="Times New Roman" w:cs="Times New Roman"/>
          <w:szCs w:val="24"/>
        </w:rPr>
        <w:t>έλεγε ρητά ό</w:t>
      </w:r>
      <w:r w:rsidRPr="005A1252">
        <w:rPr>
          <w:rFonts w:eastAsia="Times New Roman" w:cs="Times New Roman"/>
          <w:szCs w:val="24"/>
        </w:rPr>
        <w:t xml:space="preserve">τι αυτές οι εκκρεμότητες των </w:t>
      </w:r>
      <w:r>
        <w:rPr>
          <w:rFonts w:eastAsia="Times New Roman" w:cs="Times New Roman"/>
          <w:szCs w:val="24"/>
        </w:rPr>
        <w:t>πενήντα έξι χιλιάδων</w:t>
      </w:r>
      <w:r>
        <w:rPr>
          <w:rFonts w:eastAsia="Times New Roman" w:cs="Times New Roman"/>
          <w:szCs w:val="24"/>
        </w:rPr>
        <w:t xml:space="preserve"> -α</w:t>
      </w:r>
      <w:r w:rsidRPr="005A1252">
        <w:rPr>
          <w:rFonts w:eastAsia="Times New Roman" w:cs="Times New Roman"/>
          <w:szCs w:val="24"/>
        </w:rPr>
        <w:t>ν δεν κάνω λάθος</w:t>
      </w:r>
      <w:r>
        <w:rPr>
          <w:rFonts w:eastAsia="Times New Roman" w:cs="Times New Roman"/>
          <w:szCs w:val="24"/>
        </w:rPr>
        <w:t>-</w:t>
      </w:r>
      <w:r w:rsidRPr="005A1252">
        <w:rPr>
          <w:rFonts w:eastAsia="Times New Roman" w:cs="Times New Roman"/>
          <w:szCs w:val="24"/>
        </w:rPr>
        <w:t xml:space="preserve"> δεν αφορούν το σύνολο των εκκρεμών συντάξεων στη χώρα</w:t>
      </w:r>
      <w:r>
        <w:rPr>
          <w:rFonts w:eastAsia="Times New Roman" w:cs="Times New Roman"/>
          <w:szCs w:val="24"/>
        </w:rPr>
        <w:t>,</w:t>
      </w:r>
      <w:r w:rsidRPr="005A1252">
        <w:rPr>
          <w:rFonts w:eastAsia="Times New Roman" w:cs="Times New Roman"/>
          <w:szCs w:val="24"/>
        </w:rPr>
        <w:t xml:space="preserve"> αλλά αφορούν μόνο τις απλέ</w:t>
      </w:r>
      <w:r w:rsidRPr="005A1252">
        <w:rPr>
          <w:rFonts w:eastAsia="Times New Roman" w:cs="Times New Roman"/>
          <w:szCs w:val="24"/>
        </w:rPr>
        <w:t>ς κύριες συντάξεις του ΙΚΑ</w:t>
      </w:r>
      <w:r>
        <w:rPr>
          <w:rFonts w:eastAsia="Times New Roman" w:cs="Times New Roman"/>
          <w:szCs w:val="24"/>
        </w:rPr>
        <w:t xml:space="preserve">. </w:t>
      </w:r>
    </w:p>
    <w:p w14:paraId="219DA396"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Ένας Υ</w:t>
      </w:r>
      <w:r w:rsidRPr="005A1252">
        <w:rPr>
          <w:rFonts w:eastAsia="Times New Roman" w:cs="Times New Roman"/>
          <w:szCs w:val="24"/>
        </w:rPr>
        <w:t>πουργός</w:t>
      </w:r>
      <w:r>
        <w:rPr>
          <w:rFonts w:eastAsia="Times New Roman" w:cs="Times New Roman"/>
          <w:szCs w:val="24"/>
        </w:rPr>
        <w:t>, όμως, δεν</w:t>
      </w:r>
      <w:r w:rsidRPr="005A1252">
        <w:rPr>
          <w:rFonts w:eastAsia="Times New Roman" w:cs="Times New Roman"/>
          <w:szCs w:val="24"/>
        </w:rPr>
        <w:t xml:space="preserve"> είναι αρμόδιος μόνο για τις απλές κύριες συντάξεις του ΙΚΑ</w:t>
      </w:r>
      <w:r>
        <w:rPr>
          <w:rFonts w:eastAsia="Times New Roman" w:cs="Times New Roman"/>
          <w:szCs w:val="24"/>
        </w:rPr>
        <w:t>. Ε</w:t>
      </w:r>
      <w:r w:rsidRPr="005A1252">
        <w:rPr>
          <w:rFonts w:eastAsia="Times New Roman" w:cs="Times New Roman"/>
          <w:szCs w:val="24"/>
        </w:rPr>
        <w:t>ίναι αρμόδιος και για τις συντά</w:t>
      </w:r>
      <w:r>
        <w:rPr>
          <w:rFonts w:eastAsia="Times New Roman" w:cs="Times New Roman"/>
          <w:szCs w:val="24"/>
        </w:rPr>
        <w:t>ξεις όλων των υπολοίπων ταμείων -που τότε δεν είχαν ενοποιηθε</w:t>
      </w:r>
      <w:r w:rsidRPr="005A1252">
        <w:rPr>
          <w:rFonts w:eastAsia="Times New Roman" w:cs="Times New Roman"/>
          <w:szCs w:val="24"/>
        </w:rPr>
        <w:t>ί σε ένα</w:t>
      </w:r>
      <w:r>
        <w:rPr>
          <w:rFonts w:eastAsia="Times New Roman" w:cs="Times New Roman"/>
          <w:szCs w:val="24"/>
        </w:rPr>
        <w:t>- ε</w:t>
      </w:r>
      <w:r w:rsidRPr="005A1252">
        <w:rPr>
          <w:rFonts w:eastAsia="Times New Roman" w:cs="Times New Roman"/>
          <w:szCs w:val="24"/>
        </w:rPr>
        <w:t xml:space="preserve">ίναι αρμόδιος και για τις επικουρικές </w:t>
      </w:r>
      <w:r w:rsidRPr="005A1252">
        <w:rPr>
          <w:rFonts w:eastAsia="Times New Roman" w:cs="Times New Roman"/>
          <w:szCs w:val="24"/>
        </w:rPr>
        <w:t>συντάξεις</w:t>
      </w:r>
      <w:r>
        <w:rPr>
          <w:rFonts w:eastAsia="Times New Roman" w:cs="Times New Roman"/>
          <w:szCs w:val="24"/>
        </w:rPr>
        <w:t>,</w:t>
      </w:r>
      <w:r w:rsidRPr="005A1252">
        <w:rPr>
          <w:rFonts w:eastAsia="Times New Roman" w:cs="Times New Roman"/>
          <w:szCs w:val="24"/>
        </w:rPr>
        <w:t xml:space="preserve"> είναι αρμόδιος και για τα εφάπαξ</w:t>
      </w:r>
      <w:r>
        <w:rPr>
          <w:rFonts w:eastAsia="Times New Roman" w:cs="Times New Roman"/>
          <w:szCs w:val="24"/>
        </w:rPr>
        <w:t>,</w:t>
      </w:r>
      <w:r w:rsidRPr="005A1252">
        <w:rPr>
          <w:rFonts w:eastAsia="Times New Roman" w:cs="Times New Roman"/>
          <w:szCs w:val="24"/>
        </w:rPr>
        <w:t xml:space="preserve"> είναι αρμόδιος και για τις </w:t>
      </w:r>
      <w:r>
        <w:rPr>
          <w:rFonts w:eastAsia="Times New Roman" w:cs="Times New Roman"/>
          <w:szCs w:val="24"/>
        </w:rPr>
        <w:t>μη απλές</w:t>
      </w:r>
      <w:r w:rsidRPr="005A1252">
        <w:rPr>
          <w:rFonts w:eastAsia="Times New Roman" w:cs="Times New Roman"/>
          <w:szCs w:val="24"/>
        </w:rPr>
        <w:t xml:space="preserve"> συντάξεις</w:t>
      </w:r>
      <w:r>
        <w:rPr>
          <w:rFonts w:eastAsia="Times New Roman" w:cs="Times New Roman"/>
          <w:szCs w:val="24"/>
        </w:rPr>
        <w:t>,</w:t>
      </w:r>
      <w:r w:rsidRPr="005A1252">
        <w:rPr>
          <w:rFonts w:eastAsia="Times New Roman" w:cs="Times New Roman"/>
          <w:szCs w:val="24"/>
        </w:rPr>
        <w:t xml:space="preserve"> </w:t>
      </w:r>
      <w:r>
        <w:rPr>
          <w:rFonts w:eastAsia="Times New Roman" w:cs="Times New Roman"/>
          <w:szCs w:val="24"/>
        </w:rPr>
        <w:t>διαδοχικές κ.λπ</w:t>
      </w:r>
      <w:r>
        <w:rPr>
          <w:rFonts w:eastAsia="Times New Roman" w:cs="Times New Roman"/>
          <w:szCs w:val="24"/>
        </w:rPr>
        <w:t>.</w:t>
      </w:r>
      <w:r>
        <w:rPr>
          <w:rFonts w:eastAsia="Times New Roman" w:cs="Times New Roman"/>
          <w:szCs w:val="24"/>
        </w:rPr>
        <w:t xml:space="preserve">. </w:t>
      </w:r>
      <w:r w:rsidRPr="005A1252">
        <w:rPr>
          <w:rFonts w:eastAsia="Times New Roman" w:cs="Times New Roman"/>
          <w:szCs w:val="24"/>
        </w:rPr>
        <w:t xml:space="preserve">Άρα το έγγραφο που παρουσίασε εδώ για να πει ότι ο ίδιος παρέδωσε εκκρεμότητες </w:t>
      </w:r>
      <w:r>
        <w:rPr>
          <w:rFonts w:eastAsia="Times New Roman" w:cs="Times New Roman"/>
          <w:szCs w:val="24"/>
        </w:rPr>
        <w:t>πενήντα πέντε χιλιάδων</w:t>
      </w:r>
      <w:r>
        <w:rPr>
          <w:rFonts w:eastAsia="Times New Roman" w:cs="Times New Roman"/>
          <w:szCs w:val="24"/>
        </w:rPr>
        <w:t>,</w:t>
      </w:r>
      <w:r w:rsidRPr="005A1252">
        <w:rPr>
          <w:rFonts w:eastAsia="Times New Roman" w:cs="Times New Roman"/>
          <w:szCs w:val="24"/>
        </w:rPr>
        <w:t xml:space="preserve"> ήταν το λιγότερο επιλεκτικό</w:t>
      </w:r>
      <w:r>
        <w:rPr>
          <w:rFonts w:eastAsia="Times New Roman" w:cs="Times New Roman"/>
          <w:szCs w:val="24"/>
        </w:rPr>
        <w:t>.</w:t>
      </w:r>
    </w:p>
    <w:p w14:paraId="219DA397"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lastRenderedPageBreak/>
        <w:t>Π</w:t>
      </w:r>
      <w:r w:rsidRPr="005A1252">
        <w:rPr>
          <w:rFonts w:eastAsia="Times New Roman" w:cs="Times New Roman"/>
          <w:szCs w:val="24"/>
        </w:rPr>
        <w:t xml:space="preserve">οια είναι η </w:t>
      </w:r>
      <w:r w:rsidRPr="005A1252">
        <w:rPr>
          <w:rFonts w:eastAsia="Times New Roman" w:cs="Times New Roman"/>
          <w:szCs w:val="24"/>
        </w:rPr>
        <w:t>πραγματικότητα</w:t>
      </w:r>
      <w:r>
        <w:rPr>
          <w:rFonts w:eastAsia="Times New Roman" w:cs="Times New Roman"/>
          <w:szCs w:val="24"/>
        </w:rPr>
        <w:t>; Κ</w:t>
      </w:r>
      <w:r w:rsidRPr="005A1252">
        <w:rPr>
          <w:rFonts w:eastAsia="Times New Roman" w:cs="Times New Roman"/>
          <w:szCs w:val="24"/>
        </w:rPr>
        <w:t>αι καταθέτ</w:t>
      </w:r>
      <w:r>
        <w:rPr>
          <w:rFonts w:eastAsia="Times New Roman" w:cs="Times New Roman"/>
          <w:szCs w:val="24"/>
        </w:rPr>
        <w:t>ω εδώ στ</w:t>
      </w:r>
      <w:r w:rsidRPr="005A1252">
        <w:rPr>
          <w:rFonts w:eastAsia="Times New Roman" w:cs="Times New Roman"/>
          <w:szCs w:val="24"/>
        </w:rPr>
        <w:t xml:space="preserve">α </w:t>
      </w:r>
      <w:r>
        <w:rPr>
          <w:rFonts w:eastAsia="Times New Roman" w:cs="Times New Roman"/>
          <w:szCs w:val="24"/>
        </w:rPr>
        <w:t>Π</w:t>
      </w:r>
      <w:r w:rsidRPr="005A1252">
        <w:rPr>
          <w:rFonts w:eastAsia="Times New Roman" w:cs="Times New Roman"/>
          <w:szCs w:val="24"/>
        </w:rPr>
        <w:t xml:space="preserve">ρακτικά την επίσημη απάντηση των υπηρεσιών του Υπουργείου Εργασίας αναφορικά με τις εκκρεμότητες στα τέλη του </w:t>
      </w:r>
      <w:r>
        <w:rPr>
          <w:rFonts w:eastAsia="Times New Roman" w:cs="Times New Roman"/>
          <w:szCs w:val="24"/>
        </w:rPr>
        <w:t>20</w:t>
      </w:r>
      <w:r w:rsidRPr="005A1252">
        <w:rPr>
          <w:rFonts w:eastAsia="Times New Roman" w:cs="Times New Roman"/>
          <w:szCs w:val="24"/>
        </w:rPr>
        <w:t>14</w:t>
      </w:r>
      <w:r>
        <w:rPr>
          <w:rFonts w:eastAsia="Times New Roman" w:cs="Times New Roman"/>
          <w:szCs w:val="24"/>
        </w:rPr>
        <w:t xml:space="preserve">. </w:t>
      </w:r>
    </w:p>
    <w:p w14:paraId="219DA398" w14:textId="77777777" w:rsidR="00656A4F" w:rsidRDefault="000C25FA">
      <w:pPr>
        <w:spacing w:line="600" w:lineRule="auto"/>
        <w:ind w:firstLine="720"/>
        <w:jc w:val="both"/>
        <w:rPr>
          <w:rFonts w:eastAsia="Times New Roman"/>
          <w:bCs/>
          <w:szCs w:val="24"/>
        </w:rPr>
      </w:pPr>
      <w:r w:rsidRPr="00663D20">
        <w:rPr>
          <w:rFonts w:eastAsia="Times New Roman" w:cs="Times New Roman"/>
          <w:szCs w:val="24"/>
        </w:rPr>
        <w:t>(</w:t>
      </w:r>
      <w:r>
        <w:rPr>
          <w:rFonts w:eastAsia="Times New Roman"/>
          <w:bCs/>
          <w:szCs w:val="24"/>
        </w:rPr>
        <w:t xml:space="preserve">Στο σημείο αυτό η Υπουργός Εργασίας, Κοινωνικής Ασφάλισης και Κοινωνικής Αλληλεγγύης κ. Έφη </w:t>
      </w:r>
      <w:proofErr w:type="spellStart"/>
      <w:r>
        <w:rPr>
          <w:rFonts w:eastAsia="Times New Roman"/>
          <w:bCs/>
          <w:szCs w:val="24"/>
        </w:rPr>
        <w:t>Αχτσιόγλ</w:t>
      </w:r>
      <w:r>
        <w:rPr>
          <w:rFonts w:eastAsia="Times New Roman"/>
          <w:bCs/>
          <w:szCs w:val="24"/>
        </w:rPr>
        <w:t>ου</w:t>
      </w:r>
      <w:proofErr w:type="spellEnd"/>
      <w:r>
        <w:rPr>
          <w:rFonts w:eastAsia="Times New Roman"/>
          <w:bCs/>
          <w:szCs w:val="24"/>
        </w:rPr>
        <w:t xml:space="preserve"> καταθέτει</w:t>
      </w:r>
      <w:r w:rsidRPr="00663D20">
        <w:rPr>
          <w:rFonts w:eastAsia="Times New Roman"/>
          <w:bCs/>
          <w:szCs w:val="24"/>
        </w:rPr>
        <w:t xml:space="preserve"> για τα Πρακτικά το προαναφερθέν έγγραφο</w:t>
      </w:r>
      <w:r>
        <w:rPr>
          <w:rFonts w:eastAsia="Times New Roman"/>
          <w:bCs/>
          <w:szCs w:val="24"/>
        </w:rPr>
        <w:t>,</w:t>
      </w:r>
      <w:r w:rsidRPr="00663D20">
        <w:rPr>
          <w:rFonts w:eastAsia="Times New Roman"/>
          <w:bCs/>
          <w:szCs w:val="24"/>
        </w:rPr>
        <w:t xml:space="preserve"> το οποίο βρίσκεται στο </w:t>
      </w:r>
      <w:r>
        <w:rPr>
          <w:rFonts w:eastAsia="Times New Roman"/>
          <w:bCs/>
          <w:szCs w:val="24"/>
        </w:rPr>
        <w:t>α</w:t>
      </w:r>
      <w:r w:rsidRPr="00663D20">
        <w:rPr>
          <w:rFonts w:eastAsia="Times New Roman"/>
          <w:bCs/>
          <w:szCs w:val="24"/>
        </w:rPr>
        <w:t>ρχείο του Τμήματος Γραμματείας της Διεύθυνσης Στενογραφίας και Πρακτικών της Βουλής)</w:t>
      </w:r>
    </w:p>
    <w:p w14:paraId="219DA399"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Σ</w:t>
      </w:r>
      <w:r w:rsidRPr="005A1252">
        <w:rPr>
          <w:rFonts w:eastAsia="Times New Roman" w:cs="Times New Roman"/>
          <w:szCs w:val="24"/>
        </w:rPr>
        <w:t xml:space="preserve">τα τέλη του </w:t>
      </w:r>
      <w:r>
        <w:rPr>
          <w:rFonts w:eastAsia="Times New Roman" w:cs="Times New Roman"/>
          <w:szCs w:val="24"/>
        </w:rPr>
        <w:t>20</w:t>
      </w:r>
      <w:r w:rsidRPr="005A1252">
        <w:rPr>
          <w:rFonts w:eastAsia="Times New Roman" w:cs="Times New Roman"/>
          <w:szCs w:val="24"/>
        </w:rPr>
        <w:t>14</w:t>
      </w:r>
      <w:r>
        <w:rPr>
          <w:rFonts w:eastAsia="Times New Roman" w:cs="Times New Roman"/>
          <w:szCs w:val="24"/>
        </w:rPr>
        <w:t xml:space="preserve"> οι</w:t>
      </w:r>
      <w:r w:rsidRPr="005A1252">
        <w:rPr>
          <w:rFonts w:eastAsia="Times New Roman" w:cs="Times New Roman"/>
          <w:szCs w:val="24"/>
        </w:rPr>
        <w:t xml:space="preserve"> κύριες συντάξεις </w:t>
      </w:r>
      <w:r>
        <w:rPr>
          <w:rFonts w:eastAsia="Times New Roman" w:cs="Times New Roman"/>
          <w:szCs w:val="24"/>
        </w:rPr>
        <w:t xml:space="preserve">σε </w:t>
      </w:r>
      <w:r w:rsidRPr="005A1252">
        <w:rPr>
          <w:rFonts w:eastAsia="Times New Roman" w:cs="Times New Roman"/>
          <w:szCs w:val="24"/>
        </w:rPr>
        <w:t xml:space="preserve">εκκρεμότητα </w:t>
      </w:r>
      <w:r>
        <w:rPr>
          <w:rFonts w:eastAsia="Times New Roman" w:cs="Times New Roman"/>
          <w:szCs w:val="24"/>
        </w:rPr>
        <w:t xml:space="preserve">ήταν </w:t>
      </w:r>
      <w:proofErr w:type="spellStart"/>
      <w:r>
        <w:rPr>
          <w:rFonts w:eastAsia="Times New Roman" w:cs="Times New Roman"/>
          <w:szCs w:val="24"/>
        </w:rPr>
        <w:t>εκατόν</w:t>
      </w:r>
      <w:proofErr w:type="spellEnd"/>
      <w:r>
        <w:rPr>
          <w:rFonts w:eastAsia="Times New Roman" w:cs="Times New Roman"/>
          <w:szCs w:val="24"/>
        </w:rPr>
        <w:t xml:space="preserve"> εξήντα χιλιάδες πεντακόσιες </w:t>
      </w:r>
      <w:r>
        <w:rPr>
          <w:rFonts w:eastAsia="Times New Roman" w:cs="Times New Roman"/>
          <w:szCs w:val="24"/>
        </w:rPr>
        <w:t>πενήντα μία</w:t>
      </w:r>
      <w:r>
        <w:rPr>
          <w:rFonts w:eastAsia="Times New Roman" w:cs="Times New Roman"/>
          <w:szCs w:val="24"/>
        </w:rPr>
        <w:t>. Οι</w:t>
      </w:r>
      <w:r w:rsidRPr="005A1252">
        <w:rPr>
          <w:rFonts w:eastAsia="Times New Roman" w:cs="Times New Roman"/>
          <w:szCs w:val="24"/>
        </w:rPr>
        <w:t xml:space="preserve"> επικουρ</w:t>
      </w:r>
      <w:r>
        <w:rPr>
          <w:rFonts w:eastAsia="Times New Roman" w:cs="Times New Roman"/>
          <w:szCs w:val="24"/>
        </w:rPr>
        <w:t>ικές συντάξεις σε εκκρεμότητα ήταν</w:t>
      </w:r>
      <w:r w:rsidRPr="005A1252">
        <w:rPr>
          <w:rFonts w:eastAsia="Times New Roman" w:cs="Times New Roman"/>
          <w:szCs w:val="24"/>
        </w:rPr>
        <w:t xml:space="preserve"> </w:t>
      </w:r>
      <w:proofErr w:type="spellStart"/>
      <w:r>
        <w:rPr>
          <w:rFonts w:eastAsia="Times New Roman" w:cs="Times New Roman"/>
          <w:szCs w:val="24"/>
        </w:rPr>
        <w:t>εκατόν</w:t>
      </w:r>
      <w:proofErr w:type="spellEnd"/>
      <w:r>
        <w:rPr>
          <w:rFonts w:eastAsia="Times New Roman" w:cs="Times New Roman"/>
          <w:szCs w:val="24"/>
        </w:rPr>
        <w:t xml:space="preserve"> σαράντα δύο χιλιάδες πεντακόσιες πενήντα. </w:t>
      </w:r>
      <w:r>
        <w:rPr>
          <w:rFonts w:eastAsia="Times New Roman" w:cs="Times New Roman"/>
          <w:szCs w:val="24"/>
        </w:rPr>
        <w:t>Τα</w:t>
      </w:r>
      <w:r w:rsidRPr="005A1252">
        <w:rPr>
          <w:rFonts w:eastAsia="Times New Roman" w:cs="Times New Roman"/>
          <w:szCs w:val="24"/>
        </w:rPr>
        <w:t xml:space="preserve"> εφάπαξ </w:t>
      </w:r>
      <w:r>
        <w:rPr>
          <w:rFonts w:eastAsia="Times New Roman" w:cs="Times New Roman"/>
          <w:szCs w:val="24"/>
        </w:rPr>
        <w:t xml:space="preserve">σε εκκρεμότητα ήταν </w:t>
      </w:r>
      <w:r>
        <w:rPr>
          <w:rFonts w:eastAsia="Times New Roman" w:cs="Times New Roman"/>
          <w:szCs w:val="24"/>
        </w:rPr>
        <w:t xml:space="preserve">πενήντα πέντε χιλιάδες εξακόσια. </w:t>
      </w:r>
      <w:r>
        <w:rPr>
          <w:rFonts w:eastAsia="Times New Roman" w:cs="Times New Roman"/>
          <w:szCs w:val="24"/>
        </w:rPr>
        <w:t>Και σε αυτές προφανώς προσθέτουμε</w:t>
      </w:r>
      <w:r w:rsidRPr="005A1252">
        <w:rPr>
          <w:rFonts w:eastAsia="Times New Roman" w:cs="Times New Roman"/>
          <w:szCs w:val="24"/>
        </w:rPr>
        <w:t xml:space="preserve"> και τις εκκρεμείς συντάξεις του δημοσίου</w:t>
      </w:r>
      <w:r>
        <w:rPr>
          <w:rFonts w:eastAsia="Times New Roman" w:cs="Times New Roman"/>
          <w:szCs w:val="24"/>
        </w:rPr>
        <w:t>. Το</w:t>
      </w:r>
      <w:r w:rsidRPr="005A1252">
        <w:rPr>
          <w:rFonts w:eastAsia="Times New Roman" w:cs="Times New Roman"/>
          <w:szCs w:val="24"/>
        </w:rPr>
        <w:t xml:space="preserve"> σύνολο</w:t>
      </w:r>
      <w:r>
        <w:rPr>
          <w:rFonts w:eastAsia="Times New Roman" w:cs="Times New Roman"/>
          <w:szCs w:val="24"/>
        </w:rPr>
        <w:t xml:space="preserve"> </w:t>
      </w:r>
      <w:r>
        <w:rPr>
          <w:rFonts w:eastAsia="Times New Roman" w:cs="Times New Roman"/>
          <w:szCs w:val="24"/>
        </w:rPr>
        <w:t>είναι</w:t>
      </w:r>
      <w:r w:rsidRPr="005A1252">
        <w:rPr>
          <w:rFonts w:eastAsia="Times New Roman" w:cs="Times New Roman"/>
          <w:szCs w:val="24"/>
        </w:rPr>
        <w:t xml:space="preserve"> κάτι λιγότερο από </w:t>
      </w:r>
      <w:r>
        <w:rPr>
          <w:rFonts w:eastAsia="Times New Roman" w:cs="Times New Roman"/>
          <w:szCs w:val="24"/>
        </w:rPr>
        <w:t>τετρακόσιες χιλιάδες</w:t>
      </w:r>
      <w:r>
        <w:rPr>
          <w:rFonts w:eastAsia="Times New Roman" w:cs="Times New Roman"/>
          <w:szCs w:val="24"/>
        </w:rPr>
        <w:t xml:space="preserve">. </w:t>
      </w:r>
    </w:p>
    <w:p w14:paraId="219DA39A"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(Στο σημείο αυτό κτυπάει επανειλημμένα το κουδούνι λήξεως του χρόνου ομιλίας της κυρίας Υπουργού)</w:t>
      </w:r>
    </w:p>
    <w:p w14:paraId="219DA39B"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lastRenderedPageBreak/>
        <w:t>Κύριε Π</w:t>
      </w:r>
      <w:r w:rsidRPr="005A1252">
        <w:rPr>
          <w:rFonts w:eastAsia="Times New Roman" w:cs="Times New Roman"/>
          <w:szCs w:val="24"/>
        </w:rPr>
        <w:t>ρόεδρε</w:t>
      </w:r>
      <w:r>
        <w:rPr>
          <w:rFonts w:eastAsia="Times New Roman" w:cs="Times New Roman"/>
          <w:szCs w:val="24"/>
        </w:rPr>
        <w:t>,</w:t>
      </w:r>
      <w:r w:rsidRPr="005A1252">
        <w:rPr>
          <w:rFonts w:eastAsia="Times New Roman" w:cs="Times New Roman"/>
          <w:szCs w:val="24"/>
        </w:rPr>
        <w:t xml:space="preserve"> επιτρέψτε </w:t>
      </w:r>
      <w:r>
        <w:rPr>
          <w:rFonts w:eastAsia="Times New Roman" w:cs="Times New Roman"/>
          <w:szCs w:val="24"/>
        </w:rPr>
        <w:t xml:space="preserve">μου. </w:t>
      </w:r>
    </w:p>
    <w:p w14:paraId="219DA39C"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 xml:space="preserve">Για μια ακόμη φορά δεν θα επιστρέψω </w:t>
      </w:r>
      <w:r w:rsidRPr="005A1252">
        <w:rPr>
          <w:rFonts w:eastAsia="Times New Roman" w:cs="Times New Roman"/>
          <w:szCs w:val="24"/>
        </w:rPr>
        <w:t>τους</w:t>
      </w:r>
      <w:r>
        <w:rPr>
          <w:rFonts w:eastAsia="Times New Roman" w:cs="Times New Roman"/>
          <w:szCs w:val="24"/>
        </w:rPr>
        <w:t xml:space="preserve"> χαρακτηρισμούς περί λαθροχειριών</w:t>
      </w:r>
      <w:r w:rsidRPr="005A1252">
        <w:rPr>
          <w:rFonts w:eastAsia="Times New Roman" w:cs="Times New Roman"/>
          <w:szCs w:val="24"/>
        </w:rPr>
        <w:t xml:space="preserve"> </w:t>
      </w:r>
      <w:r>
        <w:rPr>
          <w:rFonts w:eastAsia="Times New Roman" w:cs="Times New Roman"/>
          <w:szCs w:val="24"/>
        </w:rPr>
        <w:t>κ.λπ</w:t>
      </w:r>
      <w:r>
        <w:rPr>
          <w:rFonts w:eastAsia="Times New Roman" w:cs="Times New Roman"/>
          <w:szCs w:val="24"/>
        </w:rPr>
        <w:t>.</w:t>
      </w:r>
      <w:r>
        <w:rPr>
          <w:rFonts w:eastAsia="Times New Roman" w:cs="Times New Roman"/>
          <w:szCs w:val="24"/>
        </w:rPr>
        <w:t>.</w:t>
      </w:r>
      <w:r>
        <w:rPr>
          <w:rFonts w:eastAsia="Times New Roman" w:cs="Times New Roman"/>
          <w:szCs w:val="24"/>
        </w:rPr>
        <w:t xml:space="preserve"> Θ</w:t>
      </w:r>
      <w:r w:rsidRPr="005A1252">
        <w:rPr>
          <w:rFonts w:eastAsia="Times New Roman" w:cs="Times New Roman"/>
          <w:szCs w:val="24"/>
        </w:rPr>
        <w:t>α πω μόνο ένα</w:t>
      </w:r>
      <w:r>
        <w:rPr>
          <w:rFonts w:eastAsia="Times New Roman" w:cs="Times New Roman"/>
          <w:szCs w:val="24"/>
        </w:rPr>
        <w:t>,</w:t>
      </w:r>
      <w:r w:rsidRPr="005A1252">
        <w:rPr>
          <w:rFonts w:eastAsia="Times New Roman" w:cs="Times New Roman"/>
          <w:szCs w:val="24"/>
        </w:rPr>
        <w:t xml:space="preserve"> μία κλασική αρχή του </w:t>
      </w:r>
      <w:r>
        <w:rPr>
          <w:rFonts w:eastAsia="Times New Roman" w:cs="Times New Roman"/>
          <w:szCs w:val="24"/>
        </w:rPr>
        <w:t>Ρ</w:t>
      </w:r>
      <w:r w:rsidRPr="005A1252">
        <w:rPr>
          <w:rFonts w:eastAsia="Times New Roman" w:cs="Times New Roman"/>
          <w:szCs w:val="24"/>
        </w:rPr>
        <w:t xml:space="preserve">ωμαϊκού </w:t>
      </w:r>
      <w:r>
        <w:rPr>
          <w:rFonts w:eastAsia="Times New Roman" w:cs="Times New Roman"/>
          <w:szCs w:val="24"/>
        </w:rPr>
        <w:t>Δ</w:t>
      </w:r>
      <w:r w:rsidRPr="005A1252">
        <w:rPr>
          <w:rFonts w:eastAsia="Times New Roman" w:cs="Times New Roman"/>
          <w:szCs w:val="24"/>
        </w:rPr>
        <w:t>ικαίου</w:t>
      </w:r>
      <w:r>
        <w:rPr>
          <w:rFonts w:eastAsia="Times New Roman" w:cs="Times New Roman"/>
          <w:szCs w:val="24"/>
        </w:rPr>
        <w:t>,</w:t>
      </w:r>
      <w:r w:rsidRPr="005A1252">
        <w:rPr>
          <w:rFonts w:eastAsia="Times New Roman" w:cs="Times New Roman"/>
          <w:szCs w:val="24"/>
        </w:rPr>
        <w:t xml:space="preserve"> </w:t>
      </w:r>
      <w:r>
        <w:rPr>
          <w:rFonts w:eastAsia="Times New Roman" w:cs="Times New Roman"/>
          <w:szCs w:val="24"/>
        </w:rPr>
        <w:t xml:space="preserve">ότι </w:t>
      </w:r>
      <w:r w:rsidRPr="005A1252">
        <w:rPr>
          <w:rFonts w:eastAsia="Times New Roman" w:cs="Times New Roman"/>
          <w:szCs w:val="24"/>
        </w:rPr>
        <w:t>η Νέα Δημοκρατία δεν νομιμοποιείται να προ</w:t>
      </w:r>
      <w:r>
        <w:rPr>
          <w:rFonts w:eastAsia="Times New Roman" w:cs="Times New Roman"/>
          <w:szCs w:val="24"/>
        </w:rPr>
        <w:t>βάλλει</w:t>
      </w:r>
      <w:r w:rsidRPr="005A1252">
        <w:rPr>
          <w:rFonts w:eastAsia="Times New Roman" w:cs="Times New Roman"/>
          <w:szCs w:val="24"/>
        </w:rPr>
        <w:t xml:space="preserve"> την</w:t>
      </w:r>
      <w:r>
        <w:rPr>
          <w:rFonts w:eastAsia="Times New Roman" w:cs="Times New Roman"/>
          <w:szCs w:val="24"/>
        </w:rPr>
        <w:t xml:space="preserve"> ιδία αυτής ανηθικότητα.</w:t>
      </w:r>
    </w:p>
    <w:p w14:paraId="219DA39D"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 xml:space="preserve">Είπε, όμως, ο κ. </w:t>
      </w:r>
      <w:proofErr w:type="spellStart"/>
      <w:r>
        <w:rPr>
          <w:rFonts w:eastAsia="Times New Roman" w:cs="Times New Roman"/>
          <w:szCs w:val="24"/>
        </w:rPr>
        <w:t>Βρούτσης</w:t>
      </w:r>
      <w:proofErr w:type="spellEnd"/>
      <w:r>
        <w:rPr>
          <w:rFonts w:eastAsia="Times New Roman" w:cs="Times New Roman"/>
          <w:szCs w:val="24"/>
        </w:rPr>
        <w:t xml:space="preserve"> και για τις οφειλές των ασφαλισμένων, τις οποίες ρυθμίζουμε με τις </w:t>
      </w:r>
      <w:proofErr w:type="spellStart"/>
      <w:r>
        <w:rPr>
          <w:rFonts w:eastAsia="Times New Roman" w:cs="Times New Roman"/>
          <w:szCs w:val="24"/>
        </w:rPr>
        <w:t>εκατόν</w:t>
      </w:r>
      <w:proofErr w:type="spellEnd"/>
      <w:r>
        <w:rPr>
          <w:rFonts w:eastAsia="Times New Roman" w:cs="Times New Roman"/>
          <w:szCs w:val="24"/>
        </w:rPr>
        <w:t xml:space="preserve"> είκοσι</w:t>
      </w:r>
      <w:r>
        <w:rPr>
          <w:rFonts w:eastAsia="Times New Roman" w:cs="Times New Roman"/>
          <w:szCs w:val="24"/>
        </w:rPr>
        <w:t xml:space="preserve"> δόσεις. Είπα</w:t>
      </w:r>
      <w:r>
        <w:rPr>
          <w:rFonts w:eastAsia="Times New Roman" w:cs="Times New Roman"/>
          <w:szCs w:val="24"/>
        </w:rPr>
        <w:t xml:space="preserve">τε ότι το χρέος εκτινάχθηκε επί των ημερών μας λόγω του </w:t>
      </w:r>
      <w:proofErr w:type="spellStart"/>
      <w:r>
        <w:rPr>
          <w:rFonts w:eastAsia="Times New Roman" w:cs="Times New Roman"/>
          <w:szCs w:val="24"/>
        </w:rPr>
        <w:t>εισφοροληστρικού</w:t>
      </w:r>
      <w:proofErr w:type="spellEnd"/>
      <w:r>
        <w:rPr>
          <w:rFonts w:eastAsia="Times New Roman" w:cs="Times New Roman"/>
          <w:szCs w:val="24"/>
        </w:rPr>
        <w:t xml:space="preserve"> νόμου </w:t>
      </w:r>
      <w:proofErr w:type="spellStart"/>
      <w:r>
        <w:rPr>
          <w:rFonts w:eastAsia="Times New Roman" w:cs="Times New Roman"/>
          <w:szCs w:val="24"/>
        </w:rPr>
        <w:t>Κατρούγκαλου</w:t>
      </w:r>
      <w:proofErr w:type="spellEnd"/>
      <w:r>
        <w:rPr>
          <w:rFonts w:eastAsia="Times New Roman" w:cs="Times New Roman"/>
          <w:szCs w:val="24"/>
        </w:rPr>
        <w:t>. Για μια ακόμη φορά μία εξαιρετικά επιλεκτική ανάγνωση της πραγματικότητας;</w:t>
      </w:r>
    </w:p>
    <w:p w14:paraId="219DA39E"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Το συνολικό χρέος των ασφαλισμένων που δημιουργήθηκε μέχρι τα τέλη του 2015 ήταν 30 δισε</w:t>
      </w:r>
      <w:r>
        <w:rPr>
          <w:rFonts w:eastAsia="Times New Roman" w:cs="Times New Roman"/>
          <w:szCs w:val="24"/>
        </w:rPr>
        <w:t>κατομμύρια ευρώ. Ξέρετε πόσες είναι οι νέες οφειλές; Είναι 1,8 δισεκατομμύρι</w:t>
      </w:r>
      <w:r>
        <w:rPr>
          <w:rFonts w:eastAsia="Times New Roman" w:cs="Times New Roman"/>
          <w:szCs w:val="24"/>
        </w:rPr>
        <w:t>ο</w:t>
      </w:r>
      <w:r>
        <w:rPr>
          <w:rFonts w:eastAsia="Times New Roman" w:cs="Times New Roman"/>
          <w:szCs w:val="24"/>
        </w:rPr>
        <w:t>. Από τότε που θυμάμαι μαθηματικά, τ</w:t>
      </w:r>
      <w:r>
        <w:rPr>
          <w:rFonts w:eastAsia="Times New Roman" w:cs="Times New Roman"/>
          <w:szCs w:val="24"/>
        </w:rPr>
        <w:t>ο</w:t>
      </w:r>
      <w:r>
        <w:rPr>
          <w:rFonts w:eastAsia="Times New Roman" w:cs="Times New Roman"/>
          <w:szCs w:val="24"/>
        </w:rPr>
        <w:t xml:space="preserve"> 1,8 δισεκατομμύρι</w:t>
      </w:r>
      <w:r>
        <w:rPr>
          <w:rFonts w:eastAsia="Times New Roman" w:cs="Times New Roman"/>
          <w:szCs w:val="24"/>
        </w:rPr>
        <w:t>ο</w:t>
      </w:r>
      <w:r>
        <w:rPr>
          <w:rFonts w:eastAsia="Times New Roman" w:cs="Times New Roman"/>
          <w:szCs w:val="24"/>
        </w:rPr>
        <w:t xml:space="preserve"> είναι συγκριτικά σημαντικά λιγότερ</w:t>
      </w:r>
      <w:r>
        <w:rPr>
          <w:rFonts w:eastAsia="Times New Roman" w:cs="Times New Roman"/>
          <w:szCs w:val="24"/>
        </w:rPr>
        <w:t>ο</w:t>
      </w:r>
      <w:r>
        <w:rPr>
          <w:rFonts w:eastAsia="Times New Roman" w:cs="Times New Roman"/>
          <w:szCs w:val="24"/>
        </w:rPr>
        <w:t xml:space="preserve"> από τα 30 δισεκατομμύρια. Άρα το 95% των οφειλών και πλέον </w:t>
      </w:r>
      <w:r>
        <w:rPr>
          <w:rFonts w:eastAsia="Times New Roman" w:cs="Times New Roman"/>
          <w:szCs w:val="24"/>
        </w:rPr>
        <w:lastRenderedPageBreak/>
        <w:t>αφορά οφειλές που για πρώτη</w:t>
      </w:r>
      <w:r>
        <w:rPr>
          <w:rFonts w:eastAsia="Times New Roman" w:cs="Times New Roman"/>
          <w:szCs w:val="24"/>
        </w:rPr>
        <w:t xml:space="preserve"> φορά δημιουργήθηκαν πριν το 2015. Αυτές τις οφειλές ρυθμίζουμε με τις </w:t>
      </w:r>
      <w:proofErr w:type="spellStart"/>
      <w:r>
        <w:rPr>
          <w:rFonts w:eastAsia="Times New Roman" w:cs="Times New Roman"/>
          <w:szCs w:val="24"/>
        </w:rPr>
        <w:t>εκατόν</w:t>
      </w:r>
      <w:proofErr w:type="spellEnd"/>
      <w:r>
        <w:rPr>
          <w:rFonts w:eastAsia="Times New Roman" w:cs="Times New Roman"/>
          <w:szCs w:val="24"/>
        </w:rPr>
        <w:t xml:space="preserve"> είκοσι </w:t>
      </w:r>
      <w:r>
        <w:rPr>
          <w:rFonts w:eastAsia="Times New Roman" w:cs="Times New Roman"/>
          <w:szCs w:val="24"/>
        </w:rPr>
        <w:t>δόσεις. Πληγές του παρελθόντος κλείνουμε. Και τον ευνοϊκό χαρακτήρα αυτής της ρύθμισης δεν μπορείτε να τον αμφισβητήσετε και γι’ αυτό στο τέλος θα την υπερψηφίσετε.</w:t>
      </w:r>
    </w:p>
    <w:p w14:paraId="219DA39F"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Κυρίες</w:t>
      </w:r>
      <w:r>
        <w:rPr>
          <w:rFonts w:eastAsia="Times New Roman" w:cs="Times New Roman"/>
          <w:szCs w:val="24"/>
        </w:rPr>
        <w:t xml:space="preserve"> και κύριοι Β</w:t>
      </w:r>
      <w:r w:rsidRPr="005A1252">
        <w:rPr>
          <w:rFonts w:eastAsia="Times New Roman" w:cs="Times New Roman"/>
          <w:szCs w:val="24"/>
        </w:rPr>
        <w:t>ουλευτές</w:t>
      </w:r>
      <w:r>
        <w:rPr>
          <w:rFonts w:eastAsia="Times New Roman" w:cs="Times New Roman"/>
          <w:szCs w:val="24"/>
        </w:rPr>
        <w:t>,</w:t>
      </w:r>
      <w:r w:rsidRPr="005A1252">
        <w:rPr>
          <w:rFonts w:eastAsia="Times New Roman" w:cs="Times New Roman"/>
          <w:szCs w:val="24"/>
        </w:rPr>
        <w:t xml:space="preserve"> είναι προφανές νομίζω ότι </w:t>
      </w:r>
      <w:r>
        <w:rPr>
          <w:rFonts w:eastAsia="Times New Roman" w:cs="Times New Roman"/>
          <w:szCs w:val="24"/>
        </w:rPr>
        <w:t>η</w:t>
      </w:r>
      <w:r w:rsidRPr="005A1252">
        <w:rPr>
          <w:rFonts w:eastAsia="Times New Roman" w:cs="Times New Roman"/>
          <w:szCs w:val="24"/>
        </w:rPr>
        <w:t xml:space="preserve"> Αξιωματική Αντιπολίτευση προσπαθεί επίμονα να στρέψει την προσοχή μακριά από την ν</w:t>
      </w:r>
      <w:r>
        <w:rPr>
          <w:rFonts w:eastAsia="Times New Roman" w:cs="Times New Roman"/>
          <w:szCs w:val="24"/>
        </w:rPr>
        <w:t xml:space="preserve">έα </w:t>
      </w:r>
      <w:r>
        <w:rPr>
          <w:rFonts w:eastAsia="Times New Roman" w:cs="Times New Roman"/>
          <w:szCs w:val="24"/>
        </w:rPr>
        <w:t xml:space="preserve">δέκατη τρίτη </w:t>
      </w:r>
      <w:r>
        <w:rPr>
          <w:rFonts w:eastAsia="Times New Roman" w:cs="Times New Roman"/>
          <w:szCs w:val="24"/>
        </w:rPr>
        <w:t>σύνταξη με αντιπερισπασμού</w:t>
      </w:r>
      <w:r w:rsidRPr="005A1252">
        <w:rPr>
          <w:rFonts w:eastAsia="Times New Roman" w:cs="Times New Roman"/>
          <w:szCs w:val="24"/>
        </w:rPr>
        <w:t>ς</w:t>
      </w:r>
      <w:r>
        <w:rPr>
          <w:rFonts w:eastAsia="Times New Roman" w:cs="Times New Roman"/>
          <w:szCs w:val="24"/>
        </w:rPr>
        <w:t>,</w:t>
      </w:r>
      <w:r w:rsidRPr="005A1252">
        <w:rPr>
          <w:rFonts w:eastAsia="Times New Roman" w:cs="Times New Roman"/>
          <w:szCs w:val="24"/>
        </w:rPr>
        <w:t xml:space="preserve"> με ανυπόστατες κατηγορίες</w:t>
      </w:r>
      <w:r>
        <w:rPr>
          <w:rFonts w:eastAsia="Times New Roman" w:cs="Times New Roman"/>
          <w:szCs w:val="24"/>
        </w:rPr>
        <w:t xml:space="preserve"> και</w:t>
      </w:r>
      <w:r w:rsidRPr="005A1252">
        <w:rPr>
          <w:rFonts w:eastAsia="Times New Roman" w:cs="Times New Roman"/>
          <w:szCs w:val="24"/>
        </w:rPr>
        <w:t xml:space="preserve"> άλλοτε</w:t>
      </w:r>
      <w:r>
        <w:rPr>
          <w:rFonts w:eastAsia="Times New Roman" w:cs="Times New Roman"/>
          <w:szCs w:val="24"/>
        </w:rPr>
        <w:t xml:space="preserve"> με υποτίμηση. Ο κ. Μητσοτάκης επιμένει κα</w:t>
      </w:r>
      <w:r>
        <w:rPr>
          <w:rFonts w:eastAsia="Times New Roman" w:cs="Times New Roman"/>
          <w:szCs w:val="24"/>
        </w:rPr>
        <w:t xml:space="preserve">θημερινά </w:t>
      </w:r>
      <w:r>
        <w:rPr>
          <w:rFonts w:eastAsia="Times New Roman" w:cs="Times New Roman"/>
          <w:szCs w:val="24"/>
        </w:rPr>
        <w:t>-</w:t>
      </w:r>
      <w:r>
        <w:rPr>
          <w:rFonts w:eastAsia="Times New Roman" w:cs="Times New Roman"/>
          <w:szCs w:val="24"/>
        </w:rPr>
        <w:t>το έκανε και τις προηγούμενες μέρες- να χαρακτηρίζει τη νέα</w:t>
      </w:r>
      <w:r>
        <w:rPr>
          <w:rFonts w:eastAsia="Times New Roman" w:cs="Times New Roman"/>
          <w:szCs w:val="24"/>
          <w:vertAlign w:val="superscript"/>
        </w:rPr>
        <w:t xml:space="preserve"> </w:t>
      </w:r>
      <w:r>
        <w:rPr>
          <w:rFonts w:eastAsia="Times New Roman" w:cs="Times New Roman"/>
          <w:szCs w:val="24"/>
        </w:rPr>
        <w:t>δέκατη τρίτη</w:t>
      </w:r>
      <w:r>
        <w:rPr>
          <w:rFonts w:eastAsia="Times New Roman" w:cs="Times New Roman"/>
          <w:szCs w:val="24"/>
        </w:rPr>
        <w:t xml:space="preserve"> σύνταξη ως επίδομα ευρωεκλογών. Λέει ότι είναι ξεδιάντροπο και ότι δίνεται με στόχο την εξαγορά των συνταξιούχων. Θεωρώ ότι δεν υπάρχουν πιο προσβλητικές αναφορές για τους σ</w:t>
      </w:r>
      <w:r>
        <w:rPr>
          <w:rFonts w:eastAsia="Times New Roman" w:cs="Times New Roman"/>
          <w:szCs w:val="24"/>
        </w:rPr>
        <w:t xml:space="preserve">υνταξιούχους απ’ αυτές, γιατί ουσιαστικά τους χαρακτηρίζει εξαγοράσιμους και αγνοεί τις ανάγκες τους. </w:t>
      </w:r>
    </w:p>
    <w:p w14:paraId="219DA3A0"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lastRenderedPageBreak/>
        <w:t>Η επιμονή του αυτή, όπως και</w:t>
      </w:r>
      <w:r w:rsidRPr="005A1252">
        <w:rPr>
          <w:rFonts w:eastAsia="Times New Roman" w:cs="Times New Roman"/>
          <w:szCs w:val="24"/>
        </w:rPr>
        <w:t xml:space="preserve"> το γεγονός ότι ο ίδιος δήλωσε ότι</w:t>
      </w:r>
      <w:r>
        <w:rPr>
          <w:rFonts w:eastAsia="Times New Roman" w:cs="Times New Roman"/>
          <w:szCs w:val="24"/>
        </w:rPr>
        <w:t xml:space="preserve"> δεν θεωρεί εφικτή</w:t>
      </w:r>
      <w:r w:rsidRPr="005A1252">
        <w:rPr>
          <w:rFonts w:eastAsia="Times New Roman" w:cs="Times New Roman"/>
          <w:szCs w:val="24"/>
        </w:rPr>
        <w:t xml:space="preserve"> </w:t>
      </w:r>
      <w:r>
        <w:rPr>
          <w:rFonts w:eastAsia="Times New Roman" w:cs="Times New Roman"/>
          <w:szCs w:val="24"/>
        </w:rPr>
        <w:t>τ</w:t>
      </w:r>
      <w:r w:rsidRPr="005A1252">
        <w:rPr>
          <w:rFonts w:eastAsia="Times New Roman" w:cs="Times New Roman"/>
          <w:szCs w:val="24"/>
        </w:rPr>
        <w:t xml:space="preserve">η χορήγηση της </w:t>
      </w:r>
      <w:r>
        <w:rPr>
          <w:rFonts w:eastAsia="Times New Roman" w:cs="Times New Roman"/>
          <w:szCs w:val="24"/>
        </w:rPr>
        <w:t xml:space="preserve">δέκατης τρίτης </w:t>
      </w:r>
      <w:r w:rsidRPr="005A1252">
        <w:rPr>
          <w:rFonts w:eastAsia="Times New Roman" w:cs="Times New Roman"/>
          <w:szCs w:val="24"/>
        </w:rPr>
        <w:t>σύνταξης και δεν θα την έδινε</w:t>
      </w:r>
      <w:r>
        <w:rPr>
          <w:rFonts w:eastAsia="Times New Roman" w:cs="Times New Roman"/>
          <w:szCs w:val="24"/>
        </w:rPr>
        <w:t>,</w:t>
      </w:r>
      <w:r w:rsidRPr="005A1252">
        <w:rPr>
          <w:rFonts w:eastAsia="Times New Roman" w:cs="Times New Roman"/>
          <w:szCs w:val="24"/>
        </w:rPr>
        <w:t xml:space="preserve"> επιβεβαιών</w:t>
      </w:r>
      <w:r w:rsidRPr="005A1252">
        <w:rPr>
          <w:rFonts w:eastAsia="Times New Roman" w:cs="Times New Roman"/>
          <w:szCs w:val="24"/>
        </w:rPr>
        <w:t xml:space="preserve">ουν την ουσία της θέσης </w:t>
      </w:r>
      <w:r>
        <w:rPr>
          <w:rFonts w:eastAsia="Times New Roman" w:cs="Times New Roman"/>
          <w:szCs w:val="24"/>
        </w:rPr>
        <w:t>τους, ό</w:t>
      </w:r>
      <w:r w:rsidRPr="005A1252">
        <w:rPr>
          <w:rFonts w:eastAsia="Times New Roman" w:cs="Times New Roman"/>
          <w:szCs w:val="24"/>
        </w:rPr>
        <w:t xml:space="preserve">τι δηλαδή </w:t>
      </w:r>
      <w:r>
        <w:rPr>
          <w:rFonts w:eastAsia="Times New Roman" w:cs="Times New Roman"/>
          <w:szCs w:val="24"/>
        </w:rPr>
        <w:t>στις προτεραιότητές τους δεν είναι οι ανάγκες της μεγάλης κοινωνικής πλειοψηφίας και γι’ αυτό δεν είναι εφικτές. Και γι’</w:t>
      </w:r>
      <w:r w:rsidRPr="005A1252">
        <w:rPr>
          <w:rFonts w:eastAsia="Times New Roman" w:cs="Times New Roman"/>
          <w:szCs w:val="24"/>
        </w:rPr>
        <w:t xml:space="preserve"> αυτό επικρατεί και τις τελευταίες μέρες αυτό το μπάχαλο για το αν η Νέα Δημοκρατία τελικά ε</w:t>
      </w:r>
      <w:r>
        <w:rPr>
          <w:rFonts w:eastAsia="Times New Roman" w:cs="Times New Roman"/>
          <w:szCs w:val="24"/>
        </w:rPr>
        <w:t>γγυ</w:t>
      </w:r>
      <w:r>
        <w:rPr>
          <w:rFonts w:eastAsia="Times New Roman" w:cs="Times New Roman"/>
          <w:szCs w:val="24"/>
        </w:rPr>
        <w:t>άται</w:t>
      </w:r>
      <w:r w:rsidRPr="005A1252">
        <w:rPr>
          <w:rFonts w:eastAsia="Times New Roman" w:cs="Times New Roman"/>
          <w:szCs w:val="24"/>
        </w:rPr>
        <w:t xml:space="preserve"> αυτή τη νέα </w:t>
      </w:r>
      <w:r>
        <w:rPr>
          <w:rFonts w:eastAsia="Times New Roman" w:cs="Times New Roman"/>
          <w:szCs w:val="24"/>
        </w:rPr>
        <w:t xml:space="preserve">δέκατη τρίτη </w:t>
      </w:r>
      <w:r w:rsidRPr="005A1252">
        <w:rPr>
          <w:rFonts w:eastAsia="Times New Roman" w:cs="Times New Roman"/>
          <w:szCs w:val="24"/>
        </w:rPr>
        <w:t>σύνταξη που δίνει ο ΣΥΡΙΖΑ ή όχι</w:t>
      </w:r>
      <w:r>
        <w:rPr>
          <w:rFonts w:eastAsia="Times New Roman" w:cs="Times New Roman"/>
          <w:szCs w:val="24"/>
        </w:rPr>
        <w:t>. Ο</w:t>
      </w:r>
      <w:r w:rsidRPr="005A1252">
        <w:rPr>
          <w:rFonts w:eastAsia="Times New Roman" w:cs="Times New Roman"/>
          <w:szCs w:val="24"/>
        </w:rPr>
        <w:t xml:space="preserve"> ένας λέει</w:t>
      </w:r>
      <w:r>
        <w:rPr>
          <w:rFonts w:eastAsia="Times New Roman" w:cs="Times New Roman"/>
          <w:szCs w:val="24"/>
        </w:rPr>
        <w:t xml:space="preserve"> ότι την εγγυάται, ο</w:t>
      </w:r>
      <w:r w:rsidRPr="005A1252">
        <w:rPr>
          <w:rFonts w:eastAsia="Times New Roman" w:cs="Times New Roman"/>
          <w:szCs w:val="24"/>
        </w:rPr>
        <w:t xml:space="preserve"> άλλος λέει όχι</w:t>
      </w:r>
      <w:r>
        <w:rPr>
          <w:rFonts w:eastAsia="Times New Roman" w:cs="Times New Roman"/>
          <w:szCs w:val="24"/>
        </w:rPr>
        <w:t>.</w:t>
      </w:r>
      <w:r w:rsidRPr="005A1252">
        <w:rPr>
          <w:rFonts w:eastAsia="Times New Roman" w:cs="Times New Roman"/>
          <w:szCs w:val="24"/>
        </w:rPr>
        <w:t xml:space="preserve"> </w:t>
      </w:r>
      <w:r>
        <w:rPr>
          <w:rFonts w:eastAsia="Times New Roman" w:cs="Times New Roman"/>
          <w:szCs w:val="24"/>
        </w:rPr>
        <w:t>Ο</w:t>
      </w:r>
      <w:r w:rsidRPr="005A1252">
        <w:rPr>
          <w:rFonts w:eastAsia="Times New Roman" w:cs="Times New Roman"/>
          <w:szCs w:val="24"/>
        </w:rPr>
        <w:t xml:space="preserve"> δεύτερο</w:t>
      </w:r>
      <w:r>
        <w:rPr>
          <w:rFonts w:eastAsia="Times New Roman" w:cs="Times New Roman"/>
          <w:szCs w:val="24"/>
        </w:rPr>
        <w:t>ς λέει ότι ο πρώτος δεν ήταν στη σύσκεψη που</w:t>
      </w:r>
      <w:r w:rsidRPr="005A1252">
        <w:rPr>
          <w:rFonts w:eastAsia="Times New Roman" w:cs="Times New Roman"/>
          <w:szCs w:val="24"/>
        </w:rPr>
        <w:t xml:space="preserve"> αποφάσισαν ότι τελικά θα την εγγυηθούν</w:t>
      </w:r>
      <w:r>
        <w:rPr>
          <w:rFonts w:eastAsia="Times New Roman" w:cs="Times New Roman"/>
          <w:szCs w:val="24"/>
        </w:rPr>
        <w:t>.</w:t>
      </w:r>
      <w:r w:rsidRPr="005A1252">
        <w:rPr>
          <w:rFonts w:eastAsia="Times New Roman" w:cs="Times New Roman"/>
          <w:szCs w:val="24"/>
        </w:rPr>
        <w:t xml:space="preserve"> Εν τω μεταξύ ο πρώτος είναι ο αντιπρόεδρος της Νέας Δημοκρατίας</w:t>
      </w:r>
      <w:r>
        <w:rPr>
          <w:rFonts w:eastAsia="Times New Roman" w:cs="Times New Roman"/>
          <w:szCs w:val="24"/>
        </w:rPr>
        <w:t>. Κ</w:t>
      </w:r>
      <w:r w:rsidRPr="005A1252">
        <w:rPr>
          <w:rFonts w:eastAsia="Times New Roman" w:cs="Times New Roman"/>
          <w:szCs w:val="24"/>
        </w:rPr>
        <w:t xml:space="preserve">αι επικρατεί αυτή </w:t>
      </w:r>
      <w:r>
        <w:rPr>
          <w:rFonts w:eastAsia="Times New Roman" w:cs="Times New Roman"/>
          <w:szCs w:val="24"/>
        </w:rPr>
        <w:t xml:space="preserve">η </w:t>
      </w:r>
      <w:r w:rsidRPr="005A1252">
        <w:rPr>
          <w:rFonts w:eastAsia="Times New Roman" w:cs="Times New Roman"/>
          <w:szCs w:val="24"/>
        </w:rPr>
        <w:t>τεράστ</w:t>
      </w:r>
      <w:r>
        <w:rPr>
          <w:rFonts w:eastAsia="Times New Roman" w:cs="Times New Roman"/>
          <w:szCs w:val="24"/>
        </w:rPr>
        <w:t>ια σύγχυση σχετικά με το αν αυτοί</w:t>
      </w:r>
      <w:r w:rsidRPr="005A1252">
        <w:rPr>
          <w:rFonts w:eastAsia="Times New Roman" w:cs="Times New Roman"/>
          <w:szCs w:val="24"/>
        </w:rPr>
        <w:t xml:space="preserve"> δεσμεύονται ότι αν θα έρχο</w:t>
      </w:r>
      <w:r>
        <w:rPr>
          <w:rFonts w:eastAsia="Times New Roman" w:cs="Times New Roman"/>
          <w:szCs w:val="24"/>
        </w:rPr>
        <w:t>ν</w:t>
      </w:r>
      <w:r w:rsidRPr="005A1252">
        <w:rPr>
          <w:rFonts w:eastAsia="Times New Roman" w:cs="Times New Roman"/>
          <w:szCs w:val="24"/>
        </w:rPr>
        <w:t xml:space="preserve">ταν ποτέ στην διακυβέρνηση θα διατηρούσαν τη </w:t>
      </w:r>
      <w:r>
        <w:rPr>
          <w:rFonts w:eastAsia="Times New Roman" w:cs="Times New Roman"/>
          <w:szCs w:val="24"/>
        </w:rPr>
        <w:t xml:space="preserve">δέκατη τρίτη </w:t>
      </w:r>
      <w:r w:rsidRPr="005A1252">
        <w:rPr>
          <w:rFonts w:eastAsia="Times New Roman" w:cs="Times New Roman"/>
          <w:szCs w:val="24"/>
        </w:rPr>
        <w:t>σύνταξη</w:t>
      </w:r>
      <w:r>
        <w:rPr>
          <w:rFonts w:eastAsia="Times New Roman" w:cs="Times New Roman"/>
          <w:szCs w:val="24"/>
        </w:rPr>
        <w:t>.</w:t>
      </w:r>
    </w:p>
    <w:p w14:paraId="219DA3A1"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Κ</w:t>
      </w:r>
      <w:r w:rsidRPr="005A1252">
        <w:rPr>
          <w:rFonts w:eastAsia="Times New Roman" w:cs="Times New Roman"/>
          <w:szCs w:val="24"/>
        </w:rPr>
        <w:t xml:space="preserve">ατανοώ </w:t>
      </w:r>
      <w:r>
        <w:rPr>
          <w:rFonts w:eastAsia="Times New Roman" w:cs="Times New Roman"/>
          <w:szCs w:val="24"/>
        </w:rPr>
        <w:t>-</w:t>
      </w:r>
      <w:r>
        <w:rPr>
          <w:rFonts w:eastAsia="Times New Roman" w:cs="Times New Roman"/>
          <w:szCs w:val="24"/>
        </w:rPr>
        <w:t xml:space="preserve">επαναλαμβάνω, το είπα και </w:t>
      </w:r>
      <w:r>
        <w:rPr>
          <w:rFonts w:eastAsia="Times New Roman" w:cs="Times New Roman"/>
          <w:szCs w:val="24"/>
        </w:rPr>
        <w:t xml:space="preserve">στον κ. </w:t>
      </w:r>
      <w:proofErr w:type="spellStart"/>
      <w:r>
        <w:rPr>
          <w:rFonts w:eastAsia="Times New Roman" w:cs="Times New Roman"/>
          <w:szCs w:val="24"/>
        </w:rPr>
        <w:t>Βρούτση</w:t>
      </w:r>
      <w:proofErr w:type="spellEnd"/>
      <w:r>
        <w:rPr>
          <w:rFonts w:eastAsia="Times New Roman" w:cs="Times New Roman"/>
          <w:szCs w:val="24"/>
        </w:rPr>
        <w:t xml:space="preserve">- </w:t>
      </w:r>
      <w:r w:rsidRPr="005A1252">
        <w:rPr>
          <w:rFonts w:eastAsia="Times New Roman" w:cs="Times New Roman"/>
          <w:szCs w:val="24"/>
        </w:rPr>
        <w:t xml:space="preserve">ότι πρέπει </w:t>
      </w:r>
      <w:r w:rsidRPr="005A1252">
        <w:rPr>
          <w:rFonts w:eastAsia="Times New Roman" w:cs="Times New Roman"/>
          <w:szCs w:val="24"/>
        </w:rPr>
        <w:t xml:space="preserve">αυτές τις μέρες </w:t>
      </w:r>
      <w:r w:rsidRPr="005A1252">
        <w:rPr>
          <w:rFonts w:eastAsia="Times New Roman" w:cs="Times New Roman"/>
          <w:szCs w:val="24"/>
        </w:rPr>
        <w:t xml:space="preserve">να υπηρετήσουν αυτή τη δύσκολη </w:t>
      </w:r>
      <w:r>
        <w:rPr>
          <w:rFonts w:eastAsia="Times New Roman" w:cs="Times New Roman"/>
          <w:szCs w:val="24"/>
        </w:rPr>
        <w:t>-</w:t>
      </w:r>
      <w:r w:rsidRPr="005A1252">
        <w:rPr>
          <w:rFonts w:eastAsia="Times New Roman" w:cs="Times New Roman"/>
          <w:szCs w:val="24"/>
        </w:rPr>
        <w:t>αν όχι αδύνατη</w:t>
      </w:r>
      <w:r>
        <w:rPr>
          <w:rFonts w:eastAsia="Times New Roman" w:cs="Times New Roman"/>
          <w:szCs w:val="24"/>
        </w:rPr>
        <w:t>-</w:t>
      </w:r>
      <w:r w:rsidRPr="005A1252">
        <w:rPr>
          <w:rFonts w:eastAsia="Times New Roman" w:cs="Times New Roman"/>
          <w:szCs w:val="24"/>
        </w:rPr>
        <w:t xml:space="preserve"> αποστολή</w:t>
      </w:r>
      <w:r>
        <w:rPr>
          <w:rFonts w:eastAsia="Times New Roman" w:cs="Times New Roman"/>
          <w:szCs w:val="24"/>
        </w:rPr>
        <w:t>,</w:t>
      </w:r>
      <w:r w:rsidRPr="005A1252">
        <w:rPr>
          <w:rFonts w:eastAsia="Times New Roman" w:cs="Times New Roman"/>
          <w:szCs w:val="24"/>
        </w:rPr>
        <w:t xml:space="preserve"> να κάνουν το νεοφιλελεύθερο ουσιαστικά πρόγραμμα να φανεί κοινωνικό</w:t>
      </w:r>
      <w:r>
        <w:rPr>
          <w:rFonts w:eastAsia="Times New Roman" w:cs="Times New Roman"/>
          <w:szCs w:val="24"/>
        </w:rPr>
        <w:t xml:space="preserve"> κ</w:t>
      </w:r>
      <w:r w:rsidRPr="005A1252">
        <w:rPr>
          <w:rFonts w:eastAsia="Times New Roman" w:cs="Times New Roman"/>
          <w:szCs w:val="24"/>
        </w:rPr>
        <w:t xml:space="preserve">αι </w:t>
      </w:r>
      <w:r w:rsidRPr="005A1252">
        <w:rPr>
          <w:rFonts w:eastAsia="Times New Roman" w:cs="Times New Roman"/>
          <w:szCs w:val="24"/>
        </w:rPr>
        <w:lastRenderedPageBreak/>
        <w:t>συγχρόνως να κάνου</w:t>
      </w:r>
      <w:r>
        <w:rPr>
          <w:rFonts w:eastAsia="Times New Roman" w:cs="Times New Roman"/>
          <w:szCs w:val="24"/>
        </w:rPr>
        <w:t xml:space="preserve">ν τα μέτρα στήριξης των πολλών που φέρνει η Κυβέρνηση να φανούν </w:t>
      </w:r>
      <w:r>
        <w:rPr>
          <w:rFonts w:eastAsia="Times New Roman" w:cs="Times New Roman"/>
          <w:szCs w:val="24"/>
        </w:rPr>
        <w:t>ασήμαντα. Ε</w:t>
      </w:r>
      <w:r w:rsidRPr="005A1252">
        <w:rPr>
          <w:rFonts w:eastAsia="Times New Roman" w:cs="Times New Roman"/>
          <w:szCs w:val="24"/>
        </w:rPr>
        <w:t>ίναι μία εξαιρετικά δύσκολη αποστολή</w:t>
      </w:r>
      <w:r>
        <w:rPr>
          <w:rFonts w:eastAsia="Times New Roman" w:cs="Times New Roman"/>
          <w:szCs w:val="24"/>
        </w:rPr>
        <w:t>.</w:t>
      </w:r>
    </w:p>
    <w:p w14:paraId="219DA3A2"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Α</w:t>
      </w:r>
      <w:r w:rsidRPr="005A1252">
        <w:rPr>
          <w:rFonts w:eastAsia="Times New Roman" w:cs="Times New Roman"/>
          <w:szCs w:val="24"/>
        </w:rPr>
        <w:t>πό την πλευρά μας επιμένουμε στην ουσία και στο περιεχόμενο</w:t>
      </w:r>
      <w:r>
        <w:rPr>
          <w:rFonts w:eastAsia="Times New Roman" w:cs="Times New Roman"/>
          <w:szCs w:val="24"/>
        </w:rPr>
        <w:t>.</w:t>
      </w:r>
      <w:r w:rsidRPr="005A1252">
        <w:rPr>
          <w:rFonts w:eastAsia="Times New Roman" w:cs="Times New Roman"/>
          <w:szCs w:val="24"/>
        </w:rPr>
        <w:t xml:space="preserve"> </w:t>
      </w:r>
      <w:r>
        <w:rPr>
          <w:rFonts w:eastAsia="Times New Roman" w:cs="Times New Roman"/>
          <w:szCs w:val="24"/>
        </w:rPr>
        <w:t xml:space="preserve">Η </w:t>
      </w:r>
      <w:r>
        <w:rPr>
          <w:rFonts w:eastAsia="Times New Roman" w:cs="Times New Roman"/>
          <w:szCs w:val="24"/>
        </w:rPr>
        <w:t xml:space="preserve">δέκατη τρίτη </w:t>
      </w:r>
      <w:r>
        <w:rPr>
          <w:rFonts w:eastAsia="Times New Roman" w:cs="Times New Roman"/>
          <w:szCs w:val="24"/>
        </w:rPr>
        <w:t>σύνταξη ε</w:t>
      </w:r>
      <w:r w:rsidRPr="005A1252">
        <w:rPr>
          <w:rFonts w:eastAsia="Times New Roman" w:cs="Times New Roman"/>
          <w:szCs w:val="24"/>
        </w:rPr>
        <w:t>ίναι πραγματικότητα</w:t>
      </w:r>
      <w:r>
        <w:rPr>
          <w:rFonts w:eastAsia="Times New Roman" w:cs="Times New Roman"/>
          <w:szCs w:val="24"/>
        </w:rPr>
        <w:t>. Α</w:t>
      </w:r>
      <w:r w:rsidRPr="005A1252">
        <w:rPr>
          <w:rFonts w:eastAsia="Times New Roman" w:cs="Times New Roman"/>
          <w:szCs w:val="24"/>
        </w:rPr>
        <w:t xml:space="preserve">πό την επόμενη εβδομάδα και κάθε χρόνο θα χορηγείται </w:t>
      </w:r>
      <w:r>
        <w:rPr>
          <w:rFonts w:eastAsia="Times New Roman" w:cs="Times New Roman"/>
          <w:szCs w:val="24"/>
        </w:rPr>
        <w:t>στα</w:t>
      </w:r>
      <w:r w:rsidRPr="005A1252">
        <w:rPr>
          <w:rFonts w:eastAsia="Times New Roman" w:cs="Times New Roman"/>
          <w:szCs w:val="24"/>
        </w:rPr>
        <w:t xml:space="preserve"> </w:t>
      </w:r>
      <w:r>
        <w:rPr>
          <w:rFonts w:eastAsia="Times New Roman" w:cs="Times New Roman"/>
          <w:szCs w:val="24"/>
        </w:rPr>
        <w:t>δυόμισι</w:t>
      </w:r>
      <w:r w:rsidRPr="005A1252">
        <w:rPr>
          <w:rFonts w:eastAsia="Times New Roman" w:cs="Times New Roman"/>
          <w:szCs w:val="24"/>
        </w:rPr>
        <w:t xml:space="preserve"> εκατομμύρια συνταξιούχους που σήκω</w:t>
      </w:r>
      <w:r w:rsidRPr="005A1252">
        <w:rPr>
          <w:rFonts w:eastAsia="Times New Roman" w:cs="Times New Roman"/>
          <w:szCs w:val="24"/>
        </w:rPr>
        <w:t xml:space="preserve">σαν τα βάρη της λιτότητας στην πλάτη </w:t>
      </w:r>
      <w:r>
        <w:rPr>
          <w:rFonts w:eastAsia="Times New Roman" w:cs="Times New Roman"/>
          <w:szCs w:val="24"/>
        </w:rPr>
        <w:t xml:space="preserve">τους. Οι </w:t>
      </w:r>
      <w:proofErr w:type="spellStart"/>
      <w:r>
        <w:rPr>
          <w:rFonts w:eastAsia="Times New Roman" w:cs="Times New Roman"/>
          <w:szCs w:val="24"/>
        </w:rPr>
        <w:t>εκατόν</w:t>
      </w:r>
      <w:proofErr w:type="spellEnd"/>
      <w:r>
        <w:rPr>
          <w:rFonts w:eastAsia="Times New Roman" w:cs="Times New Roman"/>
          <w:szCs w:val="24"/>
        </w:rPr>
        <w:t xml:space="preserve"> είκοσι</w:t>
      </w:r>
      <w:r>
        <w:rPr>
          <w:rFonts w:eastAsia="Times New Roman" w:cs="Times New Roman"/>
          <w:szCs w:val="24"/>
        </w:rPr>
        <w:t xml:space="preserve"> δόσεις ε</w:t>
      </w:r>
      <w:r w:rsidRPr="005A1252">
        <w:rPr>
          <w:rFonts w:eastAsia="Times New Roman" w:cs="Times New Roman"/>
          <w:szCs w:val="24"/>
        </w:rPr>
        <w:t xml:space="preserve">ίναι πραγματικότητα και </w:t>
      </w:r>
      <w:r>
        <w:rPr>
          <w:rFonts w:eastAsia="Times New Roman" w:cs="Times New Roman"/>
          <w:szCs w:val="24"/>
        </w:rPr>
        <w:t>ελαφραίνουν</w:t>
      </w:r>
      <w:r w:rsidRPr="005A1252">
        <w:rPr>
          <w:rFonts w:eastAsia="Times New Roman" w:cs="Times New Roman"/>
          <w:szCs w:val="24"/>
        </w:rPr>
        <w:t xml:space="preserve"> πέντε εκατομμύρια συμπολίτες </w:t>
      </w:r>
      <w:r>
        <w:rPr>
          <w:rFonts w:eastAsia="Times New Roman" w:cs="Times New Roman"/>
          <w:szCs w:val="24"/>
        </w:rPr>
        <w:t>μας. Ο</w:t>
      </w:r>
      <w:r w:rsidRPr="005A1252">
        <w:rPr>
          <w:rFonts w:eastAsia="Times New Roman" w:cs="Times New Roman"/>
          <w:szCs w:val="24"/>
        </w:rPr>
        <w:t>ι απολύσεις στον ιδιωτικό τομ</w:t>
      </w:r>
      <w:r>
        <w:rPr>
          <w:rFonts w:eastAsia="Times New Roman" w:cs="Times New Roman"/>
          <w:szCs w:val="24"/>
        </w:rPr>
        <w:t>έα στο εξής θα πρέπει να είναι ε</w:t>
      </w:r>
      <w:r w:rsidRPr="005A1252">
        <w:rPr>
          <w:rFonts w:eastAsia="Times New Roman" w:cs="Times New Roman"/>
          <w:szCs w:val="24"/>
        </w:rPr>
        <w:t>ιδικά αιτιολογημένες</w:t>
      </w:r>
      <w:r>
        <w:rPr>
          <w:rFonts w:eastAsia="Times New Roman" w:cs="Times New Roman"/>
          <w:szCs w:val="24"/>
        </w:rPr>
        <w:t>. Ο</w:t>
      </w:r>
      <w:r w:rsidRPr="005A1252">
        <w:rPr>
          <w:rFonts w:eastAsia="Times New Roman" w:cs="Times New Roman"/>
          <w:szCs w:val="24"/>
        </w:rPr>
        <w:t xml:space="preserve">ι εργαζόμενοι διανομής </w:t>
      </w:r>
      <w:r>
        <w:rPr>
          <w:rFonts w:eastAsia="Times New Roman" w:cs="Times New Roman"/>
          <w:szCs w:val="24"/>
        </w:rPr>
        <w:t>-</w:t>
      </w:r>
      <w:r w:rsidRPr="005A1252">
        <w:rPr>
          <w:rFonts w:eastAsia="Times New Roman" w:cs="Times New Roman"/>
          <w:szCs w:val="24"/>
        </w:rPr>
        <w:t>γιατί υπά</w:t>
      </w:r>
      <w:r w:rsidRPr="005A1252">
        <w:rPr>
          <w:rFonts w:eastAsia="Times New Roman" w:cs="Times New Roman"/>
          <w:szCs w:val="24"/>
        </w:rPr>
        <w:t xml:space="preserve">ρχουν τόσες σημαντικές διατάξεις </w:t>
      </w:r>
      <w:r>
        <w:rPr>
          <w:rFonts w:eastAsia="Times New Roman" w:cs="Times New Roman"/>
          <w:szCs w:val="24"/>
        </w:rPr>
        <w:t xml:space="preserve">σε </w:t>
      </w:r>
      <w:r w:rsidRPr="005A1252">
        <w:rPr>
          <w:rFonts w:eastAsia="Times New Roman" w:cs="Times New Roman"/>
          <w:szCs w:val="24"/>
        </w:rPr>
        <w:t>αυτό το νομοσχέδιο για τεράστιες κατηγορίες ανθρώπων εκεί έξω που έπρεπε να ρυθμιστούν</w:t>
      </w:r>
      <w:r>
        <w:rPr>
          <w:rFonts w:eastAsia="Times New Roman" w:cs="Times New Roman"/>
          <w:szCs w:val="24"/>
        </w:rPr>
        <w:t>- στον ιδιωτικό τομέα</w:t>
      </w:r>
      <w:r w:rsidRPr="005A1252">
        <w:rPr>
          <w:rFonts w:eastAsia="Times New Roman" w:cs="Times New Roman"/>
          <w:szCs w:val="24"/>
        </w:rPr>
        <w:t xml:space="preserve"> θα έχουν </w:t>
      </w:r>
      <w:r>
        <w:rPr>
          <w:rFonts w:eastAsia="Times New Roman" w:cs="Times New Roman"/>
          <w:szCs w:val="24"/>
        </w:rPr>
        <w:t>πια ένα π</w:t>
      </w:r>
      <w:r w:rsidRPr="005A1252">
        <w:rPr>
          <w:rFonts w:eastAsia="Times New Roman" w:cs="Times New Roman"/>
          <w:szCs w:val="24"/>
        </w:rPr>
        <w:t>λαίσιο προστασίας</w:t>
      </w:r>
      <w:r>
        <w:rPr>
          <w:rFonts w:eastAsia="Times New Roman" w:cs="Times New Roman"/>
          <w:szCs w:val="24"/>
        </w:rPr>
        <w:t>. Οι νέοι</w:t>
      </w:r>
      <w:r w:rsidRPr="005A1252">
        <w:rPr>
          <w:rFonts w:eastAsia="Times New Roman" w:cs="Times New Roman"/>
          <w:szCs w:val="24"/>
        </w:rPr>
        <w:t xml:space="preserve"> εργαζόμενοι δεν δουλεύουν πια για τον </w:t>
      </w:r>
      <w:proofErr w:type="spellStart"/>
      <w:r>
        <w:rPr>
          <w:rFonts w:eastAsia="Times New Roman" w:cs="Times New Roman"/>
          <w:szCs w:val="24"/>
        </w:rPr>
        <w:t>υπο</w:t>
      </w:r>
      <w:r w:rsidRPr="005A1252">
        <w:rPr>
          <w:rFonts w:eastAsia="Times New Roman" w:cs="Times New Roman"/>
          <w:szCs w:val="24"/>
        </w:rPr>
        <w:t>κατώτατο</w:t>
      </w:r>
      <w:proofErr w:type="spellEnd"/>
      <w:r w:rsidRPr="005A1252">
        <w:rPr>
          <w:rFonts w:eastAsia="Times New Roman" w:cs="Times New Roman"/>
          <w:szCs w:val="24"/>
        </w:rPr>
        <w:t xml:space="preserve"> μισθό και υπάρχει</w:t>
      </w:r>
      <w:r w:rsidRPr="005A1252">
        <w:rPr>
          <w:rFonts w:eastAsia="Times New Roman" w:cs="Times New Roman"/>
          <w:szCs w:val="24"/>
        </w:rPr>
        <w:t xml:space="preserve"> ένα Σώμα Επιθεώρησης Εργασίας που μπορεί να προστατεύει τα δικαιώματά </w:t>
      </w:r>
      <w:r>
        <w:rPr>
          <w:rFonts w:eastAsia="Times New Roman" w:cs="Times New Roman"/>
          <w:szCs w:val="24"/>
        </w:rPr>
        <w:t>τους.</w:t>
      </w:r>
    </w:p>
    <w:p w14:paraId="219DA3A3"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lastRenderedPageBreak/>
        <w:t>Ε</w:t>
      </w:r>
      <w:r w:rsidRPr="005A1252">
        <w:rPr>
          <w:rFonts w:eastAsia="Times New Roman" w:cs="Times New Roman"/>
          <w:szCs w:val="24"/>
        </w:rPr>
        <w:t>ίναι αυτά επαρκή</w:t>
      </w:r>
      <w:r>
        <w:rPr>
          <w:rFonts w:eastAsia="Times New Roman" w:cs="Times New Roman"/>
          <w:szCs w:val="24"/>
        </w:rPr>
        <w:t xml:space="preserve"> -τ</w:t>
      </w:r>
      <w:r w:rsidRPr="005A1252">
        <w:rPr>
          <w:rFonts w:eastAsia="Times New Roman" w:cs="Times New Roman"/>
          <w:szCs w:val="24"/>
        </w:rPr>
        <w:t>α είπα και στη συζήτηση</w:t>
      </w:r>
      <w:r>
        <w:rPr>
          <w:rFonts w:eastAsia="Times New Roman" w:cs="Times New Roman"/>
          <w:szCs w:val="24"/>
        </w:rPr>
        <w:t xml:space="preserve"> για την ψήφο εμπιστοσύνης-</w:t>
      </w:r>
      <w:r w:rsidRPr="005A1252">
        <w:rPr>
          <w:rFonts w:eastAsia="Times New Roman" w:cs="Times New Roman"/>
          <w:szCs w:val="24"/>
        </w:rPr>
        <w:t xml:space="preserve"> για να αντιστρέψουν το</w:t>
      </w:r>
      <w:r>
        <w:rPr>
          <w:rFonts w:eastAsia="Times New Roman" w:cs="Times New Roman"/>
          <w:szCs w:val="24"/>
        </w:rPr>
        <w:t>ν</w:t>
      </w:r>
      <w:r w:rsidRPr="005A1252">
        <w:rPr>
          <w:rFonts w:eastAsia="Times New Roman" w:cs="Times New Roman"/>
          <w:szCs w:val="24"/>
        </w:rPr>
        <w:t xml:space="preserve"> κοινωνικό όλεθρο που παραλάβαμε</w:t>
      </w:r>
      <w:r>
        <w:rPr>
          <w:rFonts w:eastAsia="Times New Roman" w:cs="Times New Roman"/>
          <w:szCs w:val="24"/>
        </w:rPr>
        <w:t>; Προφανώς και όχι. Ε</w:t>
      </w:r>
      <w:r w:rsidRPr="005A1252">
        <w:rPr>
          <w:rFonts w:eastAsia="Times New Roman" w:cs="Times New Roman"/>
          <w:szCs w:val="24"/>
        </w:rPr>
        <w:t>ίναι</w:t>
      </w:r>
      <w:r>
        <w:rPr>
          <w:rFonts w:eastAsia="Times New Roman" w:cs="Times New Roman"/>
          <w:szCs w:val="24"/>
        </w:rPr>
        <w:t>,</w:t>
      </w:r>
      <w:r w:rsidRPr="005A1252">
        <w:rPr>
          <w:rFonts w:eastAsia="Times New Roman" w:cs="Times New Roman"/>
          <w:szCs w:val="24"/>
        </w:rPr>
        <w:t xml:space="preserve"> </w:t>
      </w:r>
      <w:r>
        <w:rPr>
          <w:rFonts w:eastAsia="Times New Roman" w:cs="Times New Roman"/>
          <w:szCs w:val="24"/>
        </w:rPr>
        <w:t>όμως,</w:t>
      </w:r>
      <w:r w:rsidRPr="005A1252">
        <w:rPr>
          <w:rFonts w:eastAsia="Times New Roman" w:cs="Times New Roman"/>
          <w:szCs w:val="24"/>
        </w:rPr>
        <w:t xml:space="preserve"> μεγάλα βήματα μιας μακράς πορείας έμπρακτης ενίσχυσης της πλειοψηφίας της ελληνικής κοινωνίας</w:t>
      </w:r>
      <w:r>
        <w:rPr>
          <w:rFonts w:eastAsia="Times New Roman" w:cs="Times New Roman"/>
          <w:szCs w:val="24"/>
        </w:rPr>
        <w:t>. Είναι</w:t>
      </w:r>
      <w:r w:rsidRPr="005A1252">
        <w:rPr>
          <w:rFonts w:eastAsia="Times New Roman" w:cs="Times New Roman"/>
          <w:szCs w:val="24"/>
        </w:rPr>
        <w:t xml:space="preserve"> μεγάλα βήματα ενίσχυσης των πολλών</w:t>
      </w:r>
      <w:r>
        <w:rPr>
          <w:rFonts w:eastAsia="Times New Roman" w:cs="Times New Roman"/>
          <w:szCs w:val="24"/>
        </w:rPr>
        <w:t>. Κ</w:t>
      </w:r>
      <w:r w:rsidRPr="005A1252">
        <w:rPr>
          <w:rFonts w:eastAsia="Times New Roman" w:cs="Times New Roman"/>
          <w:szCs w:val="24"/>
        </w:rPr>
        <w:t xml:space="preserve">αι εκεί </w:t>
      </w:r>
      <w:r>
        <w:rPr>
          <w:rFonts w:eastAsia="Times New Roman" w:cs="Times New Roman"/>
          <w:szCs w:val="24"/>
        </w:rPr>
        <w:t>έχουμε το βλέμμα μας στραμμένο κ</w:t>
      </w:r>
      <w:r w:rsidRPr="005A1252">
        <w:rPr>
          <w:rFonts w:eastAsia="Times New Roman" w:cs="Times New Roman"/>
          <w:szCs w:val="24"/>
        </w:rPr>
        <w:t xml:space="preserve">αι εκεί δίνουμε τα διαπιστευτήριά </w:t>
      </w:r>
      <w:r>
        <w:rPr>
          <w:rFonts w:eastAsia="Times New Roman" w:cs="Times New Roman"/>
          <w:szCs w:val="24"/>
        </w:rPr>
        <w:t>μας.</w:t>
      </w:r>
    </w:p>
    <w:p w14:paraId="219DA3A4"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Ε</w:t>
      </w:r>
      <w:r w:rsidRPr="005A1252">
        <w:rPr>
          <w:rFonts w:eastAsia="Times New Roman" w:cs="Times New Roman"/>
          <w:szCs w:val="24"/>
        </w:rPr>
        <w:t>υχαριστώ πολύ</w:t>
      </w:r>
      <w:r>
        <w:rPr>
          <w:rFonts w:eastAsia="Times New Roman" w:cs="Times New Roman"/>
          <w:szCs w:val="24"/>
        </w:rPr>
        <w:t>.</w:t>
      </w:r>
    </w:p>
    <w:p w14:paraId="219DA3A5" w14:textId="77777777" w:rsidR="00656A4F" w:rsidRDefault="000C25FA">
      <w:pPr>
        <w:spacing w:line="600" w:lineRule="auto"/>
        <w:ind w:firstLine="720"/>
        <w:jc w:val="center"/>
        <w:rPr>
          <w:rFonts w:eastAsia="Times New Roman"/>
          <w:bCs/>
          <w:szCs w:val="24"/>
        </w:rPr>
      </w:pPr>
      <w:r w:rsidRPr="007207BF">
        <w:rPr>
          <w:rFonts w:eastAsia="Times New Roman"/>
          <w:bCs/>
          <w:szCs w:val="24"/>
        </w:rPr>
        <w:t>(Χειροκροτήματα από τη</w:t>
      </w:r>
      <w:r w:rsidRPr="007207BF">
        <w:rPr>
          <w:rFonts w:eastAsia="Times New Roman"/>
          <w:bCs/>
          <w:szCs w:val="24"/>
        </w:rPr>
        <w:t>ν πτέρυγα</w:t>
      </w:r>
      <w:r w:rsidRPr="00C707D9">
        <w:rPr>
          <w:rFonts w:eastAsia="Times New Roman"/>
          <w:bCs/>
          <w:szCs w:val="24"/>
        </w:rPr>
        <w:t xml:space="preserve"> </w:t>
      </w:r>
      <w:r w:rsidRPr="003E6473">
        <w:rPr>
          <w:rFonts w:eastAsia="Times New Roman"/>
          <w:bCs/>
          <w:szCs w:val="24"/>
        </w:rPr>
        <w:t>τ</w:t>
      </w:r>
      <w:r w:rsidRPr="00C707D9">
        <w:rPr>
          <w:rFonts w:eastAsia="Times New Roman"/>
          <w:bCs/>
          <w:szCs w:val="24"/>
        </w:rPr>
        <w:t>ου ΣΥΡΙΖΑ)</w:t>
      </w:r>
    </w:p>
    <w:p w14:paraId="219DA3A6" w14:textId="77777777" w:rsidR="00656A4F" w:rsidRDefault="000C25FA">
      <w:pPr>
        <w:spacing w:line="600" w:lineRule="auto"/>
        <w:ind w:firstLine="720"/>
        <w:jc w:val="both"/>
        <w:rPr>
          <w:rFonts w:eastAsia="Times New Roman" w:cs="Times New Roman"/>
          <w:szCs w:val="24"/>
        </w:rPr>
      </w:pPr>
      <w:r>
        <w:rPr>
          <w:rFonts w:eastAsia="Times New Roman"/>
          <w:b/>
          <w:bCs/>
          <w:szCs w:val="24"/>
        </w:rPr>
        <w:t xml:space="preserve">ΠΡΟΕΔΡΕΥΩΝ (Δημήτριος </w:t>
      </w:r>
      <w:proofErr w:type="spellStart"/>
      <w:r>
        <w:rPr>
          <w:rFonts w:eastAsia="Times New Roman"/>
          <w:b/>
          <w:bCs/>
          <w:szCs w:val="24"/>
        </w:rPr>
        <w:t>Κρεμαστινός</w:t>
      </w:r>
      <w:proofErr w:type="spellEnd"/>
      <w:r>
        <w:rPr>
          <w:rFonts w:eastAsia="Times New Roman"/>
          <w:b/>
          <w:bCs/>
          <w:szCs w:val="24"/>
        </w:rPr>
        <w:t>):</w:t>
      </w:r>
      <w:r>
        <w:rPr>
          <w:rFonts w:eastAsia="Times New Roman"/>
          <w:bCs/>
          <w:szCs w:val="24"/>
        </w:rPr>
        <w:t xml:space="preserve"> Τον λόγο έχει ο Βουλευτής της Ένωσης Κεντρώων και Αντιπρόεδρος της Βουλής κ. Γεωργιάδης.</w:t>
      </w:r>
    </w:p>
    <w:p w14:paraId="219DA3A7" w14:textId="77777777" w:rsidR="00656A4F" w:rsidRDefault="000C25FA">
      <w:pPr>
        <w:spacing w:line="600" w:lineRule="auto"/>
        <w:ind w:firstLine="720"/>
        <w:jc w:val="both"/>
        <w:rPr>
          <w:rFonts w:eastAsia="Times New Roman" w:cs="Times New Roman"/>
          <w:szCs w:val="24"/>
        </w:rPr>
      </w:pPr>
      <w:r w:rsidRPr="00335A8F">
        <w:rPr>
          <w:rFonts w:eastAsia="Times New Roman" w:cs="Times New Roman"/>
          <w:b/>
          <w:szCs w:val="24"/>
        </w:rPr>
        <w:t>ΜΑΡΙΟΣ ΓΕΩΡΓΙΑΔΗΣ (Ζ΄ Αντιπρόεδρος της Βουλής):</w:t>
      </w:r>
      <w:r w:rsidRPr="005A1252">
        <w:rPr>
          <w:rFonts w:eastAsia="Times New Roman" w:cs="Times New Roman"/>
          <w:szCs w:val="24"/>
        </w:rPr>
        <w:t xml:space="preserve"> Ευχαριστώ</w:t>
      </w:r>
      <w:r>
        <w:rPr>
          <w:rFonts w:eastAsia="Times New Roman" w:cs="Times New Roman"/>
          <w:szCs w:val="24"/>
        </w:rPr>
        <w:t>, κύριε Πρόεδρε.</w:t>
      </w:r>
    </w:p>
    <w:p w14:paraId="219DA3A8"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Κ</w:t>
      </w:r>
      <w:r w:rsidRPr="005A1252">
        <w:rPr>
          <w:rFonts w:eastAsia="Times New Roman" w:cs="Times New Roman"/>
          <w:szCs w:val="24"/>
        </w:rPr>
        <w:t xml:space="preserve">αλημέρα σε όλους και </w:t>
      </w:r>
      <w:r>
        <w:rPr>
          <w:rFonts w:eastAsia="Times New Roman" w:cs="Times New Roman"/>
          <w:szCs w:val="24"/>
        </w:rPr>
        <w:t>όλες.</w:t>
      </w:r>
      <w:r w:rsidRPr="005A1252">
        <w:rPr>
          <w:rFonts w:eastAsia="Times New Roman" w:cs="Times New Roman"/>
          <w:szCs w:val="24"/>
        </w:rPr>
        <w:t xml:space="preserve"> </w:t>
      </w:r>
    </w:p>
    <w:p w14:paraId="219DA3A9"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lastRenderedPageBreak/>
        <w:t>Κυρίες</w:t>
      </w:r>
      <w:r>
        <w:rPr>
          <w:rFonts w:eastAsia="Times New Roman" w:cs="Times New Roman"/>
          <w:szCs w:val="24"/>
        </w:rPr>
        <w:t xml:space="preserve"> και κύριοι</w:t>
      </w:r>
      <w:r w:rsidRPr="005A1252">
        <w:rPr>
          <w:rFonts w:eastAsia="Times New Roman" w:cs="Times New Roman"/>
          <w:szCs w:val="24"/>
        </w:rPr>
        <w:t xml:space="preserve"> συνάδελφοι</w:t>
      </w:r>
      <w:r>
        <w:rPr>
          <w:rFonts w:eastAsia="Times New Roman" w:cs="Times New Roman"/>
          <w:szCs w:val="24"/>
        </w:rPr>
        <w:t>,</w:t>
      </w:r>
      <w:r w:rsidRPr="005A1252">
        <w:rPr>
          <w:rFonts w:eastAsia="Times New Roman" w:cs="Times New Roman"/>
          <w:szCs w:val="24"/>
        </w:rPr>
        <w:t xml:space="preserve"> καλούμαστε σήμερα να ψηφίσουμε </w:t>
      </w:r>
      <w:r>
        <w:rPr>
          <w:rFonts w:eastAsia="Times New Roman" w:cs="Times New Roman"/>
          <w:szCs w:val="24"/>
        </w:rPr>
        <w:t xml:space="preserve">ένα </w:t>
      </w:r>
      <w:r w:rsidRPr="005A1252">
        <w:rPr>
          <w:rFonts w:eastAsia="Times New Roman" w:cs="Times New Roman"/>
          <w:szCs w:val="24"/>
        </w:rPr>
        <w:t>νομοσχέδιο</w:t>
      </w:r>
      <w:r>
        <w:rPr>
          <w:rFonts w:eastAsia="Times New Roman" w:cs="Times New Roman"/>
          <w:szCs w:val="24"/>
        </w:rPr>
        <w:t>,</w:t>
      </w:r>
      <w:r w:rsidRPr="005A1252">
        <w:rPr>
          <w:rFonts w:eastAsia="Times New Roman" w:cs="Times New Roman"/>
          <w:szCs w:val="24"/>
        </w:rPr>
        <w:t xml:space="preserve"> πραγματικά</w:t>
      </w:r>
      <w:r>
        <w:rPr>
          <w:rFonts w:eastAsia="Times New Roman" w:cs="Times New Roman"/>
          <w:szCs w:val="24"/>
        </w:rPr>
        <w:t>,</w:t>
      </w:r>
      <w:r w:rsidRPr="005A1252">
        <w:rPr>
          <w:rFonts w:eastAsia="Times New Roman" w:cs="Times New Roman"/>
          <w:szCs w:val="24"/>
        </w:rPr>
        <w:t xml:space="preserve"> πολυδιαφημιζόμεν</w:t>
      </w:r>
      <w:r>
        <w:rPr>
          <w:rFonts w:eastAsia="Times New Roman" w:cs="Times New Roman"/>
          <w:szCs w:val="24"/>
        </w:rPr>
        <w:t xml:space="preserve">ο και </w:t>
      </w:r>
      <w:proofErr w:type="spellStart"/>
      <w:r>
        <w:rPr>
          <w:rFonts w:eastAsia="Times New Roman" w:cs="Times New Roman"/>
          <w:szCs w:val="24"/>
        </w:rPr>
        <w:t>πολυαναμενόμενο</w:t>
      </w:r>
      <w:proofErr w:type="spellEnd"/>
      <w:r>
        <w:rPr>
          <w:rFonts w:eastAsia="Times New Roman" w:cs="Times New Roman"/>
          <w:szCs w:val="24"/>
        </w:rPr>
        <w:t xml:space="preserve"> από την Κ</w:t>
      </w:r>
      <w:r w:rsidRPr="005A1252">
        <w:rPr>
          <w:rFonts w:eastAsia="Times New Roman" w:cs="Times New Roman"/>
          <w:szCs w:val="24"/>
        </w:rPr>
        <w:t>υβέρνηση ΣΥΡΙΖΑ</w:t>
      </w:r>
      <w:r>
        <w:rPr>
          <w:rFonts w:eastAsia="Times New Roman" w:cs="Times New Roman"/>
          <w:szCs w:val="24"/>
        </w:rPr>
        <w:t>. Και</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το φέρνει εσπευσμένα</w:t>
      </w:r>
      <w:r w:rsidRPr="005A1252">
        <w:rPr>
          <w:rFonts w:eastAsia="Times New Roman" w:cs="Times New Roman"/>
          <w:szCs w:val="24"/>
        </w:rPr>
        <w:t xml:space="preserve"> και μέσω πανικού </w:t>
      </w:r>
      <w:r>
        <w:rPr>
          <w:rFonts w:eastAsia="Times New Roman" w:cs="Times New Roman"/>
          <w:szCs w:val="24"/>
        </w:rPr>
        <w:t>δέκα</w:t>
      </w:r>
      <w:r w:rsidRPr="005A1252">
        <w:rPr>
          <w:rFonts w:eastAsia="Times New Roman" w:cs="Times New Roman"/>
          <w:szCs w:val="24"/>
        </w:rPr>
        <w:t xml:space="preserve"> μέρες περίπου</w:t>
      </w:r>
      <w:r>
        <w:rPr>
          <w:rFonts w:eastAsia="Times New Roman" w:cs="Times New Roman"/>
          <w:szCs w:val="24"/>
        </w:rPr>
        <w:t>,</w:t>
      </w:r>
      <w:r w:rsidRPr="005A1252">
        <w:rPr>
          <w:rFonts w:eastAsia="Times New Roman" w:cs="Times New Roman"/>
          <w:szCs w:val="24"/>
        </w:rPr>
        <w:t xml:space="preserve"> μία εβδομάδα πριν τις ευρωεκλογές</w:t>
      </w:r>
      <w:r>
        <w:rPr>
          <w:rFonts w:eastAsia="Times New Roman" w:cs="Times New Roman"/>
          <w:szCs w:val="24"/>
        </w:rPr>
        <w:t>.</w:t>
      </w:r>
    </w:p>
    <w:p w14:paraId="219DA3AA"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Έ</w:t>
      </w:r>
      <w:r w:rsidRPr="005A1252">
        <w:rPr>
          <w:rFonts w:eastAsia="Times New Roman" w:cs="Times New Roman"/>
          <w:szCs w:val="24"/>
        </w:rPr>
        <w:t xml:space="preserve">χουμε ένα σχέδιο νόμου το </w:t>
      </w:r>
      <w:r>
        <w:rPr>
          <w:rFonts w:eastAsia="Times New Roman" w:cs="Times New Roman"/>
          <w:szCs w:val="24"/>
        </w:rPr>
        <w:t>οποίο ρυθμίζει τα χρέη προς τα κρατικά</w:t>
      </w:r>
      <w:r w:rsidRPr="005A1252">
        <w:rPr>
          <w:rFonts w:eastAsia="Times New Roman" w:cs="Times New Roman"/>
          <w:szCs w:val="24"/>
        </w:rPr>
        <w:t xml:space="preserve"> και ασφαλιστικά ταμεία</w:t>
      </w:r>
      <w:r>
        <w:rPr>
          <w:rFonts w:eastAsia="Times New Roman" w:cs="Times New Roman"/>
          <w:szCs w:val="24"/>
        </w:rPr>
        <w:t xml:space="preserve"> ανθρώπων που έχουν δει τις ζωές </w:t>
      </w:r>
      <w:r>
        <w:rPr>
          <w:rFonts w:eastAsia="Times New Roman" w:cs="Times New Roman"/>
          <w:szCs w:val="24"/>
        </w:rPr>
        <w:t>τους,</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να ρημάζονται</w:t>
      </w:r>
      <w:r w:rsidRPr="005A1252">
        <w:rPr>
          <w:rFonts w:eastAsia="Times New Roman" w:cs="Times New Roman"/>
          <w:szCs w:val="24"/>
        </w:rPr>
        <w:t xml:space="preserve"> και τις περιουσίες τους να συρρικνώνονται και να </w:t>
      </w:r>
      <w:proofErr w:type="spellStart"/>
      <w:r>
        <w:rPr>
          <w:rFonts w:eastAsia="Times New Roman" w:cs="Times New Roman"/>
          <w:szCs w:val="24"/>
        </w:rPr>
        <w:t>εκ</w:t>
      </w:r>
      <w:r w:rsidRPr="005A1252">
        <w:rPr>
          <w:rFonts w:eastAsia="Times New Roman" w:cs="Times New Roman"/>
          <w:szCs w:val="24"/>
        </w:rPr>
        <w:t>πλειστηριάζονται</w:t>
      </w:r>
      <w:proofErr w:type="spellEnd"/>
      <w:r>
        <w:rPr>
          <w:rFonts w:eastAsia="Times New Roman" w:cs="Times New Roman"/>
          <w:szCs w:val="24"/>
        </w:rPr>
        <w:t xml:space="preserve">. Είναι άνθρωποι στους οποίους η </w:t>
      </w:r>
      <w:r>
        <w:rPr>
          <w:rFonts w:eastAsia="Times New Roman" w:cs="Times New Roman"/>
          <w:szCs w:val="24"/>
        </w:rPr>
        <w:t>Κ</w:t>
      </w:r>
      <w:r>
        <w:rPr>
          <w:rFonts w:eastAsia="Times New Roman" w:cs="Times New Roman"/>
          <w:szCs w:val="24"/>
        </w:rPr>
        <w:t>υ</w:t>
      </w:r>
      <w:r>
        <w:rPr>
          <w:rFonts w:eastAsia="Times New Roman" w:cs="Times New Roman"/>
          <w:szCs w:val="24"/>
        </w:rPr>
        <w:t>βέρνηση ΣΥΡΙΖΑ-ΑΝΕΛ τότε έταξε ελπίδα το 2015 και δ</w:t>
      </w:r>
      <w:r w:rsidRPr="005A1252">
        <w:rPr>
          <w:rFonts w:eastAsia="Times New Roman" w:cs="Times New Roman"/>
          <w:szCs w:val="24"/>
        </w:rPr>
        <w:t xml:space="preserve">υστυχώς αυτή η ελπίδα ποτέ δεν έχει φτάσει </w:t>
      </w:r>
      <w:r>
        <w:rPr>
          <w:rFonts w:eastAsia="Times New Roman" w:cs="Times New Roman"/>
          <w:szCs w:val="24"/>
        </w:rPr>
        <w:t xml:space="preserve">κι </w:t>
      </w:r>
      <w:r w:rsidRPr="005A1252">
        <w:rPr>
          <w:rFonts w:eastAsia="Times New Roman" w:cs="Times New Roman"/>
          <w:szCs w:val="24"/>
        </w:rPr>
        <w:t xml:space="preserve">ούτε βλέπω να φτάνει στον προορισμό </w:t>
      </w:r>
      <w:r>
        <w:rPr>
          <w:rFonts w:eastAsia="Times New Roman" w:cs="Times New Roman"/>
          <w:szCs w:val="24"/>
        </w:rPr>
        <w:t>της.</w:t>
      </w:r>
    </w:p>
    <w:p w14:paraId="219DA3AB"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Π</w:t>
      </w:r>
      <w:r w:rsidRPr="005A1252">
        <w:rPr>
          <w:rFonts w:eastAsia="Times New Roman" w:cs="Times New Roman"/>
          <w:szCs w:val="24"/>
        </w:rPr>
        <w:t>αράλληλα</w:t>
      </w:r>
      <w:r>
        <w:rPr>
          <w:rFonts w:eastAsia="Times New Roman" w:cs="Times New Roman"/>
          <w:szCs w:val="24"/>
        </w:rPr>
        <w:t>,</w:t>
      </w:r>
      <w:r w:rsidRPr="005A1252">
        <w:rPr>
          <w:rFonts w:eastAsia="Times New Roman" w:cs="Times New Roman"/>
          <w:szCs w:val="24"/>
        </w:rPr>
        <w:t xml:space="preserve"> σε όλα αυτά τα </w:t>
      </w:r>
      <w:r>
        <w:rPr>
          <w:rFonts w:eastAsia="Times New Roman" w:cs="Times New Roman"/>
          <w:szCs w:val="24"/>
        </w:rPr>
        <w:t>χρόνια της διακυβέρνησης ΣΥΡΙΖΑ-</w:t>
      </w:r>
      <w:r w:rsidRPr="005A1252">
        <w:rPr>
          <w:rFonts w:eastAsia="Times New Roman" w:cs="Times New Roman"/>
          <w:szCs w:val="24"/>
        </w:rPr>
        <w:t xml:space="preserve">ΑΝΕΛ </w:t>
      </w:r>
      <w:r>
        <w:rPr>
          <w:rFonts w:eastAsia="Times New Roman" w:cs="Times New Roman"/>
          <w:szCs w:val="24"/>
        </w:rPr>
        <w:t xml:space="preserve">έχουμε δει </w:t>
      </w:r>
      <w:r w:rsidRPr="005A1252">
        <w:rPr>
          <w:rFonts w:eastAsia="Times New Roman" w:cs="Times New Roman"/>
          <w:szCs w:val="24"/>
        </w:rPr>
        <w:t>και έχουμε γίνει μάρτυρες μιας φ</w:t>
      </w:r>
      <w:r>
        <w:rPr>
          <w:rFonts w:eastAsia="Times New Roman" w:cs="Times New Roman"/>
          <w:szCs w:val="24"/>
        </w:rPr>
        <w:t>ορομπηχτικής</w:t>
      </w:r>
      <w:r w:rsidRPr="005A1252">
        <w:rPr>
          <w:rFonts w:eastAsia="Times New Roman" w:cs="Times New Roman"/>
          <w:szCs w:val="24"/>
        </w:rPr>
        <w:t xml:space="preserve"> και ληστρικής επιδρομής</w:t>
      </w:r>
      <w:r>
        <w:rPr>
          <w:rFonts w:eastAsia="Times New Roman" w:cs="Times New Roman"/>
          <w:szCs w:val="24"/>
        </w:rPr>
        <w:t>,</w:t>
      </w:r>
      <w:r w:rsidRPr="005A1252">
        <w:rPr>
          <w:rFonts w:eastAsia="Times New Roman" w:cs="Times New Roman"/>
          <w:szCs w:val="24"/>
        </w:rPr>
        <w:t xml:space="preserve"> που</w:t>
      </w:r>
      <w:r>
        <w:rPr>
          <w:rFonts w:eastAsia="Times New Roman" w:cs="Times New Roman"/>
          <w:szCs w:val="24"/>
        </w:rPr>
        <w:t xml:space="preserve"> στην κυριολεξία έχει εξαϋλώσει</w:t>
      </w:r>
      <w:r w:rsidRPr="005A1252">
        <w:rPr>
          <w:rFonts w:eastAsia="Times New Roman" w:cs="Times New Roman"/>
          <w:szCs w:val="24"/>
        </w:rPr>
        <w:t xml:space="preserve"> το οποιοδήποτε πορτοφόλι μπορούσε να έχει ο φορολογούμενος Έλληνας πολίτης</w:t>
      </w:r>
      <w:r>
        <w:rPr>
          <w:rFonts w:eastAsia="Times New Roman" w:cs="Times New Roman"/>
          <w:szCs w:val="24"/>
        </w:rPr>
        <w:t xml:space="preserve">. </w:t>
      </w:r>
    </w:p>
    <w:p w14:paraId="219DA3AC"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lastRenderedPageBreak/>
        <w:t>Σ</w:t>
      </w:r>
      <w:r w:rsidRPr="005A1252">
        <w:rPr>
          <w:rFonts w:eastAsia="Times New Roman" w:cs="Times New Roman"/>
          <w:szCs w:val="24"/>
        </w:rPr>
        <w:t>ήμερα</w:t>
      </w:r>
      <w:r>
        <w:rPr>
          <w:rFonts w:eastAsia="Times New Roman" w:cs="Times New Roman"/>
          <w:szCs w:val="24"/>
        </w:rPr>
        <w:t>,</w:t>
      </w:r>
      <w:r w:rsidRPr="005A1252">
        <w:rPr>
          <w:rFonts w:eastAsia="Times New Roman" w:cs="Times New Roman"/>
          <w:szCs w:val="24"/>
        </w:rPr>
        <w:t xml:space="preserve"> λοιπόν </w:t>
      </w:r>
      <w:r>
        <w:rPr>
          <w:rFonts w:eastAsia="Times New Roman" w:cs="Times New Roman"/>
          <w:szCs w:val="24"/>
        </w:rPr>
        <w:t>-</w:t>
      </w:r>
      <w:r w:rsidRPr="005A1252">
        <w:rPr>
          <w:rFonts w:eastAsia="Times New Roman" w:cs="Times New Roman"/>
          <w:szCs w:val="24"/>
        </w:rPr>
        <w:t>και έχει ακουστεί και από αρκετούς συναδέλφους</w:t>
      </w:r>
      <w:r>
        <w:rPr>
          <w:rFonts w:eastAsia="Times New Roman" w:cs="Times New Roman"/>
          <w:szCs w:val="24"/>
        </w:rPr>
        <w:t>-</w:t>
      </w:r>
      <w:r w:rsidRPr="005A1252">
        <w:rPr>
          <w:rFonts w:eastAsia="Times New Roman" w:cs="Times New Roman"/>
          <w:szCs w:val="24"/>
        </w:rPr>
        <w:t xml:space="preserve"> </w:t>
      </w:r>
      <w:r>
        <w:rPr>
          <w:rFonts w:eastAsia="Times New Roman" w:cs="Times New Roman"/>
          <w:szCs w:val="24"/>
        </w:rPr>
        <w:t>έρχεστε εδώ πιστοί σ</w:t>
      </w:r>
      <w:r w:rsidRPr="005A1252">
        <w:rPr>
          <w:rFonts w:eastAsia="Times New Roman" w:cs="Times New Roman"/>
          <w:szCs w:val="24"/>
        </w:rPr>
        <w:t xml:space="preserve">το γνωστό </w:t>
      </w:r>
      <w:r>
        <w:rPr>
          <w:rFonts w:eastAsia="Times New Roman" w:cs="Times New Roman"/>
          <w:szCs w:val="24"/>
        </w:rPr>
        <w:t>«</w:t>
      </w:r>
      <w:r w:rsidRPr="005A1252">
        <w:rPr>
          <w:rFonts w:eastAsia="Times New Roman" w:cs="Times New Roman"/>
          <w:szCs w:val="24"/>
        </w:rPr>
        <w:t>να σε κάψω Γιάννη</w:t>
      </w:r>
      <w:r>
        <w:rPr>
          <w:rFonts w:eastAsia="Times New Roman" w:cs="Times New Roman"/>
          <w:szCs w:val="24"/>
        </w:rPr>
        <w:t>,</w:t>
      </w:r>
      <w:r w:rsidRPr="005A1252">
        <w:rPr>
          <w:rFonts w:eastAsia="Times New Roman" w:cs="Times New Roman"/>
          <w:szCs w:val="24"/>
        </w:rPr>
        <w:t xml:space="preserve"> να σ</w:t>
      </w:r>
      <w:r w:rsidRPr="005A1252">
        <w:rPr>
          <w:rFonts w:eastAsia="Times New Roman" w:cs="Times New Roman"/>
          <w:szCs w:val="24"/>
        </w:rPr>
        <w:t>ε αλείψω λάδι</w:t>
      </w:r>
      <w:r>
        <w:rPr>
          <w:rFonts w:eastAsia="Times New Roman" w:cs="Times New Roman"/>
          <w:szCs w:val="24"/>
        </w:rPr>
        <w:t>», να απαλύνετε</w:t>
      </w:r>
      <w:r w:rsidRPr="005A1252">
        <w:rPr>
          <w:rFonts w:eastAsia="Times New Roman" w:cs="Times New Roman"/>
          <w:szCs w:val="24"/>
        </w:rPr>
        <w:t xml:space="preserve"> τον πόνο των Ελλήνων πολιτών με ένα νομοσχέδιο που κ</w:t>
      </w:r>
      <w:r>
        <w:rPr>
          <w:rFonts w:eastAsia="Times New Roman" w:cs="Times New Roman"/>
          <w:szCs w:val="24"/>
        </w:rPr>
        <w:t>ατά τη</w:t>
      </w:r>
      <w:r w:rsidRPr="005A1252">
        <w:rPr>
          <w:rFonts w:eastAsia="Times New Roman" w:cs="Times New Roman"/>
          <w:szCs w:val="24"/>
        </w:rPr>
        <w:t xml:space="preserve"> δική σας λογική επιλύει τα πάντα</w:t>
      </w:r>
      <w:r>
        <w:rPr>
          <w:rFonts w:eastAsia="Times New Roman" w:cs="Times New Roman"/>
          <w:szCs w:val="24"/>
        </w:rPr>
        <w:t>. Σ</w:t>
      </w:r>
      <w:r w:rsidRPr="005A1252">
        <w:rPr>
          <w:rFonts w:eastAsia="Times New Roman" w:cs="Times New Roman"/>
          <w:szCs w:val="24"/>
        </w:rPr>
        <w:t>την ουσία</w:t>
      </w:r>
      <w:r>
        <w:rPr>
          <w:rFonts w:eastAsia="Times New Roman" w:cs="Times New Roman"/>
          <w:szCs w:val="24"/>
        </w:rPr>
        <w:t xml:space="preserve">, όμως, άλλα λέει, </w:t>
      </w:r>
      <w:r w:rsidRPr="005A1252">
        <w:rPr>
          <w:rFonts w:eastAsia="Times New Roman" w:cs="Times New Roman"/>
          <w:szCs w:val="24"/>
        </w:rPr>
        <w:t>άλλα εννοεί και άλλα κάνει</w:t>
      </w:r>
      <w:r>
        <w:rPr>
          <w:rFonts w:eastAsia="Times New Roman" w:cs="Times New Roman"/>
          <w:szCs w:val="24"/>
        </w:rPr>
        <w:t>.</w:t>
      </w:r>
    </w:p>
    <w:p w14:paraId="219DA3AD"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Με τη δύναμη της</w:t>
      </w:r>
      <w:r w:rsidRPr="005A1252">
        <w:rPr>
          <w:rFonts w:eastAsia="Times New Roman" w:cs="Times New Roman"/>
          <w:szCs w:val="24"/>
        </w:rPr>
        <w:t xml:space="preserve"> επικοινωνία</w:t>
      </w:r>
      <w:r>
        <w:rPr>
          <w:rFonts w:eastAsia="Times New Roman" w:cs="Times New Roman"/>
          <w:szCs w:val="24"/>
        </w:rPr>
        <w:t>ς, λοιπόν, η Κ</w:t>
      </w:r>
      <w:r w:rsidRPr="005A1252">
        <w:rPr>
          <w:rFonts w:eastAsia="Times New Roman" w:cs="Times New Roman"/>
          <w:szCs w:val="24"/>
        </w:rPr>
        <w:t>υβέρνηση φέρνει ένα σχέδιο νόμου να</w:t>
      </w:r>
      <w:r w:rsidRPr="005A1252">
        <w:rPr>
          <w:rFonts w:eastAsia="Times New Roman" w:cs="Times New Roman"/>
          <w:szCs w:val="24"/>
        </w:rPr>
        <w:t xml:space="preserve"> ρυθμίσει </w:t>
      </w:r>
      <w:r>
        <w:rPr>
          <w:rFonts w:eastAsia="Times New Roman" w:cs="Times New Roman"/>
          <w:szCs w:val="24"/>
        </w:rPr>
        <w:t>τις</w:t>
      </w:r>
      <w:r w:rsidRPr="005A1252">
        <w:rPr>
          <w:rFonts w:eastAsia="Times New Roman" w:cs="Times New Roman"/>
          <w:szCs w:val="24"/>
        </w:rPr>
        <w:t xml:space="preserve"> </w:t>
      </w:r>
      <w:proofErr w:type="spellStart"/>
      <w:r>
        <w:rPr>
          <w:rFonts w:eastAsia="Times New Roman" w:cs="Times New Roman"/>
          <w:szCs w:val="24"/>
        </w:rPr>
        <w:t>εκατόν</w:t>
      </w:r>
      <w:proofErr w:type="spellEnd"/>
      <w:r>
        <w:rPr>
          <w:rFonts w:eastAsia="Times New Roman" w:cs="Times New Roman"/>
          <w:szCs w:val="24"/>
        </w:rPr>
        <w:t xml:space="preserve"> είκοσι </w:t>
      </w:r>
      <w:r w:rsidRPr="005A1252">
        <w:rPr>
          <w:rFonts w:eastAsia="Times New Roman" w:cs="Times New Roman"/>
          <w:szCs w:val="24"/>
        </w:rPr>
        <w:t>δόσεις</w:t>
      </w:r>
      <w:r>
        <w:rPr>
          <w:rFonts w:eastAsia="Times New Roman" w:cs="Times New Roman"/>
          <w:szCs w:val="24"/>
        </w:rPr>
        <w:t>,</w:t>
      </w:r>
      <w:r w:rsidRPr="005A1252">
        <w:rPr>
          <w:rFonts w:eastAsia="Times New Roman" w:cs="Times New Roman"/>
          <w:szCs w:val="24"/>
        </w:rPr>
        <w:t xml:space="preserve"> που στην ουσία δεν είναι </w:t>
      </w:r>
      <w:proofErr w:type="spellStart"/>
      <w:r>
        <w:rPr>
          <w:rFonts w:eastAsia="Times New Roman" w:cs="Times New Roman"/>
          <w:szCs w:val="24"/>
        </w:rPr>
        <w:t>εκατόν</w:t>
      </w:r>
      <w:proofErr w:type="spellEnd"/>
      <w:r>
        <w:rPr>
          <w:rFonts w:eastAsia="Times New Roman" w:cs="Times New Roman"/>
          <w:szCs w:val="24"/>
        </w:rPr>
        <w:t xml:space="preserve"> είκοσι</w:t>
      </w:r>
      <w:r>
        <w:rPr>
          <w:rFonts w:eastAsia="Times New Roman" w:cs="Times New Roman"/>
          <w:szCs w:val="24"/>
        </w:rPr>
        <w:t xml:space="preserve">. Κύριοι συνάδελφοι, στα λόγια είναι </w:t>
      </w:r>
      <w:proofErr w:type="spellStart"/>
      <w:r>
        <w:rPr>
          <w:rFonts w:eastAsia="Times New Roman" w:cs="Times New Roman"/>
          <w:szCs w:val="24"/>
        </w:rPr>
        <w:t>εκατόν</w:t>
      </w:r>
      <w:proofErr w:type="spellEnd"/>
      <w:r>
        <w:rPr>
          <w:rFonts w:eastAsia="Times New Roman" w:cs="Times New Roman"/>
          <w:szCs w:val="24"/>
        </w:rPr>
        <w:t xml:space="preserve"> είκοσι </w:t>
      </w:r>
      <w:r>
        <w:rPr>
          <w:rFonts w:eastAsia="Times New Roman" w:cs="Times New Roman"/>
          <w:szCs w:val="24"/>
        </w:rPr>
        <w:t>δόσεις. Κ</w:t>
      </w:r>
      <w:r w:rsidRPr="005A1252">
        <w:rPr>
          <w:rFonts w:eastAsia="Times New Roman" w:cs="Times New Roman"/>
          <w:szCs w:val="24"/>
        </w:rPr>
        <w:t>αι είναι στα λόγια</w:t>
      </w:r>
      <w:r>
        <w:rPr>
          <w:rFonts w:eastAsia="Times New Roman" w:cs="Times New Roman"/>
          <w:szCs w:val="24"/>
        </w:rPr>
        <w:t>,</w:t>
      </w:r>
      <w:r w:rsidRPr="005A1252">
        <w:rPr>
          <w:rFonts w:eastAsia="Times New Roman" w:cs="Times New Roman"/>
          <w:szCs w:val="24"/>
        </w:rPr>
        <w:t xml:space="preserve"> γιατί </w:t>
      </w:r>
      <w:r>
        <w:rPr>
          <w:rFonts w:eastAsia="Times New Roman" w:cs="Times New Roman"/>
          <w:szCs w:val="24"/>
        </w:rPr>
        <w:t xml:space="preserve">για </w:t>
      </w:r>
      <w:r w:rsidRPr="005A1252">
        <w:rPr>
          <w:rFonts w:eastAsia="Times New Roman" w:cs="Times New Roman"/>
          <w:szCs w:val="24"/>
        </w:rPr>
        <w:t xml:space="preserve">τα νομικά πρόσωπα είναι μόλις </w:t>
      </w:r>
      <w:r>
        <w:rPr>
          <w:rFonts w:eastAsia="Times New Roman" w:cs="Times New Roman"/>
          <w:szCs w:val="24"/>
        </w:rPr>
        <w:t xml:space="preserve">στις </w:t>
      </w:r>
      <w:r>
        <w:rPr>
          <w:rFonts w:eastAsia="Times New Roman" w:cs="Times New Roman"/>
          <w:szCs w:val="24"/>
        </w:rPr>
        <w:t>δεκαοκτώ</w:t>
      </w:r>
      <w:r w:rsidRPr="005A1252">
        <w:rPr>
          <w:rFonts w:eastAsia="Times New Roman" w:cs="Times New Roman"/>
          <w:szCs w:val="24"/>
        </w:rPr>
        <w:t xml:space="preserve"> από τις </w:t>
      </w:r>
      <w:proofErr w:type="spellStart"/>
      <w:r>
        <w:rPr>
          <w:rFonts w:eastAsia="Times New Roman" w:cs="Times New Roman"/>
          <w:szCs w:val="24"/>
        </w:rPr>
        <w:t>εκατόν</w:t>
      </w:r>
      <w:proofErr w:type="spellEnd"/>
      <w:r>
        <w:rPr>
          <w:rFonts w:eastAsia="Times New Roman" w:cs="Times New Roman"/>
          <w:szCs w:val="24"/>
        </w:rPr>
        <w:t xml:space="preserve"> είκοσι </w:t>
      </w:r>
      <w:r w:rsidRPr="005A1252">
        <w:rPr>
          <w:rFonts w:eastAsia="Times New Roman" w:cs="Times New Roman"/>
          <w:szCs w:val="24"/>
        </w:rPr>
        <w:t xml:space="preserve">που λέτε και αντί για τις </w:t>
      </w:r>
      <w:r>
        <w:rPr>
          <w:rFonts w:eastAsia="Times New Roman" w:cs="Times New Roman"/>
          <w:szCs w:val="24"/>
        </w:rPr>
        <w:t>δώδεκα</w:t>
      </w:r>
      <w:r>
        <w:rPr>
          <w:rFonts w:eastAsia="Times New Roman" w:cs="Times New Roman"/>
          <w:szCs w:val="24"/>
        </w:rPr>
        <w:t>,</w:t>
      </w:r>
      <w:r w:rsidRPr="005A1252">
        <w:rPr>
          <w:rFonts w:eastAsia="Times New Roman" w:cs="Times New Roman"/>
          <w:szCs w:val="24"/>
        </w:rPr>
        <w:t xml:space="preserve"> που έτσι κι αλλιώς ισχύει στο σύστημα της εφορίας μέχρι σήμερα</w:t>
      </w:r>
      <w:r>
        <w:rPr>
          <w:rFonts w:eastAsia="Times New Roman" w:cs="Times New Roman"/>
          <w:szCs w:val="24"/>
        </w:rPr>
        <w:t>.</w:t>
      </w:r>
    </w:p>
    <w:p w14:paraId="219DA3AE" w14:textId="77777777" w:rsidR="00656A4F" w:rsidRDefault="000C25FA">
      <w:pPr>
        <w:spacing w:line="600" w:lineRule="auto"/>
        <w:ind w:firstLine="720"/>
        <w:jc w:val="both"/>
        <w:rPr>
          <w:rFonts w:eastAsia="Times New Roman" w:cs="Times New Roman"/>
          <w:color w:val="000000" w:themeColor="text1"/>
          <w:szCs w:val="24"/>
        </w:rPr>
      </w:pPr>
      <w:r>
        <w:rPr>
          <w:rFonts w:eastAsia="Times New Roman" w:cs="Times New Roman"/>
          <w:szCs w:val="24"/>
        </w:rPr>
        <w:t>Ε</w:t>
      </w:r>
      <w:r w:rsidRPr="005A1252">
        <w:rPr>
          <w:rFonts w:eastAsia="Times New Roman" w:cs="Times New Roman"/>
          <w:szCs w:val="24"/>
        </w:rPr>
        <w:t>ίναι στα λόγια</w:t>
      </w:r>
      <w:r>
        <w:rPr>
          <w:rFonts w:eastAsia="Times New Roman" w:cs="Times New Roman"/>
          <w:szCs w:val="24"/>
        </w:rPr>
        <w:t>,</w:t>
      </w:r>
      <w:r w:rsidRPr="005A1252">
        <w:rPr>
          <w:rFonts w:eastAsia="Times New Roman" w:cs="Times New Roman"/>
          <w:szCs w:val="24"/>
        </w:rPr>
        <w:t xml:space="preserve"> για</w:t>
      </w:r>
      <w:r>
        <w:rPr>
          <w:rFonts w:eastAsia="Times New Roman" w:cs="Times New Roman"/>
          <w:szCs w:val="24"/>
        </w:rPr>
        <w:t>τί είναι ριγμένοι οι πολύτεκνοι. Δε</w:t>
      </w:r>
      <w:r w:rsidRPr="005A1252">
        <w:rPr>
          <w:rFonts w:eastAsia="Times New Roman" w:cs="Times New Roman"/>
          <w:szCs w:val="24"/>
        </w:rPr>
        <w:t>ν έχετε π</w:t>
      </w:r>
      <w:r>
        <w:rPr>
          <w:rFonts w:eastAsia="Times New Roman" w:cs="Times New Roman"/>
          <w:szCs w:val="24"/>
        </w:rPr>
        <w:t>ροβλέψει τίποτα γι’</w:t>
      </w:r>
      <w:r w:rsidRPr="005A1252">
        <w:rPr>
          <w:rFonts w:eastAsia="Times New Roman" w:cs="Times New Roman"/>
          <w:szCs w:val="24"/>
        </w:rPr>
        <w:t xml:space="preserve"> </w:t>
      </w:r>
      <w:r>
        <w:rPr>
          <w:rFonts w:eastAsia="Times New Roman" w:cs="Times New Roman"/>
          <w:szCs w:val="24"/>
        </w:rPr>
        <w:t>αυτούς. Α</w:t>
      </w:r>
      <w:r w:rsidRPr="005A1252">
        <w:rPr>
          <w:rFonts w:eastAsia="Times New Roman" w:cs="Times New Roman"/>
          <w:szCs w:val="24"/>
        </w:rPr>
        <w:t>ντιθέτως για τους αγρότες έχετε προβλέψει τα πάντα</w:t>
      </w:r>
      <w:r>
        <w:rPr>
          <w:rFonts w:eastAsia="Times New Roman" w:cs="Times New Roman"/>
          <w:szCs w:val="24"/>
        </w:rPr>
        <w:t>. Και οι επιχειρήσεις</w:t>
      </w:r>
      <w:r w:rsidRPr="005A1252">
        <w:rPr>
          <w:rFonts w:eastAsia="Times New Roman" w:cs="Times New Roman"/>
          <w:szCs w:val="24"/>
        </w:rPr>
        <w:t xml:space="preserve"> αναζητούν μάταια μία ανάσα ρευστότητας</w:t>
      </w:r>
      <w:r>
        <w:rPr>
          <w:rFonts w:eastAsia="Times New Roman" w:cs="Times New Roman"/>
          <w:szCs w:val="24"/>
        </w:rPr>
        <w:t>. Τ</w:t>
      </w:r>
      <w:r w:rsidRPr="005A1252">
        <w:rPr>
          <w:rFonts w:eastAsia="Times New Roman" w:cs="Times New Roman"/>
          <w:szCs w:val="24"/>
        </w:rPr>
        <w:t>α πράγματα γίνονται ακόμη δυσκολότερα αν πάμε να αναλύσουμε τα χρέη των ασφαλιστικών ταμείων</w:t>
      </w:r>
      <w:r>
        <w:rPr>
          <w:rFonts w:eastAsia="Times New Roman" w:cs="Times New Roman"/>
          <w:szCs w:val="24"/>
        </w:rPr>
        <w:t>,</w:t>
      </w:r>
      <w:r w:rsidRPr="005A1252">
        <w:rPr>
          <w:rFonts w:eastAsia="Times New Roman" w:cs="Times New Roman"/>
          <w:szCs w:val="24"/>
        </w:rPr>
        <w:t xml:space="preserve"> ενώ για χρέη σε δήμους </w:t>
      </w:r>
      <w:r w:rsidRPr="005A1252">
        <w:rPr>
          <w:rFonts w:eastAsia="Times New Roman" w:cs="Times New Roman"/>
          <w:szCs w:val="24"/>
        </w:rPr>
        <w:lastRenderedPageBreak/>
        <w:t xml:space="preserve">και στην </w:t>
      </w:r>
      <w:r w:rsidRPr="005A1252">
        <w:rPr>
          <w:rFonts w:eastAsia="Times New Roman" w:cs="Times New Roman"/>
          <w:szCs w:val="24"/>
        </w:rPr>
        <w:t>τοπική αυτοδιοίκηση</w:t>
      </w:r>
      <w:r w:rsidRPr="005A1252">
        <w:rPr>
          <w:rFonts w:eastAsia="Times New Roman" w:cs="Times New Roman"/>
          <w:szCs w:val="24"/>
        </w:rPr>
        <w:t xml:space="preserve"> είστε σε </w:t>
      </w:r>
      <w:r w:rsidRPr="00DA6AEA">
        <w:rPr>
          <w:rFonts w:eastAsia="Times New Roman" w:cs="Times New Roman"/>
          <w:color w:val="000000" w:themeColor="text1"/>
          <w:szCs w:val="24"/>
        </w:rPr>
        <w:t>αντίθεση με την επικοινωνιακή πολιτική της κοροϊδίας και πρ</w:t>
      </w:r>
      <w:r w:rsidRPr="00DA6AEA">
        <w:rPr>
          <w:rFonts w:eastAsia="Times New Roman" w:cs="Times New Roman"/>
          <w:color w:val="000000" w:themeColor="text1"/>
          <w:szCs w:val="24"/>
        </w:rPr>
        <w:t xml:space="preserve">οβλέπετε </w:t>
      </w:r>
      <w:r w:rsidRPr="00DA6AEA">
        <w:rPr>
          <w:rFonts w:eastAsia="Times New Roman" w:cs="Times New Roman"/>
          <w:color w:val="000000" w:themeColor="text1"/>
          <w:szCs w:val="24"/>
        </w:rPr>
        <w:t>εκατό</w:t>
      </w:r>
      <w:r w:rsidRPr="00DA6AEA">
        <w:rPr>
          <w:rFonts w:eastAsia="Times New Roman" w:cs="Times New Roman"/>
          <w:color w:val="000000" w:themeColor="text1"/>
          <w:szCs w:val="24"/>
        </w:rPr>
        <w:t xml:space="preserve"> δόσεις και όχι </w:t>
      </w:r>
      <w:proofErr w:type="spellStart"/>
      <w:r w:rsidRPr="00DA6AEA">
        <w:rPr>
          <w:rFonts w:eastAsia="Times New Roman" w:cs="Times New Roman"/>
          <w:color w:val="000000" w:themeColor="text1"/>
          <w:szCs w:val="24"/>
        </w:rPr>
        <w:t>εκατόν</w:t>
      </w:r>
      <w:proofErr w:type="spellEnd"/>
      <w:r w:rsidRPr="00DA6AEA">
        <w:rPr>
          <w:rFonts w:eastAsia="Times New Roman" w:cs="Times New Roman"/>
          <w:color w:val="000000" w:themeColor="text1"/>
          <w:szCs w:val="24"/>
        </w:rPr>
        <w:t xml:space="preserve"> είκοσι </w:t>
      </w:r>
      <w:r w:rsidRPr="00DA6AEA">
        <w:rPr>
          <w:rFonts w:eastAsia="Times New Roman" w:cs="Times New Roman"/>
          <w:color w:val="000000" w:themeColor="text1"/>
          <w:szCs w:val="24"/>
        </w:rPr>
        <w:t xml:space="preserve">δόσεις. Άρα δεν είναι </w:t>
      </w:r>
      <w:proofErr w:type="spellStart"/>
      <w:r w:rsidRPr="00DA6AEA">
        <w:rPr>
          <w:rFonts w:eastAsia="Times New Roman" w:cs="Times New Roman"/>
          <w:color w:val="000000" w:themeColor="text1"/>
          <w:szCs w:val="24"/>
        </w:rPr>
        <w:t>εκατόν</w:t>
      </w:r>
      <w:proofErr w:type="spellEnd"/>
      <w:r w:rsidRPr="00DA6AEA">
        <w:rPr>
          <w:rFonts w:eastAsia="Times New Roman" w:cs="Times New Roman"/>
          <w:color w:val="000000" w:themeColor="text1"/>
          <w:szCs w:val="24"/>
        </w:rPr>
        <w:t xml:space="preserve"> είκοσι </w:t>
      </w:r>
      <w:r w:rsidRPr="00DA6AEA">
        <w:rPr>
          <w:rFonts w:eastAsia="Times New Roman" w:cs="Times New Roman"/>
          <w:color w:val="000000" w:themeColor="text1"/>
          <w:szCs w:val="24"/>
        </w:rPr>
        <w:t>οι δόσεις σε όλα, αγαπητοί συνάδελφοι Βουλευτές.</w:t>
      </w:r>
    </w:p>
    <w:p w14:paraId="219DA3AF" w14:textId="77777777" w:rsidR="00656A4F" w:rsidRDefault="000C25FA">
      <w:pPr>
        <w:spacing w:line="600" w:lineRule="auto"/>
        <w:ind w:firstLine="720"/>
        <w:jc w:val="both"/>
        <w:rPr>
          <w:rFonts w:eastAsia="Times New Roman" w:cs="Times New Roman"/>
          <w:color w:val="000000" w:themeColor="text1"/>
          <w:szCs w:val="24"/>
        </w:rPr>
      </w:pPr>
      <w:r w:rsidRPr="00DA6AEA">
        <w:rPr>
          <w:rFonts w:eastAsia="Times New Roman" w:cs="Times New Roman"/>
          <w:b/>
          <w:color w:val="000000" w:themeColor="text1"/>
          <w:szCs w:val="24"/>
        </w:rPr>
        <w:t>ΔΗΜΗΤΡΙΟΣ ΓΑΚΗΣ:</w:t>
      </w:r>
      <w:r w:rsidRPr="00DA6AEA">
        <w:rPr>
          <w:rFonts w:eastAsia="Times New Roman" w:cs="Times New Roman"/>
          <w:color w:val="000000" w:themeColor="text1"/>
          <w:szCs w:val="24"/>
        </w:rPr>
        <w:t xml:space="preserve"> Έως </w:t>
      </w:r>
      <w:proofErr w:type="spellStart"/>
      <w:r w:rsidRPr="00DA6AEA">
        <w:rPr>
          <w:rFonts w:eastAsia="Times New Roman" w:cs="Times New Roman"/>
          <w:color w:val="000000" w:themeColor="text1"/>
          <w:szCs w:val="24"/>
        </w:rPr>
        <w:t>εκατόν</w:t>
      </w:r>
      <w:proofErr w:type="spellEnd"/>
      <w:r w:rsidRPr="00DA6AEA">
        <w:rPr>
          <w:rFonts w:eastAsia="Times New Roman" w:cs="Times New Roman"/>
          <w:color w:val="000000" w:themeColor="text1"/>
          <w:szCs w:val="24"/>
        </w:rPr>
        <w:t xml:space="preserve"> είκοσι </w:t>
      </w:r>
      <w:r w:rsidRPr="00DA6AEA">
        <w:rPr>
          <w:rFonts w:eastAsia="Times New Roman" w:cs="Times New Roman"/>
          <w:color w:val="000000" w:themeColor="text1"/>
          <w:szCs w:val="24"/>
        </w:rPr>
        <w:t>δόσεις.</w:t>
      </w:r>
    </w:p>
    <w:p w14:paraId="219DA3B0" w14:textId="77777777" w:rsidR="00656A4F" w:rsidRDefault="000C25FA">
      <w:pPr>
        <w:spacing w:line="600" w:lineRule="auto"/>
        <w:ind w:firstLine="720"/>
        <w:jc w:val="both"/>
        <w:rPr>
          <w:rFonts w:eastAsia="Times New Roman" w:cs="Times New Roman"/>
          <w:color w:val="000000" w:themeColor="text1"/>
          <w:szCs w:val="24"/>
        </w:rPr>
      </w:pPr>
      <w:r w:rsidRPr="00DA6AEA">
        <w:rPr>
          <w:rFonts w:eastAsia="Times New Roman" w:cs="Times New Roman"/>
          <w:b/>
          <w:color w:val="000000" w:themeColor="text1"/>
          <w:szCs w:val="24"/>
        </w:rPr>
        <w:t>ΜΑΡΙΟΣ ΓΕΩΡΓΙΑΔΗΣ (Ζ΄ Αντιπρόεδρος της Βουλής):</w:t>
      </w:r>
      <w:r w:rsidRPr="00DA6AEA">
        <w:rPr>
          <w:rFonts w:eastAsia="Times New Roman" w:cs="Times New Roman"/>
          <w:color w:val="000000" w:themeColor="text1"/>
          <w:szCs w:val="24"/>
        </w:rPr>
        <w:t xml:space="preserve"> Σωστά είναι, έως </w:t>
      </w:r>
      <w:proofErr w:type="spellStart"/>
      <w:r w:rsidRPr="00DA6AEA">
        <w:rPr>
          <w:rFonts w:eastAsia="Times New Roman" w:cs="Times New Roman"/>
          <w:color w:val="000000" w:themeColor="text1"/>
          <w:szCs w:val="24"/>
        </w:rPr>
        <w:t>εκατόν</w:t>
      </w:r>
      <w:proofErr w:type="spellEnd"/>
      <w:r w:rsidRPr="00DA6AEA">
        <w:rPr>
          <w:rFonts w:eastAsia="Times New Roman" w:cs="Times New Roman"/>
          <w:color w:val="000000" w:themeColor="text1"/>
          <w:szCs w:val="24"/>
        </w:rPr>
        <w:t xml:space="preserve"> είκοσι </w:t>
      </w:r>
      <w:r w:rsidRPr="00DA6AEA">
        <w:rPr>
          <w:rFonts w:eastAsia="Times New Roman" w:cs="Times New Roman"/>
          <w:color w:val="000000" w:themeColor="text1"/>
          <w:szCs w:val="24"/>
        </w:rPr>
        <w:t>δόσει</w:t>
      </w:r>
      <w:r w:rsidRPr="00DA6AEA">
        <w:rPr>
          <w:rFonts w:eastAsia="Times New Roman" w:cs="Times New Roman"/>
          <w:color w:val="000000" w:themeColor="text1"/>
          <w:szCs w:val="24"/>
        </w:rPr>
        <w:t xml:space="preserve">ς! Εσείς λέτε για </w:t>
      </w:r>
      <w:proofErr w:type="spellStart"/>
      <w:r w:rsidRPr="00DA6AEA">
        <w:rPr>
          <w:rFonts w:eastAsia="Times New Roman" w:cs="Times New Roman"/>
          <w:color w:val="000000" w:themeColor="text1"/>
          <w:szCs w:val="24"/>
        </w:rPr>
        <w:t>εκατόν</w:t>
      </w:r>
      <w:proofErr w:type="spellEnd"/>
      <w:r w:rsidRPr="00DA6AEA">
        <w:rPr>
          <w:rFonts w:eastAsia="Times New Roman" w:cs="Times New Roman"/>
          <w:color w:val="000000" w:themeColor="text1"/>
          <w:szCs w:val="24"/>
        </w:rPr>
        <w:t xml:space="preserve"> είκοσι </w:t>
      </w:r>
      <w:r w:rsidRPr="00DA6AEA">
        <w:rPr>
          <w:rFonts w:eastAsia="Times New Roman" w:cs="Times New Roman"/>
          <w:color w:val="000000" w:themeColor="text1"/>
          <w:szCs w:val="24"/>
        </w:rPr>
        <w:t xml:space="preserve">δόσεις. Δεν λέτε το «έως». Αυτό που βαφτίζετε, όμως, προς τα έξω και το επικοινωνείτε -αυτό σας λέω- είναι οι </w:t>
      </w:r>
      <w:proofErr w:type="spellStart"/>
      <w:r w:rsidRPr="00DA6AEA">
        <w:rPr>
          <w:rFonts w:eastAsia="Times New Roman" w:cs="Times New Roman"/>
          <w:color w:val="000000" w:themeColor="text1"/>
          <w:szCs w:val="24"/>
        </w:rPr>
        <w:t>εκατόν</w:t>
      </w:r>
      <w:proofErr w:type="spellEnd"/>
      <w:r w:rsidRPr="00DA6AEA">
        <w:rPr>
          <w:rFonts w:eastAsia="Times New Roman" w:cs="Times New Roman"/>
          <w:color w:val="000000" w:themeColor="text1"/>
          <w:szCs w:val="24"/>
        </w:rPr>
        <w:t xml:space="preserve"> είκοσι </w:t>
      </w:r>
      <w:r w:rsidRPr="00DA6AEA">
        <w:rPr>
          <w:rFonts w:eastAsia="Times New Roman" w:cs="Times New Roman"/>
          <w:color w:val="000000" w:themeColor="text1"/>
          <w:szCs w:val="24"/>
        </w:rPr>
        <w:t xml:space="preserve">δόσεις. Δεν είναι όμως </w:t>
      </w:r>
      <w:proofErr w:type="spellStart"/>
      <w:r w:rsidRPr="00DA6AEA">
        <w:rPr>
          <w:rFonts w:eastAsia="Times New Roman" w:cs="Times New Roman"/>
          <w:color w:val="000000" w:themeColor="text1"/>
          <w:szCs w:val="24"/>
        </w:rPr>
        <w:t>εκατόν</w:t>
      </w:r>
      <w:proofErr w:type="spellEnd"/>
      <w:r w:rsidRPr="00DA6AEA">
        <w:rPr>
          <w:rFonts w:eastAsia="Times New Roman" w:cs="Times New Roman"/>
          <w:color w:val="000000" w:themeColor="text1"/>
          <w:szCs w:val="24"/>
        </w:rPr>
        <w:t xml:space="preserve"> είκοσι </w:t>
      </w:r>
      <w:r w:rsidRPr="00DA6AEA">
        <w:rPr>
          <w:rFonts w:eastAsia="Times New Roman" w:cs="Times New Roman"/>
          <w:color w:val="000000" w:themeColor="text1"/>
          <w:szCs w:val="24"/>
        </w:rPr>
        <w:t>οι δόσεις για όλους.</w:t>
      </w:r>
    </w:p>
    <w:p w14:paraId="219DA3B1" w14:textId="77777777" w:rsidR="00656A4F" w:rsidRDefault="000C25FA">
      <w:pPr>
        <w:spacing w:line="600" w:lineRule="auto"/>
        <w:ind w:firstLine="720"/>
        <w:jc w:val="both"/>
        <w:rPr>
          <w:rFonts w:eastAsia="Times New Roman" w:cs="Times New Roman"/>
          <w:szCs w:val="24"/>
        </w:rPr>
      </w:pPr>
      <w:r w:rsidRPr="002E73C0">
        <w:rPr>
          <w:rFonts w:eastAsia="Times New Roman" w:cs="Times New Roman"/>
          <w:szCs w:val="24"/>
        </w:rPr>
        <w:t>Σ</w:t>
      </w:r>
      <w:r w:rsidRPr="002E73C0">
        <w:rPr>
          <w:rFonts w:eastAsia="Times New Roman" w:cs="Times New Roman"/>
          <w:szCs w:val="24"/>
        </w:rPr>
        <w:t>τη ρύθμιση για τα ασφαλιστικά ταμεία</w:t>
      </w:r>
      <w:r w:rsidRPr="002E73C0">
        <w:rPr>
          <w:rFonts w:eastAsia="Times New Roman" w:cs="Times New Roman"/>
          <w:szCs w:val="24"/>
        </w:rPr>
        <w:t>,</w:t>
      </w:r>
      <w:r w:rsidRPr="002E73C0">
        <w:rPr>
          <w:rFonts w:eastAsia="Times New Roman" w:cs="Times New Roman"/>
          <w:szCs w:val="24"/>
        </w:rPr>
        <w:t xml:space="preserve"> δυστυχώς</w:t>
      </w:r>
      <w:r w:rsidRPr="002E73C0">
        <w:rPr>
          <w:rFonts w:eastAsia="Times New Roman" w:cs="Times New Roman"/>
          <w:szCs w:val="24"/>
        </w:rPr>
        <w:t>,</w:t>
      </w:r>
      <w:r w:rsidRPr="002E73C0">
        <w:rPr>
          <w:rFonts w:eastAsia="Times New Roman" w:cs="Times New Roman"/>
          <w:szCs w:val="24"/>
        </w:rPr>
        <w:t xml:space="preserve"> τα πράγματα είναι άκρως απαράδεκτα. Και εξηγούμαι: Το νομοσχέδιο επιχειρεί να αποκαταστήσει, τουλάχιστον όπως εσείς το επικοινωνείτε, τις προηγούμενες αδικίες του παλιού συστήματος. Όντως αυτό δημιούργησε υπέρογκες οφειλές </w:t>
      </w:r>
      <w:r>
        <w:rPr>
          <w:rFonts w:eastAsia="Times New Roman" w:cs="Times New Roman"/>
          <w:szCs w:val="24"/>
        </w:rPr>
        <w:t>στα ασφαλιστικά ταμεία</w:t>
      </w:r>
      <w:r>
        <w:rPr>
          <w:rFonts w:eastAsia="Times New Roman" w:cs="Times New Roman"/>
          <w:szCs w:val="24"/>
        </w:rPr>
        <w:t xml:space="preserve">. Γίνεται, δηλαδή, μία </w:t>
      </w:r>
      <w:r>
        <w:rPr>
          <w:rFonts w:eastAsia="Times New Roman" w:cs="Times New Roman"/>
          <w:szCs w:val="24"/>
        </w:rPr>
        <w:lastRenderedPageBreak/>
        <w:t xml:space="preserve">παραδοχή από την πλευρά σας ότι το προηγούμενο σύστημα λήστευε τους </w:t>
      </w:r>
      <w:proofErr w:type="spellStart"/>
      <w:r>
        <w:rPr>
          <w:rFonts w:eastAsia="Times New Roman" w:cs="Times New Roman"/>
          <w:szCs w:val="24"/>
        </w:rPr>
        <w:t>ασφαλιζόμενους</w:t>
      </w:r>
      <w:proofErr w:type="spellEnd"/>
      <w:r>
        <w:rPr>
          <w:rFonts w:eastAsia="Times New Roman" w:cs="Times New Roman"/>
          <w:szCs w:val="24"/>
        </w:rPr>
        <w:t xml:space="preserve"> και έρχεστε εσείς τώρα να το διορθώσετε. </w:t>
      </w:r>
    </w:p>
    <w:p w14:paraId="219DA3B2"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Αν διαβάσουμε, όμως, στη συνέχεια τους λόγους της απώλειας της ρύθμισης, βλέπουμε με έκπληξη πως εάν χαθεί η</w:t>
      </w:r>
      <w:r>
        <w:rPr>
          <w:rFonts w:eastAsia="Times New Roman" w:cs="Times New Roman"/>
          <w:szCs w:val="24"/>
        </w:rPr>
        <w:t xml:space="preserve"> ρύθμιση, το χρέος επανέρχεται στο ύψος της προηγούμενης οφειλής. Και σας ερωτώ: Πού είναι το αίσθημα δικαίου που έχετε εσείς αυτή τη στιγμή και το μοστράρετε σε όλον τον κόσμο; Δηλαδή όποιος έχει αδυναμία και χάνει τη ρύθμιση</w:t>
      </w:r>
      <w:r>
        <w:rPr>
          <w:rFonts w:eastAsia="Times New Roman" w:cs="Times New Roman"/>
          <w:szCs w:val="24"/>
        </w:rPr>
        <w:t>,</w:t>
      </w:r>
      <w:r>
        <w:rPr>
          <w:rFonts w:eastAsia="Times New Roman" w:cs="Times New Roman"/>
          <w:szCs w:val="24"/>
        </w:rPr>
        <w:t xml:space="preserve"> τον τιμωρείτε και τον επιστρ</w:t>
      </w:r>
      <w:r>
        <w:rPr>
          <w:rFonts w:eastAsia="Times New Roman" w:cs="Times New Roman"/>
          <w:szCs w:val="24"/>
        </w:rPr>
        <w:t xml:space="preserve">έφετε στις υπέρογκες οφειλές ενός απαράδεκτου συστήματος, όπως εσείς διατυμπανίζετε; </w:t>
      </w:r>
    </w:p>
    <w:p w14:paraId="219DA3B3"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Ποιο είναι το δίκαιο που έγινε πράξη, δηλαδή, κατά τη δική σας ρητορική, και για ποιους γίνεται; Γι’ αυτούς που έχουν πρόβλημα να πληρώσουν αλλά δεν πληρώνουν και τώρα θα</w:t>
      </w:r>
      <w:r>
        <w:rPr>
          <w:rFonts w:eastAsia="Times New Roman" w:cs="Times New Roman"/>
          <w:szCs w:val="24"/>
        </w:rPr>
        <w:t xml:space="preserve"> γλιτώσουν και κάποιους τόκους και κάποιες </w:t>
      </w:r>
      <w:r>
        <w:rPr>
          <w:rFonts w:eastAsia="Times New Roman" w:cs="Times New Roman"/>
          <w:szCs w:val="24"/>
        </w:rPr>
        <w:lastRenderedPageBreak/>
        <w:t>προσαυξήσεις 100% ή γι’ αυτούς που</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έχουν πρόβλημα και δεν μπορούν να πληρώσουν; Πραγματικά θέλω να μου πείτε ποιον κοροϊδεύετε και ποιον τιμωρείτε εσείς της Κυβέρνησης «πρώτη φορά αριστερά». </w:t>
      </w:r>
    </w:p>
    <w:p w14:paraId="219DA3B4"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 xml:space="preserve">Πιστεύω </w:t>
      </w:r>
      <w:r>
        <w:rPr>
          <w:rFonts w:eastAsia="Times New Roman" w:cs="Times New Roman"/>
          <w:szCs w:val="24"/>
        </w:rPr>
        <w:t>ότι ο αρμόδιος Υπουργός και εσείς, κυρία Υπουργέ, μια και είσαστε εδώ, πρέπει να το δείτε αυτό και να το διορθώσετε.</w:t>
      </w:r>
    </w:p>
    <w:p w14:paraId="219DA3B5"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Επίσης υπάρχει και μία ανακολουθία στις καταληκτικές ημερομηνίες. Εγώ δεν μπορώ να καταλάβω</w:t>
      </w:r>
      <w:r>
        <w:rPr>
          <w:rFonts w:eastAsia="Times New Roman" w:cs="Times New Roman"/>
          <w:szCs w:val="24"/>
        </w:rPr>
        <w:t>,</w:t>
      </w:r>
      <w:r>
        <w:rPr>
          <w:rFonts w:eastAsia="Times New Roman" w:cs="Times New Roman"/>
          <w:szCs w:val="24"/>
        </w:rPr>
        <w:t xml:space="preserve"> γιατί για τις εφορίες η πλατφόρμα κλείνει στις</w:t>
      </w:r>
      <w:r>
        <w:rPr>
          <w:rFonts w:eastAsia="Times New Roman" w:cs="Times New Roman"/>
          <w:szCs w:val="24"/>
        </w:rPr>
        <w:t xml:space="preserve"> 30 Ιουνίου και γιατί στα ασφαλιστικά ταμεία κλείνει στις 30 Σεπτεμβρίου. Τι σας εμποδίζει και οι δύο ημερομηνίες να είναι στις 30 Σεπτεμβρίου, ώστε να έχουν έτσι την άνεση του χρόνου και αυτοί που χρωστάνε στην εφορία και αυτοί στα ασφαλιστικά ταμεία και </w:t>
      </w:r>
      <w:r>
        <w:rPr>
          <w:rFonts w:eastAsia="Times New Roman" w:cs="Times New Roman"/>
          <w:szCs w:val="24"/>
        </w:rPr>
        <w:t xml:space="preserve">να μην τους τιμωρήσετε και </w:t>
      </w:r>
      <w:r>
        <w:rPr>
          <w:rFonts w:eastAsia="Times New Roman" w:cs="Times New Roman"/>
          <w:szCs w:val="24"/>
        </w:rPr>
        <w:t xml:space="preserve">να </w:t>
      </w:r>
      <w:r>
        <w:rPr>
          <w:rFonts w:eastAsia="Times New Roman" w:cs="Times New Roman"/>
          <w:szCs w:val="24"/>
        </w:rPr>
        <w:t>τους πείτε ότι μέσα σε τριάντα ημέρες εσπευσμένα πρέπει να το λήξουν το θέμα; Γιατί να μην το πάμε μέχρι 30 Σεπτεμβρίου και για τους δυο;</w:t>
      </w:r>
    </w:p>
    <w:p w14:paraId="219DA3B6"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lastRenderedPageBreak/>
        <w:t>Και πάμε στην περιβόητη δέκατη τρίτη σύνταξη</w:t>
      </w:r>
      <w:r>
        <w:rPr>
          <w:rFonts w:eastAsia="Times New Roman" w:cs="Times New Roman"/>
          <w:szCs w:val="24"/>
        </w:rPr>
        <w:t>,</w:t>
      </w:r>
      <w:r>
        <w:rPr>
          <w:rFonts w:eastAsia="Times New Roman" w:cs="Times New Roman"/>
          <w:szCs w:val="24"/>
        </w:rPr>
        <w:t xml:space="preserve"> την οποία η Υπουργός Εργασίας προχθές στην</w:t>
      </w:r>
      <w:r>
        <w:rPr>
          <w:rFonts w:eastAsia="Times New Roman" w:cs="Times New Roman"/>
          <w:szCs w:val="24"/>
        </w:rPr>
        <w:t xml:space="preserve"> ομιλία της, και πολύ σωστά το είπε, το ονόμασε νέα δέκατη τρίτη σύνταξη</w:t>
      </w:r>
      <w:r>
        <w:rPr>
          <w:rFonts w:eastAsia="Times New Roman" w:cs="Times New Roman"/>
          <w:szCs w:val="24"/>
        </w:rPr>
        <w:t>,</w:t>
      </w:r>
      <w:r>
        <w:rPr>
          <w:rFonts w:eastAsia="Times New Roman" w:cs="Times New Roman"/>
          <w:szCs w:val="24"/>
        </w:rPr>
        <w:t xml:space="preserve"> πολύ απλά γιατί δεν είναι δέκατη τρίτη σύνταξη. Όλοι γνωρίζουμε ότι είναι ένα προεκλογικό επίδομα και αυτό αποδεικνύεται με το γεγονός ότι τους το δίνετε έξι ημέρες ακριβώς πριν πάνε</w:t>
      </w:r>
      <w:r>
        <w:rPr>
          <w:rFonts w:eastAsia="Times New Roman" w:cs="Times New Roman"/>
          <w:szCs w:val="24"/>
        </w:rPr>
        <w:t xml:space="preserve"> στην κάλπη. Γιατί δεν το δίνετε στις 27 του μηνός και το δίνετε στις 20; Τι σας εμπόδισε σε αυτό; Γιατί βιαστήκατε να το δώσετε νωρίτερα; Είναι ένα επίδομα της αριστερής σας λογικής</w:t>
      </w:r>
      <w:r>
        <w:rPr>
          <w:rFonts w:eastAsia="Times New Roman" w:cs="Times New Roman"/>
          <w:szCs w:val="24"/>
        </w:rPr>
        <w:t>,</w:t>
      </w:r>
      <w:r>
        <w:rPr>
          <w:rFonts w:eastAsia="Times New Roman" w:cs="Times New Roman"/>
          <w:szCs w:val="24"/>
        </w:rPr>
        <w:t xml:space="preserve"> που το φέρνει η επιδοματική σας πολιτική της κοροϊδίας. </w:t>
      </w:r>
    </w:p>
    <w:p w14:paraId="219DA3B7"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Γι’ αυτό ακριβώ</w:t>
      </w:r>
      <w:r>
        <w:rPr>
          <w:rFonts w:eastAsia="Times New Roman" w:cs="Times New Roman"/>
          <w:szCs w:val="24"/>
        </w:rPr>
        <w:t>ς και θεσπίζετε κλίμακες</w:t>
      </w:r>
      <w:r>
        <w:rPr>
          <w:rFonts w:eastAsia="Times New Roman" w:cs="Times New Roman"/>
          <w:szCs w:val="24"/>
        </w:rPr>
        <w:t>,</w:t>
      </w:r>
      <w:r>
        <w:rPr>
          <w:rFonts w:eastAsia="Times New Roman" w:cs="Times New Roman"/>
          <w:szCs w:val="24"/>
        </w:rPr>
        <w:t xml:space="preserve"> για να εξαπατήσετε τους συνταξιούχους. Όποιος λαμβάνει 500 ευρώ θα πάρει 500 ευρώ, όποιος λαμβάνει 1000 ευρώ θα πάρει 300. Πού είναι η δέκατη τρίτη σύνταξη; Δεν είναι ολόκληρη είναι σε κλίμακες. Άρα δεν είναι δέκατη τρίτη σύνταξη.</w:t>
      </w:r>
      <w:r>
        <w:rPr>
          <w:rFonts w:eastAsia="Times New Roman" w:cs="Times New Roman"/>
          <w:szCs w:val="24"/>
        </w:rPr>
        <w:t xml:space="preserve"> Αυτή είναι η δική σας λογική. Αυτή είναι η δέκατη τρίτη σύνταξη για εσάς. Έτσι πάτε να παραπλανήσετε τον κόσμο. </w:t>
      </w:r>
    </w:p>
    <w:p w14:paraId="219DA3B8"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lastRenderedPageBreak/>
        <w:t xml:space="preserve">Πραγματικά αυτό είναι άλλο ένα </w:t>
      </w:r>
      <w:proofErr w:type="spellStart"/>
      <w:r>
        <w:rPr>
          <w:rFonts w:eastAsia="Times New Roman" w:cs="Times New Roman"/>
          <w:szCs w:val="24"/>
        </w:rPr>
        <w:t>επιδοματάκι</w:t>
      </w:r>
      <w:proofErr w:type="spellEnd"/>
      <w:r>
        <w:rPr>
          <w:rFonts w:eastAsia="Times New Roman" w:cs="Times New Roman"/>
          <w:szCs w:val="24"/>
        </w:rPr>
        <w:t>,</w:t>
      </w:r>
      <w:r>
        <w:rPr>
          <w:rFonts w:eastAsia="Times New Roman" w:cs="Times New Roman"/>
          <w:szCs w:val="24"/>
        </w:rPr>
        <w:t xml:space="preserve"> που αλαζονικά εσείς πετάτε ως «ψίχουλα τοις </w:t>
      </w:r>
      <w:proofErr w:type="spellStart"/>
      <w:r>
        <w:rPr>
          <w:rFonts w:eastAsia="Times New Roman" w:cs="Times New Roman"/>
          <w:szCs w:val="24"/>
        </w:rPr>
        <w:t>κυναρίοις</w:t>
      </w:r>
      <w:proofErr w:type="spellEnd"/>
      <w:r>
        <w:rPr>
          <w:rFonts w:eastAsia="Times New Roman" w:cs="Times New Roman"/>
          <w:szCs w:val="24"/>
        </w:rPr>
        <w:t>». Μερικές μόνο ημέρες πριν από τις κάλπες αν</w:t>
      </w:r>
      <w:r>
        <w:rPr>
          <w:rFonts w:eastAsia="Times New Roman" w:cs="Times New Roman"/>
          <w:szCs w:val="24"/>
        </w:rPr>
        <w:t xml:space="preserve">αλώνεστε σε επιδοματικές παροχές, προκειμένου να ανακόψετε το </w:t>
      </w:r>
      <w:proofErr w:type="spellStart"/>
      <w:r>
        <w:rPr>
          <w:rFonts w:eastAsia="Times New Roman" w:cs="Times New Roman"/>
          <w:szCs w:val="24"/>
        </w:rPr>
        <w:t>δημοσκοπικό</w:t>
      </w:r>
      <w:proofErr w:type="spellEnd"/>
      <w:r>
        <w:rPr>
          <w:rFonts w:eastAsia="Times New Roman" w:cs="Times New Roman"/>
          <w:szCs w:val="24"/>
        </w:rPr>
        <w:t xml:space="preserve"> σας κατήφορο. Δίνετε, δηλαδή</w:t>
      </w:r>
      <w:r>
        <w:rPr>
          <w:rFonts w:eastAsia="Times New Roman" w:cs="Times New Roman"/>
          <w:szCs w:val="24"/>
        </w:rPr>
        <w:t>,</w:t>
      </w:r>
      <w:r>
        <w:rPr>
          <w:rFonts w:eastAsia="Times New Roman" w:cs="Times New Roman"/>
          <w:szCs w:val="24"/>
        </w:rPr>
        <w:t xml:space="preserve"> ασπιρίνη σε ανθρώπους που τους έχετε στην εντατική εδώ και τέσσερα χρόνια </w:t>
      </w:r>
      <w:proofErr w:type="spellStart"/>
      <w:r>
        <w:rPr>
          <w:rFonts w:eastAsia="Times New Roman" w:cs="Times New Roman"/>
          <w:szCs w:val="24"/>
        </w:rPr>
        <w:t>διασωληνωμένους</w:t>
      </w:r>
      <w:proofErr w:type="spellEnd"/>
      <w:r>
        <w:rPr>
          <w:rFonts w:eastAsia="Times New Roman" w:cs="Times New Roman"/>
          <w:szCs w:val="24"/>
        </w:rPr>
        <w:t>. Πολύ σύντομα, όμως, θα πέσουν οι μάσκες και θα πάρετε την απά</w:t>
      </w:r>
      <w:r>
        <w:rPr>
          <w:rFonts w:eastAsia="Times New Roman" w:cs="Times New Roman"/>
          <w:szCs w:val="24"/>
        </w:rPr>
        <w:t xml:space="preserve">ντησή σας τόσο στην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υτοδιοίκηση όσο και στις ευρωεκλογές όσο και στις κάλπες που θα ακολουθήσουν στο άμεσο χρονικό διάστημα.</w:t>
      </w:r>
    </w:p>
    <w:p w14:paraId="219DA3B9"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Ως</w:t>
      </w:r>
      <w:r>
        <w:rPr>
          <w:rFonts w:eastAsia="Times New Roman" w:cs="Times New Roman"/>
          <w:szCs w:val="24"/>
        </w:rPr>
        <w:t xml:space="preserve"> Ένωση Κεντρώων έχουμε πει ότι ακόμα και </w:t>
      </w:r>
      <w:r>
        <w:rPr>
          <w:rFonts w:eastAsia="Times New Roman" w:cs="Times New Roman"/>
          <w:szCs w:val="24"/>
        </w:rPr>
        <w:t xml:space="preserve">1 </w:t>
      </w:r>
      <w:r>
        <w:rPr>
          <w:rFonts w:eastAsia="Times New Roman" w:cs="Times New Roman"/>
          <w:szCs w:val="24"/>
        </w:rPr>
        <w:t>ευρώ που μπορεί να κάνει την αλλαγή στην καθημερινότητα του Έλληνα πολίτη, όσο</w:t>
      </w:r>
      <w:r>
        <w:rPr>
          <w:rFonts w:eastAsia="Times New Roman" w:cs="Times New Roman"/>
          <w:szCs w:val="24"/>
        </w:rPr>
        <w:t xml:space="preserve"> υπερβολικό και να φανεί αυτό, εμείς θα το στηρίξουμε. Αλλά σε κα</w:t>
      </w:r>
      <w:r>
        <w:rPr>
          <w:rFonts w:eastAsia="Times New Roman" w:cs="Times New Roman"/>
          <w:szCs w:val="24"/>
        </w:rPr>
        <w:t>μ</w:t>
      </w:r>
      <w:r>
        <w:rPr>
          <w:rFonts w:eastAsia="Times New Roman" w:cs="Times New Roman"/>
          <w:szCs w:val="24"/>
        </w:rPr>
        <w:t xml:space="preserve">μία περίπτωση </w:t>
      </w:r>
      <w:r>
        <w:rPr>
          <w:rFonts w:eastAsia="Times New Roman" w:cs="Times New Roman"/>
          <w:szCs w:val="24"/>
        </w:rPr>
        <w:t xml:space="preserve">ως </w:t>
      </w:r>
      <w:r>
        <w:rPr>
          <w:rFonts w:eastAsia="Times New Roman" w:cs="Times New Roman"/>
          <w:szCs w:val="24"/>
        </w:rPr>
        <w:t>Ένωση Κεντρώων δεν θα βαφτίσουμε το σανό κρέας.</w:t>
      </w:r>
    </w:p>
    <w:p w14:paraId="219DA3BA"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Σας ευχαριστώ πάρα πολύ.</w:t>
      </w:r>
    </w:p>
    <w:p w14:paraId="219DA3BB" w14:textId="77777777" w:rsidR="00656A4F" w:rsidRDefault="000C25FA">
      <w:pPr>
        <w:spacing w:line="600" w:lineRule="auto"/>
        <w:ind w:firstLine="720"/>
        <w:jc w:val="both"/>
        <w:rPr>
          <w:rFonts w:eastAsia="Times New Roman" w:cs="Times New Roman"/>
          <w:szCs w:val="24"/>
        </w:rPr>
      </w:pPr>
      <w:r w:rsidRPr="00580F59">
        <w:rPr>
          <w:rFonts w:eastAsia="Times New Roman" w:cs="Times New Roman"/>
          <w:b/>
          <w:szCs w:val="24"/>
        </w:rPr>
        <w:lastRenderedPageBreak/>
        <w:t xml:space="preserve">ΠΡΟΕΔΡΕΥΩΝ (Δημήτριος </w:t>
      </w:r>
      <w:proofErr w:type="spellStart"/>
      <w:r w:rsidRPr="00580F59">
        <w:rPr>
          <w:rFonts w:eastAsia="Times New Roman" w:cs="Times New Roman"/>
          <w:b/>
          <w:szCs w:val="24"/>
        </w:rPr>
        <w:t>Κρεμαστινός</w:t>
      </w:r>
      <w:proofErr w:type="spellEnd"/>
      <w:r w:rsidRPr="00580F59">
        <w:rPr>
          <w:rFonts w:eastAsia="Times New Roman" w:cs="Times New Roman"/>
          <w:b/>
          <w:szCs w:val="24"/>
        </w:rPr>
        <w:t>):</w:t>
      </w:r>
      <w:r>
        <w:rPr>
          <w:rFonts w:eastAsia="Times New Roman" w:cs="Times New Roman"/>
          <w:szCs w:val="24"/>
        </w:rPr>
        <w:t xml:space="preserve"> Τον λόγο έχει η Πρόεδρος της Δημοκρατικής Συμπαράταξης κ</w:t>
      </w:r>
      <w:r>
        <w:rPr>
          <w:rFonts w:eastAsia="Times New Roman" w:cs="Times New Roman"/>
          <w:szCs w:val="24"/>
        </w:rPr>
        <w:t>.</w:t>
      </w:r>
      <w:r>
        <w:rPr>
          <w:rFonts w:eastAsia="Times New Roman" w:cs="Times New Roman"/>
          <w:szCs w:val="24"/>
        </w:rPr>
        <w:t xml:space="preserve"> Φώφη Γ</w:t>
      </w:r>
      <w:r>
        <w:rPr>
          <w:rFonts w:eastAsia="Times New Roman" w:cs="Times New Roman"/>
          <w:szCs w:val="24"/>
        </w:rPr>
        <w:t>εννηματά.</w:t>
      </w:r>
    </w:p>
    <w:p w14:paraId="219DA3BC" w14:textId="77777777" w:rsidR="00656A4F" w:rsidRDefault="000C25FA">
      <w:pPr>
        <w:spacing w:line="600" w:lineRule="auto"/>
        <w:ind w:firstLine="720"/>
        <w:jc w:val="both"/>
        <w:rPr>
          <w:rFonts w:eastAsia="Times New Roman" w:cs="Times New Roman"/>
          <w:szCs w:val="24"/>
        </w:rPr>
      </w:pPr>
      <w:r w:rsidRPr="00335849">
        <w:rPr>
          <w:rFonts w:eastAsia="Times New Roman" w:cs="Times New Roman"/>
          <w:b/>
          <w:szCs w:val="24"/>
        </w:rPr>
        <w:t>ΦΩΤΕΙΝΗ</w:t>
      </w:r>
      <w:r>
        <w:rPr>
          <w:rFonts w:eastAsia="Times New Roman" w:cs="Times New Roman"/>
          <w:b/>
          <w:szCs w:val="24"/>
        </w:rPr>
        <w:t xml:space="preserve"> (ΦΩΦΗ)</w:t>
      </w:r>
      <w:r w:rsidRPr="00335849">
        <w:rPr>
          <w:rFonts w:eastAsia="Times New Roman" w:cs="Times New Roman"/>
          <w:b/>
          <w:szCs w:val="24"/>
        </w:rPr>
        <w:t xml:space="preserve"> ΓΕΝΝΗΜΑΤΑ (Πρόεδρος της Δημοκρατικής Συμπαράταξης): </w:t>
      </w:r>
      <w:r>
        <w:rPr>
          <w:rFonts w:eastAsia="Times New Roman" w:cs="Times New Roman"/>
          <w:szCs w:val="24"/>
        </w:rPr>
        <w:t>Ευχαριστώ πολύ, κύριε Πρόεδρε.</w:t>
      </w:r>
    </w:p>
    <w:p w14:paraId="219DA3BD"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βρισκόμαστε λίγες ημέρες πριν από τις ευρωεκλογές, δέκα μόλις ημέρες πριν μιλήσει ο ελληνικός λαός και στείλει τα δικά </w:t>
      </w:r>
      <w:r>
        <w:rPr>
          <w:rFonts w:eastAsia="Times New Roman" w:cs="Times New Roman"/>
          <w:szCs w:val="24"/>
        </w:rPr>
        <w:t xml:space="preserve">του μηνύματα και για την Ευρωβουλή και για την Αυτοδιοίκηση. </w:t>
      </w:r>
    </w:p>
    <w:p w14:paraId="219DA3BE"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Δυστυχώς σε αυτόν τον προεκλογικό αγώνα με ευθύνη τόσο του ΣΥΡΙΖΑ όσο και της Νέας Δημοκρατίας απουσιάζει ο ουσιαστικός λόγος</w:t>
      </w:r>
      <w:r>
        <w:rPr>
          <w:rFonts w:eastAsia="Times New Roman" w:cs="Times New Roman"/>
          <w:szCs w:val="24"/>
        </w:rPr>
        <w:t xml:space="preserve"> η ουσία στον διάλογο. Απουσιάζει κάθε συζήτηση για το μέλλον της Ευρώπης. Απουσιάζει κάθε συνεννόηση</w:t>
      </w:r>
      <w:r>
        <w:rPr>
          <w:rFonts w:eastAsia="Times New Roman" w:cs="Times New Roman"/>
          <w:szCs w:val="24"/>
        </w:rPr>
        <w:t>,</w:t>
      </w:r>
      <w:r>
        <w:rPr>
          <w:rFonts w:eastAsia="Times New Roman" w:cs="Times New Roman"/>
          <w:szCs w:val="24"/>
        </w:rPr>
        <w:t xml:space="preserve"> για να αντιμετωπίσουμε τις προκλήσεις της Τουρκίας, οι οποίες κλιμακώνονται και εντείνονται επικίνδυνα. Απουσιάζει η κατάθεση προτάσεων και ιδεών</w:t>
      </w:r>
      <w:r>
        <w:rPr>
          <w:rFonts w:eastAsia="Times New Roman" w:cs="Times New Roman"/>
          <w:szCs w:val="24"/>
        </w:rPr>
        <w:t>,</w:t>
      </w:r>
      <w:r>
        <w:rPr>
          <w:rFonts w:eastAsia="Times New Roman" w:cs="Times New Roman"/>
          <w:szCs w:val="24"/>
        </w:rPr>
        <w:t xml:space="preserve"> για το</w:t>
      </w:r>
      <w:r>
        <w:rPr>
          <w:rFonts w:eastAsia="Times New Roman" w:cs="Times New Roman"/>
          <w:szCs w:val="24"/>
        </w:rPr>
        <w:t xml:space="preserve"> πώς θα αντιμετωπίσουμε τον αργό θάνατο </w:t>
      </w:r>
      <w:r>
        <w:rPr>
          <w:rFonts w:eastAsia="Times New Roman" w:cs="Times New Roman"/>
          <w:szCs w:val="24"/>
        </w:rPr>
        <w:lastRenderedPageBreak/>
        <w:t>στην οικονομία, στον οποίο μας έχει καταδικάσει η Κυβέρνηση με τις δεσμεύσεις απέναντι στους δανειστές, πώς θα αντιμετωπίσουμε τις κοινωνικές ανισότητες που έχουν διευρυνθεί τα τελευταία χρόνια. Και</w:t>
      </w:r>
      <w:r>
        <w:rPr>
          <w:rFonts w:eastAsia="Times New Roman" w:cs="Times New Roman"/>
          <w:szCs w:val="24"/>
        </w:rPr>
        <w:t>,</w:t>
      </w:r>
      <w:r>
        <w:rPr>
          <w:rFonts w:eastAsia="Times New Roman" w:cs="Times New Roman"/>
          <w:szCs w:val="24"/>
        </w:rPr>
        <w:t xml:space="preserve"> βέβαια, απουσιάζ</w:t>
      </w:r>
      <w:r>
        <w:rPr>
          <w:rFonts w:eastAsia="Times New Roman" w:cs="Times New Roman"/>
          <w:szCs w:val="24"/>
        </w:rPr>
        <w:t>ει παντελώς το ήθος και ύφος της πολιτικής αντιπαράθεσης</w:t>
      </w:r>
      <w:r>
        <w:rPr>
          <w:rFonts w:eastAsia="Times New Roman" w:cs="Times New Roman"/>
          <w:szCs w:val="24"/>
        </w:rPr>
        <w:t>,</w:t>
      </w:r>
      <w:r>
        <w:rPr>
          <w:rFonts w:eastAsia="Times New Roman" w:cs="Times New Roman"/>
          <w:szCs w:val="24"/>
        </w:rPr>
        <w:t xml:space="preserve"> που θα έπρεπε να έχει αυτός ο προεκλογικός αγώνας.</w:t>
      </w:r>
    </w:p>
    <w:p w14:paraId="219DA3BF"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Είναι φανερό ότι τόσο ο κ. Τσίπρας όσο και ο κ. Μητσοτάκης</w:t>
      </w:r>
      <w:r>
        <w:rPr>
          <w:rFonts w:eastAsia="Times New Roman" w:cs="Times New Roman"/>
          <w:szCs w:val="24"/>
        </w:rPr>
        <w:t>,</w:t>
      </w:r>
      <w:r>
        <w:rPr>
          <w:rFonts w:eastAsia="Times New Roman" w:cs="Times New Roman"/>
          <w:szCs w:val="24"/>
        </w:rPr>
        <w:t xml:space="preserve"> κάνουν μια πολύ μεγάλη προσπάθεια να θολώσουν τα νερά, να δημιουργήσουν φασαρία, για να</w:t>
      </w:r>
      <w:r>
        <w:rPr>
          <w:rFonts w:eastAsia="Times New Roman" w:cs="Times New Roman"/>
          <w:szCs w:val="24"/>
        </w:rPr>
        <w:t xml:space="preserve"> μην μπορέσει κανείς να συζητήσει έστω και αυτές τις τελευταίες ημέρες</w:t>
      </w:r>
      <w:r>
        <w:rPr>
          <w:rFonts w:eastAsia="Times New Roman" w:cs="Times New Roman"/>
          <w:szCs w:val="24"/>
        </w:rPr>
        <w:t>,</w:t>
      </w:r>
      <w:r>
        <w:rPr>
          <w:rFonts w:eastAsia="Times New Roman" w:cs="Times New Roman"/>
          <w:szCs w:val="24"/>
        </w:rPr>
        <w:t xml:space="preserve"> τι</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σημαίνει να ψηφίσει ο Έλληνας ΣΥΡΙΖΑ και Νέα Δημοκρατία στις ευρωεκλογές, τι σημαίνει, δηλαδή</w:t>
      </w:r>
      <w:r>
        <w:rPr>
          <w:rFonts w:eastAsia="Times New Roman" w:cs="Times New Roman"/>
          <w:szCs w:val="24"/>
        </w:rPr>
        <w:t>,</w:t>
      </w:r>
      <w:r>
        <w:rPr>
          <w:rFonts w:eastAsia="Times New Roman" w:cs="Times New Roman"/>
          <w:szCs w:val="24"/>
        </w:rPr>
        <w:t xml:space="preserve"> η ψήφος στον Βέμπερ και στην ευρωπαϊκή δεξιά και τι σημαίνει να ψηφίσεις </w:t>
      </w:r>
      <w:r>
        <w:rPr>
          <w:rFonts w:eastAsia="Times New Roman" w:cs="Times New Roman"/>
          <w:szCs w:val="24"/>
        </w:rPr>
        <w:t>τη χαοτική ευρωπαϊκή αριστερά και</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να αποφύγουν τη συζήτηση για την ουσία των πολιτικών τους, που τόσο πολύ μοιάζουν, γιατί ο ένας εφαρμόζει συντηρητικές πολιτικές και ο άλλος τις ετοιμάζει να τις εφαρμόσει ελπίζει λίγους μήνες μετά.</w:t>
      </w:r>
    </w:p>
    <w:p w14:paraId="219DA3C0"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lastRenderedPageBreak/>
        <w:t>Είμαι σίγουρη,</w:t>
      </w:r>
      <w:r>
        <w:rPr>
          <w:rFonts w:eastAsia="Times New Roman" w:cs="Times New Roman"/>
          <w:szCs w:val="24"/>
        </w:rPr>
        <w:t xml:space="preserve"> το βλέπω σε κάθε πόλη που πηγαίνω, ότι όλο και περισσότεροι Έλληνες πολίτες γυρίζουν την πλάτη στη λάσπη, στην κοκορομαχία, στην παρακμή και στην απαξίωση της πολιτικής ζωής. Και το ερώτημα που πλανιέται σε κάθε Έλληνα και σε κάθε Ελληνίδα παρακολουθώντας</w:t>
      </w:r>
      <w:r>
        <w:rPr>
          <w:rFonts w:eastAsia="Times New Roman" w:cs="Times New Roman"/>
          <w:szCs w:val="24"/>
        </w:rPr>
        <w:t xml:space="preserve"> όλη αυτή τη συζήτηση</w:t>
      </w:r>
      <w:r>
        <w:rPr>
          <w:rFonts w:eastAsia="Times New Roman" w:cs="Times New Roman"/>
          <w:szCs w:val="24"/>
        </w:rPr>
        <w:t>,</w:t>
      </w:r>
      <w:r>
        <w:rPr>
          <w:rFonts w:eastAsia="Times New Roman" w:cs="Times New Roman"/>
          <w:szCs w:val="24"/>
        </w:rPr>
        <w:t xml:space="preserve"> είναι τελικά ποιος νοιάζεται για αυτή τη χώρα, ποιος νοιάζεται για τον Έλληνα και για την Ελληνίδα. </w:t>
      </w:r>
    </w:p>
    <w:p w14:paraId="219DA3C1"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Και εγώ απαντώ ευθέως: Εμείς. Εμείς νοιαζόμαστε.</w:t>
      </w:r>
      <w:r w:rsidRPr="002C3561">
        <w:rPr>
          <w:rFonts w:eastAsia="Times New Roman" w:cs="Times New Roman"/>
          <w:szCs w:val="24"/>
        </w:rPr>
        <w:t xml:space="preserve"> </w:t>
      </w:r>
    </w:p>
    <w:p w14:paraId="219DA3C2" w14:textId="77777777" w:rsidR="00656A4F" w:rsidRDefault="000C25F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Δημοκρατικής Συμπαράταξης)</w:t>
      </w:r>
    </w:p>
    <w:p w14:paraId="219DA3C3"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Είμαστε εδώ για την</w:t>
      </w:r>
      <w:r>
        <w:rPr>
          <w:rFonts w:eastAsia="Times New Roman" w:cs="Times New Roman"/>
          <w:szCs w:val="24"/>
        </w:rPr>
        <w:t xml:space="preserve"> Ελλάδα, για τους Έλληνες, για τις Ελληνίδες, για τη νέα γενιά</w:t>
      </w:r>
      <w:r>
        <w:rPr>
          <w:rFonts w:eastAsia="Times New Roman" w:cs="Times New Roman"/>
          <w:szCs w:val="24"/>
        </w:rPr>
        <w:t>,</w:t>
      </w:r>
      <w:r>
        <w:rPr>
          <w:rFonts w:eastAsia="Times New Roman" w:cs="Times New Roman"/>
          <w:szCs w:val="24"/>
        </w:rPr>
        <w:t xml:space="preserve"> με ένα πρόγραμμα ολοκληρωμένο και για την ανάπτυξη και για την κοινωνική δικαιοσύνη, το </w:t>
      </w:r>
      <w:r>
        <w:rPr>
          <w:rFonts w:eastAsia="Times New Roman" w:cs="Times New Roman"/>
          <w:szCs w:val="24"/>
        </w:rPr>
        <w:t>σ</w:t>
      </w:r>
      <w:r>
        <w:rPr>
          <w:rFonts w:eastAsia="Times New Roman" w:cs="Times New Roman"/>
          <w:szCs w:val="24"/>
        </w:rPr>
        <w:t>χέδιο Ελλάδα. Και θέλουμε να ακολουθήσουμε τον δρόμο που διαχρονικά υπηρέτησαν οι κυβερνήσεις του ΠΑΣΟΚ</w:t>
      </w:r>
      <w:r>
        <w:rPr>
          <w:rFonts w:eastAsia="Times New Roman" w:cs="Times New Roman"/>
          <w:szCs w:val="24"/>
        </w:rPr>
        <w:t>, που βελτίωσαν συστηματικά τη ζωή των Ελλήνων πολιτών.</w:t>
      </w:r>
    </w:p>
    <w:p w14:paraId="219DA3C4"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Βουλευτές, είναι φανερό ότι ο κ. Τσίπρας βλέπει τα ποσοστά του να είναι σε ελεύθερη πτώση. Και τι κάνει; Αυτό που έκανε χρόνια το παλαιοκομματικό σύστημα, αυτό που τόσο έχει κατηγορή</w:t>
      </w:r>
      <w:r>
        <w:rPr>
          <w:rFonts w:eastAsia="Times New Roman" w:cs="Times New Roman"/>
          <w:szCs w:val="24"/>
        </w:rPr>
        <w:t>σει, αλλά τόσο πολύ του μοιάζει, δηλαδή έρχεται και εξαγγέλλει προεκλογικές παροχές, προεκλογικά επιδόματα και μάλιστα χωρίς πραγματικό αντίκρισμα και χωρίς διάρκεια.</w:t>
      </w:r>
    </w:p>
    <w:p w14:paraId="219DA3C5"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Θέλω να τονίσω εδώ</w:t>
      </w:r>
      <w:r>
        <w:rPr>
          <w:rFonts w:eastAsia="Times New Roman" w:cs="Times New Roman"/>
          <w:szCs w:val="24"/>
        </w:rPr>
        <w:t>,</w:t>
      </w:r>
      <w:r>
        <w:rPr>
          <w:rFonts w:eastAsia="Times New Roman" w:cs="Times New Roman"/>
          <w:szCs w:val="24"/>
        </w:rPr>
        <w:t xml:space="preserve"> πως οι πολίτες χρειάζονται και το τελευταίο ευρώ που τους επιστρέφει </w:t>
      </w:r>
      <w:r>
        <w:rPr>
          <w:rFonts w:eastAsia="Times New Roman" w:cs="Times New Roman"/>
          <w:szCs w:val="24"/>
        </w:rPr>
        <w:t>αυτή η Κυβέρνηση</w:t>
      </w:r>
      <w:r>
        <w:rPr>
          <w:rFonts w:eastAsia="Times New Roman" w:cs="Times New Roman"/>
          <w:szCs w:val="24"/>
        </w:rPr>
        <w:t>,</w:t>
      </w:r>
      <w:r>
        <w:rPr>
          <w:rFonts w:eastAsia="Times New Roman" w:cs="Times New Roman"/>
          <w:szCs w:val="24"/>
        </w:rPr>
        <w:t xml:space="preserve"> γιατί τους έχει κάνει πραγματική αφαίμαξη. Τους παίρνει δέκα όλα αυτά τα χρόνια και τους επιστρέφει ένα.</w:t>
      </w:r>
    </w:p>
    <w:p w14:paraId="219DA3C6"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Εμείς, λοιπόν, δεν κλείνουμε τα μάτια στις ανάγκες του ελληνικού λαού. Το ερώτημα, όμως, είναι</w:t>
      </w:r>
      <w:r>
        <w:rPr>
          <w:rFonts w:eastAsia="Times New Roman" w:cs="Times New Roman"/>
          <w:szCs w:val="24"/>
        </w:rPr>
        <w:t>.</w:t>
      </w:r>
      <w:r>
        <w:rPr>
          <w:rFonts w:eastAsia="Times New Roman" w:cs="Times New Roman"/>
          <w:szCs w:val="24"/>
        </w:rPr>
        <w:t xml:space="preserve"> Λύνονται</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τα προβλήματά τ</w:t>
      </w:r>
      <w:r>
        <w:rPr>
          <w:rFonts w:eastAsia="Times New Roman" w:cs="Times New Roman"/>
          <w:szCs w:val="24"/>
        </w:rPr>
        <w:t>ου με αυτές τις παροχές, οι οποίες έχουν μόνο προεκλογικό χαρακτήρα και δεν θα μπορέσουν να έχουν συνέχεια</w:t>
      </w:r>
      <w:r>
        <w:rPr>
          <w:rFonts w:eastAsia="Times New Roman" w:cs="Times New Roman"/>
          <w:szCs w:val="24"/>
        </w:rPr>
        <w:t>,</w:t>
      </w:r>
      <w:r>
        <w:rPr>
          <w:rFonts w:eastAsia="Times New Roman" w:cs="Times New Roman"/>
          <w:szCs w:val="24"/>
        </w:rPr>
        <w:t xml:space="preserve"> γιατί δεν αλλάζει τίποτα στην ουσία της πολιτικής της Κυβέρνησης;</w:t>
      </w:r>
    </w:p>
    <w:p w14:paraId="219DA3C7"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lastRenderedPageBreak/>
        <w:t>Νομίζω ότι οι Ελληνίδες και οι Έλληνες δεν τρώνε κουτόχορτο και ξέρουν όλοι οι συν</w:t>
      </w:r>
      <w:r>
        <w:rPr>
          <w:rFonts w:eastAsia="Times New Roman" w:cs="Times New Roman"/>
          <w:szCs w:val="24"/>
        </w:rPr>
        <w:t>ταξιούχοι πολύ καλά ότι με τα δικά σας μέτρα τους αφαιρέσατε όχι τη δέκατη τρίτη αλλά τη δωδέκατη σύνταξη. Τους κόβετε τα τελευταία πέντε χρόνια μία σύνταξη τον χρόνο. Έχετε πάρει 6 δισεκατομμύρια και επιστρέφετε 800 εκατομμύρια και προσπαθείτε να τους πεί</w:t>
      </w:r>
      <w:r>
        <w:rPr>
          <w:rFonts w:eastAsia="Times New Roman" w:cs="Times New Roman"/>
          <w:szCs w:val="24"/>
        </w:rPr>
        <w:t>σετε ότι τους δίνετε και δέκατη τρίτη. Ε, δεν πείθεται κανείς.</w:t>
      </w:r>
    </w:p>
    <w:p w14:paraId="219DA3C8"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Νομίζετε ότι δεν θυμούνται οι Έλληνες πολίτες ότι εσείς πήρατε τον ΦΠΑ στην εστίαση στο 13% και τον πήγατε στο 24%; Και τώρα πρέπει να πανηγυρίζει και η Ελλάδα, επειδή μετά από τόσα χρόνια επισ</w:t>
      </w:r>
      <w:r>
        <w:rPr>
          <w:rFonts w:eastAsia="Times New Roman" w:cs="Times New Roman"/>
          <w:szCs w:val="24"/>
        </w:rPr>
        <w:t xml:space="preserve">τρέφετε την κατάσταση εκεί που τη βρήκατε; Και μάλιστα το μέτρο που φέρνετε είναι και αυτό λειψό. </w:t>
      </w:r>
    </w:p>
    <w:p w14:paraId="219DA3C9"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Γιατί θα πάει ο συνταξιούχος στο καφενείο να πιει καφέ και θα πληρώσει τον καφέ με ΦΠΑ 24%. Και αυτά μισά τα κάνετε. Νομίζετε</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ότι δίνετε λύση με</w:t>
      </w:r>
      <w:r>
        <w:rPr>
          <w:rFonts w:eastAsia="Times New Roman" w:cs="Times New Roman"/>
          <w:szCs w:val="24"/>
        </w:rPr>
        <w:t xml:space="preserve"> τις </w:t>
      </w:r>
      <w:proofErr w:type="spellStart"/>
      <w:r>
        <w:rPr>
          <w:rFonts w:eastAsia="Times New Roman" w:cs="Times New Roman"/>
          <w:szCs w:val="24"/>
        </w:rPr>
        <w:t>εκατόν</w:t>
      </w:r>
      <w:proofErr w:type="spellEnd"/>
      <w:r>
        <w:rPr>
          <w:rFonts w:eastAsia="Times New Roman" w:cs="Times New Roman"/>
          <w:szCs w:val="24"/>
        </w:rPr>
        <w:t xml:space="preserve"> είκοσι δόσεις έτσι όπως τις φέρατε και με τόσο μεγάλη καθυστέρηση; </w:t>
      </w:r>
    </w:p>
    <w:p w14:paraId="219DA3CA"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lastRenderedPageBreak/>
        <w:t xml:space="preserve">Θα έλεγα ότι οι </w:t>
      </w:r>
      <w:proofErr w:type="spellStart"/>
      <w:r>
        <w:rPr>
          <w:rFonts w:eastAsia="Times New Roman" w:cs="Times New Roman"/>
          <w:szCs w:val="24"/>
        </w:rPr>
        <w:t>εκατόν</w:t>
      </w:r>
      <w:proofErr w:type="spellEnd"/>
      <w:r>
        <w:rPr>
          <w:rFonts w:eastAsia="Times New Roman" w:cs="Times New Roman"/>
          <w:szCs w:val="24"/>
        </w:rPr>
        <w:t xml:space="preserve"> είκοσι δόσεις στην πραγματικότητα μαζί σας έχουν γίνει είκοσι τέσσερις και αφήνετε απ’ έξω, παρά τις προσπάθειες που έχουμε κάνει και την κατακραυγή όλες</w:t>
      </w:r>
      <w:r>
        <w:rPr>
          <w:rFonts w:eastAsia="Times New Roman" w:cs="Times New Roman"/>
          <w:szCs w:val="24"/>
        </w:rPr>
        <w:t xml:space="preserve"> αυτές τις ημέρες, τους πιο αδύναμους και αυτούς που πραγματικά το έχουν ανάγκη. Και κάνετε και το ακόμα χειρότερο, εκβιάζετε αυτούς που πρόκειται να βγουν τώρα σε σύνταξη και τους λέτε «ή θα πάρετε τώρα ψίχουλα στη σύνταξη, για να μπείτε στη ρύθμιση ή τίπ</w:t>
      </w:r>
      <w:r>
        <w:rPr>
          <w:rFonts w:eastAsia="Times New Roman" w:cs="Times New Roman"/>
          <w:szCs w:val="24"/>
        </w:rPr>
        <w:t>οτα». Ή ψίχουλα ή τίποτα. Αυτό εσείς το ονομάζεται κοινωνική πολιτική και δικαιοσύνη; Είναι αυτή αριστερή πολιτική;</w:t>
      </w:r>
    </w:p>
    <w:p w14:paraId="219DA3CB"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Κανέναν δεν μπορείτε να κοροϊδέψετε με όλα αυτά. Θα έλεγα ότι</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προκαλείτε και από πάνω τους πολίτες, όταν λέτε ότι η πολιτική σα</w:t>
      </w:r>
      <w:r>
        <w:rPr>
          <w:rFonts w:eastAsia="Times New Roman" w:cs="Times New Roman"/>
          <w:szCs w:val="24"/>
        </w:rPr>
        <w:t xml:space="preserve">ς είναι για τους πολλούς και όχι για τους λίγους, όχι μόνο γιατί μια χαρά τα πάτε με τους ελίτ -είναι φανερό- αλλά γιατί η ίδια σας η πολιτική και οι δεσμεύσεις σας είναι αυτές που μεγαλώνουν τις ανισότητες, που γονατίζουν την μεσαία τάξη και </w:t>
      </w:r>
      <w:proofErr w:type="spellStart"/>
      <w:r>
        <w:rPr>
          <w:rFonts w:eastAsia="Times New Roman" w:cs="Times New Roman"/>
          <w:szCs w:val="24"/>
        </w:rPr>
        <w:t>φτωχοποιούν</w:t>
      </w:r>
      <w:proofErr w:type="spellEnd"/>
      <w:r>
        <w:rPr>
          <w:rFonts w:eastAsia="Times New Roman" w:cs="Times New Roman"/>
          <w:szCs w:val="24"/>
        </w:rPr>
        <w:t xml:space="preserve"> α</w:t>
      </w:r>
      <w:r>
        <w:rPr>
          <w:rFonts w:eastAsia="Times New Roman" w:cs="Times New Roman"/>
          <w:szCs w:val="24"/>
        </w:rPr>
        <w:t>κόμη περισσότερο τους πιο αδύναμους.</w:t>
      </w:r>
    </w:p>
    <w:p w14:paraId="219DA3CC"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lastRenderedPageBreak/>
        <w:t>Εγώ αναρωτιέμαι: Πότε λειτουργείτε υπέρ των πολλών; Όταν υπονομεύετε τις επενδύσεις και με αυτόν τον τρόπο δεν δημιουργούνται νέες θέσεις εργασίας και δεν έχει ελπίδα ο άνεργος και ιδιαίτερα ο νέος άνθρωπος</w:t>
      </w:r>
      <w:r>
        <w:rPr>
          <w:rFonts w:eastAsia="Times New Roman" w:cs="Times New Roman"/>
          <w:szCs w:val="24"/>
        </w:rPr>
        <w:t>,</w:t>
      </w:r>
      <w:r>
        <w:rPr>
          <w:rFonts w:eastAsia="Times New Roman" w:cs="Times New Roman"/>
          <w:szCs w:val="24"/>
        </w:rPr>
        <w:t xml:space="preserve"> που όλο και</w:t>
      </w:r>
      <w:r>
        <w:rPr>
          <w:rFonts w:eastAsia="Times New Roman" w:cs="Times New Roman"/>
          <w:szCs w:val="24"/>
        </w:rPr>
        <w:t xml:space="preserve"> περισσότερο απογοητεύονται και φεύγουν στο εξωτερικό; Πότε λειτουργείτε υπέρ των πολλών; Όταν διευρύνετε τη μερική απασχόληση, μοιράζετε μια θέση στα δύο και καταδικάζετε τη νέα γενιά να εργάζεται για 340 ευρώ; Μήπως λειτουργήσατε υπέρ των πολλών, όταν αφ</w:t>
      </w:r>
      <w:r>
        <w:rPr>
          <w:rFonts w:eastAsia="Times New Roman" w:cs="Times New Roman"/>
          <w:szCs w:val="24"/>
        </w:rPr>
        <w:t>αιρέσατε το ΕΚΑΣ από τους χαμηλοσυνταξιούχους; Ή όταν μετατρέπετε σε νεκροταφεία τα μαγαζιά και τις μικρομεσαίες ελληνικές επιχειρήσεις; Κάντε μια βόλτα στις γειτονιές να δείτε τι γίνεται. Άνθρωπος δεν μπαίνει στα μαγαζιά. Έχετε στερήσει πολύ σημαντικούς π</w:t>
      </w:r>
      <w:r>
        <w:rPr>
          <w:rFonts w:eastAsia="Times New Roman" w:cs="Times New Roman"/>
          <w:szCs w:val="24"/>
        </w:rPr>
        <w:t>όρους από την κοινωνική πολιτική και μόλις πριν από λίγες ημέρες με το πρόγραμμα σταθερότητας που καταθέσατε</w:t>
      </w:r>
      <w:r>
        <w:rPr>
          <w:rFonts w:eastAsia="Times New Roman" w:cs="Times New Roman"/>
          <w:szCs w:val="24"/>
        </w:rPr>
        <w:t>,</w:t>
      </w:r>
      <w:r>
        <w:rPr>
          <w:rFonts w:eastAsia="Times New Roman" w:cs="Times New Roman"/>
          <w:szCs w:val="24"/>
        </w:rPr>
        <w:t xml:space="preserve"> δεσμευτήκατε να κόψετε άλλα δύο δισεκατομμύρια από την υγεία και την παιδεία.</w:t>
      </w:r>
    </w:p>
    <w:p w14:paraId="219DA3CD"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lastRenderedPageBreak/>
        <w:t>Ξέρετε τι κάνετε; Όχι απλά δεν λειτουργείτε υπέρ των πολλών αλλά στρ</w:t>
      </w:r>
      <w:r>
        <w:rPr>
          <w:rFonts w:eastAsia="Times New Roman" w:cs="Times New Roman"/>
          <w:szCs w:val="24"/>
        </w:rPr>
        <w:t xml:space="preserve">ώνετε το έδαφος για τις πολιτικές που οραματίζεται ο κ. Μητσοτάκης. </w:t>
      </w:r>
    </w:p>
    <w:p w14:paraId="219DA3CE" w14:textId="77777777" w:rsidR="00656A4F" w:rsidRDefault="000C25FA">
      <w:pPr>
        <w:spacing w:line="600" w:lineRule="auto"/>
        <w:ind w:firstLine="720"/>
        <w:jc w:val="center"/>
        <w:rPr>
          <w:rFonts w:eastAsia="Times New Roman" w:cs="Times New Roman"/>
          <w:szCs w:val="24"/>
        </w:rPr>
      </w:pPr>
      <w:r w:rsidRPr="004C44BD">
        <w:rPr>
          <w:rFonts w:eastAsia="Times New Roman" w:cs="Times New Roman"/>
          <w:szCs w:val="24"/>
        </w:rPr>
        <w:t xml:space="preserve">(Χειροκροτήματα από την πτέρυγα της </w:t>
      </w:r>
      <w:r>
        <w:rPr>
          <w:rFonts w:eastAsia="Times New Roman" w:cs="Times New Roman"/>
          <w:szCs w:val="24"/>
        </w:rPr>
        <w:t>Δημοκρατικής Συμπαράταξης</w:t>
      </w:r>
      <w:r w:rsidRPr="004C44BD">
        <w:rPr>
          <w:rFonts w:eastAsia="Times New Roman" w:cs="Times New Roman"/>
          <w:szCs w:val="24"/>
        </w:rPr>
        <w:t>)</w:t>
      </w:r>
    </w:p>
    <w:p w14:paraId="219DA3CF"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 xml:space="preserve">Στον βωμό των </w:t>
      </w:r>
      <w:proofErr w:type="spellStart"/>
      <w:r>
        <w:rPr>
          <w:rFonts w:eastAsia="Times New Roman" w:cs="Times New Roman"/>
          <w:szCs w:val="24"/>
        </w:rPr>
        <w:t>υπερπλεονασμάτων</w:t>
      </w:r>
      <w:proofErr w:type="spellEnd"/>
      <w:r>
        <w:rPr>
          <w:rFonts w:eastAsia="Times New Roman" w:cs="Times New Roman"/>
          <w:szCs w:val="24"/>
        </w:rPr>
        <w:t xml:space="preserve"> τα νοσοκομεία αυτή την στιγμή λειτουργούν στο «κόκκινο»</w:t>
      </w:r>
      <w:r>
        <w:rPr>
          <w:rFonts w:eastAsia="Times New Roman" w:cs="Times New Roman"/>
          <w:szCs w:val="24"/>
        </w:rPr>
        <w:t>,</w:t>
      </w:r>
      <w:r>
        <w:rPr>
          <w:rFonts w:eastAsia="Times New Roman" w:cs="Times New Roman"/>
          <w:szCs w:val="24"/>
        </w:rPr>
        <w:t xml:space="preserve"> και του δίνετε το πάτημα να έρχεται να λέει ότι θα τα δώσει όλα στον ιδιωτικό τομέα που ούτε η Θάτσερ δεν τόλμησε. </w:t>
      </w:r>
    </w:p>
    <w:p w14:paraId="219DA3D0"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 xml:space="preserve">Κάτω τα χέρια από το Εθνικό Σύστημα Υγείας! Εμείς θα είμαστε εδώ για να σας εμποδίσουμε. Θα βάλουμε φρένο στα σχέδια και των δύο. </w:t>
      </w:r>
    </w:p>
    <w:p w14:paraId="219DA3D1" w14:textId="77777777" w:rsidR="00656A4F" w:rsidRDefault="000C25FA">
      <w:pPr>
        <w:spacing w:line="600" w:lineRule="auto"/>
        <w:ind w:firstLine="720"/>
        <w:jc w:val="center"/>
        <w:rPr>
          <w:rFonts w:eastAsia="Times New Roman" w:cs="Times New Roman"/>
          <w:szCs w:val="24"/>
        </w:rPr>
      </w:pPr>
      <w:r w:rsidRPr="004C44BD">
        <w:rPr>
          <w:rFonts w:eastAsia="Times New Roman" w:cs="Times New Roman"/>
          <w:szCs w:val="24"/>
        </w:rPr>
        <w:t>(Χειροκρ</w:t>
      </w:r>
      <w:r w:rsidRPr="004C44BD">
        <w:rPr>
          <w:rFonts w:eastAsia="Times New Roman" w:cs="Times New Roman"/>
          <w:szCs w:val="24"/>
        </w:rPr>
        <w:t xml:space="preserve">οτήματα από την πτέρυγα της </w:t>
      </w:r>
      <w:r>
        <w:rPr>
          <w:rFonts w:eastAsia="Times New Roman" w:cs="Times New Roman"/>
          <w:szCs w:val="24"/>
        </w:rPr>
        <w:t>Δημοκρατικής Συμπαράταξης</w:t>
      </w:r>
      <w:r w:rsidRPr="004C44BD">
        <w:rPr>
          <w:rFonts w:eastAsia="Times New Roman" w:cs="Times New Roman"/>
          <w:szCs w:val="24"/>
        </w:rPr>
        <w:t>)</w:t>
      </w:r>
    </w:p>
    <w:p w14:paraId="219DA3D2"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Πολιτική για τους πολλούς είναι να μπορείς να δημιουργείς ανάπτυξη και νέες ποιοτικές θέσεις εργασίας. Αυτό το είχατε στερήσει από τον ελληνικό λαό.</w:t>
      </w:r>
    </w:p>
    <w:p w14:paraId="219DA3D3"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lastRenderedPageBreak/>
        <w:t>Έρχομαι, κυρίες και κύριοι βουλευτές, στην προσπάθει</w:t>
      </w:r>
      <w:r>
        <w:rPr>
          <w:rFonts w:eastAsia="Times New Roman" w:cs="Times New Roman"/>
          <w:szCs w:val="24"/>
        </w:rPr>
        <w:t>α που κάνει ο κ. Μητσοτάκης</w:t>
      </w:r>
      <w:r>
        <w:rPr>
          <w:rFonts w:eastAsia="Times New Roman" w:cs="Times New Roman"/>
          <w:szCs w:val="24"/>
        </w:rPr>
        <w:t>,</w:t>
      </w:r>
      <w:r>
        <w:rPr>
          <w:rFonts w:eastAsia="Times New Roman" w:cs="Times New Roman"/>
          <w:szCs w:val="24"/>
        </w:rPr>
        <w:t xml:space="preserve"> να κρύψει τις πραγματικές δικές του διαθέσεις, αλλά όσο περισσότερο μιλάει για το πρόγραμμά του, τόσο περισσότερο φαίνεται η αλήθεια και μάλιστα και πολλές φορές και με αυτογκόλ. Αποκαλύπτεται ο ίδιος και δεν μπορεί να κρύψει τ</w:t>
      </w:r>
      <w:r>
        <w:rPr>
          <w:rFonts w:eastAsia="Times New Roman" w:cs="Times New Roman"/>
          <w:szCs w:val="24"/>
        </w:rPr>
        <w:t>ίποτα. Η στήριξή του στον κ. Βέμπερ δεν είναι τίποτε άλλο από, όπως είπα πριν, στήριξη στις πολιτικές της ακραίας λιτότητας</w:t>
      </w:r>
      <w:r>
        <w:rPr>
          <w:rFonts w:eastAsia="Times New Roman" w:cs="Times New Roman"/>
          <w:szCs w:val="24"/>
        </w:rPr>
        <w:t>,</w:t>
      </w:r>
      <w:r>
        <w:rPr>
          <w:rFonts w:eastAsia="Times New Roman" w:cs="Times New Roman"/>
          <w:szCs w:val="24"/>
        </w:rPr>
        <w:t xml:space="preserve"> που έχει φέρει και τη χώρα μας στο σημείο αυτό και που δίνει άλλοθι σε ολόκληρη την Ευρώπη  για την ακροδεξιά.</w:t>
      </w:r>
    </w:p>
    <w:p w14:paraId="219DA3D4"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Επίκεντρο της οικονο</w:t>
      </w:r>
      <w:r>
        <w:rPr>
          <w:rFonts w:eastAsia="Times New Roman" w:cs="Times New Roman"/>
          <w:szCs w:val="24"/>
        </w:rPr>
        <w:t>μικής του πολιτικής είναι ότι η αγορά αν αφεθεί, θα λύσει όλα τα προβλήματα ως δι</w:t>
      </w:r>
      <w:r>
        <w:rPr>
          <w:rFonts w:eastAsia="Times New Roman" w:cs="Times New Roman"/>
          <w:szCs w:val="24"/>
        </w:rPr>
        <w:t>ά</w:t>
      </w:r>
      <w:r>
        <w:rPr>
          <w:rFonts w:eastAsia="Times New Roman" w:cs="Times New Roman"/>
          <w:szCs w:val="24"/>
        </w:rPr>
        <w:t xml:space="preserve"> μαγείας από μόνη της, αλλά αυτό οδηγεί στην ασυδοσία της αγοράς και αφήνει έρμαιο τους πολίτες και τους εργαζόμενους στις διαθέσεις της. </w:t>
      </w:r>
    </w:p>
    <w:p w14:paraId="219DA3D5"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 xml:space="preserve">Αντιμετωπίζει τον δημόσιο τομέα ως </w:t>
      </w:r>
      <w:r>
        <w:rPr>
          <w:rFonts w:eastAsia="Times New Roman" w:cs="Times New Roman"/>
          <w:szCs w:val="24"/>
        </w:rPr>
        <w:t>εχθρό η Νέα Δημοκρατία συστηματικά και επαγγέλλεται και αυτή δραστικές περικοπές στο κράτος πρόνοιας που αλλού; Η συνέχεια της πολιτικής του</w:t>
      </w:r>
      <w:r w:rsidRPr="00980096">
        <w:rPr>
          <w:rFonts w:eastAsia="Times New Roman" w:cs="Times New Roman"/>
          <w:szCs w:val="24"/>
        </w:rPr>
        <w:t xml:space="preserve"> ΣΥΡΙΖΑ</w:t>
      </w:r>
      <w:r>
        <w:rPr>
          <w:rFonts w:eastAsia="Times New Roman" w:cs="Times New Roman"/>
          <w:szCs w:val="24"/>
        </w:rPr>
        <w:t xml:space="preserve">. </w:t>
      </w:r>
    </w:p>
    <w:p w14:paraId="219DA3D6"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lastRenderedPageBreak/>
        <w:t>Προφανώς δεν ενδιαφέρεται για τα εργασιακά δικαιώματα. Δεν χρειάζονται, λέει, προστασία οι εργαζόμενοι απέ</w:t>
      </w:r>
      <w:r>
        <w:rPr>
          <w:rFonts w:eastAsia="Times New Roman" w:cs="Times New Roman"/>
          <w:szCs w:val="24"/>
        </w:rPr>
        <w:t xml:space="preserve">ναντι στους εργοδότες. Και όπως διαπιστώσαμε, ο κ. Μητσοτάκης αδυνατεί να καταλάβει ότι οι νέες τεχνολογίες μπορούν και πρέπει να συμβαδίζουν με τη μείωση του χρόνου εργασίας και τη βελτίωση της ποιότητας της ζωής των εργαζομένων, των οικογενειών </w:t>
      </w:r>
      <w:r>
        <w:rPr>
          <w:rFonts w:eastAsia="Times New Roman" w:cs="Times New Roman"/>
          <w:szCs w:val="24"/>
        </w:rPr>
        <w:t>τους</w:t>
      </w:r>
      <w:r>
        <w:rPr>
          <w:rFonts w:eastAsia="Times New Roman" w:cs="Times New Roman"/>
          <w:szCs w:val="24"/>
        </w:rPr>
        <w:t xml:space="preserve"> και </w:t>
      </w:r>
      <w:r>
        <w:rPr>
          <w:rFonts w:eastAsia="Times New Roman" w:cs="Times New Roman"/>
          <w:szCs w:val="24"/>
        </w:rPr>
        <w:t>ιδιαίτερα των γυναικών</w:t>
      </w:r>
      <w:r>
        <w:rPr>
          <w:rFonts w:eastAsia="Times New Roman" w:cs="Times New Roman"/>
          <w:szCs w:val="24"/>
        </w:rPr>
        <w:t>,</w:t>
      </w:r>
      <w:r>
        <w:rPr>
          <w:rFonts w:eastAsia="Times New Roman" w:cs="Times New Roman"/>
          <w:szCs w:val="24"/>
        </w:rPr>
        <w:t xml:space="preserve"> που από ό,τι φαίνεται οραματίζεται να τις κλείσει οριστικά στο σπίτι.</w:t>
      </w:r>
    </w:p>
    <w:p w14:paraId="219DA3D7"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 xml:space="preserve">Βέβαια, υιοθετεί ο κ. Μητσοτάκης και η Νέα Δημοκρατία απόλυτα την πολιτική του ΣΥΡΙΖΑ για το </w:t>
      </w:r>
      <w:proofErr w:type="spellStart"/>
      <w:r>
        <w:rPr>
          <w:rFonts w:eastAsia="Times New Roman" w:cs="Times New Roman"/>
          <w:szCs w:val="24"/>
        </w:rPr>
        <w:t>υ</w:t>
      </w:r>
      <w:r>
        <w:rPr>
          <w:rFonts w:eastAsia="Times New Roman" w:cs="Times New Roman"/>
          <w:szCs w:val="24"/>
        </w:rPr>
        <w:t>περταμείο</w:t>
      </w:r>
      <w:proofErr w:type="spellEnd"/>
      <w:r>
        <w:rPr>
          <w:rFonts w:eastAsia="Times New Roman" w:cs="Times New Roman"/>
          <w:szCs w:val="24"/>
        </w:rPr>
        <w:t>,</w:t>
      </w:r>
      <w:r>
        <w:rPr>
          <w:rFonts w:eastAsia="Times New Roman" w:cs="Times New Roman"/>
          <w:szCs w:val="24"/>
        </w:rPr>
        <w:t xml:space="preserve"> στο οποίο βρίσκεται ενέχυρο η δημόσια περιουσία για πάρα </w:t>
      </w:r>
      <w:r>
        <w:rPr>
          <w:rFonts w:eastAsia="Times New Roman" w:cs="Times New Roman"/>
          <w:szCs w:val="24"/>
        </w:rPr>
        <w:t xml:space="preserve">πολλά χρόνια. </w:t>
      </w:r>
    </w:p>
    <w:p w14:paraId="219DA3D8"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 xml:space="preserve">Είναι απαράδεκτη και βαθιά ταξική δε η άποψη του κ. Μητσοτάκη ότι τα νέα παιδιά, ανάλογα με τον τόπο καταγωγής τους, έχουν και περιορισμένες δυνατότητες για να εξελιχθούν και να προκόψουν σε αυτόν τον τόπο. </w:t>
      </w:r>
    </w:p>
    <w:p w14:paraId="219DA3D9"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lastRenderedPageBreak/>
        <w:t>Θέλω να του θυμίσω για άλλη μια φ</w:t>
      </w:r>
      <w:r>
        <w:rPr>
          <w:rFonts w:eastAsia="Times New Roman" w:cs="Times New Roman"/>
          <w:szCs w:val="24"/>
        </w:rPr>
        <w:t>ορά ότι το χάσμα ανάμεσα στις δύο όχθες του Κηφισού γεφυρώθηκε με τις πολιτικές του ΠΑΣΟΚ και κανένας δεν επιτρέπεται να μας γυρίσει πίσω και να βάλει όρια στα όνειρα των νέων ανθρώπων</w:t>
      </w:r>
      <w:r>
        <w:rPr>
          <w:rFonts w:eastAsia="Times New Roman" w:cs="Times New Roman"/>
          <w:szCs w:val="24"/>
        </w:rPr>
        <w:t>,</w:t>
      </w:r>
      <w:r>
        <w:rPr>
          <w:rFonts w:eastAsia="Times New Roman" w:cs="Times New Roman"/>
          <w:szCs w:val="24"/>
        </w:rPr>
        <w:t xml:space="preserve"> όπου και αν </w:t>
      </w:r>
      <w:r>
        <w:rPr>
          <w:rFonts w:eastAsia="Times New Roman" w:cs="Times New Roman"/>
          <w:szCs w:val="24"/>
        </w:rPr>
        <w:t xml:space="preserve">αυτοί </w:t>
      </w:r>
      <w:r>
        <w:rPr>
          <w:rFonts w:eastAsia="Times New Roman" w:cs="Times New Roman"/>
          <w:szCs w:val="24"/>
        </w:rPr>
        <w:t>κατοικούν.</w:t>
      </w:r>
    </w:p>
    <w:p w14:paraId="219DA3DA" w14:textId="77777777" w:rsidR="00656A4F" w:rsidRDefault="000C25FA">
      <w:pPr>
        <w:spacing w:line="600" w:lineRule="auto"/>
        <w:ind w:firstLine="720"/>
        <w:jc w:val="center"/>
        <w:rPr>
          <w:rFonts w:eastAsia="Times New Roman" w:cs="Times New Roman"/>
          <w:szCs w:val="24"/>
        </w:rPr>
      </w:pPr>
      <w:r w:rsidRPr="004C44BD">
        <w:rPr>
          <w:rFonts w:eastAsia="Times New Roman" w:cs="Times New Roman"/>
          <w:szCs w:val="24"/>
        </w:rPr>
        <w:t xml:space="preserve">(Χειροκροτήματα από την πτέρυγα της </w:t>
      </w:r>
      <w:r>
        <w:rPr>
          <w:rFonts w:eastAsia="Times New Roman" w:cs="Times New Roman"/>
          <w:szCs w:val="24"/>
        </w:rPr>
        <w:t>Δημοκ</w:t>
      </w:r>
      <w:r>
        <w:rPr>
          <w:rFonts w:eastAsia="Times New Roman" w:cs="Times New Roman"/>
          <w:szCs w:val="24"/>
        </w:rPr>
        <w:t>ρατικής Συμπαράταξης</w:t>
      </w:r>
      <w:r w:rsidRPr="004C44BD">
        <w:rPr>
          <w:rFonts w:eastAsia="Times New Roman" w:cs="Times New Roman"/>
          <w:szCs w:val="24"/>
        </w:rPr>
        <w:t>)</w:t>
      </w:r>
    </w:p>
    <w:p w14:paraId="219DA3DB"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Γι’ αυτό, λοιπόν, με λίγα λόγια ο ελληνικός λαός έχει μια μεγάλη δύναμη στα χέρια του με την ψήφο σε αυτές τις ευρωεκλογές, να στείλει μήνυμα αλλαγής τώρα</w:t>
      </w:r>
      <w:r>
        <w:rPr>
          <w:rFonts w:eastAsia="Times New Roman" w:cs="Times New Roman"/>
          <w:szCs w:val="24"/>
        </w:rPr>
        <w:t>,</w:t>
      </w:r>
      <w:r>
        <w:rPr>
          <w:rFonts w:eastAsia="Times New Roman" w:cs="Times New Roman"/>
          <w:szCs w:val="24"/>
        </w:rPr>
        <w:t xml:space="preserve"> και το μήνυμα αλλαγής τώρα σημαίνει ψήφος στο Κίνημα Αλλαγής.</w:t>
      </w:r>
    </w:p>
    <w:p w14:paraId="219DA3DC" w14:textId="77777777" w:rsidR="00656A4F" w:rsidRDefault="000C25FA">
      <w:pPr>
        <w:spacing w:line="600" w:lineRule="auto"/>
        <w:ind w:firstLine="720"/>
        <w:jc w:val="center"/>
        <w:rPr>
          <w:rFonts w:eastAsia="Times New Roman" w:cs="Times New Roman"/>
          <w:szCs w:val="24"/>
        </w:rPr>
      </w:pPr>
      <w:r>
        <w:rPr>
          <w:rFonts w:eastAsia="Times New Roman" w:cs="Times New Roman"/>
          <w:szCs w:val="24"/>
        </w:rPr>
        <w:t xml:space="preserve">(Χειροκροτήματα </w:t>
      </w:r>
      <w:r>
        <w:rPr>
          <w:rFonts w:eastAsia="Times New Roman" w:cs="Times New Roman"/>
          <w:szCs w:val="24"/>
        </w:rPr>
        <w:t>από την πτέρυγα της Δημοκρατικής Συμπαράταξης)</w:t>
      </w:r>
    </w:p>
    <w:p w14:paraId="219DA3DD"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Θέλω κλείνοντας να επαναφέρω την πρότασή μου, διότι πιστεύω ότι μπορούμε ακόμη να σώσουμε την αξιοπρέπεια της πολιτικής και αυτής της Βουλής. Επαναφέρω την πρόταση που έκανα τις προηγούμενες ημέρες στην τελευτ</w:t>
      </w:r>
      <w:r>
        <w:rPr>
          <w:rFonts w:eastAsia="Times New Roman" w:cs="Times New Roman"/>
          <w:szCs w:val="24"/>
        </w:rPr>
        <w:t>αία συζήτηση που είχαμε εδώ, να ψηφίσουμε από κοινού μέτρα που</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βοηθούν και ανακουφίζουν </w:t>
      </w:r>
      <w:r>
        <w:rPr>
          <w:rFonts w:eastAsia="Times New Roman" w:cs="Times New Roman"/>
          <w:szCs w:val="24"/>
        </w:rPr>
        <w:lastRenderedPageBreak/>
        <w:t>τους πιο αδύναμους συμπολίτες μας, τους πιο νέους ανθρώπους, τους συνταξιούχους και αμέσως μετά να πάμε σε εθνικές εκλογές</w:t>
      </w:r>
      <w:r>
        <w:rPr>
          <w:rFonts w:eastAsia="Times New Roman" w:cs="Times New Roman"/>
          <w:szCs w:val="24"/>
        </w:rPr>
        <w:t>,</w:t>
      </w:r>
      <w:r>
        <w:rPr>
          <w:rFonts w:eastAsia="Times New Roman" w:cs="Times New Roman"/>
          <w:szCs w:val="24"/>
        </w:rPr>
        <w:t xml:space="preserve"> γιατί η χώρα δεν μπορεί να συνε</w:t>
      </w:r>
      <w:r>
        <w:rPr>
          <w:rFonts w:eastAsia="Times New Roman" w:cs="Times New Roman"/>
          <w:szCs w:val="24"/>
        </w:rPr>
        <w:t>χίσει να ζει άλλο μέσα σε αυτό το τοξικό και δηλητηριασμένο πολιτικό κλίμα.</w:t>
      </w:r>
    </w:p>
    <w:p w14:paraId="219DA3DE" w14:textId="77777777" w:rsidR="00656A4F" w:rsidRDefault="000C25F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Δημοκρατικής Συμπαράταξης)</w:t>
      </w:r>
    </w:p>
    <w:p w14:paraId="219DA3DF"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 xml:space="preserve">Υπενθυμίζω τις προτάσεις που καταθέσαμε και ως τροπολογία με την </w:t>
      </w:r>
      <w:r>
        <w:rPr>
          <w:rFonts w:eastAsia="Times New Roman" w:cs="Times New Roman"/>
          <w:szCs w:val="24"/>
        </w:rPr>
        <w:t>Κ</w:t>
      </w:r>
      <w:r>
        <w:rPr>
          <w:rFonts w:eastAsia="Times New Roman" w:cs="Times New Roman"/>
          <w:szCs w:val="24"/>
        </w:rPr>
        <w:t xml:space="preserve">οινοβουλευτική μας </w:t>
      </w:r>
      <w:r>
        <w:rPr>
          <w:rFonts w:eastAsia="Times New Roman" w:cs="Times New Roman"/>
          <w:szCs w:val="24"/>
        </w:rPr>
        <w:t>Ο</w:t>
      </w:r>
      <w:r>
        <w:rPr>
          <w:rFonts w:eastAsia="Times New Roman" w:cs="Times New Roman"/>
          <w:szCs w:val="24"/>
        </w:rPr>
        <w:t>μάδα</w:t>
      </w:r>
      <w:r>
        <w:rPr>
          <w:rFonts w:eastAsia="Times New Roman" w:cs="Times New Roman"/>
          <w:szCs w:val="24"/>
        </w:rPr>
        <w:t>.</w:t>
      </w:r>
      <w:r>
        <w:rPr>
          <w:rFonts w:eastAsia="Times New Roman" w:cs="Times New Roman"/>
          <w:szCs w:val="24"/>
        </w:rPr>
        <w:t xml:space="preserve"> </w:t>
      </w:r>
      <w:r>
        <w:rPr>
          <w:rFonts w:eastAsia="Times New Roman" w:cs="Times New Roman"/>
          <w:szCs w:val="24"/>
        </w:rPr>
        <w:t>Π</w:t>
      </w:r>
      <w:r>
        <w:rPr>
          <w:rFonts w:eastAsia="Times New Roman" w:cs="Times New Roman"/>
          <w:szCs w:val="24"/>
        </w:rPr>
        <w:t>ριν απ’ όλα την κατάργησ</w:t>
      </w:r>
      <w:r>
        <w:rPr>
          <w:rFonts w:eastAsia="Times New Roman" w:cs="Times New Roman"/>
          <w:szCs w:val="24"/>
        </w:rPr>
        <w:t>η της μείωσης του αφορολόγητου, πρόγραμμα στήριξης για πέντε χρόνια των νέων ανθρώπων που ξεκινούν την επαγγελματική τους δραστηριότητα με απαλλαγή από φορολογικές και ασφαλιστικές εισφορές, στήριξη των νέων ζευγαριών για τρία χρόνια με 200 ευρώ τον μήνα γ</w:t>
      </w:r>
      <w:r>
        <w:rPr>
          <w:rFonts w:eastAsia="Times New Roman" w:cs="Times New Roman"/>
          <w:szCs w:val="24"/>
        </w:rPr>
        <w:t xml:space="preserve">ια κάθε νέο παιδί που γεννιέται, γιατί είναι μεγάλο πρόβλημα το δημογραφικό για τη χώρα, φορολογικά κίνητρα για την πρόσληψη νέων ανέργων στον ιδιωτικό τομέα, κατώτερη σύνταξη στα 500 ευρώ για τον μεμονωμένο συνταξιούχο και 700 ευρώ για το ζευγάρι και </w:t>
      </w:r>
      <w:r>
        <w:rPr>
          <w:rFonts w:eastAsia="Times New Roman" w:cs="Times New Roman"/>
          <w:szCs w:val="24"/>
        </w:rPr>
        <w:lastRenderedPageBreak/>
        <w:t>τέλο</w:t>
      </w:r>
      <w:r>
        <w:rPr>
          <w:rFonts w:eastAsia="Times New Roman" w:cs="Times New Roman"/>
          <w:szCs w:val="24"/>
        </w:rPr>
        <w:t>ς, επιστροφή στον φορολογικό συντελεστή 13% για τους αγρότες και επιστροφή πέντε μονάδων ΦΠΑ για τους παραγωγούς που δίνουν τα προϊόντα τους σε ομάδες παραγωγών ή συνεταιρισμούς, γιατί έτσι θα μπορέσουμε να μειώσουμε και το κόστος παραγωγής.</w:t>
      </w:r>
    </w:p>
    <w:p w14:paraId="219DA3E0"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(Στο σημείο αυ</w:t>
      </w:r>
      <w:r>
        <w:rPr>
          <w:rFonts w:eastAsia="Times New Roman" w:cs="Times New Roman"/>
          <w:szCs w:val="24"/>
        </w:rPr>
        <w:t xml:space="preserve">τό την Προεδρική Έδρα καταλαμβάνει ο Πρόεδρος της Βουλής κ. </w:t>
      </w:r>
      <w:r w:rsidRPr="00EF0AE1">
        <w:rPr>
          <w:rFonts w:eastAsia="Times New Roman" w:cs="Times New Roman"/>
          <w:b/>
          <w:szCs w:val="24"/>
        </w:rPr>
        <w:t>ΝΙΚΟΛΑΟΣ ΒΟΥΤΣΗΣ</w:t>
      </w:r>
      <w:r>
        <w:rPr>
          <w:rFonts w:eastAsia="Times New Roman" w:cs="Times New Roman"/>
          <w:szCs w:val="24"/>
        </w:rPr>
        <w:t>)</w:t>
      </w:r>
    </w:p>
    <w:p w14:paraId="219DA3E1"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Κλείνοντας, θέλω να επαναλάβω το εξής: Ζητάμε από τους Έλληνες πολίτες να μας δώσουν τη δύναμη</w:t>
      </w:r>
      <w:r>
        <w:rPr>
          <w:rFonts w:eastAsia="Times New Roman" w:cs="Times New Roman"/>
          <w:szCs w:val="24"/>
        </w:rPr>
        <w:t>,</w:t>
      </w:r>
      <w:r>
        <w:rPr>
          <w:rFonts w:eastAsia="Times New Roman" w:cs="Times New Roman"/>
          <w:szCs w:val="24"/>
        </w:rPr>
        <w:t xml:space="preserve"> να κάνουμε την μεγάλη ανατροπή στις εθνικές εκλογές που έρχονται, ψήφος στο Κίνημα Αλλαγής τώρα. </w:t>
      </w:r>
    </w:p>
    <w:p w14:paraId="219DA3E2" w14:textId="77777777" w:rsidR="00656A4F" w:rsidRDefault="000C25F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Δημοκρατικής Συμπαράταξης)</w:t>
      </w:r>
    </w:p>
    <w:p w14:paraId="219DA3E3"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 xml:space="preserve">Οι Έλληνες ξέρουν πότε έζησαν καλύτερα. Οι παλαιότεροι γνωρίζουν ότι έζησαν με το ΠΑΣΟΚ. Έχει </w:t>
      </w:r>
      <w:r>
        <w:rPr>
          <w:rFonts w:eastAsia="Times New Roman" w:cs="Times New Roman"/>
          <w:szCs w:val="24"/>
        </w:rPr>
        <w:t>έρθει η ώρα να ζήσουν καλύτερα και οι νέοι με το Κίνημα Αλλαγής.</w:t>
      </w:r>
    </w:p>
    <w:p w14:paraId="219DA3E4"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Σας ευχαριστώ.</w:t>
      </w:r>
    </w:p>
    <w:p w14:paraId="219DA3E5" w14:textId="77777777" w:rsidR="00656A4F" w:rsidRDefault="000C25FA">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Δημοκρατικής Συμπαράταξης)</w:t>
      </w:r>
    </w:p>
    <w:p w14:paraId="219DA3E6" w14:textId="77777777" w:rsidR="00656A4F" w:rsidRDefault="000C25FA">
      <w:pPr>
        <w:spacing w:line="600" w:lineRule="auto"/>
        <w:ind w:firstLine="720"/>
        <w:jc w:val="both"/>
        <w:rPr>
          <w:rFonts w:eastAsia="Times New Roman" w:cs="Times New Roman"/>
          <w:szCs w:val="24"/>
        </w:rPr>
      </w:pPr>
      <w:r w:rsidRPr="00146623">
        <w:rPr>
          <w:rFonts w:eastAsia="Times New Roman" w:cs="Times New Roman"/>
          <w:b/>
          <w:szCs w:val="24"/>
        </w:rPr>
        <w:t xml:space="preserve">ΠΡΟΕΔΡΕΥΩΝ (Δημήτριος </w:t>
      </w:r>
      <w:proofErr w:type="spellStart"/>
      <w:r w:rsidRPr="00146623">
        <w:rPr>
          <w:rFonts w:eastAsia="Times New Roman" w:cs="Times New Roman"/>
          <w:b/>
          <w:szCs w:val="24"/>
        </w:rPr>
        <w:t>Κρεμαστινός</w:t>
      </w:r>
      <w:proofErr w:type="spellEnd"/>
      <w:r w:rsidRPr="00146623">
        <w:rPr>
          <w:rFonts w:eastAsia="Times New Roman" w:cs="Times New Roman"/>
          <w:b/>
          <w:szCs w:val="24"/>
        </w:rPr>
        <w:t>):</w:t>
      </w:r>
      <w:r>
        <w:rPr>
          <w:rFonts w:eastAsia="Times New Roman" w:cs="Times New Roman"/>
          <w:szCs w:val="24"/>
        </w:rPr>
        <w:t xml:space="preserve"> Και εγώ ευχαριστώ.</w:t>
      </w:r>
    </w:p>
    <w:p w14:paraId="219DA3E7"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Αχτσιόγλου</w:t>
      </w:r>
      <w:proofErr w:type="spellEnd"/>
      <w:r>
        <w:rPr>
          <w:rFonts w:eastAsia="Times New Roman" w:cs="Times New Roman"/>
          <w:szCs w:val="24"/>
        </w:rPr>
        <w:t>, θα πείτε ποιες τροπολογίες αποδέχεστε;</w:t>
      </w:r>
    </w:p>
    <w:p w14:paraId="219DA3E8" w14:textId="77777777" w:rsidR="00656A4F" w:rsidRDefault="000C25FA">
      <w:pPr>
        <w:spacing w:line="600" w:lineRule="auto"/>
        <w:ind w:firstLine="720"/>
        <w:jc w:val="both"/>
        <w:rPr>
          <w:rFonts w:eastAsia="Times New Roman" w:cs="Times New Roman"/>
          <w:szCs w:val="24"/>
        </w:rPr>
      </w:pPr>
      <w:r w:rsidRPr="002C1EDB">
        <w:rPr>
          <w:rFonts w:eastAsia="Times New Roman" w:cs="Times New Roman"/>
          <w:b/>
          <w:szCs w:val="24"/>
        </w:rPr>
        <w:t>Γ</w:t>
      </w:r>
      <w:r w:rsidRPr="002C1EDB">
        <w:rPr>
          <w:rFonts w:eastAsia="Times New Roman" w:cs="Times New Roman"/>
          <w:b/>
          <w:szCs w:val="24"/>
        </w:rPr>
        <w:t xml:space="preserve">ΕΡΑΣΙΜΟΣ </w:t>
      </w:r>
      <w:r>
        <w:rPr>
          <w:rFonts w:eastAsia="Times New Roman" w:cs="Times New Roman"/>
          <w:b/>
          <w:szCs w:val="24"/>
        </w:rPr>
        <w:t>(</w:t>
      </w:r>
      <w:r w:rsidRPr="002C1EDB">
        <w:rPr>
          <w:rFonts w:eastAsia="Times New Roman" w:cs="Times New Roman"/>
          <w:b/>
          <w:szCs w:val="24"/>
        </w:rPr>
        <w:t>ΜΑΚΗΣ</w:t>
      </w:r>
      <w:r>
        <w:rPr>
          <w:rFonts w:eastAsia="Times New Roman" w:cs="Times New Roman"/>
          <w:b/>
          <w:szCs w:val="24"/>
        </w:rPr>
        <w:t>)</w:t>
      </w:r>
      <w:r w:rsidRPr="002C1EDB">
        <w:rPr>
          <w:rFonts w:eastAsia="Times New Roman" w:cs="Times New Roman"/>
          <w:b/>
          <w:szCs w:val="24"/>
        </w:rPr>
        <w:t xml:space="preserve"> ΜΠΑΛΑΟΥΡΑΣ:</w:t>
      </w:r>
      <w:r>
        <w:rPr>
          <w:rFonts w:eastAsia="Times New Roman" w:cs="Times New Roman"/>
          <w:szCs w:val="24"/>
        </w:rPr>
        <w:t xml:space="preserve"> Κύριε Πρόεδρε, μπορώ να έχω τον λόγο για να αιτιολογήσουμε τη δική μας;</w:t>
      </w:r>
    </w:p>
    <w:p w14:paraId="219DA3E9" w14:textId="77777777" w:rsidR="00656A4F" w:rsidRDefault="000C25FA">
      <w:pPr>
        <w:spacing w:line="600" w:lineRule="auto"/>
        <w:ind w:firstLine="720"/>
        <w:jc w:val="both"/>
        <w:rPr>
          <w:rFonts w:eastAsia="Times New Roman" w:cs="Times New Roman"/>
          <w:szCs w:val="24"/>
        </w:rPr>
      </w:pPr>
      <w:r w:rsidRPr="00146623">
        <w:rPr>
          <w:rFonts w:eastAsia="Times New Roman" w:cs="Times New Roman"/>
          <w:b/>
          <w:szCs w:val="24"/>
        </w:rPr>
        <w:t xml:space="preserve">ΠΡΟΕΔΡΕΥΩΝ (Δημήτριος </w:t>
      </w:r>
      <w:proofErr w:type="spellStart"/>
      <w:r w:rsidRPr="00146623">
        <w:rPr>
          <w:rFonts w:eastAsia="Times New Roman" w:cs="Times New Roman"/>
          <w:b/>
          <w:szCs w:val="24"/>
        </w:rPr>
        <w:t>Κρεμαστινός</w:t>
      </w:r>
      <w:proofErr w:type="spellEnd"/>
      <w:r w:rsidRPr="00146623">
        <w:rPr>
          <w:rFonts w:eastAsia="Times New Roman" w:cs="Times New Roman"/>
          <w:b/>
          <w:szCs w:val="24"/>
        </w:rPr>
        <w:t>):</w:t>
      </w:r>
      <w:r>
        <w:rPr>
          <w:rFonts w:eastAsia="Times New Roman" w:cs="Times New Roman"/>
          <w:szCs w:val="24"/>
        </w:rPr>
        <w:t xml:space="preserve"> Κύριε </w:t>
      </w:r>
      <w:proofErr w:type="spellStart"/>
      <w:r>
        <w:rPr>
          <w:rFonts w:eastAsia="Times New Roman" w:cs="Times New Roman"/>
          <w:szCs w:val="24"/>
        </w:rPr>
        <w:t>Μπαλαούρα</w:t>
      </w:r>
      <w:proofErr w:type="spellEnd"/>
      <w:r>
        <w:rPr>
          <w:rFonts w:eastAsia="Times New Roman" w:cs="Times New Roman"/>
          <w:szCs w:val="24"/>
        </w:rPr>
        <w:t>, έχετε τον λόγο για ένα λεπτό.</w:t>
      </w:r>
    </w:p>
    <w:p w14:paraId="219DA3EA" w14:textId="77777777" w:rsidR="00656A4F" w:rsidRDefault="000C25FA">
      <w:pPr>
        <w:spacing w:line="600" w:lineRule="auto"/>
        <w:ind w:firstLine="720"/>
        <w:jc w:val="both"/>
        <w:rPr>
          <w:rFonts w:eastAsia="Times New Roman" w:cs="Times New Roman"/>
          <w:szCs w:val="24"/>
        </w:rPr>
      </w:pPr>
      <w:r w:rsidRPr="002C1EDB">
        <w:rPr>
          <w:rFonts w:eastAsia="Times New Roman" w:cs="Times New Roman"/>
          <w:b/>
          <w:szCs w:val="24"/>
        </w:rPr>
        <w:t xml:space="preserve">ΓΕΡΑΣΙΜΟΣ </w:t>
      </w:r>
      <w:r>
        <w:rPr>
          <w:rFonts w:eastAsia="Times New Roman" w:cs="Times New Roman"/>
          <w:b/>
          <w:szCs w:val="24"/>
        </w:rPr>
        <w:t>(</w:t>
      </w:r>
      <w:r w:rsidRPr="002C1EDB">
        <w:rPr>
          <w:rFonts w:eastAsia="Times New Roman" w:cs="Times New Roman"/>
          <w:b/>
          <w:szCs w:val="24"/>
        </w:rPr>
        <w:t>ΜΑΚΗΣ</w:t>
      </w:r>
      <w:r>
        <w:rPr>
          <w:rFonts w:eastAsia="Times New Roman" w:cs="Times New Roman"/>
          <w:b/>
          <w:szCs w:val="24"/>
        </w:rPr>
        <w:t>)</w:t>
      </w:r>
      <w:r w:rsidRPr="002C1EDB">
        <w:rPr>
          <w:rFonts w:eastAsia="Times New Roman" w:cs="Times New Roman"/>
          <w:b/>
          <w:szCs w:val="24"/>
        </w:rPr>
        <w:t xml:space="preserve"> ΜΠΑΛΑΟΥΡΑΣ:</w:t>
      </w:r>
      <w:r>
        <w:rPr>
          <w:rFonts w:eastAsia="Times New Roman" w:cs="Times New Roman"/>
          <w:b/>
          <w:szCs w:val="24"/>
        </w:rPr>
        <w:t xml:space="preserve"> </w:t>
      </w:r>
      <w:r>
        <w:rPr>
          <w:rFonts w:eastAsia="Times New Roman" w:cs="Times New Roman"/>
          <w:szCs w:val="24"/>
        </w:rPr>
        <w:t>Ευχαριστώ, κύριε Πρόεδρε.</w:t>
      </w:r>
    </w:p>
    <w:p w14:paraId="219DA3EB"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Ο σκοπός της τρο</w:t>
      </w:r>
      <w:r>
        <w:rPr>
          <w:rFonts w:eastAsia="Times New Roman" w:cs="Times New Roman"/>
          <w:szCs w:val="24"/>
        </w:rPr>
        <w:t>πολογίας που καταθέτουμε ο κ. Μαντάς και εγώ</w:t>
      </w:r>
      <w:r>
        <w:rPr>
          <w:rFonts w:eastAsia="Times New Roman" w:cs="Times New Roman"/>
          <w:szCs w:val="24"/>
        </w:rPr>
        <w:t>,</w:t>
      </w:r>
      <w:r>
        <w:rPr>
          <w:rFonts w:eastAsia="Times New Roman" w:cs="Times New Roman"/>
          <w:szCs w:val="24"/>
        </w:rPr>
        <w:t xml:space="preserve"> είναι </w:t>
      </w:r>
      <w:r>
        <w:rPr>
          <w:rFonts w:eastAsia="Times New Roman" w:cs="Times New Roman"/>
          <w:szCs w:val="24"/>
        </w:rPr>
        <w:t>για</w:t>
      </w:r>
      <w:r>
        <w:rPr>
          <w:rFonts w:eastAsia="Times New Roman" w:cs="Times New Roman"/>
          <w:szCs w:val="24"/>
        </w:rPr>
        <w:t xml:space="preserve"> την επιβράβευση της συνέπειας των οφειλετών προς την εκπλήρωση των ληξιπρόθεσμων οφειλών τους και μάλιστα μετά από αυτές τις σοβαρές παρεμβάσεις που κάνουμε με τις </w:t>
      </w:r>
      <w:proofErr w:type="spellStart"/>
      <w:r>
        <w:rPr>
          <w:rFonts w:eastAsia="Times New Roman" w:cs="Times New Roman"/>
          <w:szCs w:val="24"/>
        </w:rPr>
        <w:t>εκατόν</w:t>
      </w:r>
      <w:proofErr w:type="spellEnd"/>
      <w:r>
        <w:rPr>
          <w:rFonts w:eastAsia="Times New Roman" w:cs="Times New Roman"/>
          <w:szCs w:val="24"/>
        </w:rPr>
        <w:t xml:space="preserve"> είκοσι δόσεις. </w:t>
      </w:r>
    </w:p>
    <w:p w14:paraId="219DA3EC"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lastRenderedPageBreak/>
        <w:t>Αυτό έχει σαν</w:t>
      </w:r>
      <w:r>
        <w:rPr>
          <w:rFonts w:eastAsia="Times New Roman" w:cs="Times New Roman"/>
          <w:szCs w:val="24"/>
        </w:rPr>
        <w:t xml:space="preserve"> συνέπεια την αύξηση της ρευστότητας και των επιχειρήσεων και των νοικοκυριών. Επομένως είναι μια τροπολογία</w:t>
      </w:r>
      <w:r>
        <w:rPr>
          <w:rFonts w:eastAsia="Times New Roman" w:cs="Times New Roman"/>
          <w:szCs w:val="24"/>
        </w:rPr>
        <w:t>,</w:t>
      </w:r>
      <w:r>
        <w:rPr>
          <w:rFonts w:eastAsia="Times New Roman" w:cs="Times New Roman"/>
          <w:szCs w:val="24"/>
        </w:rPr>
        <w:t xml:space="preserve"> που δένει με το όλο νομοθέτημα. Είναι πάρα πολύ σημαντική, όπως είπα, και για τους επιχειρηματίες και για τα νοικοκυριά.</w:t>
      </w:r>
    </w:p>
    <w:p w14:paraId="219DA3ED"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Ευχαριστώ.</w:t>
      </w:r>
    </w:p>
    <w:p w14:paraId="219DA3EE" w14:textId="77777777" w:rsidR="00656A4F" w:rsidRDefault="000C25FA">
      <w:pPr>
        <w:spacing w:line="600" w:lineRule="auto"/>
        <w:ind w:firstLine="720"/>
        <w:jc w:val="both"/>
        <w:rPr>
          <w:rFonts w:eastAsia="Times New Roman" w:cs="Times New Roman"/>
          <w:szCs w:val="24"/>
        </w:rPr>
      </w:pPr>
      <w:r w:rsidRPr="00980D1A">
        <w:rPr>
          <w:rFonts w:eastAsia="Times New Roman" w:cs="Times New Roman"/>
          <w:b/>
          <w:szCs w:val="24"/>
        </w:rPr>
        <w:t>ΠΡΟΕΔΡΟΣ (Νικό</w:t>
      </w:r>
      <w:r w:rsidRPr="00980D1A">
        <w:rPr>
          <w:rFonts w:eastAsia="Times New Roman" w:cs="Times New Roman"/>
          <w:b/>
          <w:szCs w:val="24"/>
        </w:rPr>
        <w:t xml:space="preserve">λαος </w:t>
      </w:r>
      <w:proofErr w:type="spellStart"/>
      <w:r w:rsidRPr="00980D1A">
        <w:rPr>
          <w:rFonts w:eastAsia="Times New Roman" w:cs="Times New Roman"/>
          <w:b/>
          <w:szCs w:val="24"/>
        </w:rPr>
        <w:t>Βούτσης</w:t>
      </w:r>
      <w:proofErr w:type="spellEnd"/>
      <w:r w:rsidRPr="00980D1A">
        <w:rPr>
          <w:rFonts w:eastAsia="Times New Roman" w:cs="Times New Roman"/>
          <w:b/>
          <w:szCs w:val="24"/>
        </w:rPr>
        <w:t xml:space="preserve">): </w:t>
      </w:r>
      <w:r>
        <w:rPr>
          <w:rFonts w:eastAsia="Times New Roman" w:cs="Times New Roman"/>
          <w:szCs w:val="24"/>
        </w:rPr>
        <w:t xml:space="preserve">Η κ. </w:t>
      </w:r>
      <w:proofErr w:type="spellStart"/>
      <w:r>
        <w:rPr>
          <w:rFonts w:eastAsia="Times New Roman" w:cs="Times New Roman"/>
          <w:szCs w:val="24"/>
        </w:rPr>
        <w:t>Αχτσιόγλου</w:t>
      </w:r>
      <w:proofErr w:type="spellEnd"/>
      <w:r>
        <w:rPr>
          <w:rFonts w:eastAsia="Times New Roman" w:cs="Times New Roman"/>
          <w:szCs w:val="24"/>
        </w:rPr>
        <w:t xml:space="preserve"> έχει τον λόγο.</w:t>
      </w:r>
    </w:p>
    <w:p w14:paraId="219DA3EF" w14:textId="77777777" w:rsidR="00656A4F" w:rsidRDefault="000C25FA">
      <w:pPr>
        <w:spacing w:line="600" w:lineRule="auto"/>
        <w:ind w:firstLine="720"/>
        <w:contextualSpacing/>
        <w:jc w:val="both"/>
        <w:rPr>
          <w:rFonts w:eastAsia="Times New Roman" w:cs="Times New Roman"/>
          <w:szCs w:val="24"/>
        </w:rPr>
      </w:pPr>
      <w:r>
        <w:rPr>
          <w:rFonts w:eastAsia="Times New Roman" w:cs="Times New Roman"/>
          <w:b/>
          <w:szCs w:val="24"/>
        </w:rPr>
        <w:t xml:space="preserve">ΕΦΗ </w:t>
      </w:r>
      <w:r w:rsidRPr="00922763">
        <w:rPr>
          <w:rFonts w:eastAsia="Times New Roman" w:cs="Times New Roman"/>
          <w:b/>
          <w:szCs w:val="24"/>
        </w:rPr>
        <w:t>ΑΧΤΣΙΟΓΛΟΥ (Υπουργός Εργασίας, Κοινωνικής Ασφάλισης και Κοινωνικής Αλληλεγγύης):</w:t>
      </w:r>
      <w:r w:rsidRPr="00922763">
        <w:rPr>
          <w:rFonts w:eastAsia="Times New Roman" w:cs="Times New Roman"/>
          <w:szCs w:val="24"/>
        </w:rPr>
        <w:t xml:space="preserve"> Κ</w:t>
      </w:r>
      <w:r>
        <w:rPr>
          <w:rFonts w:eastAsia="Times New Roman" w:cs="Times New Roman"/>
          <w:szCs w:val="24"/>
        </w:rPr>
        <w:t>ατ’ αρχάς καταθέτω μια νομοτεχνική βελτίωση. Είναι εντελώς ζήτημα ρύθμισης, δεν είναι κάτι περισσότερο.</w:t>
      </w:r>
    </w:p>
    <w:p w14:paraId="219DA3F0" w14:textId="77777777" w:rsidR="00656A4F" w:rsidRDefault="000C25FA">
      <w:pPr>
        <w:spacing w:line="600" w:lineRule="auto"/>
        <w:ind w:firstLine="539"/>
        <w:jc w:val="both"/>
        <w:rPr>
          <w:rFonts w:eastAsia="Times New Roman" w:cs="Times New Roman"/>
          <w:szCs w:val="24"/>
        </w:rPr>
      </w:pPr>
      <w:r>
        <w:rPr>
          <w:rFonts w:eastAsia="Times New Roman" w:cs="Times New Roman"/>
          <w:szCs w:val="24"/>
        </w:rPr>
        <w:t>(Στο σημείο αυτό, η</w:t>
      </w:r>
      <w:r w:rsidRPr="00AD6C7C">
        <w:rPr>
          <w:rFonts w:eastAsia="Times New Roman" w:cs="Times New Roman"/>
          <w:szCs w:val="24"/>
        </w:rPr>
        <w:t xml:space="preserve"> </w:t>
      </w:r>
      <w:r>
        <w:rPr>
          <w:rFonts w:eastAsia="Times New Roman" w:cs="Times New Roman"/>
          <w:szCs w:val="24"/>
        </w:rPr>
        <w:t xml:space="preserve">Υπουργός Εργασίας, </w:t>
      </w:r>
      <w:r w:rsidRPr="00AD6C7C">
        <w:rPr>
          <w:rFonts w:eastAsia="Times New Roman" w:cs="Times New Roman"/>
          <w:szCs w:val="24"/>
        </w:rPr>
        <w:t>Κοινωνικής Ασφάλισης</w:t>
      </w:r>
      <w:r>
        <w:rPr>
          <w:rFonts w:eastAsia="Times New Roman" w:cs="Times New Roman"/>
          <w:szCs w:val="24"/>
        </w:rPr>
        <w:t xml:space="preserve"> </w:t>
      </w:r>
      <w:r w:rsidRPr="00F35B05">
        <w:rPr>
          <w:rFonts w:eastAsia="Times New Roman" w:cs="Times New Roman"/>
          <w:szCs w:val="24"/>
        </w:rPr>
        <w:t>και Κοινωνικής Αλληλεγγύης</w:t>
      </w:r>
      <w:r>
        <w:rPr>
          <w:rFonts w:eastAsia="Times New Roman" w:cs="Times New Roman"/>
          <w:szCs w:val="24"/>
        </w:rPr>
        <w:t xml:space="preserve"> κ</w:t>
      </w:r>
      <w:r w:rsidRPr="00AD6C7C">
        <w:rPr>
          <w:rFonts w:eastAsia="Times New Roman" w:cs="Times New Roman"/>
          <w:szCs w:val="24"/>
        </w:rPr>
        <w:t xml:space="preserve">. </w:t>
      </w:r>
      <w:r>
        <w:rPr>
          <w:rFonts w:eastAsia="Times New Roman" w:cs="Times New Roman"/>
          <w:szCs w:val="24"/>
        </w:rPr>
        <w:t xml:space="preserve">Έφη </w:t>
      </w:r>
      <w:proofErr w:type="spellStart"/>
      <w:r>
        <w:rPr>
          <w:rFonts w:eastAsia="Times New Roman" w:cs="Times New Roman"/>
          <w:szCs w:val="24"/>
        </w:rPr>
        <w:t>Αχτσιόγλου</w:t>
      </w:r>
      <w:proofErr w:type="spellEnd"/>
      <w:r>
        <w:rPr>
          <w:rFonts w:eastAsia="Times New Roman" w:cs="Times New Roman"/>
          <w:szCs w:val="24"/>
        </w:rPr>
        <w:t xml:space="preserve"> καταθέτει για τα Πρακτικά την προαναφερθείσα νομοτεχνική βελτίωση</w:t>
      </w:r>
      <w:r>
        <w:rPr>
          <w:rFonts w:eastAsia="Times New Roman" w:cs="Times New Roman"/>
          <w:szCs w:val="24"/>
        </w:rPr>
        <w:t>,</w:t>
      </w:r>
      <w:r>
        <w:rPr>
          <w:rFonts w:eastAsia="Times New Roman" w:cs="Times New Roman"/>
          <w:szCs w:val="24"/>
        </w:rPr>
        <w:t xml:space="preserve"> η οποία έχει ως εξής:</w:t>
      </w:r>
      <w:r w:rsidRPr="00AD6C7C">
        <w:rPr>
          <w:rFonts w:eastAsia="Times New Roman" w:cs="Times New Roman"/>
          <w:szCs w:val="24"/>
        </w:rPr>
        <w:t xml:space="preserve">  </w:t>
      </w:r>
    </w:p>
    <w:p w14:paraId="219DA3F1" w14:textId="77777777" w:rsidR="00656A4F" w:rsidRDefault="000C25FA">
      <w:pPr>
        <w:spacing w:line="600" w:lineRule="auto"/>
        <w:ind w:firstLine="720"/>
        <w:contextualSpacing/>
        <w:jc w:val="center"/>
        <w:rPr>
          <w:rFonts w:eastAsia="Times New Roman" w:cs="Times New Roman"/>
          <w:color w:val="FF0000"/>
          <w:szCs w:val="24"/>
        </w:rPr>
      </w:pPr>
      <w:r w:rsidRPr="002D7B20">
        <w:rPr>
          <w:rFonts w:eastAsia="Times New Roman" w:cs="Times New Roman"/>
          <w:color w:val="FF0000"/>
          <w:szCs w:val="24"/>
        </w:rPr>
        <w:t>(ΑΛΛΑΓΗ ΣΕΛΙΔΑΣ)</w:t>
      </w:r>
    </w:p>
    <w:p w14:paraId="219DA3F2" w14:textId="77777777" w:rsidR="00656A4F" w:rsidRDefault="000C25FA">
      <w:pPr>
        <w:spacing w:line="600" w:lineRule="auto"/>
        <w:ind w:firstLine="720"/>
        <w:jc w:val="center"/>
        <w:rPr>
          <w:rFonts w:eastAsia="Times New Roman" w:cs="Times New Roman"/>
          <w:color w:val="FF0000"/>
          <w:szCs w:val="24"/>
        </w:rPr>
      </w:pPr>
      <w:r w:rsidRPr="00221429">
        <w:rPr>
          <w:rFonts w:eastAsia="Times New Roman" w:cs="Times New Roman"/>
          <w:color w:val="FF0000"/>
          <w:szCs w:val="24"/>
        </w:rPr>
        <w:lastRenderedPageBreak/>
        <w:t>(Να μπει η σελίδα 101)</w:t>
      </w:r>
    </w:p>
    <w:p w14:paraId="219DA3F3" w14:textId="77777777" w:rsidR="00656A4F" w:rsidRDefault="000C25FA">
      <w:pPr>
        <w:spacing w:line="600" w:lineRule="auto"/>
        <w:ind w:firstLine="720"/>
        <w:jc w:val="center"/>
        <w:rPr>
          <w:rFonts w:eastAsia="Times New Roman" w:cs="Times New Roman"/>
          <w:color w:val="FF0000"/>
          <w:szCs w:val="24"/>
        </w:rPr>
      </w:pPr>
      <w:r w:rsidRPr="002D7B20">
        <w:rPr>
          <w:rFonts w:eastAsia="Times New Roman" w:cs="Times New Roman"/>
          <w:color w:val="FF0000"/>
          <w:szCs w:val="24"/>
        </w:rPr>
        <w:t>(ΑΛΛΑΓΗ ΣΕΛΙΔΑΣ)</w:t>
      </w:r>
    </w:p>
    <w:p w14:paraId="219DA3F4" w14:textId="77777777" w:rsidR="00656A4F" w:rsidRDefault="000C25FA">
      <w:pPr>
        <w:spacing w:line="600" w:lineRule="auto"/>
        <w:ind w:firstLine="720"/>
        <w:jc w:val="both"/>
        <w:rPr>
          <w:rFonts w:eastAsia="Times New Roman" w:cs="Times New Roman"/>
          <w:szCs w:val="24"/>
        </w:rPr>
      </w:pPr>
      <w:r>
        <w:rPr>
          <w:rFonts w:eastAsia="Times New Roman" w:cs="Times New Roman"/>
          <w:b/>
          <w:szCs w:val="24"/>
        </w:rPr>
        <w:t xml:space="preserve">ΕΦΗ </w:t>
      </w:r>
      <w:r w:rsidRPr="00922763">
        <w:rPr>
          <w:rFonts w:eastAsia="Times New Roman" w:cs="Times New Roman"/>
          <w:b/>
          <w:szCs w:val="24"/>
        </w:rPr>
        <w:t xml:space="preserve">ΑΧΤΣΙΟΓΛΟΥ </w:t>
      </w:r>
      <w:r w:rsidRPr="00922763">
        <w:rPr>
          <w:rFonts w:eastAsia="Times New Roman" w:cs="Times New Roman"/>
          <w:b/>
          <w:szCs w:val="24"/>
        </w:rPr>
        <w:t>(Υπουργός Εργασίας, Κοινωνικής Ασφάλισης και Κοινωνικής Αλληλεγγύης):</w:t>
      </w:r>
      <w:r w:rsidRPr="00922763">
        <w:rPr>
          <w:rFonts w:eastAsia="Times New Roman" w:cs="Times New Roman"/>
          <w:szCs w:val="24"/>
        </w:rPr>
        <w:t xml:space="preserve"> </w:t>
      </w:r>
      <w:r>
        <w:rPr>
          <w:rFonts w:eastAsia="Times New Roman" w:cs="Times New Roman"/>
          <w:szCs w:val="24"/>
        </w:rPr>
        <w:t>Για τις τροπολογίες θα πω μόνο ποιες κάνουμε δεκτές. Κάνουμε δεκτή την τροπολογία με γενικό αριθμό 2158 και ειδικό 176 για τους ασφαλισμένους του κλάδου ΤΑΠ ΟΤΕ, την τροπολογία με γενικό</w:t>
      </w:r>
      <w:r>
        <w:rPr>
          <w:rFonts w:eastAsia="Times New Roman" w:cs="Times New Roman"/>
          <w:szCs w:val="24"/>
        </w:rPr>
        <w:t xml:space="preserve"> αριθμό 2180 και ειδικό 187 για τις ασφαλιστικές εισφορές των πυρόπληκτων της Ηλείας, την τροπολογία με γενικό αριθμό 2184 και ειδικό 191 για την εργασία των πλανόδιων μουσικών και την τροπολογία με γενικό αριθμό 2185 και ειδικό 192, που μόλις εισηγήθηκε ο</w:t>
      </w:r>
      <w:r>
        <w:rPr>
          <w:rFonts w:eastAsia="Times New Roman" w:cs="Times New Roman"/>
          <w:szCs w:val="24"/>
        </w:rPr>
        <w:t xml:space="preserve"> κ. </w:t>
      </w:r>
      <w:proofErr w:type="spellStart"/>
      <w:r>
        <w:rPr>
          <w:rFonts w:eastAsia="Times New Roman" w:cs="Times New Roman"/>
          <w:szCs w:val="24"/>
        </w:rPr>
        <w:t>Μπαλαούρας</w:t>
      </w:r>
      <w:proofErr w:type="spellEnd"/>
      <w:r>
        <w:rPr>
          <w:rFonts w:eastAsia="Times New Roman" w:cs="Times New Roman"/>
          <w:szCs w:val="24"/>
        </w:rPr>
        <w:t>,</w:t>
      </w:r>
      <w:r>
        <w:rPr>
          <w:rFonts w:eastAsia="Times New Roman" w:cs="Times New Roman"/>
          <w:szCs w:val="24"/>
        </w:rPr>
        <w:t xml:space="preserve"> για την αποδέσμευση του κατασχεθέντος λογαριασμού.</w:t>
      </w:r>
    </w:p>
    <w:p w14:paraId="219DA3F5" w14:textId="77777777" w:rsidR="00656A4F" w:rsidRDefault="000C25FA">
      <w:pPr>
        <w:spacing w:line="600" w:lineRule="auto"/>
        <w:ind w:firstLine="720"/>
        <w:jc w:val="both"/>
        <w:rPr>
          <w:rFonts w:eastAsia="Times New Roman" w:cs="Times New Roman"/>
          <w:szCs w:val="24"/>
        </w:rPr>
      </w:pPr>
      <w:r w:rsidRPr="00980D1A">
        <w:rPr>
          <w:rFonts w:eastAsia="Times New Roman" w:cs="Times New Roman"/>
          <w:b/>
          <w:szCs w:val="24"/>
        </w:rPr>
        <w:t xml:space="preserve">ΠΡΟΕΔΡΟΣ (Νικόλαος </w:t>
      </w:r>
      <w:proofErr w:type="spellStart"/>
      <w:r w:rsidRPr="00980D1A">
        <w:rPr>
          <w:rFonts w:eastAsia="Times New Roman" w:cs="Times New Roman"/>
          <w:b/>
          <w:szCs w:val="24"/>
        </w:rPr>
        <w:t>Βούτσης</w:t>
      </w:r>
      <w:proofErr w:type="spellEnd"/>
      <w:r w:rsidRPr="00980D1A">
        <w:rPr>
          <w:rFonts w:eastAsia="Times New Roman" w:cs="Times New Roman"/>
          <w:b/>
          <w:szCs w:val="24"/>
        </w:rPr>
        <w:t xml:space="preserve">): </w:t>
      </w:r>
      <w:r>
        <w:rPr>
          <w:rFonts w:eastAsia="Times New Roman" w:cs="Times New Roman"/>
          <w:szCs w:val="24"/>
        </w:rPr>
        <w:t>Ο κ. Παρασκευόπουλος έχει τον λόγο.</w:t>
      </w:r>
    </w:p>
    <w:p w14:paraId="219DA3F6" w14:textId="77777777" w:rsidR="00656A4F" w:rsidRDefault="000C25FA">
      <w:pPr>
        <w:spacing w:line="600" w:lineRule="auto"/>
        <w:ind w:firstLine="720"/>
        <w:jc w:val="both"/>
        <w:rPr>
          <w:rFonts w:eastAsia="Times New Roman" w:cs="Times New Roman"/>
          <w:szCs w:val="24"/>
        </w:rPr>
      </w:pPr>
      <w:r>
        <w:rPr>
          <w:rFonts w:eastAsia="Times New Roman" w:cs="Times New Roman"/>
          <w:b/>
          <w:szCs w:val="24"/>
        </w:rPr>
        <w:lastRenderedPageBreak/>
        <w:t>ΝΙΚΟΛΑΟΣ ΠΑΡΑΣΚΕΥΟΠΟΥΛΟΣ:</w:t>
      </w:r>
      <w:r>
        <w:rPr>
          <w:rFonts w:eastAsia="Times New Roman" w:cs="Times New Roman"/>
          <w:szCs w:val="24"/>
        </w:rPr>
        <w:t xml:space="preserve"> Η τροπολογία για τους πλανόδιους μουσικούς αφορά εκείνους τους μουσικούς, οι οποίοι προσφέρουν περ</w:t>
      </w:r>
      <w:r>
        <w:rPr>
          <w:rFonts w:eastAsia="Times New Roman" w:cs="Times New Roman"/>
          <w:szCs w:val="24"/>
        </w:rPr>
        <w:t>ιστασιακά υπηρεσίες σε ιδιώτες, σε γάμους, βαφτίσια, χωρίς συμβάσεις, με μαύρα χρήματα συνήθως και</w:t>
      </w:r>
      <w:r>
        <w:rPr>
          <w:rFonts w:eastAsia="Times New Roman" w:cs="Times New Roman"/>
          <w:szCs w:val="24"/>
        </w:rPr>
        <w:t>,</w:t>
      </w:r>
      <w:r>
        <w:rPr>
          <w:rFonts w:eastAsia="Times New Roman" w:cs="Times New Roman"/>
          <w:szCs w:val="24"/>
        </w:rPr>
        <w:t xml:space="preserve"> επίσης, χωρίς ασφαλιστική κάλυψη. </w:t>
      </w:r>
    </w:p>
    <w:p w14:paraId="219DA3F7"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Με βάση την τροπολογία υπάγονται σε ασφαλιστικό καθεστώς, θα μπορούν οι ίδιοι να έχουν τη σχετική κάλυψη και</w:t>
      </w:r>
      <w:r>
        <w:rPr>
          <w:rFonts w:eastAsia="Times New Roman" w:cs="Times New Roman"/>
          <w:szCs w:val="24"/>
        </w:rPr>
        <w:t>,</w:t>
      </w:r>
      <w:r>
        <w:rPr>
          <w:rFonts w:eastAsia="Times New Roman" w:cs="Times New Roman"/>
          <w:szCs w:val="24"/>
        </w:rPr>
        <w:t xml:space="preserve"> βεβαίως, θα</w:t>
      </w:r>
      <w:r>
        <w:rPr>
          <w:rFonts w:eastAsia="Times New Roman" w:cs="Times New Roman"/>
          <w:szCs w:val="24"/>
        </w:rPr>
        <w:t xml:space="preserve"> υπάρχει και ένα έσοδο των ασφαλιστικών φορέων.</w:t>
      </w:r>
    </w:p>
    <w:p w14:paraId="219DA3F8"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Ευχαριστώ πολύ.</w:t>
      </w:r>
    </w:p>
    <w:p w14:paraId="219DA3F9" w14:textId="77777777" w:rsidR="00656A4F" w:rsidRDefault="000C25FA">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Δεν την έχουμε αυτή την τροπολογία, κύριε Πρόεδρε. Πότε κατατέθηκε;</w:t>
      </w:r>
    </w:p>
    <w:p w14:paraId="219DA3FA" w14:textId="77777777" w:rsidR="00656A4F" w:rsidRDefault="000C25FA">
      <w:pPr>
        <w:spacing w:line="600" w:lineRule="auto"/>
        <w:ind w:firstLine="720"/>
        <w:jc w:val="both"/>
        <w:rPr>
          <w:rFonts w:eastAsia="Times New Roman" w:cs="Times New Roman"/>
          <w:szCs w:val="24"/>
        </w:rPr>
      </w:pPr>
      <w:r w:rsidRPr="00980D1A">
        <w:rPr>
          <w:rFonts w:eastAsia="Times New Roman" w:cs="Times New Roman"/>
          <w:b/>
          <w:szCs w:val="24"/>
        </w:rPr>
        <w:t xml:space="preserve">ΠΡΟΕΔΡΟΣ (Νικόλαος </w:t>
      </w:r>
      <w:proofErr w:type="spellStart"/>
      <w:r w:rsidRPr="00980D1A">
        <w:rPr>
          <w:rFonts w:eastAsia="Times New Roman" w:cs="Times New Roman"/>
          <w:b/>
          <w:szCs w:val="24"/>
        </w:rPr>
        <w:t>Βούτσης</w:t>
      </w:r>
      <w:proofErr w:type="spellEnd"/>
      <w:r w:rsidRPr="00980D1A">
        <w:rPr>
          <w:rFonts w:eastAsia="Times New Roman" w:cs="Times New Roman"/>
          <w:b/>
          <w:szCs w:val="24"/>
        </w:rPr>
        <w:t xml:space="preserve">): </w:t>
      </w:r>
      <w:r w:rsidRPr="00F35B05">
        <w:rPr>
          <w:rFonts w:eastAsia="Times New Roman" w:cs="Times New Roman"/>
          <w:szCs w:val="24"/>
        </w:rPr>
        <w:t>Κυρία</w:t>
      </w:r>
      <w:r>
        <w:rPr>
          <w:rFonts w:eastAsia="Times New Roman" w:cs="Times New Roman"/>
          <w:szCs w:val="24"/>
        </w:rPr>
        <w:t xml:space="preserve"> Υπουργέ, έχετε απαντήσει επί αυτής της τροπολογίας;</w:t>
      </w:r>
    </w:p>
    <w:p w14:paraId="219DA3FB"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 xml:space="preserve">Έχει κατατεθεί και </w:t>
      </w:r>
      <w:r>
        <w:rPr>
          <w:rFonts w:eastAsia="Times New Roman" w:cs="Times New Roman"/>
          <w:szCs w:val="24"/>
        </w:rPr>
        <w:t>την έχετε απαντήσει.</w:t>
      </w:r>
    </w:p>
    <w:p w14:paraId="219DA3FC" w14:textId="77777777" w:rsidR="00656A4F" w:rsidRDefault="000C25FA">
      <w:pPr>
        <w:spacing w:line="600" w:lineRule="auto"/>
        <w:ind w:firstLine="720"/>
        <w:jc w:val="both"/>
        <w:rPr>
          <w:rFonts w:eastAsia="Times New Roman" w:cs="Times New Roman"/>
          <w:szCs w:val="24"/>
        </w:rPr>
      </w:pPr>
      <w:r>
        <w:rPr>
          <w:rFonts w:eastAsia="Times New Roman" w:cs="Times New Roman"/>
          <w:b/>
          <w:szCs w:val="24"/>
        </w:rPr>
        <w:lastRenderedPageBreak/>
        <w:t>ΕΦΗ</w:t>
      </w:r>
      <w:r w:rsidRPr="00922763">
        <w:rPr>
          <w:rFonts w:eastAsia="Times New Roman" w:cs="Times New Roman"/>
          <w:b/>
          <w:szCs w:val="24"/>
        </w:rPr>
        <w:t xml:space="preserve"> ΑΧΤΣΙΟΓΛΟΥ (Υπουργός Εργασίας, Κοινωνικής Ασφάλισης και Κοινωνικής Αλληλεγγύης):</w:t>
      </w:r>
      <w:r>
        <w:rPr>
          <w:rFonts w:eastAsia="Times New Roman" w:cs="Times New Roman"/>
          <w:szCs w:val="24"/>
        </w:rPr>
        <w:t xml:space="preserve"> Του κ. Παρασκευόπουλου την έχω κάνει δεκτή.</w:t>
      </w:r>
    </w:p>
    <w:p w14:paraId="219DA3FD" w14:textId="77777777" w:rsidR="00656A4F" w:rsidRDefault="000C25FA">
      <w:pPr>
        <w:spacing w:line="600" w:lineRule="auto"/>
        <w:ind w:firstLine="720"/>
        <w:jc w:val="both"/>
        <w:rPr>
          <w:rFonts w:eastAsia="Times New Roman" w:cs="Times New Roman"/>
          <w:szCs w:val="24"/>
        </w:rPr>
      </w:pPr>
      <w:r w:rsidRPr="00980D1A">
        <w:rPr>
          <w:rFonts w:eastAsia="Times New Roman" w:cs="Times New Roman"/>
          <w:b/>
          <w:szCs w:val="24"/>
        </w:rPr>
        <w:t xml:space="preserve">ΠΡΟΕΔΡΟΣ (Νικόλαος </w:t>
      </w:r>
      <w:proofErr w:type="spellStart"/>
      <w:r w:rsidRPr="00980D1A">
        <w:rPr>
          <w:rFonts w:eastAsia="Times New Roman" w:cs="Times New Roman"/>
          <w:b/>
          <w:szCs w:val="24"/>
        </w:rPr>
        <w:t>Βούτσης</w:t>
      </w:r>
      <w:proofErr w:type="spellEnd"/>
      <w:r w:rsidRPr="00980D1A">
        <w:rPr>
          <w:rFonts w:eastAsia="Times New Roman" w:cs="Times New Roman"/>
          <w:b/>
          <w:szCs w:val="24"/>
        </w:rPr>
        <w:t xml:space="preserve">): </w:t>
      </w:r>
      <w:r>
        <w:rPr>
          <w:rFonts w:eastAsia="Times New Roman" w:cs="Times New Roman"/>
          <w:szCs w:val="24"/>
        </w:rPr>
        <w:t>Του κ. Παρασκευόπουλου.</w:t>
      </w:r>
    </w:p>
    <w:p w14:paraId="219DA3FE" w14:textId="77777777" w:rsidR="00656A4F" w:rsidRDefault="000C25FA">
      <w:pPr>
        <w:spacing w:line="600" w:lineRule="auto"/>
        <w:ind w:firstLine="720"/>
        <w:jc w:val="both"/>
        <w:rPr>
          <w:rFonts w:eastAsia="Times New Roman" w:cs="Times New Roman"/>
          <w:szCs w:val="24"/>
        </w:rPr>
      </w:pPr>
      <w:r>
        <w:rPr>
          <w:rFonts w:eastAsia="Times New Roman" w:cs="Times New Roman"/>
          <w:b/>
          <w:szCs w:val="24"/>
        </w:rPr>
        <w:t>ΕΦΗ</w:t>
      </w:r>
      <w:r w:rsidRPr="00922763">
        <w:rPr>
          <w:rFonts w:eastAsia="Times New Roman" w:cs="Times New Roman"/>
          <w:b/>
          <w:szCs w:val="24"/>
        </w:rPr>
        <w:t xml:space="preserve"> ΑΧΤΣΙΟΓΛΟΥ (Υπουργός Εργασίας, Κοινωνικής Ασφάλισ</w:t>
      </w:r>
      <w:r w:rsidRPr="00922763">
        <w:rPr>
          <w:rFonts w:eastAsia="Times New Roman" w:cs="Times New Roman"/>
          <w:b/>
          <w:szCs w:val="24"/>
        </w:rPr>
        <w:t>ης και Κοινωνικής Αλληλεγγύης):</w:t>
      </w:r>
      <w:r>
        <w:rPr>
          <w:rFonts w:eastAsia="Times New Roman" w:cs="Times New Roman"/>
          <w:szCs w:val="24"/>
        </w:rPr>
        <w:t xml:space="preserve"> Ναι, ναι. </w:t>
      </w:r>
    </w:p>
    <w:p w14:paraId="219DA3FF" w14:textId="77777777" w:rsidR="00656A4F" w:rsidRDefault="000C25FA">
      <w:pPr>
        <w:spacing w:line="600" w:lineRule="auto"/>
        <w:ind w:firstLine="720"/>
        <w:jc w:val="both"/>
        <w:rPr>
          <w:rFonts w:eastAsia="Times New Roman" w:cs="Times New Roman"/>
          <w:szCs w:val="24"/>
        </w:rPr>
      </w:pPr>
      <w:r w:rsidRPr="00980D1A">
        <w:rPr>
          <w:rFonts w:eastAsia="Times New Roman" w:cs="Times New Roman"/>
          <w:b/>
          <w:szCs w:val="24"/>
        </w:rPr>
        <w:t xml:space="preserve">ΠΡΟΕΔΡΟΣ (Νικόλαος </w:t>
      </w:r>
      <w:proofErr w:type="spellStart"/>
      <w:r w:rsidRPr="00980D1A">
        <w:rPr>
          <w:rFonts w:eastAsia="Times New Roman" w:cs="Times New Roman"/>
          <w:b/>
          <w:szCs w:val="24"/>
        </w:rPr>
        <w:t>Βούτσης</w:t>
      </w:r>
      <w:proofErr w:type="spellEnd"/>
      <w:r w:rsidRPr="00980D1A">
        <w:rPr>
          <w:rFonts w:eastAsia="Times New Roman" w:cs="Times New Roman"/>
          <w:b/>
          <w:szCs w:val="24"/>
        </w:rPr>
        <w:t xml:space="preserve">): </w:t>
      </w:r>
      <w:r>
        <w:rPr>
          <w:rFonts w:eastAsia="Times New Roman" w:cs="Times New Roman"/>
          <w:szCs w:val="24"/>
        </w:rPr>
        <w:t>Έχει διανεμηθεί στο Σώμα; Θα παρακαλούσα να διανεμηθεί προ της λήξεως της συνεδρίασης, η οποία θα έχει μπροστά της κα</w:t>
      </w:r>
      <w:r>
        <w:rPr>
          <w:rFonts w:eastAsia="Times New Roman" w:cs="Times New Roman"/>
          <w:szCs w:val="24"/>
        </w:rPr>
        <w:t>μ</w:t>
      </w:r>
      <w:r>
        <w:rPr>
          <w:rFonts w:eastAsia="Times New Roman" w:cs="Times New Roman"/>
          <w:szCs w:val="24"/>
        </w:rPr>
        <w:t>μιά ώρα ακόμα, περιμένετε.</w:t>
      </w:r>
    </w:p>
    <w:p w14:paraId="219DA400"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Ο κ. Παπαηλιού έχει τον λόγο.</w:t>
      </w:r>
    </w:p>
    <w:p w14:paraId="219DA401" w14:textId="77777777" w:rsidR="00656A4F" w:rsidRDefault="000C25FA">
      <w:pPr>
        <w:spacing w:line="600" w:lineRule="auto"/>
        <w:ind w:firstLine="720"/>
        <w:jc w:val="both"/>
        <w:rPr>
          <w:rFonts w:eastAsia="Times New Roman" w:cs="Times New Roman"/>
          <w:szCs w:val="24"/>
        </w:rPr>
      </w:pPr>
      <w:r>
        <w:rPr>
          <w:rFonts w:eastAsia="Times New Roman" w:cs="Times New Roman"/>
          <w:b/>
          <w:szCs w:val="24"/>
        </w:rPr>
        <w:t xml:space="preserve">ΓΕΩΡΓΙΟΣ </w:t>
      </w:r>
      <w:r>
        <w:rPr>
          <w:rFonts w:eastAsia="Times New Roman" w:cs="Times New Roman"/>
          <w:b/>
          <w:szCs w:val="24"/>
        </w:rPr>
        <w:t>ΠΑΠΑΗΛΙΟΥ:</w:t>
      </w:r>
      <w:r>
        <w:rPr>
          <w:rFonts w:eastAsia="Times New Roman" w:cs="Times New Roman"/>
          <w:szCs w:val="24"/>
        </w:rPr>
        <w:t xml:space="preserve"> Κύριε Πρόεδρε, ζήτησα τον λόγο, για να κάνω μια διευκρίνιση.</w:t>
      </w:r>
    </w:p>
    <w:p w14:paraId="219DA402" w14:textId="77777777" w:rsidR="00656A4F" w:rsidRDefault="000C25FA">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Κύριε Πρόεδρε…</w:t>
      </w:r>
    </w:p>
    <w:p w14:paraId="219DA403" w14:textId="77777777" w:rsidR="00656A4F" w:rsidRDefault="000C25FA">
      <w:pPr>
        <w:spacing w:line="600" w:lineRule="auto"/>
        <w:ind w:firstLine="720"/>
        <w:jc w:val="both"/>
        <w:rPr>
          <w:rFonts w:eastAsia="Times New Roman" w:cs="Times New Roman"/>
          <w:szCs w:val="24"/>
        </w:rPr>
      </w:pPr>
      <w:r w:rsidRPr="00980D1A">
        <w:rPr>
          <w:rFonts w:eastAsia="Times New Roman" w:cs="Times New Roman"/>
          <w:b/>
          <w:szCs w:val="24"/>
        </w:rPr>
        <w:lastRenderedPageBreak/>
        <w:t xml:space="preserve">ΠΡΟΕΔΡΟΣ (Νικόλαος </w:t>
      </w:r>
      <w:proofErr w:type="spellStart"/>
      <w:r w:rsidRPr="00980D1A">
        <w:rPr>
          <w:rFonts w:eastAsia="Times New Roman" w:cs="Times New Roman"/>
          <w:b/>
          <w:szCs w:val="24"/>
        </w:rPr>
        <w:t>Βούτσης</w:t>
      </w:r>
      <w:proofErr w:type="spellEnd"/>
      <w:r w:rsidRPr="00980D1A">
        <w:rPr>
          <w:rFonts w:eastAsia="Times New Roman" w:cs="Times New Roman"/>
          <w:b/>
          <w:szCs w:val="24"/>
        </w:rPr>
        <w:t xml:space="preserve">): </w:t>
      </w:r>
      <w:r>
        <w:rPr>
          <w:rFonts w:eastAsia="Times New Roman" w:cs="Times New Roman"/>
          <w:szCs w:val="24"/>
        </w:rPr>
        <w:t>Θετικές τροπολογίες είναι αυτές, μην γκρινιάζουμε τώρα.</w:t>
      </w:r>
    </w:p>
    <w:p w14:paraId="219DA404"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Ορίστε, κύριε Παπαηλιού.</w:t>
      </w:r>
    </w:p>
    <w:p w14:paraId="219DA405" w14:textId="77777777" w:rsidR="00656A4F" w:rsidRDefault="000C25FA">
      <w:pPr>
        <w:spacing w:line="600" w:lineRule="auto"/>
        <w:ind w:firstLine="720"/>
        <w:jc w:val="both"/>
        <w:rPr>
          <w:rFonts w:eastAsia="Times New Roman" w:cs="Times New Roman"/>
          <w:szCs w:val="24"/>
        </w:rPr>
      </w:pPr>
      <w:r>
        <w:rPr>
          <w:rFonts w:eastAsia="Times New Roman" w:cs="Times New Roman"/>
          <w:b/>
          <w:szCs w:val="24"/>
        </w:rPr>
        <w:t>ΓΕΩΡΓΙΟΣ ΠΑΠΑΗΛΙΟΥ:</w:t>
      </w:r>
      <w:r>
        <w:rPr>
          <w:rFonts w:eastAsia="Times New Roman" w:cs="Times New Roman"/>
          <w:szCs w:val="24"/>
        </w:rPr>
        <w:t xml:space="preserve"> Κύριε Πρόεδρε, στην τ</w:t>
      </w:r>
      <w:r>
        <w:rPr>
          <w:rFonts w:eastAsia="Times New Roman" w:cs="Times New Roman"/>
          <w:szCs w:val="24"/>
        </w:rPr>
        <w:t>ροπολογία με γενικό αριθμό 2180 και ειδικό 187 που έγινε δεκτή, από λάθος έχουν μπει οι πυρόπληκτοι της Ηλείας μόνον. Είναι και άλλων περιοχών, μεταξύ των οποίων και της Αρκαδίας.</w:t>
      </w:r>
    </w:p>
    <w:p w14:paraId="219DA406" w14:textId="77777777" w:rsidR="00656A4F" w:rsidRDefault="000C25FA">
      <w:pPr>
        <w:spacing w:line="600" w:lineRule="auto"/>
        <w:ind w:firstLine="720"/>
        <w:jc w:val="both"/>
        <w:rPr>
          <w:rFonts w:eastAsia="Times New Roman" w:cs="Times New Roman"/>
          <w:szCs w:val="24"/>
        </w:rPr>
      </w:pPr>
      <w:r w:rsidRPr="00980D1A">
        <w:rPr>
          <w:rFonts w:eastAsia="Times New Roman" w:cs="Times New Roman"/>
          <w:b/>
          <w:szCs w:val="24"/>
        </w:rPr>
        <w:t xml:space="preserve">ΠΡΟΕΔΡΟΣ (Νικόλαος </w:t>
      </w:r>
      <w:proofErr w:type="spellStart"/>
      <w:r w:rsidRPr="00980D1A">
        <w:rPr>
          <w:rFonts w:eastAsia="Times New Roman" w:cs="Times New Roman"/>
          <w:b/>
          <w:szCs w:val="24"/>
        </w:rPr>
        <w:t>Βούτσης</w:t>
      </w:r>
      <w:proofErr w:type="spellEnd"/>
      <w:r w:rsidRPr="00980D1A">
        <w:rPr>
          <w:rFonts w:eastAsia="Times New Roman" w:cs="Times New Roman"/>
          <w:b/>
          <w:szCs w:val="24"/>
        </w:rPr>
        <w:t xml:space="preserve">): </w:t>
      </w:r>
      <w:r>
        <w:rPr>
          <w:rFonts w:eastAsia="Times New Roman" w:cs="Times New Roman"/>
          <w:szCs w:val="24"/>
        </w:rPr>
        <w:t>Αυτό είναι σε γνώση της Υπουργού;</w:t>
      </w:r>
    </w:p>
    <w:p w14:paraId="219DA407" w14:textId="77777777" w:rsidR="00656A4F" w:rsidRDefault="000C25FA">
      <w:pPr>
        <w:spacing w:line="600" w:lineRule="auto"/>
        <w:ind w:firstLine="720"/>
        <w:jc w:val="both"/>
        <w:rPr>
          <w:rFonts w:eastAsia="Times New Roman" w:cs="Times New Roman"/>
          <w:szCs w:val="24"/>
        </w:rPr>
      </w:pPr>
      <w:r>
        <w:rPr>
          <w:rFonts w:eastAsia="Times New Roman" w:cs="Times New Roman"/>
          <w:b/>
          <w:szCs w:val="24"/>
        </w:rPr>
        <w:t>ΕΦΗ ΑΧΤΣΙΟΓΛΟ</w:t>
      </w:r>
      <w:r>
        <w:rPr>
          <w:rFonts w:eastAsia="Times New Roman" w:cs="Times New Roman"/>
          <w:b/>
          <w:szCs w:val="24"/>
        </w:rPr>
        <w:t>Υ (Υπουργός Εργασίας, Κοινωνικής Ασφάλισης και Κοινωνικής Αλληλεγγύης):</w:t>
      </w:r>
      <w:r>
        <w:rPr>
          <w:rFonts w:eastAsia="Times New Roman" w:cs="Times New Roman"/>
          <w:szCs w:val="24"/>
        </w:rPr>
        <w:t xml:space="preserve"> Είναι σε γνώση του αρμόδιου Υφυπουργού.</w:t>
      </w:r>
    </w:p>
    <w:p w14:paraId="219DA408" w14:textId="77777777" w:rsidR="00656A4F" w:rsidRDefault="000C25FA">
      <w:pPr>
        <w:spacing w:line="600" w:lineRule="auto"/>
        <w:ind w:firstLine="720"/>
        <w:jc w:val="both"/>
        <w:rPr>
          <w:rFonts w:eastAsia="Times New Roman" w:cs="Times New Roman"/>
          <w:szCs w:val="24"/>
        </w:rPr>
      </w:pPr>
      <w:r w:rsidRPr="00980D1A">
        <w:rPr>
          <w:rFonts w:eastAsia="Times New Roman" w:cs="Times New Roman"/>
          <w:b/>
          <w:szCs w:val="24"/>
        </w:rPr>
        <w:t xml:space="preserve">ΠΡΟΕΔΡΟΣ (Νικόλαος </w:t>
      </w:r>
      <w:proofErr w:type="spellStart"/>
      <w:r w:rsidRPr="00980D1A">
        <w:rPr>
          <w:rFonts w:eastAsia="Times New Roman" w:cs="Times New Roman"/>
          <w:b/>
          <w:szCs w:val="24"/>
        </w:rPr>
        <w:t>Βούτσης</w:t>
      </w:r>
      <w:proofErr w:type="spellEnd"/>
      <w:r w:rsidRPr="00980D1A">
        <w:rPr>
          <w:rFonts w:eastAsia="Times New Roman" w:cs="Times New Roman"/>
          <w:b/>
          <w:szCs w:val="24"/>
        </w:rPr>
        <w:t xml:space="preserve">): </w:t>
      </w:r>
      <w:r>
        <w:rPr>
          <w:rFonts w:eastAsia="Times New Roman" w:cs="Times New Roman"/>
          <w:szCs w:val="24"/>
        </w:rPr>
        <w:t>Παρακαλώ, στην τελική τους διατύπωση να διανεμηθούν στο Σώμα σε κάθε περίπτωση.</w:t>
      </w:r>
    </w:p>
    <w:p w14:paraId="219DA409"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lastRenderedPageBreak/>
        <w:t>Ο κ. Κουτσούκος έχει τον λόγο.</w:t>
      </w:r>
    </w:p>
    <w:p w14:paraId="219DA40A" w14:textId="77777777" w:rsidR="00656A4F" w:rsidRDefault="000C25FA">
      <w:pPr>
        <w:spacing w:line="600" w:lineRule="auto"/>
        <w:ind w:firstLine="720"/>
        <w:jc w:val="both"/>
        <w:rPr>
          <w:rFonts w:eastAsia="Times New Roman" w:cs="Times New Roman"/>
          <w:szCs w:val="24"/>
        </w:rPr>
      </w:pPr>
      <w:r>
        <w:rPr>
          <w:rFonts w:eastAsia="Times New Roman" w:cs="Times New Roman"/>
          <w:b/>
          <w:szCs w:val="24"/>
        </w:rPr>
        <w:t>ΓΙΑΝ</w:t>
      </w:r>
      <w:r>
        <w:rPr>
          <w:rFonts w:eastAsia="Times New Roman" w:cs="Times New Roman"/>
          <w:b/>
          <w:szCs w:val="24"/>
        </w:rPr>
        <w:t>ΝΗΣ</w:t>
      </w:r>
      <w:r>
        <w:rPr>
          <w:rFonts w:eastAsia="Times New Roman" w:cs="Times New Roman"/>
          <w:b/>
          <w:szCs w:val="24"/>
        </w:rPr>
        <w:t xml:space="preserve"> ΚΟΥΤΣΟΥΚΟΣ:</w:t>
      </w:r>
      <w:r>
        <w:rPr>
          <w:rFonts w:eastAsia="Times New Roman" w:cs="Times New Roman"/>
          <w:szCs w:val="24"/>
        </w:rPr>
        <w:t xml:space="preserve"> Το πρώτο θέμα που θέλω να πω είναι ότι η τροπολογία στην οποία αναφέρθηκε ο κ. </w:t>
      </w:r>
      <w:proofErr w:type="spellStart"/>
      <w:r>
        <w:rPr>
          <w:rFonts w:eastAsia="Times New Roman" w:cs="Times New Roman"/>
          <w:szCs w:val="24"/>
        </w:rPr>
        <w:t>Μπαλαούρας</w:t>
      </w:r>
      <w:proofErr w:type="spellEnd"/>
      <w:r>
        <w:rPr>
          <w:rFonts w:eastAsia="Times New Roman" w:cs="Times New Roman"/>
          <w:szCs w:val="24"/>
        </w:rPr>
        <w:t>, δεν μας είναι γνωστή. Δεν ξέρουμε πότε κατατέθηκε.</w:t>
      </w:r>
    </w:p>
    <w:p w14:paraId="219DA40B"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 xml:space="preserve">Το δεύτερο θέμα είναι ότι κατά τη συζήτηση στην </w:t>
      </w:r>
      <w:r>
        <w:rPr>
          <w:rFonts w:eastAsia="Times New Roman" w:cs="Times New Roman"/>
          <w:szCs w:val="24"/>
        </w:rPr>
        <w:t>επιτροπή</w:t>
      </w:r>
      <w:r>
        <w:rPr>
          <w:rFonts w:eastAsia="Times New Roman" w:cs="Times New Roman"/>
          <w:szCs w:val="24"/>
        </w:rPr>
        <w:t xml:space="preserve"> έθεσα το θέμα των πυρόπληκτων στην ευρεία</w:t>
      </w:r>
      <w:r>
        <w:rPr>
          <w:rFonts w:eastAsia="Times New Roman" w:cs="Times New Roman"/>
          <w:szCs w:val="24"/>
        </w:rPr>
        <w:t xml:space="preserve"> του έννοια. Δεν είναι δυνατόν να ρυθμίζεις ζητήματα των πυρόπληκτων και να αναφέρεσαι μόνο σε ένα νομό. Γιατί οι πυρκαγιές του 2007, εκτός από την Ηλεία, κατέκαψαν τη Μεσσηνία, την Αρκαδία, την Κορινθία, την Εύβοια, τη μισή Ελλάδα. Εγώ από την Ηλεία είμαι</w:t>
      </w:r>
      <w:r>
        <w:rPr>
          <w:rFonts w:eastAsia="Times New Roman" w:cs="Times New Roman"/>
          <w:szCs w:val="24"/>
        </w:rPr>
        <w:t xml:space="preserve"> και θα την ψηφίσω. Ή θα το ρυθμίσουμε, λοιπόν, σωστά και ολοκληρωμένα, ή δεν θα κάνουμε μισές δουλειές. Αυτές οι δύο είναι οι παρατηρήσεις μου, κύριε Πρόεδρε, και θα παρακαλούσα τους αρμόδιους Υπουργούς και την κ. </w:t>
      </w:r>
      <w:proofErr w:type="spellStart"/>
      <w:r>
        <w:rPr>
          <w:rFonts w:eastAsia="Times New Roman" w:cs="Times New Roman"/>
          <w:szCs w:val="24"/>
        </w:rPr>
        <w:t>Αχτσιόγλου</w:t>
      </w:r>
      <w:proofErr w:type="spellEnd"/>
      <w:r>
        <w:rPr>
          <w:rFonts w:eastAsia="Times New Roman" w:cs="Times New Roman"/>
          <w:szCs w:val="24"/>
        </w:rPr>
        <w:t xml:space="preserve"> και τον κ. </w:t>
      </w:r>
      <w:proofErr w:type="spellStart"/>
      <w:r>
        <w:rPr>
          <w:rFonts w:eastAsia="Times New Roman" w:cs="Times New Roman"/>
          <w:szCs w:val="24"/>
        </w:rPr>
        <w:t>Τσακαλώτο</w:t>
      </w:r>
      <w:proofErr w:type="spellEnd"/>
      <w:r>
        <w:rPr>
          <w:rFonts w:eastAsia="Times New Roman" w:cs="Times New Roman"/>
          <w:szCs w:val="24"/>
        </w:rPr>
        <w:t xml:space="preserve"> να απαντή</w:t>
      </w:r>
      <w:r>
        <w:rPr>
          <w:rFonts w:eastAsia="Times New Roman" w:cs="Times New Roman"/>
          <w:szCs w:val="24"/>
        </w:rPr>
        <w:t>σουν στις τροπολογίες που ανέφερε προηγουμένως από το Βήμα η κ. Γεννηματά.</w:t>
      </w:r>
    </w:p>
    <w:p w14:paraId="219DA40C" w14:textId="77777777" w:rsidR="00656A4F" w:rsidRDefault="000C25FA">
      <w:pPr>
        <w:spacing w:line="600" w:lineRule="auto"/>
        <w:ind w:firstLine="720"/>
        <w:jc w:val="both"/>
        <w:rPr>
          <w:rFonts w:eastAsia="Times New Roman" w:cs="Times New Roman"/>
          <w:szCs w:val="24"/>
        </w:rPr>
      </w:pPr>
      <w:r w:rsidRPr="00980D1A">
        <w:rPr>
          <w:rFonts w:eastAsia="Times New Roman" w:cs="Times New Roman"/>
          <w:b/>
          <w:szCs w:val="24"/>
        </w:rPr>
        <w:lastRenderedPageBreak/>
        <w:t xml:space="preserve">ΠΡΟΕΔΡΟΣ (Νικόλαος </w:t>
      </w:r>
      <w:proofErr w:type="spellStart"/>
      <w:r w:rsidRPr="00980D1A">
        <w:rPr>
          <w:rFonts w:eastAsia="Times New Roman" w:cs="Times New Roman"/>
          <w:b/>
          <w:szCs w:val="24"/>
        </w:rPr>
        <w:t>Βούτσης</w:t>
      </w:r>
      <w:proofErr w:type="spellEnd"/>
      <w:r w:rsidRPr="00980D1A">
        <w:rPr>
          <w:rFonts w:eastAsia="Times New Roman" w:cs="Times New Roman"/>
          <w:b/>
          <w:szCs w:val="24"/>
        </w:rPr>
        <w:t xml:space="preserve">): </w:t>
      </w:r>
      <w:r>
        <w:rPr>
          <w:rFonts w:eastAsia="Times New Roman" w:cs="Times New Roman"/>
          <w:szCs w:val="24"/>
        </w:rPr>
        <w:t xml:space="preserve">Βεβαίως. Θα κλείσει τη συνεδρίαση ο Υπουργός των Οικονομικών, ο κ. </w:t>
      </w:r>
      <w:proofErr w:type="spellStart"/>
      <w:r>
        <w:rPr>
          <w:rFonts w:eastAsia="Times New Roman" w:cs="Times New Roman"/>
          <w:szCs w:val="24"/>
        </w:rPr>
        <w:t>Τσακαλώτος</w:t>
      </w:r>
      <w:proofErr w:type="spellEnd"/>
      <w:r>
        <w:rPr>
          <w:rFonts w:eastAsia="Times New Roman" w:cs="Times New Roman"/>
          <w:szCs w:val="24"/>
        </w:rPr>
        <w:t>. Επί των προτάσεων, θα έχει μέριμνα, βεβαίως, να πάρει θέση.</w:t>
      </w:r>
    </w:p>
    <w:p w14:paraId="219DA40D"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Κεγκέρογλου</w:t>
      </w:r>
      <w:proofErr w:type="spellEnd"/>
      <w:r>
        <w:rPr>
          <w:rFonts w:eastAsia="Times New Roman" w:cs="Times New Roman"/>
          <w:szCs w:val="24"/>
        </w:rPr>
        <w:t xml:space="preserve"> έχει τον λόγο, για να πει κάτι, διότι έχει ζητήσει τον λόγο και ο κύριος Πρωθυπουργός.</w:t>
      </w:r>
    </w:p>
    <w:p w14:paraId="219DA40E" w14:textId="77777777" w:rsidR="00656A4F" w:rsidRDefault="000C25FA">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Συγ</w:t>
      </w:r>
      <w:r>
        <w:rPr>
          <w:rFonts w:eastAsia="Times New Roman" w:cs="Times New Roman"/>
          <w:szCs w:val="24"/>
        </w:rPr>
        <w:t>γ</w:t>
      </w:r>
      <w:r>
        <w:rPr>
          <w:rFonts w:eastAsia="Times New Roman" w:cs="Times New Roman"/>
          <w:szCs w:val="24"/>
        </w:rPr>
        <w:t>νώμη, κύριε Πρόεδρε, για τις τροπολογίες που συζητάμε θέλω να πω ότι καταθέσαμε μια τροπολογία σήμερα, που έστω την τελευταία στιγ</w:t>
      </w:r>
      <w:r>
        <w:rPr>
          <w:rFonts w:eastAsia="Times New Roman" w:cs="Times New Roman"/>
          <w:szCs w:val="24"/>
        </w:rPr>
        <w:t xml:space="preserve">μή πρέπει να γίνει δεκτή, προκειμένου να μην υπάρχει μείωση των συντάξεων για τους υπό συνταξιοδότηση συνταξιούχους ΟΓΑ, ΟΑΕΕ και ΕΤΑΑ, όταν έχουν οφειλές, όπως δυστυχώς προβλέπεται από τη διάταξη η οποία </w:t>
      </w:r>
      <w:r>
        <w:rPr>
          <w:rFonts w:eastAsia="Times New Roman" w:cs="Times New Roman"/>
          <w:szCs w:val="24"/>
        </w:rPr>
        <w:t xml:space="preserve">είναι </w:t>
      </w:r>
      <w:r>
        <w:rPr>
          <w:rFonts w:eastAsia="Times New Roman" w:cs="Times New Roman"/>
          <w:szCs w:val="24"/>
        </w:rPr>
        <w:t>προς ψήφιση.</w:t>
      </w:r>
    </w:p>
    <w:p w14:paraId="219DA40F"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 xml:space="preserve">Η τροπολογία προβλέπει να </w:t>
      </w:r>
      <w:r>
        <w:rPr>
          <w:rFonts w:eastAsia="Times New Roman" w:cs="Times New Roman"/>
          <w:szCs w:val="24"/>
        </w:rPr>
        <w:t>μπορούν να ρυθμίζονται ποσά για τον ΟΓΑ μέχρι 10.000 ευρώ –ληξιπρόθεσμες οφειλές- και για τον ΟΑΕΕ μέχρι 40.000, όπως είχε ψηφιστεί στο πρώτο εξάμηνο του ’15 και στη συνέχεια αναιρέθηκε από το πρώτο μνημόνιο. Να επαναφέρουμε αυτή</w:t>
      </w:r>
      <w:r>
        <w:rPr>
          <w:rFonts w:eastAsia="Times New Roman" w:cs="Times New Roman"/>
          <w:szCs w:val="24"/>
        </w:rPr>
        <w:t>ν</w:t>
      </w:r>
      <w:r>
        <w:rPr>
          <w:rFonts w:eastAsia="Times New Roman" w:cs="Times New Roman"/>
          <w:szCs w:val="24"/>
        </w:rPr>
        <w:t xml:space="preserve"> τη ρύθμιση.</w:t>
      </w:r>
    </w:p>
    <w:p w14:paraId="219DA410" w14:textId="77777777" w:rsidR="00656A4F" w:rsidRDefault="000C25FA">
      <w:pPr>
        <w:spacing w:line="600" w:lineRule="auto"/>
        <w:ind w:firstLine="720"/>
        <w:jc w:val="both"/>
        <w:rPr>
          <w:rFonts w:eastAsia="Times New Roman" w:cs="Times New Roman"/>
          <w:szCs w:val="24"/>
        </w:rPr>
      </w:pPr>
      <w:r w:rsidRPr="00980D1A">
        <w:rPr>
          <w:rFonts w:eastAsia="Times New Roman" w:cs="Times New Roman"/>
          <w:b/>
          <w:szCs w:val="24"/>
        </w:rPr>
        <w:lastRenderedPageBreak/>
        <w:t>ΠΡΟΕΔΡΟΣ (Νικ</w:t>
      </w:r>
      <w:r w:rsidRPr="00980D1A">
        <w:rPr>
          <w:rFonts w:eastAsia="Times New Roman" w:cs="Times New Roman"/>
          <w:b/>
          <w:szCs w:val="24"/>
        </w:rPr>
        <w:t xml:space="preserve">όλαος </w:t>
      </w:r>
      <w:proofErr w:type="spellStart"/>
      <w:r w:rsidRPr="00980D1A">
        <w:rPr>
          <w:rFonts w:eastAsia="Times New Roman" w:cs="Times New Roman"/>
          <w:b/>
          <w:szCs w:val="24"/>
        </w:rPr>
        <w:t>Βούτσης</w:t>
      </w:r>
      <w:proofErr w:type="spellEnd"/>
      <w:r w:rsidRPr="00980D1A">
        <w:rPr>
          <w:rFonts w:eastAsia="Times New Roman" w:cs="Times New Roman"/>
          <w:b/>
          <w:szCs w:val="24"/>
        </w:rPr>
        <w:t xml:space="preserve">): </w:t>
      </w:r>
      <w:r>
        <w:rPr>
          <w:rFonts w:eastAsia="Times New Roman" w:cs="Times New Roman"/>
          <w:szCs w:val="24"/>
        </w:rPr>
        <w:t>Ευχαριστούμε.</w:t>
      </w:r>
    </w:p>
    <w:p w14:paraId="219DA411"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Τώρα λαμβάνουν γνώση οι Υπουργοί, γιατί μόλις την καταθέσατε. Προφανώς, επειδή έχει και οικονομικά δεδομένα, θα το λάβουν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τους και θα τύχει της σχετικής απάντησης.</w:t>
      </w:r>
    </w:p>
    <w:p w14:paraId="219DA412"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Παρακαλώ πολύ, τον λόγο έχει ο Πρωθυπουργός και Πρόεδ</w:t>
      </w:r>
      <w:r>
        <w:rPr>
          <w:rFonts w:eastAsia="Times New Roman" w:cs="Times New Roman"/>
          <w:szCs w:val="24"/>
        </w:rPr>
        <w:t>ρος της Κοινοβουλευτικής Ομάδας του ΣΥΡΙΖΑ κ. Αλέξης Τσίπρας.</w:t>
      </w:r>
    </w:p>
    <w:p w14:paraId="219DA413" w14:textId="77777777" w:rsidR="00656A4F" w:rsidRDefault="000C25FA">
      <w:pPr>
        <w:spacing w:line="600" w:lineRule="auto"/>
        <w:ind w:firstLine="720"/>
        <w:jc w:val="both"/>
        <w:rPr>
          <w:rFonts w:eastAsia="Times New Roman" w:cs="Times New Roman"/>
          <w:szCs w:val="24"/>
        </w:rPr>
      </w:pPr>
      <w:r w:rsidRPr="007152BF">
        <w:rPr>
          <w:rFonts w:eastAsia="Times New Roman" w:cs="Times New Roman"/>
          <w:b/>
          <w:szCs w:val="24"/>
        </w:rPr>
        <w:t>ΑΛΕΞΗΣ ΤΣΙΠΡΑΣ (Πρόεδρος της Κυβέρνησης):</w:t>
      </w:r>
      <w:r>
        <w:rPr>
          <w:rFonts w:eastAsia="Times New Roman" w:cs="Times New Roman"/>
          <w:szCs w:val="24"/>
        </w:rPr>
        <w:t xml:space="preserve"> Ευχαριστώ, κύριε Πρόεδρε.</w:t>
      </w:r>
    </w:p>
    <w:p w14:paraId="219DA414"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ζήτησα τον λόγο για δέκα λεπτά προς το τέλος της διαδικασίας, διότι πραγματικά θεωρώ ότι η σημερι</w:t>
      </w:r>
      <w:r>
        <w:rPr>
          <w:rFonts w:eastAsia="Times New Roman" w:cs="Times New Roman"/>
          <w:szCs w:val="24"/>
        </w:rPr>
        <w:t xml:space="preserve">νή ψήφιση αυτών των θετικών μέτρων είναι μια ιστορική, θα έλεγα, στιγμή στο </w:t>
      </w:r>
      <w:r>
        <w:rPr>
          <w:rFonts w:eastAsia="Times New Roman" w:cs="Times New Roman"/>
          <w:szCs w:val="24"/>
        </w:rPr>
        <w:t xml:space="preserve">ελληνικό </w:t>
      </w:r>
      <w:r>
        <w:rPr>
          <w:rFonts w:eastAsia="Times New Roman" w:cs="Times New Roman"/>
          <w:szCs w:val="24"/>
        </w:rPr>
        <w:t>Κοινοβούλιο, καθώς κορυφώνεται μια θετική πορεία από τον Αύγουστο και μετά, μετά την έξοδο από τα μνημόνια, όπου στη Βουλή των Ελλήνων ερχόμαστε να συζητάμε μέτρα ελάφρυνσ</w:t>
      </w:r>
      <w:r>
        <w:rPr>
          <w:rFonts w:eastAsia="Times New Roman" w:cs="Times New Roman"/>
          <w:szCs w:val="24"/>
        </w:rPr>
        <w:t xml:space="preserve">ης και στήριξης της κοινωνικής πλειοψηφίας και </w:t>
      </w:r>
      <w:r>
        <w:rPr>
          <w:rFonts w:eastAsia="Times New Roman" w:cs="Times New Roman"/>
          <w:szCs w:val="24"/>
        </w:rPr>
        <w:lastRenderedPageBreak/>
        <w:t>όχι μέτρα τα οποία συρρικνώνουν το εισόδημα, όχι μέτρα τα οποία δημιουργούν συνθήκες σκληρής λιτότητας και κοινωνικής λεηλασίας πολλές φορές, όπως είχαμε συνηθίσει, ιδίως τα τέσσερα πρώτα χρόνια των μνημονίων.</w:t>
      </w:r>
      <w:r>
        <w:rPr>
          <w:rFonts w:eastAsia="Times New Roman" w:cs="Times New Roman"/>
          <w:szCs w:val="24"/>
        </w:rPr>
        <w:t xml:space="preserve"> Αλλά και δύσκολα μέτρα αναγκαστήκαμε και εμείς να φέρουμε, πολύ μικρότερης έντασης, τα πρώτα ιδίως δύο χρόνια 2015-2016.</w:t>
      </w:r>
    </w:p>
    <w:p w14:paraId="219DA415"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Θεωρώ, λοιπόν, ότι είναι πολύ σημαντικό αυτό το οποίο συμβαίνει, διότι μετά από οκτώ χρόνια θυσιών για τους Έλληνες πολίτες, έχει ξημε</w:t>
      </w:r>
      <w:r>
        <w:rPr>
          <w:rFonts w:eastAsia="Times New Roman" w:cs="Times New Roman"/>
          <w:szCs w:val="24"/>
        </w:rPr>
        <w:t>ρώσει μια νέα εποχή που δίνει μια προοπτική δικαίωσης σε δύσκολες θυσίες για τον ελληνικό λαό.</w:t>
      </w:r>
    </w:p>
    <w:p w14:paraId="219DA416"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Η Κυβέρνησή μας εργάστηκε σκληρά, για να μπορέσουμε να φτάσουμε σε αυτό το σημείο και κυρίως εργάστηκε με σεβασμό απέναντι σε κάθε Έλληνα και σε κάθε Ελληνίδα πο</w:t>
      </w:r>
      <w:r>
        <w:rPr>
          <w:rFonts w:eastAsia="Times New Roman" w:cs="Times New Roman"/>
          <w:szCs w:val="24"/>
        </w:rPr>
        <w:t>υ πέρασε δύσκολες στιγμές τα χρόνια της κρίσης.</w:t>
      </w:r>
    </w:p>
    <w:p w14:paraId="219DA417"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lastRenderedPageBreak/>
        <w:t>Από τον περασμένο Αύγουστο, λοιπόν, έχει ξεκινήσει αυτή η σειρά των νομοθετικών πρωτοβουλιών που σταδιακά αποκαθιστά τις αδικίες που γέννησαν τα μνημόνια και αυτός ήταν άλλωστε ο βασικός μας στόχος. Να φθάσου</w:t>
      </w:r>
      <w:r>
        <w:rPr>
          <w:rFonts w:eastAsia="Times New Roman" w:cs="Times New Roman"/>
          <w:szCs w:val="24"/>
        </w:rPr>
        <w:t>με στο τέλος των μνημονίων, αλλά με την κοινωνία όρθια, με ασφάλεια και έχοντας διασφαλίσει έναν δημοσιονομικό χώρο και τις αντίστοιχες δυνατότητες, ώστε να προχωρήσουμε και να προχωρούμε από τούδε και στο εξής σταδιακά, στην ελάφρυνση των βαρών για τους π</w:t>
      </w:r>
      <w:r>
        <w:rPr>
          <w:rFonts w:eastAsia="Times New Roman" w:cs="Times New Roman"/>
          <w:szCs w:val="24"/>
        </w:rPr>
        <w:t>ολλούς.</w:t>
      </w:r>
    </w:p>
    <w:p w14:paraId="219DA418"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 xml:space="preserve">Μέσα σε αυτούς τους εννιά μήνες επαναφέραμε την ισχύ των βασικών αρχών των συλλογικών διαπραγματεύσεων, αυξήσαμε τον κατώτατο μισθό κατά 11%, καταργήσαμε τον </w:t>
      </w:r>
      <w:proofErr w:type="spellStart"/>
      <w:r>
        <w:rPr>
          <w:rFonts w:eastAsia="Times New Roman" w:cs="Times New Roman"/>
          <w:szCs w:val="24"/>
        </w:rPr>
        <w:t>υποκατώτατο</w:t>
      </w:r>
      <w:proofErr w:type="spellEnd"/>
      <w:r>
        <w:rPr>
          <w:rFonts w:eastAsia="Times New Roman" w:cs="Times New Roman"/>
          <w:szCs w:val="24"/>
        </w:rPr>
        <w:t xml:space="preserve"> μισθό για τους νέους, μια ρατσιστική –επιτρέψτε μου να πω- διάκριση ενάντια στ</w:t>
      </w:r>
      <w:r>
        <w:rPr>
          <w:rFonts w:eastAsia="Times New Roman" w:cs="Times New Roman"/>
          <w:szCs w:val="24"/>
        </w:rPr>
        <w:t xml:space="preserve">ους νέους ανθρώπους, αποδώσαμε ξανά για τρίτη συνεχόμενη χρονιά το ποσό της </w:t>
      </w:r>
      <w:proofErr w:type="spellStart"/>
      <w:r>
        <w:rPr>
          <w:rFonts w:eastAsia="Times New Roman" w:cs="Times New Roman"/>
          <w:szCs w:val="24"/>
        </w:rPr>
        <w:t>υπεραπόδοσης</w:t>
      </w:r>
      <w:proofErr w:type="spellEnd"/>
      <w:r>
        <w:rPr>
          <w:rFonts w:eastAsia="Times New Roman" w:cs="Times New Roman"/>
          <w:szCs w:val="24"/>
        </w:rPr>
        <w:t xml:space="preserve"> στους πολλούς, δεσμευθήκαμε και υλοποιήσαμε τα μέτρα στήριξης της κοινωνικής πλειοψηφίας που εξαγγείλαμε πέρσι τον Σεπτέμβρη στη Διεθνή Έκθεση Θεσσαλονίκης. Ένα προς έ</w:t>
      </w:r>
      <w:r>
        <w:rPr>
          <w:rFonts w:eastAsia="Times New Roman" w:cs="Times New Roman"/>
          <w:szCs w:val="24"/>
        </w:rPr>
        <w:t xml:space="preserve">να τα </w:t>
      </w:r>
      <w:r>
        <w:rPr>
          <w:rFonts w:eastAsia="Times New Roman" w:cs="Times New Roman"/>
          <w:szCs w:val="24"/>
        </w:rPr>
        <w:lastRenderedPageBreak/>
        <w:t>ψηφίσαμε εδώ και με τη συμμετοχή παρά την γκρίνια και τη δυσαρέσκεια και Βουλευτών της Αντιπολίτευσης που αναγκάστηκαν να τα ψηφίσουν, παρ’ ότι, όταν τα εξαγγείλαμε σας θυμίζω είχαν προεξοφλήσει ότι δεν θα ψηφιστούν και δεν θα εφαρμοστούν.</w:t>
      </w:r>
    </w:p>
    <w:p w14:paraId="219DA419"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Επίσης, δε</w:t>
      </w:r>
      <w:r>
        <w:rPr>
          <w:rFonts w:eastAsia="Times New Roman" w:cs="Times New Roman"/>
          <w:szCs w:val="24"/>
        </w:rPr>
        <w:t>σμευθήκαμε και υλοποιήσαμε τη μείωση του ΕΝΦΙΑ. Εφαρμόζεται ήδη από το 2019, θα το δουν οι πολίτες τους επόμενους μήνες. Κυρίως αφορά τη λαϊκή κατοικία.</w:t>
      </w:r>
    </w:p>
    <w:p w14:paraId="219DA41A"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Δεσμευθήκαμε και υλοποιήσαμε την ελάφρυνση των ασφαλιστικών εισφορών.</w:t>
      </w:r>
    </w:p>
    <w:p w14:paraId="219DA41B"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 xml:space="preserve">Δεσμευθήκαμε και υλοποιούμε </w:t>
      </w:r>
      <w:r>
        <w:rPr>
          <w:rFonts w:eastAsia="Times New Roman" w:cs="Times New Roman"/>
          <w:szCs w:val="24"/>
        </w:rPr>
        <w:t>τεσσε</w:t>
      </w:r>
      <w:r>
        <w:rPr>
          <w:rFonts w:eastAsia="Times New Roman" w:cs="Times New Roman"/>
          <w:szCs w:val="24"/>
        </w:rPr>
        <w:t>ρ</w:t>
      </w:r>
      <w:r>
        <w:rPr>
          <w:rFonts w:eastAsia="Times New Roman" w:cs="Times New Roman"/>
          <w:szCs w:val="24"/>
        </w:rPr>
        <w:t>ι</w:t>
      </w:r>
      <w:r>
        <w:rPr>
          <w:rFonts w:eastAsia="Times New Roman" w:cs="Times New Roman"/>
          <w:szCs w:val="24"/>
        </w:rPr>
        <w:t xml:space="preserve">σήμισι </w:t>
      </w:r>
      <w:r>
        <w:rPr>
          <w:rFonts w:eastAsia="Times New Roman" w:cs="Times New Roman"/>
          <w:szCs w:val="24"/>
        </w:rPr>
        <w:t xml:space="preserve">χιλιάδες προσλήψεις εκπαιδευτικών στην </w:t>
      </w:r>
      <w:r>
        <w:rPr>
          <w:rFonts w:eastAsia="Times New Roman" w:cs="Times New Roman"/>
          <w:szCs w:val="24"/>
        </w:rPr>
        <w:t>Ειδική Αγωγή</w:t>
      </w:r>
      <w:r>
        <w:rPr>
          <w:rFonts w:eastAsia="Times New Roman" w:cs="Times New Roman"/>
          <w:szCs w:val="24"/>
        </w:rPr>
        <w:t>, αλλά και τον νόμο για την προστασία της πρώτης κατοικίας.</w:t>
      </w:r>
    </w:p>
    <w:p w14:paraId="219DA41C"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 xml:space="preserve">Τώρα ήλθε η ώρα να ψηφίσουμε και να υλοποιήσουμε μέτρα στήριξης που ανακοινώσαμε την προηγούμενη εβδομάδα, χάρη μάλλον στις δυνατότητες </w:t>
      </w:r>
      <w:r>
        <w:rPr>
          <w:rFonts w:eastAsia="Times New Roman" w:cs="Times New Roman"/>
          <w:szCs w:val="24"/>
        </w:rPr>
        <w:t xml:space="preserve">που μας δίνει η </w:t>
      </w:r>
      <w:proofErr w:type="spellStart"/>
      <w:r>
        <w:rPr>
          <w:rFonts w:eastAsia="Times New Roman" w:cs="Times New Roman"/>
          <w:szCs w:val="24"/>
        </w:rPr>
        <w:t>υπεραπόδοση</w:t>
      </w:r>
      <w:proofErr w:type="spellEnd"/>
      <w:r>
        <w:rPr>
          <w:rFonts w:eastAsia="Times New Roman" w:cs="Times New Roman"/>
          <w:szCs w:val="24"/>
        </w:rPr>
        <w:t xml:space="preserve"> της οικονομίας και χάρη στη δυνατότητα </w:t>
      </w:r>
      <w:r>
        <w:rPr>
          <w:rFonts w:eastAsia="Times New Roman" w:cs="Times New Roman"/>
          <w:szCs w:val="24"/>
        </w:rPr>
        <w:lastRenderedPageBreak/>
        <w:t xml:space="preserve">που </w:t>
      </w:r>
      <w:r>
        <w:rPr>
          <w:rFonts w:eastAsia="Times New Roman" w:cs="Times New Roman"/>
          <w:szCs w:val="24"/>
        </w:rPr>
        <w:t xml:space="preserve">πλέον </w:t>
      </w:r>
      <w:r>
        <w:rPr>
          <w:rFonts w:eastAsia="Times New Roman" w:cs="Times New Roman"/>
          <w:szCs w:val="24"/>
        </w:rPr>
        <w:t xml:space="preserve">έχουμε να σχεδιάζουμε με ασφάλεια και με βάση τις εκτιμήσεις μας, χωρίς να έχουμε τα χέρια δεμένα πίσω από την πλάτη, κάτω από την ασφυκτική επιτήρηση των δανειστών, καθώς έχουμε </w:t>
      </w:r>
      <w:r>
        <w:rPr>
          <w:rFonts w:eastAsia="Times New Roman" w:cs="Times New Roman"/>
          <w:szCs w:val="24"/>
        </w:rPr>
        <w:t>βγει από το μνημόνιο και με ασφάλεια μπορούμε να πιάνουμε τους στόχους, ορίζοντας εμείς τον τρόπο και τα μέσα με τα οποία θα πιάνουμε τους στόχους στους οποίους έχει δεσμευθεί η ελληνική οικονομία.</w:t>
      </w:r>
    </w:p>
    <w:p w14:paraId="219DA41D" w14:textId="77777777" w:rsidR="00656A4F" w:rsidRDefault="000C25FA">
      <w:pPr>
        <w:spacing w:line="600" w:lineRule="auto"/>
        <w:ind w:firstLine="720"/>
        <w:jc w:val="both"/>
        <w:rPr>
          <w:rFonts w:eastAsia="Times New Roman"/>
          <w:szCs w:val="24"/>
        </w:rPr>
      </w:pPr>
      <w:r>
        <w:rPr>
          <w:rFonts w:eastAsia="Times New Roman"/>
          <w:szCs w:val="24"/>
        </w:rPr>
        <w:t>Ερχόμαστε,</w:t>
      </w:r>
      <w:r w:rsidRPr="005661A2">
        <w:rPr>
          <w:rFonts w:eastAsia="Times New Roman"/>
          <w:szCs w:val="24"/>
        </w:rPr>
        <w:t xml:space="preserve"> λοιπόν</w:t>
      </w:r>
      <w:r>
        <w:rPr>
          <w:rFonts w:eastAsia="Times New Roman"/>
          <w:szCs w:val="24"/>
        </w:rPr>
        <w:t>, σήμερα πρώτα απ’</w:t>
      </w:r>
      <w:r w:rsidRPr="005661A2">
        <w:rPr>
          <w:rFonts w:eastAsia="Times New Roman"/>
          <w:szCs w:val="24"/>
        </w:rPr>
        <w:t xml:space="preserve"> όλα </w:t>
      </w:r>
      <w:r>
        <w:rPr>
          <w:rFonts w:eastAsia="Times New Roman"/>
          <w:szCs w:val="24"/>
        </w:rPr>
        <w:t xml:space="preserve">να ψηφίσουμε </w:t>
      </w:r>
      <w:r w:rsidRPr="005661A2">
        <w:rPr>
          <w:rFonts w:eastAsia="Times New Roman"/>
          <w:szCs w:val="24"/>
        </w:rPr>
        <w:t>και ε</w:t>
      </w:r>
      <w:r w:rsidRPr="005661A2">
        <w:rPr>
          <w:rFonts w:eastAsia="Times New Roman"/>
          <w:szCs w:val="24"/>
        </w:rPr>
        <w:t xml:space="preserve">ίμαι χαρούμενος που θα δω να ψηφίζουν όλες οι </w:t>
      </w:r>
      <w:r>
        <w:rPr>
          <w:rFonts w:eastAsia="Times New Roman"/>
          <w:szCs w:val="24"/>
        </w:rPr>
        <w:t xml:space="preserve">πτέρυγες της Βουλής την ευνοϊκή </w:t>
      </w:r>
      <w:r w:rsidRPr="005661A2">
        <w:rPr>
          <w:rFonts w:eastAsia="Times New Roman"/>
          <w:szCs w:val="24"/>
        </w:rPr>
        <w:t xml:space="preserve">ρύθμιση που αφορά εκατομμύρια συμπολίτες </w:t>
      </w:r>
      <w:r>
        <w:rPr>
          <w:rFonts w:eastAsia="Times New Roman"/>
          <w:szCs w:val="24"/>
        </w:rPr>
        <w:t>μας,</w:t>
      </w:r>
      <w:r w:rsidRPr="005661A2">
        <w:rPr>
          <w:rFonts w:eastAsia="Times New Roman"/>
          <w:szCs w:val="24"/>
        </w:rPr>
        <w:t xml:space="preserve"> που αναμένουν τις περιβόητες </w:t>
      </w:r>
      <w:proofErr w:type="spellStart"/>
      <w:r>
        <w:rPr>
          <w:rFonts w:eastAsia="Times New Roman"/>
          <w:szCs w:val="24"/>
        </w:rPr>
        <w:t>εκατόν</w:t>
      </w:r>
      <w:proofErr w:type="spellEnd"/>
      <w:r>
        <w:rPr>
          <w:rFonts w:eastAsia="Times New Roman"/>
          <w:szCs w:val="24"/>
        </w:rPr>
        <w:t xml:space="preserve"> είκοσι</w:t>
      </w:r>
      <w:r w:rsidRPr="005661A2">
        <w:rPr>
          <w:rFonts w:eastAsia="Times New Roman"/>
          <w:szCs w:val="24"/>
        </w:rPr>
        <w:t xml:space="preserve"> </w:t>
      </w:r>
      <w:r w:rsidRPr="005661A2">
        <w:rPr>
          <w:rFonts w:eastAsia="Times New Roman"/>
          <w:szCs w:val="24"/>
        </w:rPr>
        <w:t>δόσεις για τη ρύθμιση οφειλών σε ασφαλιστικά ταμεία</w:t>
      </w:r>
      <w:r>
        <w:rPr>
          <w:rFonts w:eastAsia="Times New Roman"/>
          <w:szCs w:val="24"/>
        </w:rPr>
        <w:t>,</w:t>
      </w:r>
      <w:r w:rsidRPr="005661A2">
        <w:rPr>
          <w:rFonts w:eastAsia="Times New Roman"/>
          <w:szCs w:val="24"/>
        </w:rPr>
        <w:t xml:space="preserve"> εφορίες και οργανισμούς τοπικής αυτο</w:t>
      </w:r>
      <w:r w:rsidRPr="005661A2">
        <w:rPr>
          <w:rFonts w:eastAsia="Times New Roman"/>
          <w:szCs w:val="24"/>
        </w:rPr>
        <w:t>διοίκησης</w:t>
      </w:r>
      <w:r>
        <w:rPr>
          <w:rFonts w:eastAsia="Times New Roman"/>
          <w:szCs w:val="24"/>
        </w:rPr>
        <w:t>,</w:t>
      </w:r>
      <w:r w:rsidRPr="005661A2">
        <w:rPr>
          <w:rFonts w:eastAsia="Times New Roman"/>
          <w:szCs w:val="24"/>
        </w:rPr>
        <w:t xml:space="preserve"> αλλά και τη μείωση του φόρου προστιθέμενης αξίας στην εστίαση από </w:t>
      </w:r>
      <w:r>
        <w:rPr>
          <w:rFonts w:eastAsia="Times New Roman"/>
          <w:szCs w:val="24"/>
        </w:rPr>
        <w:t xml:space="preserve">το </w:t>
      </w:r>
      <w:r w:rsidRPr="005661A2">
        <w:rPr>
          <w:rFonts w:eastAsia="Times New Roman"/>
          <w:szCs w:val="24"/>
        </w:rPr>
        <w:t>24</w:t>
      </w:r>
      <w:r>
        <w:rPr>
          <w:rFonts w:eastAsia="Times New Roman"/>
          <w:szCs w:val="24"/>
        </w:rPr>
        <w:t>%</w:t>
      </w:r>
      <w:r w:rsidRPr="005661A2">
        <w:rPr>
          <w:rFonts w:eastAsia="Times New Roman"/>
          <w:szCs w:val="24"/>
        </w:rPr>
        <w:t xml:space="preserve"> στο 13</w:t>
      </w:r>
      <w:r>
        <w:rPr>
          <w:rFonts w:eastAsia="Times New Roman"/>
          <w:szCs w:val="24"/>
        </w:rPr>
        <w:t>% και</w:t>
      </w:r>
      <w:r w:rsidRPr="005661A2">
        <w:rPr>
          <w:rFonts w:eastAsia="Times New Roman"/>
          <w:szCs w:val="24"/>
        </w:rPr>
        <w:t xml:space="preserve"> τη μετάταξη </w:t>
      </w:r>
      <w:r w:rsidRPr="005661A2">
        <w:rPr>
          <w:rFonts w:eastAsia="Times New Roman"/>
          <w:szCs w:val="24"/>
        </w:rPr>
        <w:lastRenderedPageBreak/>
        <w:t>όλων των τροφίμων από το 24</w:t>
      </w:r>
      <w:r>
        <w:rPr>
          <w:rFonts w:eastAsia="Times New Roman"/>
          <w:szCs w:val="24"/>
        </w:rPr>
        <w:t>%</w:t>
      </w:r>
      <w:r w:rsidRPr="005661A2">
        <w:rPr>
          <w:rFonts w:eastAsia="Times New Roman"/>
          <w:szCs w:val="24"/>
        </w:rPr>
        <w:t xml:space="preserve"> στο </w:t>
      </w:r>
      <w:r>
        <w:rPr>
          <w:rFonts w:eastAsia="Times New Roman"/>
          <w:szCs w:val="24"/>
        </w:rPr>
        <w:t xml:space="preserve">13%. Είναι </w:t>
      </w:r>
      <w:r w:rsidRPr="005661A2">
        <w:rPr>
          <w:rFonts w:eastAsia="Times New Roman"/>
          <w:szCs w:val="24"/>
        </w:rPr>
        <w:t>μέτρα τα οποία θα έχουν άμεση απόδοση</w:t>
      </w:r>
      <w:r>
        <w:rPr>
          <w:rFonts w:eastAsia="Times New Roman"/>
          <w:szCs w:val="24"/>
        </w:rPr>
        <w:t>,</w:t>
      </w:r>
      <w:r w:rsidRPr="005661A2">
        <w:rPr>
          <w:rFonts w:eastAsia="Times New Roman"/>
          <w:szCs w:val="24"/>
        </w:rPr>
        <w:t xml:space="preserve"> τόσο στους καταναλωτές</w:t>
      </w:r>
      <w:r>
        <w:rPr>
          <w:rFonts w:eastAsia="Times New Roman"/>
          <w:szCs w:val="24"/>
        </w:rPr>
        <w:t>,</w:t>
      </w:r>
      <w:r w:rsidRPr="005661A2">
        <w:rPr>
          <w:rFonts w:eastAsia="Times New Roman"/>
          <w:szCs w:val="24"/>
        </w:rPr>
        <w:t xml:space="preserve"> τους ελεύθερους επαγγελματίες</w:t>
      </w:r>
      <w:r>
        <w:rPr>
          <w:rFonts w:eastAsia="Times New Roman"/>
          <w:szCs w:val="24"/>
        </w:rPr>
        <w:t>,</w:t>
      </w:r>
      <w:r w:rsidRPr="005661A2">
        <w:rPr>
          <w:rFonts w:eastAsia="Times New Roman"/>
          <w:szCs w:val="24"/>
        </w:rPr>
        <w:t xml:space="preserve"> τους μαγαζάτορες</w:t>
      </w:r>
      <w:r>
        <w:rPr>
          <w:rFonts w:eastAsia="Times New Roman"/>
          <w:szCs w:val="24"/>
        </w:rPr>
        <w:t>,</w:t>
      </w:r>
      <w:r w:rsidRPr="005661A2">
        <w:rPr>
          <w:rFonts w:eastAsia="Times New Roman"/>
          <w:szCs w:val="24"/>
        </w:rPr>
        <w:t xml:space="preserve"> αλλά και στα νοικοκυριά</w:t>
      </w:r>
      <w:r>
        <w:rPr>
          <w:rFonts w:eastAsia="Times New Roman"/>
          <w:szCs w:val="24"/>
        </w:rPr>
        <w:t>. Α</w:t>
      </w:r>
      <w:r w:rsidRPr="005661A2">
        <w:rPr>
          <w:rFonts w:eastAsia="Times New Roman"/>
          <w:szCs w:val="24"/>
        </w:rPr>
        <w:t xml:space="preserve">πό Δευτέρα κιόλας </w:t>
      </w:r>
      <w:r>
        <w:rPr>
          <w:rFonts w:eastAsia="Times New Roman"/>
          <w:szCs w:val="24"/>
        </w:rPr>
        <w:t xml:space="preserve">το καλάθι των νοικοκυριών </w:t>
      </w:r>
      <w:r w:rsidRPr="005661A2">
        <w:rPr>
          <w:rFonts w:eastAsia="Times New Roman"/>
          <w:szCs w:val="24"/>
        </w:rPr>
        <w:t>ενισχύεται σημαντικά</w:t>
      </w:r>
      <w:r>
        <w:rPr>
          <w:rFonts w:eastAsia="Times New Roman"/>
          <w:szCs w:val="24"/>
        </w:rPr>
        <w:t>,</w:t>
      </w:r>
      <w:r w:rsidRPr="005661A2">
        <w:rPr>
          <w:rFonts w:eastAsia="Times New Roman"/>
          <w:szCs w:val="24"/>
        </w:rPr>
        <w:t xml:space="preserve"> καθώς όλα τα τρόφιμα στα σουπερμάρκετ θα κοστίζουν λιγότερο</w:t>
      </w:r>
      <w:r>
        <w:rPr>
          <w:rFonts w:eastAsia="Times New Roman"/>
          <w:szCs w:val="24"/>
        </w:rPr>
        <w:t>.</w:t>
      </w:r>
    </w:p>
    <w:p w14:paraId="219DA41E" w14:textId="77777777" w:rsidR="00656A4F" w:rsidRDefault="000C25FA">
      <w:pPr>
        <w:spacing w:line="600" w:lineRule="auto"/>
        <w:ind w:firstLine="720"/>
        <w:jc w:val="both"/>
        <w:rPr>
          <w:rFonts w:eastAsia="Times New Roman"/>
          <w:szCs w:val="24"/>
        </w:rPr>
      </w:pPr>
      <w:r>
        <w:rPr>
          <w:rFonts w:eastAsia="Times New Roman"/>
          <w:szCs w:val="24"/>
        </w:rPr>
        <w:t>Επίσης, μειώνουμε</w:t>
      </w:r>
      <w:r w:rsidRPr="005661A2">
        <w:rPr>
          <w:rFonts w:eastAsia="Times New Roman"/>
          <w:szCs w:val="24"/>
        </w:rPr>
        <w:t xml:space="preserve"> τον ΦΠΑ στην ενέργεια</w:t>
      </w:r>
      <w:r>
        <w:rPr>
          <w:rFonts w:eastAsia="Times New Roman"/>
          <w:szCs w:val="24"/>
        </w:rPr>
        <w:t>. Σε ό,τι αφορά</w:t>
      </w:r>
      <w:r w:rsidRPr="005661A2">
        <w:rPr>
          <w:rFonts w:eastAsia="Times New Roman"/>
          <w:szCs w:val="24"/>
        </w:rPr>
        <w:t xml:space="preserve"> τον ηλεκτρισμό και το φυσικό </w:t>
      </w:r>
      <w:r w:rsidRPr="005661A2">
        <w:rPr>
          <w:rFonts w:eastAsia="Times New Roman"/>
          <w:szCs w:val="24"/>
        </w:rPr>
        <w:t>αέριο</w:t>
      </w:r>
      <w:r>
        <w:rPr>
          <w:rFonts w:eastAsia="Times New Roman"/>
          <w:szCs w:val="24"/>
        </w:rPr>
        <w:t xml:space="preserve">, από τον συντελεστή </w:t>
      </w:r>
      <w:r w:rsidRPr="005661A2">
        <w:rPr>
          <w:rFonts w:eastAsia="Times New Roman"/>
          <w:szCs w:val="24"/>
        </w:rPr>
        <w:t>του 13% που είναι σήμερα</w:t>
      </w:r>
      <w:r>
        <w:rPr>
          <w:rFonts w:eastAsia="Times New Roman"/>
          <w:szCs w:val="24"/>
        </w:rPr>
        <w:t xml:space="preserve">, θα πάει </w:t>
      </w:r>
      <w:r w:rsidRPr="005661A2">
        <w:rPr>
          <w:rFonts w:eastAsia="Times New Roman"/>
          <w:szCs w:val="24"/>
        </w:rPr>
        <w:t xml:space="preserve">στον </w:t>
      </w:r>
      <w:proofErr w:type="spellStart"/>
      <w:r>
        <w:rPr>
          <w:rFonts w:eastAsia="Times New Roman"/>
          <w:szCs w:val="24"/>
        </w:rPr>
        <w:t>υπερεκπτωτικό</w:t>
      </w:r>
      <w:proofErr w:type="spellEnd"/>
      <w:r>
        <w:rPr>
          <w:rFonts w:eastAsia="Times New Roman"/>
          <w:szCs w:val="24"/>
        </w:rPr>
        <w:t xml:space="preserve"> </w:t>
      </w:r>
      <w:r w:rsidRPr="005661A2">
        <w:rPr>
          <w:rFonts w:eastAsia="Times New Roman"/>
          <w:szCs w:val="24"/>
        </w:rPr>
        <w:t xml:space="preserve">συντελεστή του 6% και αυτό το μέτρο αφορά κάθε νοικοκυριό και </w:t>
      </w:r>
      <w:r>
        <w:rPr>
          <w:rFonts w:eastAsia="Times New Roman"/>
          <w:szCs w:val="24"/>
        </w:rPr>
        <w:t xml:space="preserve">θα το δει άμεσα, σύντομα κάθε </w:t>
      </w:r>
      <w:r w:rsidRPr="005661A2">
        <w:rPr>
          <w:rFonts w:eastAsia="Times New Roman"/>
          <w:szCs w:val="24"/>
        </w:rPr>
        <w:t>νοικοκυριό στους π</w:t>
      </w:r>
      <w:r>
        <w:rPr>
          <w:rFonts w:eastAsia="Times New Roman"/>
          <w:szCs w:val="24"/>
        </w:rPr>
        <w:t>ροϋπολογισμούς του και στα έξοδά</w:t>
      </w:r>
      <w:r w:rsidRPr="005661A2">
        <w:rPr>
          <w:rFonts w:eastAsia="Times New Roman"/>
          <w:szCs w:val="24"/>
        </w:rPr>
        <w:t xml:space="preserve"> του</w:t>
      </w:r>
      <w:r>
        <w:rPr>
          <w:rFonts w:eastAsia="Times New Roman"/>
          <w:szCs w:val="24"/>
        </w:rPr>
        <w:t>,</w:t>
      </w:r>
      <w:r w:rsidRPr="005661A2">
        <w:rPr>
          <w:rFonts w:eastAsia="Times New Roman"/>
          <w:szCs w:val="24"/>
        </w:rPr>
        <w:t xml:space="preserve"> κάθε νοικοκυριό που πληρώνει </w:t>
      </w:r>
      <w:r w:rsidRPr="005661A2">
        <w:rPr>
          <w:rFonts w:eastAsia="Times New Roman"/>
          <w:szCs w:val="24"/>
        </w:rPr>
        <w:t>ΔΕΗ ή φυσικό αέριο</w:t>
      </w:r>
      <w:r>
        <w:rPr>
          <w:rFonts w:eastAsia="Times New Roman"/>
          <w:szCs w:val="24"/>
        </w:rPr>
        <w:t>,</w:t>
      </w:r>
      <w:r w:rsidRPr="005661A2">
        <w:rPr>
          <w:rFonts w:eastAsia="Times New Roman"/>
          <w:szCs w:val="24"/>
        </w:rPr>
        <w:t xml:space="preserve"> αλλά αφορά και τις επιχειρήσεις που καταναλώνουν ενέργεια και θα έχουν από την ερχόμενη Δευτέρα μικρότερο κόστος κατανάλωσης ενέργειας</w:t>
      </w:r>
      <w:r>
        <w:rPr>
          <w:rFonts w:eastAsia="Times New Roman"/>
          <w:szCs w:val="24"/>
        </w:rPr>
        <w:t>.</w:t>
      </w:r>
    </w:p>
    <w:p w14:paraId="219DA41F" w14:textId="77777777" w:rsidR="00656A4F" w:rsidRDefault="000C25FA">
      <w:pPr>
        <w:spacing w:line="600" w:lineRule="auto"/>
        <w:ind w:firstLine="720"/>
        <w:jc w:val="both"/>
        <w:rPr>
          <w:rFonts w:eastAsia="Times New Roman"/>
          <w:szCs w:val="24"/>
        </w:rPr>
      </w:pPr>
      <w:r>
        <w:rPr>
          <w:rFonts w:eastAsia="Times New Roman"/>
          <w:szCs w:val="24"/>
        </w:rPr>
        <w:t xml:space="preserve">Βεβαίως, άφησα για το τέλος </w:t>
      </w:r>
      <w:r w:rsidRPr="005661A2">
        <w:rPr>
          <w:rFonts w:eastAsia="Times New Roman"/>
          <w:szCs w:val="24"/>
        </w:rPr>
        <w:t xml:space="preserve">ένα </w:t>
      </w:r>
      <w:r>
        <w:rPr>
          <w:rFonts w:eastAsia="Times New Roman"/>
          <w:szCs w:val="24"/>
        </w:rPr>
        <w:t xml:space="preserve">μέτρο με ιδιαίτερο </w:t>
      </w:r>
      <w:r w:rsidRPr="005661A2">
        <w:rPr>
          <w:rFonts w:eastAsia="Times New Roman"/>
          <w:szCs w:val="24"/>
        </w:rPr>
        <w:t>συμβολισμό</w:t>
      </w:r>
      <w:r>
        <w:rPr>
          <w:rFonts w:eastAsia="Times New Roman"/>
          <w:szCs w:val="24"/>
        </w:rPr>
        <w:t>,</w:t>
      </w:r>
      <w:r w:rsidRPr="005661A2">
        <w:rPr>
          <w:rFonts w:eastAsia="Times New Roman"/>
          <w:szCs w:val="24"/>
        </w:rPr>
        <w:t xml:space="preserve"> αλλά και ουσιαστική</w:t>
      </w:r>
      <w:r>
        <w:rPr>
          <w:rFonts w:eastAsia="Times New Roman"/>
          <w:szCs w:val="24"/>
        </w:rPr>
        <w:t>,</w:t>
      </w:r>
      <w:r w:rsidRPr="005661A2">
        <w:rPr>
          <w:rFonts w:eastAsia="Times New Roman"/>
          <w:szCs w:val="24"/>
        </w:rPr>
        <w:t xml:space="preserve"> άμεση επίδραση σ</w:t>
      </w:r>
      <w:r w:rsidRPr="005661A2">
        <w:rPr>
          <w:rFonts w:eastAsia="Times New Roman"/>
          <w:szCs w:val="24"/>
        </w:rPr>
        <w:t>την τσέπη</w:t>
      </w:r>
      <w:r>
        <w:rPr>
          <w:rFonts w:eastAsia="Times New Roman"/>
          <w:szCs w:val="24"/>
        </w:rPr>
        <w:t>,</w:t>
      </w:r>
      <w:r w:rsidRPr="005661A2">
        <w:rPr>
          <w:rFonts w:eastAsia="Times New Roman"/>
          <w:szCs w:val="24"/>
        </w:rPr>
        <w:t xml:space="preserve"> </w:t>
      </w:r>
      <w:r>
        <w:rPr>
          <w:rFonts w:eastAsia="Times New Roman"/>
          <w:szCs w:val="24"/>
        </w:rPr>
        <w:t>α</w:t>
      </w:r>
      <w:r w:rsidRPr="005661A2">
        <w:rPr>
          <w:rFonts w:eastAsia="Times New Roman"/>
          <w:szCs w:val="24"/>
        </w:rPr>
        <w:t>λλά και στη ζωή</w:t>
      </w:r>
      <w:r>
        <w:rPr>
          <w:rFonts w:eastAsia="Times New Roman"/>
          <w:szCs w:val="24"/>
        </w:rPr>
        <w:t>,</w:t>
      </w:r>
      <w:r w:rsidRPr="005661A2">
        <w:rPr>
          <w:rFonts w:eastAsia="Times New Roman"/>
          <w:szCs w:val="24"/>
        </w:rPr>
        <w:t xml:space="preserve"> στην αξιοπρέπεια</w:t>
      </w:r>
      <w:r>
        <w:rPr>
          <w:rFonts w:eastAsia="Times New Roman"/>
          <w:szCs w:val="24"/>
        </w:rPr>
        <w:t>,</w:t>
      </w:r>
      <w:r w:rsidRPr="005661A2">
        <w:rPr>
          <w:rFonts w:eastAsia="Times New Roman"/>
          <w:szCs w:val="24"/>
        </w:rPr>
        <w:t xml:space="preserve"> στην καθημερινότητα για </w:t>
      </w:r>
      <w:r>
        <w:rPr>
          <w:rFonts w:eastAsia="Times New Roman"/>
          <w:szCs w:val="24"/>
        </w:rPr>
        <w:t>δυόμισι</w:t>
      </w:r>
      <w:r w:rsidRPr="005661A2">
        <w:rPr>
          <w:rFonts w:eastAsia="Times New Roman"/>
          <w:szCs w:val="24"/>
        </w:rPr>
        <w:t xml:space="preserve"> εκατομμύρια συμπολίτες </w:t>
      </w:r>
      <w:r>
        <w:rPr>
          <w:rFonts w:eastAsia="Times New Roman"/>
          <w:szCs w:val="24"/>
        </w:rPr>
        <w:t>μας,</w:t>
      </w:r>
      <w:r w:rsidRPr="005661A2">
        <w:rPr>
          <w:rFonts w:eastAsia="Times New Roman"/>
          <w:szCs w:val="24"/>
        </w:rPr>
        <w:t xml:space="preserve"> αυτούς </w:t>
      </w:r>
      <w:r w:rsidRPr="005661A2">
        <w:rPr>
          <w:rFonts w:eastAsia="Times New Roman"/>
          <w:szCs w:val="24"/>
        </w:rPr>
        <w:lastRenderedPageBreak/>
        <w:t>που είδαν τα σκληρά χρόνια των μνημονίων τη ζωή τους να αλλάζει</w:t>
      </w:r>
      <w:r>
        <w:rPr>
          <w:rFonts w:eastAsia="Times New Roman"/>
          <w:szCs w:val="24"/>
        </w:rPr>
        <w:t>,</w:t>
      </w:r>
      <w:r w:rsidRPr="005661A2">
        <w:rPr>
          <w:rFonts w:eastAsia="Times New Roman"/>
          <w:szCs w:val="24"/>
        </w:rPr>
        <w:t xml:space="preserve"> την </w:t>
      </w:r>
      <w:r>
        <w:rPr>
          <w:rFonts w:eastAsia="Times New Roman"/>
          <w:szCs w:val="24"/>
        </w:rPr>
        <w:t xml:space="preserve">καθημερινότητά τους </w:t>
      </w:r>
      <w:r w:rsidRPr="005661A2">
        <w:rPr>
          <w:rFonts w:eastAsia="Times New Roman"/>
          <w:szCs w:val="24"/>
        </w:rPr>
        <w:t>να αλλάζει</w:t>
      </w:r>
      <w:r>
        <w:rPr>
          <w:rFonts w:eastAsia="Times New Roman"/>
          <w:szCs w:val="24"/>
        </w:rPr>
        <w:t>,</w:t>
      </w:r>
      <w:r w:rsidRPr="005661A2">
        <w:rPr>
          <w:rFonts w:eastAsia="Times New Roman"/>
          <w:szCs w:val="24"/>
        </w:rPr>
        <w:t xml:space="preserve"> </w:t>
      </w:r>
      <w:r>
        <w:rPr>
          <w:rFonts w:eastAsia="Times New Roman"/>
          <w:szCs w:val="24"/>
        </w:rPr>
        <w:t>τον οικογενειακό τους προϋπολογισμό να αλ</w:t>
      </w:r>
      <w:r>
        <w:rPr>
          <w:rFonts w:eastAsia="Times New Roman"/>
          <w:szCs w:val="24"/>
        </w:rPr>
        <w:t>λάζει, διότι</w:t>
      </w:r>
      <w:r w:rsidRPr="005661A2">
        <w:rPr>
          <w:rFonts w:eastAsia="Times New Roman"/>
          <w:szCs w:val="24"/>
        </w:rPr>
        <w:t xml:space="preserve"> ήταν τα πρώτα θύματα των ακραίων περικοπών</w:t>
      </w:r>
      <w:r>
        <w:rPr>
          <w:rFonts w:eastAsia="Times New Roman"/>
          <w:szCs w:val="24"/>
        </w:rPr>
        <w:t>,</w:t>
      </w:r>
      <w:r w:rsidRPr="005661A2">
        <w:rPr>
          <w:rFonts w:eastAsia="Times New Roman"/>
          <w:szCs w:val="24"/>
        </w:rPr>
        <w:t xml:space="preserve"> της ακραίας δημοσιονομικής προσαρμογής</w:t>
      </w:r>
      <w:r>
        <w:rPr>
          <w:rFonts w:eastAsia="Times New Roman"/>
          <w:szCs w:val="24"/>
        </w:rPr>
        <w:t>,</w:t>
      </w:r>
      <w:r w:rsidRPr="005661A2">
        <w:rPr>
          <w:rFonts w:eastAsia="Times New Roman"/>
          <w:szCs w:val="24"/>
        </w:rPr>
        <w:t xml:space="preserve"> ιδιαίτερα τα δύσκολα χρόνια 2011</w:t>
      </w:r>
      <w:r>
        <w:rPr>
          <w:rFonts w:eastAsia="Times New Roman"/>
          <w:szCs w:val="24"/>
        </w:rPr>
        <w:t>,</w:t>
      </w:r>
      <w:r w:rsidRPr="005661A2">
        <w:rPr>
          <w:rFonts w:eastAsia="Times New Roman"/>
          <w:szCs w:val="24"/>
        </w:rPr>
        <w:t xml:space="preserve"> 2012</w:t>
      </w:r>
      <w:r>
        <w:rPr>
          <w:rFonts w:eastAsia="Times New Roman"/>
          <w:szCs w:val="24"/>
        </w:rPr>
        <w:t>,</w:t>
      </w:r>
      <w:r w:rsidRPr="005661A2">
        <w:rPr>
          <w:rFonts w:eastAsia="Times New Roman"/>
          <w:szCs w:val="24"/>
        </w:rPr>
        <w:t xml:space="preserve"> 2013</w:t>
      </w:r>
      <w:r>
        <w:rPr>
          <w:rFonts w:eastAsia="Times New Roman"/>
          <w:szCs w:val="24"/>
        </w:rPr>
        <w:t>.</w:t>
      </w:r>
    </w:p>
    <w:p w14:paraId="219DA420" w14:textId="77777777" w:rsidR="00656A4F" w:rsidRDefault="000C25FA">
      <w:pPr>
        <w:spacing w:line="600" w:lineRule="auto"/>
        <w:ind w:firstLine="720"/>
        <w:jc w:val="both"/>
        <w:rPr>
          <w:rFonts w:eastAsia="Times New Roman"/>
          <w:szCs w:val="24"/>
        </w:rPr>
      </w:pPr>
      <w:r w:rsidRPr="005661A2">
        <w:rPr>
          <w:rFonts w:eastAsia="Times New Roman"/>
          <w:szCs w:val="24"/>
        </w:rPr>
        <w:t>Βεβαίως</w:t>
      </w:r>
      <w:r>
        <w:rPr>
          <w:rFonts w:eastAsia="Times New Roman"/>
          <w:szCs w:val="24"/>
        </w:rPr>
        <w:t xml:space="preserve">, αυτοί οι άνθρωποι τώρα –και αναφέρομαι </w:t>
      </w:r>
      <w:r>
        <w:rPr>
          <w:rFonts w:eastAsia="Times New Roman"/>
          <w:szCs w:val="24"/>
        </w:rPr>
        <w:t>στα</w:t>
      </w:r>
      <w:r w:rsidRPr="005661A2">
        <w:rPr>
          <w:rFonts w:eastAsia="Times New Roman"/>
          <w:szCs w:val="24"/>
        </w:rPr>
        <w:t xml:space="preserve"> </w:t>
      </w:r>
      <w:r>
        <w:rPr>
          <w:rFonts w:eastAsia="Times New Roman"/>
          <w:szCs w:val="24"/>
        </w:rPr>
        <w:t>δυόμισι</w:t>
      </w:r>
      <w:r w:rsidRPr="005661A2">
        <w:rPr>
          <w:rFonts w:eastAsia="Times New Roman"/>
          <w:szCs w:val="24"/>
        </w:rPr>
        <w:t xml:space="preserve"> εκατομμύρια συμπολίτες μας συνταξιούχους</w:t>
      </w:r>
      <w:r>
        <w:rPr>
          <w:rFonts w:eastAsia="Times New Roman"/>
          <w:szCs w:val="24"/>
        </w:rPr>
        <w:t>-</w:t>
      </w:r>
      <w:r w:rsidRPr="005661A2">
        <w:rPr>
          <w:rFonts w:eastAsia="Times New Roman"/>
          <w:szCs w:val="24"/>
        </w:rPr>
        <w:t xml:space="preserve"> είναι αυτοί που βλέπουν</w:t>
      </w:r>
      <w:r>
        <w:rPr>
          <w:rFonts w:eastAsia="Times New Roman"/>
          <w:szCs w:val="24"/>
        </w:rPr>
        <w:t>,</w:t>
      </w:r>
      <w:r w:rsidRPr="005661A2">
        <w:rPr>
          <w:rFonts w:eastAsia="Times New Roman"/>
          <w:szCs w:val="24"/>
        </w:rPr>
        <w:t xml:space="preserve"> μετά από πάρα πολλά χρόνια </w:t>
      </w:r>
      <w:r>
        <w:rPr>
          <w:rFonts w:eastAsia="Times New Roman"/>
          <w:szCs w:val="24"/>
        </w:rPr>
        <w:t xml:space="preserve">θυσιών, για πρώτη φορά στήριξη, </w:t>
      </w:r>
      <w:r w:rsidRPr="005661A2">
        <w:rPr>
          <w:rFonts w:eastAsia="Times New Roman"/>
          <w:szCs w:val="24"/>
        </w:rPr>
        <w:t xml:space="preserve">βλέπουν </w:t>
      </w:r>
      <w:r>
        <w:rPr>
          <w:rFonts w:eastAsia="Times New Roman"/>
          <w:szCs w:val="24"/>
        </w:rPr>
        <w:t>ε</w:t>
      </w:r>
      <w:r w:rsidRPr="005661A2">
        <w:rPr>
          <w:rFonts w:eastAsia="Times New Roman"/>
          <w:szCs w:val="24"/>
        </w:rPr>
        <w:t>λπίδα</w:t>
      </w:r>
      <w:r>
        <w:rPr>
          <w:rFonts w:eastAsia="Times New Roman"/>
          <w:szCs w:val="24"/>
        </w:rPr>
        <w:t>,</w:t>
      </w:r>
      <w:r w:rsidRPr="005661A2">
        <w:rPr>
          <w:rFonts w:eastAsia="Times New Roman"/>
          <w:szCs w:val="24"/>
        </w:rPr>
        <w:t xml:space="preserve"> βλέπουν αξιοπρέπεια</w:t>
      </w:r>
      <w:r>
        <w:rPr>
          <w:rFonts w:eastAsia="Times New Roman"/>
          <w:szCs w:val="24"/>
        </w:rPr>
        <w:t>.</w:t>
      </w:r>
      <w:r w:rsidRPr="005661A2">
        <w:rPr>
          <w:rFonts w:eastAsia="Times New Roman"/>
          <w:szCs w:val="24"/>
        </w:rPr>
        <w:t xml:space="preserve"> </w:t>
      </w:r>
      <w:r>
        <w:rPr>
          <w:rFonts w:eastAsia="Times New Roman"/>
          <w:szCs w:val="24"/>
        </w:rPr>
        <w:t xml:space="preserve">Και βεβαίως, η απόδοση της </w:t>
      </w:r>
      <w:r>
        <w:rPr>
          <w:rFonts w:eastAsia="Times New Roman"/>
          <w:szCs w:val="24"/>
        </w:rPr>
        <w:t>δέκατης τρίτης</w:t>
      </w:r>
      <w:r>
        <w:rPr>
          <w:rFonts w:eastAsia="Times New Roman"/>
          <w:szCs w:val="24"/>
        </w:rPr>
        <w:t xml:space="preserve"> </w:t>
      </w:r>
      <w:r w:rsidRPr="005661A2">
        <w:rPr>
          <w:rFonts w:eastAsia="Times New Roman"/>
          <w:szCs w:val="24"/>
        </w:rPr>
        <w:t>σύνταξης</w:t>
      </w:r>
      <w:r>
        <w:rPr>
          <w:rFonts w:eastAsia="Times New Roman"/>
          <w:szCs w:val="24"/>
        </w:rPr>
        <w:t>,</w:t>
      </w:r>
      <w:r w:rsidRPr="005661A2">
        <w:rPr>
          <w:rFonts w:eastAsia="Times New Roman"/>
          <w:szCs w:val="24"/>
        </w:rPr>
        <w:t xml:space="preserve"> με τις σημερινές δυνατότητες που έχει η οικονομία </w:t>
      </w:r>
      <w:r>
        <w:rPr>
          <w:rFonts w:eastAsia="Times New Roman"/>
          <w:szCs w:val="24"/>
        </w:rPr>
        <w:t>μας,</w:t>
      </w:r>
      <w:r w:rsidRPr="005661A2">
        <w:rPr>
          <w:rFonts w:eastAsia="Times New Roman"/>
          <w:szCs w:val="24"/>
        </w:rPr>
        <w:t xml:space="preserve"> είναι και ένα μέτρο ουσιαστ</w:t>
      </w:r>
      <w:r w:rsidRPr="005661A2">
        <w:rPr>
          <w:rFonts w:eastAsia="Times New Roman"/>
          <w:szCs w:val="24"/>
        </w:rPr>
        <w:t>ικής στήριξης</w:t>
      </w:r>
      <w:r>
        <w:rPr>
          <w:rFonts w:eastAsia="Times New Roman"/>
          <w:szCs w:val="24"/>
        </w:rPr>
        <w:t>,</w:t>
      </w:r>
      <w:r w:rsidRPr="005661A2">
        <w:rPr>
          <w:rFonts w:eastAsia="Times New Roman"/>
          <w:szCs w:val="24"/>
        </w:rPr>
        <w:t xml:space="preserve"> αλλά και ένα μέτρο με έντονο συμβολισμό</w:t>
      </w:r>
      <w:r>
        <w:rPr>
          <w:rFonts w:eastAsia="Times New Roman"/>
          <w:szCs w:val="24"/>
        </w:rPr>
        <w:t>,</w:t>
      </w:r>
      <w:r w:rsidRPr="005661A2">
        <w:rPr>
          <w:rFonts w:eastAsia="Times New Roman"/>
          <w:szCs w:val="24"/>
        </w:rPr>
        <w:t xml:space="preserve"> ιδιαίτερα γι</w:t>
      </w:r>
      <w:r>
        <w:rPr>
          <w:rFonts w:eastAsia="Times New Roman"/>
          <w:szCs w:val="24"/>
        </w:rPr>
        <w:t>’</w:t>
      </w:r>
      <w:r w:rsidRPr="005661A2">
        <w:rPr>
          <w:rFonts w:eastAsia="Times New Roman"/>
          <w:szCs w:val="24"/>
        </w:rPr>
        <w:t xml:space="preserve"> αυτούς τους ανθρώπους</w:t>
      </w:r>
      <w:r>
        <w:rPr>
          <w:rFonts w:eastAsia="Times New Roman"/>
          <w:szCs w:val="24"/>
        </w:rPr>
        <w:t>.</w:t>
      </w:r>
      <w:r w:rsidRPr="005661A2">
        <w:rPr>
          <w:rFonts w:eastAsia="Times New Roman"/>
          <w:szCs w:val="24"/>
        </w:rPr>
        <w:t xml:space="preserve"> </w:t>
      </w:r>
      <w:r>
        <w:rPr>
          <w:rFonts w:eastAsia="Times New Roman"/>
          <w:szCs w:val="24"/>
        </w:rPr>
        <w:t xml:space="preserve">Το συνολικό διαθέσιμο ποσό, </w:t>
      </w:r>
      <w:r w:rsidRPr="005661A2">
        <w:rPr>
          <w:rFonts w:eastAsia="Times New Roman"/>
          <w:szCs w:val="24"/>
        </w:rPr>
        <w:t xml:space="preserve">επαναλαμβάνω </w:t>
      </w:r>
      <w:r>
        <w:rPr>
          <w:rFonts w:eastAsia="Times New Roman"/>
          <w:szCs w:val="24"/>
        </w:rPr>
        <w:t xml:space="preserve">με </w:t>
      </w:r>
      <w:r w:rsidRPr="005661A2">
        <w:rPr>
          <w:rFonts w:eastAsia="Times New Roman"/>
          <w:szCs w:val="24"/>
        </w:rPr>
        <w:t>βάση τις δυνατότητες που έχουμε σήμερα</w:t>
      </w:r>
      <w:r>
        <w:rPr>
          <w:rFonts w:eastAsia="Times New Roman"/>
          <w:szCs w:val="24"/>
        </w:rPr>
        <w:t>,</w:t>
      </w:r>
      <w:r w:rsidRPr="005661A2">
        <w:rPr>
          <w:rFonts w:eastAsia="Times New Roman"/>
          <w:szCs w:val="24"/>
        </w:rPr>
        <w:t xml:space="preserve"> θα αντιστοιχεί στο ύψος του δώρου του Πάσχα </w:t>
      </w:r>
      <w:r>
        <w:rPr>
          <w:rFonts w:eastAsia="Times New Roman"/>
          <w:szCs w:val="24"/>
        </w:rPr>
        <w:t>-</w:t>
      </w:r>
      <w:r w:rsidRPr="005661A2">
        <w:rPr>
          <w:rFonts w:eastAsia="Times New Roman"/>
          <w:szCs w:val="24"/>
        </w:rPr>
        <w:t>του παλαιότερου</w:t>
      </w:r>
      <w:r>
        <w:rPr>
          <w:rFonts w:eastAsia="Times New Roman"/>
          <w:szCs w:val="24"/>
        </w:rPr>
        <w:t>-,</w:t>
      </w:r>
      <w:r w:rsidRPr="005661A2">
        <w:rPr>
          <w:rFonts w:eastAsia="Times New Roman"/>
          <w:szCs w:val="24"/>
        </w:rPr>
        <w:t xml:space="preserve"> αλλά με κατανομή</w:t>
      </w:r>
      <w:r w:rsidRPr="005661A2">
        <w:rPr>
          <w:rFonts w:eastAsia="Times New Roman"/>
          <w:szCs w:val="24"/>
        </w:rPr>
        <w:t xml:space="preserve"> από κάτω προς τα πάνω</w:t>
      </w:r>
      <w:r>
        <w:rPr>
          <w:rFonts w:eastAsia="Times New Roman"/>
          <w:szCs w:val="24"/>
        </w:rPr>
        <w:t>. Άρα, θα αντιστοιχεί πράγματι σε μια</w:t>
      </w:r>
      <w:r w:rsidRPr="005661A2">
        <w:rPr>
          <w:rFonts w:eastAsia="Times New Roman"/>
          <w:szCs w:val="24"/>
        </w:rPr>
        <w:t xml:space="preserve"> επιπλέον ολόκληρη σύνταξη για τους χαμηλοσυνταξιούχους που αποτελούν και τη </w:t>
      </w:r>
      <w:r w:rsidRPr="005661A2">
        <w:rPr>
          <w:rFonts w:eastAsia="Times New Roman"/>
          <w:szCs w:val="24"/>
        </w:rPr>
        <w:lastRenderedPageBreak/>
        <w:t>μεγάλη πλειοψηφία</w:t>
      </w:r>
      <w:r>
        <w:rPr>
          <w:rFonts w:eastAsia="Times New Roman"/>
          <w:szCs w:val="24"/>
        </w:rPr>
        <w:t xml:space="preserve">. </w:t>
      </w:r>
      <w:r w:rsidRPr="005661A2">
        <w:rPr>
          <w:rFonts w:eastAsia="Times New Roman"/>
          <w:szCs w:val="24"/>
        </w:rPr>
        <w:t>Και φυσικά η δέσμευσή μας είναι ότι όσο βελτιώνεται η κατάσταση της οικονομίας τόσο θα μας δίνεται κα</w:t>
      </w:r>
      <w:r w:rsidRPr="005661A2">
        <w:rPr>
          <w:rFonts w:eastAsia="Times New Roman"/>
          <w:szCs w:val="24"/>
        </w:rPr>
        <w:t>ι η δυνατότητα να αυξήσουμε το ποσό</w:t>
      </w:r>
      <w:r>
        <w:rPr>
          <w:rFonts w:eastAsia="Times New Roman"/>
          <w:szCs w:val="24"/>
        </w:rPr>
        <w:t>.</w:t>
      </w:r>
      <w:r w:rsidRPr="005661A2">
        <w:rPr>
          <w:rFonts w:eastAsia="Times New Roman"/>
          <w:szCs w:val="24"/>
        </w:rPr>
        <w:t xml:space="preserve"> </w:t>
      </w:r>
    </w:p>
    <w:p w14:paraId="219DA421" w14:textId="77777777" w:rsidR="00656A4F" w:rsidRDefault="000C25FA">
      <w:pPr>
        <w:spacing w:line="600" w:lineRule="auto"/>
        <w:ind w:firstLine="720"/>
        <w:jc w:val="both"/>
        <w:rPr>
          <w:rFonts w:eastAsia="Times New Roman"/>
          <w:szCs w:val="24"/>
        </w:rPr>
      </w:pPr>
      <w:r>
        <w:rPr>
          <w:rFonts w:eastAsia="Times New Roman"/>
          <w:szCs w:val="24"/>
        </w:rPr>
        <w:t xml:space="preserve">Όλα τα </w:t>
      </w:r>
      <w:r w:rsidRPr="005661A2">
        <w:rPr>
          <w:rFonts w:eastAsia="Times New Roman"/>
          <w:szCs w:val="24"/>
        </w:rPr>
        <w:t>παραπάνω μέτρα</w:t>
      </w:r>
      <w:r>
        <w:rPr>
          <w:rFonts w:eastAsia="Times New Roman"/>
          <w:szCs w:val="24"/>
        </w:rPr>
        <w:t>,</w:t>
      </w:r>
      <w:r w:rsidRPr="005661A2">
        <w:rPr>
          <w:rFonts w:eastAsia="Times New Roman"/>
          <w:szCs w:val="24"/>
        </w:rPr>
        <w:t xml:space="preserve"> </w:t>
      </w:r>
      <w:r w:rsidRPr="00AF7602">
        <w:rPr>
          <w:rFonts w:eastAsia="Times New Roman"/>
          <w:szCs w:val="24"/>
        </w:rPr>
        <w:t>κυρίες και κύριοι</w:t>
      </w:r>
      <w:r w:rsidRPr="005661A2">
        <w:rPr>
          <w:rFonts w:eastAsia="Times New Roman"/>
          <w:szCs w:val="24"/>
        </w:rPr>
        <w:t xml:space="preserve"> </w:t>
      </w:r>
      <w:r>
        <w:rPr>
          <w:rFonts w:eastAsia="Times New Roman"/>
          <w:szCs w:val="24"/>
        </w:rPr>
        <w:t>Β</w:t>
      </w:r>
      <w:r w:rsidRPr="005661A2">
        <w:rPr>
          <w:rFonts w:eastAsia="Times New Roman"/>
          <w:szCs w:val="24"/>
        </w:rPr>
        <w:t>ουλευτές</w:t>
      </w:r>
      <w:r>
        <w:rPr>
          <w:rFonts w:eastAsia="Times New Roman"/>
          <w:szCs w:val="24"/>
        </w:rPr>
        <w:t>,</w:t>
      </w:r>
      <w:r w:rsidRPr="005661A2">
        <w:rPr>
          <w:rFonts w:eastAsia="Times New Roman"/>
          <w:szCs w:val="24"/>
        </w:rPr>
        <w:t xml:space="preserve"> θέλω να το επαναλάβω</w:t>
      </w:r>
      <w:r>
        <w:rPr>
          <w:rFonts w:eastAsia="Times New Roman"/>
          <w:szCs w:val="24"/>
        </w:rPr>
        <w:t>,</w:t>
      </w:r>
      <w:r w:rsidRPr="005661A2">
        <w:rPr>
          <w:rFonts w:eastAsia="Times New Roman"/>
          <w:szCs w:val="24"/>
        </w:rPr>
        <w:t xml:space="preserve"> είναι μέτρα μόνιμου χαρακτήρα</w:t>
      </w:r>
      <w:r>
        <w:rPr>
          <w:rFonts w:eastAsia="Times New Roman"/>
          <w:szCs w:val="24"/>
        </w:rPr>
        <w:t>. Το επαναλαμβάνω αυτό</w:t>
      </w:r>
      <w:r w:rsidRPr="005661A2">
        <w:rPr>
          <w:rFonts w:eastAsia="Times New Roman"/>
          <w:szCs w:val="24"/>
        </w:rPr>
        <w:t xml:space="preserve"> για να γίνει κατανοητό και κυρίως </w:t>
      </w:r>
      <w:r>
        <w:rPr>
          <w:rFonts w:eastAsia="Times New Roman"/>
          <w:szCs w:val="24"/>
        </w:rPr>
        <w:t xml:space="preserve">το </w:t>
      </w:r>
      <w:r w:rsidRPr="005661A2">
        <w:rPr>
          <w:rFonts w:eastAsia="Times New Roman"/>
          <w:szCs w:val="24"/>
        </w:rPr>
        <w:t xml:space="preserve">επαναλαμβάνω </w:t>
      </w:r>
      <w:r>
        <w:rPr>
          <w:rFonts w:eastAsia="Times New Roman"/>
          <w:szCs w:val="24"/>
        </w:rPr>
        <w:t>γ</w:t>
      </w:r>
      <w:r w:rsidRPr="005661A2">
        <w:rPr>
          <w:rFonts w:eastAsia="Times New Roman"/>
          <w:szCs w:val="24"/>
        </w:rPr>
        <w:t>ια όσους μιλούν για κόλπα και προεκλογικέ</w:t>
      </w:r>
      <w:r w:rsidRPr="005661A2">
        <w:rPr>
          <w:rFonts w:eastAsia="Times New Roman"/>
          <w:szCs w:val="24"/>
        </w:rPr>
        <w:t>ς παροχές</w:t>
      </w:r>
      <w:r>
        <w:rPr>
          <w:rFonts w:eastAsia="Times New Roman"/>
          <w:szCs w:val="24"/>
        </w:rPr>
        <w:t>.</w:t>
      </w:r>
      <w:r w:rsidRPr="005661A2">
        <w:rPr>
          <w:rFonts w:eastAsia="Times New Roman"/>
          <w:szCs w:val="24"/>
        </w:rPr>
        <w:t xml:space="preserve"> </w:t>
      </w:r>
      <w:r>
        <w:rPr>
          <w:rFonts w:eastAsia="Times New Roman"/>
          <w:szCs w:val="24"/>
        </w:rPr>
        <w:t xml:space="preserve">Τα μέτρα στήριξης και ελάφρυνσης των </w:t>
      </w:r>
      <w:r w:rsidRPr="005661A2">
        <w:rPr>
          <w:rFonts w:eastAsia="Times New Roman"/>
          <w:szCs w:val="24"/>
        </w:rPr>
        <w:t>πολλών είναι μόνιμα μέτρα</w:t>
      </w:r>
      <w:r>
        <w:rPr>
          <w:rFonts w:eastAsia="Times New Roman"/>
          <w:szCs w:val="24"/>
        </w:rPr>
        <w:t>,</w:t>
      </w:r>
      <w:r w:rsidRPr="005661A2">
        <w:rPr>
          <w:rFonts w:eastAsia="Times New Roman"/>
          <w:szCs w:val="24"/>
        </w:rPr>
        <w:t xml:space="preserve"> γιατί η ελληνική οικονομία μ</w:t>
      </w:r>
      <w:r>
        <w:rPr>
          <w:rFonts w:eastAsia="Times New Roman"/>
          <w:szCs w:val="24"/>
        </w:rPr>
        <w:t>ά</w:t>
      </w:r>
      <w:r w:rsidRPr="005661A2">
        <w:rPr>
          <w:rFonts w:eastAsia="Times New Roman"/>
          <w:szCs w:val="24"/>
        </w:rPr>
        <w:t>ς δίνει σήμερα αυτή</w:t>
      </w:r>
      <w:r>
        <w:rPr>
          <w:rFonts w:eastAsia="Times New Roman"/>
          <w:szCs w:val="24"/>
        </w:rPr>
        <w:t>ν</w:t>
      </w:r>
      <w:r w:rsidRPr="005661A2">
        <w:rPr>
          <w:rFonts w:eastAsia="Times New Roman"/>
          <w:szCs w:val="24"/>
        </w:rPr>
        <w:t xml:space="preserve"> τη δυνατότητα</w:t>
      </w:r>
      <w:r>
        <w:rPr>
          <w:rFonts w:eastAsia="Times New Roman"/>
          <w:szCs w:val="24"/>
        </w:rPr>
        <w:t>. Μα</w:t>
      </w:r>
      <w:r w:rsidRPr="005661A2">
        <w:rPr>
          <w:rFonts w:eastAsia="Times New Roman"/>
          <w:szCs w:val="24"/>
        </w:rPr>
        <w:t>ς δίνει σήμερα τη δυνατότητα να τα θεσπίσουμε μόνιμα και όχι παροδικά</w:t>
      </w:r>
      <w:r>
        <w:rPr>
          <w:rFonts w:eastAsia="Times New Roman"/>
          <w:szCs w:val="24"/>
        </w:rPr>
        <w:t>.</w:t>
      </w:r>
      <w:r w:rsidRPr="005661A2">
        <w:rPr>
          <w:rFonts w:eastAsia="Times New Roman"/>
          <w:szCs w:val="24"/>
        </w:rPr>
        <w:t xml:space="preserve"> </w:t>
      </w:r>
      <w:r>
        <w:rPr>
          <w:rFonts w:eastAsia="Times New Roman"/>
          <w:szCs w:val="24"/>
        </w:rPr>
        <w:t>Μ</w:t>
      </w:r>
      <w:r w:rsidRPr="005661A2">
        <w:rPr>
          <w:rFonts w:eastAsia="Times New Roman"/>
          <w:szCs w:val="24"/>
        </w:rPr>
        <w:t>ας δίνει σήμερα τη δυνατότητα να τα εντάξο</w:t>
      </w:r>
      <w:r w:rsidRPr="005661A2">
        <w:rPr>
          <w:rFonts w:eastAsia="Times New Roman"/>
          <w:szCs w:val="24"/>
        </w:rPr>
        <w:t>υμε στο</w:t>
      </w:r>
      <w:r>
        <w:rPr>
          <w:rFonts w:eastAsia="Times New Roman"/>
          <w:szCs w:val="24"/>
        </w:rPr>
        <w:t>ν</w:t>
      </w:r>
      <w:r w:rsidRPr="005661A2">
        <w:rPr>
          <w:rFonts w:eastAsia="Times New Roman"/>
          <w:szCs w:val="24"/>
        </w:rPr>
        <w:t xml:space="preserve"> μακροπρόθεσμο σχεδιασμό </w:t>
      </w:r>
      <w:r>
        <w:rPr>
          <w:rFonts w:eastAsia="Times New Roman"/>
          <w:szCs w:val="24"/>
        </w:rPr>
        <w:t>μας.</w:t>
      </w:r>
    </w:p>
    <w:p w14:paraId="219DA422" w14:textId="77777777" w:rsidR="00656A4F" w:rsidRDefault="000C25FA">
      <w:pPr>
        <w:spacing w:line="600" w:lineRule="auto"/>
        <w:ind w:firstLine="720"/>
        <w:jc w:val="both"/>
        <w:rPr>
          <w:rFonts w:eastAsia="Times New Roman"/>
          <w:szCs w:val="24"/>
        </w:rPr>
      </w:pPr>
      <w:r>
        <w:rPr>
          <w:rFonts w:eastAsia="Times New Roman"/>
          <w:szCs w:val="24"/>
        </w:rPr>
        <w:t xml:space="preserve">Όμως, εγώ θέλω να επισημάνω και το εξής: Πέρα από </w:t>
      </w:r>
      <w:r w:rsidRPr="005661A2">
        <w:rPr>
          <w:rFonts w:eastAsia="Times New Roman"/>
          <w:szCs w:val="24"/>
        </w:rPr>
        <w:t xml:space="preserve">πρωτοβουλίες στήριξης των </w:t>
      </w:r>
      <w:r>
        <w:rPr>
          <w:rFonts w:eastAsia="Times New Roman"/>
          <w:szCs w:val="24"/>
        </w:rPr>
        <w:t xml:space="preserve">αδυνάμων, πέρα από πρωτοβουλίες ελάφρυνσης </w:t>
      </w:r>
      <w:r w:rsidRPr="005661A2">
        <w:rPr>
          <w:rFonts w:eastAsia="Times New Roman"/>
          <w:szCs w:val="24"/>
        </w:rPr>
        <w:t>της μεσαίας τάξης και των πολλών</w:t>
      </w:r>
      <w:r>
        <w:rPr>
          <w:rFonts w:eastAsia="Times New Roman"/>
          <w:szCs w:val="24"/>
        </w:rPr>
        <w:t>,</w:t>
      </w:r>
      <w:r w:rsidRPr="005661A2">
        <w:rPr>
          <w:rFonts w:eastAsia="Times New Roman"/>
          <w:szCs w:val="24"/>
        </w:rPr>
        <w:t xml:space="preserve"> τα μέτρα που ψηφίζουμε </w:t>
      </w:r>
      <w:r>
        <w:rPr>
          <w:rFonts w:eastAsia="Times New Roman"/>
          <w:szCs w:val="24"/>
        </w:rPr>
        <w:t>σ</w:t>
      </w:r>
      <w:r w:rsidRPr="005661A2">
        <w:rPr>
          <w:rFonts w:eastAsia="Times New Roman"/>
          <w:szCs w:val="24"/>
        </w:rPr>
        <w:t>ήμερ</w:t>
      </w:r>
      <w:r>
        <w:rPr>
          <w:rFonts w:eastAsia="Times New Roman"/>
          <w:szCs w:val="24"/>
        </w:rPr>
        <w:t xml:space="preserve">α είναι και παρεμβάσεις </w:t>
      </w:r>
      <w:r>
        <w:rPr>
          <w:rFonts w:eastAsia="Times New Roman"/>
          <w:szCs w:val="24"/>
        </w:rPr>
        <w:lastRenderedPageBreak/>
        <w:t xml:space="preserve">με </w:t>
      </w:r>
      <w:proofErr w:type="spellStart"/>
      <w:r>
        <w:rPr>
          <w:rFonts w:eastAsia="Times New Roman"/>
          <w:szCs w:val="24"/>
        </w:rPr>
        <w:t>φιλο</w:t>
      </w:r>
      <w:r w:rsidRPr="005661A2">
        <w:rPr>
          <w:rFonts w:eastAsia="Times New Roman"/>
          <w:szCs w:val="24"/>
        </w:rPr>
        <w:t>αναπτυξιακό</w:t>
      </w:r>
      <w:proofErr w:type="spellEnd"/>
      <w:r w:rsidRPr="005661A2">
        <w:rPr>
          <w:rFonts w:eastAsia="Times New Roman"/>
          <w:szCs w:val="24"/>
        </w:rPr>
        <w:t xml:space="preserve"> χαρακτήρα που βοηθούν την </w:t>
      </w:r>
      <w:r>
        <w:rPr>
          <w:rFonts w:eastAsia="Times New Roman"/>
          <w:szCs w:val="24"/>
        </w:rPr>
        <w:t>αύξηση</w:t>
      </w:r>
      <w:r w:rsidRPr="005661A2">
        <w:rPr>
          <w:rFonts w:eastAsia="Times New Roman"/>
          <w:szCs w:val="24"/>
        </w:rPr>
        <w:t xml:space="preserve"> της κατανάλωσης</w:t>
      </w:r>
      <w:r>
        <w:rPr>
          <w:rFonts w:eastAsia="Times New Roman"/>
          <w:szCs w:val="24"/>
        </w:rPr>
        <w:t>,</w:t>
      </w:r>
      <w:r w:rsidRPr="005661A2">
        <w:rPr>
          <w:rFonts w:eastAsia="Times New Roman"/>
          <w:szCs w:val="24"/>
        </w:rPr>
        <w:t xml:space="preserve"> που ενισχύουν την οικονομική δραστηριότητα και θα έχουν πολύ σημαντική και θετική επίπτωση στην πραγματική οικονομία</w:t>
      </w:r>
      <w:r>
        <w:rPr>
          <w:rFonts w:eastAsia="Times New Roman"/>
          <w:szCs w:val="24"/>
        </w:rPr>
        <w:t>.</w:t>
      </w:r>
      <w:r w:rsidRPr="005661A2">
        <w:rPr>
          <w:rFonts w:eastAsia="Times New Roman"/>
          <w:szCs w:val="24"/>
        </w:rPr>
        <w:t xml:space="preserve"> </w:t>
      </w:r>
    </w:p>
    <w:p w14:paraId="219DA423" w14:textId="77777777" w:rsidR="00656A4F" w:rsidRDefault="000C25FA">
      <w:pPr>
        <w:spacing w:line="600" w:lineRule="auto"/>
        <w:ind w:firstLine="720"/>
        <w:jc w:val="both"/>
        <w:rPr>
          <w:rFonts w:eastAsia="Times New Roman"/>
          <w:szCs w:val="24"/>
        </w:rPr>
      </w:pPr>
      <w:r>
        <w:rPr>
          <w:rFonts w:eastAsia="Times New Roman"/>
          <w:szCs w:val="24"/>
        </w:rPr>
        <w:t>Ε</w:t>
      </w:r>
      <w:r w:rsidRPr="005661A2">
        <w:rPr>
          <w:rFonts w:eastAsia="Times New Roman"/>
          <w:szCs w:val="24"/>
        </w:rPr>
        <w:t xml:space="preserve">γώ </w:t>
      </w:r>
      <w:r>
        <w:rPr>
          <w:rFonts w:eastAsia="Times New Roman"/>
          <w:szCs w:val="24"/>
        </w:rPr>
        <w:t>είμαι βέβαιος –το καταγράφω ως μια</w:t>
      </w:r>
      <w:r w:rsidRPr="005661A2">
        <w:rPr>
          <w:rFonts w:eastAsia="Times New Roman"/>
          <w:szCs w:val="24"/>
        </w:rPr>
        <w:t xml:space="preserve"> πρόβλεψη και εδώ θα είμαστε όλοι τέλ</w:t>
      </w:r>
      <w:r w:rsidRPr="005661A2">
        <w:rPr>
          <w:rFonts w:eastAsia="Times New Roman"/>
          <w:szCs w:val="24"/>
        </w:rPr>
        <w:t>ος του χρόνου να το διαπιστώσουμε</w:t>
      </w:r>
      <w:r>
        <w:rPr>
          <w:rFonts w:eastAsia="Times New Roman"/>
          <w:szCs w:val="24"/>
        </w:rPr>
        <w:t>-</w:t>
      </w:r>
      <w:r w:rsidRPr="005661A2">
        <w:rPr>
          <w:rFonts w:eastAsia="Times New Roman"/>
          <w:szCs w:val="24"/>
        </w:rPr>
        <w:t xml:space="preserve"> </w:t>
      </w:r>
      <w:r>
        <w:rPr>
          <w:rFonts w:eastAsia="Times New Roman"/>
          <w:szCs w:val="24"/>
        </w:rPr>
        <w:t xml:space="preserve">ότι </w:t>
      </w:r>
      <w:r w:rsidRPr="005661A2">
        <w:rPr>
          <w:rFonts w:eastAsia="Times New Roman"/>
          <w:szCs w:val="24"/>
        </w:rPr>
        <w:t>τα μέτρα αυτά</w:t>
      </w:r>
      <w:r>
        <w:rPr>
          <w:rFonts w:eastAsia="Times New Roman"/>
          <w:szCs w:val="24"/>
        </w:rPr>
        <w:t>,</w:t>
      </w:r>
      <w:r w:rsidRPr="005661A2">
        <w:rPr>
          <w:rFonts w:eastAsia="Times New Roman"/>
          <w:szCs w:val="24"/>
        </w:rPr>
        <w:t xml:space="preserve"> μετά την εξάμηνη εφαρμογή </w:t>
      </w:r>
      <w:r>
        <w:rPr>
          <w:rFonts w:eastAsia="Times New Roman"/>
          <w:szCs w:val="24"/>
        </w:rPr>
        <w:t>τους,</w:t>
      </w:r>
      <w:r w:rsidRPr="005661A2">
        <w:rPr>
          <w:rFonts w:eastAsia="Times New Roman"/>
          <w:szCs w:val="24"/>
        </w:rPr>
        <w:t xml:space="preserve"> στο τέλος του 2019</w:t>
      </w:r>
      <w:r>
        <w:rPr>
          <w:rFonts w:eastAsia="Times New Roman"/>
          <w:szCs w:val="24"/>
        </w:rPr>
        <w:t>,</w:t>
      </w:r>
      <w:r w:rsidRPr="005661A2">
        <w:rPr>
          <w:rFonts w:eastAsia="Times New Roman"/>
          <w:szCs w:val="24"/>
        </w:rPr>
        <w:t xml:space="preserve"> θα </w:t>
      </w:r>
      <w:r>
        <w:rPr>
          <w:rFonts w:eastAsia="Times New Roman"/>
          <w:szCs w:val="24"/>
        </w:rPr>
        <w:t>απο</w:t>
      </w:r>
      <w:r w:rsidRPr="005661A2">
        <w:rPr>
          <w:rFonts w:eastAsia="Times New Roman"/>
          <w:szCs w:val="24"/>
        </w:rPr>
        <w:t xml:space="preserve">φέρουν ακόμα θετικότερες ειδήσεις για την </w:t>
      </w:r>
      <w:proofErr w:type="spellStart"/>
      <w:r w:rsidRPr="005661A2">
        <w:rPr>
          <w:rFonts w:eastAsia="Times New Roman"/>
          <w:szCs w:val="24"/>
        </w:rPr>
        <w:t>υπεραπόδοση</w:t>
      </w:r>
      <w:proofErr w:type="spellEnd"/>
      <w:r w:rsidRPr="005661A2">
        <w:rPr>
          <w:rFonts w:eastAsia="Times New Roman"/>
          <w:szCs w:val="24"/>
        </w:rPr>
        <w:t xml:space="preserve"> της οικονομίας</w:t>
      </w:r>
      <w:r>
        <w:rPr>
          <w:rFonts w:eastAsia="Times New Roman"/>
          <w:szCs w:val="24"/>
        </w:rPr>
        <w:t>,</w:t>
      </w:r>
      <w:r w:rsidRPr="005661A2">
        <w:rPr>
          <w:rFonts w:eastAsia="Times New Roman"/>
          <w:szCs w:val="24"/>
        </w:rPr>
        <w:t xml:space="preserve"> ακόμα θετικότερες ειδήσεις για το</w:t>
      </w:r>
      <w:r>
        <w:rPr>
          <w:rFonts w:eastAsia="Times New Roman"/>
          <w:szCs w:val="24"/>
        </w:rPr>
        <w:t>ν</w:t>
      </w:r>
      <w:r w:rsidRPr="005661A2">
        <w:rPr>
          <w:rFonts w:eastAsia="Times New Roman"/>
          <w:szCs w:val="24"/>
        </w:rPr>
        <w:t xml:space="preserve"> δημοσιονομικό χώρο</w:t>
      </w:r>
      <w:r>
        <w:rPr>
          <w:rFonts w:eastAsia="Times New Roman"/>
          <w:szCs w:val="24"/>
        </w:rPr>
        <w:t>,</w:t>
      </w:r>
      <w:r w:rsidRPr="005661A2">
        <w:rPr>
          <w:rFonts w:eastAsia="Times New Roman"/>
          <w:szCs w:val="24"/>
        </w:rPr>
        <w:t xml:space="preserve"> το περιθώριο δηλαδή</w:t>
      </w:r>
      <w:r w:rsidRPr="005661A2">
        <w:rPr>
          <w:rFonts w:eastAsia="Times New Roman"/>
          <w:szCs w:val="24"/>
        </w:rPr>
        <w:t xml:space="preserve"> το οποίο θα διαφανεί στο τέλος του </w:t>
      </w:r>
      <w:r>
        <w:rPr>
          <w:rFonts w:eastAsia="Times New Roman"/>
          <w:szCs w:val="24"/>
        </w:rPr>
        <w:t>20</w:t>
      </w:r>
      <w:r w:rsidRPr="005661A2">
        <w:rPr>
          <w:rFonts w:eastAsia="Times New Roman"/>
          <w:szCs w:val="24"/>
        </w:rPr>
        <w:t>19</w:t>
      </w:r>
      <w:r>
        <w:rPr>
          <w:rFonts w:eastAsia="Times New Roman"/>
          <w:szCs w:val="24"/>
        </w:rPr>
        <w:t>,</w:t>
      </w:r>
      <w:r w:rsidRPr="005661A2">
        <w:rPr>
          <w:rFonts w:eastAsia="Times New Roman"/>
          <w:szCs w:val="24"/>
        </w:rPr>
        <w:t xml:space="preserve"> ακόμα θετικότερες ειδήσεις και προοπτικές για ακόμα περισσότερα μέτρα ελάφρυνσης στο τέλος του χρόνου</w:t>
      </w:r>
      <w:r>
        <w:rPr>
          <w:rFonts w:eastAsia="Times New Roman"/>
          <w:szCs w:val="24"/>
        </w:rPr>
        <w:t xml:space="preserve">, </w:t>
      </w:r>
      <w:r w:rsidRPr="005661A2">
        <w:rPr>
          <w:rFonts w:eastAsia="Times New Roman"/>
          <w:szCs w:val="24"/>
        </w:rPr>
        <w:t>διότι η οικονομία μας μπαίνει σε έναν ενάρετο κύκλο και θέλ</w:t>
      </w:r>
      <w:r>
        <w:rPr>
          <w:rFonts w:eastAsia="Times New Roman"/>
          <w:szCs w:val="24"/>
        </w:rPr>
        <w:t>ουμε</w:t>
      </w:r>
      <w:r w:rsidRPr="005661A2">
        <w:rPr>
          <w:rFonts w:eastAsia="Times New Roman"/>
          <w:szCs w:val="24"/>
        </w:rPr>
        <w:t xml:space="preserve"> αυτός ο ενάρετος κύκλος να είναι διαρκής</w:t>
      </w:r>
      <w:r>
        <w:rPr>
          <w:rFonts w:eastAsia="Times New Roman"/>
          <w:szCs w:val="24"/>
        </w:rPr>
        <w:t>.</w:t>
      </w:r>
    </w:p>
    <w:p w14:paraId="219DA424" w14:textId="77777777" w:rsidR="00656A4F" w:rsidRDefault="000C25FA">
      <w:pPr>
        <w:spacing w:line="600" w:lineRule="auto"/>
        <w:ind w:firstLine="720"/>
        <w:jc w:val="center"/>
        <w:rPr>
          <w:rFonts w:eastAsia="Times New Roman" w:cs="Times New Roman"/>
          <w:szCs w:val="24"/>
        </w:rPr>
      </w:pPr>
      <w:r w:rsidRPr="00655E34">
        <w:rPr>
          <w:rFonts w:eastAsia="Times New Roman" w:cs="Times New Roman"/>
          <w:szCs w:val="24"/>
        </w:rPr>
        <w:t>(Χειρ</w:t>
      </w:r>
      <w:r w:rsidRPr="00655E34">
        <w:rPr>
          <w:rFonts w:eastAsia="Times New Roman" w:cs="Times New Roman"/>
          <w:szCs w:val="24"/>
        </w:rPr>
        <w:t>οκροτήματα από την πτέρυγα του ΣΥΡΙΖΑ)</w:t>
      </w:r>
    </w:p>
    <w:p w14:paraId="219DA425" w14:textId="77777777" w:rsidR="00656A4F" w:rsidRDefault="000C25FA">
      <w:pPr>
        <w:spacing w:line="600" w:lineRule="auto"/>
        <w:ind w:firstLine="720"/>
        <w:jc w:val="both"/>
        <w:rPr>
          <w:rFonts w:eastAsia="Times New Roman"/>
          <w:szCs w:val="24"/>
        </w:rPr>
      </w:pPr>
      <w:r>
        <w:rPr>
          <w:rFonts w:eastAsia="Times New Roman"/>
          <w:szCs w:val="24"/>
        </w:rPr>
        <w:lastRenderedPageBreak/>
        <w:t>Πάρα το γεγονός ότι σ</w:t>
      </w:r>
      <w:r w:rsidRPr="005661A2">
        <w:rPr>
          <w:rFonts w:eastAsia="Times New Roman"/>
          <w:szCs w:val="24"/>
        </w:rPr>
        <w:t xml:space="preserve">ήμερα </w:t>
      </w:r>
      <w:r>
        <w:rPr>
          <w:rFonts w:eastAsia="Times New Roman"/>
          <w:szCs w:val="24"/>
        </w:rPr>
        <w:t xml:space="preserve">θα έπρεπε εδώ </w:t>
      </w:r>
      <w:r w:rsidRPr="005661A2">
        <w:rPr>
          <w:rFonts w:eastAsia="Times New Roman"/>
          <w:szCs w:val="24"/>
        </w:rPr>
        <w:t xml:space="preserve">να είναι </w:t>
      </w:r>
      <w:r>
        <w:rPr>
          <w:rFonts w:eastAsia="Times New Roman"/>
          <w:szCs w:val="24"/>
        </w:rPr>
        <w:t xml:space="preserve">μια </w:t>
      </w:r>
      <w:r w:rsidRPr="005661A2">
        <w:rPr>
          <w:rFonts w:eastAsia="Times New Roman"/>
          <w:szCs w:val="24"/>
        </w:rPr>
        <w:t>πανηγυρική</w:t>
      </w:r>
      <w:r>
        <w:rPr>
          <w:rFonts w:eastAsia="Times New Roman"/>
          <w:szCs w:val="24"/>
        </w:rPr>
        <w:t>,</w:t>
      </w:r>
      <w:r w:rsidRPr="005661A2">
        <w:rPr>
          <w:rFonts w:eastAsia="Times New Roman"/>
          <w:szCs w:val="24"/>
        </w:rPr>
        <w:t xml:space="preserve"> από όλους</w:t>
      </w:r>
      <w:r>
        <w:rPr>
          <w:rFonts w:eastAsia="Times New Roman"/>
          <w:szCs w:val="24"/>
        </w:rPr>
        <w:t>,</w:t>
      </w:r>
      <w:r w:rsidRPr="005661A2">
        <w:rPr>
          <w:rFonts w:eastAsia="Times New Roman"/>
          <w:szCs w:val="24"/>
        </w:rPr>
        <w:t xml:space="preserve"> συνεδρίαση</w:t>
      </w:r>
      <w:r>
        <w:rPr>
          <w:rFonts w:eastAsia="Times New Roman"/>
          <w:szCs w:val="24"/>
        </w:rPr>
        <w:t>,</w:t>
      </w:r>
      <w:r w:rsidRPr="005661A2">
        <w:rPr>
          <w:rFonts w:eastAsia="Times New Roman"/>
          <w:szCs w:val="24"/>
        </w:rPr>
        <w:t xml:space="preserve"> καθότι δεν είναι πολλές οι φορές αυτές </w:t>
      </w:r>
      <w:r>
        <w:rPr>
          <w:rFonts w:eastAsia="Times New Roman"/>
          <w:szCs w:val="24"/>
        </w:rPr>
        <w:t>-</w:t>
      </w:r>
      <w:r w:rsidRPr="005661A2">
        <w:rPr>
          <w:rFonts w:eastAsia="Times New Roman"/>
          <w:szCs w:val="24"/>
        </w:rPr>
        <w:t>είναι σπάνιες οι στιγμές</w:t>
      </w:r>
      <w:r>
        <w:rPr>
          <w:rFonts w:eastAsia="Times New Roman"/>
          <w:szCs w:val="24"/>
        </w:rPr>
        <w:t>-</w:t>
      </w:r>
      <w:r w:rsidRPr="005661A2">
        <w:rPr>
          <w:rFonts w:eastAsia="Times New Roman"/>
          <w:szCs w:val="24"/>
        </w:rPr>
        <w:t xml:space="preserve"> που σχεδόν όλες οι πτέρυγες της Βουλής ψηφίζουν ένα νομοσχέδιο</w:t>
      </w:r>
      <w:r>
        <w:rPr>
          <w:rFonts w:eastAsia="Times New Roman"/>
          <w:szCs w:val="24"/>
        </w:rPr>
        <w:t>,</w:t>
      </w:r>
      <w:r w:rsidRPr="005661A2">
        <w:rPr>
          <w:rFonts w:eastAsia="Times New Roman"/>
          <w:szCs w:val="24"/>
        </w:rPr>
        <w:t xml:space="preserve"> βλέπω ότι υπάρχει </w:t>
      </w:r>
      <w:r>
        <w:rPr>
          <w:rFonts w:eastAsia="Times New Roman"/>
          <w:szCs w:val="24"/>
        </w:rPr>
        <w:t>μια</w:t>
      </w:r>
      <w:r w:rsidRPr="005661A2">
        <w:rPr>
          <w:rFonts w:eastAsia="Times New Roman"/>
          <w:szCs w:val="24"/>
        </w:rPr>
        <w:t xml:space="preserve"> </w:t>
      </w:r>
      <w:r>
        <w:rPr>
          <w:rFonts w:eastAsia="Times New Roman"/>
          <w:szCs w:val="24"/>
        </w:rPr>
        <w:t xml:space="preserve">-ας το πούμε έτσι- παγωμάρα, μια </w:t>
      </w:r>
      <w:r w:rsidRPr="005661A2">
        <w:rPr>
          <w:rFonts w:eastAsia="Times New Roman"/>
          <w:szCs w:val="24"/>
        </w:rPr>
        <w:t>αμηχανία</w:t>
      </w:r>
      <w:r>
        <w:rPr>
          <w:rFonts w:eastAsia="Times New Roman"/>
          <w:szCs w:val="24"/>
        </w:rPr>
        <w:t>, μια</w:t>
      </w:r>
      <w:r w:rsidRPr="005661A2">
        <w:rPr>
          <w:rFonts w:eastAsia="Times New Roman"/>
          <w:szCs w:val="24"/>
        </w:rPr>
        <w:t xml:space="preserve"> ισχνή συμμετοχή στη διαδικασία από την πλευρά της </w:t>
      </w:r>
      <w:r>
        <w:rPr>
          <w:rFonts w:eastAsia="Times New Roman"/>
          <w:szCs w:val="24"/>
        </w:rPr>
        <w:t>Α</w:t>
      </w:r>
      <w:r w:rsidRPr="005661A2">
        <w:rPr>
          <w:rFonts w:eastAsia="Times New Roman"/>
          <w:szCs w:val="24"/>
        </w:rPr>
        <w:t xml:space="preserve">ξιωματικής </w:t>
      </w:r>
      <w:r>
        <w:rPr>
          <w:rFonts w:eastAsia="Times New Roman"/>
          <w:szCs w:val="24"/>
        </w:rPr>
        <w:t>Α</w:t>
      </w:r>
      <w:r w:rsidRPr="005661A2">
        <w:rPr>
          <w:rFonts w:eastAsia="Times New Roman"/>
          <w:szCs w:val="24"/>
        </w:rPr>
        <w:t xml:space="preserve">ντιπολίτευσης </w:t>
      </w:r>
      <w:r>
        <w:rPr>
          <w:rFonts w:eastAsia="Times New Roman"/>
          <w:szCs w:val="24"/>
        </w:rPr>
        <w:t xml:space="preserve">και εν τοιαύτη </w:t>
      </w:r>
      <w:proofErr w:type="spellStart"/>
      <w:r>
        <w:rPr>
          <w:rFonts w:eastAsia="Times New Roman"/>
          <w:szCs w:val="24"/>
        </w:rPr>
        <w:t>περιπτώσει</w:t>
      </w:r>
      <w:proofErr w:type="spellEnd"/>
      <w:r>
        <w:rPr>
          <w:rFonts w:eastAsia="Times New Roman"/>
          <w:szCs w:val="24"/>
        </w:rPr>
        <w:t xml:space="preserve">, </w:t>
      </w:r>
      <w:r w:rsidRPr="005661A2">
        <w:rPr>
          <w:rFonts w:eastAsia="Times New Roman"/>
          <w:szCs w:val="24"/>
        </w:rPr>
        <w:t>θα έλεγα</w:t>
      </w:r>
      <w:r>
        <w:rPr>
          <w:rFonts w:eastAsia="Times New Roman"/>
          <w:szCs w:val="24"/>
        </w:rPr>
        <w:t>,</w:t>
      </w:r>
      <w:r w:rsidRPr="005661A2">
        <w:rPr>
          <w:rFonts w:eastAsia="Times New Roman"/>
          <w:szCs w:val="24"/>
        </w:rPr>
        <w:t xml:space="preserve"> </w:t>
      </w:r>
      <w:r>
        <w:rPr>
          <w:rFonts w:eastAsia="Times New Roman"/>
          <w:szCs w:val="24"/>
        </w:rPr>
        <w:t xml:space="preserve">μια </w:t>
      </w:r>
      <w:r w:rsidRPr="005661A2">
        <w:rPr>
          <w:rFonts w:eastAsia="Times New Roman"/>
          <w:szCs w:val="24"/>
        </w:rPr>
        <w:t xml:space="preserve">επιχειρηματολογία και </w:t>
      </w:r>
      <w:r>
        <w:rPr>
          <w:rFonts w:eastAsia="Times New Roman"/>
          <w:szCs w:val="24"/>
        </w:rPr>
        <w:t>μια</w:t>
      </w:r>
      <w:r w:rsidRPr="005661A2">
        <w:rPr>
          <w:rFonts w:eastAsia="Times New Roman"/>
          <w:szCs w:val="24"/>
        </w:rPr>
        <w:t xml:space="preserve"> στάση η οποία</w:t>
      </w:r>
      <w:r>
        <w:rPr>
          <w:rFonts w:eastAsia="Times New Roman"/>
          <w:szCs w:val="24"/>
        </w:rPr>
        <w:t>,</w:t>
      </w:r>
      <w:r w:rsidRPr="005661A2">
        <w:rPr>
          <w:rFonts w:eastAsia="Times New Roman"/>
          <w:szCs w:val="24"/>
        </w:rPr>
        <w:t xml:space="preserve"> πέρα από αμήχανη</w:t>
      </w:r>
      <w:r>
        <w:rPr>
          <w:rFonts w:eastAsia="Times New Roman"/>
          <w:szCs w:val="24"/>
        </w:rPr>
        <w:t>,</w:t>
      </w:r>
      <w:r w:rsidRPr="005661A2">
        <w:rPr>
          <w:rFonts w:eastAsia="Times New Roman"/>
          <w:szCs w:val="24"/>
        </w:rPr>
        <w:t xml:space="preserve"> είναι πολλές φορές και αντιφατική σε ό</w:t>
      </w:r>
      <w:r>
        <w:rPr>
          <w:rFonts w:eastAsia="Times New Roman"/>
          <w:szCs w:val="24"/>
        </w:rPr>
        <w:t>,</w:t>
      </w:r>
      <w:r w:rsidRPr="005661A2">
        <w:rPr>
          <w:rFonts w:eastAsia="Times New Roman"/>
          <w:szCs w:val="24"/>
        </w:rPr>
        <w:t>τι αφορά τα επιχειρήματα τα οποία ακούγονται</w:t>
      </w:r>
      <w:r>
        <w:rPr>
          <w:rFonts w:eastAsia="Times New Roman"/>
          <w:szCs w:val="24"/>
        </w:rPr>
        <w:t>.</w:t>
      </w:r>
    </w:p>
    <w:p w14:paraId="219DA426" w14:textId="77777777" w:rsidR="00656A4F" w:rsidRDefault="000C25FA">
      <w:pPr>
        <w:spacing w:line="600" w:lineRule="auto"/>
        <w:ind w:firstLine="720"/>
        <w:jc w:val="both"/>
        <w:rPr>
          <w:rFonts w:eastAsia="Times New Roman"/>
          <w:szCs w:val="24"/>
        </w:rPr>
      </w:pPr>
      <w:r>
        <w:rPr>
          <w:rFonts w:eastAsia="Times New Roman"/>
          <w:szCs w:val="24"/>
        </w:rPr>
        <w:t xml:space="preserve">Τη μια μας καταγγέλλετε </w:t>
      </w:r>
      <w:r w:rsidRPr="005661A2">
        <w:rPr>
          <w:rFonts w:eastAsia="Times New Roman"/>
          <w:szCs w:val="24"/>
        </w:rPr>
        <w:t>για παροχές και λαϊκισμό</w:t>
      </w:r>
      <w:r>
        <w:rPr>
          <w:rFonts w:eastAsia="Times New Roman"/>
          <w:szCs w:val="24"/>
        </w:rPr>
        <w:t>,</w:t>
      </w:r>
      <w:r w:rsidRPr="005661A2">
        <w:rPr>
          <w:rFonts w:eastAsia="Times New Roman"/>
          <w:szCs w:val="24"/>
        </w:rPr>
        <w:t xml:space="preserve"> την άλλη μας λέτε ότι δεν δίνουμε αρκετές παροχές και λαϊκισμό</w:t>
      </w:r>
      <w:r>
        <w:rPr>
          <w:rFonts w:eastAsia="Times New Roman"/>
          <w:szCs w:val="24"/>
        </w:rPr>
        <w:t>. Δίνουμε μισές παροχές και μισό</w:t>
      </w:r>
      <w:r w:rsidRPr="005661A2">
        <w:rPr>
          <w:rFonts w:eastAsia="Times New Roman"/>
          <w:szCs w:val="24"/>
        </w:rPr>
        <w:t xml:space="preserve"> λαϊκισμό</w:t>
      </w:r>
      <w:r>
        <w:rPr>
          <w:rFonts w:eastAsia="Times New Roman"/>
          <w:szCs w:val="24"/>
        </w:rPr>
        <w:t>.</w:t>
      </w:r>
      <w:r w:rsidRPr="005661A2">
        <w:rPr>
          <w:rFonts w:eastAsia="Times New Roman"/>
          <w:szCs w:val="24"/>
        </w:rPr>
        <w:t xml:space="preserve"> </w:t>
      </w:r>
      <w:r>
        <w:rPr>
          <w:rFonts w:eastAsia="Times New Roman"/>
          <w:szCs w:val="24"/>
        </w:rPr>
        <w:t>Θ</w:t>
      </w:r>
      <w:r w:rsidRPr="005661A2">
        <w:rPr>
          <w:rFonts w:eastAsia="Times New Roman"/>
          <w:szCs w:val="24"/>
        </w:rPr>
        <w:t xml:space="preserve">α </w:t>
      </w:r>
      <w:r>
        <w:rPr>
          <w:rFonts w:eastAsia="Times New Roman"/>
          <w:szCs w:val="24"/>
        </w:rPr>
        <w:t xml:space="preserve">θέλατε </w:t>
      </w:r>
      <w:r>
        <w:rPr>
          <w:rFonts w:eastAsia="Times New Roman"/>
          <w:szCs w:val="24"/>
        </w:rPr>
        <w:t>ολόκληρο. Τ</w:t>
      </w:r>
      <w:r w:rsidRPr="005661A2">
        <w:rPr>
          <w:rFonts w:eastAsia="Times New Roman"/>
          <w:szCs w:val="24"/>
        </w:rPr>
        <w:t xml:space="preserve">η </w:t>
      </w:r>
      <w:r>
        <w:rPr>
          <w:rFonts w:eastAsia="Times New Roman"/>
          <w:szCs w:val="24"/>
        </w:rPr>
        <w:t xml:space="preserve">μια </w:t>
      </w:r>
      <w:r w:rsidRPr="005661A2">
        <w:rPr>
          <w:rFonts w:eastAsia="Times New Roman"/>
          <w:szCs w:val="24"/>
        </w:rPr>
        <w:t xml:space="preserve">μας λέτε </w:t>
      </w:r>
      <w:r>
        <w:rPr>
          <w:rFonts w:eastAsia="Times New Roman"/>
          <w:szCs w:val="24"/>
        </w:rPr>
        <w:t>-έτσι άκουσα τουλάχιστον διά</w:t>
      </w:r>
      <w:r w:rsidRPr="005661A2">
        <w:rPr>
          <w:rFonts w:eastAsia="Times New Roman"/>
          <w:szCs w:val="24"/>
        </w:rPr>
        <w:t xml:space="preserve"> του </w:t>
      </w:r>
      <w:r>
        <w:rPr>
          <w:rFonts w:eastAsia="Times New Roman"/>
          <w:szCs w:val="24"/>
        </w:rPr>
        <w:t>Α</w:t>
      </w:r>
      <w:r w:rsidRPr="005661A2">
        <w:rPr>
          <w:rFonts w:eastAsia="Times New Roman"/>
          <w:szCs w:val="24"/>
        </w:rPr>
        <w:t>ντιπροέδρου σας προχθές να δηλώνει</w:t>
      </w:r>
      <w:r>
        <w:rPr>
          <w:rFonts w:eastAsia="Times New Roman"/>
          <w:szCs w:val="24"/>
        </w:rPr>
        <w:t>-</w:t>
      </w:r>
      <w:r w:rsidRPr="005661A2">
        <w:rPr>
          <w:rFonts w:eastAsia="Times New Roman"/>
          <w:szCs w:val="24"/>
        </w:rPr>
        <w:t xml:space="preserve"> ότι σε κα</w:t>
      </w:r>
      <w:r>
        <w:rPr>
          <w:rFonts w:eastAsia="Times New Roman"/>
          <w:szCs w:val="24"/>
        </w:rPr>
        <w:t>μ</w:t>
      </w:r>
      <w:r w:rsidRPr="005661A2">
        <w:rPr>
          <w:rFonts w:eastAsia="Times New Roman"/>
          <w:szCs w:val="24"/>
        </w:rPr>
        <w:t>μία περίπτωση δεν εγγυά</w:t>
      </w:r>
      <w:r>
        <w:rPr>
          <w:rFonts w:eastAsia="Times New Roman"/>
          <w:szCs w:val="24"/>
        </w:rPr>
        <w:t xml:space="preserve">στε </w:t>
      </w:r>
      <w:r w:rsidRPr="005661A2">
        <w:rPr>
          <w:rFonts w:eastAsia="Times New Roman"/>
          <w:szCs w:val="24"/>
        </w:rPr>
        <w:t xml:space="preserve">για τη μονιμότητα της </w:t>
      </w:r>
      <w:r w:rsidRPr="005661A2">
        <w:rPr>
          <w:rFonts w:eastAsia="Times New Roman"/>
          <w:szCs w:val="24"/>
        </w:rPr>
        <w:lastRenderedPageBreak/>
        <w:t>μόνιμης αυτή</w:t>
      </w:r>
      <w:r>
        <w:rPr>
          <w:rFonts w:eastAsia="Times New Roman"/>
          <w:szCs w:val="24"/>
        </w:rPr>
        <w:t>ς</w:t>
      </w:r>
      <w:r w:rsidRPr="005661A2">
        <w:rPr>
          <w:rFonts w:eastAsia="Times New Roman"/>
          <w:szCs w:val="24"/>
        </w:rPr>
        <w:t xml:space="preserve"> </w:t>
      </w:r>
      <w:r>
        <w:rPr>
          <w:rFonts w:eastAsia="Times New Roman"/>
          <w:szCs w:val="24"/>
        </w:rPr>
        <w:t xml:space="preserve">δέκατης τρίτης </w:t>
      </w:r>
      <w:r>
        <w:rPr>
          <w:rFonts w:eastAsia="Times New Roman"/>
          <w:szCs w:val="24"/>
        </w:rPr>
        <w:t xml:space="preserve">σύνταξης που εμείς ψηφίζουμε, αν εσείς </w:t>
      </w:r>
      <w:r w:rsidRPr="005661A2">
        <w:rPr>
          <w:rFonts w:eastAsia="Times New Roman"/>
          <w:szCs w:val="24"/>
        </w:rPr>
        <w:t>τυχόν εκλεγείτε</w:t>
      </w:r>
      <w:r>
        <w:rPr>
          <w:rFonts w:eastAsia="Times New Roman"/>
          <w:szCs w:val="24"/>
        </w:rPr>
        <w:t>,</w:t>
      </w:r>
      <w:r w:rsidRPr="005661A2">
        <w:rPr>
          <w:rFonts w:eastAsia="Times New Roman"/>
          <w:szCs w:val="24"/>
        </w:rPr>
        <w:t xml:space="preserve"> την </w:t>
      </w:r>
      <w:r>
        <w:rPr>
          <w:rFonts w:eastAsia="Times New Roman"/>
          <w:szCs w:val="24"/>
        </w:rPr>
        <w:t>άλλη έρχεστε</w:t>
      </w:r>
      <w:r>
        <w:rPr>
          <w:rFonts w:eastAsia="Times New Roman"/>
          <w:szCs w:val="24"/>
        </w:rPr>
        <w:t xml:space="preserve"> εδώ </w:t>
      </w:r>
      <w:r w:rsidRPr="005661A2">
        <w:rPr>
          <w:rFonts w:eastAsia="Times New Roman"/>
          <w:szCs w:val="24"/>
        </w:rPr>
        <w:t xml:space="preserve">και την </w:t>
      </w:r>
      <w:r>
        <w:rPr>
          <w:rFonts w:eastAsia="Times New Roman"/>
          <w:szCs w:val="24"/>
        </w:rPr>
        <w:t xml:space="preserve">ψηφίζετε </w:t>
      </w:r>
      <w:r w:rsidRPr="005661A2">
        <w:rPr>
          <w:rFonts w:eastAsia="Times New Roman"/>
          <w:szCs w:val="24"/>
        </w:rPr>
        <w:t>στη Βουλή</w:t>
      </w:r>
      <w:r>
        <w:rPr>
          <w:rFonts w:eastAsia="Times New Roman"/>
          <w:szCs w:val="24"/>
        </w:rPr>
        <w:t>,</w:t>
      </w:r>
      <w:r w:rsidRPr="005661A2">
        <w:rPr>
          <w:rFonts w:eastAsia="Times New Roman"/>
          <w:szCs w:val="24"/>
        </w:rPr>
        <w:t xml:space="preserve"> διαμαρτυρόμενοι κιόλας ότι θα έπρεπε να είναι παραπάνω</w:t>
      </w:r>
      <w:r>
        <w:rPr>
          <w:rFonts w:eastAsia="Times New Roman"/>
          <w:szCs w:val="24"/>
        </w:rPr>
        <w:t>.</w:t>
      </w:r>
      <w:r w:rsidRPr="005661A2">
        <w:rPr>
          <w:rFonts w:eastAsia="Times New Roman"/>
          <w:szCs w:val="24"/>
        </w:rPr>
        <w:t xml:space="preserve"> </w:t>
      </w:r>
    </w:p>
    <w:p w14:paraId="219DA427" w14:textId="77777777" w:rsidR="00656A4F" w:rsidRDefault="000C25FA">
      <w:pPr>
        <w:spacing w:line="600" w:lineRule="auto"/>
        <w:ind w:firstLine="720"/>
        <w:jc w:val="both"/>
        <w:rPr>
          <w:rFonts w:eastAsia="Times New Roman"/>
          <w:szCs w:val="24"/>
        </w:rPr>
      </w:pPr>
      <w:r>
        <w:rPr>
          <w:rFonts w:eastAsia="Times New Roman"/>
          <w:szCs w:val="24"/>
        </w:rPr>
        <w:t xml:space="preserve">Εντάξει, </w:t>
      </w:r>
      <w:r w:rsidRPr="005661A2">
        <w:rPr>
          <w:rFonts w:eastAsia="Times New Roman"/>
          <w:szCs w:val="24"/>
        </w:rPr>
        <w:t>εγώ την κατανοώ αυτή</w:t>
      </w:r>
      <w:r>
        <w:rPr>
          <w:rFonts w:eastAsia="Times New Roman"/>
          <w:szCs w:val="24"/>
        </w:rPr>
        <w:t>ν</w:t>
      </w:r>
      <w:r w:rsidRPr="005661A2">
        <w:rPr>
          <w:rFonts w:eastAsia="Times New Roman"/>
          <w:szCs w:val="24"/>
        </w:rPr>
        <w:t xml:space="preserve"> την αμηχανία</w:t>
      </w:r>
      <w:r>
        <w:rPr>
          <w:rFonts w:eastAsia="Times New Roman"/>
          <w:szCs w:val="24"/>
        </w:rPr>
        <w:t xml:space="preserve"> και θα έλεγα πάλι καλά που δεν είναι </w:t>
      </w:r>
      <w:r w:rsidRPr="005661A2">
        <w:rPr>
          <w:rFonts w:eastAsia="Times New Roman"/>
          <w:szCs w:val="24"/>
        </w:rPr>
        <w:t>ίδια η αντίδραση της Αξιωματικής Αντιπολίτευσης με αυτήν που είχε το 2016</w:t>
      </w:r>
      <w:r>
        <w:rPr>
          <w:rFonts w:eastAsia="Times New Roman"/>
          <w:szCs w:val="24"/>
        </w:rPr>
        <w:t>,</w:t>
      </w:r>
      <w:r w:rsidRPr="005661A2">
        <w:rPr>
          <w:rFonts w:eastAsia="Times New Roman"/>
          <w:szCs w:val="24"/>
        </w:rPr>
        <w:t xml:space="preserve"> όταν δεν ε</w:t>
      </w:r>
      <w:r w:rsidRPr="005661A2">
        <w:rPr>
          <w:rFonts w:eastAsia="Times New Roman"/>
          <w:szCs w:val="24"/>
        </w:rPr>
        <w:t xml:space="preserve">ίχαμε τη δυνατότητα για </w:t>
      </w:r>
      <w:r>
        <w:rPr>
          <w:rFonts w:eastAsia="Times New Roman"/>
          <w:szCs w:val="24"/>
        </w:rPr>
        <w:t>μια</w:t>
      </w:r>
      <w:r w:rsidRPr="005661A2">
        <w:rPr>
          <w:rFonts w:eastAsia="Times New Roman"/>
          <w:szCs w:val="24"/>
        </w:rPr>
        <w:t xml:space="preserve"> μόνιμη </w:t>
      </w:r>
      <w:r>
        <w:rPr>
          <w:rFonts w:eastAsia="Times New Roman"/>
          <w:szCs w:val="24"/>
        </w:rPr>
        <w:t xml:space="preserve">παροχή, αλλά </w:t>
      </w:r>
      <w:r w:rsidRPr="005661A2">
        <w:rPr>
          <w:rFonts w:eastAsia="Times New Roman"/>
          <w:szCs w:val="24"/>
        </w:rPr>
        <w:t xml:space="preserve">εφάπαξ ήρθαμε και ψηφίσαμε από την </w:t>
      </w:r>
      <w:proofErr w:type="spellStart"/>
      <w:r w:rsidRPr="005661A2">
        <w:rPr>
          <w:rFonts w:eastAsia="Times New Roman"/>
          <w:szCs w:val="24"/>
        </w:rPr>
        <w:t>υπεραπόδοση</w:t>
      </w:r>
      <w:proofErr w:type="spellEnd"/>
      <w:r>
        <w:rPr>
          <w:rFonts w:eastAsia="Times New Roman"/>
          <w:szCs w:val="24"/>
        </w:rPr>
        <w:t>,</w:t>
      </w:r>
      <w:r w:rsidRPr="005661A2">
        <w:rPr>
          <w:rFonts w:eastAsia="Times New Roman"/>
          <w:szCs w:val="24"/>
        </w:rPr>
        <w:t xml:space="preserve"> για να δώσουμε </w:t>
      </w:r>
      <w:r>
        <w:rPr>
          <w:rFonts w:eastAsia="Times New Roman"/>
          <w:szCs w:val="24"/>
        </w:rPr>
        <w:t xml:space="preserve">μια </w:t>
      </w:r>
      <w:r>
        <w:rPr>
          <w:rFonts w:eastAsia="Times New Roman"/>
          <w:szCs w:val="24"/>
        </w:rPr>
        <w:t xml:space="preserve">δέκατη τρίτη </w:t>
      </w:r>
      <w:r w:rsidRPr="005661A2">
        <w:rPr>
          <w:rFonts w:eastAsia="Times New Roman"/>
          <w:szCs w:val="24"/>
        </w:rPr>
        <w:t>σύνταξη</w:t>
      </w:r>
      <w:r>
        <w:rPr>
          <w:rFonts w:eastAsia="Times New Roman"/>
          <w:szCs w:val="24"/>
        </w:rPr>
        <w:t>, μια</w:t>
      </w:r>
      <w:r w:rsidRPr="005661A2">
        <w:rPr>
          <w:rFonts w:eastAsia="Times New Roman"/>
          <w:szCs w:val="24"/>
        </w:rPr>
        <w:t xml:space="preserve"> βοήθεια σημαντική στους συνταξιούχους</w:t>
      </w:r>
      <w:r>
        <w:rPr>
          <w:rFonts w:eastAsia="Times New Roman"/>
          <w:szCs w:val="24"/>
        </w:rPr>
        <w:t>,</w:t>
      </w:r>
      <w:r w:rsidRPr="005661A2">
        <w:rPr>
          <w:rFonts w:eastAsia="Times New Roman"/>
          <w:szCs w:val="24"/>
        </w:rPr>
        <w:t xml:space="preserve"> </w:t>
      </w:r>
      <w:r>
        <w:rPr>
          <w:rFonts w:eastAsia="Times New Roman"/>
          <w:szCs w:val="24"/>
        </w:rPr>
        <w:t xml:space="preserve">όχι όλους τότε, αλλά </w:t>
      </w:r>
      <w:r w:rsidRPr="005661A2">
        <w:rPr>
          <w:rFonts w:eastAsia="Times New Roman"/>
          <w:szCs w:val="24"/>
        </w:rPr>
        <w:t>μέχρις ενός ορίου συντάξεων</w:t>
      </w:r>
      <w:r>
        <w:rPr>
          <w:rFonts w:eastAsia="Times New Roman"/>
          <w:szCs w:val="24"/>
        </w:rPr>
        <w:t>.</w:t>
      </w:r>
      <w:r w:rsidRPr="005661A2">
        <w:rPr>
          <w:rFonts w:eastAsia="Times New Roman"/>
          <w:szCs w:val="24"/>
        </w:rPr>
        <w:t xml:space="preserve"> </w:t>
      </w:r>
      <w:r>
        <w:rPr>
          <w:rFonts w:eastAsia="Times New Roman"/>
          <w:szCs w:val="24"/>
        </w:rPr>
        <w:t>Τ</w:t>
      </w:r>
      <w:r w:rsidRPr="005661A2">
        <w:rPr>
          <w:rFonts w:eastAsia="Times New Roman"/>
          <w:szCs w:val="24"/>
        </w:rPr>
        <w:t>ότε είχατε σπεύσει να πεί</w:t>
      </w:r>
      <w:r w:rsidRPr="005661A2">
        <w:rPr>
          <w:rFonts w:eastAsia="Times New Roman"/>
          <w:szCs w:val="24"/>
        </w:rPr>
        <w:t>τε ότι βάζουμε σε κίνδυνο τα δημόσια οικονομικά της χώρας</w:t>
      </w:r>
      <w:r>
        <w:rPr>
          <w:rFonts w:eastAsia="Times New Roman"/>
          <w:szCs w:val="24"/>
        </w:rPr>
        <w:t>,</w:t>
      </w:r>
      <w:r w:rsidRPr="005661A2">
        <w:rPr>
          <w:rFonts w:eastAsia="Times New Roman"/>
          <w:szCs w:val="24"/>
        </w:rPr>
        <w:t xml:space="preserve"> ότι βάζουμε σε κίνδυνο την πορεία της χώρας</w:t>
      </w:r>
      <w:r>
        <w:rPr>
          <w:rFonts w:eastAsia="Times New Roman"/>
          <w:szCs w:val="24"/>
        </w:rPr>
        <w:t>, ότι δεν θα κλείσουν αξιολογήσει</w:t>
      </w:r>
      <w:r w:rsidRPr="005661A2">
        <w:rPr>
          <w:rFonts w:eastAsia="Times New Roman"/>
          <w:szCs w:val="24"/>
        </w:rPr>
        <w:t>ς</w:t>
      </w:r>
      <w:r>
        <w:rPr>
          <w:rFonts w:eastAsia="Times New Roman"/>
          <w:szCs w:val="24"/>
        </w:rPr>
        <w:t>,</w:t>
      </w:r>
      <w:r w:rsidRPr="005661A2">
        <w:rPr>
          <w:rFonts w:eastAsia="Times New Roman"/>
          <w:szCs w:val="24"/>
        </w:rPr>
        <w:t xml:space="preserve"> ότι θα ξαναμπούμε στον κίνδυνο της συζήτησης για το αν χωράμε στην ευρωζώνη</w:t>
      </w:r>
      <w:r>
        <w:rPr>
          <w:rFonts w:eastAsia="Times New Roman"/>
          <w:szCs w:val="24"/>
        </w:rPr>
        <w:t>.</w:t>
      </w:r>
      <w:r w:rsidRPr="005661A2">
        <w:rPr>
          <w:rFonts w:eastAsia="Times New Roman"/>
          <w:szCs w:val="24"/>
        </w:rPr>
        <w:t xml:space="preserve"> Βεβαίως</w:t>
      </w:r>
      <w:r>
        <w:rPr>
          <w:rFonts w:eastAsia="Times New Roman"/>
          <w:szCs w:val="24"/>
        </w:rPr>
        <w:t>,</w:t>
      </w:r>
      <w:r w:rsidRPr="005661A2">
        <w:rPr>
          <w:rFonts w:eastAsia="Times New Roman"/>
          <w:szCs w:val="24"/>
        </w:rPr>
        <w:t xml:space="preserve"> τότε ο </w:t>
      </w:r>
      <w:r>
        <w:rPr>
          <w:rFonts w:eastAsia="Times New Roman"/>
          <w:szCs w:val="24"/>
        </w:rPr>
        <w:t xml:space="preserve">κ. </w:t>
      </w:r>
      <w:r w:rsidRPr="005661A2">
        <w:rPr>
          <w:rFonts w:eastAsia="Times New Roman"/>
          <w:szCs w:val="24"/>
        </w:rPr>
        <w:t xml:space="preserve">Σόιμπλε ανέλαβε να </w:t>
      </w:r>
      <w:r w:rsidRPr="005661A2">
        <w:rPr>
          <w:rFonts w:eastAsia="Times New Roman"/>
          <w:szCs w:val="24"/>
        </w:rPr>
        <w:t>κάνει το έργο</w:t>
      </w:r>
      <w:r>
        <w:rPr>
          <w:rFonts w:eastAsia="Times New Roman"/>
          <w:szCs w:val="24"/>
        </w:rPr>
        <w:t>,</w:t>
      </w:r>
      <w:r w:rsidRPr="005661A2">
        <w:rPr>
          <w:rFonts w:eastAsia="Times New Roman"/>
          <w:szCs w:val="24"/>
        </w:rPr>
        <w:t xml:space="preserve"> </w:t>
      </w:r>
      <w:r>
        <w:rPr>
          <w:rFonts w:eastAsia="Times New Roman"/>
          <w:szCs w:val="24"/>
        </w:rPr>
        <w:t>αφού στρώσα</w:t>
      </w:r>
      <w:r w:rsidRPr="005661A2">
        <w:rPr>
          <w:rFonts w:eastAsia="Times New Roman"/>
          <w:szCs w:val="24"/>
        </w:rPr>
        <w:t>τε το χαλί με την κινδυνολογία</w:t>
      </w:r>
      <w:r>
        <w:rPr>
          <w:rFonts w:eastAsia="Times New Roman"/>
          <w:szCs w:val="24"/>
        </w:rPr>
        <w:t>. Σ</w:t>
      </w:r>
      <w:r w:rsidRPr="005661A2">
        <w:rPr>
          <w:rFonts w:eastAsia="Times New Roman"/>
          <w:szCs w:val="24"/>
        </w:rPr>
        <w:t xml:space="preserve">ήμερα έσπευσε ο </w:t>
      </w:r>
      <w:r>
        <w:rPr>
          <w:rFonts w:eastAsia="Times New Roman"/>
          <w:szCs w:val="24"/>
        </w:rPr>
        <w:t xml:space="preserve">κ. </w:t>
      </w:r>
      <w:r w:rsidRPr="005661A2">
        <w:rPr>
          <w:rFonts w:eastAsia="Times New Roman"/>
          <w:szCs w:val="24"/>
        </w:rPr>
        <w:t>Βέμπερ να κάνει το ίδιο</w:t>
      </w:r>
      <w:r>
        <w:rPr>
          <w:rFonts w:eastAsia="Times New Roman"/>
          <w:szCs w:val="24"/>
        </w:rPr>
        <w:t>. Ευτυχώς –λέω-</w:t>
      </w:r>
      <w:r w:rsidRPr="005661A2">
        <w:rPr>
          <w:rFonts w:eastAsia="Times New Roman"/>
          <w:szCs w:val="24"/>
        </w:rPr>
        <w:t xml:space="preserve"> δεν ακολουθήσατε</w:t>
      </w:r>
      <w:r>
        <w:rPr>
          <w:rFonts w:eastAsia="Times New Roman"/>
          <w:szCs w:val="24"/>
        </w:rPr>
        <w:t>.</w:t>
      </w:r>
      <w:r w:rsidRPr="005661A2">
        <w:rPr>
          <w:rFonts w:eastAsia="Times New Roman"/>
          <w:szCs w:val="24"/>
        </w:rPr>
        <w:t xml:space="preserve"> </w:t>
      </w:r>
    </w:p>
    <w:p w14:paraId="219DA428" w14:textId="77777777" w:rsidR="00656A4F" w:rsidRDefault="000C25FA">
      <w:pPr>
        <w:spacing w:line="600" w:lineRule="auto"/>
        <w:ind w:firstLine="720"/>
        <w:jc w:val="both"/>
        <w:rPr>
          <w:rFonts w:eastAsia="Times New Roman"/>
          <w:szCs w:val="24"/>
        </w:rPr>
      </w:pPr>
      <w:r w:rsidRPr="005661A2">
        <w:rPr>
          <w:rFonts w:eastAsia="Times New Roman"/>
          <w:szCs w:val="24"/>
        </w:rPr>
        <w:lastRenderedPageBreak/>
        <w:t>Αλλά</w:t>
      </w:r>
      <w:r>
        <w:rPr>
          <w:rFonts w:eastAsia="Times New Roman"/>
          <w:szCs w:val="24"/>
        </w:rPr>
        <w:t>,</w:t>
      </w:r>
      <w:r w:rsidRPr="005661A2">
        <w:rPr>
          <w:rFonts w:eastAsia="Times New Roman"/>
          <w:szCs w:val="24"/>
        </w:rPr>
        <w:t xml:space="preserve"> εν πάση </w:t>
      </w:r>
      <w:proofErr w:type="spellStart"/>
      <w:r w:rsidRPr="005661A2">
        <w:rPr>
          <w:rFonts w:eastAsia="Times New Roman"/>
          <w:szCs w:val="24"/>
        </w:rPr>
        <w:t>περιπτώσει</w:t>
      </w:r>
      <w:proofErr w:type="spellEnd"/>
      <w:r>
        <w:rPr>
          <w:rFonts w:eastAsia="Times New Roman"/>
          <w:szCs w:val="24"/>
        </w:rPr>
        <w:t>,</w:t>
      </w:r>
      <w:r w:rsidRPr="005661A2">
        <w:rPr>
          <w:rFonts w:eastAsia="Times New Roman"/>
          <w:szCs w:val="24"/>
        </w:rPr>
        <w:t xml:space="preserve"> έρχεστε να ψηφίσετε αυτά τα μέτρα στήριξης</w:t>
      </w:r>
      <w:r>
        <w:rPr>
          <w:rFonts w:eastAsia="Times New Roman"/>
          <w:szCs w:val="24"/>
        </w:rPr>
        <w:t>,</w:t>
      </w:r>
      <w:r w:rsidRPr="005661A2">
        <w:rPr>
          <w:rFonts w:eastAsia="Times New Roman"/>
          <w:szCs w:val="24"/>
        </w:rPr>
        <w:t xml:space="preserve"> </w:t>
      </w:r>
      <w:r>
        <w:rPr>
          <w:rFonts w:eastAsia="Times New Roman"/>
          <w:szCs w:val="24"/>
        </w:rPr>
        <w:t>έ</w:t>
      </w:r>
      <w:r w:rsidRPr="005661A2">
        <w:rPr>
          <w:rFonts w:eastAsia="Times New Roman"/>
          <w:szCs w:val="24"/>
        </w:rPr>
        <w:t>στω και με διφορούμενα επιχειρήματα και αντιφατικ</w:t>
      </w:r>
      <w:r w:rsidRPr="005661A2">
        <w:rPr>
          <w:rFonts w:eastAsia="Times New Roman"/>
          <w:szCs w:val="24"/>
        </w:rPr>
        <w:t>ά</w:t>
      </w:r>
      <w:r>
        <w:rPr>
          <w:rFonts w:eastAsia="Times New Roman"/>
          <w:szCs w:val="24"/>
        </w:rPr>
        <w:t>.</w:t>
      </w:r>
      <w:r w:rsidRPr="005661A2">
        <w:rPr>
          <w:rFonts w:eastAsia="Times New Roman"/>
          <w:szCs w:val="24"/>
        </w:rPr>
        <w:t xml:space="preserve"> </w:t>
      </w:r>
      <w:r>
        <w:rPr>
          <w:rFonts w:eastAsia="Times New Roman"/>
          <w:szCs w:val="24"/>
        </w:rPr>
        <w:t>Α</w:t>
      </w:r>
      <w:r w:rsidRPr="005661A2">
        <w:rPr>
          <w:rFonts w:eastAsia="Times New Roman"/>
          <w:szCs w:val="24"/>
        </w:rPr>
        <w:t>υτό</w:t>
      </w:r>
      <w:r>
        <w:rPr>
          <w:rFonts w:eastAsia="Times New Roman"/>
          <w:szCs w:val="24"/>
        </w:rPr>
        <w:t>,</w:t>
      </w:r>
      <w:r w:rsidRPr="005661A2">
        <w:rPr>
          <w:rFonts w:eastAsia="Times New Roman"/>
          <w:szCs w:val="24"/>
        </w:rPr>
        <w:t xml:space="preserve"> </w:t>
      </w:r>
      <w:r>
        <w:rPr>
          <w:rFonts w:eastAsia="Times New Roman"/>
          <w:szCs w:val="24"/>
        </w:rPr>
        <w:t>όμως,</w:t>
      </w:r>
      <w:r w:rsidRPr="005661A2">
        <w:rPr>
          <w:rFonts w:eastAsia="Times New Roman"/>
          <w:szCs w:val="24"/>
        </w:rPr>
        <w:t xml:space="preserve"> είναι το λιγότερο</w:t>
      </w:r>
      <w:r>
        <w:rPr>
          <w:rFonts w:eastAsia="Times New Roman"/>
          <w:szCs w:val="24"/>
        </w:rPr>
        <w:t>.</w:t>
      </w:r>
      <w:r w:rsidRPr="005661A2">
        <w:rPr>
          <w:rFonts w:eastAsia="Times New Roman"/>
          <w:szCs w:val="24"/>
        </w:rPr>
        <w:t xml:space="preserve"> </w:t>
      </w:r>
      <w:r>
        <w:rPr>
          <w:rFonts w:eastAsia="Times New Roman"/>
          <w:szCs w:val="24"/>
        </w:rPr>
        <w:t>Ε</w:t>
      </w:r>
      <w:r w:rsidRPr="005661A2">
        <w:rPr>
          <w:rFonts w:eastAsia="Times New Roman"/>
          <w:szCs w:val="24"/>
        </w:rPr>
        <w:t>μένα μου αρκεί που έρχεστε και τα ψηφίζετε</w:t>
      </w:r>
      <w:r>
        <w:rPr>
          <w:rFonts w:eastAsia="Times New Roman"/>
          <w:szCs w:val="24"/>
        </w:rPr>
        <w:t>,</w:t>
      </w:r>
      <w:r w:rsidRPr="005661A2">
        <w:rPr>
          <w:rFonts w:eastAsia="Times New Roman"/>
          <w:szCs w:val="24"/>
        </w:rPr>
        <w:t xml:space="preserve"> παρότι δεν </w:t>
      </w:r>
      <w:r>
        <w:rPr>
          <w:rFonts w:eastAsia="Times New Roman"/>
          <w:szCs w:val="24"/>
        </w:rPr>
        <w:t>τ</w:t>
      </w:r>
      <w:r w:rsidRPr="005661A2">
        <w:rPr>
          <w:rFonts w:eastAsia="Times New Roman"/>
          <w:szCs w:val="24"/>
        </w:rPr>
        <w:t>α πιστεύετε</w:t>
      </w:r>
      <w:r>
        <w:rPr>
          <w:rFonts w:eastAsia="Times New Roman"/>
          <w:szCs w:val="24"/>
        </w:rPr>
        <w:t>.</w:t>
      </w:r>
      <w:r w:rsidRPr="005661A2">
        <w:rPr>
          <w:rFonts w:eastAsia="Times New Roman"/>
          <w:szCs w:val="24"/>
        </w:rPr>
        <w:t xml:space="preserve"> </w:t>
      </w:r>
      <w:r>
        <w:rPr>
          <w:rFonts w:eastAsia="Times New Roman"/>
          <w:szCs w:val="24"/>
        </w:rPr>
        <w:t>Μ</w:t>
      </w:r>
      <w:r w:rsidRPr="005661A2">
        <w:rPr>
          <w:rFonts w:eastAsia="Times New Roman"/>
          <w:szCs w:val="24"/>
        </w:rPr>
        <w:t xml:space="preserve">ου αρκεί που </w:t>
      </w:r>
      <w:r>
        <w:rPr>
          <w:rFonts w:eastAsia="Times New Roman"/>
          <w:szCs w:val="24"/>
        </w:rPr>
        <w:t xml:space="preserve">έρχεστε </w:t>
      </w:r>
      <w:r w:rsidRPr="005661A2">
        <w:rPr>
          <w:rFonts w:eastAsia="Times New Roman"/>
          <w:szCs w:val="24"/>
        </w:rPr>
        <w:t>και τα ψηφίζετε ένα προς ένα</w:t>
      </w:r>
      <w:r>
        <w:rPr>
          <w:rFonts w:eastAsia="Times New Roman"/>
          <w:szCs w:val="24"/>
        </w:rPr>
        <w:t>,</w:t>
      </w:r>
      <w:r w:rsidRPr="005661A2">
        <w:rPr>
          <w:rFonts w:eastAsia="Times New Roman"/>
          <w:szCs w:val="24"/>
        </w:rPr>
        <w:t xml:space="preserve"> </w:t>
      </w:r>
      <w:r>
        <w:rPr>
          <w:rFonts w:eastAsia="Times New Roman"/>
          <w:szCs w:val="24"/>
        </w:rPr>
        <w:t>ό</w:t>
      </w:r>
      <w:r w:rsidRPr="005661A2">
        <w:rPr>
          <w:rFonts w:eastAsia="Times New Roman"/>
          <w:szCs w:val="24"/>
        </w:rPr>
        <w:t>πως κάνατε και με τα μέτρα της ΔΕΘ που εξαγγείλαμε και τα ψηφίσατε ένα προς ένα</w:t>
      </w:r>
      <w:r>
        <w:rPr>
          <w:rFonts w:eastAsia="Times New Roman"/>
          <w:szCs w:val="24"/>
        </w:rPr>
        <w:t>.</w:t>
      </w:r>
      <w:r w:rsidRPr="005661A2">
        <w:rPr>
          <w:rFonts w:eastAsia="Times New Roman"/>
          <w:szCs w:val="24"/>
        </w:rPr>
        <w:t xml:space="preserve"> </w:t>
      </w:r>
      <w:r>
        <w:rPr>
          <w:rFonts w:eastAsia="Times New Roman"/>
          <w:szCs w:val="24"/>
        </w:rPr>
        <w:t>Π</w:t>
      </w:r>
      <w:r w:rsidRPr="005661A2">
        <w:rPr>
          <w:rFonts w:eastAsia="Times New Roman"/>
          <w:szCs w:val="24"/>
        </w:rPr>
        <w:t xml:space="preserve">αρότι λέγατε ότι </w:t>
      </w:r>
      <w:r w:rsidRPr="005661A2">
        <w:rPr>
          <w:rFonts w:eastAsia="Times New Roman"/>
          <w:szCs w:val="24"/>
        </w:rPr>
        <w:t>έχουμε τέταρτο μνημόνιο</w:t>
      </w:r>
      <w:r>
        <w:rPr>
          <w:rFonts w:eastAsia="Times New Roman"/>
          <w:szCs w:val="24"/>
        </w:rPr>
        <w:t>, ψηφίζατε θετικά μέτρα. Ε</w:t>
      </w:r>
      <w:r w:rsidRPr="005661A2">
        <w:rPr>
          <w:rFonts w:eastAsia="Times New Roman"/>
          <w:szCs w:val="24"/>
        </w:rPr>
        <w:t>μένα μου αρκεί αυτό</w:t>
      </w:r>
      <w:r>
        <w:rPr>
          <w:rFonts w:eastAsia="Times New Roman"/>
          <w:szCs w:val="24"/>
        </w:rPr>
        <w:t>.</w:t>
      </w:r>
    </w:p>
    <w:p w14:paraId="219DA429" w14:textId="77777777" w:rsidR="00656A4F" w:rsidRDefault="000C25FA">
      <w:pPr>
        <w:spacing w:line="600" w:lineRule="auto"/>
        <w:ind w:firstLine="720"/>
        <w:jc w:val="center"/>
        <w:rPr>
          <w:rFonts w:eastAsia="Times New Roman" w:cs="Times New Roman"/>
          <w:szCs w:val="24"/>
        </w:rPr>
      </w:pPr>
      <w:r w:rsidRPr="00655E34">
        <w:rPr>
          <w:rFonts w:eastAsia="Times New Roman" w:cs="Times New Roman"/>
          <w:szCs w:val="24"/>
        </w:rPr>
        <w:t>(Χειροκροτήματα από την πτέρυγα του ΣΥΡΙΖΑ)</w:t>
      </w:r>
    </w:p>
    <w:p w14:paraId="219DA42A" w14:textId="77777777" w:rsidR="00656A4F" w:rsidRDefault="000C25FA">
      <w:pPr>
        <w:spacing w:line="600" w:lineRule="auto"/>
        <w:ind w:firstLine="720"/>
        <w:jc w:val="both"/>
        <w:rPr>
          <w:rFonts w:eastAsia="Times New Roman"/>
          <w:szCs w:val="24"/>
        </w:rPr>
      </w:pPr>
      <w:r>
        <w:rPr>
          <w:rFonts w:eastAsia="Times New Roman"/>
          <w:szCs w:val="24"/>
        </w:rPr>
        <w:t xml:space="preserve">Μου αρκεί, </w:t>
      </w:r>
      <w:r w:rsidRPr="005661A2">
        <w:rPr>
          <w:rFonts w:eastAsia="Times New Roman"/>
          <w:szCs w:val="24"/>
        </w:rPr>
        <w:t xml:space="preserve">διότι με τα όσα </w:t>
      </w:r>
      <w:r>
        <w:rPr>
          <w:rFonts w:eastAsia="Times New Roman"/>
          <w:szCs w:val="24"/>
        </w:rPr>
        <w:t>έχει αρχίσει να λέει ο Α</w:t>
      </w:r>
      <w:r w:rsidRPr="005661A2">
        <w:rPr>
          <w:rFonts w:eastAsia="Times New Roman"/>
          <w:szCs w:val="24"/>
        </w:rPr>
        <w:t xml:space="preserve">ρχηγός </w:t>
      </w:r>
      <w:r>
        <w:rPr>
          <w:rFonts w:eastAsia="Times New Roman"/>
          <w:szCs w:val="24"/>
        </w:rPr>
        <w:t xml:space="preserve">σας </w:t>
      </w:r>
      <w:r w:rsidRPr="005661A2">
        <w:rPr>
          <w:rFonts w:eastAsia="Times New Roman"/>
          <w:szCs w:val="24"/>
        </w:rPr>
        <w:t>τις τελευταίες μέρες στις συνεντεύξεις του</w:t>
      </w:r>
      <w:r>
        <w:rPr>
          <w:rFonts w:eastAsia="Times New Roman"/>
          <w:szCs w:val="24"/>
        </w:rPr>
        <w:t>,</w:t>
      </w:r>
      <w:r w:rsidRPr="005661A2">
        <w:rPr>
          <w:rFonts w:eastAsia="Times New Roman"/>
          <w:szCs w:val="24"/>
        </w:rPr>
        <w:t xml:space="preserve"> διατυπώνοντας </w:t>
      </w:r>
      <w:r>
        <w:rPr>
          <w:rFonts w:eastAsia="Times New Roman"/>
          <w:szCs w:val="24"/>
        </w:rPr>
        <w:t xml:space="preserve">τις </w:t>
      </w:r>
      <w:r w:rsidRPr="005661A2">
        <w:rPr>
          <w:rFonts w:eastAsia="Times New Roman"/>
          <w:szCs w:val="24"/>
        </w:rPr>
        <w:t>προγραμματικές σας</w:t>
      </w:r>
      <w:r w:rsidRPr="005661A2">
        <w:rPr>
          <w:rFonts w:eastAsia="Times New Roman"/>
          <w:szCs w:val="24"/>
        </w:rPr>
        <w:t xml:space="preserve"> θέσεις και το </w:t>
      </w:r>
      <w:r w:rsidRPr="005661A2">
        <w:rPr>
          <w:rFonts w:eastAsia="Times New Roman"/>
          <w:szCs w:val="24"/>
        </w:rPr>
        <w:t>πρόγραμμ</w:t>
      </w:r>
      <w:r>
        <w:rPr>
          <w:rFonts w:eastAsia="Times New Roman"/>
          <w:szCs w:val="24"/>
        </w:rPr>
        <w:t>ά</w:t>
      </w:r>
      <w:r w:rsidRPr="005661A2">
        <w:rPr>
          <w:rFonts w:eastAsia="Times New Roman"/>
          <w:szCs w:val="24"/>
        </w:rPr>
        <w:t xml:space="preserve"> </w:t>
      </w:r>
      <w:r w:rsidRPr="005661A2">
        <w:rPr>
          <w:rFonts w:eastAsia="Times New Roman"/>
          <w:szCs w:val="24"/>
        </w:rPr>
        <w:t>του</w:t>
      </w:r>
      <w:r>
        <w:rPr>
          <w:rFonts w:eastAsia="Times New Roman"/>
          <w:szCs w:val="24"/>
        </w:rPr>
        <w:t>,</w:t>
      </w:r>
      <w:r w:rsidRPr="005661A2">
        <w:rPr>
          <w:rFonts w:eastAsia="Times New Roman"/>
          <w:szCs w:val="24"/>
        </w:rPr>
        <w:t xml:space="preserve"> για την </w:t>
      </w:r>
      <w:r>
        <w:rPr>
          <w:rFonts w:eastAsia="Times New Roman"/>
          <w:szCs w:val="24"/>
        </w:rPr>
        <w:t xml:space="preserve">επταήμερη εργασία, για την </w:t>
      </w:r>
      <w:r w:rsidRPr="005661A2">
        <w:rPr>
          <w:rFonts w:eastAsia="Times New Roman"/>
          <w:szCs w:val="24"/>
        </w:rPr>
        <w:t>ιδιωτικοποίηση της υγείας</w:t>
      </w:r>
      <w:r>
        <w:rPr>
          <w:rFonts w:eastAsia="Times New Roman"/>
          <w:szCs w:val="24"/>
        </w:rPr>
        <w:t>,</w:t>
      </w:r>
      <w:r w:rsidRPr="005661A2">
        <w:rPr>
          <w:rFonts w:eastAsia="Times New Roman"/>
          <w:szCs w:val="24"/>
        </w:rPr>
        <w:t xml:space="preserve"> για την κατάργηση των επιδομάτων</w:t>
      </w:r>
      <w:r>
        <w:rPr>
          <w:rFonts w:eastAsia="Times New Roman"/>
          <w:szCs w:val="24"/>
        </w:rPr>
        <w:t>,</w:t>
      </w:r>
      <w:r w:rsidRPr="005661A2">
        <w:rPr>
          <w:rFonts w:eastAsia="Times New Roman"/>
          <w:szCs w:val="24"/>
        </w:rPr>
        <w:t xml:space="preserve"> </w:t>
      </w:r>
      <w:r>
        <w:rPr>
          <w:rFonts w:eastAsia="Times New Roman"/>
          <w:szCs w:val="24"/>
        </w:rPr>
        <w:t xml:space="preserve">έχει αρχίσει να σας </w:t>
      </w:r>
      <w:r w:rsidRPr="005661A2">
        <w:rPr>
          <w:rFonts w:eastAsia="Times New Roman"/>
          <w:szCs w:val="24"/>
        </w:rPr>
        <w:t>φοβάται το μάτι</w:t>
      </w:r>
      <w:r>
        <w:rPr>
          <w:rFonts w:eastAsia="Times New Roman"/>
          <w:szCs w:val="24"/>
        </w:rPr>
        <w:t>,</w:t>
      </w:r>
      <w:r w:rsidRPr="005661A2">
        <w:rPr>
          <w:rFonts w:eastAsia="Times New Roman"/>
          <w:szCs w:val="24"/>
        </w:rPr>
        <w:t xml:space="preserve"> όχι το δικό </w:t>
      </w:r>
      <w:r>
        <w:rPr>
          <w:rFonts w:eastAsia="Times New Roman"/>
          <w:szCs w:val="24"/>
        </w:rPr>
        <w:t>μας,</w:t>
      </w:r>
      <w:r w:rsidRPr="005661A2">
        <w:rPr>
          <w:rFonts w:eastAsia="Times New Roman"/>
          <w:szCs w:val="24"/>
        </w:rPr>
        <w:t xml:space="preserve"> αλλά των πολλών</w:t>
      </w:r>
      <w:r>
        <w:rPr>
          <w:rFonts w:eastAsia="Times New Roman"/>
          <w:szCs w:val="24"/>
        </w:rPr>
        <w:t>, διότι τ</w:t>
      </w:r>
      <w:r w:rsidRPr="005661A2">
        <w:rPr>
          <w:rFonts w:eastAsia="Times New Roman"/>
          <w:szCs w:val="24"/>
        </w:rPr>
        <w:t>ο δικό μας είναι το λιγότερο</w:t>
      </w:r>
      <w:r>
        <w:rPr>
          <w:rFonts w:eastAsia="Times New Roman"/>
          <w:szCs w:val="24"/>
        </w:rPr>
        <w:t xml:space="preserve">. Ξέρω ότι διαφωνείτε. Ξέρω ότι θα </w:t>
      </w:r>
      <w:r w:rsidRPr="005661A2">
        <w:rPr>
          <w:rFonts w:eastAsia="Times New Roman"/>
          <w:szCs w:val="24"/>
        </w:rPr>
        <w:t xml:space="preserve">θέλατε ο </w:t>
      </w:r>
      <w:r>
        <w:rPr>
          <w:rFonts w:eastAsia="Times New Roman"/>
          <w:szCs w:val="24"/>
        </w:rPr>
        <w:t>δημοσιονομικός χώρο</w:t>
      </w:r>
      <w:r w:rsidRPr="005661A2">
        <w:rPr>
          <w:rFonts w:eastAsia="Times New Roman"/>
          <w:szCs w:val="24"/>
        </w:rPr>
        <w:t>ς</w:t>
      </w:r>
      <w:r>
        <w:rPr>
          <w:rFonts w:eastAsia="Times New Roman"/>
          <w:szCs w:val="24"/>
        </w:rPr>
        <w:t>,</w:t>
      </w:r>
      <w:r w:rsidRPr="005661A2">
        <w:rPr>
          <w:rFonts w:eastAsia="Times New Roman"/>
          <w:szCs w:val="24"/>
        </w:rPr>
        <w:t xml:space="preserve"> </w:t>
      </w:r>
      <w:r w:rsidRPr="005661A2">
        <w:rPr>
          <w:rFonts w:eastAsia="Times New Roman"/>
          <w:szCs w:val="24"/>
        </w:rPr>
        <w:lastRenderedPageBreak/>
        <w:t>αυτός που με κόπους και με ιδρώτα</w:t>
      </w:r>
      <w:r>
        <w:rPr>
          <w:rFonts w:eastAsia="Times New Roman"/>
          <w:szCs w:val="24"/>
        </w:rPr>
        <w:t>,</w:t>
      </w:r>
      <w:r w:rsidRPr="005661A2">
        <w:rPr>
          <w:rFonts w:eastAsia="Times New Roman"/>
          <w:szCs w:val="24"/>
        </w:rPr>
        <w:t xml:space="preserve"> αλλά και με τη νοικοκυρεμένη διαχείριση που έκανε το οικονομικό επιτελείο της </w:t>
      </w:r>
      <w:r>
        <w:rPr>
          <w:rFonts w:eastAsia="Times New Roman"/>
          <w:szCs w:val="24"/>
        </w:rPr>
        <w:t>Κ</w:t>
      </w:r>
      <w:r w:rsidRPr="005661A2">
        <w:rPr>
          <w:rFonts w:eastAsia="Times New Roman"/>
          <w:szCs w:val="24"/>
        </w:rPr>
        <w:t>υβέρνησης αυτά τα χρόνια</w:t>
      </w:r>
      <w:r>
        <w:rPr>
          <w:rFonts w:eastAsia="Times New Roman"/>
          <w:szCs w:val="24"/>
        </w:rPr>
        <w:t>,</w:t>
      </w:r>
      <w:r w:rsidRPr="005661A2">
        <w:rPr>
          <w:rFonts w:eastAsia="Times New Roman"/>
          <w:szCs w:val="24"/>
        </w:rPr>
        <w:t xml:space="preserve"> να καλυφθεί από </w:t>
      </w:r>
      <w:proofErr w:type="spellStart"/>
      <w:r w:rsidRPr="005661A2">
        <w:rPr>
          <w:rFonts w:eastAsia="Times New Roman"/>
          <w:szCs w:val="24"/>
        </w:rPr>
        <w:t>φοροελαφρύνσεις</w:t>
      </w:r>
      <w:proofErr w:type="spellEnd"/>
      <w:r w:rsidRPr="005661A2">
        <w:rPr>
          <w:rFonts w:eastAsia="Times New Roman"/>
          <w:szCs w:val="24"/>
        </w:rPr>
        <w:t xml:space="preserve"> στο</w:t>
      </w:r>
      <w:r>
        <w:rPr>
          <w:rFonts w:eastAsia="Times New Roman"/>
          <w:szCs w:val="24"/>
        </w:rPr>
        <w:t>ν μεγάλο πλούτο</w:t>
      </w:r>
      <w:r>
        <w:rPr>
          <w:rFonts w:eastAsia="Times New Roman"/>
          <w:szCs w:val="24"/>
        </w:rPr>
        <w:t xml:space="preserve">, </w:t>
      </w:r>
      <w:r w:rsidRPr="005661A2">
        <w:rPr>
          <w:rFonts w:eastAsia="Times New Roman"/>
          <w:szCs w:val="24"/>
        </w:rPr>
        <w:t xml:space="preserve">ως επί το </w:t>
      </w:r>
      <w:proofErr w:type="spellStart"/>
      <w:r w:rsidRPr="005661A2">
        <w:rPr>
          <w:rFonts w:eastAsia="Times New Roman"/>
          <w:szCs w:val="24"/>
        </w:rPr>
        <w:t>πλείστον</w:t>
      </w:r>
      <w:proofErr w:type="spellEnd"/>
      <w:r w:rsidRPr="005661A2">
        <w:rPr>
          <w:rFonts w:eastAsia="Times New Roman"/>
          <w:szCs w:val="24"/>
        </w:rPr>
        <w:t xml:space="preserve"> και από δωράκια στην ολιγαρχία</w:t>
      </w:r>
      <w:r>
        <w:rPr>
          <w:rFonts w:eastAsia="Times New Roman"/>
          <w:szCs w:val="24"/>
        </w:rPr>
        <w:t>.</w:t>
      </w:r>
      <w:r w:rsidRPr="005661A2">
        <w:rPr>
          <w:rFonts w:eastAsia="Times New Roman"/>
          <w:szCs w:val="24"/>
        </w:rPr>
        <w:t xml:space="preserve"> </w:t>
      </w:r>
      <w:r>
        <w:rPr>
          <w:rFonts w:eastAsia="Times New Roman"/>
          <w:szCs w:val="24"/>
        </w:rPr>
        <w:t xml:space="preserve">Όμως, δυστυχώς για εσάς, θα </w:t>
      </w:r>
      <w:r w:rsidRPr="005661A2">
        <w:rPr>
          <w:rFonts w:eastAsia="Times New Roman"/>
          <w:szCs w:val="24"/>
        </w:rPr>
        <w:t xml:space="preserve">δοθεί </w:t>
      </w:r>
      <w:r>
        <w:rPr>
          <w:rFonts w:eastAsia="Times New Roman"/>
          <w:szCs w:val="24"/>
        </w:rPr>
        <w:t>-</w:t>
      </w:r>
      <w:r w:rsidRPr="005661A2">
        <w:rPr>
          <w:rFonts w:eastAsia="Times New Roman"/>
          <w:szCs w:val="24"/>
        </w:rPr>
        <w:t xml:space="preserve">και όσο είμαστε εμείς </w:t>
      </w:r>
      <w:r>
        <w:rPr>
          <w:rFonts w:eastAsia="Times New Roman"/>
          <w:szCs w:val="24"/>
        </w:rPr>
        <w:t>ε</w:t>
      </w:r>
      <w:r w:rsidRPr="005661A2">
        <w:rPr>
          <w:rFonts w:eastAsia="Times New Roman"/>
          <w:szCs w:val="24"/>
        </w:rPr>
        <w:t>δώ θα δίνεται</w:t>
      </w:r>
      <w:r>
        <w:rPr>
          <w:rFonts w:eastAsia="Times New Roman"/>
          <w:szCs w:val="24"/>
        </w:rPr>
        <w:t>-</w:t>
      </w:r>
      <w:r w:rsidRPr="005661A2">
        <w:rPr>
          <w:rFonts w:eastAsia="Times New Roman"/>
          <w:szCs w:val="24"/>
        </w:rPr>
        <w:t xml:space="preserve"> εξ ολοκλήρου για να καλύπτονται κάποιες από τις ανάγκες των πολλών</w:t>
      </w:r>
      <w:r>
        <w:rPr>
          <w:rFonts w:eastAsia="Times New Roman"/>
          <w:szCs w:val="24"/>
        </w:rPr>
        <w:t>.</w:t>
      </w:r>
      <w:r w:rsidRPr="005661A2">
        <w:rPr>
          <w:rFonts w:eastAsia="Times New Roman"/>
          <w:szCs w:val="24"/>
        </w:rPr>
        <w:t xml:space="preserve"> Αυτή είναι η μεγάλη προγραμματική διαφορά την οποία </w:t>
      </w:r>
      <w:r>
        <w:rPr>
          <w:rFonts w:eastAsia="Times New Roman"/>
          <w:szCs w:val="24"/>
        </w:rPr>
        <w:t xml:space="preserve">έχουμε. </w:t>
      </w:r>
    </w:p>
    <w:p w14:paraId="219DA42B" w14:textId="77777777" w:rsidR="00656A4F" w:rsidRDefault="000C25FA">
      <w:pPr>
        <w:spacing w:line="600" w:lineRule="auto"/>
        <w:ind w:firstLine="720"/>
        <w:jc w:val="center"/>
        <w:rPr>
          <w:rFonts w:eastAsia="Times New Roman" w:cs="Times New Roman"/>
          <w:szCs w:val="24"/>
        </w:rPr>
      </w:pPr>
      <w:r w:rsidRPr="00655E34">
        <w:rPr>
          <w:rFonts w:eastAsia="Times New Roman" w:cs="Times New Roman"/>
          <w:szCs w:val="24"/>
        </w:rPr>
        <w:t>(</w:t>
      </w:r>
      <w:r w:rsidRPr="00655E34">
        <w:rPr>
          <w:rFonts w:eastAsia="Times New Roman" w:cs="Times New Roman"/>
          <w:szCs w:val="24"/>
        </w:rPr>
        <w:t>Χειροκροτήματα από την πτέρυγα του ΣΥΡΙΖΑ)</w:t>
      </w:r>
    </w:p>
    <w:p w14:paraId="219DA42C" w14:textId="77777777" w:rsidR="00656A4F" w:rsidRDefault="000C25FA">
      <w:pPr>
        <w:spacing w:line="600" w:lineRule="auto"/>
        <w:ind w:firstLine="720"/>
        <w:jc w:val="both"/>
        <w:rPr>
          <w:rFonts w:eastAsia="Times New Roman"/>
          <w:szCs w:val="24"/>
        </w:rPr>
      </w:pPr>
      <w:r w:rsidRPr="005661A2">
        <w:rPr>
          <w:rFonts w:eastAsia="Times New Roman"/>
          <w:szCs w:val="24"/>
        </w:rPr>
        <w:t>Γιατί εμείς έχουμε σχέδιο</w:t>
      </w:r>
      <w:r>
        <w:rPr>
          <w:rFonts w:eastAsia="Times New Roman"/>
          <w:szCs w:val="24"/>
        </w:rPr>
        <w:t>,</w:t>
      </w:r>
      <w:r w:rsidRPr="005661A2">
        <w:rPr>
          <w:rFonts w:eastAsia="Times New Roman"/>
          <w:szCs w:val="24"/>
        </w:rPr>
        <w:t xml:space="preserve"> έχουμε έγνοια για</w:t>
      </w:r>
      <w:r>
        <w:rPr>
          <w:rFonts w:eastAsia="Times New Roman"/>
          <w:szCs w:val="24"/>
        </w:rPr>
        <w:t xml:space="preserve"> τους ανθρώπους που πλήρωσαν το</w:t>
      </w:r>
      <w:r w:rsidRPr="005661A2">
        <w:rPr>
          <w:rFonts w:eastAsia="Times New Roman"/>
          <w:szCs w:val="24"/>
        </w:rPr>
        <w:t xml:space="preserve"> μάρμαρο </w:t>
      </w:r>
      <w:r>
        <w:rPr>
          <w:rFonts w:eastAsia="Times New Roman"/>
          <w:szCs w:val="24"/>
        </w:rPr>
        <w:t xml:space="preserve">των δικών </w:t>
      </w:r>
      <w:r w:rsidRPr="005661A2">
        <w:rPr>
          <w:rFonts w:eastAsia="Times New Roman"/>
          <w:szCs w:val="24"/>
        </w:rPr>
        <w:t xml:space="preserve">σας επιλογών την καταστροφική πενταετία </w:t>
      </w:r>
      <w:r>
        <w:rPr>
          <w:rFonts w:eastAsia="Times New Roman"/>
          <w:szCs w:val="24"/>
        </w:rPr>
        <w:t>20</w:t>
      </w:r>
      <w:r w:rsidRPr="005661A2">
        <w:rPr>
          <w:rFonts w:eastAsia="Times New Roman"/>
          <w:szCs w:val="24"/>
        </w:rPr>
        <w:t>10</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2014.</w:t>
      </w:r>
    </w:p>
    <w:p w14:paraId="219DA42D" w14:textId="77777777" w:rsidR="00656A4F" w:rsidRDefault="000C25FA">
      <w:pPr>
        <w:spacing w:line="600" w:lineRule="auto"/>
        <w:ind w:firstLine="720"/>
        <w:jc w:val="both"/>
        <w:rPr>
          <w:rFonts w:eastAsia="Times New Roman"/>
          <w:color w:val="201F1E"/>
          <w:szCs w:val="24"/>
        </w:rPr>
      </w:pPr>
      <w:r>
        <w:rPr>
          <w:rFonts w:eastAsia="Times New Roman"/>
          <w:color w:val="201F1E"/>
          <w:szCs w:val="24"/>
        </w:rPr>
        <w:t>Θ</w:t>
      </w:r>
      <w:r w:rsidRPr="002B27B4">
        <w:rPr>
          <w:rFonts w:eastAsia="Times New Roman"/>
          <w:color w:val="201F1E"/>
          <w:szCs w:val="24"/>
        </w:rPr>
        <w:t xml:space="preserve">α συνεχίσουμε με ακόμα μεγαλύτερη αποφασιστικότητα </w:t>
      </w:r>
      <w:r>
        <w:rPr>
          <w:rFonts w:eastAsia="Times New Roman"/>
          <w:color w:val="201F1E"/>
          <w:szCs w:val="24"/>
        </w:rPr>
        <w:t>να οργανώνουμε</w:t>
      </w:r>
      <w:r>
        <w:rPr>
          <w:rFonts w:eastAsia="Times New Roman"/>
          <w:color w:val="201F1E"/>
          <w:szCs w:val="24"/>
        </w:rPr>
        <w:t xml:space="preserve"> </w:t>
      </w:r>
      <w:r w:rsidRPr="002B27B4">
        <w:rPr>
          <w:rFonts w:eastAsia="Times New Roman"/>
          <w:color w:val="201F1E"/>
          <w:szCs w:val="24"/>
        </w:rPr>
        <w:t xml:space="preserve">την επόμενη μέρα της χώρας μετά από την δραματική εμπειρία των μνημονίων που ζήσαμε για </w:t>
      </w:r>
      <w:r>
        <w:rPr>
          <w:rFonts w:eastAsia="Times New Roman"/>
          <w:color w:val="201F1E"/>
          <w:szCs w:val="24"/>
        </w:rPr>
        <w:t>οκτώ</w:t>
      </w:r>
      <w:r w:rsidRPr="002B27B4">
        <w:rPr>
          <w:rFonts w:eastAsia="Times New Roman"/>
          <w:color w:val="201F1E"/>
          <w:szCs w:val="24"/>
        </w:rPr>
        <w:t xml:space="preserve"> ολόκληρα χρόνια</w:t>
      </w:r>
      <w:r w:rsidRPr="00563E8A">
        <w:rPr>
          <w:rFonts w:eastAsia="Times New Roman"/>
          <w:color w:val="201F1E"/>
          <w:szCs w:val="24"/>
        </w:rPr>
        <w:t>,</w:t>
      </w:r>
      <w:r w:rsidRPr="002B27B4">
        <w:rPr>
          <w:rFonts w:eastAsia="Times New Roman"/>
          <w:color w:val="201F1E"/>
          <w:szCs w:val="24"/>
        </w:rPr>
        <w:t xml:space="preserve"> με στόχο να αποκαταστήσουμε </w:t>
      </w:r>
      <w:r w:rsidRPr="002B27B4">
        <w:rPr>
          <w:rFonts w:eastAsia="Times New Roman"/>
          <w:color w:val="201F1E"/>
          <w:szCs w:val="24"/>
        </w:rPr>
        <w:lastRenderedPageBreak/>
        <w:t>αδικίες</w:t>
      </w:r>
      <w:r>
        <w:rPr>
          <w:rFonts w:eastAsia="Times New Roman"/>
          <w:color w:val="201F1E"/>
          <w:szCs w:val="24"/>
        </w:rPr>
        <w:t>,</w:t>
      </w:r>
      <w:r w:rsidRPr="002B27B4">
        <w:rPr>
          <w:rFonts w:eastAsia="Times New Roman"/>
          <w:color w:val="201F1E"/>
          <w:szCs w:val="24"/>
        </w:rPr>
        <w:t xml:space="preserve"> με στόχο να επουλώσουμε τις πληγές της κρίσης</w:t>
      </w:r>
      <w:r>
        <w:rPr>
          <w:rFonts w:eastAsia="Times New Roman"/>
          <w:color w:val="201F1E"/>
          <w:szCs w:val="24"/>
        </w:rPr>
        <w:t>,</w:t>
      </w:r>
      <w:r w:rsidRPr="002B27B4">
        <w:rPr>
          <w:rFonts w:eastAsia="Times New Roman"/>
          <w:color w:val="201F1E"/>
          <w:szCs w:val="24"/>
        </w:rPr>
        <w:t xml:space="preserve"> γιατί ξέρουμε ότι δεν έχουν ακόμα </w:t>
      </w:r>
      <w:r>
        <w:rPr>
          <w:rFonts w:eastAsia="Times New Roman"/>
          <w:color w:val="201F1E"/>
          <w:szCs w:val="24"/>
        </w:rPr>
        <w:t>επουλωθεί,</w:t>
      </w:r>
      <w:r w:rsidRPr="002B27B4">
        <w:rPr>
          <w:rFonts w:eastAsia="Times New Roman"/>
          <w:color w:val="201F1E"/>
          <w:szCs w:val="24"/>
        </w:rPr>
        <w:t xml:space="preserve"> με στόχο να δώσουμε ξανά προοπτική στη μεγάλη πλειοψηφία του ελληνικού λαού που έχει το δικαίωμα να σηκώσει ξανά το κεφάλι</w:t>
      </w:r>
      <w:r>
        <w:rPr>
          <w:rFonts w:eastAsia="Times New Roman"/>
          <w:color w:val="201F1E"/>
          <w:szCs w:val="24"/>
        </w:rPr>
        <w:t>.</w:t>
      </w:r>
      <w:r w:rsidRPr="002B27B4">
        <w:rPr>
          <w:rFonts w:eastAsia="Times New Roman"/>
          <w:color w:val="201F1E"/>
          <w:szCs w:val="24"/>
        </w:rPr>
        <w:t xml:space="preserve"> </w:t>
      </w:r>
    </w:p>
    <w:p w14:paraId="219DA42E" w14:textId="77777777" w:rsidR="00656A4F" w:rsidRDefault="000C25FA">
      <w:pPr>
        <w:spacing w:line="600" w:lineRule="auto"/>
        <w:ind w:firstLine="720"/>
        <w:jc w:val="both"/>
        <w:rPr>
          <w:rFonts w:eastAsia="Times New Roman"/>
          <w:color w:val="201F1E"/>
          <w:szCs w:val="24"/>
        </w:rPr>
      </w:pPr>
      <w:r w:rsidRPr="002B27B4">
        <w:rPr>
          <w:rFonts w:eastAsia="Times New Roman"/>
          <w:color w:val="201F1E"/>
          <w:szCs w:val="24"/>
        </w:rPr>
        <w:t xml:space="preserve">Αυτό είναι το δικό μας </w:t>
      </w:r>
      <w:r>
        <w:rPr>
          <w:rFonts w:eastAsia="Times New Roman"/>
          <w:color w:val="201F1E"/>
          <w:szCs w:val="24"/>
        </w:rPr>
        <w:t>όραμα.</w:t>
      </w:r>
      <w:r w:rsidRPr="002B27B4">
        <w:rPr>
          <w:rFonts w:eastAsia="Times New Roman"/>
          <w:color w:val="201F1E"/>
          <w:szCs w:val="24"/>
        </w:rPr>
        <w:t xml:space="preserve"> </w:t>
      </w:r>
      <w:r>
        <w:rPr>
          <w:rFonts w:eastAsia="Times New Roman"/>
          <w:color w:val="201F1E"/>
          <w:szCs w:val="24"/>
        </w:rPr>
        <w:t>Το ονομάζουμε «ό</w:t>
      </w:r>
      <w:r w:rsidRPr="002B27B4">
        <w:rPr>
          <w:rFonts w:eastAsia="Times New Roman"/>
          <w:color w:val="201F1E"/>
          <w:szCs w:val="24"/>
        </w:rPr>
        <w:t>ραμα για την Ελλάδα των πολλών</w:t>
      </w:r>
      <w:r>
        <w:rPr>
          <w:rFonts w:eastAsia="Times New Roman"/>
          <w:color w:val="201F1E"/>
          <w:szCs w:val="24"/>
        </w:rPr>
        <w:t>»</w:t>
      </w:r>
      <w:r w:rsidRPr="002B27B4">
        <w:rPr>
          <w:rFonts w:eastAsia="Times New Roman"/>
          <w:color w:val="201F1E"/>
          <w:szCs w:val="24"/>
        </w:rPr>
        <w:t xml:space="preserve"> και </w:t>
      </w:r>
      <w:r>
        <w:rPr>
          <w:rFonts w:eastAsia="Times New Roman"/>
          <w:color w:val="201F1E"/>
          <w:szCs w:val="24"/>
        </w:rPr>
        <w:t xml:space="preserve">γι’ αυτό θα συνεχίσουμε και </w:t>
      </w:r>
      <w:r w:rsidRPr="002B27B4">
        <w:rPr>
          <w:rFonts w:eastAsia="Times New Roman"/>
          <w:color w:val="201F1E"/>
          <w:szCs w:val="24"/>
        </w:rPr>
        <w:t>για το 2019</w:t>
      </w:r>
      <w:r>
        <w:rPr>
          <w:rFonts w:eastAsia="Times New Roman"/>
          <w:color w:val="201F1E"/>
          <w:szCs w:val="24"/>
        </w:rPr>
        <w:t>,</w:t>
      </w:r>
      <w:r w:rsidRPr="002B27B4">
        <w:rPr>
          <w:rFonts w:eastAsia="Times New Roman"/>
          <w:color w:val="201F1E"/>
          <w:szCs w:val="24"/>
        </w:rPr>
        <w:t xml:space="preserve"> με τα μ</w:t>
      </w:r>
      <w:r w:rsidRPr="002B27B4">
        <w:rPr>
          <w:rFonts w:eastAsia="Times New Roman"/>
          <w:color w:val="201F1E"/>
          <w:szCs w:val="24"/>
        </w:rPr>
        <w:t>έτρα που ψηφίζουμε σήμερα</w:t>
      </w:r>
      <w:r>
        <w:rPr>
          <w:rFonts w:eastAsia="Times New Roman"/>
          <w:color w:val="201F1E"/>
          <w:szCs w:val="24"/>
        </w:rPr>
        <w:t>,</w:t>
      </w:r>
      <w:r w:rsidRPr="002B27B4">
        <w:rPr>
          <w:rFonts w:eastAsia="Times New Roman"/>
          <w:color w:val="201F1E"/>
          <w:szCs w:val="24"/>
        </w:rPr>
        <w:t xml:space="preserve"> </w:t>
      </w:r>
      <w:r>
        <w:rPr>
          <w:rFonts w:eastAsia="Times New Roman"/>
          <w:color w:val="201F1E"/>
          <w:szCs w:val="24"/>
        </w:rPr>
        <w:t xml:space="preserve">τις </w:t>
      </w:r>
      <w:proofErr w:type="spellStart"/>
      <w:r>
        <w:rPr>
          <w:rFonts w:eastAsia="Times New Roman"/>
          <w:color w:val="201F1E"/>
          <w:szCs w:val="24"/>
        </w:rPr>
        <w:t>εκατόν</w:t>
      </w:r>
      <w:proofErr w:type="spellEnd"/>
      <w:r>
        <w:rPr>
          <w:rFonts w:eastAsia="Times New Roman"/>
          <w:color w:val="201F1E"/>
          <w:szCs w:val="24"/>
        </w:rPr>
        <w:t xml:space="preserve"> είκοσι</w:t>
      </w:r>
      <w:r w:rsidRPr="002B27B4">
        <w:rPr>
          <w:rFonts w:eastAsia="Times New Roman"/>
          <w:color w:val="201F1E"/>
          <w:szCs w:val="24"/>
        </w:rPr>
        <w:t xml:space="preserve"> δόσεις</w:t>
      </w:r>
      <w:r>
        <w:rPr>
          <w:rFonts w:eastAsia="Times New Roman"/>
          <w:color w:val="201F1E"/>
          <w:szCs w:val="24"/>
        </w:rPr>
        <w:t>,</w:t>
      </w:r>
      <w:r w:rsidRPr="002B27B4">
        <w:rPr>
          <w:rFonts w:eastAsia="Times New Roman"/>
          <w:color w:val="201F1E"/>
          <w:szCs w:val="24"/>
        </w:rPr>
        <w:t xml:space="preserve"> τη μείωση του ΦΠΑ</w:t>
      </w:r>
      <w:r>
        <w:rPr>
          <w:rFonts w:eastAsia="Times New Roman"/>
          <w:color w:val="201F1E"/>
          <w:szCs w:val="24"/>
        </w:rPr>
        <w:t xml:space="preserve"> στην εστίαση</w:t>
      </w:r>
      <w:r w:rsidRPr="00563E8A">
        <w:rPr>
          <w:rFonts w:eastAsia="Times New Roman"/>
          <w:color w:val="201F1E"/>
          <w:szCs w:val="24"/>
        </w:rPr>
        <w:t>,</w:t>
      </w:r>
      <w:r>
        <w:rPr>
          <w:rFonts w:eastAsia="Times New Roman"/>
          <w:color w:val="201F1E"/>
          <w:szCs w:val="24"/>
        </w:rPr>
        <w:t xml:space="preserve"> στα τρόφιμα,</w:t>
      </w:r>
      <w:r w:rsidRPr="002B27B4">
        <w:rPr>
          <w:rFonts w:eastAsia="Times New Roman"/>
          <w:color w:val="201F1E"/>
          <w:szCs w:val="24"/>
        </w:rPr>
        <w:t xml:space="preserve"> στο ρεύμα</w:t>
      </w:r>
      <w:r>
        <w:rPr>
          <w:rFonts w:eastAsia="Times New Roman"/>
          <w:color w:val="201F1E"/>
          <w:szCs w:val="24"/>
        </w:rPr>
        <w:t>,</w:t>
      </w:r>
      <w:r w:rsidRPr="002B27B4">
        <w:rPr>
          <w:rFonts w:eastAsia="Times New Roman"/>
          <w:color w:val="201F1E"/>
          <w:szCs w:val="24"/>
        </w:rPr>
        <w:t xml:space="preserve"> στο φυσικό αέριο</w:t>
      </w:r>
      <w:r>
        <w:rPr>
          <w:rFonts w:eastAsia="Times New Roman"/>
          <w:color w:val="201F1E"/>
          <w:szCs w:val="24"/>
        </w:rPr>
        <w:t>, με τη δέκατη τρίτη</w:t>
      </w:r>
      <w:r w:rsidRPr="002B27B4">
        <w:rPr>
          <w:rFonts w:eastAsia="Times New Roman"/>
          <w:color w:val="201F1E"/>
          <w:szCs w:val="24"/>
        </w:rPr>
        <w:t xml:space="preserve"> σύνταξη</w:t>
      </w:r>
      <w:r>
        <w:rPr>
          <w:rFonts w:eastAsia="Times New Roman"/>
          <w:color w:val="201F1E"/>
          <w:szCs w:val="24"/>
        </w:rPr>
        <w:t>,</w:t>
      </w:r>
      <w:r w:rsidRPr="002B27B4">
        <w:rPr>
          <w:rFonts w:eastAsia="Times New Roman"/>
          <w:color w:val="201F1E"/>
          <w:szCs w:val="24"/>
        </w:rPr>
        <w:t xml:space="preserve"> αλλά και για το 2020</w:t>
      </w:r>
      <w:r>
        <w:rPr>
          <w:rFonts w:eastAsia="Times New Roman"/>
          <w:color w:val="201F1E"/>
          <w:szCs w:val="24"/>
        </w:rPr>
        <w:t>.</w:t>
      </w:r>
      <w:r w:rsidRPr="002B27B4">
        <w:rPr>
          <w:rFonts w:eastAsia="Times New Roman"/>
          <w:color w:val="201F1E"/>
          <w:szCs w:val="24"/>
        </w:rPr>
        <w:t xml:space="preserve"> </w:t>
      </w:r>
    </w:p>
    <w:p w14:paraId="219DA42F" w14:textId="77777777" w:rsidR="00656A4F" w:rsidRDefault="000C25FA">
      <w:pPr>
        <w:spacing w:line="600" w:lineRule="auto"/>
        <w:ind w:firstLine="720"/>
        <w:jc w:val="both"/>
        <w:rPr>
          <w:rFonts w:eastAsia="Times New Roman"/>
          <w:color w:val="201F1E"/>
          <w:szCs w:val="24"/>
        </w:rPr>
      </w:pPr>
      <w:r>
        <w:rPr>
          <w:rFonts w:eastAsia="Times New Roman"/>
          <w:color w:val="201F1E"/>
          <w:szCs w:val="24"/>
        </w:rPr>
        <w:t>Θ</w:t>
      </w:r>
      <w:r w:rsidRPr="002B27B4">
        <w:rPr>
          <w:rFonts w:eastAsia="Times New Roman"/>
          <w:color w:val="201F1E"/>
          <w:szCs w:val="24"/>
        </w:rPr>
        <w:t>έλω να θυμίσω ότι έ</w:t>
      </w:r>
      <w:r>
        <w:rPr>
          <w:rFonts w:eastAsia="Times New Roman"/>
          <w:color w:val="201F1E"/>
          <w:szCs w:val="24"/>
        </w:rPr>
        <w:t>χουμε τη δυνατότητα πια με βάση, όχι μι</w:t>
      </w:r>
      <w:r w:rsidRPr="002B27B4">
        <w:rPr>
          <w:rFonts w:eastAsia="Times New Roman"/>
          <w:color w:val="201F1E"/>
          <w:szCs w:val="24"/>
        </w:rPr>
        <w:t>α μελλοντική διαπρα</w:t>
      </w:r>
      <w:r w:rsidRPr="002B27B4">
        <w:rPr>
          <w:rFonts w:eastAsia="Times New Roman"/>
          <w:color w:val="201F1E"/>
          <w:szCs w:val="24"/>
        </w:rPr>
        <w:t>γμάτευση που θα κάνουμε</w:t>
      </w:r>
      <w:r>
        <w:rPr>
          <w:rFonts w:eastAsia="Times New Roman"/>
          <w:color w:val="201F1E"/>
          <w:szCs w:val="24"/>
        </w:rPr>
        <w:t>, όχι μι</w:t>
      </w:r>
      <w:r w:rsidRPr="002B27B4">
        <w:rPr>
          <w:rFonts w:eastAsia="Times New Roman"/>
          <w:color w:val="201F1E"/>
          <w:szCs w:val="24"/>
        </w:rPr>
        <w:t>α ανταλλαγή φρικιαστικών μέτρων κοινωνικής λεηλασίας</w:t>
      </w:r>
      <w:r>
        <w:rPr>
          <w:rFonts w:eastAsia="Times New Roman"/>
          <w:color w:val="201F1E"/>
          <w:szCs w:val="24"/>
        </w:rPr>
        <w:t>,</w:t>
      </w:r>
      <w:r w:rsidRPr="002B27B4">
        <w:rPr>
          <w:rFonts w:eastAsia="Times New Roman"/>
          <w:color w:val="201F1E"/>
          <w:szCs w:val="24"/>
        </w:rPr>
        <w:t xml:space="preserve"> ώστε κάποιοι να μας δώσουν μικρότερα πλεονάσματα</w:t>
      </w:r>
      <w:r>
        <w:rPr>
          <w:rFonts w:eastAsia="Times New Roman"/>
          <w:color w:val="201F1E"/>
          <w:szCs w:val="24"/>
        </w:rPr>
        <w:t>,</w:t>
      </w:r>
      <w:r w:rsidRPr="002B27B4">
        <w:rPr>
          <w:rFonts w:eastAsia="Times New Roman"/>
          <w:color w:val="201F1E"/>
          <w:szCs w:val="24"/>
        </w:rPr>
        <w:t xml:space="preserve"> αλλά με βάση τους κόπους και τις θυσίες</w:t>
      </w:r>
      <w:r>
        <w:rPr>
          <w:rFonts w:eastAsia="Times New Roman"/>
          <w:color w:val="201F1E"/>
          <w:szCs w:val="24"/>
        </w:rPr>
        <w:t>,</w:t>
      </w:r>
      <w:r w:rsidRPr="002B27B4">
        <w:rPr>
          <w:rFonts w:eastAsia="Times New Roman"/>
          <w:color w:val="201F1E"/>
          <w:szCs w:val="24"/>
        </w:rPr>
        <w:t xml:space="preserve"> </w:t>
      </w:r>
      <w:r>
        <w:rPr>
          <w:rFonts w:eastAsia="Times New Roman"/>
          <w:color w:val="201F1E"/>
          <w:szCs w:val="24"/>
        </w:rPr>
        <w:t>άρα τη ρευστότητα που διαθέτουμε</w:t>
      </w:r>
      <w:r w:rsidRPr="002B27B4">
        <w:rPr>
          <w:rFonts w:eastAsia="Times New Roman"/>
          <w:color w:val="201F1E"/>
          <w:szCs w:val="24"/>
        </w:rPr>
        <w:t xml:space="preserve"> στα δημόσια ταμεία</w:t>
      </w:r>
      <w:r>
        <w:rPr>
          <w:rFonts w:eastAsia="Times New Roman"/>
          <w:color w:val="201F1E"/>
          <w:szCs w:val="24"/>
        </w:rPr>
        <w:t xml:space="preserve"> να εφαρμόσουμε μι</w:t>
      </w:r>
      <w:r w:rsidRPr="002B27B4">
        <w:rPr>
          <w:rFonts w:eastAsia="Times New Roman"/>
          <w:color w:val="201F1E"/>
          <w:szCs w:val="24"/>
        </w:rPr>
        <w:t>α πολιτική</w:t>
      </w:r>
      <w:r>
        <w:rPr>
          <w:rFonts w:eastAsia="Times New Roman"/>
          <w:color w:val="201F1E"/>
          <w:szCs w:val="24"/>
        </w:rPr>
        <w:t xml:space="preserve"> </w:t>
      </w:r>
      <w:r>
        <w:rPr>
          <w:rFonts w:eastAsia="Times New Roman"/>
          <w:color w:val="201F1E"/>
          <w:szCs w:val="24"/>
        </w:rPr>
        <w:t>ελάφρυνσης των βαρών και στήριξης της κ</w:t>
      </w:r>
      <w:r w:rsidRPr="002B27B4">
        <w:rPr>
          <w:rFonts w:eastAsia="Times New Roman"/>
          <w:color w:val="201F1E"/>
          <w:szCs w:val="24"/>
        </w:rPr>
        <w:t xml:space="preserve">οινωνικής πλειοψηφίας που θα μας δώσει τη </w:t>
      </w:r>
      <w:r w:rsidRPr="002B27B4">
        <w:rPr>
          <w:rFonts w:eastAsia="Times New Roman"/>
          <w:color w:val="201F1E"/>
          <w:szCs w:val="24"/>
        </w:rPr>
        <w:lastRenderedPageBreak/>
        <w:t>δυνατότητα για περισσότερο δημοσιονομικό χώρο</w:t>
      </w:r>
      <w:r>
        <w:rPr>
          <w:rFonts w:eastAsia="Times New Roman"/>
          <w:color w:val="201F1E"/>
          <w:szCs w:val="24"/>
        </w:rPr>
        <w:t>,</w:t>
      </w:r>
      <w:r w:rsidRPr="002B27B4">
        <w:rPr>
          <w:rFonts w:eastAsia="Times New Roman"/>
          <w:color w:val="201F1E"/>
          <w:szCs w:val="24"/>
        </w:rPr>
        <w:t xml:space="preserve"> πλέον αυτού του </w:t>
      </w:r>
      <w:r>
        <w:rPr>
          <w:rFonts w:eastAsia="Times New Roman"/>
          <w:color w:val="201F1E"/>
          <w:szCs w:val="24"/>
        </w:rPr>
        <w:t>1,2</w:t>
      </w:r>
      <w:r w:rsidRPr="002B27B4">
        <w:rPr>
          <w:rFonts w:eastAsia="Times New Roman"/>
          <w:color w:val="201F1E"/>
          <w:szCs w:val="24"/>
        </w:rPr>
        <w:t xml:space="preserve"> </w:t>
      </w:r>
      <w:r w:rsidRPr="002B27B4">
        <w:rPr>
          <w:rFonts w:eastAsia="Times New Roman"/>
          <w:color w:val="201F1E"/>
          <w:szCs w:val="24"/>
        </w:rPr>
        <w:t>δισεκατομμυρί</w:t>
      </w:r>
      <w:r>
        <w:rPr>
          <w:rFonts w:eastAsia="Times New Roman"/>
          <w:color w:val="201F1E"/>
          <w:szCs w:val="24"/>
        </w:rPr>
        <w:t>ου</w:t>
      </w:r>
      <w:r w:rsidRPr="002B27B4">
        <w:rPr>
          <w:rFonts w:eastAsia="Times New Roman"/>
          <w:color w:val="201F1E"/>
          <w:szCs w:val="24"/>
        </w:rPr>
        <w:t xml:space="preserve"> </w:t>
      </w:r>
      <w:r w:rsidRPr="002B27B4">
        <w:rPr>
          <w:rFonts w:eastAsia="Times New Roman"/>
          <w:color w:val="201F1E"/>
          <w:szCs w:val="24"/>
        </w:rPr>
        <w:t xml:space="preserve">που σήμερα νομοθετούμε για το </w:t>
      </w:r>
      <w:r>
        <w:rPr>
          <w:rFonts w:eastAsia="Times New Roman"/>
          <w:color w:val="201F1E"/>
          <w:szCs w:val="24"/>
        </w:rPr>
        <w:t xml:space="preserve">2019 και μεταφέροντας </w:t>
      </w:r>
      <w:r w:rsidRPr="002B27B4">
        <w:rPr>
          <w:rFonts w:eastAsia="Times New Roman"/>
          <w:color w:val="201F1E"/>
          <w:szCs w:val="24"/>
        </w:rPr>
        <w:t xml:space="preserve">το 2020 </w:t>
      </w:r>
      <w:r>
        <w:rPr>
          <w:rFonts w:eastAsia="Times New Roman"/>
          <w:color w:val="201F1E"/>
          <w:szCs w:val="24"/>
        </w:rPr>
        <w:t xml:space="preserve">επιπλέον 1,3 </w:t>
      </w:r>
      <w:r w:rsidRPr="002B27B4">
        <w:rPr>
          <w:rFonts w:eastAsia="Times New Roman"/>
          <w:color w:val="201F1E"/>
          <w:szCs w:val="24"/>
        </w:rPr>
        <w:t>δισεκατομμυρί</w:t>
      </w:r>
      <w:r>
        <w:rPr>
          <w:rFonts w:eastAsia="Times New Roman"/>
          <w:color w:val="201F1E"/>
          <w:szCs w:val="24"/>
        </w:rPr>
        <w:t>ου</w:t>
      </w:r>
      <w:r w:rsidRPr="002B27B4">
        <w:rPr>
          <w:rFonts w:eastAsia="Times New Roman"/>
          <w:color w:val="201F1E"/>
          <w:szCs w:val="24"/>
        </w:rPr>
        <w:t xml:space="preserve"> </w:t>
      </w:r>
      <w:r w:rsidRPr="002B27B4">
        <w:rPr>
          <w:rFonts w:eastAsia="Times New Roman"/>
          <w:color w:val="201F1E"/>
          <w:szCs w:val="24"/>
        </w:rPr>
        <w:t xml:space="preserve">που εξαγγείλαμε </w:t>
      </w:r>
      <w:r>
        <w:rPr>
          <w:rFonts w:eastAsia="Times New Roman"/>
          <w:color w:val="201F1E"/>
          <w:szCs w:val="24"/>
        </w:rPr>
        <w:t>για</w:t>
      </w:r>
      <w:r w:rsidRPr="002B27B4">
        <w:rPr>
          <w:rFonts w:eastAsia="Times New Roman"/>
          <w:color w:val="201F1E"/>
          <w:szCs w:val="24"/>
        </w:rPr>
        <w:t xml:space="preserve"> το 2020 και αφορά στην </w:t>
      </w:r>
      <w:r>
        <w:rPr>
          <w:rFonts w:eastAsia="Times New Roman"/>
          <w:color w:val="201F1E"/>
          <w:szCs w:val="24"/>
        </w:rPr>
        <w:t>ελάφρυνση</w:t>
      </w:r>
      <w:r w:rsidRPr="002B27B4">
        <w:rPr>
          <w:rFonts w:eastAsia="Times New Roman"/>
          <w:color w:val="201F1E"/>
          <w:szCs w:val="24"/>
        </w:rPr>
        <w:t xml:space="preserve"> της φορολογίας</w:t>
      </w:r>
      <w:r>
        <w:rPr>
          <w:rFonts w:eastAsia="Times New Roman"/>
          <w:color w:val="201F1E"/>
          <w:szCs w:val="24"/>
        </w:rPr>
        <w:t>,</w:t>
      </w:r>
      <w:r w:rsidRPr="002B27B4">
        <w:rPr>
          <w:rFonts w:eastAsia="Times New Roman"/>
          <w:color w:val="201F1E"/>
          <w:szCs w:val="24"/>
        </w:rPr>
        <w:t xml:space="preserve"> στην κατάργηση </w:t>
      </w:r>
      <w:r>
        <w:rPr>
          <w:rFonts w:eastAsia="Times New Roman"/>
          <w:color w:val="201F1E"/>
          <w:szCs w:val="24"/>
        </w:rPr>
        <w:t xml:space="preserve">της </w:t>
      </w:r>
      <w:r w:rsidRPr="002B27B4">
        <w:rPr>
          <w:rFonts w:eastAsia="Times New Roman"/>
          <w:color w:val="201F1E"/>
          <w:szCs w:val="24"/>
        </w:rPr>
        <w:t>εισφοράς αλληλεγγύης για εισοδήματα έως 20.000 ευρώ και δραστική μείωση για το σύνολο των εισοδημάτων</w:t>
      </w:r>
      <w:r>
        <w:rPr>
          <w:rFonts w:eastAsia="Times New Roman"/>
          <w:color w:val="201F1E"/>
          <w:szCs w:val="24"/>
        </w:rPr>
        <w:t xml:space="preserve">, την επιπρόσθετη </w:t>
      </w:r>
      <w:proofErr w:type="spellStart"/>
      <w:r>
        <w:rPr>
          <w:rFonts w:eastAsia="Times New Roman"/>
          <w:color w:val="201F1E"/>
          <w:szCs w:val="24"/>
        </w:rPr>
        <w:t>υπερ</w:t>
      </w:r>
      <w:r w:rsidRPr="002B27B4">
        <w:rPr>
          <w:rFonts w:eastAsia="Times New Roman"/>
          <w:color w:val="201F1E"/>
          <w:szCs w:val="24"/>
        </w:rPr>
        <w:t>έκπτωση</w:t>
      </w:r>
      <w:proofErr w:type="spellEnd"/>
      <w:r w:rsidRPr="002B27B4">
        <w:rPr>
          <w:rFonts w:eastAsia="Times New Roman"/>
          <w:color w:val="201F1E"/>
          <w:szCs w:val="24"/>
        </w:rPr>
        <w:t xml:space="preserve"> στις επενδύσεις</w:t>
      </w:r>
      <w:r>
        <w:rPr>
          <w:rFonts w:eastAsia="Times New Roman"/>
          <w:color w:val="201F1E"/>
          <w:szCs w:val="24"/>
        </w:rPr>
        <w:t>,</w:t>
      </w:r>
      <w:r w:rsidRPr="002B27B4">
        <w:rPr>
          <w:rFonts w:eastAsia="Times New Roman"/>
          <w:color w:val="201F1E"/>
          <w:szCs w:val="24"/>
        </w:rPr>
        <w:t xml:space="preserve"> για να έχουμε περισσ</w:t>
      </w:r>
      <w:r w:rsidRPr="002B27B4">
        <w:rPr>
          <w:rFonts w:eastAsia="Times New Roman"/>
          <w:color w:val="201F1E"/>
          <w:szCs w:val="24"/>
        </w:rPr>
        <w:t>ότερες επενδύσεις</w:t>
      </w:r>
      <w:r>
        <w:rPr>
          <w:rFonts w:eastAsia="Times New Roman"/>
          <w:color w:val="201F1E"/>
          <w:szCs w:val="24"/>
        </w:rPr>
        <w:t>,</w:t>
      </w:r>
      <w:r w:rsidRPr="002B27B4">
        <w:rPr>
          <w:rFonts w:eastAsia="Times New Roman"/>
          <w:color w:val="201F1E"/>
          <w:szCs w:val="24"/>
        </w:rPr>
        <w:t xml:space="preserve"> την επιδότηση ασφαλιστικών εισφορών για πρόσληψη νέων εργαζομένων</w:t>
      </w:r>
      <w:r>
        <w:rPr>
          <w:rFonts w:eastAsia="Times New Roman"/>
          <w:color w:val="201F1E"/>
          <w:szCs w:val="24"/>
        </w:rPr>
        <w:t>,</w:t>
      </w:r>
      <w:r w:rsidRPr="002B27B4">
        <w:rPr>
          <w:rFonts w:eastAsia="Times New Roman"/>
          <w:color w:val="201F1E"/>
          <w:szCs w:val="24"/>
        </w:rPr>
        <w:t xml:space="preserve"> την περαιτέρω μείωση </w:t>
      </w:r>
      <w:r>
        <w:rPr>
          <w:rFonts w:eastAsia="Times New Roman"/>
          <w:color w:val="201F1E"/>
          <w:szCs w:val="24"/>
        </w:rPr>
        <w:t>συντελεστών</w:t>
      </w:r>
      <w:r w:rsidRPr="002B27B4">
        <w:rPr>
          <w:rFonts w:eastAsia="Times New Roman"/>
          <w:color w:val="201F1E"/>
          <w:szCs w:val="24"/>
        </w:rPr>
        <w:t xml:space="preserve"> ΦΠΑ</w:t>
      </w:r>
      <w:r>
        <w:rPr>
          <w:rFonts w:eastAsia="Times New Roman"/>
          <w:color w:val="201F1E"/>
          <w:szCs w:val="24"/>
        </w:rPr>
        <w:t>,</w:t>
      </w:r>
      <w:r w:rsidRPr="002B27B4">
        <w:rPr>
          <w:rFonts w:eastAsia="Times New Roman"/>
          <w:color w:val="201F1E"/>
          <w:szCs w:val="24"/>
        </w:rPr>
        <w:t xml:space="preserve"> τις </w:t>
      </w:r>
      <w:r>
        <w:rPr>
          <w:rFonts w:eastAsia="Times New Roman"/>
          <w:color w:val="201F1E"/>
          <w:szCs w:val="24"/>
        </w:rPr>
        <w:t>φ</w:t>
      </w:r>
      <w:r w:rsidRPr="002B27B4">
        <w:rPr>
          <w:rFonts w:eastAsia="Times New Roman"/>
          <w:color w:val="201F1E"/>
          <w:szCs w:val="24"/>
        </w:rPr>
        <w:t xml:space="preserve">ορολογικές ελαφρύνσεις για τους νησιώτες </w:t>
      </w:r>
      <w:r>
        <w:rPr>
          <w:rFonts w:eastAsia="Times New Roman"/>
          <w:color w:val="201F1E"/>
          <w:szCs w:val="24"/>
        </w:rPr>
        <w:t>μας,</w:t>
      </w:r>
      <w:r w:rsidRPr="002B27B4">
        <w:rPr>
          <w:rFonts w:eastAsia="Times New Roman"/>
          <w:color w:val="201F1E"/>
          <w:szCs w:val="24"/>
        </w:rPr>
        <w:t xml:space="preserve"> την περαιτέρω μείωση του κόστους θέρμανσης για τους κατοίκους των ορεινών περιοχώ</w:t>
      </w:r>
      <w:r w:rsidRPr="002B27B4">
        <w:rPr>
          <w:rFonts w:eastAsia="Times New Roman"/>
          <w:color w:val="201F1E"/>
          <w:szCs w:val="24"/>
        </w:rPr>
        <w:t>ν</w:t>
      </w:r>
      <w:r>
        <w:rPr>
          <w:rFonts w:eastAsia="Times New Roman"/>
          <w:color w:val="201F1E"/>
          <w:szCs w:val="24"/>
        </w:rPr>
        <w:t>,</w:t>
      </w:r>
      <w:r w:rsidRPr="002B27B4">
        <w:rPr>
          <w:rFonts w:eastAsia="Times New Roman"/>
          <w:color w:val="201F1E"/>
          <w:szCs w:val="24"/>
        </w:rPr>
        <w:t xml:space="preserve"> την απαλλαγή τόκων στεγαστικών δανείων πρ</w:t>
      </w:r>
      <w:r>
        <w:rPr>
          <w:rFonts w:eastAsia="Times New Roman"/>
          <w:color w:val="201F1E"/>
          <w:szCs w:val="24"/>
        </w:rPr>
        <w:t>ώτης κατοικίας από το φορολογητέο εισόδημα, τη μείωση του φόρου σ</w:t>
      </w:r>
      <w:r w:rsidRPr="002B27B4">
        <w:rPr>
          <w:rFonts w:eastAsia="Times New Roman"/>
          <w:color w:val="201F1E"/>
          <w:szCs w:val="24"/>
        </w:rPr>
        <w:t xml:space="preserve">υνεταιρισμών και </w:t>
      </w:r>
      <w:r>
        <w:rPr>
          <w:rFonts w:eastAsia="Times New Roman"/>
          <w:color w:val="201F1E"/>
          <w:szCs w:val="24"/>
        </w:rPr>
        <w:t xml:space="preserve">συνεταιρισμένων αγροτών. </w:t>
      </w:r>
    </w:p>
    <w:p w14:paraId="219DA430" w14:textId="77777777" w:rsidR="00656A4F" w:rsidRDefault="000C25FA">
      <w:pPr>
        <w:spacing w:line="600" w:lineRule="auto"/>
        <w:ind w:firstLine="720"/>
        <w:jc w:val="both"/>
        <w:rPr>
          <w:rFonts w:eastAsia="Times New Roman"/>
          <w:color w:val="201F1E"/>
          <w:szCs w:val="24"/>
        </w:rPr>
      </w:pPr>
      <w:r>
        <w:rPr>
          <w:rFonts w:eastAsia="Times New Roman"/>
          <w:color w:val="201F1E"/>
          <w:szCs w:val="24"/>
        </w:rPr>
        <w:t xml:space="preserve">Όλα αυτά τα μέτρα, κυρίες και κύριοι Βουλευτές, είναι μέτρα δίκαια, είναι μέτρα αναγκαία. Είναι </w:t>
      </w:r>
      <w:r w:rsidRPr="002B27B4">
        <w:rPr>
          <w:rFonts w:eastAsia="Times New Roman"/>
          <w:color w:val="201F1E"/>
          <w:szCs w:val="24"/>
        </w:rPr>
        <w:t>μέτρα πο</w:t>
      </w:r>
      <w:r w:rsidRPr="002B27B4">
        <w:rPr>
          <w:rFonts w:eastAsia="Times New Roman"/>
          <w:color w:val="201F1E"/>
          <w:szCs w:val="24"/>
        </w:rPr>
        <w:t>υ γίνονται πράξεις</w:t>
      </w:r>
      <w:r>
        <w:rPr>
          <w:rFonts w:eastAsia="Times New Roman"/>
          <w:color w:val="201F1E"/>
          <w:szCs w:val="24"/>
        </w:rPr>
        <w:t>.</w:t>
      </w:r>
      <w:r w:rsidRPr="002B27B4">
        <w:rPr>
          <w:rFonts w:eastAsia="Times New Roman"/>
          <w:color w:val="201F1E"/>
          <w:szCs w:val="24"/>
        </w:rPr>
        <w:t xml:space="preserve"> </w:t>
      </w:r>
      <w:r>
        <w:rPr>
          <w:rFonts w:eastAsia="Times New Roman"/>
          <w:color w:val="201F1E"/>
          <w:szCs w:val="24"/>
        </w:rPr>
        <w:t>Ε</w:t>
      </w:r>
      <w:r w:rsidRPr="002B27B4">
        <w:rPr>
          <w:rFonts w:eastAsia="Times New Roman"/>
          <w:color w:val="201F1E"/>
          <w:szCs w:val="24"/>
        </w:rPr>
        <w:t>παναλαμβάνω</w:t>
      </w:r>
      <w:r>
        <w:rPr>
          <w:rFonts w:eastAsia="Times New Roman"/>
          <w:color w:val="201F1E"/>
          <w:szCs w:val="24"/>
        </w:rPr>
        <w:t>,</w:t>
      </w:r>
      <w:r w:rsidRPr="002B27B4">
        <w:rPr>
          <w:rFonts w:eastAsia="Times New Roman"/>
          <w:color w:val="201F1E"/>
          <w:szCs w:val="24"/>
        </w:rPr>
        <w:t xml:space="preserve"> είναι μέτρα στήριξης μόνιμου χαρακτήρα για τους πολλούς και </w:t>
      </w:r>
      <w:r>
        <w:rPr>
          <w:rFonts w:eastAsia="Times New Roman"/>
          <w:color w:val="201F1E"/>
          <w:szCs w:val="24"/>
        </w:rPr>
        <w:t>για μι</w:t>
      </w:r>
      <w:r w:rsidRPr="002B27B4">
        <w:rPr>
          <w:rFonts w:eastAsia="Times New Roman"/>
          <w:color w:val="201F1E"/>
          <w:szCs w:val="24"/>
        </w:rPr>
        <w:t xml:space="preserve">α Ελλάδα </w:t>
      </w:r>
      <w:r w:rsidRPr="002B27B4">
        <w:rPr>
          <w:rFonts w:eastAsia="Times New Roman"/>
          <w:color w:val="201F1E"/>
          <w:szCs w:val="24"/>
        </w:rPr>
        <w:lastRenderedPageBreak/>
        <w:t>που</w:t>
      </w:r>
      <w:r>
        <w:rPr>
          <w:rFonts w:eastAsia="Times New Roman"/>
          <w:color w:val="201F1E"/>
          <w:szCs w:val="24"/>
        </w:rPr>
        <w:t>,</w:t>
      </w:r>
      <w:r w:rsidRPr="002B27B4">
        <w:rPr>
          <w:rFonts w:eastAsia="Times New Roman"/>
          <w:color w:val="201F1E"/>
          <w:szCs w:val="24"/>
        </w:rPr>
        <w:t xml:space="preserve"> </w:t>
      </w:r>
      <w:r>
        <w:rPr>
          <w:rFonts w:eastAsia="Times New Roman"/>
          <w:color w:val="201F1E"/>
          <w:szCs w:val="24"/>
        </w:rPr>
        <w:t>μ</w:t>
      </w:r>
      <w:r w:rsidRPr="002B27B4">
        <w:rPr>
          <w:rFonts w:eastAsia="Times New Roman"/>
          <w:color w:val="201F1E"/>
          <w:szCs w:val="24"/>
        </w:rPr>
        <w:t>ετά από τόσα πολλά χρόνια</w:t>
      </w:r>
      <w:r>
        <w:rPr>
          <w:rFonts w:eastAsia="Times New Roman"/>
          <w:color w:val="201F1E"/>
          <w:szCs w:val="24"/>
        </w:rPr>
        <w:t>,</w:t>
      </w:r>
      <w:r w:rsidRPr="002B27B4">
        <w:rPr>
          <w:rFonts w:eastAsia="Times New Roman"/>
          <w:color w:val="201F1E"/>
          <w:szCs w:val="24"/>
        </w:rPr>
        <w:t xml:space="preserve"> αλλάζει εποχή και αφήνει</w:t>
      </w:r>
      <w:r>
        <w:rPr>
          <w:rFonts w:eastAsia="Times New Roman"/>
          <w:color w:val="201F1E"/>
          <w:szCs w:val="24"/>
        </w:rPr>
        <w:t>,</w:t>
      </w:r>
      <w:r w:rsidRPr="002B27B4">
        <w:rPr>
          <w:rFonts w:eastAsia="Times New Roman"/>
          <w:color w:val="201F1E"/>
          <w:szCs w:val="24"/>
        </w:rPr>
        <w:t xml:space="preserve"> πιστεύουμε</w:t>
      </w:r>
      <w:r>
        <w:rPr>
          <w:rFonts w:eastAsia="Times New Roman"/>
          <w:color w:val="201F1E"/>
          <w:szCs w:val="24"/>
        </w:rPr>
        <w:t>,</w:t>
      </w:r>
      <w:r w:rsidRPr="002B27B4">
        <w:rPr>
          <w:rFonts w:eastAsia="Times New Roman"/>
          <w:color w:val="201F1E"/>
          <w:szCs w:val="24"/>
        </w:rPr>
        <w:t xml:space="preserve"> οριστικά πίσω της τις μαύρες μέρες της κρίσης και της λιτότητας</w:t>
      </w:r>
      <w:r>
        <w:rPr>
          <w:rFonts w:eastAsia="Times New Roman"/>
          <w:color w:val="201F1E"/>
          <w:szCs w:val="24"/>
        </w:rPr>
        <w:t>.</w:t>
      </w:r>
      <w:r w:rsidRPr="002B27B4">
        <w:rPr>
          <w:rFonts w:eastAsia="Times New Roman"/>
          <w:color w:val="201F1E"/>
          <w:szCs w:val="24"/>
        </w:rPr>
        <w:t xml:space="preserve"> </w:t>
      </w:r>
    </w:p>
    <w:p w14:paraId="219DA431" w14:textId="77777777" w:rsidR="00656A4F" w:rsidRDefault="000C25FA">
      <w:pPr>
        <w:spacing w:line="600" w:lineRule="auto"/>
        <w:ind w:firstLine="720"/>
        <w:jc w:val="both"/>
        <w:rPr>
          <w:rFonts w:eastAsia="Times New Roman"/>
          <w:color w:val="201F1E"/>
          <w:szCs w:val="24"/>
        </w:rPr>
      </w:pPr>
      <w:r w:rsidRPr="002B27B4">
        <w:rPr>
          <w:rFonts w:eastAsia="Times New Roman"/>
          <w:color w:val="201F1E"/>
          <w:szCs w:val="24"/>
        </w:rPr>
        <w:t>Θέλω</w:t>
      </w:r>
      <w:r>
        <w:rPr>
          <w:rFonts w:eastAsia="Times New Roman"/>
          <w:color w:val="201F1E"/>
          <w:szCs w:val="24"/>
        </w:rPr>
        <w:t>,</w:t>
      </w:r>
      <w:r w:rsidRPr="002B27B4">
        <w:rPr>
          <w:rFonts w:eastAsia="Times New Roman"/>
          <w:color w:val="201F1E"/>
          <w:szCs w:val="24"/>
        </w:rPr>
        <w:t xml:space="preserve"> λοιπ</w:t>
      </w:r>
      <w:r w:rsidRPr="002B27B4">
        <w:rPr>
          <w:rFonts w:eastAsia="Times New Roman"/>
          <w:color w:val="201F1E"/>
          <w:szCs w:val="24"/>
        </w:rPr>
        <w:t>όν</w:t>
      </w:r>
      <w:r>
        <w:rPr>
          <w:rFonts w:eastAsia="Times New Roman"/>
          <w:color w:val="201F1E"/>
          <w:szCs w:val="24"/>
        </w:rPr>
        <w:t xml:space="preserve">, να πω, κυρίες και κύριοι Βουλευτές, ότι χαίρομαι ιδιαίτερα </w:t>
      </w:r>
      <w:r w:rsidRPr="002B27B4">
        <w:rPr>
          <w:rFonts w:eastAsia="Times New Roman"/>
          <w:color w:val="201F1E"/>
          <w:szCs w:val="24"/>
        </w:rPr>
        <w:t>που</w:t>
      </w:r>
      <w:r>
        <w:rPr>
          <w:rFonts w:eastAsia="Times New Roman"/>
          <w:color w:val="201F1E"/>
          <w:szCs w:val="24"/>
        </w:rPr>
        <w:t>,</w:t>
      </w:r>
      <w:r w:rsidRPr="002B27B4">
        <w:rPr>
          <w:rFonts w:eastAsia="Times New Roman"/>
          <w:color w:val="201F1E"/>
          <w:szCs w:val="24"/>
        </w:rPr>
        <w:t xml:space="preserve"> παρά τις αντιφάσεις</w:t>
      </w:r>
      <w:r>
        <w:rPr>
          <w:rFonts w:eastAsia="Times New Roman"/>
          <w:color w:val="201F1E"/>
          <w:szCs w:val="24"/>
        </w:rPr>
        <w:t>, και η</w:t>
      </w:r>
      <w:r w:rsidRPr="002B27B4">
        <w:rPr>
          <w:rFonts w:eastAsia="Times New Roman"/>
          <w:color w:val="201F1E"/>
          <w:szCs w:val="24"/>
        </w:rPr>
        <w:t xml:space="preserve"> Αντιπολίτευση ψηφίζει ένα προς ένα </w:t>
      </w:r>
      <w:r>
        <w:rPr>
          <w:rFonts w:eastAsia="Times New Roman"/>
          <w:color w:val="201F1E"/>
          <w:szCs w:val="24"/>
        </w:rPr>
        <w:t xml:space="preserve">αυτά </w:t>
      </w:r>
      <w:r w:rsidRPr="002B27B4">
        <w:rPr>
          <w:rFonts w:eastAsia="Times New Roman"/>
          <w:color w:val="201F1E"/>
          <w:szCs w:val="24"/>
        </w:rPr>
        <w:t xml:space="preserve">τα μέτρα </w:t>
      </w:r>
      <w:r>
        <w:rPr>
          <w:rFonts w:eastAsia="Times New Roman"/>
          <w:color w:val="201F1E"/>
          <w:szCs w:val="24"/>
        </w:rPr>
        <w:t>πίνοντας πικρό</w:t>
      </w:r>
      <w:r w:rsidRPr="002B27B4">
        <w:rPr>
          <w:rFonts w:eastAsia="Times New Roman"/>
          <w:color w:val="201F1E"/>
          <w:szCs w:val="24"/>
        </w:rPr>
        <w:t xml:space="preserve"> ποτήρι</w:t>
      </w:r>
      <w:r>
        <w:rPr>
          <w:rFonts w:eastAsia="Times New Roman"/>
          <w:color w:val="201F1E"/>
          <w:szCs w:val="24"/>
        </w:rPr>
        <w:t>.</w:t>
      </w:r>
      <w:r w:rsidRPr="002B27B4">
        <w:rPr>
          <w:rFonts w:eastAsia="Times New Roman"/>
          <w:color w:val="201F1E"/>
          <w:szCs w:val="24"/>
        </w:rPr>
        <w:t xml:space="preserve"> </w:t>
      </w:r>
    </w:p>
    <w:p w14:paraId="219DA432" w14:textId="77777777" w:rsidR="00656A4F" w:rsidRDefault="000C25FA">
      <w:pPr>
        <w:spacing w:line="600" w:lineRule="auto"/>
        <w:ind w:firstLine="720"/>
        <w:jc w:val="both"/>
        <w:rPr>
          <w:rFonts w:eastAsia="Times New Roman"/>
          <w:color w:val="201F1E"/>
          <w:szCs w:val="24"/>
        </w:rPr>
      </w:pPr>
      <w:r w:rsidRPr="002B27B4">
        <w:rPr>
          <w:rFonts w:eastAsia="Times New Roman"/>
          <w:color w:val="201F1E"/>
          <w:szCs w:val="24"/>
        </w:rPr>
        <w:t>Σας εύχομαι</w:t>
      </w:r>
      <w:r>
        <w:rPr>
          <w:rFonts w:eastAsia="Times New Roman"/>
          <w:color w:val="201F1E"/>
          <w:szCs w:val="24"/>
        </w:rPr>
        <w:t>, κυρίες και κύριοι συνάδελφοι, και την επόμενη τετραετία ν</w:t>
      </w:r>
      <w:r w:rsidRPr="002B27B4">
        <w:rPr>
          <w:rFonts w:eastAsia="Times New Roman"/>
          <w:color w:val="201F1E"/>
          <w:szCs w:val="24"/>
        </w:rPr>
        <w:t xml:space="preserve">α είσαστε </w:t>
      </w:r>
      <w:r>
        <w:rPr>
          <w:rFonts w:eastAsia="Times New Roman"/>
          <w:color w:val="201F1E"/>
          <w:szCs w:val="24"/>
        </w:rPr>
        <w:t xml:space="preserve">σ’ αυτά </w:t>
      </w:r>
      <w:r>
        <w:rPr>
          <w:rFonts w:eastAsia="Times New Roman"/>
          <w:color w:val="201F1E"/>
          <w:szCs w:val="24"/>
        </w:rPr>
        <w:t>τα έδρανα, ώστε, παρά τις διαφωνίες σας, να ψηφίζετε μέτρα ελάφρυνσης των πολλών που θα φέρνει η Κυβέρνηση του ΣΥΡΙΖΑ.</w:t>
      </w:r>
    </w:p>
    <w:p w14:paraId="219DA433" w14:textId="77777777" w:rsidR="00656A4F" w:rsidRDefault="000C25FA">
      <w:pPr>
        <w:spacing w:line="600" w:lineRule="auto"/>
        <w:ind w:left="1440" w:firstLine="720"/>
        <w:jc w:val="both"/>
        <w:rPr>
          <w:rFonts w:eastAsia="Times New Roman"/>
          <w:color w:val="201F1E"/>
          <w:szCs w:val="24"/>
        </w:rPr>
      </w:pPr>
      <w:r>
        <w:rPr>
          <w:rFonts w:eastAsia="Times New Roman"/>
          <w:color w:val="201F1E"/>
          <w:szCs w:val="24"/>
        </w:rPr>
        <w:t>(Χειροκροτήματα από την πτέρυγα του ΣΥΡΙΖΑ)</w:t>
      </w:r>
    </w:p>
    <w:p w14:paraId="219DA434" w14:textId="77777777" w:rsidR="00656A4F" w:rsidRDefault="000C25FA">
      <w:pPr>
        <w:spacing w:line="600" w:lineRule="auto"/>
        <w:ind w:firstLine="720"/>
        <w:jc w:val="both"/>
        <w:rPr>
          <w:rFonts w:eastAsia="Times New Roman"/>
          <w:color w:val="201F1E"/>
          <w:szCs w:val="24"/>
        </w:rPr>
      </w:pPr>
      <w:r w:rsidRPr="008E4A1F">
        <w:rPr>
          <w:rFonts w:eastAsia="Times New Roman"/>
          <w:b/>
          <w:color w:val="201F1E"/>
          <w:szCs w:val="24"/>
        </w:rPr>
        <w:t xml:space="preserve">ΠΡΟΕΔΡΟΣ (Νικόλαος </w:t>
      </w:r>
      <w:proofErr w:type="spellStart"/>
      <w:r w:rsidRPr="008E4A1F">
        <w:rPr>
          <w:rFonts w:eastAsia="Times New Roman"/>
          <w:b/>
          <w:color w:val="201F1E"/>
          <w:szCs w:val="24"/>
        </w:rPr>
        <w:t>Βούτσης</w:t>
      </w:r>
      <w:proofErr w:type="spellEnd"/>
      <w:r w:rsidRPr="008E4A1F">
        <w:rPr>
          <w:rFonts w:eastAsia="Times New Roman"/>
          <w:b/>
          <w:color w:val="201F1E"/>
          <w:szCs w:val="24"/>
        </w:rPr>
        <w:t>):</w:t>
      </w:r>
      <w:r>
        <w:rPr>
          <w:rFonts w:eastAsia="Times New Roman"/>
          <w:color w:val="201F1E"/>
          <w:szCs w:val="24"/>
        </w:rPr>
        <w:t xml:space="preserve"> Πριν κλείσει τη συνεδρίαση ο κ. </w:t>
      </w:r>
      <w:proofErr w:type="spellStart"/>
      <w:r>
        <w:rPr>
          <w:rFonts w:eastAsia="Times New Roman"/>
          <w:color w:val="201F1E"/>
          <w:szCs w:val="24"/>
        </w:rPr>
        <w:t>Τσακαλώτος</w:t>
      </w:r>
      <w:proofErr w:type="spellEnd"/>
      <w:r>
        <w:rPr>
          <w:rFonts w:eastAsia="Times New Roman"/>
          <w:color w:val="201F1E"/>
          <w:szCs w:val="24"/>
        </w:rPr>
        <w:t xml:space="preserve">, ζήτησε τον λόγο για πέντε λεπτά ο Κοινοβουλευτικός Εκπρόσωπος της Νέας Δημοκρατίας κ. </w:t>
      </w:r>
      <w:proofErr w:type="spellStart"/>
      <w:r>
        <w:rPr>
          <w:rFonts w:eastAsia="Times New Roman"/>
          <w:color w:val="201F1E"/>
          <w:szCs w:val="24"/>
        </w:rPr>
        <w:t>Δένδιας</w:t>
      </w:r>
      <w:proofErr w:type="spellEnd"/>
      <w:r>
        <w:rPr>
          <w:rFonts w:eastAsia="Times New Roman"/>
          <w:color w:val="201F1E"/>
          <w:szCs w:val="24"/>
        </w:rPr>
        <w:t xml:space="preserve">. </w:t>
      </w:r>
    </w:p>
    <w:p w14:paraId="219DA435" w14:textId="77777777" w:rsidR="00656A4F" w:rsidRDefault="000C25FA">
      <w:pPr>
        <w:spacing w:line="600" w:lineRule="auto"/>
        <w:ind w:firstLine="720"/>
        <w:jc w:val="both"/>
        <w:rPr>
          <w:rFonts w:eastAsia="Times New Roman"/>
          <w:color w:val="201F1E"/>
          <w:szCs w:val="24"/>
        </w:rPr>
      </w:pPr>
      <w:r w:rsidRPr="001603EF">
        <w:rPr>
          <w:rFonts w:eastAsia="Times New Roman"/>
          <w:b/>
          <w:color w:val="201F1E"/>
          <w:szCs w:val="24"/>
        </w:rPr>
        <w:t>ΒΑΣΙΛΕΙΟΣ ΚΕΓΚΕΡΟΓΛΟΥ:</w:t>
      </w:r>
      <w:r>
        <w:rPr>
          <w:rFonts w:eastAsia="Times New Roman"/>
          <w:b/>
          <w:color w:val="201F1E"/>
          <w:szCs w:val="24"/>
        </w:rPr>
        <w:t xml:space="preserve"> </w:t>
      </w:r>
      <w:r>
        <w:rPr>
          <w:rFonts w:eastAsia="Times New Roman"/>
          <w:color w:val="201F1E"/>
          <w:szCs w:val="24"/>
        </w:rPr>
        <w:t xml:space="preserve">Κύριε Πρόεδρε, ως Κοινοβουλευτικός Εκπρόσωπος θα ήθελα κι εγώ τον λόγο. </w:t>
      </w:r>
    </w:p>
    <w:p w14:paraId="219DA436" w14:textId="77777777" w:rsidR="00656A4F" w:rsidRDefault="000C25FA">
      <w:pPr>
        <w:spacing w:line="600" w:lineRule="auto"/>
        <w:ind w:firstLine="720"/>
        <w:jc w:val="both"/>
        <w:rPr>
          <w:rFonts w:eastAsia="Times New Roman"/>
          <w:color w:val="201F1E"/>
          <w:szCs w:val="24"/>
        </w:rPr>
      </w:pPr>
      <w:r w:rsidRPr="001603EF">
        <w:rPr>
          <w:rFonts w:eastAsia="Times New Roman"/>
          <w:b/>
          <w:color w:val="201F1E"/>
          <w:szCs w:val="24"/>
        </w:rPr>
        <w:lastRenderedPageBreak/>
        <w:t xml:space="preserve">ΓΙΑΝΝΗΣ ΚΟΥΤΣΟΥΚΟΣ: </w:t>
      </w:r>
      <w:r>
        <w:rPr>
          <w:rFonts w:eastAsia="Times New Roman"/>
          <w:color w:val="201F1E"/>
          <w:szCs w:val="24"/>
        </w:rPr>
        <w:t>Κύριε Πρόεδρε!</w:t>
      </w:r>
    </w:p>
    <w:p w14:paraId="219DA437" w14:textId="77777777" w:rsidR="00656A4F" w:rsidRDefault="000C25FA">
      <w:pPr>
        <w:spacing w:line="600" w:lineRule="auto"/>
        <w:ind w:firstLine="720"/>
        <w:jc w:val="both"/>
        <w:rPr>
          <w:rFonts w:eastAsia="Times New Roman"/>
          <w:color w:val="201F1E"/>
          <w:szCs w:val="24"/>
        </w:rPr>
      </w:pPr>
      <w:r w:rsidRPr="001603EF">
        <w:rPr>
          <w:rFonts w:eastAsia="Times New Roman"/>
          <w:b/>
          <w:color w:val="201F1E"/>
          <w:szCs w:val="24"/>
        </w:rPr>
        <w:t xml:space="preserve">ΠΡΟΕΔΡΟΣ (Νικόλαος </w:t>
      </w:r>
      <w:proofErr w:type="spellStart"/>
      <w:r w:rsidRPr="001603EF">
        <w:rPr>
          <w:rFonts w:eastAsia="Times New Roman"/>
          <w:b/>
          <w:color w:val="201F1E"/>
          <w:szCs w:val="24"/>
        </w:rPr>
        <w:t>Βούτσης</w:t>
      </w:r>
      <w:proofErr w:type="spellEnd"/>
      <w:r w:rsidRPr="001603EF">
        <w:rPr>
          <w:rFonts w:eastAsia="Times New Roman"/>
          <w:b/>
          <w:color w:val="201F1E"/>
          <w:szCs w:val="24"/>
        </w:rPr>
        <w:t>)</w:t>
      </w:r>
      <w:r w:rsidRPr="001603EF">
        <w:rPr>
          <w:rFonts w:eastAsia="Times New Roman"/>
          <w:b/>
          <w:color w:val="201F1E"/>
          <w:szCs w:val="24"/>
        </w:rPr>
        <w:t xml:space="preserve">: </w:t>
      </w:r>
      <w:r>
        <w:rPr>
          <w:rFonts w:eastAsia="Times New Roman"/>
          <w:color w:val="201F1E"/>
          <w:szCs w:val="24"/>
        </w:rPr>
        <w:t xml:space="preserve">Κύριε Κουτσούκο, εσείς τι θέλετε; </w:t>
      </w:r>
    </w:p>
    <w:p w14:paraId="219DA438" w14:textId="77777777" w:rsidR="00656A4F" w:rsidRDefault="000C25FA">
      <w:pPr>
        <w:spacing w:line="600" w:lineRule="auto"/>
        <w:ind w:firstLine="720"/>
        <w:jc w:val="both"/>
        <w:rPr>
          <w:rFonts w:eastAsia="Times New Roman"/>
          <w:color w:val="201F1E"/>
          <w:szCs w:val="24"/>
        </w:rPr>
      </w:pPr>
      <w:r w:rsidRPr="001603EF">
        <w:rPr>
          <w:rFonts w:eastAsia="Times New Roman"/>
          <w:b/>
          <w:color w:val="201F1E"/>
          <w:szCs w:val="24"/>
        </w:rPr>
        <w:t xml:space="preserve">ΓΙΑΝΝΗΣ ΚΟΥΤΣΟΥΚΟΣ: </w:t>
      </w:r>
      <w:r>
        <w:rPr>
          <w:rFonts w:eastAsia="Times New Roman"/>
          <w:color w:val="201F1E"/>
          <w:szCs w:val="24"/>
        </w:rPr>
        <w:t xml:space="preserve">Με </w:t>
      </w:r>
      <w:proofErr w:type="spellStart"/>
      <w:r>
        <w:rPr>
          <w:rFonts w:eastAsia="Times New Roman"/>
          <w:color w:val="201F1E"/>
          <w:szCs w:val="24"/>
        </w:rPr>
        <w:t>συγχωρείτε</w:t>
      </w:r>
      <w:proofErr w:type="spellEnd"/>
      <w:r>
        <w:rPr>
          <w:rFonts w:eastAsia="Times New Roman"/>
          <w:color w:val="201F1E"/>
          <w:szCs w:val="24"/>
        </w:rPr>
        <w:t xml:space="preserve">, κύριε </w:t>
      </w:r>
      <w:proofErr w:type="spellStart"/>
      <w:r>
        <w:rPr>
          <w:rFonts w:eastAsia="Times New Roman"/>
          <w:color w:val="201F1E"/>
          <w:szCs w:val="24"/>
        </w:rPr>
        <w:t>Δένδια</w:t>
      </w:r>
      <w:proofErr w:type="spellEnd"/>
      <w:r>
        <w:rPr>
          <w:rFonts w:eastAsia="Times New Roman"/>
          <w:color w:val="201F1E"/>
          <w:szCs w:val="24"/>
        </w:rPr>
        <w:t>.</w:t>
      </w:r>
    </w:p>
    <w:p w14:paraId="219DA439" w14:textId="77777777" w:rsidR="00656A4F" w:rsidRDefault="000C25FA">
      <w:pPr>
        <w:spacing w:line="600" w:lineRule="auto"/>
        <w:ind w:firstLine="720"/>
        <w:jc w:val="both"/>
        <w:rPr>
          <w:rFonts w:eastAsia="Times New Roman"/>
          <w:color w:val="201F1E"/>
          <w:szCs w:val="24"/>
        </w:rPr>
      </w:pPr>
      <w:r>
        <w:rPr>
          <w:rFonts w:eastAsia="Times New Roman"/>
          <w:color w:val="201F1E"/>
          <w:szCs w:val="24"/>
        </w:rPr>
        <w:t xml:space="preserve">Κύριε Πρόεδρε, πριν ανέβετε στο Βήμα, είχαμε συμφωνήσει με τον κ. Κακλαμάνη ότι θα δευτερολογήσουν οι εισηγητές των κομμάτων. Παραχωρήσαμε ευγενώς στον κ. </w:t>
      </w:r>
      <w:proofErr w:type="spellStart"/>
      <w:r>
        <w:rPr>
          <w:rFonts w:eastAsia="Times New Roman"/>
          <w:color w:val="201F1E"/>
          <w:szCs w:val="24"/>
        </w:rPr>
        <w:t>Βρούτση</w:t>
      </w:r>
      <w:proofErr w:type="spellEnd"/>
      <w:r>
        <w:rPr>
          <w:rFonts w:eastAsia="Times New Roman"/>
          <w:color w:val="201F1E"/>
          <w:szCs w:val="24"/>
        </w:rPr>
        <w:t xml:space="preserve"> το δικα</w:t>
      </w:r>
      <w:r>
        <w:rPr>
          <w:rFonts w:eastAsia="Times New Roman"/>
          <w:color w:val="201F1E"/>
          <w:szCs w:val="24"/>
        </w:rPr>
        <w:t>ίωμα γιατί είχε μια υποχρέωση. Έχει δευτερολογήσει ο ένας εισηγητής και παραμένουν οι υπόλοιποι. Η συνεδρίαση, σύμφωνα με τον Κανονισμό, κλείνει με τις δευτερολογίες των εισηγητών, καθώς γνωρίζετε.</w:t>
      </w:r>
    </w:p>
    <w:p w14:paraId="219DA43A" w14:textId="77777777" w:rsidR="00656A4F" w:rsidRDefault="000C25FA">
      <w:pPr>
        <w:spacing w:line="600" w:lineRule="auto"/>
        <w:ind w:firstLine="720"/>
        <w:jc w:val="both"/>
        <w:rPr>
          <w:rFonts w:eastAsia="Times New Roman"/>
          <w:color w:val="201F1E"/>
          <w:szCs w:val="24"/>
        </w:rPr>
      </w:pPr>
      <w:r w:rsidRPr="001603EF">
        <w:rPr>
          <w:rFonts w:eastAsia="Times New Roman"/>
          <w:b/>
          <w:color w:val="201F1E"/>
          <w:szCs w:val="24"/>
        </w:rPr>
        <w:t xml:space="preserve">ΠΡΟΕΔΡΟΣ (Νικόλαος </w:t>
      </w:r>
      <w:proofErr w:type="spellStart"/>
      <w:r w:rsidRPr="001603EF">
        <w:rPr>
          <w:rFonts w:eastAsia="Times New Roman"/>
          <w:b/>
          <w:color w:val="201F1E"/>
          <w:szCs w:val="24"/>
        </w:rPr>
        <w:t>Βούτσης</w:t>
      </w:r>
      <w:proofErr w:type="spellEnd"/>
      <w:r w:rsidRPr="001603EF">
        <w:rPr>
          <w:rFonts w:eastAsia="Times New Roman"/>
          <w:b/>
          <w:color w:val="201F1E"/>
          <w:szCs w:val="24"/>
        </w:rPr>
        <w:t xml:space="preserve">): </w:t>
      </w:r>
      <w:r>
        <w:rPr>
          <w:rFonts w:eastAsia="Times New Roman"/>
          <w:color w:val="201F1E"/>
          <w:szCs w:val="24"/>
        </w:rPr>
        <w:t>Ποιος εισηγητής θέλει τον λόγ</w:t>
      </w:r>
      <w:r>
        <w:rPr>
          <w:rFonts w:eastAsia="Times New Roman"/>
          <w:color w:val="201F1E"/>
          <w:szCs w:val="24"/>
        </w:rPr>
        <w:t xml:space="preserve">ο για δυο λεπτά; </w:t>
      </w:r>
    </w:p>
    <w:p w14:paraId="219DA43B" w14:textId="77777777" w:rsidR="00656A4F" w:rsidRDefault="000C25FA">
      <w:pPr>
        <w:spacing w:line="600" w:lineRule="auto"/>
        <w:ind w:firstLine="720"/>
        <w:jc w:val="both"/>
        <w:rPr>
          <w:rFonts w:eastAsia="Times New Roman"/>
          <w:color w:val="201F1E"/>
          <w:szCs w:val="24"/>
        </w:rPr>
      </w:pPr>
      <w:r w:rsidRPr="001603EF">
        <w:rPr>
          <w:rFonts w:eastAsia="Times New Roman"/>
          <w:b/>
          <w:color w:val="201F1E"/>
          <w:szCs w:val="24"/>
        </w:rPr>
        <w:t>ΧΡΗΣΤΟΣ ΚΑΤΣΩΤΗΣ:</w:t>
      </w:r>
      <w:r>
        <w:rPr>
          <w:rFonts w:eastAsia="Times New Roman"/>
          <w:color w:val="201F1E"/>
          <w:szCs w:val="24"/>
        </w:rPr>
        <w:t xml:space="preserve"> Όχι για δυο λεπτά. </w:t>
      </w:r>
    </w:p>
    <w:p w14:paraId="219DA43C" w14:textId="77777777" w:rsidR="00656A4F" w:rsidRDefault="000C25FA">
      <w:pPr>
        <w:spacing w:line="600" w:lineRule="auto"/>
        <w:ind w:firstLine="720"/>
        <w:jc w:val="both"/>
        <w:rPr>
          <w:rFonts w:eastAsia="Times New Roman"/>
          <w:color w:val="201F1E"/>
          <w:szCs w:val="24"/>
        </w:rPr>
      </w:pPr>
      <w:r w:rsidRPr="008E4A1F">
        <w:rPr>
          <w:rFonts w:eastAsia="Times New Roman"/>
          <w:b/>
          <w:color w:val="201F1E"/>
          <w:szCs w:val="24"/>
        </w:rPr>
        <w:t xml:space="preserve">ΠΡΟΕΔΡΟΣ (Νικόλαος </w:t>
      </w:r>
      <w:proofErr w:type="spellStart"/>
      <w:r w:rsidRPr="008E4A1F">
        <w:rPr>
          <w:rFonts w:eastAsia="Times New Roman"/>
          <w:b/>
          <w:color w:val="201F1E"/>
          <w:szCs w:val="24"/>
        </w:rPr>
        <w:t>Βούτσης</w:t>
      </w:r>
      <w:proofErr w:type="spellEnd"/>
      <w:r w:rsidRPr="008E4A1F">
        <w:rPr>
          <w:rFonts w:eastAsia="Times New Roman"/>
          <w:b/>
          <w:color w:val="201F1E"/>
          <w:szCs w:val="24"/>
        </w:rPr>
        <w:t xml:space="preserve">): </w:t>
      </w:r>
      <w:r>
        <w:rPr>
          <w:rFonts w:eastAsia="Times New Roman"/>
          <w:color w:val="201F1E"/>
          <w:szCs w:val="24"/>
        </w:rPr>
        <w:t>Για τρία λεπτά.</w:t>
      </w:r>
    </w:p>
    <w:p w14:paraId="219DA43D" w14:textId="77777777" w:rsidR="00656A4F" w:rsidRDefault="000C25FA">
      <w:pPr>
        <w:spacing w:line="600" w:lineRule="auto"/>
        <w:ind w:firstLine="720"/>
        <w:jc w:val="both"/>
        <w:rPr>
          <w:rFonts w:eastAsia="Times New Roman"/>
          <w:color w:val="201F1E"/>
          <w:szCs w:val="24"/>
        </w:rPr>
      </w:pPr>
      <w:r w:rsidRPr="001603EF">
        <w:rPr>
          <w:rFonts w:eastAsia="Times New Roman"/>
          <w:b/>
          <w:color w:val="201F1E"/>
          <w:szCs w:val="24"/>
        </w:rPr>
        <w:lastRenderedPageBreak/>
        <w:t xml:space="preserve">ΓΙΑΝΝΗΣ ΚΟΥΤΣΟΥΚΟΣ: </w:t>
      </w:r>
      <w:r>
        <w:rPr>
          <w:rFonts w:eastAsia="Times New Roman"/>
          <w:color w:val="201F1E"/>
          <w:szCs w:val="24"/>
        </w:rPr>
        <w:t xml:space="preserve">Ο υποφαινόμενος. Για πέντε λεπτά. </w:t>
      </w:r>
    </w:p>
    <w:p w14:paraId="219DA43E" w14:textId="77777777" w:rsidR="00656A4F" w:rsidRDefault="000C25FA">
      <w:pPr>
        <w:spacing w:line="600" w:lineRule="auto"/>
        <w:ind w:firstLine="720"/>
        <w:jc w:val="both"/>
        <w:rPr>
          <w:rFonts w:eastAsia="Times New Roman"/>
          <w:color w:val="201F1E"/>
          <w:szCs w:val="24"/>
        </w:rPr>
      </w:pPr>
      <w:r w:rsidRPr="001603EF">
        <w:rPr>
          <w:rFonts w:eastAsia="Times New Roman"/>
          <w:b/>
          <w:color w:val="201F1E"/>
          <w:szCs w:val="24"/>
        </w:rPr>
        <w:t xml:space="preserve">ΠΡΟΕΔΡΟΣ (Νικόλαος </w:t>
      </w:r>
      <w:proofErr w:type="spellStart"/>
      <w:r w:rsidRPr="001603EF">
        <w:rPr>
          <w:rFonts w:eastAsia="Times New Roman"/>
          <w:b/>
          <w:color w:val="201F1E"/>
          <w:szCs w:val="24"/>
        </w:rPr>
        <w:t>Βούτσης</w:t>
      </w:r>
      <w:proofErr w:type="spellEnd"/>
      <w:r w:rsidRPr="001603EF">
        <w:rPr>
          <w:rFonts w:eastAsia="Times New Roman"/>
          <w:b/>
          <w:color w:val="201F1E"/>
          <w:szCs w:val="24"/>
        </w:rPr>
        <w:t xml:space="preserve">): </w:t>
      </w:r>
      <w:r>
        <w:rPr>
          <w:rFonts w:eastAsia="Times New Roman"/>
          <w:color w:val="201F1E"/>
          <w:szCs w:val="24"/>
        </w:rPr>
        <w:t xml:space="preserve">Δεν θα είναι μια επιπλέον συνεδρίαση. </w:t>
      </w:r>
    </w:p>
    <w:p w14:paraId="219DA43F" w14:textId="77777777" w:rsidR="00656A4F" w:rsidRDefault="000C25FA">
      <w:pPr>
        <w:spacing w:line="600" w:lineRule="auto"/>
        <w:ind w:firstLine="720"/>
        <w:jc w:val="both"/>
        <w:rPr>
          <w:rFonts w:eastAsia="Times New Roman"/>
          <w:color w:val="201F1E"/>
          <w:szCs w:val="24"/>
        </w:rPr>
      </w:pPr>
      <w:r w:rsidRPr="001603EF">
        <w:rPr>
          <w:rFonts w:eastAsia="Times New Roman"/>
          <w:b/>
          <w:color w:val="201F1E"/>
          <w:szCs w:val="24"/>
        </w:rPr>
        <w:t>ΧΡΗΣΤΟΣ ΚΑΤΣΩΤΗΣ:</w:t>
      </w:r>
      <w:r>
        <w:rPr>
          <w:rFonts w:eastAsia="Times New Roman"/>
          <w:color w:val="201F1E"/>
          <w:szCs w:val="24"/>
        </w:rPr>
        <w:t xml:space="preserve"> Η δευτερολογία μας είναι. Τουλάχιστον για πέντε λεπτά.</w:t>
      </w:r>
    </w:p>
    <w:p w14:paraId="219DA440" w14:textId="77777777" w:rsidR="00656A4F" w:rsidRDefault="000C25FA">
      <w:pPr>
        <w:spacing w:line="600" w:lineRule="auto"/>
        <w:ind w:firstLine="720"/>
        <w:jc w:val="both"/>
        <w:rPr>
          <w:rFonts w:eastAsia="Times New Roman"/>
          <w:color w:val="201F1E"/>
          <w:szCs w:val="24"/>
        </w:rPr>
      </w:pPr>
      <w:r w:rsidRPr="001603EF">
        <w:rPr>
          <w:rFonts w:eastAsia="Times New Roman"/>
          <w:b/>
          <w:color w:val="201F1E"/>
          <w:szCs w:val="24"/>
        </w:rPr>
        <w:t xml:space="preserve">ΠΡΟΕΔΡΟΣ (Νικόλαος </w:t>
      </w:r>
      <w:proofErr w:type="spellStart"/>
      <w:r w:rsidRPr="001603EF">
        <w:rPr>
          <w:rFonts w:eastAsia="Times New Roman"/>
          <w:b/>
          <w:color w:val="201F1E"/>
          <w:szCs w:val="24"/>
        </w:rPr>
        <w:t>Βούτσης</w:t>
      </w:r>
      <w:proofErr w:type="spellEnd"/>
      <w:r w:rsidRPr="001603EF">
        <w:rPr>
          <w:rFonts w:eastAsia="Times New Roman"/>
          <w:b/>
          <w:color w:val="201F1E"/>
          <w:szCs w:val="24"/>
        </w:rPr>
        <w:t xml:space="preserve">): </w:t>
      </w:r>
      <w:r>
        <w:rPr>
          <w:rFonts w:eastAsia="Times New Roman"/>
          <w:color w:val="201F1E"/>
          <w:szCs w:val="24"/>
        </w:rPr>
        <w:t xml:space="preserve">Εν πάση </w:t>
      </w:r>
      <w:proofErr w:type="spellStart"/>
      <w:r>
        <w:rPr>
          <w:rFonts w:eastAsia="Times New Roman"/>
          <w:color w:val="201F1E"/>
          <w:szCs w:val="24"/>
        </w:rPr>
        <w:t>περιπτώσει</w:t>
      </w:r>
      <w:proofErr w:type="spellEnd"/>
      <w:r>
        <w:rPr>
          <w:rFonts w:eastAsia="Times New Roman"/>
          <w:color w:val="201F1E"/>
          <w:szCs w:val="24"/>
        </w:rPr>
        <w:t>, θα υπάρξει μια ανοχή για να κλείσει ομαλά η συνεδρίαση και ο Υπουργός Οικονομικών θα λάβει υπ</w:t>
      </w:r>
      <w:r>
        <w:rPr>
          <w:rFonts w:eastAsia="Times New Roman"/>
          <w:color w:val="201F1E"/>
          <w:szCs w:val="24"/>
        </w:rPr>
        <w:t xml:space="preserve">’ </w:t>
      </w:r>
      <w:proofErr w:type="spellStart"/>
      <w:r>
        <w:rPr>
          <w:rFonts w:eastAsia="Times New Roman"/>
          <w:color w:val="201F1E"/>
          <w:szCs w:val="24"/>
        </w:rPr>
        <w:t>όψιν</w:t>
      </w:r>
      <w:proofErr w:type="spellEnd"/>
      <w:r>
        <w:rPr>
          <w:rFonts w:eastAsia="Times New Roman"/>
          <w:color w:val="201F1E"/>
          <w:szCs w:val="24"/>
        </w:rPr>
        <w:t xml:space="preserve"> του όλες τις παρεμβάσεις σας. Δεν υπάρχει κανένα θέ</w:t>
      </w:r>
      <w:r>
        <w:rPr>
          <w:rFonts w:eastAsia="Times New Roman"/>
          <w:color w:val="201F1E"/>
          <w:szCs w:val="24"/>
        </w:rPr>
        <w:t xml:space="preserve">μα επί της διαδικασίας. Να το χαλάσουμε τώρα; Τρεις μέρες συζητάμε επ’ αυτού του νομοσχεδίου. </w:t>
      </w:r>
    </w:p>
    <w:p w14:paraId="219DA441" w14:textId="77777777" w:rsidR="00656A4F" w:rsidRDefault="000C25FA">
      <w:pPr>
        <w:spacing w:line="600" w:lineRule="auto"/>
        <w:ind w:firstLine="720"/>
        <w:jc w:val="both"/>
        <w:rPr>
          <w:rFonts w:eastAsia="Times New Roman"/>
          <w:color w:val="201F1E"/>
          <w:szCs w:val="24"/>
        </w:rPr>
      </w:pPr>
      <w:r w:rsidRPr="001603EF">
        <w:rPr>
          <w:rFonts w:eastAsia="Times New Roman"/>
          <w:b/>
          <w:color w:val="201F1E"/>
          <w:szCs w:val="24"/>
        </w:rPr>
        <w:t>ΜΑΡΙΟΣ ΓΕΩΡΓΙ</w:t>
      </w:r>
      <w:r>
        <w:rPr>
          <w:rFonts w:eastAsia="Times New Roman"/>
          <w:b/>
          <w:color w:val="201F1E"/>
          <w:szCs w:val="24"/>
          <w:lang w:val="en-US"/>
        </w:rPr>
        <w:t>A</w:t>
      </w:r>
      <w:r w:rsidRPr="001603EF">
        <w:rPr>
          <w:rFonts w:eastAsia="Times New Roman"/>
          <w:b/>
          <w:color w:val="201F1E"/>
          <w:szCs w:val="24"/>
        </w:rPr>
        <w:t>ΔΗΣ</w:t>
      </w:r>
      <w:r>
        <w:rPr>
          <w:rFonts w:eastAsia="Times New Roman"/>
          <w:b/>
          <w:color w:val="201F1E"/>
          <w:szCs w:val="24"/>
        </w:rPr>
        <w:t xml:space="preserve"> (Ζ΄ Αντιπρόεδρος της Βουλής)</w:t>
      </w:r>
      <w:r w:rsidRPr="001603EF">
        <w:rPr>
          <w:rFonts w:eastAsia="Times New Roman"/>
          <w:b/>
          <w:color w:val="201F1E"/>
          <w:szCs w:val="24"/>
        </w:rPr>
        <w:t>:</w:t>
      </w:r>
      <w:r>
        <w:rPr>
          <w:rFonts w:eastAsia="Times New Roman"/>
          <w:color w:val="201F1E"/>
          <w:szCs w:val="24"/>
        </w:rPr>
        <w:t xml:space="preserve"> Κύριε Πρόεδρε!</w:t>
      </w:r>
    </w:p>
    <w:p w14:paraId="219DA442" w14:textId="77777777" w:rsidR="00656A4F" w:rsidRDefault="000C25FA">
      <w:pPr>
        <w:spacing w:line="600" w:lineRule="auto"/>
        <w:ind w:firstLine="720"/>
        <w:jc w:val="both"/>
        <w:rPr>
          <w:rFonts w:eastAsia="Times New Roman"/>
          <w:color w:val="201F1E"/>
          <w:szCs w:val="24"/>
        </w:rPr>
      </w:pPr>
      <w:r w:rsidRPr="001603EF">
        <w:rPr>
          <w:rFonts w:eastAsia="Times New Roman"/>
          <w:b/>
          <w:color w:val="201F1E"/>
          <w:szCs w:val="24"/>
        </w:rPr>
        <w:t xml:space="preserve">ΠΡΟΕΔΡΟΣ (Νικόλαος </w:t>
      </w:r>
      <w:proofErr w:type="spellStart"/>
      <w:r w:rsidRPr="001603EF">
        <w:rPr>
          <w:rFonts w:eastAsia="Times New Roman"/>
          <w:b/>
          <w:color w:val="201F1E"/>
          <w:szCs w:val="24"/>
        </w:rPr>
        <w:t>Βούτσης</w:t>
      </w:r>
      <w:proofErr w:type="spellEnd"/>
      <w:r w:rsidRPr="001603EF">
        <w:rPr>
          <w:rFonts w:eastAsia="Times New Roman"/>
          <w:b/>
          <w:color w:val="201F1E"/>
          <w:szCs w:val="24"/>
        </w:rPr>
        <w:t xml:space="preserve">): </w:t>
      </w:r>
      <w:r>
        <w:rPr>
          <w:rFonts w:eastAsia="Times New Roman"/>
          <w:color w:val="201F1E"/>
          <w:szCs w:val="24"/>
        </w:rPr>
        <w:t xml:space="preserve">Δεν υπάρχει κάτι άλλο, κύριε Γεωργιάδη. Σας παρακαλώ. </w:t>
      </w:r>
    </w:p>
    <w:p w14:paraId="219DA443" w14:textId="77777777" w:rsidR="00656A4F" w:rsidRDefault="000C25FA">
      <w:pPr>
        <w:spacing w:line="600" w:lineRule="auto"/>
        <w:ind w:firstLine="720"/>
        <w:jc w:val="both"/>
        <w:rPr>
          <w:rFonts w:eastAsia="Times New Roman"/>
          <w:color w:val="201F1E"/>
          <w:szCs w:val="24"/>
        </w:rPr>
      </w:pPr>
      <w:r w:rsidRPr="001603EF">
        <w:rPr>
          <w:rFonts w:eastAsia="Times New Roman"/>
          <w:b/>
          <w:color w:val="201F1E"/>
          <w:szCs w:val="24"/>
        </w:rPr>
        <w:t>ΜΑΡΙΟΣ ΓΕΩΡΓΙ</w:t>
      </w:r>
      <w:r>
        <w:rPr>
          <w:rFonts w:eastAsia="Times New Roman"/>
          <w:b/>
          <w:color w:val="201F1E"/>
          <w:szCs w:val="24"/>
        </w:rPr>
        <w:t>Α</w:t>
      </w:r>
      <w:r w:rsidRPr="001603EF">
        <w:rPr>
          <w:rFonts w:eastAsia="Times New Roman"/>
          <w:b/>
          <w:color w:val="201F1E"/>
          <w:szCs w:val="24"/>
        </w:rPr>
        <w:t>ΔΗΣ</w:t>
      </w:r>
      <w:r>
        <w:rPr>
          <w:rFonts w:eastAsia="Times New Roman"/>
          <w:b/>
          <w:color w:val="201F1E"/>
          <w:szCs w:val="24"/>
        </w:rPr>
        <w:t xml:space="preserve"> (Ζ΄ Αντιπρόεδρος της Βουλής)</w:t>
      </w:r>
      <w:r w:rsidRPr="001603EF">
        <w:rPr>
          <w:rFonts w:eastAsia="Times New Roman"/>
          <w:b/>
          <w:color w:val="201F1E"/>
          <w:szCs w:val="24"/>
        </w:rPr>
        <w:t>:</w:t>
      </w:r>
      <w:r>
        <w:rPr>
          <w:rFonts w:eastAsia="Times New Roman"/>
          <w:color w:val="201F1E"/>
          <w:szCs w:val="24"/>
        </w:rPr>
        <w:t xml:space="preserve"> Ζήτησε ο Πρόεδρος της Ένωσης Κεντρώων να λάβει τον λόγο και είπατε ότι δεν θα τον λάβει. </w:t>
      </w:r>
    </w:p>
    <w:p w14:paraId="219DA444" w14:textId="77777777" w:rsidR="00656A4F" w:rsidRDefault="000C25FA">
      <w:pPr>
        <w:spacing w:line="600" w:lineRule="auto"/>
        <w:ind w:firstLine="720"/>
        <w:jc w:val="both"/>
        <w:rPr>
          <w:rFonts w:eastAsia="Times New Roman"/>
          <w:color w:val="201F1E"/>
          <w:szCs w:val="24"/>
        </w:rPr>
      </w:pPr>
      <w:r>
        <w:rPr>
          <w:rFonts w:eastAsia="Times New Roman"/>
          <w:color w:val="201F1E"/>
          <w:szCs w:val="24"/>
        </w:rPr>
        <w:lastRenderedPageBreak/>
        <w:t>Απλά θα ήθελα να μάθω τον λόγο που δεν θα έρθει να μιλήσει ο Πρόεδρος.</w:t>
      </w:r>
    </w:p>
    <w:p w14:paraId="219DA445" w14:textId="77777777" w:rsidR="00656A4F" w:rsidRDefault="000C25FA">
      <w:pPr>
        <w:spacing w:line="600" w:lineRule="auto"/>
        <w:ind w:firstLine="720"/>
        <w:jc w:val="both"/>
        <w:rPr>
          <w:rFonts w:eastAsia="Times New Roman"/>
          <w:color w:val="201F1E"/>
          <w:szCs w:val="24"/>
        </w:rPr>
      </w:pPr>
      <w:r w:rsidRPr="001603EF">
        <w:rPr>
          <w:rFonts w:eastAsia="Times New Roman"/>
          <w:b/>
          <w:color w:val="201F1E"/>
          <w:szCs w:val="24"/>
        </w:rPr>
        <w:t xml:space="preserve">ΠΡΟΕΔΡΟΣ (Νικόλαος </w:t>
      </w:r>
      <w:proofErr w:type="spellStart"/>
      <w:r w:rsidRPr="001603EF">
        <w:rPr>
          <w:rFonts w:eastAsia="Times New Roman"/>
          <w:b/>
          <w:color w:val="201F1E"/>
          <w:szCs w:val="24"/>
        </w:rPr>
        <w:t>Βούτσης</w:t>
      </w:r>
      <w:proofErr w:type="spellEnd"/>
      <w:r w:rsidRPr="001603EF">
        <w:rPr>
          <w:rFonts w:eastAsia="Times New Roman"/>
          <w:b/>
          <w:color w:val="201F1E"/>
          <w:szCs w:val="24"/>
        </w:rPr>
        <w:t xml:space="preserve">): </w:t>
      </w:r>
      <w:r>
        <w:rPr>
          <w:rFonts w:eastAsia="Times New Roman"/>
          <w:color w:val="201F1E"/>
          <w:szCs w:val="24"/>
        </w:rPr>
        <w:t xml:space="preserve">Με </w:t>
      </w:r>
      <w:proofErr w:type="spellStart"/>
      <w:r>
        <w:rPr>
          <w:rFonts w:eastAsia="Times New Roman"/>
          <w:color w:val="201F1E"/>
          <w:szCs w:val="24"/>
        </w:rPr>
        <w:t>συγχωρείτε</w:t>
      </w:r>
      <w:proofErr w:type="spellEnd"/>
      <w:r>
        <w:rPr>
          <w:rFonts w:eastAsia="Times New Roman"/>
          <w:color w:val="201F1E"/>
          <w:szCs w:val="24"/>
        </w:rPr>
        <w:t xml:space="preserve"> πάρα πολύ. Δεν γίν</w:t>
      </w:r>
      <w:r>
        <w:rPr>
          <w:rFonts w:eastAsia="Times New Roman"/>
          <w:color w:val="201F1E"/>
          <w:szCs w:val="24"/>
        </w:rPr>
        <w:t xml:space="preserve">εται έτσι η διαδικασία και το γνωρίζετε πολύ καλά. Ξέρετε πολύ καλά ότι υπήρχε μια σειρά στη διαδικασία για να κλείσουμε, έτσι όπως κλείνουμε. Δεν γίνεται να αλλάζει αυτό. </w:t>
      </w:r>
    </w:p>
    <w:p w14:paraId="219DA446" w14:textId="77777777" w:rsidR="00656A4F" w:rsidRDefault="000C25FA">
      <w:pPr>
        <w:spacing w:line="600" w:lineRule="auto"/>
        <w:ind w:firstLine="720"/>
        <w:jc w:val="both"/>
        <w:rPr>
          <w:rFonts w:eastAsia="Times New Roman"/>
          <w:color w:val="201F1E"/>
          <w:szCs w:val="24"/>
        </w:rPr>
      </w:pPr>
      <w:r w:rsidRPr="001603EF">
        <w:rPr>
          <w:rFonts w:eastAsia="Times New Roman"/>
          <w:b/>
          <w:color w:val="201F1E"/>
          <w:szCs w:val="24"/>
        </w:rPr>
        <w:t>ΜΑΡΙΟΣ ΓΕΩΡΓΙ</w:t>
      </w:r>
      <w:r>
        <w:rPr>
          <w:rFonts w:eastAsia="Times New Roman"/>
          <w:b/>
          <w:color w:val="201F1E"/>
          <w:szCs w:val="24"/>
        </w:rPr>
        <w:t>Α</w:t>
      </w:r>
      <w:r w:rsidRPr="001603EF">
        <w:rPr>
          <w:rFonts w:eastAsia="Times New Roman"/>
          <w:b/>
          <w:color w:val="201F1E"/>
          <w:szCs w:val="24"/>
        </w:rPr>
        <w:t>ΔΗΣ</w:t>
      </w:r>
      <w:r>
        <w:rPr>
          <w:rFonts w:eastAsia="Times New Roman"/>
          <w:b/>
          <w:color w:val="201F1E"/>
          <w:szCs w:val="24"/>
        </w:rPr>
        <w:t xml:space="preserve"> (Ζ΄ Αντιπρόεδρος της Βουλής)</w:t>
      </w:r>
      <w:r w:rsidRPr="001603EF">
        <w:rPr>
          <w:rFonts w:eastAsia="Times New Roman"/>
          <w:b/>
          <w:color w:val="201F1E"/>
          <w:szCs w:val="24"/>
        </w:rPr>
        <w:t>:</w:t>
      </w:r>
      <w:r>
        <w:rPr>
          <w:rFonts w:eastAsia="Times New Roman"/>
          <w:color w:val="201F1E"/>
          <w:szCs w:val="24"/>
        </w:rPr>
        <w:t xml:space="preserve"> Κύριε Πρόεδρε, δεν είχε ενημερωθεί κανείς. Είχε την εντύπωση ότι δεν θα μιλήσουν οι Πρόεδροι των Κοινοβουλευτικών Ομάδων και ξαφνικά μίλησαν σήμερα και από το ΚΙΝΑΛ και ο Πρωθυπουργός, κάτι το οποίο δεν γνωρίζαμε. </w:t>
      </w:r>
    </w:p>
    <w:p w14:paraId="219DA447" w14:textId="77777777" w:rsidR="00656A4F" w:rsidRDefault="000C25FA">
      <w:pPr>
        <w:spacing w:line="600" w:lineRule="auto"/>
        <w:ind w:firstLine="720"/>
        <w:jc w:val="both"/>
        <w:rPr>
          <w:rFonts w:eastAsia="Times New Roman"/>
          <w:color w:val="201F1E"/>
          <w:szCs w:val="24"/>
        </w:rPr>
      </w:pPr>
      <w:r w:rsidRPr="001603EF">
        <w:rPr>
          <w:rFonts w:eastAsia="Times New Roman"/>
          <w:b/>
          <w:color w:val="201F1E"/>
          <w:szCs w:val="24"/>
        </w:rPr>
        <w:t xml:space="preserve">ΠΡΟΕΔΡΟΣ (Νικόλαος </w:t>
      </w:r>
      <w:proofErr w:type="spellStart"/>
      <w:r w:rsidRPr="001603EF">
        <w:rPr>
          <w:rFonts w:eastAsia="Times New Roman"/>
          <w:b/>
          <w:color w:val="201F1E"/>
          <w:szCs w:val="24"/>
        </w:rPr>
        <w:t>Βούτσης</w:t>
      </w:r>
      <w:proofErr w:type="spellEnd"/>
      <w:r w:rsidRPr="001603EF">
        <w:rPr>
          <w:rFonts w:eastAsia="Times New Roman"/>
          <w:b/>
          <w:color w:val="201F1E"/>
          <w:szCs w:val="24"/>
        </w:rPr>
        <w:t xml:space="preserve">): </w:t>
      </w:r>
      <w:r>
        <w:rPr>
          <w:rFonts w:eastAsia="Times New Roman"/>
          <w:color w:val="201F1E"/>
          <w:szCs w:val="24"/>
        </w:rPr>
        <w:t xml:space="preserve">Ενημέρωσαν </w:t>
      </w:r>
      <w:r>
        <w:rPr>
          <w:rFonts w:eastAsia="Times New Roman"/>
          <w:color w:val="201F1E"/>
          <w:szCs w:val="24"/>
        </w:rPr>
        <w:t xml:space="preserve">από το πρωί και οι δυο. Και η κ. Γεννηματά και ο κ. Τσίπρας. </w:t>
      </w:r>
    </w:p>
    <w:p w14:paraId="219DA448" w14:textId="77777777" w:rsidR="00656A4F" w:rsidRDefault="000C25FA">
      <w:pPr>
        <w:spacing w:line="600" w:lineRule="auto"/>
        <w:ind w:firstLine="720"/>
        <w:jc w:val="both"/>
        <w:rPr>
          <w:rFonts w:eastAsia="Times New Roman"/>
          <w:color w:val="201F1E"/>
          <w:szCs w:val="24"/>
        </w:rPr>
      </w:pPr>
      <w:r w:rsidRPr="001603EF">
        <w:rPr>
          <w:rFonts w:eastAsia="Times New Roman"/>
          <w:b/>
          <w:color w:val="201F1E"/>
          <w:szCs w:val="24"/>
        </w:rPr>
        <w:t>ΜΑΡΙΟΣ ΓΕΩΡΓΙ</w:t>
      </w:r>
      <w:r>
        <w:rPr>
          <w:rFonts w:eastAsia="Times New Roman"/>
          <w:b/>
          <w:color w:val="201F1E"/>
          <w:szCs w:val="24"/>
        </w:rPr>
        <w:t>Α</w:t>
      </w:r>
      <w:r w:rsidRPr="001603EF">
        <w:rPr>
          <w:rFonts w:eastAsia="Times New Roman"/>
          <w:b/>
          <w:color w:val="201F1E"/>
          <w:szCs w:val="24"/>
        </w:rPr>
        <w:t>ΔΗΣ</w:t>
      </w:r>
      <w:r>
        <w:rPr>
          <w:rFonts w:eastAsia="Times New Roman"/>
          <w:b/>
          <w:color w:val="201F1E"/>
          <w:szCs w:val="24"/>
        </w:rPr>
        <w:t xml:space="preserve"> (Ζ΄ Αντιπρόεδρος της Βουλής)</w:t>
      </w:r>
      <w:r w:rsidRPr="001603EF">
        <w:rPr>
          <w:rFonts w:eastAsia="Times New Roman"/>
          <w:b/>
          <w:color w:val="201F1E"/>
          <w:szCs w:val="24"/>
        </w:rPr>
        <w:t>:</w:t>
      </w:r>
      <w:r>
        <w:rPr>
          <w:rFonts w:eastAsia="Times New Roman"/>
          <w:color w:val="201F1E"/>
          <w:szCs w:val="24"/>
        </w:rPr>
        <w:t xml:space="preserve"> Κύριε Πρόεδρε, δεν ενημερώθηκε το πρωί κανένας όμως. </w:t>
      </w:r>
    </w:p>
    <w:p w14:paraId="219DA449" w14:textId="77777777" w:rsidR="00656A4F" w:rsidRDefault="000C25FA">
      <w:pPr>
        <w:spacing w:line="600" w:lineRule="auto"/>
        <w:ind w:firstLine="720"/>
        <w:jc w:val="both"/>
        <w:rPr>
          <w:rFonts w:eastAsia="Times New Roman"/>
          <w:color w:val="201F1E"/>
          <w:szCs w:val="24"/>
        </w:rPr>
      </w:pPr>
      <w:r w:rsidRPr="001603EF">
        <w:rPr>
          <w:rFonts w:eastAsia="Times New Roman"/>
          <w:b/>
          <w:color w:val="201F1E"/>
          <w:szCs w:val="24"/>
        </w:rPr>
        <w:lastRenderedPageBreak/>
        <w:t xml:space="preserve">ΠΡΟΕΔΡΟΣ (Νικόλαος </w:t>
      </w:r>
      <w:proofErr w:type="spellStart"/>
      <w:r w:rsidRPr="001603EF">
        <w:rPr>
          <w:rFonts w:eastAsia="Times New Roman"/>
          <w:b/>
          <w:color w:val="201F1E"/>
          <w:szCs w:val="24"/>
        </w:rPr>
        <w:t>Βούτσης</w:t>
      </w:r>
      <w:proofErr w:type="spellEnd"/>
      <w:r w:rsidRPr="001603EF">
        <w:rPr>
          <w:rFonts w:eastAsia="Times New Roman"/>
          <w:b/>
          <w:color w:val="201F1E"/>
          <w:szCs w:val="24"/>
        </w:rPr>
        <w:t xml:space="preserve">): </w:t>
      </w:r>
      <w:r>
        <w:rPr>
          <w:rFonts w:eastAsia="Times New Roman"/>
          <w:color w:val="201F1E"/>
          <w:szCs w:val="24"/>
        </w:rPr>
        <w:t>Δεν μπορεί να βραδύνει η συνεδρίαση πέραν από τις 14</w:t>
      </w:r>
      <w:r>
        <w:rPr>
          <w:rFonts w:eastAsia="Times New Roman"/>
          <w:color w:val="201F1E"/>
          <w:szCs w:val="24"/>
        </w:rPr>
        <w:t>.</w:t>
      </w:r>
      <w:r>
        <w:rPr>
          <w:rFonts w:eastAsia="Times New Roman"/>
          <w:color w:val="201F1E"/>
          <w:szCs w:val="24"/>
        </w:rPr>
        <w:t>00΄. Το γν</w:t>
      </w:r>
      <w:r>
        <w:rPr>
          <w:rFonts w:eastAsia="Times New Roman"/>
          <w:color w:val="201F1E"/>
          <w:szCs w:val="24"/>
        </w:rPr>
        <w:t xml:space="preserve">ωρίζετε πολύ καλά. </w:t>
      </w:r>
    </w:p>
    <w:p w14:paraId="219DA44A" w14:textId="77777777" w:rsidR="00656A4F" w:rsidRDefault="000C25FA">
      <w:pPr>
        <w:spacing w:line="600" w:lineRule="auto"/>
        <w:ind w:firstLine="720"/>
        <w:jc w:val="both"/>
        <w:rPr>
          <w:rFonts w:eastAsia="Times New Roman"/>
          <w:color w:val="201F1E"/>
          <w:szCs w:val="24"/>
        </w:rPr>
      </w:pPr>
      <w:r w:rsidRPr="001603EF">
        <w:rPr>
          <w:rFonts w:eastAsia="Times New Roman"/>
          <w:b/>
          <w:color w:val="201F1E"/>
          <w:szCs w:val="24"/>
        </w:rPr>
        <w:t>ΜΑΡΙΟΣ ΓΕΩΡΓΙ</w:t>
      </w:r>
      <w:r>
        <w:rPr>
          <w:rFonts w:eastAsia="Times New Roman"/>
          <w:b/>
          <w:color w:val="201F1E"/>
          <w:szCs w:val="24"/>
        </w:rPr>
        <w:t>Α</w:t>
      </w:r>
      <w:r w:rsidRPr="001603EF">
        <w:rPr>
          <w:rFonts w:eastAsia="Times New Roman"/>
          <w:b/>
          <w:color w:val="201F1E"/>
          <w:szCs w:val="24"/>
        </w:rPr>
        <w:t>ΔΗΣ</w:t>
      </w:r>
      <w:r>
        <w:rPr>
          <w:rFonts w:eastAsia="Times New Roman"/>
          <w:b/>
          <w:color w:val="201F1E"/>
          <w:szCs w:val="24"/>
        </w:rPr>
        <w:t xml:space="preserve"> (Ζ΄ Αντιπρόεδρος της Βουλής)</w:t>
      </w:r>
      <w:r w:rsidRPr="001603EF">
        <w:rPr>
          <w:rFonts w:eastAsia="Times New Roman"/>
          <w:b/>
          <w:color w:val="201F1E"/>
          <w:szCs w:val="24"/>
        </w:rPr>
        <w:t>:</w:t>
      </w:r>
      <w:r>
        <w:rPr>
          <w:rFonts w:eastAsia="Times New Roman"/>
          <w:color w:val="201F1E"/>
          <w:szCs w:val="24"/>
        </w:rPr>
        <w:t xml:space="preserve"> Έχουμε μια ώρα μπροστά μας. </w:t>
      </w:r>
    </w:p>
    <w:p w14:paraId="219DA44B" w14:textId="77777777" w:rsidR="00656A4F" w:rsidRDefault="000C25FA">
      <w:pPr>
        <w:spacing w:line="600" w:lineRule="auto"/>
        <w:ind w:firstLine="720"/>
        <w:jc w:val="both"/>
        <w:rPr>
          <w:rFonts w:eastAsia="Times New Roman"/>
          <w:color w:val="201F1E"/>
          <w:szCs w:val="24"/>
        </w:rPr>
      </w:pPr>
      <w:r w:rsidRPr="001603EF">
        <w:rPr>
          <w:rFonts w:eastAsia="Times New Roman"/>
          <w:b/>
          <w:color w:val="201F1E"/>
          <w:szCs w:val="24"/>
        </w:rPr>
        <w:t xml:space="preserve">ΠΡΟΕΔΡΟΣ (Νικόλαος </w:t>
      </w:r>
      <w:proofErr w:type="spellStart"/>
      <w:r w:rsidRPr="001603EF">
        <w:rPr>
          <w:rFonts w:eastAsia="Times New Roman"/>
          <w:b/>
          <w:color w:val="201F1E"/>
          <w:szCs w:val="24"/>
        </w:rPr>
        <w:t>Βούτσης</w:t>
      </w:r>
      <w:proofErr w:type="spellEnd"/>
      <w:r w:rsidRPr="001603EF">
        <w:rPr>
          <w:rFonts w:eastAsia="Times New Roman"/>
          <w:b/>
          <w:color w:val="201F1E"/>
          <w:szCs w:val="24"/>
        </w:rPr>
        <w:t xml:space="preserve">): </w:t>
      </w:r>
      <w:r>
        <w:rPr>
          <w:rFonts w:eastAsia="Times New Roman"/>
          <w:color w:val="201F1E"/>
          <w:szCs w:val="24"/>
        </w:rPr>
        <w:t xml:space="preserve">Δεν την έχουμε. Έχουμε τον Υπουργό που κλείνει, κύριε Γεωργιάδη. Δεν έχουμε </w:t>
      </w:r>
      <w:r>
        <w:rPr>
          <w:rFonts w:eastAsia="Times New Roman"/>
          <w:color w:val="201F1E"/>
          <w:szCs w:val="24"/>
        </w:rPr>
        <w:t xml:space="preserve">Αρχηγούς </w:t>
      </w:r>
      <w:r>
        <w:rPr>
          <w:rFonts w:eastAsia="Times New Roman"/>
          <w:color w:val="201F1E"/>
          <w:szCs w:val="24"/>
        </w:rPr>
        <w:t>που στις 14</w:t>
      </w:r>
      <w:r>
        <w:rPr>
          <w:rFonts w:eastAsia="Times New Roman"/>
          <w:color w:val="201F1E"/>
          <w:szCs w:val="24"/>
        </w:rPr>
        <w:t>.</w:t>
      </w:r>
      <w:r>
        <w:rPr>
          <w:rFonts w:eastAsia="Times New Roman"/>
          <w:color w:val="201F1E"/>
          <w:szCs w:val="24"/>
        </w:rPr>
        <w:t>00΄ ή στις 13</w:t>
      </w:r>
      <w:r>
        <w:rPr>
          <w:rFonts w:eastAsia="Times New Roman"/>
          <w:color w:val="201F1E"/>
          <w:szCs w:val="24"/>
        </w:rPr>
        <w:t>.</w:t>
      </w:r>
      <w:r>
        <w:rPr>
          <w:rFonts w:eastAsia="Times New Roman"/>
          <w:color w:val="201F1E"/>
          <w:szCs w:val="24"/>
        </w:rPr>
        <w:t>00΄ σκέφτονται να μ</w:t>
      </w:r>
      <w:r>
        <w:rPr>
          <w:rFonts w:eastAsia="Times New Roman"/>
          <w:color w:val="201F1E"/>
          <w:szCs w:val="24"/>
        </w:rPr>
        <w:t xml:space="preserve">πουν μέσα στην Αίθουσα. Παρακαλώ πολύ. </w:t>
      </w:r>
    </w:p>
    <w:p w14:paraId="219DA44C" w14:textId="77777777" w:rsidR="00656A4F" w:rsidRDefault="000C25FA">
      <w:pPr>
        <w:spacing w:line="600" w:lineRule="auto"/>
        <w:ind w:firstLine="720"/>
        <w:jc w:val="both"/>
        <w:rPr>
          <w:rFonts w:eastAsia="Times New Roman"/>
          <w:color w:val="201F1E"/>
          <w:szCs w:val="24"/>
        </w:rPr>
      </w:pPr>
      <w:r w:rsidRPr="001603EF">
        <w:rPr>
          <w:rFonts w:eastAsia="Times New Roman"/>
          <w:b/>
          <w:color w:val="201F1E"/>
          <w:szCs w:val="24"/>
        </w:rPr>
        <w:t>ΜΑΡΙΟΣ ΓΕΩΡΓΙ</w:t>
      </w:r>
      <w:r>
        <w:rPr>
          <w:rFonts w:eastAsia="Times New Roman"/>
          <w:b/>
          <w:color w:val="201F1E"/>
          <w:szCs w:val="24"/>
        </w:rPr>
        <w:t>Α</w:t>
      </w:r>
      <w:r w:rsidRPr="001603EF">
        <w:rPr>
          <w:rFonts w:eastAsia="Times New Roman"/>
          <w:b/>
          <w:color w:val="201F1E"/>
          <w:szCs w:val="24"/>
        </w:rPr>
        <w:t>ΔΗΣ</w:t>
      </w:r>
      <w:r>
        <w:rPr>
          <w:rFonts w:eastAsia="Times New Roman"/>
          <w:b/>
          <w:color w:val="201F1E"/>
          <w:szCs w:val="24"/>
        </w:rPr>
        <w:t xml:space="preserve"> (Ζ΄ Αντιπρόεδρος της Βουλής)</w:t>
      </w:r>
      <w:r w:rsidRPr="001603EF">
        <w:rPr>
          <w:rFonts w:eastAsia="Times New Roman"/>
          <w:b/>
          <w:color w:val="201F1E"/>
          <w:szCs w:val="24"/>
        </w:rPr>
        <w:t>:</w:t>
      </w:r>
      <w:r>
        <w:rPr>
          <w:rFonts w:eastAsia="Times New Roman"/>
          <w:color w:val="201F1E"/>
          <w:szCs w:val="24"/>
        </w:rPr>
        <w:t xml:space="preserve"> Απλά θέλω να ακουστεί ότι ο Πρόεδρος της κοινοβουλευτικής Ομάδας ζήτησε τον λόγο και τον στερείται. </w:t>
      </w:r>
    </w:p>
    <w:p w14:paraId="219DA44D" w14:textId="77777777" w:rsidR="00656A4F" w:rsidRDefault="000C25FA">
      <w:pPr>
        <w:spacing w:line="600" w:lineRule="auto"/>
        <w:ind w:firstLine="720"/>
        <w:jc w:val="both"/>
        <w:rPr>
          <w:rFonts w:eastAsia="Times New Roman"/>
          <w:color w:val="201F1E"/>
          <w:szCs w:val="24"/>
        </w:rPr>
      </w:pPr>
      <w:r w:rsidRPr="001603EF">
        <w:rPr>
          <w:rFonts w:eastAsia="Times New Roman"/>
          <w:b/>
          <w:color w:val="201F1E"/>
          <w:szCs w:val="24"/>
        </w:rPr>
        <w:t xml:space="preserve">ΠΡΟΕΔΡΟΣ (Νικόλαος </w:t>
      </w:r>
      <w:proofErr w:type="spellStart"/>
      <w:r w:rsidRPr="001603EF">
        <w:rPr>
          <w:rFonts w:eastAsia="Times New Roman"/>
          <w:b/>
          <w:color w:val="201F1E"/>
          <w:szCs w:val="24"/>
        </w:rPr>
        <w:t>Βούτσης</w:t>
      </w:r>
      <w:proofErr w:type="spellEnd"/>
      <w:r w:rsidRPr="001603EF">
        <w:rPr>
          <w:rFonts w:eastAsia="Times New Roman"/>
          <w:b/>
          <w:color w:val="201F1E"/>
          <w:szCs w:val="24"/>
        </w:rPr>
        <w:t xml:space="preserve">): </w:t>
      </w:r>
      <w:r>
        <w:rPr>
          <w:rFonts w:eastAsia="Times New Roman"/>
          <w:color w:val="201F1E"/>
          <w:szCs w:val="24"/>
        </w:rPr>
        <w:t>Να το ακούσω κι αυτό. Δεν πειράζει. Αι</w:t>
      </w:r>
      <w:r>
        <w:rPr>
          <w:rFonts w:eastAsia="Times New Roman"/>
          <w:color w:val="201F1E"/>
          <w:szCs w:val="24"/>
        </w:rPr>
        <w:t xml:space="preserve">τιολογημένα σας απάντησα. </w:t>
      </w:r>
    </w:p>
    <w:p w14:paraId="219DA44E" w14:textId="77777777" w:rsidR="00656A4F" w:rsidRDefault="000C25FA">
      <w:pPr>
        <w:spacing w:line="600" w:lineRule="auto"/>
        <w:ind w:firstLine="720"/>
        <w:jc w:val="both"/>
        <w:rPr>
          <w:rFonts w:eastAsia="Times New Roman"/>
          <w:color w:val="201F1E"/>
          <w:szCs w:val="24"/>
        </w:rPr>
      </w:pPr>
      <w:r>
        <w:rPr>
          <w:rFonts w:eastAsia="Times New Roman"/>
          <w:color w:val="201F1E"/>
          <w:szCs w:val="24"/>
        </w:rPr>
        <w:t xml:space="preserve">Παρακαλώ, κύριε </w:t>
      </w:r>
      <w:proofErr w:type="spellStart"/>
      <w:r>
        <w:rPr>
          <w:rFonts w:eastAsia="Times New Roman"/>
          <w:color w:val="201F1E"/>
          <w:szCs w:val="24"/>
        </w:rPr>
        <w:t>Δένδια</w:t>
      </w:r>
      <w:proofErr w:type="spellEnd"/>
      <w:r>
        <w:rPr>
          <w:rFonts w:eastAsia="Times New Roman"/>
          <w:color w:val="201F1E"/>
          <w:szCs w:val="24"/>
        </w:rPr>
        <w:t>. Έχετε τον λόγο.</w:t>
      </w:r>
    </w:p>
    <w:p w14:paraId="219DA44F" w14:textId="77777777" w:rsidR="00656A4F" w:rsidRDefault="000C25FA">
      <w:pPr>
        <w:spacing w:line="600" w:lineRule="auto"/>
        <w:ind w:firstLine="720"/>
        <w:jc w:val="both"/>
        <w:rPr>
          <w:rFonts w:eastAsia="Times New Roman"/>
          <w:color w:val="201F1E"/>
          <w:szCs w:val="24"/>
        </w:rPr>
      </w:pPr>
      <w:r w:rsidRPr="00674169">
        <w:rPr>
          <w:rFonts w:eastAsia="Times New Roman" w:cs="Times New Roman"/>
          <w:b/>
          <w:szCs w:val="24"/>
        </w:rPr>
        <w:lastRenderedPageBreak/>
        <w:t>ΝΙΚΟΛΑΟΣ</w:t>
      </w:r>
      <w:r>
        <w:rPr>
          <w:rFonts w:eastAsia="Times New Roman" w:cs="Times New Roman"/>
          <w:b/>
          <w:szCs w:val="24"/>
        </w:rPr>
        <w:t xml:space="preserve"> - ΓΕΩΡΓΙΟΣ</w:t>
      </w:r>
      <w:r w:rsidDel="00E611EF">
        <w:rPr>
          <w:rFonts w:eastAsia="Times New Roman"/>
          <w:b/>
          <w:color w:val="201F1E"/>
          <w:szCs w:val="24"/>
        </w:rPr>
        <w:t xml:space="preserve"> </w:t>
      </w:r>
      <w:r>
        <w:rPr>
          <w:rFonts w:eastAsia="Times New Roman"/>
          <w:b/>
          <w:color w:val="201F1E"/>
          <w:szCs w:val="24"/>
        </w:rPr>
        <w:t>ΔΕΝΔΙΑΣ:</w:t>
      </w:r>
      <w:r>
        <w:rPr>
          <w:rFonts w:eastAsia="Times New Roman"/>
          <w:color w:val="201F1E"/>
          <w:szCs w:val="24"/>
        </w:rPr>
        <w:t xml:space="preserve"> Κυρίες και κύριοι συνάδελφοι, είχαμε</w:t>
      </w:r>
      <w:r w:rsidRPr="002B27B4">
        <w:rPr>
          <w:rFonts w:eastAsia="Times New Roman"/>
          <w:color w:val="201F1E"/>
          <w:szCs w:val="24"/>
        </w:rPr>
        <w:t xml:space="preserve"> την ευχάριστη έκπληξη </w:t>
      </w:r>
      <w:r>
        <w:rPr>
          <w:rFonts w:eastAsia="Times New Roman"/>
          <w:color w:val="201F1E"/>
          <w:szCs w:val="24"/>
        </w:rPr>
        <w:t>προ ολίγου να έχουμε στην Α</w:t>
      </w:r>
      <w:r w:rsidRPr="002B27B4">
        <w:rPr>
          <w:rFonts w:eastAsia="Times New Roman"/>
          <w:color w:val="201F1E"/>
          <w:szCs w:val="24"/>
        </w:rPr>
        <w:t>ίθουσα και να ακούσουμε τον Πρωθυπουργό της χώρας και μάλιστα</w:t>
      </w:r>
      <w:r>
        <w:rPr>
          <w:rFonts w:eastAsia="Times New Roman"/>
          <w:color w:val="201F1E"/>
          <w:szCs w:val="24"/>
        </w:rPr>
        <w:t>,</w:t>
      </w:r>
      <w:r w:rsidRPr="002B27B4">
        <w:rPr>
          <w:rFonts w:eastAsia="Times New Roman"/>
          <w:color w:val="201F1E"/>
          <w:szCs w:val="24"/>
        </w:rPr>
        <w:t xml:space="preserve"> να διατυπώσει την ευχή σε </w:t>
      </w:r>
      <w:r>
        <w:rPr>
          <w:rFonts w:eastAsia="Times New Roman"/>
          <w:color w:val="201F1E"/>
          <w:szCs w:val="24"/>
        </w:rPr>
        <w:t>μας,</w:t>
      </w:r>
      <w:r w:rsidRPr="002B27B4">
        <w:rPr>
          <w:rFonts w:eastAsia="Times New Roman"/>
          <w:color w:val="201F1E"/>
          <w:szCs w:val="24"/>
        </w:rPr>
        <w:t xml:space="preserve"> </w:t>
      </w:r>
      <w:r>
        <w:rPr>
          <w:rFonts w:eastAsia="Times New Roman"/>
          <w:color w:val="201F1E"/>
          <w:szCs w:val="24"/>
        </w:rPr>
        <w:t xml:space="preserve">τη </w:t>
      </w:r>
      <w:r w:rsidRPr="002B27B4">
        <w:rPr>
          <w:rFonts w:eastAsia="Times New Roman"/>
          <w:color w:val="201F1E"/>
          <w:szCs w:val="24"/>
        </w:rPr>
        <w:t>Νέα Δημοκρατία</w:t>
      </w:r>
      <w:r>
        <w:rPr>
          <w:rFonts w:eastAsia="Times New Roman"/>
          <w:color w:val="201F1E"/>
          <w:szCs w:val="24"/>
        </w:rPr>
        <w:t>,</w:t>
      </w:r>
      <w:r w:rsidRPr="002B27B4">
        <w:rPr>
          <w:rFonts w:eastAsia="Times New Roman"/>
          <w:color w:val="201F1E"/>
          <w:szCs w:val="24"/>
        </w:rPr>
        <w:t xml:space="preserve"> ότι </w:t>
      </w:r>
      <w:r>
        <w:rPr>
          <w:rFonts w:eastAsia="Times New Roman"/>
          <w:color w:val="201F1E"/>
          <w:szCs w:val="24"/>
        </w:rPr>
        <w:t>π</w:t>
      </w:r>
      <w:r w:rsidRPr="002B27B4">
        <w:rPr>
          <w:rFonts w:eastAsia="Times New Roman"/>
          <w:color w:val="201F1E"/>
          <w:szCs w:val="24"/>
        </w:rPr>
        <w:t>άλι εδώ θα είμαστε</w:t>
      </w:r>
      <w:r>
        <w:rPr>
          <w:rFonts w:eastAsia="Times New Roman"/>
          <w:color w:val="201F1E"/>
          <w:szCs w:val="24"/>
        </w:rPr>
        <w:t>,</w:t>
      </w:r>
      <w:r w:rsidRPr="002B27B4">
        <w:rPr>
          <w:rFonts w:eastAsia="Times New Roman"/>
          <w:color w:val="201F1E"/>
          <w:szCs w:val="24"/>
        </w:rPr>
        <w:t xml:space="preserve"> </w:t>
      </w:r>
      <w:r>
        <w:rPr>
          <w:rFonts w:eastAsia="Times New Roman"/>
          <w:color w:val="201F1E"/>
          <w:szCs w:val="24"/>
        </w:rPr>
        <w:t xml:space="preserve">δείχνοντας </w:t>
      </w:r>
      <w:r w:rsidRPr="002B27B4">
        <w:rPr>
          <w:rFonts w:eastAsia="Times New Roman"/>
          <w:color w:val="201F1E"/>
          <w:szCs w:val="24"/>
        </w:rPr>
        <w:t>τα έδρανα</w:t>
      </w:r>
      <w:r>
        <w:rPr>
          <w:rFonts w:eastAsia="Times New Roman"/>
          <w:color w:val="201F1E"/>
          <w:szCs w:val="24"/>
        </w:rPr>
        <w:t>.</w:t>
      </w:r>
      <w:r w:rsidRPr="002B27B4">
        <w:rPr>
          <w:rFonts w:eastAsia="Times New Roman"/>
          <w:color w:val="201F1E"/>
          <w:szCs w:val="24"/>
        </w:rPr>
        <w:t xml:space="preserve"> </w:t>
      </w:r>
      <w:r>
        <w:rPr>
          <w:rFonts w:eastAsia="Times New Roman"/>
          <w:color w:val="201F1E"/>
          <w:szCs w:val="24"/>
        </w:rPr>
        <w:t>Φ</w:t>
      </w:r>
      <w:r w:rsidRPr="002B27B4">
        <w:rPr>
          <w:rFonts w:eastAsia="Times New Roman"/>
          <w:color w:val="201F1E"/>
          <w:szCs w:val="24"/>
        </w:rPr>
        <w:t>αντάζομαι ότι εννοούσε ότι θα είμαστε στ</w:t>
      </w:r>
      <w:r>
        <w:rPr>
          <w:rFonts w:eastAsia="Times New Roman"/>
          <w:color w:val="201F1E"/>
          <w:szCs w:val="24"/>
        </w:rPr>
        <w:t>ην Α</w:t>
      </w:r>
      <w:r w:rsidRPr="002B27B4">
        <w:rPr>
          <w:rFonts w:eastAsia="Times New Roman"/>
          <w:color w:val="201F1E"/>
          <w:szCs w:val="24"/>
        </w:rPr>
        <w:t>ντιπολίτευση</w:t>
      </w:r>
      <w:r>
        <w:rPr>
          <w:rFonts w:eastAsia="Times New Roman"/>
          <w:color w:val="201F1E"/>
          <w:szCs w:val="24"/>
        </w:rPr>
        <w:t>.</w:t>
      </w:r>
      <w:r w:rsidRPr="002B27B4">
        <w:rPr>
          <w:rFonts w:eastAsia="Times New Roman"/>
          <w:color w:val="201F1E"/>
          <w:szCs w:val="24"/>
        </w:rPr>
        <w:t xml:space="preserve"> </w:t>
      </w:r>
      <w:r>
        <w:rPr>
          <w:rFonts w:eastAsia="Times New Roman"/>
          <w:color w:val="201F1E"/>
          <w:szCs w:val="24"/>
        </w:rPr>
        <w:t>Αυτή</w:t>
      </w:r>
      <w:r w:rsidRPr="002B27B4">
        <w:rPr>
          <w:rFonts w:eastAsia="Times New Roman"/>
          <w:color w:val="201F1E"/>
          <w:szCs w:val="24"/>
        </w:rPr>
        <w:t xml:space="preserve"> φαντάζομαι ήταν η σκέψη</w:t>
      </w:r>
      <w:r>
        <w:rPr>
          <w:rFonts w:eastAsia="Times New Roman"/>
          <w:color w:val="201F1E"/>
          <w:szCs w:val="24"/>
        </w:rPr>
        <w:t xml:space="preserve"> του.</w:t>
      </w:r>
      <w:r w:rsidRPr="002B27B4">
        <w:rPr>
          <w:rFonts w:eastAsia="Times New Roman"/>
          <w:color w:val="201F1E"/>
          <w:szCs w:val="24"/>
        </w:rPr>
        <w:t xml:space="preserve"> Βεβαίως</w:t>
      </w:r>
      <w:r>
        <w:rPr>
          <w:rFonts w:eastAsia="Times New Roman"/>
          <w:color w:val="201F1E"/>
          <w:szCs w:val="24"/>
        </w:rPr>
        <w:t>,</w:t>
      </w:r>
      <w:r w:rsidRPr="002B27B4">
        <w:rPr>
          <w:rFonts w:eastAsia="Times New Roman"/>
          <w:color w:val="201F1E"/>
          <w:szCs w:val="24"/>
        </w:rPr>
        <w:t xml:space="preserve"> </w:t>
      </w:r>
      <w:r>
        <w:rPr>
          <w:rFonts w:eastAsia="Times New Roman"/>
          <w:color w:val="201F1E"/>
          <w:szCs w:val="24"/>
        </w:rPr>
        <w:t>ε</w:t>
      </w:r>
      <w:r w:rsidRPr="002B27B4">
        <w:rPr>
          <w:rFonts w:eastAsia="Times New Roman"/>
          <w:color w:val="201F1E"/>
          <w:szCs w:val="24"/>
        </w:rPr>
        <w:t>σείς ξέρετε καλά ότι η αλλαγή που θα υπάρξει</w:t>
      </w:r>
      <w:r>
        <w:rPr>
          <w:rFonts w:eastAsia="Times New Roman"/>
          <w:color w:val="201F1E"/>
          <w:szCs w:val="24"/>
        </w:rPr>
        <w:t>,</w:t>
      </w:r>
      <w:r w:rsidRPr="002B27B4">
        <w:rPr>
          <w:rFonts w:eastAsia="Times New Roman"/>
          <w:color w:val="201F1E"/>
          <w:szCs w:val="24"/>
        </w:rPr>
        <w:t xml:space="preserve"> </w:t>
      </w:r>
      <w:r>
        <w:rPr>
          <w:rFonts w:eastAsia="Times New Roman"/>
          <w:color w:val="201F1E"/>
          <w:szCs w:val="24"/>
        </w:rPr>
        <w:t>κυρίες κα</w:t>
      </w:r>
      <w:r>
        <w:rPr>
          <w:rFonts w:eastAsia="Times New Roman"/>
          <w:color w:val="201F1E"/>
          <w:szCs w:val="24"/>
        </w:rPr>
        <w:t>ι κύριοι</w:t>
      </w:r>
      <w:r w:rsidRPr="002B27B4">
        <w:rPr>
          <w:rFonts w:eastAsia="Times New Roman"/>
          <w:color w:val="201F1E"/>
          <w:szCs w:val="24"/>
        </w:rPr>
        <w:t xml:space="preserve"> συνάδελφοι</w:t>
      </w:r>
      <w:r>
        <w:rPr>
          <w:rFonts w:eastAsia="Times New Roman"/>
          <w:color w:val="201F1E"/>
          <w:szCs w:val="24"/>
        </w:rPr>
        <w:t>, θα είναι σε αυτά τα έδρανα. Εμείς</w:t>
      </w:r>
      <w:r w:rsidRPr="002B27B4">
        <w:rPr>
          <w:rFonts w:eastAsia="Times New Roman"/>
          <w:color w:val="201F1E"/>
          <w:szCs w:val="24"/>
        </w:rPr>
        <w:t xml:space="preserve"> </w:t>
      </w:r>
      <w:r>
        <w:rPr>
          <w:rFonts w:eastAsia="Times New Roman"/>
          <w:color w:val="201F1E"/>
          <w:szCs w:val="24"/>
        </w:rPr>
        <w:t>βεβαίως</w:t>
      </w:r>
      <w:r>
        <w:rPr>
          <w:rFonts w:eastAsia="Times New Roman"/>
          <w:color w:val="201F1E"/>
          <w:szCs w:val="24"/>
        </w:rPr>
        <w:t>,</w:t>
      </w:r>
      <w:r w:rsidRPr="002B27B4">
        <w:rPr>
          <w:rFonts w:eastAsia="Times New Roman"/>
          <w:color w:val="201F1E"/>
          <w:szCs w:val="24"/>
        </w:rPr>
        <w:t xml:space="preserve"> θα καθόμαστε</w:t>
      </w:r>
      <w:r>
        <w:rPr>
          <w:rFonts w:eastAsia="Times New Roman"/>
          <w:color w:val="201F1E"/>
          <w:szCs w:val="24"/>
        </w:rPr>
        <w:t>,</w:t>
      </w:r>
      <w:r w:rsidRPr="002B27B4">
        <w:rPr>
          <w:rFonts w:eastAsia="Times New Roman"/>
          <w:color w:val="201F1E"/>
          <w:szCs w:val="24"/>
        </w:rPr>
        <w:t xml:space="preserve"> </w:t>
      </w:r>
      <w:r>
        <w:rPr>
          <w:rFonts w:eastAsia="Times New Roman"/>
          <w:color w:val="201F1E"/>
          <w:szCs w:val="24"/>
        </w:rPr>
        <w:t>ως Κοινοβουλευτική</w:t>
      </w:r>
      <w:r w:rsidRPr="002B27B4">
        <w:rPr>
          <w:rFonts w:eastAsia="Times New Roman"/>
          <w:color w:val="201F1E"/>
          <w:szCs w:val="24"/>
        </w:rPr>
        <w:t xml:space="preserve"> </w:t>
      </w:r>
      <w:r>
        <w:rPr>
          <w:rFonts w:eastAsia="Times New Roman"/>
          <w:color w:val="201F1E"/>
          <w:szCs w:val="24"/>
        </w:rPr>
        <w:t>Ο</w:t>
      </w:r>
      <w:r w:rsidRPr="002B27B4">
        <w:rPr>
          <w:rFonts w:eastAsia="Times New Roman"/>
          <w:color w:val="201F1E"/>
          <w:szCs w:val="24"/>
        </w:rPr>
        <w:t>μάδα πάντοτε</w:t>
      </w:r>
      <w:r>
        <w:rPr>
          <w:rFonts w:eastAsia="Times New Roman"/>
          <w:color w:val="201F1E"/>
          <w:szCs w:val="24"/>
        </w:rPr>
        <w:t>,</w:t>
      </w:r>
      <w:r w:rsidRPr="002B27B4">
        <w:rPr>
          <w:rFonts w:eastAsia="Times New Roman"/>
          <w:color w:val="201F1E"/>
          <w:szCs w:val="24"/>
        </w:rPr>
        <w:t xml:space="preserve"> σε αυτά τα </w:t>
      </w:r>
      <w:r>
        <w:rPr>
          <w:rFonts w:eastAsia="Times New Roman"/>
          <w:color w:val="201F1E"/>
          <w:szCs w:val="24"/>
        </w:rPr>
        <w:t>έδρανα,</w:t>
      </w:r>
      <w:r w:rsidRPr="002B27B4">
        <w:rPr>
          <w:rFonts w:eastAsia="Times New Roman"/>
          <w:color w:val="201F1E"/>
          <w:szCs w:val="24"/>
        </w:rPr>
        <w:t xml:space="preserve"> </w:t>
      </w:r>
      <w:r>
        <w:rPr>
          <w:rFonts w:eastAsia="Times New Roman"/>
          <w:color w:val="201F1E"/>
          <w:szCs w:val="24"/>
        </w:rPr>
        <w:t>α</w:t>
      </w:r>
      <w:r w:rsidRPr="002B27B4">
        <w:rPr>
          <w:rFonts w:eastAsia="Times New Roman"/>
          <w:color w:val="201F1E"/>
          <w:szCs w:val="24"/>
        </w:rPr>
        <w:t xml:space="preserve">λλά αμέσως μετά τις εκλογές </w:t>
      </w:r>
      <w:r>
        <w:rPr>
          <w:rFonts w:eastAsia="Times New Roman"/>
          <w:color w:val="201F1E"/>
          <w:szCs w:val="24"/>
        </w:rPr>
        <w:t>θα καθόμαστε</w:t>
      </w:r>
      <w:r w:rsidRPr="002B27B4">
        <w:rPr>
          <w:rFonts w:eastAsia="Times New Roman"/>
          <w:color w:val="201F1E"/>
          <w:szCs w:val="24"/>
        </w:rPr>
        <w:t xml:space="preserve"> και σε αυτά τα έδρανα εκεί</w:t>
      </w:r>
      <w:r>
        <w:rPr>
          <w:rFonts w:eastAsia="Times New Roman"/>
          <w:color w:val="201F1E"/>
          <w:szCs w:val="24"/>
        </w:rPr>
        <w:t>.</w:t>
      </w:r>
      <w:r w:rsidRPr="002B27B4">
        <w:rPr>
          <w:rFonts w:eastAsia="Times New Roman"/>
          <w:color w:val="201F1E"/>
          <w:szCs w:val="24"/>
        </w:rPr>
        <w:t xml:space="preserve"> Εκεί θα είναι οι αλλαγές στην </w:t>
      </w:r>
      <w:r>
        <w:rPr>
          <w:rFonts w:eastAsia="Times New Roman"/>
          <w:color w:val="201F1E"/>
          <w:szCs w:val="24"/>
        </w:rPr>
        <w:t>Α</w:t>
      </w:r>
      <w:r w:rsidRPr="002B27B4">
        <w:rPr>
          <w:rFonts w:eastAsia="Times New Roman"/>
          <w:color w:val="201F1E"/>
          <w:szCs w:val="24"/>
        </w:rPr>
        <w:t>ίθουσα</w:t>
      </w:r>
      <w:r>
        <w:rPr>
          <w:rFonts w:eastAsia="Times New Roman"/>
          <w:color w:val="201F1E"/>
          <w:szCs w:val="24"/>
        </w:rPr>
        <w:t>.</w:t>
      </w:r>
      <w:r w:rsidRPr="002B27B4">
        <w:rPr>
          <w:rFonts w:eastAsia="Times New Roman"/>
          <w:color w:val="201F1E"/>
          <w:szCs w:val="24"/>
        </w:rPr>
        <w:t xml:space="preserve"> </w:t>
      </w:r>
    </w:p>
    <w:p w14:paraId="219DA450" w14:textId="77777777" w:rsidR="00656A4F" w:rsidRDefault="000C25FA">
      <w:pPr>
        <w:spacing w:line="600" w:lineRule="auto"/>
        <w:ind w:firstLine="720"/>
        <w:jc w:val="both"/>
        <w:rPr>
          <w:rFonts w:eastAsia="Times New Roman"/>
          <w:color w:val="201F1E"/>
          <w:szCs w:val="24"/>
        </w:rPr>
      </w:pPr>
      <w:r w:rsidRPr="002B27B4">
        <w:rPr>
          <w:rFonts w:eastAsia="Times New Roman"/>
          <w:color w:val="201F1E"/>
          <w:szCs w:val="24"/>
        </w:rPr>
        <w:t xml:space="preserve">Η </w:t>
      </w:r>
      <w:r>
        <w:rPr>
          <w:rFonts w:eastAsia="Times New Roman"/>
          <w:color w:val="201F1E"/>
          <w:szCs w:val="24"/>
        </w:rPr>
        <w:t xml:space="preserve">αλήθεια </w:t>
      </w:r>
      <w:r w:rsidRPr="002B27B4">
        <w:rPr>
          <w:rFonts w:eastAsia="Times New Roman"/>
          <w:color w:val="201F1E"/>
          <w:szCs w:val="24"/>
        </w:rPr>
        <w:t>είναι</w:t>
      </w:r>
      <w:r w:rsidRPr="002B27B4">
        <w:rPr>
          <w:rFonts w:eastAsia="Times New Roman"/>
          <w:color w:val="201F1E"/>
          <w:szCs w:val="24"/>
        </w:rPr>
        <w:t xml:space="preserve"> </w:t>
      </w:r>
      <w:r>
        <w:rPr>
          <w:rFonts w:eastAsia="Times New Roman"/>
          <w:color w:val="201F1E"/>
          <w:szCs w:val="24"/>
        </w:rPr>
        <w:t>ότι έκανε μια φιλότιμη</w:t>
      </w:r>
      <w:r w:rsidRPr="002B27B4">
        <w:rPr>
          <w:rFonts w:eastAsia="Times New Roman"/>
          <w:color w:val="201F1E"/>
          <w:szCs w:val="24"/>
        </w:rPr>
        <w:t xml:space="preserve"> προσπάθει</w:t>
      </w:r>
      <w:r>
        <w:rPr>
          <w:rFonts w:eastAsia="Times New Roman"/>
          <w:color w:val="201F1E"/>
          <w:szCs w:val="24"/>
        </w:rPr>
        <w:t xml:space="preserve">α ο Πρωθυπουργός -και είναι πάντα ευχάριστο </w:t>
      </w:r>
      <w:r w:rsidRPr="002B27B4">
        <w:rPr>
          <w:rFonts w:eastAsia="Times New Roman"/>
          <w:color w:val="201F1E"/>
          <w:szCs w:val="24"/>
        </w:rPr>
        <w:t>να τον ακούει κανείς</w:t>
      </w:r>
      <w:r>
        <w:rPr>
          <w:rFonts w:eastAsia="Times New Roman"/>
          <w:color w:val="201F1E"/>
          <w:szCs w:val="24"/>
        </w:rPr>
        <w:t>-</w:t>
      </w:r>
      <w:r w:rsidRPr="002B27B4">
        <w:rPr>
          <w:rFonts w:eastAsia="Times New Roman"/>
          <w:color w:val="201F1E"/>
          <w:szCs w:val="24"/>
        </w:rPr>
        <w:t xml:space="preserve"> να παρουσιάσει ότι τα μέτρα τ</w:t>
      </w:r>
      <w:r>
        <w:rPr>
          <w:rFonts w:eastAsia="Times New Roman"/>
          <w:color w:val="201F1E"/>
          <w:szCs w:val="24"/>
        </w:rPr>
        <w:t>α οποία συζητά σήμερα η Εθνική Α</w:t>
      </w:r>
      <w:r w:rsidRPr="002B27B4">
        <w:rPr>
          <w:rFonts w:eastAsia="Times New Roman"/>
          <w:color w:val="201F1E"/>
          <w:szCs w:val="24"/>
        </w:rPr>
        <w:t xml:space="preserve">ντιπροσωπεία είναι αποτέλεσμα ενός </w:t>
      </w:r>
      <w:r w:rsidRPr="002B27B4">
        <w:rPr>
          <w:rFonts w:eastAsia="Times New Roman"/>
          <w:color w:val="201F1E"/>
          <w:szCs w:val="24"/>
        </w:rPr>
        <w:lastRenderedPageBreak/>
        <w:t>συνολικού σχεδιασμού</w:t>
      </w:r>
      <w:r>
        <w:rPr>
          <w:rFonts w:eastAsia="Times New Roman"/>
          <w:color w:val="201F1E"/>
          <w:szCs w:val="24"/>
        </w:rPr>
        <w:t>,</w:t>
      </w:r>
      <w:r w:rsidRPr="002B27B4">
        <w:rPr>
          <w:rFonts w:eastAsia="Times New Roman"/>
          <w:color w:val="201F1E"/>
          <w:szCs w:val="24"/>
        </w:rPr>
        <w:t xml:space="preserve"> </w:t>
      </w:r>
      <w:r>
        <w:rPr>
          <w:rFonts w:eastAsia="Times New Roman"/>
          <w:color w:val="201F1E"/>
          <w:szCs w:val="24"/>
        </w:rPr>
        <w:t>τον οποίο ο ίδιος</w:t>
      </w:r>
      <w:r w:rsidRPr="002B27B4">
        <w:rPr>
          <w:rFonts w:eastAsia="Times New Roman"/>
          <w:color w:val="201F1E"/>
          <w:szCs w:val="24"/>
        </w:rPr>
        <w:t xml:space="preserve"> έχει συλλάβει με την Κυβέρνησή του και τον υλοποιεί αμέσως μετά την </w:t>
      </w:r>
      <w:r>
        <w:rPr>
          <w:rFonts w:eastAsia="Times New Roman"/>
          <w:color w:val="201F1E"/>
          <w:szCs w:val="24"/>
        </w:rPr>
        <w:t>κατ’ αυτόν</w:t>
      </w:r>
      <w:r w:rsidRPr="002B27B4">
        <w:rPr>
          <w:rFonts w:eastAsia="Times New Roman"/>
          <w:color w:val="201F1E"/>
          <w:szCs w:val="24"/>
        </w:rPr>
        <w:t xml:space="preserve"> έξοδο από τα μνημόνια τον Αύγουστο</w:t>
      </w:r>
      <w:r>
        <w:rPr>
          <w:rFonts w:eastAsia="Times New Roman"/>
          <w:color w:val="201F1E"/>
          <w:szCs w:val="24"/>
        </w:rPr>
        <w:t>.</w:t>
      </w:r>
    </w:p>
    <w:p w14:paraId="219DA451" w14:textId="77777777" w:rsidR="00656A4F" w:rsidRDefault="000C25FA">
      <w:pPr>
        <w:spacing w:line="600" w:lineRule="auto"/>
        <w:ind w:firstLine="720"/>
        <w:jc w:val="both"/>
        <w:rPr>
          <w:rFonts w:eastAsia="Times New Roman"/>
          <w:color w:val="201F1E"/>
          <w:szCs w:val="24"/>
        </w:rPr>
      </w:pPr>
      <w:r>
        <w:rPr>
          <w:rFonts w:eastAsia="Times New Roman"/>
          <w:color w:val="201F1E"/>
          <w:szCs w:val="24"/>
        </w:rPr>
        <w:t xml:space="preserve">Κυρίες και κύριοι συνάδελφοι, με </w:t>
      </w:r>
      <w:proofErr w:type="spellStart"/>
      <w:r>
        <w:rPr>
          <w:rFonts w:eastAsia="Times New Roman"/>
          <w:color w:val="201F1E"/>
          <w:szCs w:val="24"/>
        </w:rPr>
        <w:t>συγχωρείτε</w:t>
      </w:r>
      <w:proofErr w:type="spellEnd"/>
      <w:r>
        <w:rPr>
          <w:rFonts w:eastAsia="Times New Roman"/>
          <w:color w:val="201F1E"/>
          <w:szCs w:val="24"/>
        </w:rPr>
        <w:t>.</w:t>
      </w:r>
      <w:r w:rsidRPr="002B27B4">
        <w:rPr>
          <w:rFonts w:eastAsia="Times New Roman"/>
          <w:color w:val="201F1E"/>
          <w:szCs w:val="24"/>
        </w:rPr>
        <w:t xml:space="preserve"> </w:t>
      </w:r>
      <w:r>
        <w:rPr>
          <w:rFonts w:eastAsia="Times New Roman"/>
          <w:color w:val="201F1E"/>
          <w:szCs w:val="24"/>
        </w:rPr>
        <w:t>Ν</w:t>
      </w:r>
      <w:r w:rsidRPr="002B27B4">
        <w:rPr>
          <w:rFonts w:eastAsia="Times New Roman"/>
          <w:color w:val="201F1E"/>
          <w:szCs w:val="24"/>
        </w:rPr>
        <w:t xml:space="preserve">α είμαστε ειλικρινείς μεταξύ μας και </w:t>
      </w:r>
      <w:proofErr w:type="spellStart"/>
      <w:r w:rsidRPr="002B27B4">
        <w:rPr>
          <w:rFonts w:eastAsia="Times New Roman"/>
          <w:color w:val="201F1E"/>
          <w:szCs w:val="24"/>
        </w:rPr>
        <w:t>συνεννοημένοι</w:t>
      </w:r>
      <w:proofErr w:type="spellEnd"/>
      <w:r>
        <w:rPr>
          <w:rFonts w:eastAsia="Times New Roman"/>
          <w:color w:val="201F1E"/>
          <w:szCs w:val="24"/>
        </w:rPr>
        <w:t>,</w:t>
      </w:r>
      <w:r w:rsidRPr="002B27B4">
        <w:rPr>
          <w:rFonts w:eastAsia="Times New Roman"/>
          <w:color w:val="201F1E"/>
          <w:szCs w:val="24"/>
        </w:rPr>
        <w:t xml:space="preserve"> γιατί όλοι είμαστε υποψιασμένοι</w:t>
      </w:r>
      <w:r>
        <w:rPr>
          <w:rFonts w:eastAsia="Times New Roman"/>
          <w:color w:val="201F1E"/>
          <w:szCs w:val="24"/>
        </w:rPr>
        <w:t>.</w:t>
      </w:r>
      <w:r w:rsidRPr="002B27B4">
        <w:rPr>
          <w:rFonts w:eastAsia="Times New Roman"/>
          <w:color w:val="201F1E"/>
          <w:szCs w:val="24"/>
        </w:rPr>
        <w:t xml:space="preserve"> </w:t>
      </w:r>
      <w:r>
        <w:rPr>
          <w:rFonts w:eastAsia="Times New Roman"/>
          <w:color w:val="201F1E"/>
          <w:szCs w:val="24"/>
        </w:rPr>
        <w:t>Έ</w:t>
      </w:r>
      <w:r w:rsidRPr="002B27B4">
        <w:rPr>
          <w:rFonts w:eastAsia="Times New Roman"/>
          <w:color w:val="201F1E"/>
          <w:szCs w:val="24"/>
        </w:rPr>
        <w:t>χετε δει</w:t>
      </w:r>
      <w:r w:rsidRPr="002B27B4">
        <w:rPr>
          <w:rFonts w:eastAsia="Times New Roman"/>
          <w:color w:val="201F1E"/>
          <w:szCs w:val="24"/>
        </w:rPr>
        <w:t xml:space="preserve"> ποτέ προσχεδιασμένα μέτρα</w:t>
      </w:r>
      <w:r>
        <w:rPr>
          <w:rFonts w:eastAsia="Times New Roman"/>
          <w:color w:val="201F1E"/>
          <w:szCs w:val="24"/>
        </w:rPr>
        <w:t>,</w:t>
      </w:r>
      <w:r w:rsidRPr="002B27B4">
        <w:rPr>
          <w:rFonts w:eastAsia="Times New Roman"/>
          <w:color w:val="201F1E"/>
          <w:szCs w:val="24"/>
        </w:rPr>
        <w:t xml:space="preserve"> τα οποία να ανακοινώνονται άρον-άρον με έκτακτη συνέντευξη τύπου από τον Πρωθυπουργό και να εμφανίζονται στην </w:t>
      </w:r>
      <w:r>
        <w:rPr>
          <w:rFonts w:eastAsia="Times New Roman"/>
          <w:color w:val="201F1E"/>
          <w:szCs w:val="24"/>
        </w:rPr>
        <w:t>Εθνική Αντιπροσωπεία</w:t>
      </w:r>
      <w:r w:rsidRPr="002B27B4">
        <w:rPr>
          <w:rFonts w:eastAsia="Times New Roman"/>
          <w:color w:val="201F1E"/>
          <w:szCs w:val="24"/>
        </w:rPr>
        <w:t xml:space="preserve"> εν μέρει με ένα νομοθέτημα</w:t>
      </w:r>
      <w:r>
        <w:rPr>
          <w:rFonts w:eastAsia="Times New Roman"/>
          <w:color w:val="201F1E"/>
          <w:szCs w:val="24"/>
        </w:rPr>
        <w:t>,</w:t>
      </w:r>
      <w:r w:rsidRPr="002B27B4">
        <w:rPr>
          <w:rFonts w:eastAsia="Times New Roman"/>
          <w:color w:val="201F1E"/>
          <w:szCs w:val="24"/>
        </w:rPr>
        <w:t xml:space="preserve"> αυτό για τις </w:t>
      </w:r>
      <w:proofErr w:type="spellStart"/>
      <w:r>
        <w:rPr>
          <w:rFonts w:eastAsia="Times New Roman"/>
          <w:color w:val="201F1E"/>
          <w:szCs w:val="24"/>
        </w:rPr>
        <w:t>εκατόν</w:t>
      </w:r>
      <w:proofErr w:type="spellEnd"/>
      <w:r>
        <w:rPr>
          <w:rFonts w:eastAsia="Times New Roman"/>
          <w:color w:val="201F1E"/>
          <w:szCs w:val="24"/>
        </w:rPr>
        <w:t xml:space="preserve"> είκοσι</w:t>
      </w:r>
      <w:r w:rsidRPr="002B27B4">
        <w:rPr>
          <w:rFonts w:eastAsia="Times New Roman"/>
          <w:color w:val="201F1E"/>
          <w:szCs w:val="24"/>
        </w:rPr>
        <w:t xml:space="preserve"> δόσεις</w:t>
      </w:r>
      <w:r>
        <w:rPr>
          <w:rFonts w:eastAsia="Times New Roman"/>
          <w:color w:val="201F1E"/>
          <w:szCs w:val="24"/>
        </w:rPr>
        <w:t>,</w:t>
      </w:r>
      <w:r w:rsidRPr="002B27B4">
        <w:rPr>
          <w:rFonts w:eastAsia="Times New Roman"/>
          <w:color w:val="201F1E"/>
          <w:szCs w:val="24"/>
        </w:rPr>
        <w:t xml:space="preserve"> και εν μέρει με τροπολογίες</w:t>
      </w:r>
      <w:r>
        <w:rPr>
          <w:rFonts w:eastAsia="Times New Roman"/>
          <w:color w:val="201F1E"/>
          <w:szCs w:val="24"/>
        </w:rPr>
        <w:t>,</w:t>
      </w:r>
      <w:r w:rsidRPr="002B27B4">
        <w:rPr>
          <w:rFonts w:eastAsia="Times New Roman"/>
          <w:color w:val="201F1E"/>
          <w:szCs w:val="24"/>
        </w:rPr>
        <w:t xml:space="preserve"> οι οπ</w:t>
      </w:r>
      <w:r w:rsidRPr="002B27B4">
        <w:rPr>
          <w:rFonts w:eastAsia="Times New Roman"/>
          <w:color w:val="201F1E"/>
          <w:szCs w:val="24"/>
        </w:rPr>
        <w:t xml:space="preserve">οίες έρχονται </w:t>
      </w:r>
      <w:r>
        <w:rPr>
          <w:rFonts w:eastAsia="Times New Roman"/>
          <w:color w:val="201F1E"/>
          <w:szCs w:val="24"/>
        </w:rPr>
        <w:t xml:space="preserve">φύρδην </w:t>
      </w:r>
      <w:proofErr w:type="spellStart"/>
      <w:r>
        <w:rPr>
          <w:rFonts w:eastAsia="Times New Roman"/>
          <w:color w:val="201F1E"/>
          <w:szCs w:val="24"/>
        </w:rPr>
        <w:t>μίγδην</w:t>
      </w:r>
      <w:proofErr w:type="spellEnd"/>
      <w:r w:rsidRPr="002B27B4">
        <w:rPr>
          <w:rFonts w:eastAsia="Times New Roman"/>
          <w:color w:val="201F1E"/>
          <w:szCs w:val="24"/>
        </w:rPr>
        <w:t xml:space="preserve"> η μία μετά την άλλη</w:t>
      </w:r>
      <w:r>
        <w:rPr>
          <w:rFonts w:eastAsia="Times New Roman"/>
          <w:color w:val="201F1E"/>
          <w:szCs w:val="24"/>
        </w:rPr>
        <w:t>; Υπάρχει πιο πανηγυρική εκ</w:t>
      </w:r>
      <w:r w:rsidRPr="002B27B4">
        <w:rPr>
          <w:rFonts w:eastAsia="Times New Roman"/>
          <w:color w:val="201F1E"/>
          <w:szCs w:val="24"/>
        </w:rPr>
        <w:t>δήλωση πανικού</w:t>
      </w:r>
      <w:r>
        <w:rPr>
          <w:rFonts w:eastAsia="Times New Roman"/>
          <w:color w:val="201F1E"/>
          <w:szCs w:val="24"/>
        </w:rPr>
        <w:t>,</w:t>
      </w:r>
      <w:r w:rsidRPr="002B27B4">
        <w:rPr>
          <w:rFonts w:eastAsia="Times New Roman"/>
          <w:color w:val="201F1E"/>
          <w:szCs w:val="24"/>
        </w:rPr>
        <w:t xml:space="preserve"> κυρίες και κύριοι συνάδελφοι</w:t>
      </w:r>
      <w:r>
        <w:rPr>
          <w:rFonts w:eastAsia="Times New Roman"/>
          <w:color w:val="201F1E"/>
          <w:szCs w:val="24"/>
        </w:rPr>
        <w:t>,</w:t>
      </w:r>
      <w:r w:rsidRPr="002B27B4">
        <w:rPr>
          <w:rFonts w:eastAsia="Times New Roman"/>
          <w:color w:val="201F1E"/>
          <w:szCs w:val="24"/>
        </w:rPr>
        <w:t xml:space="preserve"> από τον</w:t>
      </w:r>
      <w:r>
        <w:rPr>
          <w:rFonts w:eastAsia="Times New Roman"/>
          <w:color w:val="201F1E"/>
          <w:szCs w:val="24"/>
        </w:rPr>
        <w:t xml:space="preserve"> τρόπο με τον οποίο νομοθετείτε</w:t>
      </w:r>
      <w:r w:rsidRPr="002B27B4">
        <w:rPr>
          <w:rFonts w:eastAsia="Times New Roman"/>
          <w:color w:val="201F1E"/>
          <w:szCs w:val="24"/>
        </w:rPr>
        <w:t xml:space="preserve"> σήμερα</w:t>
      </w:r>
      <w:r>
        <w:rPr>
          <w:rFonts w:eastAsia="Times New Roman"/>
          <w:color w:val="201F1E"/>
          <w:szCs w:val="24"/>
        </w:rPr>
        <w:t>; Σ</w:t>
      </w:r>
      <w:r w:rsidRPr="002B27B4">
        <w:rPr>
          <w:rFonts w:eastAsia="Times New Roman"/>
          <w:color w:val="201F1E"/>
          <w:szCs w:val="24"/>
        </w:rPr>
        <w:t>οβαρά</w:t>
      </w:r>
      <w:r>
        <w:rPr>
          <w:rFonts w:eastAsia="Times New Roman"/>
          <w:color w:val="201F1E"/>
          <w:szCs w:val="24"/>
        </w:rPr>
        <w:t>,</w:t>
      </w:r>
      <w:r w:rsidRPr="002B27B4">
        <w:rPr>
          <w:rFonts w:eastAsia="Times New Roman"/>
          <w:color w:val="201F1E"/>
          <w:szCs w:val="24"/>
        </w:rPr>
        <w:t xml:space="preserve"> περιμένετε να </w:t>
      </w:r>
      <w:r>
        <w:rPr>
          <w:rFonts w:eastAsia="Times New Roman"/>
          <w:color w:val="201F1E"/>
          <w:szCs w:val="24"/>
        </w:rPr>
        <w:t>πιστέψει</w:t>
      </w:r>
      <w:r w:rsidRPr="002B27B4">
        <w:rPr>
          <w:rFonts w:eastAsia="Times New Roman"/>
          <w:color w:val="201F1E"/>
          <w:szCs w:val="24"/>
        </w:rPr>
        <w:t xml:space="preserve"> και ο τελευταίος Έλληνας ότι αυτά τα οποία συζητούνται </w:t>
      </w:r>
      <w:r>
        <w:rPr>
          <w:rFonts w:eastAsia="Times New Roman"/>
          <w:color w:val="201F1E"/>
          <w:szCs w:val="24"/>
        </w:rPr>
        <w:t>σ</w:t>
      </w:r>
      <w:r w:rsidRPr="002B27B4">
        <w:rPr>
          <w:rFonts w:eastAsia="Times New Roman"/>
          <w:color w:val="201F1E"/>
          <w:szCs w:val="24"/>
        </w:rPr>
        <w:t>ήμ</w:t>
      </w:r>
      <w:r w:rsidRPr="002B27B4">
        <w:rPr>
          <w:rFonts w:eastAsia="Times New Roman"/>
          <w:color w:val="201F1E"/>
          <w:szCs w:val="24"/>
        </w:rPr>
        <w:t xml:space="preserve">ερα είναι αποτέλεσμα μακροπρόθεσμου σχεδιασμού και όχι του </w:t>
      </w:r>
      <w:r>
        <w:rPr>
          <w:rFonts w:eastAsia="Times New Roman"/>
          <w:color w:val="201F1E"/>
          <w:szCs w:val="24"/>
        </w:rPr>
        <w:t xml:space="preserve">πανικού </w:t>
      </w:r>
      <w:r>
        <w:rPr>
          <w:rFonts w:eastAsia="Times New Roman"/>
          <w:color w:val="201F1E"/>
          <w:szCs w:val="24"/>
        </w:rPr>
        <w:t>σας,</w:t>
      </w:r>
      <w:r>
        <w:rPr>
          <w:rFonts w:eastAsia="Times New Roman"/>
          <w:color w:val="201F1E"/>
          <w:szCs w:val="24"/>
        </w:rPr>
        <w:t xml:space="preserve"> εν</w:t>
      </w:r>
      <w:r w:rsidRPr="002B27B4">
        <w:rPr>
          <w:rFonts w:eastAsia="Times New Roman"/>
          <w:color w:val="201F1E"/>
          <w:szCs w:val="24"/>
        </w:rPr>
        <w:t xml:space="preserve"> </w:t>
      </w:r>
      <w:r>
        <w:rPr>
          <w:rFonts w:eastAsia="Times New Roman"/>
          <w:color w:val="201F1E"/>
          <w:szCs w:val="24"/>
        </w:rPr>
        <w:t>ό</w:t>
      </w:r>
      <w:r w:rsidRPr="002B27B4">
        <w:rPr>
          <w:rFonts w:eastAsia="Times New Roman"/>
          <w:color w:val="201F1E"/>
          <w:szCs w:val="24"/>
        </w:rPr>
        <w:t>ψει της επερχόμενης ήττας στις ευρωεκλογές</w:t>
      </w:r>
      <w:r>
        <w:rPr>
          <w:rFonts w:eastAsia="Times New Roman"/>
          <w:color w:val="201F1E"/>
          <w:szCs w:val="24"/>
        </w:rPr>
        <w:t>,</w:t>
      </w:r>
      <w:r w:rsidRPr="002B27B4">
        <w:rPr>
          <w:rFonts w:eastAsia="Times New Roman"/>
          <w:color w:val="201F1E"/>
          <w:szCs w:val="24"/>
        </w:rPr>
        <w:t xml:space="preserve"> μετά από ελάχιστες μέρες</w:t>
      </w:r>
      <w:r>
        <w:rPr>
          <w:rFonts w:eastAsia="Times New Roman"/>
          <w:color w:val="201F1E"/>
          <w:szCs w:val="24"/>
        </w:rPr>
        <w:t xml:space="preserve">; </w:t>
      </w:r>
    </w:p>
    <w:p w14:paraId="219DA452" w14:textId="77777777" w:rsidR="00656A4F" w:rsidRDefault="000C25FA">
      <w:pPr>
        <w:spacing w:line="600" w:lineRule="auto"/>
        <w:ind w:firstLine="720"/>
        <w:jc w:val="both"/>
        <w:rPr>
          <w:rFonts w:eastAsia="Times New Roman"/>
          <w:color w:val="201F1E"/>
          <w:szCs w:val="24"/>
        </w:rPr>
      </w:pPr>
      <w:r>
        <w:rPr>
          <w:rFonts w:eastAsia="Times New Roman"/>
          <w:color w:val="201F1E"/>
          <w:szCs w:val="24"/>
        </w:rPr>
        <w:lastRenderedPageBreak/>
        <w:t>Κι</w:t>
      </w:r>
      <w:r w:rsidRPr="002B27B4">
        <w:rPr>
          <w:rFonts w:eastAsia="Times New Roman"/>
          <w:color w:val="201F1E"/>
          <w:szCs w:val="24"/>
        </w:rPr>
        <w:t xml:space="preserve"> αν είχε έστω και ένα</w:t>
      </w:r>
      <w:r>
        <w:rPr>
          <w:rFonts w:eastAsia="Times New Roman"/>
          <w:color w:val="201F1E"/>
          <w:szCs w:val="24"/>
        </w:rPr>
        <w:t>ς την αμφιβολία γι</w:t>
      </w:r>
      <w:r>
        <w:rPr>
          <w:rFonts w:eastAsia="Times New Roman"/>
          <w:color w:val="201F1E"/>
          <w:szCs w:val="24"/>
        </w:rPr>
        <w:t>’</w:t>
      </w:r>
      <w:r>
        <w:rPr>
          <w:rFonts w:eastAsia="Times New Roman"/>
          <w:color w:val="201F1E"/>
          <w:szCs w:val="24"/>
        </w:rPr>
        <w:t xml:space="preserve"> αυτό, κυρίες και κύριοι συνάδελφοι, </w:t>
      </w:r>
      <w:r w:rsidRPr="002B27B4">
        <w:rPr>
          <w:rFonts w:eastAsia="Times New Roman"/>
          <w:color w:val="201F1E"/>
          <w:szCs w:val="24"/>
        </w:rPr>
        <w:t xml:space="preserve">δεν θα </w:t>
      </w:r>
      <w:r>
        <w:rPr>
          <w:rFonts w:eastAsia="Times New Roman"/>
          <w:color w:val="201F1E"/>
          <w:szCs w:val="24"/>
        </w:rPr>
        <w:t>πειθόταν</w:t>
      </w:r>
      <w:r w:rsidRPr="002B27B4">
        <w:rPr>
          <w:rFonts w:eastAsia="Times New Roman"/>
          <w:color w:val="201F1E"/>
          <w:szCs w:val="24"/>
        </w:rPr>
        <w:t xml:space="preserve"> από την αλλαγή</w:t>
      </w:r>
      <w:r w:rsidRPr="002B27B4">
        <w:rPr>
          <w:rFonts w:eastAsia="Times New Roman"/>
          <w:color w:val="201F1E"/>
          <w:szCs w:val="24"/>
        </w:rPr>
        <w:t xml:space="preserve"> στάσης του Πρωθυπουργού</w:t>
      </w:r>
      <w:r>
        <w:rPr>
          <w:rFonts w:eastAsia="Times New Roman"/>
          <w:color w:val="201F1E"/>
          <w:szCs w:val="24"/>
        </w:rPr>
        <w:t>;</w:t>
      </w:r>
      <w:r w:rsidRPr="002B27B4">
        <w:rPr>
          <w:rFonts w:eastAsia="Times New Roman"/>
          <w:color w:val="201F1E"/>
          <w:szCs w:val="24"/>
        </w:rPr>
        <w:t xml:space="preserve"> </w:t>
      </w:r>
      <w:r>
        <w:rPr>
          <w:rFonts w:eastAsia="Times New Roman"/>
          <w:color w:val="201F1E"/>
          <w:szCs w:val="24"/>
        </w:rPr>
        <w:t>Θυμάστε</w:t>
      </w:r>
      <w:r w:rsidRPr="002B27B4">
        <w:rPr>
          <w:rFonts w:eastAsia="Times New Roman"/>
          <w:color w:val="201F1E"/>
          <w:szCs w:val="24"/>
        </w:rPr>
        <w:t xml:space="preserve"> ότι από αυτό εδώ το </w:t>
      </w:r>
      <w:r>
        <w:rPr>
          <w:rFonts w:eastAsia="Times New Roman"/>
          <w:color w:val="201F1E"/>
          <w:szCs w:val="24"/>
        </w:rPr>
        <w:t>έδρανο</w:t>
      </w:r>
      <w:r w:rsidRPr="002B27B4">
        <w:rPr>
          <w:rFonts w:eastAsia="Times New Roman"/>
          <w:color w:val="201F1E"/>
          <w:szCs w:val="24"/>
        </w:rPr>
        <w:t xml:space="preserve"> </w:t>
      </w:r>
      <w:r>
        <w:rPr>
          <w:rFonts w:eastAsia="Times New Roman"/>
          <w:color w:val="201F1E"/>
          <w:szCs w:val="24"/>
        </w:rPr>
        <w:t>ο Π</w:t>
      </w:r>
      <w:r w:rsidRPr="002B27B4">
        <w:rPr>
          <w:rFonts w:eastAsia="Times New Roman"/>
          <w:color w:val="201F1E"/>
          <w:szCs w:val="24"/>
        </w:rPr>
        <w:t xml:space="preserve">ρωθυπουργός </w:t>
      </w:r>
      <w:r>
        <w:rPr>
          <w:rFonts w:eastAsia="Times New Roman"/>
          <w:color w:val="201F1E"/>
          <w:szCs w:val="24"/>
        </w:rPr>
        <w:t>απευθύνθηκε</w:t>
      </w:r>
      <w:r w:rsidRPr="002B27B4">
        <w:rPr>
          <w:rFonts w:eastAsia="Times New Roman"/>
          <w:color w:val="201F1E"/>
          <w:szCs w:val="24"/>
        </w:rPr>
        <w:t xml:space="preserve"> </w:t>
      </w:r>
      <w:r>
        <w:rPr>
          <w:rFonts w:eastAsia="Times New Roman"/>
          <w:color w:val="201F1E"/>
          <w:szCs w:val="24"/>
        </w:rPr>
        <w:t>σε</w:t>
      </w:r>
      <w:r w:rsidRPr="002B27B4">
        <w:rPr>
          <w:rFonts w:eastAsia="Times New Roman"/>
          <w:color w:val="201F1E"/>
          <w:szCs w:val="24"/>
        </w:rPr>
        <w:t xml:space="preserve"> εμάς</w:t>
      </w:r>
      <w:r>
        <w:rPr>
          <w:rFonts w:eastAsia="Times New Roman"/>
          <w:color w:val="201F1E"/>
          <w:szCs w:val="24"/>
        </w:rPr>
        <w:t>.</w:t>
      </w:r>
      <w:r w:rsidRPr="002B27B4">
        <w:rPr>
          <w:rFonts w:eastAsia="Times New Roman"/>
          <w:color w:val="201F1E"/>
          <w:szCs w:val="24"/>
        </w:rPr>
        <w:t xml:space="preserve"> </w:t>
      </w:r>
      <w:r>
        <w:rPr>
          <w:rFonts w:eastAsia="Times New Roman"/>
          <w:color w:val="201F1E"/>
          <w:szCs w:val="24"/>
        </w:rPr>
        <w:t>Μας έχει μι</w:t>
      </w:r>
      <w:r w:rsidRPr="002B27B4">
        <w:rPr>
          <w:rFonts w:eastAsia="Times New Roman"/>
          <w:color w:val="201F1E"/>
          <w:szCs w:val="24"/>
        </w:rPr>
        <w:t xml:space="preserve">α συμπάθεια </w:t>
      </w:r>
      <w:r>
        <w:rPr>
          <w:rFonts w:eastAsia="Times New Roman"/>
          <w:color w:val="201F1E"/>
          <w:szCs w:val="24"/>
        </w:rPr>
        <w:t xml:space="preserve">ο </w:t>
      </w:r>
      <w:r w:rsidRPr="002B27B4">
        <w:rPr>
          <w:rFonts w:eastAsia="Times New Roman"/>
          <w:color w:val="201F1E"/>
          <w:szCs w:val="24"/>
        </w:rPr>
        <w:t>κ</w:t>
      </w:r>
      <w:r>
        <w:rPr>
          <w:rFonts w:eastAsia="Times New Roman"/>
          <w:color w:val="201F1E"/>
          <w:szCs w:val="24"/>
        </w:rPr>
        <w:t xml:space="preserve">. </w:t>
      </w:r>
      <w:r w:rsidRPr="002B27B4">
        <w:rPr>
          <w:rFonts w:eastAsia="Times New Roman"/>
          <w:color w:val="201F1E"/>
          <w:szCs w:val="24"/>
        </w:rPr>
        <w:t xml:space="preserve">Τσίπρας και </w:t>
      </w:r>
      <w:r>
        <w:rPr>
          <w:rFonts w:eastAsia="Times New Roman"/>
          <w:color w:val="201F1E"/>
          <w:szCs w:val="24"/>
        </w:rPr>
        <w:t xml:space="preserve">νοερά συνομιλεί μαζί μας -γιατί εμείς δεν μπορούμε να απαντήσουμε- όταν διατυπώνει τη σκέψη του. Είναι πολύ ευχάριστο. Μας είπε, </w:t>
      </w:r>
      <w:r w:rsidRPr="002B27B4">
        <w:rPr>
          <w:rFonts w:eastAsia="Times New Roman"/>
          <w:color w:val="201F1E"/>
          <w:szCs w:val="24"/>
        </w:rPr>
        <w:t>λοιπόν</w:t>
      </w:r>
      <w:r>
        <w:rPr>
          <w:rFonts w:eastAsia="Times New Roman"/>
          <w:color w:val="201F1E"/>
          <w:szCs w:val="24"/>
        </w:rPr>
        <w:t>,</w:t>
      </w:r>
      <w:r w:rsidRPr="002B27B4">
        <w:rPr>
          <w:rFonts w:eastAsia="Times New Roman"/>
          <w:color w:val="201F1E"/>
          <w:szCs w:val="24"/>
        </w:rPr>
        <w:t xml:space="preserve"> ότι οι ε</w:t>
      </w:r>
      <w:r>
        <w:rPr>
          <w:rFonts w:eastAsia="Times New Roman"/>
          <w:color w:val="201F1E"/>
          <w:szCs w:val="24"/>
        </w:rPr>
        <w:t>υρωε</w:t>
      </w:r>
      <w:r w:rsidRPr="002B27B4">
        <w:rPr>
          <w:rFonts w:eastAsia="Times New Roman"/>
          <w:color w:val="201F1E"/>
          <w:szCs w:val="24"/>
        </w:rPr>
        <w:t>κλογές αυτές είναι ψήφος εμπιστοσύνης γι</w:t>
      </w:r>
      <w:r>
        <w:rPr>
          <w:rFonts w:eastAsia="Times New Roman"/>
          <w:color w:val="201F1E"/>
          <w:szCs w:val="24"/>
        </w:rPr>
        <w:t>’</w:t>
      </w:r>
      <w:r w:rsidRPr="002B27B4">
        <w:rPr>
          <w:rFonts w:eastAsia="Times New Roman"/>
          <w:color w:val="201F1E"/>
          <w:szCs w:val="24"/>
        </w:rPr>
        <w:t xml:space="preserve"> αυτό</w:t>
      </w:r>
      <w:r>
        <w:rPr>
          <w:rFonts w:eastAsia="Times New Roman"/>
          <w:color w:val="201F1E"/>
          <w:szCs w:val="24"/>
        </w:rPr>
        <w:t>ν.</w:t>
      </w:r>
      <w:r w:rsidRPr="002B27B4">
        <w:rPr>
          <w:rFonts w:eastAsia="Times New Roman"/>
          <w:color w:val="201F1E"/>
          <w:szCs w:val="24"/>
        </w:rPr>
        <w:t xml:space="preserve"> </w:t>
      </w:r>
      <w:r>
        <w:rPr>
          <w:rFonts w:eastAsia="Times New Roman"/>
          <w:color w:val="201F1E"/>
          <w:szCs w:val="24"/>
        </w:rPr>
        <w:t>Κ</w:t>
      </w:r>
      <w:r w:rsidRPr="002B27B4">
        <w:rPr>
          <w:rFonts w:eastAsia="Times New Roman"/>
          <w:color w:val="201F1E"/>
          <w:szCs w:val="24"/>
        </w:rPr>
        <w:t xml:space="preserve">αι πριν </w:t>
      </w:r>
      <w:r>
        <w:rPr>
          <w:rFonts w:eastAsia="Times New Roman"/>
          <w:color w:val="201F1E"/>
          <w:szCs w:val="24"/>
        </w:rPr>
        <w:t>α</w:t>
      </w:r>
      <w:r w:rsidRPr="002B27B4">
        <w:rPr>
          <w:rFonts w:eastAsia="Times New Roman"/>
          <w:color w:val="201F1E"/>
          <w:szCs w:val="24"/>
        </w:rPr>
        <w:t>λέκτωρ λαλήσει</w:t>
      </w:r>
      <w:r>
        <w:rPr>
          <w:rFonts w:eastAsia="Times New Roman"/>
          <w:color w:val="201F1E"/>
          <w:szCs w:val="24"/>
        </w:rPr>
        <w:t>,</w:t>
      </w:r>
      <w:r w:rsidRPr="002B27B4">
        <w:rPr>
          <w:rFonts w:eastAsia="Times New Roman"/>
          <w:color w:val="201F1E"/>
          <w:szCs w:val="24"/>
        </w:rPr>
        <w:t xml:space="preserve"> μετά από δυο-τρεις μέρες</w:t>
      </w:r>
      <w:r>
        <w:rPr>
          <w:rFonts w:eastAsia="Times New Roman"/>
          <w:color w:val="201F1E"/>
          <w:szCs w:val="24"/>
        </w:rPr>
        <w:t>, το γ</w:t>
      </w:r>
      <w:r w:rsidRPr="002B27B4">
        <w:rPr>
          <w:rFonts w:eastAsia="Times New Roman"/>
          <w:color w:val="201F1E"/>
          <w:szCs w:val="24"/>
        </w:rPr>
        <w:t>ύρ</w:t>
      </w:r>
      <w:r w:rsidRPr="002B27B4">
        <w:rPr>
          <w:rFonts w:eastAsia="Times New Roman"/>
          <w:color w:val="201F1E"/>
          <w:szCs w:val="24"/>
        </w:rPr>
        <w:t>ι</w:t>
      </w:r>
      <w:r>
        <w:rPr>
          <w:rFonts w:eastAsia="Times New Roman"/>
          <w:color w:val="201F1E"/>
          <w:szCs w:val="24"/>
        </w:rPr>
        <w:t xml:space="preserve">σε και το </w:t>
      </w:r>
      <w:r>
        <w:rPr>
          <w:rFonts w:eastAsia="Times New Roman"/>
          <w:color w:val="201F1E"/>
          <w:szCs w:val="24"/>
        </w:rPr>
        <w:t>«</w:t>
      </w:r>
      <w:r>
        <w:rPr>
          <w:rFonts w:eastAsia="Times New Roman"/>
          <w:color w:val="201F1E"/>
          <w:szCs w:val="24"/>
        </w:rPr>
        <w:t>ψήφος εμπιστοσύνης</w:t>
      </w:r>
      <w:r>
        <w:rPr>
          <w:rFonts w:eastAsia="Times New Roman"/>
          <w:color w:val="201F1E"/>
          <w:szCs w:val="24"/>
        </w:rPr>
        <w:t>»,</w:t>
      </w:r>
      <w:r>
        <w:rPr>
          <w:rFonts w:eastAsia="Times New Roman"/>
          <w:color w:val="201F1E"/>
          <w:szCs w:val="24"/>
        </w:rPr>
        <w:t xml:space="preserve"> το</w:t>
      </w:r>
      <w:r w:rsidRPr="002B27B4">
        <w:rPr>
          <w:rFonts w:eastAsia="Times New Roman"/>
          <w:color w:val="201F1E"/>
          <w:szCs w:val="24"/>
        </w:rPr>
        <w:t xml:space="preserve"> έκανε </w:t>
      </w:r>
      <w:r>
        <w:rPr>
          <w:rFonts w:eastAsia="Times New Roman"/>
          <w:color w:val="201F1E"/>
          <w:szCs w:val="24"/>
        </w:rPr>
        <w:t>«</w:t>
      </w:r>
      <w:r w:rsidRPr="002B27B4">
        <w:rPr>
          <w:rFonts w:eastAsia="Times New Roman"/>
          <w:color w:val="201F1E"/>
          <w:szCs w:val="24"/>
        </w:rPr>
        <w:t>δημοσκόπηση</w:t>
      </w:r>
      <w:r>
        <w:rPr>
          <w:rFonts w:eastAsia="Times New Roman"/>
          <w:color w:val="201F1E"/>
          <w:szCs w:val="24"/>
        </w:rPr>
        <w:t>»</w:t>
      </w:r>
      <w:r>
        <w:rPr>
          <w:rFonts w:eastAsia="Times New Roman"/>
          <w:color w:val="201F1E"/>
          <w:szCs w:val="24"/>
        </w:rPr>
        <w:t>. Τι άλλη πανηγυρικότερη ομολογία ήττας περιμένατε;</w:t>
      </w:r>
    </w:p>
    <w:p w14:paraId="219DA453" w14:textId="77777777" w:rsidR="00656A4F" w:rsidRDefault="000C25FA">
      <w:pPr>
        <w:spacing w:line="600" w:lineRule="auto"/>
        <w:ind w:firstLine="720"/>
        <w:jc w:val="both"/>
        <w:rPr>
          <w:rFonts w:eastAsia="Times New Roman"/>
          <w:color w:val="201F1E"/>
          <w:szCs w:val="24"/>
        </w:rPr>
      </w:pPr>
      <w:r>
        <w:rPr>
          <w:rFonts w:eastAsia="Times New Roman"/>
          <w:color w:val="201F1E"/>
          <w:szCs w:val="24"/>
        </w:rPr>
        <w:t xml:space="preserve">Ήρθε σήμερα </w:t>
      </w:r>
      <w:r w:rsidRPr="002B27B4">
        <w:rPr>
          <w:rFonts w:eastAsia="Times New Roman"/>
          <w:color w:val="201F1E"/>
          <w:szCs w:val="24"/>
        </w:rPr>
        <w:t>εκτάκτως εδώ να υποστηρίξει ο ίδιος τα μέτρα</w:t>
      </w:r>
      <w:r>
        <w:rPr>
          <w:rFonts w:eastAsia="Times New Roman"/>
          <w:color w:val="201F1E"/>
          <w:szCs w:val="24"/>
        </w:rPr>
        <w:t>.</w:t>
      </w:r>
      <w:r w:rsidRPr="002B27B4">
        <w:rPr>
          <w:rFonts w:eastAsia="Times New Roman"/>
          <w:color w:val="201F1E"/>
          <w:szCs w:val="24"/>
        </w:rPr>
        <w:t xml:space="preserve"> </w:t>
      </w:r>
      <w:r>
        <w:rPr>
          <w:rFonts w:eastAsia="Times New Roman"/>
          <w:color w:val="201F1E"/>
          <w:szCs w:val="24"/>
        </w:rPr>
        <w:t>Π</w:t>
      </w:r>
      <w:r w:rsidRPr="002B27B4">
        <w:rPr>
          <w:rFonts w:eastAsia="Times New Roman"/>
          <w:color w:val="201F1E"/>
          <w:szCs w:val="24"/>
        </w:rPr>
        <w:t>οια μέτρα</w:t>
      </w:r>
      <w:r>
        <w:rPr>
          <w:rFonts w:eastAsia="Times New Roman"/>
          <w:color w:val="201F1E"/>
          <w:szCs w:val="24"/>
        </w:rPr>
        <w:t>; Τα</w:t>
      </w:r>
      <w:r w:rsidRPr="002B27B4">
        <w:rPr>
          <w:rFonts w:eastAsia="Times New Roman"/>
          <w:color w:val="201F1E"/>
          <w:szCs w:val="24"/>
        </w:rPr>
        <w:t xml:space="preserve"> κολοβά μέτρα</w:t>
      </w:r>
      <w:r>
        <w:rPr>
          <w:rFonts w:eastAsia="Times New Roman"/>
          <w:color w:val="201F1E"/>
          <w:szCs w:val="24"/>
        </w:rPr>
        <w:t>,</w:t>
      </w:r>
      <w:r w:rsidRPr="002B27B4">
        <w:rPr>
          <w:rFonts w:eastAsia="Times New Roman"/>
          <w:color w:val="201F1E"/>
          <w:szCs w:val="24"/>
        </w:rPr>
        <w:t xml:space="preserve"> για να μην </w:t>
      </w:r>
      <w:proofErr w:type="spellStart"/>
      <w:r w:rsidRPr="002B27B4">
        <w:rPr>
          <w:rFonts w:eastAsia="Times New Roman"/>
          <w:color w:val="201F1E"/>
          <w:szCs w:val="24"/>
        </w:rPr>
        <w:t>κοροϊδευόμαστε</w:t>
      </w:r>
      <w:proofErr w:type="spellEnd"/>
      <w:r>
        <w:rPr>
          <w:rFonts w:eastAsia="Times New Roman"/>
          <w:color w:val="201F1E"/>
          <w:szCs w:val="24"/>
        </w:rPr>
        <w:t>. Τι είναι η διάταξή σας για τη μείωσ</w:t>
      </w:r>
      <w:r>
        <w:rPr>
          <w:rFonts w:eastAsia="Times New Roman"/>
          <w:color w:val="201F1E"/>
          <w:szCs w:val="24"/>
        </w:rPr>
        <w:t xml:space="preserve">η του ΦΠΑ, για την οποία είπε ο Πρωθυπουργός </w:t>
      </w:r>
      <w:r w:rsidRPr="002B27B4">
        <w:rPr>
          <w:rFonts w:eastAsia="Times New Roman"/>
          <w:color w:val="201F1E"/>
          <w:szCs w:val="24"/>
        </w:rPr>
        <w:t xml:space="preserve">ότι </w:t>
      </w:r>
      <w:r>
        <w:rPr>
          <w:rFonts w:eastAsia="Times New Roman"/>
          <w:color w:val="201F1E"/>
          <w:szCs w:val="24"/>
        </w:rPr>
        <w:t>είναι</w:t>
      </w:r>
      <w:r w:rsidRPr="002B27B4">
        <w:rPr>
          <w:rFonts w:eastAsia="Times New Roman"/>
          <w:color w:val="201F1E"/>
          <w:szCs w:val="24"/>
        </w:rPr>
        <w:t xml:space="preserve"> </w:t>
      </w:r>
      <w:r>
        <w:rPr>
          <w:rFonts w:eastAsia="Times New Roman"/>
          <w:color w:val="201F1E"/>
          <w:szCs w:val="24"/>
        </w:rPr>
        <w:t xml:space="preserve">κι </w:t>
      </w:r>
      <w:r w:rsidRPr="002B27B4">
        <w:rPr>
          <w:rFonts w:eastAsia="Times New Roman"/>
          <w:color w:val="201F1E"/>
          <w:szCs w:val="24"/>
        </w:rPr>
        <w:t>αναπτυξιακό μέτρο</w:t>
      </w:r>
      <w:r>
        <w:rPr>
          <w:rFonts w:eastAsia="Times New Roman"/>
          <w:color w:val="201F1E"/>
          <w:szCs w:val="24"/>
        </w:rPr>
        <w:t>;</w:t>
      </w:r>
      <w:r w:rsidRPr="002B27B4">
        <w:rPr>
          <w:rFonts w:eastAsia="Times New Roman"/>
          <w:color w:val="201F1E"/>
          <w:szCs w:val="24"/>
        </w:rPr>
        <w:t xml:space="preserve"> </w:t>
      </w:r>
      <w:r>
        <w:rPr>
          <w:rFonts w:eastAsia="Times New Roman"/>
          <w:color w:val="201F1E"/>
          <w:szCs w:val="24"/>
        </w:rPr>
        <w:t>Ε</w:t>
      </w:r>
      <w:r w:rsidRPr="002B27B4">
        <w:rPr>
          <w:rFonts w:eastAsia="Times New Roman"/>
          <w:color w:val="201F1E"/>
          <w:szCs w:val="24"/>
        </w:rPr>
        <w:t xml:space="preserve">ίναι μειωμένη η διάταξη της </w:t>
      </w:r>
      <w:r>
        <w:rPr>
          <w:rFonts w:eastAsia="Times New Roman"/>
          <w:color w:val="201F1E"/>
          <w:szCs w:val="24"/>
        </w:rPr>
        <w:t>κ</w:t>
      </w:r>
      <w:r w:rsidRPr="002B27B4">
        <w:rPr>
          <w:rFonts w:eastAsia="Times New Roman"/>
          <w:color w:val="201F1E"/>
          <w:szCs w:val="24"/>
        </w:rPr>
        <w:t xml:space="preserve">υβέρνησης </w:t>
      </w:r>
      <w:r>
        <w:rPr>
          <w:rFonts w:eastAsia="Times New Roman"/>
          <w:color w:val="201F1E"/>
          <w:szCs w:val="24"/>
        </w:rPr>
        <w:t>Σαμαρά, την οποία εσείς είχατε καταργήσει. Ναι ή όχι; Ο</w:t>
      </w:r>
      <w:r w:rsidRPr="002B27B4">
        <w:rPr>
          <w:rFonts w:eastAsia="Times New Roman"/>
          <w:color w:val="201F1E"/>
          <w:szCs w:val="24"/>
        </w:rPr>
        <w:t xml:space="preserve"> συνταξιούχος που θα πηγαίνει να</w:t>
      </w:r>
      <w:r>
        <w:rPr>
          <w:rFonts w:eastAsia="Times New Roman"/>
          <w:color w:val="201F1E"/>
          <w:szCs w:val="24"/>
        </w:rPr>
        <w:t xml:space="preserve"> πιει τον καφέ θα πληρώνει λιγότερο ΦΠΑ, κυρίες και </w:t>
      </w:r>
      <w:r>
        <w:rPr>
          <w:rFonts w:eastAsia="Times New Roman"/>
          <w:color w:val="201F1E"/>
          <w:szCs w:val="24"/>
        </w:rPr>
        <w:t xml:space="preserve">κύριοι συνάδελφοι ή τον </w:t>
      </w:r>
      <w:r>
        <w:rPr>
          <w:rFonts w:eastAsia="Times New Roman"/>
          <w:color w:val="201F1E"/>
          <w:szCs w:val="24"/>
        </w:rPr>
        <w:lastRenderedPageBreak/>
        <w:t xml:space="preserve">ίδιο ΦΠΑ; Θα πληρώνει τον ίδιο ΦΠΑ. </w:t>
      </w:r>
      <w:r w:rsidRPr="002B27B4">
        <w:rPr>
          <w:rFonts w:eastAsia="Times New Roman"/>
          <w:color w:val="201F1E"/>
          <w:szCs w:val="24"/>
        </w:rPr>
        <w:t xml:space="preserve">Μήπως πρέπει να </w:t>
      </w:r>
      <w:r>
        <w:rPr>
          <w:rFonts w:eastAsia="Times New Roman"/>
          <w:color w:val="201F1E"/>
          <w:szCs w:val="24"/>
        </w:rPr>
        <w:t>παραγγείλει</w:t>
      </w:r>
      <w:r w:rsidRPr="002B27B4">
        <w:rPr>
          <w:rFonts w:eastAsia="Times New Roman"/>
          <w:color w:val="201F1E"/>
          <w:szCs w:val="24"/>
        </w:rPr>
        <w:t xml:space="preserve"> και τυρόπιτα ή κουλουράκι</w:t>
      </w:r>
      <w:r>
        <w:rPr>
          <w:rFonts w:eastAsia="Times New Roman"/>
          <w:color w:val="201F1E"/>
          <w:szCs w:val="24"/>
        </w:rPr>
        <w:t>,</w:t>
      </w:r>
      <w:r w:rsidRPr="007B5F4E">
        <w:rPr>
          <w:rFonts w:eastAsia="Times New Roman"/>
          <w:color w:val="201F1E"/>
          <w:szCs w:val="24"/>
        </w:rPr>
        <w:t xml:space="preserve"> </w:t>
      </w:r>
      <w:r w:rsidRPr="002B27B4">
        <w:rPr>
          <w:rFonts w:eastAsia="Times New Roman"/>
          <w:color w:val="201F1E"/>
          <w:szCs w:val="24"/>
        </w:rPr>
        <w:t>για να καταλάβει τη γενναιοδωρία της Κυβέρνησης</w:t>
      </w:r>
      <w:r>
        <w:rPr>
          <w:rFonts w:eastAsia="Times New Roman"/>
          <w:color w:val="201F1E"/>
          <w:szCs w:val="24"/>
        </w:rPr>
        <w:t>; Γιατί τη γενναιοδωρία σας από τον καφέ</w:t>
      </w:r>
      <w:r>
        <w:rPr>
          <w:rFonts w:eastAsia="Times New Roman"/>
          <w:color w:val="201F1E"/>
          <w:szCs w:val="24"/>
        </w:rPr>
        <w:t>,</w:t>
      </w:r>
      <w:r>
        <w:rPr>
          <w:rFonts w:eastAsia="Times New Roman"/>
          <w:color w:val="201F1E"/>
          <w:szCs w:val="24"/>
        </w:rPr>
        <w:t xml:space="preserve"> δεν πρόκειται να την καταλάβει. </w:t>
      </w:r>
      <w:r w:rsidRPr="002B27B4">
        <w:rPr>
          <w:rFonts w:eastAsia="Times New Roman"/>
          <w:color w:val="201F1E"/>
          <w:szCs w:val="24"/>
        </w:rPr>
        <w:t xml:space="preserve"> </w:t>
      </w:r>
    </w:p>
    <w:p w14:paraId="219DA454" w14:textId="77777777" w:rsidR="00656A4F" w:rsidRDefault="000C25FA">
      <w:pPr>
        <w:spacing w:line="600" w:lineRule="auto"/>
        <w:ind w:firstLine="720"/>
        <w:jc w:val="both"/>
        <w:rPr>
          <w:rFonts w:eastAsia="Times New Roman"/>
          <w:color w:val="201F1E"/>
          <w:szCs w:val="24"/>
        </w:rPr>
      </w:pPr>
      <w:r>
        <w:rPr>
          <w:rFonts w:eastAsia="Times New Roman"/>
          <w:color w:val="201F1E"/>
          <w:szCs w:val="24"/>
        </w:rPr>
        <w:t>Η φερόμενη</w:t>
      </w:r>
      <w:r w:rsidRPr="002B27B4">
        <w:rPr>
          <w:rFonts w:eastAsia="Times New Roman"/>
          <w:color w:val="201F1E"/>
          <w:szCs w:val="24"/>
        </w:rPr>
        <w:t xml:space="preserve"> ως </w:t>
      </w:r>
      <w:r>
        <w:rPr>
          <w:rFonts w:eastAsia="Times New Roman"/>
          <w:color w:val="201F1E"/>
          <w:szCs w:val="24"/>
        </w:rPr>
        <w:t>δέκατη τρίτη</w:t>
      </w:r>
      <w:r w:rsidRPr="002B27B4">
        <w:rPr>
          <w:rFonts w:eastAsia="Times New Roman"/>
          <w:color w:val="201F1E"/>
          <w:szCs w:val="24"/>
        </w:rPr>
        <w:t xml:space="preserve"> σύνταξη</w:t>
      </w:r>
      <w:r>
        <w:rPr>
          <w:rFonts w:eastAsia="Times New Roman"/>
          <w:color w:val="201F1E"/>
          <w:szCs w:val="24"/>
        </w:rPr>
        <w:t>,</w:t>
      </w:r>
      <w:r w:rsidRPr="002B27B4">
        <w:rPr>
          <w:rFonts w:eastAsia="Times New Roman"/>
          <w:color w:val="201F1E"/>
          <w:szCs w:val="24"/>
        </w:rPr>
        <w:t xml:space="preserve"> κυρίες και κύριοι συνάδελφοι</w:t>
      </w:r>
      <w:r>
        <w:rPr>
          <w:rFonts w:eastAsia="Times New Roman"/>
          <w:color w:val="201F1E"/>
          <w:szCs w:val="24"/>
        </w:rPr>
        <w:t>,</w:t>
      </w:r>
      <w:r w:rsidRPr="002B27B4">
        <w:rPr>
          <w:rFonts w:eastAsia="Times New Roman"/>
          <w:color w:val="201F1E"/>
          <w:szCs w:val="24"/>
        </w:rPr>
        <w:t xml:space="preserve"> είναι </w:t>
      </w:r>
      <w:r>
        <w:rPr>
          <w:rFonts w:eastAsia="Times New Roman"/>
          <w:color w:val="201F1E"/>
          <w:szCs w:val="24"/>
        </w:rPr>
        <w:t>πραγματικά δέκατη τρίτη</w:t>
      </w:r>
      <w:r w:rsidRPr="002B27B4">
        <w:rPr>
          <w:rFonts w:eastAsia="Times New Roman"/>
          <w:color w:val="201F1E"/>
          <w:szCs w:val="24"/>
        </w:rPr>
        <w:t xml:space="preserve"> σύνταξη </w:t>
      </w:r>
      <w:r>
        <w:rPr>
          <w:rFonts w:eastAsia="Times New Roman"/>
          <w:color w:val="201F1E"/>
          <w:szCs w:val="24"/>
        </w:rPr>
        <w:t xml:space="preserve">ή </w:t>
      </w:r>
      <w:r w:rsidRPr="002B27B4">
        <w:rPr>
          <w:rFonts w:eastAsia="Times New Roman"/>
          <w:color w:val="201F1E"/>
          <w:szCs w:val="24"/>
        </w:rPr>
        <w:t xml:space="preserve">είναι αυτό το καινούργιο </w:t>
      </w:r>
      <w:r>
        <w:rPr>
          <w:rFonts w:eastAsia="Times New Roman"/>
          <w:color w:val="201F1E"/>
          <w:szCs w:val="24"/>
          <w:lang w:val="en-US"/>
        </w:rPr>
        <w:t>new</w:t>
      </w:r>
      <w:r w:rsidRPr="00FC52CD">
        <w:rPr>
          <w:rFonts w:eastAsia="Times New Roman"/>
          <w:color w:val="201F1E"/>
          <w:szCs w:val="24"/>
        </w:rPr>
        <w:t xml:space="preserve"> </w:t>
      </w:r>
      <w:r>
        <w:rPr>
          <w:rFonts w:eastAsia="Times New Roman"/>
          <w:color w:val="201F1E"/>
          <w:szCs w:val="24"/>
          <w:lang w:val="en-US"/>
        </w:rPr>
        <w:t>speak</w:t>
      </w:r>
      <w:r w:rsidRPr="00FC52CD">
        <w:rPr>
          <w:rFonts w:eastAsia="Times New Roman"/>
          <w:color w:val="201F1E"/>
          <w:szCs w:val="24"/>
        </w:rPr>
        <w:t xml:space="preserve"> </w:t>
      </w:r>
      <w:r w:rsidRPr="002B27B4">
        <w:rPr>
          <w:rFonts w:eastAsia="Times New Roman"/>
          <w:color w:val="201F1E"/>
          <w:szCs w:val="24"/>
        </w:rPr>
        <w:t>του ΣΥΡΙΖΑ</w:t>
      </w:r>
      <w:r>
        <w:rPr>
          <w:rFonts w:eastAsia="Times New Roman"/>
          <w:color w:val="201F1E"/>
          <w:szCs w:val="24"/>
        </w:rPr>
        <w:t>,</w:t>
      </w:r>
      <w:r w:rsidRPr="002B27B4">
        <w:rPr>
          <w:rFonts w:eastAsia="Times New Roman"/>
          <w:color w:val="201F1E"/>
          <w:szCs w:val="24"/>
        </w:rPr>
        <w:t xml:space="preserve"> που βαφτίζει τα πράγματα αλλιώς</w:t>
      </w:r>
      <w:r>
        <w:rPr>
          <w:rFonts w:eastAsia="Times New Roman"/>
          <w:color w:val="201F1E"/>
          <w:szCs w:val="24"/>
        </w:rPr>
        <w:t>,</w:t>
      </w:r>
      <w:r w:rsidRPr="002B27B4">
        <w:rPr>
          <w:rFonts w:eastAsia="Times New Roman"/>
          <w:color w:val="201F1E"/>
          <w:szCs w:val="24"/>
        </w:rPr>
        <w:t xml:space="preserve"> μήπως μπορέσει</w:t>
      </w:r>
      <w:r>
        <w:rPr>
          <w:rFonts w:eastAsia="Times New Roman"/>
          <w:color w:val="201F1E"/>
          <w:szCs w:val="24"/>
        </w:rPr>
        <w:t>,</w:t>
      </w:r>
      <w:r w:rsidRPr="002B27B4">
        <w:rPr>
          <w:rFonts w:eastAsia="Times New Roman"/>
          <w:color w:val="201F1E"/>
          <w:szCs w:val="24"/>
        </w:rPr>
        <w:t xml:space="preserve"> με τη νέα συσκευασία</w:t>
      </w:r>
      <w:r>
        <w:rPr>
          <w:rFonts w:eastAsia="Times New Roman"/>
          <w:color w:val="201F1E"/>
          <w:szCs w:val="24"/>
        </w:rPr>
        <w:t>,</w:t>
      </w:r>
      <w:r w:rsidRPr="002B27B4">
        <w:rPr>
          <w:rFonts w:eastAsia="Times New Roman"/>
          <w:color w:val="201F1E"/>
          <w:szCs w:val="24"/>
        </w:rPr>
        <w:t xml:space="preserve"> να τα πουλήσει </w:t>
      </w:r>
      <w:r>
        <w:rPr>
          <w:rFonts w:eastAsia="Times New Roman"/>
          <w:color w:val="201F1E"/>
          <w:szCs w:val="24"/>
        </w:rPr>
        <w:t>-</w:t>
      </w:r>
      <w:r w:rsidRPr="002B27B4">
        <w:rPr>
          <w:rFonts w:eastAsia="Times New Roman"/>
          <w:color w:val="201F1E"/>
          <w:szCs w:val="24"/>
        </w:rPr>
        <w:t>με κάποιο τρόπο</w:t>
      </w:r>
      <w:r>
        <w:rPr>
          <w:rFonts w:eastAsia="Times New Roman"/>
          <w:color w:val="201F1E"/>
          <w:szCs w:val="24"/>
        </w:rPr>
        <w:t>-</w:t>
      </w:r>
      <w:r w:rsidRPr="002B27B4">
        <w:rPr>
          <w:rFonts w:eastAsia="Times New Roman"/>
          <w:color w:val="201F1E"/>
          <w:szCs w:val="24"/>
        </w:rPr>
        <w:t xml:space="preserve"> στους ελάχιστ</w:t>
      </w:r>
      <w:r w:rsidRPr="002B27B4">
        <w:rPr>
          <w:rFonts w:eastAsia="Times New Roman"/>
          <w:color w:val="201F1E"/>
          <w:szCs w:val="24"/>
        </w:rPr>
        <w:t xml:space="preserve">ους μη </w:t>
      </w:r>
      <w:r>
        <w:rPr>
          <w:rFonts w:eastAsia="Times New Roman"/>
          <w:color w:val="201F1E"/>
          <w:szCs w:val="24"/>
        </w:rPr>
        <w:t>υποψιασμένους στην ελληνική κοινωνία;</w:t>
      </w:r>
    </w:p>
    <w:p w14:paraId="219DA455"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Συνολικά</w:t>
      </w:r>
      <w:r>
        <w:rPr>
          <w:rFonts w:eastAsia="Times New Roman" w:cs="Times New Roman"/>
          <w:szCs w:val="24"/>
        </w:rPr>
        <w:t>,</w:t>
      </w:r>
      <w:r>
        <w:rPr>
          <w:rFonts w:eastAsia="Times New Roman" w:cs="Times New Roman"/>
          <w:szCs w:val="24"/>
        </w:rPr>
        <w:t xml:space="preserve"> η δέκατη τρίτη σύνταξη θα κοστολογείτο 2,2 δισεκατομμύρια ευρώ. Το μέτρο το οποίο φέρνετε κοστολογείται περίπου στο 1/3, ίσως και κάτι λιγότερο. Ποια δέκατη τρίτη σύνταξη; Προφανώς, πρόκειται για προεκ</w:t>
      </w:r>
      <w:r>
        <w:rPr>
          <w:rFonts w:eastAsia="Times New Roman" w:cs="Times New Roman"/>
          <w:szCs w:val="24"/>
        </w:rPr>
        <w:t xml:space="preserve">λογικό επίδομα. </w:t>
      </w:r>
      <w:r>
        <w:rPr>
          <w:rFonts w:eastAsia="Times New Roman" w:cs="Times New Roman"/>
          <w:szCs w:val="24"/>
        </w:rPr>
        <w:t>Β</w:t>
      </w:r>
      <w:r>
        <w:rPr>
          <w:rFonts w:eastAsia="Times New Roman" w:cs="Times New Roman"/>
          <w:szCs w:val="24"/>
        </w:rPr>
        <w:t>εβαίως, θα σας το ψηφίσουμε, δεν σας κάνουμε καμμία χάρη, γιατί μας νοιάζει η κοινωνία, η ανακούφιση και του τελευταίου Έλληνα, έστω και κατ’ ελάχιστον. Αλλά το «δούλεμα» δεν το σηκώνουμε.</w:t>
      </w:r>
    </w:p>
    <w:p w14:paraId="219DA456"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lastRenderedPageBreak/>
        <w:t>Αν έχετε την καλοσύνη, αν πραγματικά είστε τόσο φι</w:t>
      </w:r>
      <w:r>
        <w:rPr>
          <w:rFonts w:eastAsia="Times New Roman" w:cs="Times New Roman"/>
          <w:szCs w:val="24"/>
        </w:rPr>
        <w:t>λεύσπλαχνοι και τόσο γενναιόδωροι, έχουμε καταθέσει δύο τροπολογίες, εμείς της Νέας Δημοκρατίας. Τη μία τροπολογία για τον</w:t>
      </w:r>
      <w:r w:rsidRPr="00C50DEA">
        <w:rPr>
          <w:rFonts w:eastAsia="Times New Roman" w:cs="Times New Roman"/>
          <w:szCs w:val="24"/>
        </w:rPr>
        <w:t xml:space="preserve"> </w:t>
      </w:r>
      <w:r>
        <w:rPr>
          <w:rFonts w:eastAsia="Times New Roman" w:cs="Times New Roman"/>
          <w:szCs w:val="24"/>
        </w:rPr>
        <w:t xml:space="preserve">ΦΠΑ, που συνιστά την επαναφορά της ρύθμισης της </w:t>
      </w:r>
      <w:r>
        <w:rPr>
          <w:rFonts w:eastAsia="Times New Roman" w:cs="Times New Roman"/>
          <w:szCs w:val="24"/>
        </w:rPr>
        <w:t>κ</w:t>
      </w:r>
      <w:r>
        <w:rPr>
          <w:rFonts w:eastAsia="Times New Roman" w:cs="Times New Roman"/>
          <w:szCs w:val="24"/>
        </w:rPr>
        <w:t>υβέρνησης Σαμαρά</w:t>
      </w:r>
      <w:r w:rsidRPr="00C50DEA">
        <w:rPr>
          <w:rFonts w:eastAsia="Times New Roman" w:cs="Times New Roman"/>
          <w:szCs w:val="24"/>
        </w:rPr>
        <w:t>,</w:t>
      </w:r>
      <w:r>
        <w:rPr>
          <w:rFonts w:eastAsia="Times New Roman" w:cs="Times New Roman"/>
          <w:szCs w:val="24"/>
        </w:rPr>
        <w:t xml:space="preserve"> και τη δεύτερη για τη μη μείωση του αφορολογήτου. Ψηφίστε τ</w:t>
      </w:r>
      <w:r>
        <w:rPr>
          <w:rFonts w:eastAsia="Times New Roman" w:cs="Times New Roman"/>
          <w:szCs w:val="24"/>
        </w:rPr>
        <w:t>ι</w:t>
      </w:r>
      <w:r>
        <w:rPr>
          <w:rFonts w:eastAsia="Times New Roman" w:cs="Times New Roman"/>
          <w:szCs w:val="24"/>
        </w:rPr>
        <w:t>ς, εάν</w:t>
      </w:r>
      <w:r>
        <w:rPr>
          <w:rFonts w:eastAsia="Times New Roman" w:cs="Times New Roman"/>
          <w:szCs w:val="24"/>
        </w:rPr>
        <w:t xml:space="preserve"> θέλετε πραγματικά να ευνοήσετε την κοινωνία. Μην δεσμεύεστε, όπως δεσμεύτηκε ο Πρωθυπουργός, σε αυτό που έχω ξαναπεί το </w:t>
      </w:r>
      <w:proofErr w:type="spellStart"/>
      <w:r>
        <w:rPr>
          <w:rFonts w:eastAsia="Times New Roman" w:cs="Times New Roman"/>
          <w:szCs w:val="24"/>
        </w:rPr>
        <w:t>μανιχαϊστικό</w:t>
      </w:r>
      <w:proofErr w:type="spellEnd"/>
      <w:r>
        <w:rPr>
          <w:rFonts w:eastAsia="Times New Roman" w:cs="Times New Roman"/>
          <w:szCs w:val="24"/>
        </w:rPr>
        <w:t xml:space="preserve"> παιχνίδι του δήθεν καλού και του δήθεν κακού, ως εάν πραγματικά στα κυβερνητικά έδρανα και στα έδρανα της Πλειοψηφίας κάθο</w:t>
      </w:r>
      <w:r>
        <w:rPr>
          <w:rFonts w:eastAsia="Times New Roman" w:cs="Times New Roman"/>
          <w:szCs w:val="24"/>
        </w:rPr>
        <w:t>νται όλοι οι καλοί άνθρωποι, που αγαπούν τους εργαζόμενους, που θέλουν να τους δώσουν χρήματα, που θέλουν να τους δώσουν παροχές, και από την άλλη πλευρά</w:t>
      </w:r>
      <w:r>
        <w:rPr>
          <w:rFonts w:eastAsia="Times New Roman" w:cs="Times New Roman"/>
          <w:szCs w:val="24"/>
        </w:rPr>
        <w:t>,</w:t>
      </w:r>
      <w:r>
        <w:rPr>
          <w:rFonts w:eastAsia="Times New Roman" w:cs="Times New Roman"/>
          <w:szCs w:val="24"/>
        </w:rPr>
        <w:t xml:space="preserve"> εδώ</w:t>
      </w:r>
      <w:r>
        <w:rPr>
          <w:rFonts w:eastAsia="Times New Roman" w:cs="Times New Roman"/>
          <w:szCs w:val="24"/>
        </w:rPr>
        <w:t>,</w:t>
      </w:r>
      <w:r>
        <w:rPr>
          <w:rFonts w:eastAsia="Times New Roman" w:cs="Times New Roman"/>
          <w:szCs w:val="24"/>
        </w:rPr>
        <w:t xml:space="preserve"> κάθονται δήθεν όλοι οι κακοί άνθρωποι, οι οποίοι δεν θέλουν να βοηθήσουν τους εργαζόμενους, δεν </w:t>
      </w:r>
      <w:r>
        <w:rPr>
          <w:rFonts w:eastAsia="Times New Roman" w:cs="Times New Roman"/>
          <w:szCs w:val="24"/>
        </w:rPr>
        <w:t>θέλουν να δώσουν συντάξεις, δεν θέλουν να δώσουν παροχές</w:t>
      </w:r>
      <w:r>
        <w:rPr>
          <w:rFonts w:eastAsia="Times New Roman" w:cs="Times New Roman"/>
          <w:szCs w:val="24"/>
        </w:rPr>
        <w:t>. Α</w:t>
      </w:r>
      <w:r>
        <w:rPr>
          <w:rFonts w:eastAsia="Times New Roman" w:cs="Times New Roman"/>
          <w:szCs w:val="24"/>
        </w:rPr>
        <w:t>ντίθετα</w:t>
      </w:r>
      <w:r>
        <w:rPr>
          <w:rFonts w:eastAsia="Times New Roman" w:cs="Times New Roman"/>
          <w:szCs w:val="24"/>
        </w:rPr>
        <w:t>,</w:t>
      </w:r>
      <w:r>
        <w:rPr>
          <w:rFonts w:eastAsia="Times New Roman" w:cs="Times New Roman"/>
          <w:szCs w:val="24"/>
        </w:rPr>
        <w:t xml:space="preserve"> θέλουν να τα πάρουν όλα πίσω γιατί είναι κακοί άνθρωποι, ενώ στον ΣΥΡΙΖΑ είναι όλοι οι καλοί άνθρωποι μαζί.</w:t>
      </w:r>
    </w:p>
    <w:p w14:paraId="219DA457" w14:textId="77777777" w:rsidR="00656A4F" w:rsidRDefault="000C25FA">
      <w:pPr>
        <w:spacing w:line="600" w:lineRule="auto"/>
        <w:ind w:firstLine="720"/>
        <w:jc w:val="both"/>
        <w:rPr>
          <w:rFonts w:eastAsia="Times New Roman" w:cs="Times New Roman"/>
          <w:szCs w:val="24"/>
        </w:rPr>
      </w:pPr>
      <w:r w:rsidRPr="00F81B27">
        <w:rPr>
          <w:rFonts w:eastAsia="Times New Roman" w:cs="Times New Roman"/>
          <w:szCs w:val="24"/>
        </w:rPr>
        <w:lastRenderedPageBreak/>
        <w:t>(Στο σημείο αυτό κτυ</w:t>
      </w:r>
      <w:r>
        <w:rPr>
          <w:rFonts w:eastAsia="Times New Roman" w:cs="Times New Roman"/>
          <w:szCs w:val="24"/>
        </w:rPr>
        <w:t xml:space="preserve">πάει </w:t>
      </w:r>
      <w:r w:rsidRPr="00F81B27">
        <w:rPr>
          <w:rFonts w:eastAsia="Times New Roman" w:cs="Times New Roman"/>
          <w:szCs w:val="24"/>
        </w:rPr>
        <w:t>το κουδούνι λήξεως του χρόνου ομιλίας του κυρίου Βουλευ</w:t>
      </w:r>
      <w:r w:rsidRPr="00F81B27">
        <w:rPr>
          <w:rFonts w:eastAsia="Times New Roman" w:cs="Times New Roman"/>
          <w:szCs w:val="24"/>
        </w:rPr>
        <w:t>τή)</w:t>
      </w:r>
    </w:p>
    <w:p w14:paraId="219DA458"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Όσον αφορά δε</w:t>
      </w:r>
      <w:r>
        <w:rPr>
          <w:rFonts w:eastAsia="Times New Roman" w:cs="Times New Roman"/>
          <w:szCs w:val="24"/>
        </w:rPr>
        <w:t>,</w:t>
      </w:r>
      <w:r>
        <w:rPr>
          <w:rFonts w:eastAsia="Times New Roman" w:cs="Times New Roman"/>
          <w:szCs w:val="24"/>
        </w:rPr>
        <w:t xml:space="preserve"> αυτά που είπε ο Πρωθυπουργός για την </w:t>
      </w:r>
      <w:r>
        <w:rPr>
          <w:rFonts w:eastAsia="Times New Roman" w:cs="Times New Roman"/>
          <w:szCs w:val="24"/>
        </w:rPr>
        <w:t>υ</w:t>
      </w:r>
      <w:r>
        <w:rPr>
          <w:rFonts w:eastAsia="Times New Roman" w:cs="Times New Roman"/>
          <w:szCs w:val="24"/>
        </w:rPr>
        <w:t>γεία, ευτυχώς δεν επεκτάθηκε, πρέπει να πω. Χειρότερα περίμενα. Υπήρξε μια προσέγγιση</w:t>
      </w:r>
      <w:r>
        <w:rPr>
          <w:rFonts w:eastAsia="Times New Roman" w:cs="Times New Roman"/>
          <w:szCs w:val="24"/>
        </w:rPr>
        <w:t>,</w:t>
      </w:r>
      <w:r>
        <w:rPr>
          <w:rFonts w:eastAsia="Times New Roman" w:cs="Times New Roman"/>
          <w:szCs w:val="24"/>
        </w:rPr>
        <w:t xml:space="preserve"> για να πει κάτι προεκλογικά. Εμείς στην </w:t>
      </w:r>
      <w:r>
        <w:rPr>
          <w:rFonts w:eastAsia="Times New Roman" w:cs="Times New Roman"/>
          <w:szCs w:val="24"/>
        </w:rPr>
        <w:t>υ</w:t>
      </w:r>
      <w:r>
        <w:rPr>
          <w:rFonts w:eastAsia="Times New Roman" w:cs="Times New Roman"/>
          <w:szCs w:val="24"/>
        </w:rPr>
        <w:t xml:space="preserve">γεία, κυρίες και κύριοι συνάδελφοι, έχουμε καταθέσει πλήρες πρόγραμμα. Είναι όλα γραμμένα εδώ και μήνες. </w:t>
      </w:r>
    </w:p>
    <w:p w14:paraId="219DA459"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 xml:space="preserve">Το καταθέτω στα Πρακτικά προς διαρκή υπενθύμιση, διότι </w:t>
      </w:r>
      <w:r>
        <w:rPr>
          <w:rFonts w:eastAsia="Times New Roman" w:cs="Times New Roman"/>
          <w:szCs w:val="24"/>
        </w:rPr>
        <w:t>-</w:t>
      </w:r>
      <w:r>
        <w:rPr>
          <w:rFonts w:eastAsia="Times New Roman" w:cs="Times New Roman"/>
          <w:szCs w:val="24"/>
        </w:rPr>
        <w:t xml:space="preserve">ξέρετε- η επανάληψη είναι μήτηρ πάσης μαθήσεως. </w:t>
      </w:r>
    </w:p>
    <w:p w14:paraId="219DA45A" w14:textId="77777777" w:rsidR="00656A4F" w:rsidRDefault="000C25FA">
      <w:pPr>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Βουλευτής κ. </w:t>
      </w:r>
      <w:r>
        <w:rPr>
          <w:rFonts w:eastAsia="Times New Roman" w:cs="Times New Roman"/>
          <w:szCs w:val="24"/>
        </w:rPr>
        <w:t xml:space="preserve">Νικόλαος </w:t>
      </w:r>
      <w:proofErr w:type="spellStart"/>
      <w:r>
        <w:rPr>
          <w:rFonts w:eastAsia="Times New Roman" w:cs="Times New Roman"/>
          <w:szCs w:val="24"/>
        </w:rPr>
        <w:t>Δένδ</w:t>
      </w:r>
      <w:r>
        <w:rPr>
          <w:rFonts w:eastAsia="Times New Roman" w:cs="Times New Roman"/>
          <w:szCs w:val="24"/>
        </w:rPr>
        <w:t>ιας</w:t>
      </w:r>
      <w:proofErr w:type="spellEnd"/>
      <w:r>
        <w:rPr>
          <w:rFonts w:eastAsia="Times New Roman" w:cs="Times New Roman"/>
          <w:szCs w:val="24"/>
        </w:rPr>
        <w:t xml:space="preserve"> καταθέτει για τα Πρακτικά το</w:t>
      </w:r>
      <w:r w:rsidRPr="000D63A8">
        <w:rPr>
          <w:rFonts w:eastAsia="Times New Roman" w:cs="Times New Roman"/>
          <w:szCs w:val="24"/>
        </w:rPr>
        <w:t xml:space="preserve"> προαναφερθέν έγγραφ</w:t>
      </w:r>
      <w:r>
        <w:rPr>
          <w:rFonts w:eastAsia="Times New Roman" w:cs="Times New Roman"/>
          <w:szCs w:val="24"/>
        </w:rPr>
        <w:t>ο</w:t>
      </w:r>
      <w:r w:rsidRPr="000D63A8">
        <w:rPr>
          <w:rFonts w:eastAsia="Times New Roman" w:cs="Times New Roman"/>
          <w:szCs w:val="24"/>
        </w:rPr>
        <w:t>, τ</w:t>
      </w:r>
      <w:r>
        <w:rPr>
          <w:rFonts w:eastAsia="Times New Roman" w:cs="Times New Roman"/>
          <w:szCs w:val="24"/>
        </w:rPr>
        <w:t>ο</w:t>
      </w:r>
      <w:r w:rsidRPr="000D63A8">
        <w:rPr>
          <w:rFonts w:eastAsia="Times New Roman" w:cs="Times New Roman"/>
          <w:szCs w:val="24"/>
        </w:rPr>
        <w:t xml:space="preserve"> οποί</w:t>
      </w:r>
      <w:r>
        <w:rPr>
          <w:rFonts w:eastAsia="Times New Roman" w:cs="Times New Roman"/>
          <w:szCs w:val="24"/>
        </w:rPr>
        <w:t>ο</w:t>
      </w:r>
      <w:r w:rsidRPr="000D63A8">
        <w:rPr>
          <w:rFonts w:eastAsia="Times New Roman" w:cs="Times New Roman"/>
          <w:szCs w:val="24"/>
        </w:rPr>
        <w:t xml:space="preserve"> βρίσκ</w:t>
      </w:r>
      <w:r>
        <w:rPr>
          <w:rFonts w:eastAsia="Times New Roman" w:cs="Times New Roman"/>
          <w:szCs w:val="24"/>
        </w:rPr>
        <w:t>εται στο 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219DA45B"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lastRenderedPageBreak/>
        <w:t xml:space="preserve">Πρέπει να έχει κατατεθεί τρεις-τέσσερις φορές το πρόγραμμά μας εδώ. Ο Πρωθυπουργός επιμένει </w:t>
      </w:r>
      <w:r>
        <w:rPr>
          <w:rFonts w:eastAsia="Times New Roman" w:cs="Times New Roman"/>
          <w:szCs w:val="24"/>
        </w:rPr>
        <w:t>περί ιδιωτικοποιήσεων και ό,τι τον βολεύει. Την προσπάθεια του Αρχηγού της Αντιπολίτευσης να αντιμετωπίσει τις δυσλειτουργίες του συστήματος τις ονομάζει «ξεπούλημα» στον ιδιωτικό τομέα. Πάντα βεβαίως, πρέπει να υπάρχει και το κακό, η λέξη «ξεπούλημα», η λ</w:t>
      </w:r>
      <w:r>
        <w:rPr>
          <w:rFonts w:eastAsia="Times New Roman" w:cs="Times New Roman"/>
          <w:szCs w:val="24"/>
        </w:rPr>
        <w:t>έξη «διαπλοκή», κάτι κακό πρέπει να μας αποδώσει.</w:t>
      </w:r>
    </w:p>
    <w:p w14:paraId="219DA45C"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Όσον αφορά δε, αν έχετε την καλοσύνη, πάλι τα περί επταήμερης εργασίας, τώρα πραγματικά</w:t>
      </w:r>
      <w:r>
        <w:rPr>
          <w:rFonts w:eastAsia="Times New Roman" w:cs="Times New Roman"/>
          <w:szCs w:val="24"/>
        </w:rPr>
        <w:t>,</w:t>
      </w:r>
      <w:r>
        <w:rPr>
          <w:rFonts w:eastAsia="Times New Roman" w:cs="Times New Roman"/>
          <w:szCs w:val="24"/>
        </w:rPr>
        <w:t xml:space="preserve"> δεν απαντήθηκαν αρκετά; Δηλαδή, πρέπει να επανέλθουμε σε αυτό; Σοβαρά τώρα, πιστεύετε ότι θα πιστέψει ο οποιοσδήποτε,</w:t>
      </w:r>
      <w:r>
        <w:rPr>
          <w:rFonts w:eastAsia="Times New Roman" w:cs="Times New Roman"/>
          <w:szCs w:val="24"/>
        </w:rPr>
        <w:t xml:space="preserve"> ότι ο οποιοσδήποτε σε αυτόν τον τόπο, </w:t>
      </w:r>
      <w:proofErr w:type="spellStart"/>
      <w:r>
        <w:rPr>
          <w:rFonts w:eastAsia="Times New Roman" w:cs="Times New Roman"/>
          <w:szCs w:val="24"/>
        </w:rPr>
        <w:t>πόσω</w:t>
      </w:r>
      <w:proofErr w:type="spellEnd"/>
      <w:r>
        <w:rPr>
          <w:rFonts w:eastAsia="Times New Roman" w:cs="Times New Roman"/>
          <w:szCs w:val="24"/>
        </w:rPr>
        <w:t xml:space="preserve"> μάλλον ο Αρχηγός της Αντιπολίτευσης, είναι υπέρ της επταήμερης εργασίας των εργαζομένων; Σοβαρά το λέτε τώρα; Θέλετε να το πιστέψουμε αυτό και θέλετε να σας απαντήσουμε σοβαρά, πέραν από τα έγγραφα, τα οποία κατέ</w:t>
      </w:r>
      <w:r>
        <w:rPr>
          <w:rFonts w:eastAsia="Times New Roman" w:cs="Times New Roman"/>
          <w:szCs w:val="24"/>
        </w:rPr>
        <w:t xml:space="preserve">θεσε και ο </w:t>
      </w:r>
      <w:r>
        <w:rPr>
          <w:rFonts w:eastAsia="Times New Roman" w:cs="Times New Roman"/>
          <w:szCs w:val="24"/>
        </w:rPr>
        <w:t>ε</w:t>
      </w:r>
      <w:r>
        <w:rPr>
          <w:rFonts w:eastAsia="Times New Roman" w:cs="Times New Roman"/>
          <w:szCs w:val="24"/>
        </w:rPr>
        <w:t xml:space="preserve">ισηγητής </w:t>
      </w:r>
      <w:r>
        <w:rPr>
          <w:rFonts w:eastAsia="Times New Roman" w:cs="Times New Roman"/>
          <w:szCs w:val="24"/>
        </w:rPr>
        <w:t>μας,</w:t>
      </w:r>
      <w:r>
        <w:rPr>
          <w:rFonts w:eastAsia="Times New Roman" w:cs="Times New Roman"/>
          <w:szCs w:val="24"/>
        </w:rPr>
        <w:t xml:space="preserve"> που αποδεικνύουν τη δική σας αμφιλεγόμενη στάση στο φαινόμενο της επέκτασης του χρόνου εργασίας; Ή μήπως έχετε αντίρρηση εσείς στην επταήμερη </w:t>
      </w:r>
      <w:r>
        <w:rPr>
          <w:rFonts w:eastAsia="Times New Roman" w:cs="Times New Roman"/>
          <w:szCs w:val="24"/>
        </w:rPr>
        <w:lastRenderedPageBreak/>
        <w:t>λειτουργία των επιχειρήσεων; Μα, δεν έχετε. Βέβαια, δεν έχετε και απεδείχθη. Ξενοδοχειακ</w:t>
      </w:r>
      <w:r>
        <w:rPr>
          <w:rFonts w:eastAsia="Times New Roman" w:cs="Times New Roman"/>
          <w:szCs w:val="24"/>
        </w:rPr>
        <w:t xml:space="preserve">ές επιχειρήσεις της χώρας λειτουργούν επτά ημέρες. Αυτό δεν σημαίνει ότι οι εργαζόμενοι δουλεύουν επτά ημέρες. Μπορούμε να είμαστε λίγο σοβαροί σε αυτό το έσχατο στάδιο του διαλόγου ενόψει των </w:t>
      </w:r>
      <w:r>
        <w:rPr>
          <w:rFonts w:eastAsia="Times New Roman" w:cs="Times New Roman"/>
          <w:szCs w:val="24"/>
        </w:rPr>
        <w:t>ε</w:t>
      </w:r>
      <w:r>
        <w:rPr>
          <w:rFonts w:eastAsia="Times New Roman" w:cs="Times New Roman"/>
          <w:szCs w:val="24"/>
        </w:rPr>
        <w:t>υρωεκλογών;</w:t>
      </w:r>
    </w:p>
    <w:p w14:paraId="219DA45D"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Και αν μου επιτρέπετε, να σας πω και κάτι ακόμα.</w:t>
      </w:r>
    </w:p>
    <w:p w14:paraId="219DA45E" w14:textId="77777777" w:rsidR="00656A4F" w:rsidRDefault="000C25FA">
      <w:pPr>
        <w:spacing w:line="600" w:lineRule="auto"/>
        <w:ind w:firstLine="720"/>
        <w:jc w:val="both"/>
        <w:rPr>
          <w:rFonts w:eastAsia="Times New Roman" w:cs="Times New Roman"/>
          <w:szCs w:val="24"/>
        </w:rPr>
      </w:pPr>
      <w:r w:rsidRPr="00674169">
        <w:rPr>
          <w:rFonts w:eastAsia="Times New Roman" w:cs="Times New Roman"/>
          <w:b/>
          <w:szCs w:val="24"/>
        </w:rPr>
        <w:t>Π</w:t>
      </w:r>
      <w:r w:rsidRPr="00674169">
        <w:rPr>
          <w:rFonts w:eastAsia="Times New Roman" w:cs="Times New Roman"/>
          <w:b/>
          <w:szCs w:val="24"/>
        </w:rPr>
        <w:t xml:space="preserve">ΡΟΕΔΡΟΣ (Νικόλαος </w:t>
      </w:r>
      <w:proofErr w:type="spellStart"/>
      <w:r w:rsidRPr="00674169">
        <w:rPr>
          <w:rFonts w:eastAsia="Times New Roman" w:cs="Times New Roman"/>
          <w:b/>
          <w:szCs w:val="24"/>
        </w:rPr>
        <w:t>Βούτσης</w:t>
      </w:r>
      <w:proofErr w:type="spellEnd"/>
      <w:r w:rsidRPr="00674169">
        <w:rPr>
          <w:rFonts w:eastAsia="Times New Roman" w:cs="Times New Roman"/>
          <w:b/>
          <w:szCs w:val="24"/>
        </w:rPr>
        <w:t>):</w:t>
      </w:r>
      <w:r>
        <w:rPr>
          <w:rFonts w:eastAsia="Times New Roman" w:cs="Times New Roman"/>
          <w:szCs w:val="24"/>
        </w:rPr>
        <w:t xml:space="preserve"> Παρακαλώ, συντομεύστε. </w:t>
      </w:r>
    </w:p>
    <w:p w14:paraId="219DA45F" w14:textId="77777777" w:rsidR="00656A4F" w:rsidRDefault="000C25FA">
      <w:pPr>
        <w:spacing w:line="600" w:lineRule="auto"/>
        <w:ind w:firstLine="720"/>
        <w:jc w:val="both"/>
        <w:rPr>
          <w:rFonts w:eastAsia="Times New Roman" w:cs="Times New Roman"/>
          <w:szCs w:val="24"/>
        </w:rPr>
      </w:pPr>
      <w:r w:rsidRPr="00674169">
        <w:rPr>
          <w:rFonts w:eastAsia="Times New Roman" w:cs="Times New Roman"/>
          <w:b/>
          <w:szCs w:val="24"/>
        </w:rPr>
        <w:t>ΝΙΚΟΛΑΟΣ</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ΓΕΩΡΓΙΟΣ</w:t>
      </w:r>
      <w:r>
        <w:rPr>
          <w:rFonts w:eastAsia="Times New Roman" w:cs="Times New Roman"/>
          <w:b/>
          <w:szCs w:val="24"/>
        </w:rPr>
        <w:t xml:space="preserve"> </w:t>
      </w:r>
      <w:r w:rsidRPr="00674169">
        <w:rPr>
          <w:rFonts w:eastAsia="Times New Roman" w:cs="Times New Roman"/>
          <w:b/>
          <w:szCs w:val="24"/>
        </w:rPr>
        <w:t>ΔΕΝΔΙΑΣ:</w:t>
      </w:r>
      <w:r>
        <w:rPr>
          <w:rFonts w:eastAsia="Times New Roman" w:cs="Times New Roman"/>
          <w:szCs w:val="24"/>
        </w:rPr>
        <w:t xml:space="preserve"> Κύριε Πρόεδρε, ολοκληρώνω.</w:t>
      </w:r>
    </w:p>
    <w:p w14:paraId="219DA460"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Πραγματικά, νομίζω ότι μπροστά μας έχουμε Ευρωεκλογές. Δεν είναι έτσι; Ο Πρωθυπουργός της χώρας ανέβηκε περίπου είκοσι λεπτά και μίλησε. Μου λέτε τι</w:t>
      </w:r>
      <w:r>
        <w:rPr>
          <w:rFonts w:eastAsia="Times New Roman" w:cs="Times New Roman"/>
          <w:szCs w:val="24"/>
        </w:rPr>
        <w:t xml:space="preserve"> είπε για τις </w:t>
      </w:r>
      <w:r>
        <w:rPr>
          <w:rFonts w:eastAsia="Times New Roman" w:cs="Times New Roman"/>
          <w:szCs w:val="24"/>
        </w:rPr>
        <w:t>ε</w:t>
      </w:r>
      <w:r>
        <w:rPr>
          <w:rFonts w:eastAsia="Times New Roman" w:cs="Times New Roman"/>
          <w:szCs w:val="24"/>
        </w:rPr>
        <w:t xml:space="preserve">υρωεκλογές; Μου λέτε ποιο ήταν το στοιχείο της ομιλίας του, που αφορά την </w:t>
      </w:r>
      <w:r>
        <w:rPr>
          <w:rFonts w:eastAsia="Times New Roman" w:cs="Times New Roman"/>
          <w:szCs w:val="24"/>
        </w:rPr>
        <w:t>ε</w:t>
      </w:r>
      <w:r>
        <w:rPr>
          <w:rFonts w:eastAsia="Times New Roman" w:cs="Times New Roman"/>
          <w:szCs w:val="24"/>
        </w:rPr>
        <w:t>υρωπαϊκή προοπτική της χώρας; Τον ρόλο μας στο ευρωπαϊκό γίγνεσθαι; Την κρίση των θεσμών στην Ευρωπαϊκή Ένωση; Δεν μας έχετε πει καν σε ποια ομάδα ανήκετε. Δεν μας έχ</w:t>
      </w:r>
      <w:r>
        <w:rPr>
          <w:rFonts w:eastAsia="Times New Roman" w:cs="Times New Roman"/>
          <w:szCs w:val="24"/>
        </w:rPr>
        <w:t xml:space="preserve">ετε πει καν ποιο </w:t>
      </w:r>
      <w:r>
        <w:rPr>
          <w:rFonts w:eastAsia="Times New Roman" w:cs="Times New Roman"/>
          <w:szCs w:val="24"/>
        </w:rPr>
        <w:lastRenderedPageBreak/>
        <w:t xml:space="preserve">πρόγραμμα υποστηρίζετε. Δεν μας έχετε πει καν ποιες αρχές συνυπογράφετε. Δεν μας έχετε πει καν τι στάση θα τηρήσετε. Δεν είναι σοβαρή η προσπάθειά σας. Είναι προσπάθεια μόνο να επιπλεύσετε πολιτικά. </w:t>
      </w:r>
    </w:p>
    <w:p w14:paraId="219DA461"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Σας λέω όμως και σας προλέγω</w:t>
      </w:r>
      <w:r>
        <w:rPr>
          <w:rFonts w:eastAsia="Times New Roman" w:cs="Times New Roman"/>
          <w:szCs w:val="24"/>
        </w:rPr>
        <w:t>,</w:t>
      </w:r>
      <w:r>
        <w:rPr>
          <w:rFonts w:eastAsia="Times New Roman" w:cs="Times New Roman"/>
          <w:szCs w:val="24"/>
        </w:rPr>
        <w:t xml:space="preserve"> με κάθε β</w:t>
      </w:r>
      <w:r>
        <w:rPr>
          <w:rFonts w:eastAsia="Times New Roman" w:cs="Times New Roman"/>
          <w:szCs w:val="24"/>
        </w:rPr>
        <w:t>εβαιότητα</w:t>
      </w:r>
      <w:r>
        <w:rPr>
          <w:rFonts w:eastAsia="Times New Roman" w:cs="Times New Roman"/>
          <w:szCs w:val="24"/>
        </w:rPr>
        <w:t>,</w:t>
      </w:r>
      <w:r>
        <w:rPr>
          <w:rFonts w:eastAsia="Times New Roman" w:cs="Times New Roman"/>
          <w:szCs w:val="24"/>
        </w:rPr>
        <w:t xml:space="preserve"> ότι την επόμενη μέρα των </w:t>
      </w:r>
      <w:r>
        <w:rPr>
          <w:rFonts w:eastAsia="Times New Roman" w:cs="Times New Roman"/>
          <w:szCs w:val="24"/>
        </w:rPr>
        <w:t>ε</w:t>
      </w:r>
      <w:r>
        <w:rPr>
          <w:rFonts w:eastAsia="Times New Roman" w:cs="Times New Roman"/>
          <w:szCs w:val="24"/>
        </w:rPr>
        <w:t xml:space="preserve">υρωεκλογών θα έλθετε πάλι εδώ. Και τότε μην μας πείτε τα περί δημοσκόπησης. Ισχύει και θα ισχύει η δήλωση περί ψήφου εμπιστοσύνης. Η ελληνική κοινωνία καλείται στις </w:t>
      </w:r>
      <w:r>
        <w:rPr>
          <w:rFonts w:eastAsia="Times New Roman" w:cs="Times New Roman"/>
          <w:szCs w:val="24"/>
        </w:rPr>
        <w:t>ε</w:t>
      </w:r>
      <w:r>
        <w:rPr>
          <w:rFonts w:eastAsia="Times New Roman" w:cs="Times New Roman"/>
          <w:szCs w:val="24"/>
        </w:rPr>
        <w:t xml:space="preserve">υρωεκλογές, πέραν του ευρωπαϊκού </w:t>
      </w:r>
      <w:proofErr w:type="spellStart"/>
      <w:r>
        <w:rPr>
          <w:rFonts w:eastAsia="Times New Roman" w:cs="Times New Roman"/>
          <w:szCs w:val="24"/>
        </w:rPr>
        <w:t>διακυβεύματος</w:t>
      </w:r>
      <w:proofErr w:type="spellEnd"/>
      <w:r>
        <w:rPr>
          <w:rFonts w:eastAsia="Times New Roman" w:cs="Times New Roman"/>
          <w:szCs w:val="24"/>
        </w:rPr>
        <w:t xml:space="preserve">, να </w:t>
      </w:r>
      <w:r>
        <w:rPr>
          <w:rFonts w:eastAsia="Times New Roman" w:cs="Times New Roman"/>
          <w:szCs w:val="24"/>
        </w:rPr>
        <w:t>αποδοκιμάσει την Κυβέρνησή σας, τα πεπραγμένα σας, τον ρόλο σας στο ευρωπαϊκό γίγνεσθαι. Και αν σας αποδοκιμάσει, να έλθετε εδώ να υποβάλετε την παραίτηση σας.</w:t>
      </w:r>
    </w:p>
    <w:p w14:paraId="219DA462"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219DA463" w14:textId="77777777" w:rsidR="00656A4F" w:rsidRDefault="000C25FA">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219DA464" w14:textId="77777777" w:rsidR="00656A4F" w:rsidRDefault="000C25FA">
      <w:pPr>
        <w:spacing w:line="600" w:lineRule="auto"/>
        <w:ind w:firstLine="720"/>
        <w:jc w:val="both"/>
        <w:rPr>
          <w:rFonts w:eastAsia="Times New Roman" w:cs="Times New Roman"/>
          <w:szCs w:val="24"/>
        </w:rPr>
      </w:pPr>
      <w:r w:rsidRPr="00343DE9">
        <w:rPr>
          <w:rFonts w:eastAsia="Times New Roman" w:cs="Times New Roman"/>
          <w:b/>
          <w:szCs w:val="24"/>
        </w:rPr>
        <w:t xml:space="preserve">ΠΡΟΕΔΡΟΣ (Νικόλαος </w:t>
      </w:r>
      <w:proofErr w:type="spellStart"/>
      <w:r w:rsidRPr="00343DE9">
        <w:rPr>
          <w:rFonts w:eastAsia="Times New Roman" w:cs="Times New Roman"/>
          <w:b/>
          <w:szCs w:val="24"/>
        </w:rPr>
        <w:t>Βούτσης</w:t>
      </w:r>
      <w:proofErr w:type="spellEnd"/>
      <w:r w:rsidRPr="00343DE9">
        <w:rPr>
          <w:rFonts w:eastAsia="Times New Roman" w:cs="Times New Roman"/>
          <w:b/>
          <w:szCs w:val="24"/>
        </w:rPr>
        <w:t>):</w:t>
      </w:r>
      <w:r>
        <w:rPr>
          <w:rFonts w:eastAsia="Times New Roman" w:cs="Times New Roman"/>
          <w:szCs w:val="24"/>
        </w:rPr>
        <w:t xml:space="preserve"> Τον</w:t>
      </w:r>
      <w:r>
        <w:rPr>
          <w:rFonts w:eastAsia="Times New Roman" w:cs="Times New Roman"/>
          <w:szCs w:val="24"/>
        </w:rPr>
        <w:t xml:space="preserve"> λόγο έχει ο κ. </w:t>
      </w:r>
      <w:proofErr w:type="spellStart"/>
      <w:r>
        <w:rPr>
          <w:rFonts w:eastAsia="Times New Roman" w:cs="Times New Roman"/>
          <w:szCs w:val="24"/>
        </w:rPr>
        <w:t>Βαρδάκης</w:t>
      </w:r>
      <w:proofErr w:type="spellEnd"/>
      <w:r>
        <w:rPr>
          <w:rFonts w:eastAsia="Times New Roman" w:cs="Times New Roman"/>
          <w:szCs w:val="24"/>
        </w:rPr>
        <w:t xml:space="preserve"> για τρία λεπτά.</w:t>
      </w:r>
    </w:p>
    <w:p w14:paraId="219DA465" w14:textId="77777777" w:rsidR="00656A4F" w:rsidRDefault="000C25FA">
      <w:pPr>
        <w:spacing w:line="600" w:lineRule="auto"/>
        <w:ind w:firstLine="720"/>
        <w:jc w:val="both"/>
        <w:rPr>
          <w:rFonts w:eastAsia="Times New Roman" w:cs="Times New Roman"/>
          <w:szCs w:val="24"/>
        </w:rPr>
      </w:pPr>
      <w:r>
        <w:rPr>
          <w:rFonts w:eastAsia="Times New Roman" w:cs="Times New Roman"/>
          <w:b/>
          <w:szCs w:val="24"/>
        </w:rPr>
        <w:lastRenderedPageBreak/>
        <w:t xml:space="preserve">ΒΑΣΙΛΕΙΟΣ ΚΕΓΚΕΡΟΓΛΟΥ: </w:t>
      </w:r>
      <w:r>
        <w:rPr>
          <w:rFonts w:eastAsia="Times New Roman" w:cs="Times New Roman"/>
          <w:szCs w:val="24"/>
        </w:rPr>
        <w:t>Κύριε Πρόεδρε…</w:t>
      </w:r>
    </w:p>
    <w:p w14:paraId="219DA466" w14:textId="77777777" w:rsidR="00656A4F" w:rsidRDefault="000C25FA">
      <w:pPr>
        <w:spacing w:line="600" w:lineRule="auto"/>
        <w:ind w:firstLine="720"/>
        <w:jc w:val="both"/>
        <w:rPr>
          <w:rFonts w:eastAsia="Times New Roman" w:cs="Times New Roman"/>
          <w:szCs w:val="24"/>
        </w:rPr>
      </w:pPr>
      <w:r w:rsidRPr="00343DE9">
        <w:rPr>
          <w:rFonts w:eastAsia="Times New Roman" w:cs="Times New Roman"/>
          <w:b/>
          <w:szCs w:val="24"/>
        </w:rPr>
        <w:t xml:space="preserve">ΠΡΟΕΔΡΟΣ (Νικόλαος </w:t>
      </w:r>
      <w:proofErr w:type="spellStart"/>
      <w:r w:rsidRPr="00343DE9">
        <w:rPr>
          <w:rFonts w:eastAsia="Times New Roman" w:cs="Times New Roman"/>
          <w:b/>
          <w:szCs w:val="24"/>
        </w:rPr>
        <w:t>Βούτσης</w:t>
      </w:r>
      <w:proofErr w:type="spellEnd"/>
      <w:r w:rsidRPr="00343DE9">
        <w:rPr>
          <w:rFonts w:eastAsia="Times New Roman" w:cs="Times New Roman"/>
          <w:b/>
          <w:szCs w:val="24"/>
        </w:rPr>
        <w:t>):</w:t>
      </w:r>
      <w:r>
        <w:rPr>
          <w:rFonts w:eastAsia="Times New Roman" w:cs="Times New Roman"/>
          <w:szCs w:val="24"/>
        </w:rPr>
        <w:t xml:space="preserve"> Κύριε </w:t>
      </w:r>
      <w:proofErr w:type="spellStart"/>
      <w:r>
        <w:rPr>
          <w:rFonts w:eastAsia="Times New Roman" w:cs="Times New Roman"/>
          <w:szCs w:val="24"/>
        </w:rPr>
        <w:t>Κεγκέρογλου</w:t>
      </w:r>
      <w:proofErr w:type="spellEnd"/>
      <w:r>
        <w:rPr>
          <w:rFonts w:eastAsia="Times New Roman" w:cs="Times New Roman"/>
          <w:szCs w:val="24"/>
        </w:rPr>
        <w:t>, δεν θα κάνουμε κύκλο Κοινοβουλευτικών. Άλλωστε</w:t>
      </w:r>
      <w:r>
        <w:rPr>
          <w:rFonts w:eastAsia="Times New Roman" w:cs="Times New Roman"/>
          <w:szCs w:val="24"/>
        </w:rPr>
        <w:t>,</w:t>
      </w:r>
      <w:r>
        <w:rPr>
          <w:rFonts w:eastAsia="Times New Roman" w:cs="Times New Roman"/>
          <w:szCs w:val="24"/>
        </w:rPr>
        <w:t xml:space="preserve"> έχει μιλήσει η κ. Γεννηματά. Ήταν η Αρχηγός σας εδώ και μίλησε. Δεν θα γίνει κύκλ</w:t>
      </w:r>
      <w:r>
        <w:rPr>
          <w:rFonts w:eastAsia="Times New Roman" w:cs="Times New Roman"/>
          <w:szCs w:val="24"/>
        </w:rPr>
        <w:t>ος, διότι θα ζητήσουν τον λόγο</w:t>
      </w:r>
      <w:r>
        <w:rPr>
          <w:rFonts w:eastAsia="Times New Roman" w:cs="Times New Roman"/>
          <w:szCs w:val="24"/>
        </w:rPr>
        <w:t>,</w:t>
      </w:r>
      <w:r>
        <w:rPr>
          <w:rFonts w:eastAsia="Times New Roman" w:cs="Times New Roman"/>
          <w:szCs w:val="24"/>
        </w:rPr>
        <w:t xml:space="preserve"> ευλόγως και βασίμως</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εκπρόσωποι από </w:t>
      </w:r>
      <w:r>
        <w:rPr>
          <w:rFonts w:eastAsia="Times New Roman" w:cs="Times New Roman"/>
          <w:szCs w:val="24"/>
        </w:rPr>
        <w:t>όλα τα κόμματα, πέραν του κύκλου των εισηγητών που έγινε δεκτό, καθώς προηγουμένως είχε γίνει άλλη συνεννόηση. Θα παρακαλούσα να συνεννοηθείτε με τον κ. Κουτσούκο να του δώσω λίγο περισσότ</w:t>
      </w:r>
      <w:r>
        <w:rPr>
          <w:rFonts w:eastAsia="Times New Roman" w:cs="Times New Roman"/>
          <w:szCs w:val="24"/>
        </w:rPr>
        <w:t>ερο χρόνο.</w:t>
      </w:r>
    </w:p>
    <w:p w14:paraId="219DA467" w14:textId="77777777" w:rsidR="00656A4F" w:rsidRDefault="000C25FA">
      <w:pPr>
        <w:spacing w:line="600" w:lineRule="auto"/>
        <w:ind w:firstLine="720"/>
        <w:jc w:val="both"/>
        <w:rPr>
          <w:rFonts w:eastAsia="Times New Roman" w:cs="Times New Roman"/>
          <w:szCs w:val="24"/>
        </w:rPr>
      </w:pPr>
      <w:r w:rsidRPr="008521D7">
        <w:rPr>
          <w:rFonts w:eastAsia="Times New Roman" w:cs="Times New Roman"/>
          <w:b/>
          <w:szCs w:val="24"/>
        </w:rPr>
        <w:t>ΒΑΣΙΛΕΙΟΣ ΚΕΓΚΕΡΟΓΛΟΥ:</w:t>
      </w:r>
      <w:r>
        <w:rPr>
          <w:rFonts w:eastAsia="Times New Roman" w:cs="Times New Roman"/>
          <w:szCs w:val="24"/>
        </w:rPr>
        <w:t xml:space="preserve"> Ενάμισι λεπτό, κύριε Πρόεδρε, θα ήθελα.</w:t>
      </w:r>
    </w:p>
    <w:p w14:paraId="219DA468" w14:textId="77777777" w:rsidR="00656A4F" w:rsidRDefault="000C25FA">
      <w:pPr>
        <w:spacing w:line="600" w:lineRule="auto"/>
        <w:ind w:firstLine="720"/>
        <w:jc w:val="both"/>
        <w:rPr>
          <w:rFonts w:eastAsia="Times New Roman" w:cs="Times New Roman"/>
          <w:szCs w:val="24"/>
        </w:rPr>
      </w:pPr>
      <w:r w:rsidRPr="00343DE9">
        <w:rPr>
          <w:rFonts w:eastAsia="Times New Roman" w:cs="Times New Roman"/>
          <w:b/>
          <w:szCs w:val="24"/>
        </w:rPr>
        <w:t xml:space="preserve">ΠΡΟΕΔΡΟΣ (Νικόλαος </w:t>
      </w:r>
      <w:proofErr w:type="spellStart"/>
      <w:r w:rsidRPr="00343DE9">
        <w:rPr>
          <w:rFonts w:eastAsia="Times New Roman" w:cs="Times New Roman"/>
          <w:b/>
          <w:szCs w:val="24"/>
        </w:rPr>
        <w:t>Βούτσης</w:t>
      </w:r>
      <w:proofErr w:type="spellEnd"/>
      <w:r w:rsidRPr="00343DE9">
        <w:rPr>
          <w:rFonts w:eastAsia="Times New Roman" w:cs="Times New Roman"/>
          <w:b/>
          <w:szCs w:val="24"/>
        </w:rPr>
        <w:t>):</w:t>
      </w:r>
      <w:r>
        <w:rPr>
          <w:rFonts w:eastAsia="Times New Roman" w:cs="Times New Roman"/>
          <w:b/>
          <w:szCs w:val="24"/>
        </w:rPr>
        <w:t xml:space="preserve"> </w:t>
      </w:r>
      <w:r>
        <w:rPr>
          <w:rFonts w:eastAsia="Times New Roman" w:cs="Times New Roman"/>
          <w:szCs w:val="24"/>
        </w:rPr>
        <w:t>Αντιλαμβάνεστε ότι δυσκολεύετε τη διαδικασία. Αν είναι για ένα λεπτό, μπορεί να το κάνουμε, αλλά κατ’ εξαίρεση, με άδεια του Σώματος.</w:t>
      </w:r>
    </w:p>
    <w:p w14:paraId="219DA469"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Βαρδά</w:t>
      </w:r>
      <w:r>
        <w:rPr>
          <w:rFonts w:eastAsia="Times New Roman" w:cs="Times New Roman"/>
          <w:szCs w:val="24"/>
        </w:rPr>
        <w:t>κη</w:t>
      </w:r>
      <w:proofErr w:type="spellEnd"/>
      <w:r>
        <w:rPr>
          <w:rFonts w:eastAsia="Times New Roman" w:cs="Times New Roman"/>
          <w:szCs w:val="24"/>
        </w:rPr>
        <w:t>.</w:t>
      </w:r>
    </w:p>
    <w:p w14:paraId="219DA46A" w14:textId="77777777" w:rsidR="00656A4F" w:rsidRDefault="000C25FA">
      <w:pPr>
        <w:spacing w:line="600" w:lineRule="auto"/>
        <w:ind w:firstLine="720"/>
        <w:jc w:val="both"/>
        <w:rPr>
          <w:rFonts w:eastAsia="Times New Roman" w:cs="Times New Roman"/>
          <w:szCs w:val="24"/>
        </w:rPr>
      </w:pPr>
      <w:r w:rsidRPr="00CF0167">
        <w:rPr>
          <w:rFonts w:eastAsia="Times New Roman" w:cs="Times New Roman"/>
          <w:b/>
          <w:szCs w:val="24"/>
        </w:rPr>
        <w:lastRenderedPageBreak/>
        <w:t>ΣΩΚΡΑΤΗΣ ΒΑΡΔΑΚΗΣ:</w:t>
      </w:r>
      <w:r>
        <w:rPr>
          <w:rFonts w:eastAsia="Times New Roman" w:cs="Times New Roman"/>
          <w:szCs w:val="24"/>
        </w:rPr>
        <w:t xml:space="preserve"> Ευχαριστώ, κύριε Πρόεδρε.</w:t>
      </w:r>
    </w:p>
    <w:p w14:paraId="219DA46B"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Ο πρώτος εισηγητής μίλησε εννέα λεπτά. Δεν έχω απαίτηση να μιλήσω εννέα λεπτά. Σαφώς, καταλαβαίνω την πίεση του χρόνου.</w:t>
      </w:r>
    </w:p>
    <w:p w14:paraId="219DA46C"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πραγματικά λυπάμαι, γιατί σας δόθηκε μια ακόμα ευκαιρία μ</w:t>
      </w:r>
      <w:r>
        <w:rPr>
          <w:rFonts w:eastAsia="Times New Roman" w:cs="Times New Roman"/>
          <w:szCs w:val="24"/>
        </w:rPr>
        <w:t xml:space="preserve">ε το παρόν νομοσχέδιο να αναγνωρίσετε τα λάθη σας. Ψηφίζετε το νομοσχέδιο, αλλά προσπαθήσατε να το </w:t>
      </w:r>
      <w:proofErr w:type="spellStart"/>
      <w:r>
        <w:rPr>
          <w:rFonts w:eastAsia="Times New Roman" w:cs="Times New Roman"/>
          <w:szCs w:val="24"/>
        </w:rPr>
        <w:t>αποδομήσετε</w:t>
      </w:r>
      <w:proofErr w:type="spellEnd"/>
      <w:r>
        <w:rPr>
          <w:rFonts w:eastAsia="Times New Roman" w:cs="Times New Roman"/>
          <w:szCs w:val="24"/>
        </w:rPr>
        <w:t>. Αυτό μόνο εσείς μπορείτε να το εξηγήσετε. Και το εγκληματικό όλων είναι ότι προσπαθήσατε να απαξιώσετε ένα νομοσχέδιο τομή, ένα σχέδιο νόμου</w:t>
      </w:r>
      <w:r>
        <w:rPr>
          <w:rFonts w:eastAsia="Times New Roman" w:cs="Times New Roman"/>
          <w:szCs w:val="24"/>
        </w:rPr>
        <w:t>,</w:t>
      </w:r>
      <w:r>
        <w:rPr>
          <w:rFonts w:eastAsia="Times New Roman" w:cs="Times New Roman"/>
          <w:szCs w:val="24"/>
        </w:rPr>
        <w:t xml:space="preserve"> πο</w:t>
      </w:r>
      <w:r>
        <w:rPr>
          <w:rFonts w:eastAsia="Times New Roman" w:cs="Times New Roman"/>
          <w:szCs w:val="24"/>
        </w:rPr>
        <w:t xml:space="preserve">υ άρει αδικίες και λανθασμένες πολιτικές, που εσείς εφαρμόσατε τα προηγούμενα χρόνια. </w:t>
      </w:r>
    </w:p>
    <w:p w14:paraId="219DA46D"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«Ο ελληνικός λαός», «ο ελληνικός λαός», «ο ελληνικός λαός»! Όσοι Βουλευτές της Αντιπολίτευσης μίλησαν, ανέφεραν στον πρόλογο ή στον επίλογό τους τον ελληνικό λαό. Αλήθει</w:t>
      </w:r>
      <w:r>
        <w:rPr>
          <w:rFonts w:eastAsia="Times New Roman" w:cs="Times New Roman"/>
          <w:szCs w:val="24"/>
        </w:rPr>
        <w:t xml:space="preserve">α; Τώρα θυμηθήκατε τον ελληνικό λαό; Πού </w:t>
      </w:r>
      <w:r>
        <w:rPr>
          <w:rFonts w:eastAsia="Times New Roman" w:cs="Times New Roman"/>
          <w:szCs w:val="24"/>
        </w:rPr>
        <w:lastRenderedPageBreak/>
        <w:t>είσ</w:t>
      </w:r>
      <w:r>
        <w:rPr>
          <w:rFonts w:eastAsia="Times New Roman" w:cs="Times New Roman"/>
          <w:szCs w:val="24"/>
        </w:rPr>
        <w:t>ασ</w:t>
      </w:r>
      <w:r>
        <w:rPr>
          <w:rFonts w:eastAsia="Times New Roman" w:cs="Times New Roman"/>
          <w:szCs w:val="24"/>
        </w:rPr>
        <w:t>τε δέκα χρόνια</w:t>
      </w:r>
      <w:r>
        <w:rPr>
          <w:rFonts w:eastAsia="Times New Roman" w:cs="Times New Roman"/>
          <w:szCs w:val="24"/>
        </w:rPr>
        <w:t>,</w:t>
      </w:r>
      <w:r>
        <w:rPr>
          <w:rFonts w:eastAsia="Times New Roman" w:cs="Times New Roman"/>
          <w:szCs w:val="24"/>
        </w:rPr>
        <w:t xml:space="preserve"> που αυτός ο δύσμοιρος λαός δεινοπαθούσε; Αυτός ο δύσμοιρος λαός προσπαθούσε να βγει από τα αδιέξοδα</w:t>
      </w:r>
      <w:r>
        <w:rPr>
          <w:rFonts w:eastAsia="Times New Roman" w:cs="Times New Roman"/>
          <w:szCs w:val="24"/>
        </w:rPr>
        <w:t>,</w:t>
      </w:r>
      <w:r>
        <w:rPr>
          <w:rFonts w:eastAsia="Times New Roman" w:cs="Times New Roman"/>
          <w:szCs w:val="24"/>
        </w:rPr>
        <w:t xml:space="preserve"> που εσείς δημιουργήσατε. </w:t>
      </w:r>
    </w:p>
    <w:p w14:paraId="219DA46E"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«Πήρατε δέκα και δώσατε ένα». Το λέτε όλοι. Σύσσωμη η Αντιπολίτευση</w:t>
      </w:r>
      <w:r>
        <w:rPr>
          <w:rFonts w:eastAsia="Times New Roman" w:cs="Times New Roman"/>
          <w:szCs w:val="24"/>
        </w:rPr>
        <w:t>. Αλλά το λέγατε πριν δέκα μήνες, το λέγατε πριν από έξι μήνες, το λέγατε πριν από τέσσερις μήνες, το λέγατε πριν από δύο μήνες, το είπατε χθες. Καλά, στη Νέα Δημοκρατία δεν έχετε έναν μαθηματικό να μετρήσετε τα θετικά μέτρα; Νομίζω ειλικρινά</w:t>
      </w:r>
      <w:r>
        <w:rPr>
          <w:rFonts w:eastAsia="Times New Roman" w:cs="Times New Roman"/>
          <w:szCs w:val="24"/>
        </w:rPr>
        <w:t>,</w:t>
      </w:r>
      <w:r>
        <w:rPr>
          <w:rFonts w:eastAsia="Times New Roman" w:cs="Times New Roman"/>
          <w:szCs w:val="24"/>
        </w:rPr>
        <w:t xml:space="preserve"> ότι έχετε με</w:t>
      </w:r>
      <w:r>
        <w:rPr>
          <w:rFonts w:eastAsia="Times New Roman" w:cs="Times New Roman"/>
          <w:szCs w:val="24"/>
        </w:rPr>
        <w:t>ίνει στο αξέχαστο 0+0=14. Είναι αναφορές που πραγματικά</w:t>
      </w:r>
      <w:r>
        <w:rPr>
          <w:rFonts w:eastAsia="Times New Roman" w:cs="Times New Roman"/>
          <w:szCs w:val="24"/>
        </w:rPr>
        <w:t>,</w:t>
      </w:r>
      <w:r>
        <w:rPr>
          <w:rFonts w:eastAsia="Times New Roman" w:cs="Times New Roman"/>
          <w:szCs w:val="24"/>
        </w:rPr>
        <w:t xml:space="preserve"> παραμένουν ιστορικές κ</w:t>
      </w:r>
      <w:r w:rsidRPr="00C346AE">
        <w:rPr>
          <w:rFonts w:eastAsia="Times New Roman" w:cs="Times New Roman"/>
          <w:szCs w:val="24"/>
        </w:rPr>
        <w:t>αι αν θέλετε</w:t>
      </w:r>
      <w:r>
        <w:rPr>
          <w:rFonts w:eastAsia="Times New Roman" w:cs="Times New Roman"/>
          <w:szCs w:val="24"/>
        </w:rPr>
        <w:t>,</w:t>
      </w:r>
      <w:r w:rsidRPr="00C346AE">
        <w:rPr>
          <w:rFonts w:eastAsia="Times New Roman" w:cs="Times New Roman"/>
          <w:szCs w:val="24"/>
        </w:rPr>
        <w:t xml:space="preserve"> αντικατοπτρίζουν την πολιτική μας ταυτότητα</w:t>
      </w:r>
      <w:r>
        <w:rPr>
          <w:rFonts w:eastAsia="Times New Roman" w:cs="Times New Roman"/>
          <w:szCs w:val="24"/>
        </w:rPr>
        <w:t xml:space="preserve">. </w:t>
      </w:r>
    </w:p>
    <w:p w14:paraId="219DA46F"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Ε</w:t>
      </w:r>
      <w:r w:rsidRPr="00C346AE">
        <w:rPr>
          <w:rFonts w:eastAsia="Times New Roman" w:cs="Times New Roman"/>
          <w:szCs w:val="24"/>
        </w:rPr>
        <w:t>σείς δεν είσαστε</w:t>
      </w:r>
      <w:r>
        <w:rPr>
          <w:rFonts w:eastAsia="Times New Roman" w:cs="Times New Roman"/>
          <w:szCs w:val="24"/>
        </w:rPr>
        <w:t>,</w:t>
      </w:r>
      <w:r w:rsidRPr="00C346AE">
        <w:rPr>
          <w:rFonts w:eastAsia="Times New Roman" w:cs="Times New Roman"/>
          <w:szCs w:val="24"/>
        </w:rPr>
        <w:t xml:space="preserve"> </w:t>
      </w:r>
      <w:r>
        <w:rPr>
          <w:rFonts w:eastAsia="Times New Roman" w:cs="Times New Roman"/>
          <w:szCs w:val="24"/>
        </w:rPr>
        <w:t xml:space="preserve">που λέγατε ότι είναι φυσικές οι </w:t>
      </w:r>
      <w:r w:rsidRPr="00C346AE">
        <w:rPr>
          <w:rFonts w:eastAsia="Times New Roman" w:cs="Times New Roman"/>
          <w:szCs w:val="24"/>
        </w:rPr>
        <w:t>κοινωνικές ανισότητες</w:t>
      </w:r>
      <w:r>
        <w:rPr>
          <w:rFonts w:eastAsia="Times New Roman" w:cs="Times New Roman"/>
          <w:szCs w:val="24"/>
        </w:rPr>
        <w:t>;</w:t>
      </w:r>
      <w:r w:rsidRPr="00C346AE">
        <w:rPr>
          <w:rFonts w:eastAsia="Times New Roman" w:cs="Times New Roman"/>
          <w:szCs w:val="24"/>
        </w:rPr>
        <w:t xml:space="preserve"> Εσείς </w:t>
      </w:r>
      <w:r>
        <w:rPr>
          <w:rFonts w:eastAsia="Times New Roman" w:cs="Times New Roman"/>
          <w:szCs w:val="24"/>
        </w:rPr>
        <w:t xml:space="preserve">δεν </w:t>
      </w:r>
      <w:r w:rsidRPr="00C346AE">
        <w:rPr>
          <w:rFonts w:eastAsia="Times New Roman" w:cs="Times New Roman"/>
          <w:szCs w:val="24"/>
        </w:rPr>
        <w:t>είσαστε</w:t>
      </w:r>
      <w:r>
        <w:rPr>
          <w:rFonts w:eastAsia="Times New Roman" w:cs="Times New Roman"/>
          <w:szCs w:val="24"/>
        </w:rPr>
        <w:t>,</w:t>
      </w:r>
      <w:r w:rsidRPr="00C346AE">
        <w:rPr>
          <w:rFonts w:eastAsia="Times New Roman" w:cs="Times New Roman"/>
          <w:szCs w:val="24"/>
        </w:rPr>
        <w:t xml:space="preserve"> που κάνατε </w:t>
      </w:r>
      <w:r>
        <w:rPr>
          <w:rFonts w:eastAsia="Times New Roman" w:cs="Times New Roman"/>
          <w:szCs w:val="24"/>
        </w:rPr>
        <w:t>επάγγελμα την</w:t>
      </w:r>
      <w:r>
        <w:rPr>
          <w:rFonts w:eastAsia="Times New Roman" w:cs="Times New Roman"/>
          <w:szCs w:val="24"/>
        </w:rPr>
        <w:t xml:space="preserve"> ανομία, τη διαπλοκή, τη διαφθορά; Εσείς δεν είσαστε</w:t>
      </w:r>
      <w:r>
        <w:rPr>
          <w:rFonts w:eastAsia="Times New Roman" w:cs="Times New Roman"/>
          <w:szCs w:val="24"/>
        </w:rPr>
        <w:t>,</w:t>
      </w:r>
      <w:r>
        <w:rPr>
          <w:rFonts w:eastAsia="Times New Roman" w:cs="Times New Roman"/>
          <w:szCs w:val="24"/>
        </w:rPr>
        <w:t xml:space="preserve"> που λέγατε «βάστα, </w:t>
      </w:r>
      <w:proofErr w:type="spellStart"/>
      <w:r>
        <w:rPr>
          <w:rFonts w:eastAsia="Times New Roman" w:cs="Times New Roman"/>
          <w:szCs w:val="24"/>
        </w:rPr>
        <w:t>Γερούν</w:t>
      </w:r>
      <w:proofErr w:type="spellEnd"/>
      <w:r>
        <w:rPr>
          <w:rFonts w:eastAsia="Times New Roman" w:cs="Times New Roman"/>
          <w:szCs w:val="24"/>
        </w:rPr>
        <w:t>, γερά»; Εσείς δεν είσαστε</w:t>
      </w:r>
      <w:r>
        <w:rPr>
          <w:rFonts w:eastAsia="Times New Roman" w:cs="Times New Roman"/>
          <w:szCs w:val="24"/>
        </w:rPr>
        <w:t>,</w:t>
      </w:r>
      <w:r>
        <w:rPr>
          <w:rFonts w:eastAsia="Times New Roman" w:cs="Times New Roman"/>
          <w:szCs w:val="24"/>
        </w:rPr>
        <w:t xml:space="preserve"> που λέγατε διά στόματος του κ. Μητσοτάκη «ιδεοληψία οι συλλογικές συμβάσεις»; Εσείς δεν είσαστε</w:t>
      </w:r>
      <w:r>
        <w:rPr>
          <w:rFonts w:eastAsia="Times New Roman" w:cs="Times New Roman"/>
          <w:szCs w:val="24"/>
        </w:rPr>
        <w:t>,</w:t>
      </w:r>
      <w:r>
        <w:rPr>
          <w:rFonts w:eastAsia="Times New Roman" w:cs="Times New Roman"/>
          <w:szCs w:val="24"/>
        </w:rPr>
        <w:t xml:space="preserve"> που </w:t>
      </w:r>
      <w:r>
        <w:rPr>
          <w:rFonts w:eastAsia="Times New Roman" w:cs="Times New Roman"/>
          <w:szCs w:val="24"/>
        </w:rPr>
        <w:lastRenderedPageBreak/>
        <w:t>ονομάσατε τη δέκατη τρίτη σύνταξη προχθές προεκλ</w:t>
      </w:r>
      <w:r>
        <w:rPr>
          <w:rFonts w:eastAsia="Times New Roman" w:cs="Times New Roman"/>
          <w:szCs w:val="24"/>
        </w:rPr>
        <w:t>ογικό ξεδιάντροπο αχρείαστο επίδομα; Εσείς δεν είσαστε</w:t>
      </w:r>
      <w:r>
        <w:rPr>
          <w:rFonts w:eastAsia="Times New Roman" w:cs="Times New Roman"/>
          <w:szCs w:val="24"/>
        </w:rPr>
        <w:t>,</w:t>
      </w:r>
      <w:r>
        <w:rPr>
          <w:rFonts w:eastAsia="Times New Roman" w:cs="Times New Roman"/>
          <w:szCs w:val="24"/>
        </w:rPr>
        <w:t xml:space="preserve"> που στο πρόγραμμά </w:t>
      </w:r>
      <w:r>
        <w:rPr>
          <w:rFonts w:eastAsia="Times New Roman" w:cs="Times New Roman"/>
          <w:szCs w:val="24"/>
        </w:rPr>
        <w:t>σας,</w:t>
      </w:r>
      <w:r>
        <w:rPr>
          <w:rFonts w:eastAsia="Times New Roman" w:cs="Times New Roman"/>
          <w:szCs w:val="24"/>
        </w:rPr>
        <w:t xml:space="preserve"> πριν από έναν χρόνο</w:t>
      </w:r>
      <w:r>
        <w:rPr>
          <w:rFonts w:eastAsia="Times New Roman" w:cs="Times New Roman"/>
          <w:szCs w:val="24"/>
        </w:rPr>
        <w:t>,</w:t>
      </w:r>
      <w:r>
        <w:rPr>
          <w:rFonts w:eastAsia="Times New Roman" w:cs="Times New Roman"/>
          <w:szCs w:val="24"/>
        </w:rPr>
        <w:t xml:space="preserve"> είχατε προμετωπίδα την ιδιωτική ασφάλιση και τώρα προπαγανδίζετε την ιδιωτική υγεία;</w:t>
      </w:r>
    </w:p>
    <w:p w14:paraId="219DA470"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δεν ξέρω, μήπως νομίζετε ότι δεν μας βλέπ</w:t>
      </w:r>
      <w:r>
        <w:rPr>
          <w:rFonts w:eastAsia="Times New Roman" w:cs="Times New Roman"/>
          <w:szCs w:val="24"/>
        </w:rPr>
        <w:t>ει ο ελληνικός λαός, όταν μιλούμε από αυτό το Βήμα; Διαφορετικά</w:t>
      </w:r>
      <w:r>
        <w:rPr>
          <w:rFonts w:eastAsia="Times New Roman" w:cs="Times New Roman"/>
          <w:szCs w:val="24"/>
        </w:rPr>
        <w:t>,</w:t>
      </w:r>
      <w:r>
        <w:rPr>
          <w:rFonts w:eastAsia="Times New Roman" w:cs="Times New Roman"/>
          <w:szCs w:val="24"/>
        </w:rPr>
        <w:t xml:space="preserve"> δεν δικαιολογείται το θράσος σας. Νομίζετε ότι το ψέμα και η παραπληροφόρηση σ</w:t>
      </w:r>
      <w:r>
        <w:rPr>
          <w:rFonts w:eastAsia="Times New Roman" w:cs="Times New Roman"/>
          <w:szCs w:val="24"/>
        </w:rPr>
        <w:t>ά</w:t>
      </w:r>
      <w:r>
        <w:rPr>
          <w:rFonts w:eastAsia="Times New Roman" w:cs="Times New Roman"/>
          <w:szCs w:val="24"/>
        </w:rPr>
        <w:t xml:space="preserve">ς κάνει καλό; </w:t>
      </w:r>
    </w:p>
    <w:p w14:paraId="219DA471"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Εγώ θέλω να σας προκαλέσω και να σας προσκαλέσω. Ελάτε να βγούμε μαζί στην κοινωνία, να πείτε στο</w:t>
      </w:r>
      <w:r>
        <w:rPr>
          <w:rFonts w:eastAsia="Times New Roman" w:cs="Times New Roman"/>
          <w:szCs w:val="24"/>
        </w:rPr>
        <w:t>υς συνταξιούχους αυτό</w:t>
      </w:r>
      <w:r>
        <w:rPr>
          <w:rFonts w:eastAsia="Times New Roman" w:cs="Times New Roman"/>
          <w:szCs w:val="24"/>
        </w:rPr>
        <w:t>,</w:t>
      </w:r>
      <w:r>
        <w:rPr>
          <w:rFonts w:eastAsia="Times New Roman" w:cs="Times New Roman"/>
          <w:szCs w:val="24"/>
        </w:rPr>
        <w:t xml:space="preserve"> που λέγατε τώρα τρεις μέρες. Ότι ο ΣΥΡΙΖΑ έκοψε δεκαεφτά φορές τις συντάξεις. Ελάτε μαζί να πούμε στους εργαζόμενους ότι ο ΣΥΡΙΖΑ μείωσε τον κατώτατο μισθό και νομοθέτησε τον </w:t>
      </w:r>
      <w:proofErr w:type="spellStart"/>
      <w:r>
        <w:rPr>
          <w:rFonts w:eastAsia="Times New Roman" w:cs="Times New Roman"/>
          <w:szCs w:val="24"/>
        </w:rPr>
        <w:t>υποκατώτατο</w:t>
      </w:r>
      <w:proofErr w:type="spellEnd"/>
      <w:r>
        <w:rPr>
          <w:rFonts w:eastAsia="Times New Roman" w:cs="Times New Roman"/>
          <w:szCs w:val="24"/>
        </w:rPr>
        <w:t xml:space="preserve"> μισθό. </w:t>
      </w:r>
      <w:r>
        <w:rPr>
          <w:rFonts w:eastAsia="Times New Roman" w:cs="Times New Roman"/>
          <w:szCs w:val="24"/>
        </w:rPr>
        <w:lastRenderedPageBreak/>
        <w:t>Ελάτε μαζί να πούμε στους αγρότες και τ</w:t>
      </w:r>
      <w:r>
        <w:rPr>
          <w:rFonts w:eastAsia="Times New Roman" w:cs="Times New Roman"/>
          <w:szCs w:val="24"/>
        </w:rPr>
        <w:t>ους κτηνοτρόφους ότι ο ΣΥΡΙΖΑ έκλεισε το μοναδικό αποκούμπι τους, την Αγροτική Τράπεζα, και τους φόρτωσε χρέη και κόκκινα δάνεια.</w:t>
      </w:r>
    </w:p>
    <w:p w14:paraId="219DA472" w14:textId="77777777" w:rsidR="00656A4F" w:rsidRDefault="000C25FA">
      <w:pPr>
        <w:spacing w:line="600" w:lineRule="auto"/>
        <w:ind w:firstLine="720"/>
        <w:jc w:val="both"/>
        <w:rPr>
          <w:rFonts w:eastAsia="Times New Roman" w:cs="Times New Roman"/>
          <w:szCs w:val="24"/>
        </w:rPr>
      </w:pPr>
      <w:r w:rsidRPr="00A00A20">
        <w:rPr>
          <w:rFonts w:eastAsia="Times New Roman" w:cs="Times New Roman"/>
          <w:b/>
          <w:szCs w:val="24"/>
        </w:rPr>
        <w:t xml:space="preserve">ΠΡΟΕΔΡΟΣ (Νικόλαος </w:t>
      </w:r>
      <w:proofErr w:type="spellStart"/>
      <w:r w:rsidRPr="00A00A20">
        <w:rPr>
          <w:rFonts w:eastAsia="Times New Roman" w:cs="Times New Roman"/>
          <w:b/>
          <w:szCs w:val="24"/>
        </w:rPr>
        <w:t>Βούτσης</w:t>
      </w:r>
      <w:proofErr w:type="spellEnd"/>
      <w:r w:rsidRPr="00A00A20">
        <w:rPr>
          <w:rFonts w:eastAsia="Times New Roman" w:cs="Times New Roman"/>
          <w:b/>
          <w:szCs w:val="24"/>
        </w:rPr>
        <w:t>):</w:t>
      </w:r>
      <w:r>
        <w:rPr>
          <w:rFonts w:eastAsia="Times New Roman" w:cs="Times New Roman"/>
          <w:szCs w:val="24"/>
        </w:rPr>
        <w:t xml:space="preserve"> Παρακαλώ, ολοκληρώστε.</w:t>
      </w:r>
    </w:p>
    <w:p w14:paraId="219DA473" w14:textId="77777777" w:rsidR="00656A4F" w:rsidRDefault="000C25FA">
      <w:pPr>
        <w:spacing w:line="600" w:lineRule="auto"/>
        <w:ind w:firstLine="720"/>
        <w:jc w:val="both"/>
        <w:rPr>
          <w:rFonts w:eastAsia="Times New Roman" w:cs="Times New Roman"/>
          <w:szCs w:val="24"/>
        </w:rPr>
      </w:pPr>
      <w:r w:rsidRPr="00A00A20">
        <w:rPr>
          <w:rFonts w:eastAsia="Times New Roman" w:cs="Times New Roman"/>
          <w:b/>
          <w:szCs w:val="24"/>
        </w:rPr>
        <w:t>ΣΩΚΡΑΤΗΣ ΒΑΡΔΑΚΗΣ:</w:t>
      </w:r>
      <w:r>
        <w:rPr>
          <w:rFonts w:eastAsia="Times New Roman" w:cs="Times New Roman"/>
          <w:szCs w:val="24"/>
        </w:rPr>
        <w:t xml:space="preserve"> Ελάτε μαζί να πούμε στα δυόμισι εκατομμύρια ανασφάλιστο</w:t>
      </w:r>
      <w:r>
        <w:rPr>
          <w:rFonts w:eastAsia="Times New Roman" w:cs="Times New Roman"/>
          <w:szCs w:val="24"/>
        </w:rPr>
        <w:t>υς ότι είχαν ασφάλιση πριν το 2016. Ελάτε μαζί, να βγούμε στην κοινωνία να πείτε στον κόσμο  ότι ο ΣΥΡΙΖΑ δημιούργησε στρατιές ανέργων, με την ανεργία στο 27%.</w:t>
      </w:r>
    </w:p>
    <w:p w14:paraId="219DA474" w14:textId="77777777" w:rsidR="00656A4F" w:rsidRDefault="000C25FA">
      <w:pPr>
        <w:spacing w:line="600" w:lineRule="auto"/>
        <w:ind w:firstLine="720"/>
        <w:jc w:val="both"/>
        <w:rPr>
          <w:rFonts w:eastAsia="Times New Roman" w:cs="Times New Roman"/>
          <w:szCs w:val="24"/>
        </w:rPr>
      </w:pPr>
      <w:r w:rsidRPr="00A00A20">
        <w:rPr>
          <w:rFonts w:eastAsia="Times New Roman" w:cs="Times New Roman"/>
          <w:b/>
          <w:szCs w:val="24"/>
        </w:rPr>
        <w:t xml:space="preserve">ΠΡΟΕΔΡΟΣ (Νικόλαος </w:t>
      </w:r>
      <w:proofErr w:type="spellStart"/>
      <w:r w:rsidRPr="00A00A20">
        <w:rPr>
          <w:rFonts w:eastAsia="Times New Roman" w:cs="Times New Roman"/>
          <w:b/>
          <w:szCs w:val="24"/>
        </w:rPr>
        <w:t>Βούτσης</w:t>
      </w:r>
      <w:proofErr w:type="spellEnd"/>
      <w:r w:rsidRPr="00A00A20">
        <w:rPr>
          <w:rFonts w:eastAsia="Times New Roman" w:cs="Times New Roman"/>
          <w:b/>
          <w:szCs w:val="24"/>
        </w:rPr>
        <w:t>):</w:t>
      </w:r>
      <w:r>
        <w:rPr>
          <w:rFonts w:eastAsia="Times New Roman" w:cs="Times New Roman"/>
          <w:szCs w:val="24"/>
        </w:rPr>
        <w:t xml:space="preserve"> Παρακαλώ πολύ</w:t>
      </w:r>
      <w:r>
        <w:rPr>
          <w:rFonts w:eastAsia="Times New Roman" w:cs="Times New Roman"/>
          <w:szCs w:val="24"/>
        </w:rPr>
        <w:t>,</w:t>
      </w:r>
      <w:r>
        <w:rPr>
          <w:rFonts w:eastAsia="Times New Roman" w:cs="Times New Roman"/>
          <w:szCs w:val="24"/>
        </w:rPr>
        <w:t xml:space="preserve"> να κλείσετε, κύριε συνάδελφε.</w:t>
      </w:r>
    </w:p>
    <w:p w14:paraId="219DA475" w14:textId="77777777" w:rsidR="00656A4F" w:rsidRDefault="000C25FA">
      <w:pPr>
        <w:spacing w:line="600" w:lineRule="auto"/>
        <w:ind w:firstLine="720"/>
        <w:jc w:val="both"/>
        <w:rPr>
          <w:rFonts w:eastAsia="Times New Roman" w:cs="Times New Roman"/>
          <w:szCs w:val="24"/>
        </w:rPr>
      </w:pPr>
      <w:r w:rsidRPr="00A00A20">
        <w:rPr>
          <w:rFonts w:eastAsia="Times New Roman" w:cs="Times New Roman"/>
          <w:b/>
          <w:szCs w:val="24"/>
        </w:rPr>
        <w:t>ΣΩΚΡΑΤΗΣ ΒΑΡΔΑΚΗΣ:</w:t>
      </w:r>
      <w:r>
        <w:rPr>
          <w:rFonts w:eastAsia="Times New Roman" w:cs="Times New Roman"/>
          <w:szCs w:val="24"/>
        </w:rPr>
        <w:t xml:space="preserve"> Βγείτε έξω στον κόσμο, να πείτε ότι ο ΣΥΡΙΖΑ έκλεισε τον ΟΕΚ, την Εργατική Εστία, μοναδικούς οργανισμούς κοινής ωφέλειας. Βγείτε έξω, στην κοινωνία να πείτε ότι ο ΣΥΡΙΖΑ ήταν η αιτία</w:t>
      </w:r>
      <w:r>
        <w:rPr>
          <w:rFonts w:eastAsia="Times New Roman" w:cs="Times New Roman"/>
          <w:szCs w:val="24"/>
        </w:rPr>
        <w:t>,</w:t>
      </w:r>
      <w:r>
        <w:rPr>
          <w:rFonts w:eastAsia="Times New Roman" w:cs="Times New Roman"/>
          <w:szCs w:val="24"/>
        </w:rPr>
        <w:t xml:space="preserve"> που ο </w:t>
      </w:r>
      <w:r>
        <w:rPr>
          <w:rFonts w:eastAsia="Times New Roman" w:cs="Times New Roman"/>
          <w:szCs w:val="24"/>
        </w:rPr>
        <w:lastRenderedPageBreak/>
        <w:t>ελληνικός λαός είχε απωλέσει το 25% του ΑΕΠ και είχε εκτοξευθεί τ</w:t>
      </w:r>
      <w:r>
        <w:rPr>
          <w:rFonts w:eastAsia="Times New Roman" w:cs="Times New Roman"/>
          <w:szCs w:val="24"/>
        </w:rPr>
        <w:t xml:space="preserve">ο δημόσιο χρέος. Βγείτε να πείτε στους Κρητικούς ότι ο ΣΥΡΙΖΑ ήταν υπεύθυνος μέχρι το 2015, που κανένα έργο υποδομών δεν προχώρησε. Βγείτε να πείτε ότι ο ΣΥΡΙΖΑ χρέωσε τον ελληνικό λαό με θαλασσοδάνεια </w:t>
      </w:r>
      <w:proofErr w:type="spellStart"/>
      <w:r>
        <w:rPr>
          <w:rFonts w:eastAsia="Times New Roman" w:cs="Times New Roman"/>
          <w:szCs w:val="24"/>
        </w:rPr>
        <w:t>καναλαρχών</w:t>
      </w:r>
      <w:proofErr w:type="spellEnd"/>
      <w:r>
        <w:rPr>
          <w:rFonts w:eastAsia="Times New Roman" w:cs="Times New Roman"/>
          <w:szCs w:val="24"/>
        </w:rPr>
        <w:t xml:space="preserve">, θαλασσοδάνεια 400 εκατομμύρια στα κόμματα </w:t>
      </w:r>
      <w:r>
        <w:rPr>
          <w:rFonts w:eastAsia="Times New Roman" w:cs="Times New Roman"/>
          <w:szCs w:val="24"/>
        </w:rPr>
        <w:t xml:space="preserve">Νέα Δημοκρατία και ΠΑΣΟΚ. Βγείτε να πείτε στους δημάρχους των περιφερειών σας ότι ο ΣΥΡΙΖΑ έκοψε 40% με 50% τις χρηματοδοτήσεις, απαξιώνοντας την τοπική αυτοδιοίκηση. Και παρεμπιπτόντως, ρωτήστε τους για τον «ΦΙΛΟΔΗΜΟ» και το </w:t>
      </w:r>
      <w:r>
        <w:rPr>
          <w:rFonts w:eastAsia="Times New Roman" w:cs="Times New Roman"/>
          <w:szCs w:val="24"/>
        </w:rPr>
        <w:t>π</w:t>
      </w:r>
      <w:r>
        <w:rPr>
          <w:rFonts w:eastAsia="Times New Roman" w:cs="Times New Roman"/>
          <w:szCs w:val="24"/>
        </w:rPr>
        <w:t>ρόγραμμα «ΑΞΙΑ».</w:t>
      </w:r>
    </w:p>
    <w:p w14:paraId="219DA476" w14:textId="77777777" w:rsidR="00656A4F" w:rsidRDefault="000C25FA">
      <w:pPr>
        <w:spacing w:line="600" w:lineRule="auto"/>
        <w:ind w:firstLine="720"/>
        <w:jc w:val="both"/>
        <w:rPr>
          <w:rFonts w:eastAsia="Times New Roman" w:cs="Times New Roman"/>
          <w:szCs w:val="24"/>
        </w:rPr>
      </w:pPr>
      <w:r w:rsidRPr="00A00A20">
        <w:rPr>
          <w:rFonts w:eastAsia="Times New Roman" w:cs="Times New Roman"/>
          <w:b/>
          <w:szCs w:val="24"/>
        </w:rPr>
        <w:t>ΠΡΟΕΔΡΟΣ (Νι</w:t>
      </w:r>
      <w:r w:rsidRPr="00A00A20">
        <w:rPr>
          <w:rFonts w:eastAsia="Times New Roman" w:cs="Times New Roman"/>
          <w:b/>
          <w:szCs w:val="24"/>
        </w:rPr>
        <w:t xml:space="preserve">κόλαος </w:t>
      </w:r>
      <w:proofErr w:type="spellStart"/>
      <w:r w:rsidRPr="00A00A20">
        <w:rPr>
          <w:rFonts w:eastAsia="Times New Roman" w:cs="Times New Roman"/>
          <w:b/>
          <w:szCs w:val="24"/>
        </w:rPr>
        <w:t>Βούτσης</w:t>
      </w:r>
      <w:proofErr w:type="spellEnd"/>
      <w:r w:rsidRPr="00A00A20">
        <w:rPr>
          <w:rFonts w:eastAsia="Times New Roman" w:cs="Times New Roman"/>
          <w:b/>
          <w:szCs w:val="24"/>
        </w:rPr>
        <w:t xml:space="preserve">): </w:t>
      </w:r>
      <w:r>
        <w:rPr>
          <w:rFonts w:eastAsia="Times New Roman" w:cs="Times New Roman"/>
          <w:szCs w:val="24"/>
        </w:rPr>
        <w:t xml:space="preserve">Κύριε </w:t>
      </w:r>
      <w:proofErr w:type="spellStart"/>
      <w:r>
        <w:rPr>
          <w:rFonts w:eastAsia="Times New Roman" w:cs="Times New Roman"/>
          <w:szCs w:val="24"/>
        </w:rPr>
        <w:t>Βαρδάκη</w:t>
      </w:r>
      <w:proofErr w:type="spellEnd"/>
      <w:r>
        <w:rPr>
          <w:rFonts w:eastAsia="Times New Roman" w:cs="Times New Roman"/>
          <w:szCs w:val="24"/>
        </w:rPr>
        <w:t>, έχετε κλείσει.</w:t>
      </w:r>
    </w:p>
    <w:p w14:paraId="219DA477" w14:textId="77777777" w:rsidR="00656A4F" w:rsidRDefault="000C25FA">
      <w:pPr>
        <w:spacing w:line="600" w:lineRule="auto"/>
        <w:ind w:firstLine="720"/>
        <w:jc w:val="both"/>
        <w:rPr>
          <w:rFonts w:eastAsia="Times New Roman" w:cs="Times New Roman"/>
          <w:szCs w:val="24"/>
        </w:rPr>
      </w:pPr>
      <w:r w:rsidRPr="00A00A20">
        <w:rPr>
          <w:rFonts w:eastAsia="Times New Roman" w:cs="Times New Roman"/>
          <w:b/>
          <w:szCs w:val="24"/>
        </w:rPr>
        <w:t>ΣΩΚΡΑΤΗΣ ΒΑΡΔΑΚΗΣ:</w:t>
      </w:r>
      <w:r>
        <w:rPr>
          <w:rFonts w:eastAsia="Times New Roman" w:cs="Times New Roman"/>
          <w:szCs w:val="24"/>
        </w:rPr>
        <w:t xml:space="preserve"> Βγείτε να πείτε στον ελληνικό λαό ότι ο </w:t>
      </w:r>
      <w:proofErr w:type="spellStart"/>
      <w:r>
        <w:rPr>
          <w:rFonts w:eastAsia="Times New Roman" w:cs="Times New Roman"/>
          <w:szCs w:val="24"/>
        </w:rPr>
        <w:t>Μαντέλης</w:t>
      </w:r>
      <w:proofErr w:type="spellEnd"/>
      <w:r>
        <w:rPr>
          <w:rFonts w:eastAsia="Times New Roman" w:cs="Times New Roman"/>
          <w:szCs w:val="24"/>
        </w:rPr>
        <w:t xml:space="preserve">, ο Τσουκάτος, ο Τσοχατζόπουλος, ο Παπαντωνίου, ο </w:t>
      </w:r>
      <w:proofErr w:type="spellStart"/>
      <w:r>
        <w:rPr>
          <w:rFonts w:eastAsia="Times New Roman" w:cs="Times New Roman"/>
          <w:szCs w:val="24"/>
        </w:rPr>
        <w:t>Χριστοφοράκος</w:t>
      </w:r>
      <w:proofErr w:type="spellEnd"/>
      <w:r>
        <w:rPr>
          <w:rFonts w:eastAsia="Times New Roman" w:cs="Times New Roman"/>
          <w:szCs w:val="24"/>
        </w:rPr>
        <w:t xml:space="preserve"> και τόσοι άλλοι ήταν συνεργάτες του ΣΥΡΙΖΑ. Βγείτε να πείτε στον ελληνικό λαό </w:t>
      </w:r>
      <w:r>
        <w:rPr>
          <w:rFonts w:eastAsia="Times New Roman" w:cs="Times New Roman"/>
          <w:szCs w:val="24"/>
        </w:rPr>
        <w:t xml:space="preserve">ότι ο ΣΥΡΙΖΑ το 2010 έβαλε τη χώρα στα μνημόνια και στο Διεθνές Νομισματικό Ταμείο. Βγείτε να πείτε ότι μέχρι </w:t>
      </w:r>
      <w:r>
        <w:rPr>
          <w:rFonts w:eastAsia="Times New Roman" w:cs="Times New Roman"/>
          <w:szCs w:val="24"/>
        </w:rPr>
        <w:lastRenderedPageBreak/>
        <w:t xml:space="preserve">το 2015 η χώρα είχε αλματώδη ανάπτυξη, ο λαός ευημερούσε και σε τρία χρόνια ο ΣΥΡΙΖΑ χρεωκόπησε τη χώρα και </w:t>
      </w:r>
      <w:proofErr w:type="spellStart"/>
      <w:r>
        <w:rPr>
          <w:rFonts w:eastAsia="Times New Roman" w:cs="Times New Roman"/>
          <w:szCs w:val="24"/>
        </w:rPr>
        <w:t>φτωχοποίησε</w:t>
      </w:r>
      <w:proofErr w:type="spellEnd"/>
      <w:r>
        <w:rPr>
          <w:rFonts w:eastAsia="Times New Roman" w:cs="Times New Roman"/>
          <w:szCs w:val="24"/>
        </w:rPr>
        <w:t xml:space="preserve"> τον ελληνικό λαό. Βγείτε ν</w:t>
      </w:r>
      <w:r>
        <w:rPr>
          <w:rFonts w:eastAsia="Times New Roman" w:cs="Times New Roman"/>
          <w:szCs w:val="24"/>
        </w:rPr>
        <w:t>α πείτε στην κοινωνία ο ΣΥΡΙΖΑ χρεωκόπησε και δημιούργησε 1 δισεκατομμύριο έλλειμμα στα ασφαλιστικά ταμεία.</w:t>
      </w:r>
    </w:p>
    <w:p w14:paraId="219DA478" w14:textId="77777777" w:rsidR="00656A4F" w:rsidRDefault="000C25FA">
      <w:pPr>
        <w:spacing w:line="600" w:lineRule="auto"/>
        <w:ind w:firstLine="720"/>
        <w:jc w:val="both"/>
        <w:rPr>
          <w:rFonts w:eastAsia="Times New Roman" w:cs="Times New Roman"/>
          <w:szCs w:val="24"/>
        </w:rPr>
      </w:pPr>
      <w:r w:rsidRPr="00F45E60">
        <w:rPr>
          <w:rFonts w:eastAsia="Times New Roman" w:cs="Times New Roman"/>
          <w:b/>
          <w:szCs w:val="24"/>
        </w:rPr>
        <w:t xml:space="preserve">ΠΡΟΕΔΡΟΣ (Νικόλαος </w:t>
      </w:r>
      <w:proofErr w:type="spellStart"/>
      <w:r w:rsidRPr="00F45E60">
        <w:rPr>
          <w:rFonts w:eastAsia="Times New Roman" w:cs="Times New Roman"/>
          <w:b/>
          <w:szCs w:val="24"/>
        </w:rPr>
        <w:t>Βούτσης</w:t>
      </w:r>
      <w:proofErr w:type="spellEnd"/>
      <w:r w:rsidRPr="00F45E60">
        <w:rPr>
          <w:rFonts w:eastAsia="Times New Roman" w:cs="Times New Roman"/>
          <w:b/>
          <w:szCs w:val="24"/>
        </w:rPr>
        <w:t xml:space="preserve">): </w:t>
      </w:r>
      <w:r>
        <w:rPr>
          <w:rFonts w:eastAsia="Times New Roman" w:cs="Times New Roman"/>
          <w:szCs w:val="24"/>
        </w:rPr>
        <w:t xml:space="preserve">Κύριε </w:t>
      </w:r>
      <w:proofErr w:type="spellStart"/>
      <w:r>
        <w:rPr>
          <w:rFonts w:eastAsia="Times New Roman" w:cs="Times New Roman"/>
          <w:szCs w:val="24"/>
        </w:rPr>
        <w:t>Βαρδάκη</w:t>
      </w:r>
      <w:proofErr w:type="spellEnd"/>
      <w:r>
        <w:rPr>
          <w:rFonts w:eastAsia="Times New Roman" w:cs="Times New Roman"/>
          <w:szCs w:val="24"/>
        </w:rPr>
        <w:t>, κλείστε.</w:t>
      </w:r>
    </w:p>
    <w:p w14:paraId="219DA479" w14:textId="77777777" w:rsidR="00656A4F" w:rsidRDefault="000C25FA">
      <w:pPr>
        <w:spacing w:line="600" w:lineRule="auto"/>
        <w:ind w:firstLine="720"/>
        <w:jc w:val="both"/>
        <w:rPr>
          <w:rFonts w:eastAsia="Times New Roman"/>
          <w:color w:val="222222"/>
          <w:szCs w:val="24"/>
          <w:shd w:val="clear" w:color="auto" w:fill="FFFFFF"/>
        </w:rPr>
      </w:pPr>
      <w:r w:rsidRPr="00224C7F">
        <w:rPr>
          <w:rFonts w:eastAsia="Times New Roman"/>
          <w:b/>
          <w:color w:val="222222"/>
          <w:szCs w:val="24"/>
          <w:shd w:val="clear" w:color="auto" w:fill="FFFFFF"/>
        </w:rPr>
        <w:t>ΣΩΚΡΑΤΗΣ ΒΑΡΔΑΚΗΣ:</w:t>
      </w:r>
      <w:r>
        <w:rPr>
          <w:rFonts w:eastAsia="Times New Roman"/>
          <w:color w:val="222222"/>
          <w:szCs w:val="24"/>
          <w:shd w:val="clear" w:color="auto" w:fill="FFFFFF"/>
        </w:rPr>
        <w:t xml:space="preserve"> Πηγαίνετε στους χώρους δουλειάς, στα εργοτάξια, πείτε στους εργαζόμενους ότι ο ΣΥΡΙΖΑ κατήργησε τις συλλογικές συμβάσεις και τέλος βγείτε να πείτε στον ελληνικό λαό ότι ο ΣΥΡΙΖΑ δημιούργησε τις προοπτικές διαφθοράς και της διαπλοκής με τη </w:t>
      </w:r>
      <w:r>
        <w:rPr>
          <w:rFonts w:eastAsia="Times New Roman"/>
          <w:color w:val="222222"/>
          <w:szCs w:val="24"/>
          <w:shd w:val="clear" w:color="auto" w:fill="FFFFFF"/>
        </w:rPr>
        <w:t>«</w:t>
      </w:r>
      <w:r>
        <w:rPr>
          <w:rFonts w:eastAsia="Times New Roman"/>
          <w:color w:val="222222"/>
          <w:szCs w:val="24"/>
          <w:shd w:val="clear" w:color="auto" w:fill="FFFFFF"/>
          <w:lang w:val="en-US"/>
        </w:rPr>
        <w:t>NOVARTIS</w:t>
      </w:r>
      <w:r>
        <w:rPr>
          <w:rFonts w:eastAsia="Times New Roman"/>
          <w:color w:val="222222"/>
          <w:szCs w:val="24"/>
          <w:shd w:val="clear" w:color="auto" w:fill="FFFFFF"/>
        </w:rPr>
        <w:t>»</w:t>
      </w:r>
      <w:r w:rsidRPr="00224C7F">
        <w:rPr>
          <w:rFonts w:eastAsia="Times New Roman"/>
          <w:color w:val="222222"/>
          <w:szCs w:val="24"/>
          <w:shd w:val="clear" w:color="auto" w:fill="FFFFFF"/>
        </w:rPr>
        <w:t xml:space="preserve"> </w:t>
      </w:r>
      <w:r>
        <w:rPr>
          <w:rFonts w:eastAsia="Times New Roman"/>
          <w:color w:val="222222"/>
          <w:szCs w:val="24"/>
          <w:shd w:val="clear" w:color="auto" w:fill="FFFFFF"/>
        </w:rPr>
        <w:t>στο φ</w:t>
      </w:r>
      <w:r>
        <w:rPr>
          <w:rFonts w:eastAsia="Times New Roman"/>
          <w:color w:val="222222"/>
          <w:szCs w:val="24"/>
          <w:shd w:val="clear" w:color="auto" w:fill="FFFFFF"/>
        </w:rPr>
        <w:t>άρμακο του ΚΕΕΛΠΝΟ.</w:t>
      </w:r>
    </w:p>
    <w:p w14:paraId="219DA47A" w14:textId="77777777" w:rsidR="00656A4F" w:rsidRDefault="000C25F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Βγείτε να πείτε στην κοινωνία ότι ο Τσίπρας έπαιρνε δωράκια από τη </w:t>
      </w:r>
      <w:r>
        <w:rPr>
          <w:rFonts w:eastAsia="Times New Roman"/>
          <w:color w:val="222222"/>
          <w:szCs w:val="24"/>
          <w:shd w:val="clear" w:color="auto" w:fill="FFFFFF"/>
        </w:rPr>
        <w:t>«</w:t>
      </w:r>
      <w:r>
        <w:rPr>
          <w:rFonts w:eastAsia="Times New Roman"/>
          <w:color w:val="222222"/>
          <w:szCs w:val="24"/>
          <w:shd w:val="clear" w:color="auto" w:fill="FFFFFF"/>
          <w:lang w:val="en-US"/>
        </w:rPr>
        <w:t>SIEMENS</w:t>
      </w:r>
      <w:r>
        <w:rPr>
          <w:rFonts w:eastAsia="Times New Roman"/>
          <w:color w:val="222222"/>
          <w:szCs w:val="24"/>
          <w:shd w:val="clear" w:color="auto" w:fill="FFFFFF"/>
        </w:rPr>
        <w:t>»</w:t>
      </w:r>
      <w:r w:rsidRPr="00224C7F">
        <w:rPr>
          <w:rFonts w:eastAsia="Times New Roman"/>
          <w:color w:val="222222"/>
          <w:szCs w:val="24"/>
          <w:shd w:val="clear" w:color="auto" w:fill="FFFFFF"/>
        </w:rPr>
        <w:t xml:space="preserve">. </w:t>
      </w:r>
      <w:r>
        <w:rPr>
          <w:rFonts w:eastAsia="Times New Roman"/>
          <w:color w:val="222222"/>
          <w:szCs w:val="24"/>
          <w:shd w:val="clear" w:color="auto" w:fill="FFFFFF"/>
        </w:rPr>
        <w:t>Βγείτε στη νέα γενιά, στα παιδιά μας να πείτε ότι ο ΣΥΡΙΖΑ οραματίστηκε και θεσμοθέτησε ελαστικές μορφές απασχόλησης, τα δίωρα, τα τρίωρα, την εκ περιτροπής..</w:t>
      </w:r>
      <w:r>
        <w:rPr>
          <w:rFonts w:eastAsia="Times New Roman"/>
          <w:color w:val="222222"/>
          <w:szCs w:val="24"/>
          <w:shd w:val="clear" w:color="auto" w:fill="FFFFFF"/>
        </w:rPr>
        <w:t>.</w:t>
      </w:r>
    </w:p>
    <w:p w14:paraId="219DA47B" w14:textId="77777777" w:rsidR="00656A4F" w:rsidRDefault="000C25FA">
      <w:pPr>
        <w:spacing w:line="600" w:lineRule="auto"/>
        <w:ind w:firstLine="720"/>
        <w:jc w:val="both"/>
        <w:rPr>
          <w:rFonts w:eastAsia="Times New Roman"/>
          <w:color w:val="222222"/>
          <w:szCs w:val="24"/>
          <w:shd w:val="clear" w:color="auto" w:fill="FFFFFF"/>
        </w:rPr>
      </w:pPr>
      <w:r w:rsidRPr="005563A5">
        <w:rPr>
          <w:rFonts w:eastAsia="Times New Roman"/>
          <w:b/>
          <w:color w:val="222222"/>
          <w:szCs w:val="24"/>
          <w:shd w:val="clear" w:color="auto" w:fill="FFFFFF"/>
        </w:rPr>
        <w:lastRenderedPageBreak/>
        <w:t xml:space="preserve">ΠΡΟΕΔΡΟΣ (Νικόλαος </w:t>
      </w:r>
      <w:proofErr w:type="spellStart"/>
      <w:r w:rsidRPr="005563A5">
        <w:rPr>
          <w:rFonts w:eastAsia="Times New Roman"/>
          <w:b/>
          <w:color w:val="222222"/>
          <w:szCs w:val="24"/>
          <w:shd w:val="clear" w:color="auto" w:fill="FFFFFF"/>
        </w:rPr>
        <w:t>Βούτσης</w:t>
      </w:r>
      <w:proofErr w:type="spellEnd"/>
      <w:r w:rsidRPr="005563A5">
        <w:rPr>
          <w:rFonts w:eastAsia="Times New Roman"/>
          <w:b/>
          <w:color w:val="222222"/>
          <w:szCs w:val="24"/>
          <w:shd w:val="clear" w:color="auto" w:fill="FFFFFF"/>
        </w:rPr>
        <w:t>):</w:t>
      </w:r>
      <w:r>
        <w:rPr>
          <w:rFonts w:eastAsia="Times New Roman"/>
          <w:color w:val="222222"/>
          <w:szCs w:val="24"/>
          <w:shd w:val="clear" w:color="auto" w:fill="FFFFFF"/>
        </w:rPr>
        <w:t xml:space="preserve"> Κύριε συνάδελφε, ολοκληρώστε παρακαλώ.</w:t>
      </w:r>
    </w:p>
    <w:p w14:paraId="219DA47C" w14:textId="77777777" w:rsidR="00656A4F" w:rsidRDefault="000C25FA">
      <w:pPr>
        <w:spacing w:line="600" w:lineRule="auto"/>
        <w:ind w:firstLine="720"/>
        <w:jc w:val="both"/>
        <w:rPr>
          <w:rFonts w:eastAsia="Times New Roman"/>
          <w:b/>
          <w:color w:val="222222"/>
          <w:szCs w:val="24"/>
          <w:shd w:val="clear" w:color="auto" w:fill="FFFFFF"/>
        </w:rPr>
      </w:pPr>
      <w:r>
        <w:rPr>
          <w:rFonts w:eastAsia="Times New Roman"/>
          <w:b/>
          <w:color w:val="222222"/>
          <w:szCs w:val="24"/>
          <w:shd w:val="clear" w:color="auto" w:fill="FFFFFF"/>
        </w:rPr>
        <w:t xml:space="preserve">ΣΩΚΡΑΤΗΣ ΒΑΡΔΑΚΗΣ: </w:t>
      </w:r>
      <w:r w:rsidRPr="005563A5">
        <w:rPr>
          <w:rFonts w:eastAsia="Times New Roman"/>
          <w:color w:val="222222"/>
          <w:szCs w:val="24"/>
          <w:shd w:val="clear" w:color="auto" w:fill="FFFFFF"/>
        </w:rPr>
        <w:t>Έκλεισα, κ</w:t>
      </w:r>
      <w:r>
        <w:rPr>
          <w:rFonts w:eastAsia="Times New Roman"/>
          <w:color w:val="222222"/>
          <w:szCs w:val="24"/>
          <w:shd w:val="clear" w:color="auto" w:fill="FFFFFF"/>
        </w:rPr>
        <w:t>ύριε Π</w:t>
      </w:r>
      <w:r w:rsidRPr="005563A5">
        <w:rPr>
          <w:rFonts w:eastAsia="Times New Roman"/>
          <w:color w:val="222222"/>
          <w:szCs w:val="24"/>
          <w:shd w:val="clear" w:color="auto" w:fill="FFFFFF"/>
        </w:rPr>
        <w:t>ρόεδρε.</w:t>
      </w:r>
    </w:p>
    <w:p w14:paraId="219DA47D" w14:textId="77777777" w:rsidR="00656A4F" w:rsidRDefault="000C25F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Δεν ξέρω τι άλλο έπρεπε να κάνετε</w:t>
      </w:r>
      <w:r>
        <w:rPr>
          <w:rFonts w:eastAsia="Times New Roman"/>
          <w:color w:val="222222"/>
          <w:szCs w:val="24"/>
          <w:shd w:val="clear" w:color="auto" w:fill="FFFFFF"/>
        </w:rPr>
        <w:t>,</w:t>
      </w:r>
      <w:r>
        <w:rPr>
          <w:rFonts w:eastAsia="Times New Roman"/>
          <w:color w:val="222222"/>
          <w:szCs w:val="24"/>
          <w:shd w:val="clear" w:color="auto" w:fill="FFFFFF"/>
        </w:rPr>
        <w:t xml:space="preserve"> για να χρεοκοπήσετε τη χώρα και να καταργήσετε κάθε έννοια δικαίου.</w:t>
      </w:r>
    </w:p>
    <w:p w14:paraId="219DA47E" w14:textId="77777777" w:rsidR="00656A4F" w:rsidRDefault="000C25F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Σας εύχομαι και εγώ καλή υπομονή.</w:t>
      </w:r>
    </w:p>
    <w:p w14:paraId="219DA47F" w14:textId="77777777" w:rsidR="00656A4F" w:rsidRDefault="000C25FA">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ΣΥΡΙΖΑ)</w:t>
      </w:r>
    </w:p>
    <w:p w14:paraId="219DA480" w14:textId="77777777" w:rsidR="00656A4F" w:rsidRDefault="000C25FA">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ΠΡΟΕΔΡΟΣ (Νικόλαος </w:t>
      </w:r>
      <w:proofErr w:type="spellStart"/>
      <w:r>
        <w:rPr>
          <w:rFonts w:eastAsia="Times New Roman"/>
          <w:b/>
          <w:color w:val="222222"/>
          <w:szCs w:val="24"/>
          <w:shd w:val="clear" w:color="auto" w:fill="FFFFFF"/>
        </w:rPr>
        <w:t>Βούτσης</w:t>
      </w:r>
      <w:proofErr w:type="spellEnd"/>
      <w:r>
        <w:rPr>
          <w:rFonts w:eastAsia="Times New Roman"/>
          <w:b/>
          <w:color w:val="222222"/>
          <w:szCs w:val="24"/>
          <w:shd w:val="clear" w:color="auto" w:fill="FFFFFF"/>
        </w:rPr>
        <w:t xml:space="preserve">): </w:t>
      </w:r>
      <w:r>
        <w:rPr>
          <w:rFonts w:eastAsia="Times New Roman"/>
          <w:color w:val="222222"/>
          <w:szCs w:val="24"/>
          <w:shd w:val="clear" w:color="auto" w:fill="FFFFFF"/>
        </w:rPr>
        <w:t>Ευχαριστούμε. Θα μας χρειαστεί και εμάς.</w:t>
      </w:r>
    </w:p>
    <w:p w14:paraId="219DA481" w14:textId="77777777" w:rsidR="00656A4F" w:rsidRDefault="000C25FA">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ΣΩΚΡΑΤΗΣ ΒΑΡΔΑΚΗΣ: </w:t>
      </w:r>
      <w:r>
        <w:rPr>
          <w:rFonts w:eastAsia="Times New Roman"/>
          <w:color w:val="222222"/>
          <w:szCs w:val="24"/>
          <w:shd w:val="clear" w:color="auto" w:fill="FFFFFF"/>
        </w:rPr>
        <w:t>Κύριε Πρόεδρε, πέντε λεπτά μίλησα. Ο άλλος Κοινοβουλευτικός Εκπρόσωπος μίλησε εννέα.</w:t>
      </w:r>
    </w:p>
    <w:p w14:paraId="219DA482" w14:textId="77777777" w:rsidR="00656A4F" w:rsidRDefault="000C25FA">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ΠΡΟΕΔΡΟΣ (Νικόλαος </w:t>
      </w:r>
      <w:proofErr w:type="spellStart"/>
      <w:r>
        <w:rPr>
          <w:rFonts w:eastAsia="Times New Roman"/>
          <w:b/>
          <w:color w:val="222222"/>
          <w:szCs w:val="24"/>
          <w:shd w:val="clear" w:color="auto" w:fill="FFFFFF"/>
        </w:rPr>
        <w:t>Βούτσης</w:t>
      </w:r>
      <w:proofErr w:type="spellEnd"/>
      <w:r>
        <w:rPr>
          <w:rFonts w:eastAsia="Times New Roman"/>
          <w:b/>
          <w:color w:val="222222"/>
          <w:szCs w:val="24"/>
          <w:shd w:val="clear" w:color="auto" w:fill="FFFFFF"/>
        </w:rPr>
        <w:t xml:space="preserve">): </w:t>
      </w:r>
      <w:r>
        <w:rPr>
          <w:rFonts w:eastAsia="Times New Roman"/>
          <w:color w:val="222222"/>
          <w:szCs w:val="24"/>
          <w:shd w:val="clear" w:color="auto" w:fill="FFFFFF"/>
        </w:rPr>
        <w:t xml:space="preserve">Εντάξει, </w:t>
      </w:r>
      <w:r>
        <w:rPr>
          <w:rFonts w:eastAsia="Times New Roman"/>
          <w:color w:val="222222"/>
          <w:szCs w:val="24"/>
          <w:shd w:val="clear" w:color="auto" w:fill="FFFFFF"/>
        </w:rPr>
        <w:t>εντάξει, απλά πέντε-πέντε, αυξάνεται ο χρόνος.</w:t>
      </w:r>
    </w:p>
    <w:p w14:paraId="219DA483" w14:textId="77777777" w:rsidR="00656A4F" w:rsidRDefault="000C25F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Κουτσούκο, έχετε τον λόγο.</w:t>
      </w:r>
    </w:p>
    <w:p w14:paraId="219DA484" w14:textId="77777777" w:rsidR="00656A4F" w:rsidRDefault="000C25FA">
      <w:pPr>
        <w:spacing w:line="600" w:lineRule="auto"/>
        <w:ind w:firstLine="720"/>
        <w:jc w:val="both"/>
        <w:rPr>
          <w:rFonts w:eastAsia="Times New Roman"/>
          <w:color w:val="222222"/>
          <w:szCs w:val="24"/>
          <w:shd w:val="clear" w:color="auto" w:fill="FFFFFF"/>
        </w:rPr>
      </w:pPr>
      <w:r w:rsidRPr="007E102D">
        <w:rPr>
          <w:rFonts w:eastAsia="Times New Roman"/>
          <w:b/>
          <w:color w:val="222222"/>
          <w:szCs w:val="24"/>
          <w:shd w:val="clear" w:color="auto" w:fill="FFFFFF"/>
        </w:rPr>
        <w:lastRenderedPageBreak/>
        <w:t>ΓΙΑΝΝΗΣ ΚΟΥΤΣΟΥΚΟΣ:</w:t>
      </w:r>
      <w:r>
        <w:rPr>
          <w:rFonts w:eastAsia="Times New Roman"/>
          <w:color w:val="222222"/>
          <w:szCs w:val="24"/>
          <w:shd w:val="clear" w:color="auto" w:fill="FFFFFF"/>
        </w:rPr>
        <w:t xml:space="preserve"> Έχουν πολύ θράσος, κύριε Πρόεδρε, μερικοί που ξεχνάνε πού βρίσκονταν εκείνη την περίοδο</w:t>
      </w:r>
      <w:r>
        <w:rPr>
          <w:rFonts w:eastAsia="Times New Roman"/>
          <w:color w:val="222222"/>
          <w:szCs w:val="24"/>
          <w:shd w:val="clear" w:color="auto" w:fill="FFFFFF"/>
        </w:rPr>
        <w:t>,</w:t>
      </w:r>
      <w:r>
        <w:rPr>
          <w:rFonts w:eastAsia="Times New Roman"/>
          <w:color w:val="222222"/>
          <w:szCs w:val="24"/>
          <w:shd w:val="clear" w:color="auto" w:fill="FFFFFF"/>
        </w:rPr>
        <w:t xml:space="preserve"> που εμείς «καταστρέφαμε» τον τόπο και πού </w:t>
      </w:r>
      <w:r w:rsidRPr="00E363DF">
        <w:rPr>
          <w:rFonts w:eastAsia="Times New Roman"/>
          <w:color w:val="222222"/>
          <w:szCs w:val="24"/>
          <w:shd w:val="clear" w:color="auto" w:fill="FFFFFF"/>
        </w:rPr>
        <w:t>σιτίζονταν</w:t>
      </w:r>
      <w:r>
        <w:rPr>
          <w:rFonts w:eastAsia="Times New Roman"/>
          <w:color w:val="222222"/>
          <w:szCs w:val="24"/>
          <w:shd w:val="clear" w:color="auto" w:fill="FFFFFF"/>
        </w:rPr>
        <w:t xml:space="preserve"> τότε</w:t>
      </w:r>
      <w:r w:rsidRPr="00E363DF">
        <w:rPr>
          <w:rFonts w:eastAsia="Times New Roman"/>
          <w:color w:val="222222"/>
          <w:szCs w:val="24"/>
          <w:shd w:val="clear" w:color="auto" w:fill="FFFFFF"/>
        </w:rPr>
        <w:t>.</w:t>
      </w:r>
      <w:r>
        <w:rPr>
          <w:rFonts w:eastAsia="Times New Roman"/>
          <w:color w:val="222222"/>
          <w:szCs w:val="24"/>
          <w:shd w:val="clear" w:color="auto" w:fill="FFFFFF"/>
        </w:rPr>
        <w:t xml:space="preserve"> Το παρακ</w:t>
      </w:r>
      <w:r>
        <w:rPr>
          <w:rFonts w:eastAsia="Times New Roman"/>
          <w:color w:val="222222"/>
          <w:szCs w:val="24"/>
          <w:shd w:val="clear" w:color="auto" w:fill="FFFFFF"/>
        </w:rPr>
        <w:t>άμπτω τώρα</w:t>
      </w:r>
      <w:r>
        <w:rPr>
          <w:rFonts w:eastAsia="Times New Roman"/>
          <w:color w:val="222222"/>
          <w:szCs w:val="24"/>
          <w:shd w:val="clear" w:color="auto" w:fill="FFFFFF"/>
        </w:rPr>
        <w:t>,</w:t>
      </w:r>
      <w:r>
        <w:rPr>
          <w:rFonts w:eastAsia="Times New Roman"/>
          <w:color w:val="222222"/>
          <w:szCs w:val="24"/>
          <w:shd w:val="clear" w:color="auto" w:fill="FFFFFF"/>
        </w:rPr>
        <w:t xml:space="preserve"> για να γίνουμε ουσιαστικοί.</w:t>
      </w:r>
    </w:p>
    <w:p w14:paraId="219DA485" w14:textId="77777777" w:rsidR="00656A4F" w:rsidRDefault="000C25F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συνάδελφοι, είπε ο κ. Τσίπρας νωρίτερα ότι αντιμετωπίζουμε με παγωμάρα -λέει- και αμφίθυμοι ψηφίζουμε αναγκαστικά αυτές τις διατάξεις.</w:t>
      </w:r>
    </w:p>
    <w:p w14:paraId="219DA486" w14:textId="77777777" w:rsidR="00656A4F" w:rsidRDefault="000C25F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Είπαμε από την αρχή ότι εμείς</w:t>
      </w:r>
      <w:r>
        <w:rPr>
          <w:rFonts w:eastAsia="Times New Roman"/>
          <w:color w:val="222222"/>
          <w:szCs w:val="24"/>
          <w:shd w:val="clear" w:color="auto" w:fill="FFFFFF"/>
        </w:rPr>
        <w:t>,</w:t>
      </w:r>
      <w:r>
        <w:rPr>
          <w:rFonts w:eastAsia="Times New Roman"/>
          <w:color w:val="222222"/>
          <w:szCs w:val="24"/>
          <w:shd w:val="clear" w:color="auto" w:fill="FFFFFF"/>
        </w:rPr>
        <w:t xml:space="preserve"> ακόμα και ένα ευρώ να πάρει ο φτ</w:t>
      </w:r>
      <w:r>
        <w:rPr>
          <w:rFonts w:eastAsia="Times New Roman"/>
          <w:color w:val="222222"/>
          <w:szCs w:val="24"/>
          <w:shd w:val="clear" w:color="auto" w:fill="FFFFFF"/>
        </w:rPr>
        <w:t>ωχός και ο ανήμπορος</w:t>
      </w:r>
      <w:r>
        <w:rPr>
          <w:rFonts w:eastAsia="Times New Roman"/>
          <w:color w:val="222222"/>
          <w:szCs w:val="24"/>
          <w:shd w:val="clear" w:color="auto" w:fill="FFFFFF"/>
        </w:rPr>
        <w:t>,</w:t>
      </w:r>
      <w:r>
        <w:rPr>
          <w:rFonts w:eastAsia="Times New Roman"/>
          <w:color w:val="222222"/>
          <w:szCs w:val="24"/>
          <w:shd w:val="clear" w:color="auto" w:fill="FFFFFF"/>
        </w:rPr>
        <w:t xml:space="preserve"> που το έχει ανάγκη, ακόμα και μία μικρή χαραμάδα ελπίδας να ανοίξει στην απελπισία του ο μικρομεσαίος επαγγελματίας, ο άνεργος θα είμαστε θετικοί. </w:t>
      </w:r>
    </w:p>
    <w:p w14:paraId="219DA487" w14:textId="77777777" w:rsidR="00656A4F" w:rsidRDefault="000C25F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Αυτό δεν σημαίνει</w:t>
      </w:r>
      <w:r>
        <w:rPr>
          <w:rFonts w:eastAsia="Times New Roman"/>
          <w:color w:val="222222"/>
          <w:szCs w:val="24"/>
          <w:shd w:val="clear" w:color="auto" w:fill="FFFFFF"/>
        </w:rPr>
        <w:t>,</w:t>
      </w:r>
      <w:r>
        <w:rPr>
          <w:rFonts w:eastAsia="Times New Roman"/>
          <w:color w:val="222222"/>
          <w:szCs w:val="24"/>
          <w:shd w:val="clear" w:color="auto" w:fill="FFFFFF"/>
        </w:rPr>
        <w:t xml:space="preserve"> σε κα</w:t>
      </w:r>
      <w:r>
        <w:rPr>
          <w:rFonts w:eastAsia="Times New Roman"/>
          <w:color w:val="222222"/>
          <w:szCs w:val="24"/>
          <w:shd w:val="clear" w:color="auto" w:fill="FFFFFF"/>
        </w:rPr>
        <w:t>μ</w:t>
      </w:r>
      <w:r>
        <w:rPr>
          <w:rFonts w:eastAsia="Times New Roman"/>
          <w:color w:val="222222"/>
          <w:szCs w:val="24"/>
          <w:shd w:val="clear" w:color="auto" w:fill="FFFFFF"/>
        </w:rPr>
        <w:t>μία περίπτωση</w:t>
      </w:r>
      <w:r>
        <w:rPr>
          <w:rFonts w:eastAsia="Times New Roman"/>
          <w:color w:val="222222"/>
          <w:szCs w:val="24"/>
          <w:shd w:val="clear" w:color="auto" w:fill="FFFFFF"/>
        </w:rPr>
        <w:t>,</w:t>
      </w:r>
      <w:r>
        <w:rPr>
          <w:rFonts w:eastAsia="Times New Roman"/>
          <w:color w:val="222222"/>
          <w:szCs w:val="24"/>
          <w:shd w:val="clear" w:color="auto" w:fill="FFFFFF"/>
        </w:rPr>
        <w:t xml:space="preserve"> ότι αυτά που κάνετε εσείς είναι ενταγμένα σε μ</w:t>
      </w:r>
      <w:r>
        <w:rPr>
          <w:rFonts w:eastAsia="Times New Roman"/>
          <w:color w:val="222222"/>
          <w:szCs w:val="24"/>
          <w:shd w:val="clear" w:color="auto" w:fill="FFFFFF"/>
        </w:rPr>
        <w:t>ία στρατηγική</w:t>
      </w:r>
      <w:r>
        <w:rPr>
          <w:rFonts w:eastAsia="Times New Roman"/>
          <w:color w:val="222222"/>
          <w:szCs w:val="24"/>
          <w:shd w:val="clear" w:color="auto" w:fill="FFFFFF"/>
        </w:rPr>
        <w:t>,</w:t>
      </w:r>
      <w:r>
        <w:rPr>
          <w:rFonts w:eastAsia="Times New Roman"/>
          <w:color w:val="222222"/>
          <w:szCs w:val="24"/>
          <w:shd w:val="clear" w:color="auto" w:fill="FFFFFF"/>
        </w:rPr>
        <w:t xml:space="preserve"> που έρχεται να διορθώσει ό,τι κάνατε από το 2015. Είσαστε πολύ πιο κάτω, και θα αναφέρω δύο τρία παραδείγματα, στην επανόρθωση της ζημίας</w:t>
      </w:r>
      <w:r>
        <w:rPr>
          <w:rFonts w:eastAsia="Times New Roman"/>
          <w:color w:val="222222"/>
          <w:szCs w:val="24"/>
          <w:shd w:val="clear" w:color="auto" w:fill="FFFFFF"/>
        </w:rPr>
        <w:t>,</w:t>
      </w:r>
      <w:r>
        <w:rPr>
          <w:rFonts w:eastAsia="Times New Roman"/>
          <w:color w:val="222222"/>
          <w:szCs w:val="24"/>
          <w:shd w:val="clear" w:color="auto" w:fill="FFFFFF"/>
        </w:rPr>
        <w:t xml:space="preserve"> που κάνατε από το 2015 και μετά.</w:t>
      </w:r>
    </w:p>
    <w:p w14:paraId="219DA488" w14:textId="77777777" w:rsidR="00656A4F" w:rsidRDefault="000C25F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Να μιλήσουμε για το τι έγινε από την εποχή της κρίσης, από το 2008 μέ</w:t>
      </w:r>
      <w:r>
        <w:rPr>
          <w:rFonts w:eastAsia="Times New Roman"/>
          <w:color w:val="222222"/>
          <w:szCs w:val="24"/>
          <w:shd w:val="clear" w:color="auto" w:fill="FFFFFF"/>
        </w:rPr>
        <w:t>χρι το 2010</w:t>
      </w:r>
      <w:r>
        <w:rPr>
          <w:rFonts w:eastAsia="Times New Roman"/>
          <w:color w:val="222222"/>
          <w:szCs w:val="24"/>
          <w:shd w:val="clear" w:color="auto" w:fill="FFFFFF"/>
        </w:rPr>
        <w:t>,</w:t>
      </w:r>
      <w:r>
        <w:rPr>
          <w:rFonts w:eastAsia="Times New Roman"/>
          <w:color w:val="222222"/>
          <w:szCs w:val="24"/>
          <w:shd w:val="clear" w:color="auto" w:fill="FFFFFF"/>
        </w:rPr>
        <w:t xml:space="preserve"> που μπήκαμε στα μνημόνια και από το 2010 μέχρι και 2014, να μιλήσουμε όποτε θέλετε και να αναλάβει ο καθένας τις ευθύνες του, πού ήταν, πού πετροβόλαγε και γιατί η χώρα έμεινε δέκα χρόνια στα μνημόνια.</w:t>
      </w:r>
    </w:p>
    <w:p w14:paraId="219DA489" w14:textId="77777777" w:rsidR="00656A4F" w:rsidRDefault="000C25F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Όμως, τώρα μιλάμε για την Κυβέρνηση και </w:t>
      </w:r>
      <w:r>
        <w:rPr>
          <w:rFonts w:eastAsia="Times New Roman"/>
          <w:color w:val="222222"/>
          <w:szCs w:val="24"/>
          <w:shd w:val="clear" w:color="auto" w:fill="FFFFFF"/>
        </w:rPr>
        <w:t>δεν μπορεί εδώ να μας λέτε ότι αποκαθιστάτε τις αδικίες</w:t>
      </w:r>
      <w:r>
        <w:rPr>
          <w:rFonts w:eastAsia="Times New Roman"/>
          <w:color w:val="222222"/>
          <w:szCs w:val="24"/>
          <w:shd w:val="clear" w:color="auto" w:fill="FFFFFF"/>
        </w:rPr>
        <w:t>,</w:t>
      </w:r>
      <w:r>
        <w:rPr>
          <w:rFonts w:eastAsia="Times New Roman"/>
          <w:color w:val="222222"/>
          <w:szCs w:val="24"/>
          <w:shd w:val="clear" w:color="auto" w:fill="FFFFFF"/>
        </w:rPr>
        <w:t xml:space="preserve"> όταν δεν αποκαθιστάτε ούτε καν αυτές</w:t>
      </w:r>
      <w:r>
        <w:rPr>
          <w:rFonts w:eastAsia="Times New Roman"/>
          <w:color w:val="222222"/>
          <w:szCs w:val="24"/>
          <w:shd w:val="clear" w:color="auto" w:fill="FFFFFF"/>
        </w:rPr>
        <w:t>,</w:t>
      </w:r>
      <w:r>
        <w:rPr>
          <w:rFonts w:eastAsia="Times New Roman"/>
          <w:color w:val="222222"/>
          <w:szCs w:val="24"/>
          <w:shd w:val="clear" w:color="auto" w:fill="FFFFFF"/>
        </w:rPr>
        <w:t xml:space="preserve"> που εσείς προκαλέσατε. Είσαστε, λοιπόν, λίγοι, άτολμοι και λειψοί, κατώτεροι των περιστάσεων και των αναγκών της χώρας.</w:t>
      </w:r>
    </w:p>
    <w:p w14:paraId="219DA48A" w14:textId="77777777" w:rsidR="00656A4F" w:rsidRDefault="000C25F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Δεν απαντάτε στην τροπολογία μας, αυτή πο</w:t>
      </w:r>
      <w:r>
        <w:rPr>
          <w:rFonts w:eastAsia="Times New Roman"/>
          <w:color w:val="222222"/>
          <w:szCs w:val="24"/>
          <w:shd w:val="clear" w:color="auto" w:fill="FFFFFF"/>
        </w:rPr>
        <w:t xml:space="preserve">υ σας είπε νωρίτερα η κ. Γεννηματά, τι θα γίνει με το αφορολόγητο. </w:t>
      </w:r>
    </w:p>
    <w:p w14:paraId="219DA48B" w14:textId="77777777" w:rsidR="00656A4F" w:rsidRDefault="000C25F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Δεν απαντάτε αν θα δώσουμε κίνητρα για τους νέους ανθρώπους</w:t>
      </w:r>
      <w:r>
        <w:rPr>
          <w:rFonts w:eastAsia="Times New Roman"/>
          <w:color w:val="222222"/>
          <w:szCs w:val="24"/>
          <w:shd w:val="clear" w:color="auto" w:fill="FFFFFF"/>
        </w:rPr>
        <w:t>,</w:t>
      </w:r>
      <w:r>
        <w:rPr>
          <w:rFonts w:eastAsia="Times New Roman"/>
          <w:color w:val="222222"/>
          <w:szCs w:val="24"/>
          <w:shd w:val="clear" w:color="auto" w:fill="FFFFFF"/>
        </w:rPr>
        <w:t xml:space="preserve"> που ανοίγουν δουλειές, για την πρόσληψη νέων στις επιχειρήσεις, για την κατώτερη σύνταξη, τα 500 και τα 700 ευρώ</w:t>
      </w:r>
      <w:r>
        <w:rPr>
          <w:rFonts w:eastAsia="Times New Roman"/>
          <w:color w:val="222222"/>
          <w:szCs w:val="24"/>
          <w:shd w:val="clear" w:color="auto" w:fill="FFFFFF"/>
        </w:rPr>
        <w:t>,</w:t>
      </w:r>
      <w:r>
        <w:rPr>
          <w:rFonts w:eastAsia="Times New Roman"/>
          <w:color w:val="222222"/>
          <w:szCs w:val="24"/>
          <w:shd w:val="clear" w:color="auto" w:fill="FFFFFF"/>
        </w:rPr>
        <w:t xml:space="preserve"> που λέμε. Κάτ</w:t>
      </w:r>
      <w:r>
        <w:rPr>
          <w:rFonts w:eastAsia="Times New Roman"/>
          <w:color w:val="222222"/>
          <w:szCs w:val="24"/>
          <w:shd w:val="clear" w:color="auto" w:fill="FFFFFF"/>
        </w:rPr>
        <w:t xml:space="preserve">ι ψέλλισε σε μία συνέντευξη ο κ. </w:t>
      </w:r>
      <w:proofErr w:type="spellStart"/>
      <w:r>
        <w:rPr>
          <w:rFonts w:eastAsia="Times New Roman"/>
          <w:color w:val="222222"/>
          <w:szCs w:val="24"/>
          <w:shd w:val="clear" w:color="auto" w:fill="FFFFFF"/>
        </w:rPr>
        <w:t>Τσακαλώτος</w:t>
      </w:r>
      <w:proofErr w:type="spellEnd"/>
      <w:r>
        <w:rPr>
          <w:rFonts w:eastAsia="Times New Roman"/>
          <w:color w:val="222222"/>
          <w:szCs w:val="24"/>
          <w:shd w:val="clear" w:color="auto" w:fill="FFFFFF"/>
        </w:rPr>
        <w:t xml:space="preserve">. Δεν ξέρω, μπορεί να μας τα πει μετά. </w:t>
      </w:r>
    </w:p>
    <w:p w14:paraId="219DA48C" w14:textId="77777777" w:rsidR="00656A4F" w:rsidRDefault="000C25F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Δεν απαντάτε για τη μείωση της φορολογίας στους αγρότες. </w:t>
      </w:r>
    </w:p>
    <w:p w14:paraId="219DA48D" w14:textId="77777777" w:rsidR="00656A4F" w:rsidRDefault="000C25F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Δεν απαντάτε γιατί, ενώ επιχειρηματολογούσατε ότι πήρατε από τη μεσαία τάξη για να κάνετε αναδιανομή, δεν τα επιστρ</w:t>
      </w:r>
      <w:r>
        <w:rPr>
          <w:rFonts w:eastAsia="Times New Roman"/>
          <w:color w:val="222222"/>
          <w:szCs w:val="24"/>
          <w:shd w:val="clear" w:color="auto" w:fill="FFFFFF"/>
        </w:rPr>
        <w:t xml:space="preserve">έφετε, διότι παραμένουν ψηλά οι συντελεστές φορολογίας και ιδίως οι έμμεσοι φόροι. </w:t>
      </w:r>
    </w:p>
    <w:p w14:paraId="219DA48E" w14:textId="77777777" w:rsidR="00656A4F" w:rsidRDefault="000C25F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Δεν απαντάτε στο αίτημα της κοινωνίας για τις </w:t>
      </w:r>
      <w:proofErr w:type="spellStart"/>
      <w:r>
        <w:rPr>
          <w:rFonts w:eastAsia="Times New Roman"/>
          <w:color w:val="222222"/>
          <w:szCs w:val="24"/>
          <w:shd w:val="clear" w:color="auto" w:fill="FFFFFF"/>
        </w:rPr>
        <w:t>εκατόν</w:t>
      </w:r>
      <w:proofErr w:type="spellEnd"/>
      <w:r>
        <w:rPr>
          <w:rFonts w:eastAsia="Times New Roman"/>
          <w:color w:val="222222"/>
          <w:szCs w:val="24"/>
          <w:shd w:val="clear" w:color="auto" w:fill="FFFFFF"/>
        </w:rPr>
        <w:t xml:space="preserve"> είκοσι δόσεις και σε αυτά που σας είπαμε</w:t>
      </w:r>
      <w:r>
        <w:rPr>
          <w:rFonts w:eastAsia="Times New Roman"/>
          <w:color w:val="222222"/>
          <w:szCs w:val="24"/>
          <w:shd w:val="clear" w:color="auto" w:fill="FFFFFF"/>
        </w:rPr>
        <w:t>,</w:t>
      </w:r>
      <w:r>
        <w:rPr>
          <w:rFonts w:eastAsia="Times New Roman"/>
          <w:color w:val="222222"/>
          <w:szCs w:val="24"/>
          <w:shd w:val="clear" w:color="auto" w:fill="FFFFFF"/>
        </w:rPr>
        <w:t xml:space="preserve"> τα πολύ απλά, βγάλτε τις ομόρρυθμες εταιρείες από τις κεφαλαιουχικές, να μπου</w:t>
      </w:r>
      <w:r>
        <w:rPr>
          <w:rFonts w:eastAsia="Times New Roman"/>
          <w:color w:val="222222"/>
          <w:szCs w:val="24"/>
          <w:shd w:val="clear" w:color="auto" w:fill="FFFFFF"/>
        </w:rPr>
        <w:t xml:space="preserve">ν στις </w:t>
      </w:r>
      <w:proofErr w:type="spellStart"/>
      <w:r>
        <w:rPr>
          <w:rFonts w:eastAsia="Times New Roman"/>
          <w:color w:val="222222"/>
          <w:szCs w:val="24"/>
          <w:shd w:val="clear" w:color="auto" w:fill="FFFFFF"/>
        </w:rPr>
        <w:t>εκατόν</w:t>
      </w:r>
      <w:proofErr w:type="spellEnd"/>
      <w:r>
        <w:rPr>
          <w:rFonts w:eastAsia="Times New Roman"/>
          <w:color w:val="222222"/>
          <w:szCs w:val="24"/>
          <w:shd w:val="clear" w:color="auto" w:fill="FFFFFF"/>
        </w:rPr>
        <w:t xml:space="preserve"> είκοσι δόσεις. </w:t>
      </w:r>
    </w:p>
    <w:p w14:paraId="219DA48F" w14:textId="77777777" w:rsidR="00656A4F" w:rsidRDefault="000C25F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Είναι ψευδεπίγραφο το νομοσχέδιο. Δεν υπάρχουν </w:t>
      </w:r>
      <w:proofErr w:type="spellStart"/>
      <w:r>
        <w:rPr>
          <w:rFonts w:eastAsia="Times New Roman"/>
          <w:color w:val="222222"/>
          <w:szCs w:val="24"/>
          <w:shd w:val="clear" w:color="auto" w:fill="FFFFFF"/>
        </w:rPr>
        <w:t>εκατόν</w:t>
      </w:r>
      <w:proofErr w:type="spellEnd"/>
      <w:r>
        <w:rPr>
          <w:rFonts w:eastAsia="Times New Roman"/>
          <w:color w:val="222222"/>
          <w:szCs w:val="24"/>
          <w:shd w:val="clear" w:color="auto" w:fill="FFFFFF"/>
        </w:rPr>
        <w:t xml:space="preserve"> είκοσι δόσεις</w:t>
      </w:r>
      <w:r>
        <w:rPr>
          <w:rFonts w:eastAsia="Times New Roman"/>
          <w:color w:val="222222"/>
          <w:szCs w:val="24"/>
          <w:shd w:val="clear" w:color="auto" w:fill="FFFFFF"/>
        </w:rPr>
        <w:t>. Υ</w:t>
      </w:r>
      <w:r>
        <w:rPr>
          <w:rFonts w:eastAsia="Times New Roman"/>
          <w:color w:val="222222"/>
          <w:szCs w:val="24"/>
          <w:shd w:val="clear" w:color="auto" w:fill="FFFFFF"/>
        </w:rPr>
        <w:t xml:space="preserve">πάρχουν μόνο είκοσι τέσσερις. </w:t>
      </w:r>
    </w:p>
    <w:p w14:paraId="219DA490" w14:textId="77777777" w:rsidR="00656A4F" w:rsidRDefault="000C25F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Βάλτε μέσα στη ρύθμιση τους Γενικούς Οργανισμούς Εγγείων Βελτιώσεων </w:t>
      </w:r>
      <w:r>
        <w:rPr>
          <w:rFonts w:eastAsia="Times New Roman"/>
          <w:color w:val="222222"/>
          <w:szCs w:val="24"/>
          <w:shd w:val="clear" w:color="auto" w:fill="FFFFFF"/>
        </w:rPr>
        <w:t xml:space="preserve">για </w:t>
      </w:r>
      <w:r>
        <w:rPr>
          <w:rFonts w:eastAsia="Times New Roman"/>
          <w:color w:val="222222"/>
          <w:szCs w:val="24"/>
          <w:shd w:val="clear" w:color="auto" w:fill="FFFFFF"/>
        </w:rPr>
        <w:t>τις εργοδοτικές εισφορές</w:t>
      </w:r>
      <w:r>
        <w:rPr>
          <w:rFonts w:eastAsia="Times New Roman"/>
          <w:color w:val="222222"/>
          <w:szCs w:val="24"/>
          <w:shd w:val="clear" w:color="auto" w:fill="FFFFFF"/>
        </w:rPr>
        <w:t>,</w:t>
      </w:r>
      <w:r>
        <w:rPr>
          <w:rFonts w:eastAsia="Times New Roman"/>
          <w:color w:val="222222"/>
          <w:szCs w:val="24"/>
          <w:shd w:val="clear" w:color="auto" w:fill="FFFFFF"/>
        </w:rPr>
        <w:t xml:space="preserve"> που είναι χρεοκοπημένοι. </w:t>
      </w:r>
    </w:p>
    <w:p w14:paraId="219DA491" w14:textId="77777777" w:rsidR="00656A4F" w:rsidRDefault="000C25F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Βάλτε όλους τους πυρόπληκτους, το είπα στην παρέμβασή μου. Απαντήστε γιατί αυξήθηκαν κατά 55 δισεκατομμύρια τα ληξιπρόθεσμα την περίοδο 2015-2019 και εν πάση </w:t>
      </w:r>
      <w:proofErr w:type="spellStart"/>
      <w:r>
        <w:rPr>
          <w:rFonts w:eastAsia="Times New Roman"/>
          <w:color w:val="222222"/>
          <w:szCs w:val="24"/>
          <w:shd w:val="clear" w:color="auto" w:fill="FFFFFF"/>
        </w:rPr>
        <w:t>περιπτώσει</w:t>
      </w:r>
      <w:proofErr w:type="spellEnd"/>
      <w:r>
        <w:rPr>
          <w:rFonts w:eastAsia="Times New Roman"/>
          <w:color w:val="222222"/>
          <w:szCs w:val="24"/>
          <w:shd w:val="clear" w:color="auto" w:fill="FFFFFF"/>
        </w:rPr>
        <w:t>,</w:t>
      </w:r>
      <w:r>
        <w:rPr>
          <w:rFonts w:eastAsia="Times New Roman"/>
          <w:color w:val="222222"/>
          <w:szCs w:val="24"/>
          <w:shd w:val="clear" w:color="auto" w:fill="FFFFFF"/>
        </w:rPr>
        <w:t xml:space="preserve"> συμφιλιωθείτε και με την αλήθεια.</w:t>
      </w:r>
    </w:p>
    <w:p w14:paraId="219DA492" w14:textId="77777777" w:rsidR="00656A4F" w:rsidRDefault="000C25F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Αυτό είναι 40% αύξηση, κύριε Μαντά, δεν είναι 4%</w:t>
      </w:r>
      <w:r>
        <w:rPr>
          <w:rFonts w:eastAsia="Times New Roman"/>
          <w:color w:val="222222"/>
          <w:szCs w:val="24"/>
          <w:shd w:val="clear" w:color="auto" w:fill="FFFFFF"/>
        </w:rPr>
        <w:t>,</w:t>
      </w:r>
      <w:r>
        <w:rPr>
          <w:rFonts w:eastAsia="Times New Roman"/>
          <w:color w:val="222222"/>
          <w:szCs w:val="24"/>
          <w:shd w:val="clear" w:color="auto" w:fill="FFFFFF"/>
        </w:rPr>
        <w:t xml:space="preserve"> πο</w:t>
      </w:r>
      <w:r>
        <w:rPr>
          <w:rFonts w:eastAsia="Times New Roman"/>
          <w:color w:val="222222"/>
          <w:szCs w:val="24"/>
          <w:shd w:val="clear" w:color="auto" w:fill="FFFFFF"/>
        </w:rPr>
        <w:t>υ λέγατε. Κάντε έναν λογαριασμό. Απλή αριθμητική είναι.</w:t>
      </w:r>
    </w:p>
    <w:p w14:paraId="219DA493" w14:textId="77777777" w:rsidR="00656A4F" w:rsidRDefault="000C25F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w:t>
      </w:r>
      <w:r>
        <w:rPr>
          <w:rFonts w:eastAsia="Times New Roman"/>
          <w:color w:val="222222"/>
          <w:szCs w:val="24"/>
          <w:shd w:val="clear" w:color="auto" w:fill="FFFFFF"/>
        </w:rPr>
        <w:t xml:space="preserve">ν πάση </w:t>
      </w:r>
      <w:proofErr w:type="spellStart"/>
      <w:r>
        <w:rPr>
          <w:rFonts w:eastAsia="Times New Roman"/>
          <w:color w:val="222222"/>
          <w:szCs w:val="24"/>
          <w:shd w:val="clear" w:color="auto" w:fill="FFFFFF"/>
        </w:rPr>
        <w:t>περιπτώσει</w:t>
      </w:r>
      <w:proofErr w:type="spellEnd"/>
      <w:r>
        <w:rPr>
          <w:rFonts w:eastAsia="Times New Roman"/>
          <w:color w:val="222222"/>
          <w:szCs w:val="24"/>
          <w:shd w:val="clear" w:color="auto" w:fill="FFFFFF"/>
        </w:rPr>
        <w:t xml:space="preserve">, κυρία </w:t>
      </w:r>
      <w:proofErr w:type="spellStart"/>
      <w:r>
        <w:rPr>
          <w:rFonts w:eastAsia="Times New Roman"/>
          <w:color w:val="222222"/>
          <w:szCs w:val="24"/>
          <w:shd w:val="clear" w:color="auto" w:fill="FFFFFF"/>
        </w:rPr>
        <w:t>Αχτσιόγλου</w:t>
      </w:r>
      <w:proofErr w:type="spellEnd"/>
      <w:r>
        <w:rPr>
          <w:rFonts w:eastAsia="Times New Roman"/>
          <w:color w:val="222222"/>
          <w:szCs w:val="24"/>
          <w:shd w:val="clear" w:color="auto" w:fill="FFFFFF"/>
        </w:rPr>
        <w:t>, εσείς που προσπαθείτε να είστε ήπια και συναινετική</w:t>
      </w:r>
      <w:r>
        <w:rPr>
          <w:rFonts w:eastAsia="Times New Roman"/>
          <w:color w:val="222222"/>
          <w:szCs w:val="24"/>
          <w:shd w:val="clear" w:color="auto" w:fill="FFFFFF"/>
        </w:rPr>
        <w:t>:</w:t>
      </w:r>
      <w:r>
        <w:rPr>
          <w:rFonts w:eastAsia="Times New Roman"/>
          <w:color w:val="222222"/>
          <w:szCs w:val="24"/>
          <w:shd w:val="clear" w:color="auto" w:fill="FFFFFF"/>
        </w:rPr>
        <w:t xml:space="preserve"> </w:t>
      </w:r>
      <w:r>
        <w:rPr>
          <w:rFonts w:eastAsia="Times New Roman"/>
          <w:color w:val="222222"/>
          <w:szCs w:val="24"/>
          <w:shd w:val="clear" w:color="auto" w:fill="FFFFFF"/>
        </w:rPr>
        <w:t>Κ</w:t>
      </w:r>
      <w:r>
        <w:rPr>
          <w:rFonts w:eastAsia="Times New Roman"/>
          <w:color w:val="222222"/>
          <w:szCs w:val="24"/>
          <w:shd w:val="clear" w:color="auto" w:fill="FFFFFF"/>
        </w:rPr>
        <w:t>ατέθεσα τους πίνακες της ΑΑΔΕ</w:t>
      </w:r>
      <w:r>
        <w:rPr>
          <w:rFonts w:eastAsia="Times New Roman"/>
          <w:color w:val="222222"/>
          <w:szCs w:val="24"/>
          <w:shd w:val="clear" w:color="auto" w:fill="FFFFFF"/>
        </w:rPr>
        <w:t>,</w:t>
      </w:r>
      <w:r>
        <w:rPr>
          <w:rFonts w:eastAsia="Times New Roman"/>
          <w:color w:val="222222"/>
          <w:szCs w:val="24"/>
          <w:shd w:val="clear" w:color="auto" w:fill="FFFFFF"/>
        </w:rPr>
        <w:t xml:space="preserve"> που δείχνουν τη μείωση του εισοδήματος των συνταξιούχων κατά δύο χιλιάδες πεν</w:t>
      </w:r>
      <w:r>
        <w:rPr>
          <w:rFonts w:eastAsia="Times New Roman"/>
          <w:color w:val="222222"/>
          <w:szCs w:val="24"/>
          <w:shd w:val="clear" w:color="auto" w:fill="FFFFFF"/>
        </w:rPr>
        <w:t>ήντα ένα</w:t>
      </w:r>
      <w:r>
        <w:rPr>
          <w:rFonts w:eastAsia="Times New Roman"/>
          <w:color w:val="222222"/>
          <w:szCs w:val="24"/>
          <w:shd w:val="clear" w:color="auto" w:fill="FFFFFF"/>
        </w:rPr>
        <w:t xml:space="preserve"> ευρώ</w:t>
      </w:r>
      <w:r>
        <w:rPr>
          <w:rFonts w:eastAsia="Times New Roman"/>
          <w:color w:val="222222"/>
          <w:szCs w:val="24"/>
          <w:shd w:val="clear" w:color="auto" w:fill="FFFFFF"/>
        </w:rPr>
        <w:t xml:space="preserve">, περίοδος 2014-2017. </w:t>
      </w:r>
    </w:p>
    <w:p w14:paraId="219DA494" w14:textId="77777777" w:rsidR="00656A4F" w:rsidRDefault="000C25F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Δώστε μία απάντηση. Έχει κάνει λάθος η </w:t>
      </w:r>
      <w:r w:rsidRPr="00B91D1E">
        <w:rPr>
          <w:rFonts w:eastAsia="Times New Roman"/>
          <w:color w:val="222222"/>
          <w:szCs w:val="24"/>
          <w:shd w:val="clear" w:color="auto" w:fill="FFFFFF"/>
        </w:rPr>
        <w:t>ΑΑΔΕ;</w:t>
      </w:r>
      <w:r>
        <w:rPr>
          <w:rFonts w:eastAsia="Times New Roman"/>
          <w:color w:val="222222"/>
          <w:szCs w:val="24"/>
          <w:shd w:val="clear" w:color="auto" w:fill="FFFFFF"/>
        </w:rPr>
        <w:t xml:space="preserve"> Ο κ. </w:t>
      </w:r>
      <w:proofErr w:type="spellStart"/>
      <w:r>
        <w:rPr>
          <w:rFonts w:eastAsia="Times New Roman"/>
          <w:color w:val="222222"/>
          <w:szCs w:val="24"/>
          <w:shd w:val="clear" w:color="auto" w:fill="FFFFFF"/>
        </w:rPr>
        <w:t>Τσακαλώτος</w:t>
      </w:r>
      <w:proofErr w:type="spellEnd"/>
      <w:r>
        <w:rPr>
          <w:rFonts w:eastAsia="Times New Roman"/>
          <w:color w:val="222222"/>
          <w:szCs w:val="24"/>
          <w:shd w:val="clear" w:color="auto" w:fill="FFFFFF"/>
        </w:rPr>
        <w:t xml:space="preserve"> δίπλα σας είναι. Πείτε μας ότι έκαναν λάθος ανάλυση, ότι δεν τα έχουν υπολογίσει όλα.</w:t>
      </w:r>
    </w:p>
    <w:p w14:paraId="219DA495" w14:textId="77777777" w:rsidR="00656A4F" w:rsidRDefault="000C25F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Άρα, η κ. Γεννηματά έκανε μία μέτρια εκτίμηση ότι πήρατε 6 </w:t>
      </w:r>
      <w:r>
        <w:rPr>
          <w:rFonts w:eastAsia="Times New Roman"/>
          <w:color w:val="222222"/>
          <w:szCs w:val="24"/>
          <w:shd w:val="clear" w:color="auto" w:fill="FFFFFF"/>
        </w:rPr>
        <w:t>δισεκατομμύρια. Βγαίνει 6 δισεκατομμύρια, αν πολλαπλασιάσουμε την απώλεια τ</w:t>
      </w:r>
      <w:r>
        <w:rPr>
          <w:rFonts w:eastAsia="Times New Roman"/>
          <w:color w:val="222222"/>
          <w:szCs w:val="24"/>
          <w:shd w:val="clear" w:color="auto" w:fill="FFFFFF"/>
        </w:rPr>
        <w:t>ων</w:t>
      </w:r>
      <w:r>
        <w:rPr>
          <w:rFonts w:eastAsia="Times New Roman"/>
          <w:color w:val="222222"/>
          <w:szCs w:val="24"/>
          <w:shd w:val="clear" w:color="auto" w:fill="FFFFFF"/>
        </w:rPr>
        <w:t xml:space="preserve"> 2000</w:t>
      </w:r>
      <w:r>
        <w:rPr>
          <w:rFonts w:eastAsia="Times New Roman"/>
          <w:color w:val="222222"/>
          <w:szCs w:val="24"/>
          <w:shd w:val="clear" w:color="auto" w:fill="FFFFFF"/>
        </w:rPr>
        <w:t xml:space="preserve"> ευρώ</w:t>
      </w:r>
      <w:r>
        <w:rPr>
          <w:rFonts w:eastAsia="Times New Roman"/>
          <w:color w:val="222222"/>
          <w:szCs w:val="24"/>
          <w:shd w:val="clear" w:color="auto" w:fill="FFFFFF"/>
        </w:rPr>
        <w:t>,</w:t>
      </w:r>
      <w:r>
        <w:rPr>
          <w:rFonts w:eastAsia="Times New Roman"/>
          <w:color w:val="222222"/>
          <w:szCs w:val="24"/>
          <w:shd w:val="clear" w:color="auto" w:fill="FFFFFF"/>
        </w:rPr>
        <w:t xml:space="preserve"> με τα χρόνια που κυβερνάτε, αν αθροίσουμε πόσα πήρατε από την αύξηση της υγειονομικής περίθαλψης, της συνδρομής στα φάρμακα και από την κατάργηση του ΕΚΑΣ. Κάντε όπως </w:t>
      </w:r>
      <w:r>
        <w:rPr>
          <w:rFonts w:eastAsia="Times New Roman"/>
          <w:color w:val="222222"/>
          <w:szCs w:val="24"/>
          <w:shd w:val="clear" w:color="auto" w:fill="FFFFFF"/>
        </w:rPr>
        <w:t>θέλετε τον λογαριασμό, αλλά πήρατε πάνω από 6 δισεκατομμύρια και θα επιστρέψετε 800 εκατομμύρια.</w:t>
      </w:r>
    </w:p>
    <w:p w14:paraId="219DA496" w14:textId="77777777" w:rsidR="00656A4F" w:rsidRDefault="000C25F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w:t>
      </w:r>
      <w:r>
        <w:rPr>
          <w:rFonts w:eastAsia="Times New Roman"/>
          <w:color w:val="222222"/>
          <w:szCs w:val="24"/>
          <w:shd w:val="clear" w:color="auto" w:fill="FFFFFF"/>
        </w:rPr>
        <w:t xml:space="preserve">ν πάση </w:t>
      </w:r>
      <w:proofErr w:type="spellStart"/>
      <w:r>
        <w:rPr>
          <w:rFonts w:eastAsia="Times New Roman"/>
          <w:color w:val="222222"/>
          <w:szCs w:val="24"/>
          <w:shd w:val="clear" w:color="auto" w:fill="FFFFFF"/>
        </w:rPr>
        <w:t>περιπτώσει</w:t>
      </w:r>
      <w:proofErr w:type="spellEnd"/>
      <w:r>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επαναφέρτε</w:t>
      </w:r>
      <w:proofErr w:type="spellEnd"/>
      <w:r>
        <w:rPr>
          <w:rFonts w:eastAsia="Times New Roman"/>
          <w:color w:val="222222"/>
          <w:szCs w:val="24"/>
          <w:shd w:val="clear" w:color="auto" w:fill="FFFFFF"/>
        </w:rPr>
        <w:t xml:space="preserve"> τον ΦΠΑ εκεί πού τον βρήκατε. Δεν είπαμε να τον πάτε παρακάτω. Το καφεδάκι του συνταξιούχου θα είναι στο 24%; Δεν είναι μια γενν</w:t>
      </w:r>
      <w:r>
        <w:rPr>
          <w:rFonts w:eastAsia="Times New Roman"/>
          <w:color w:val="222222"/>
          <w:szCs w:val="24"/>
          <w:shd w:val="clear" w:color="auto" w:fill="FFFFFF"/>
        </w:rPr>
        <w:t xml:space="preserve">αία ρύθμιση να </w:t>
      </w:r>
      <w:r>
        <w:rPr>
          <w:rFonts w:eastAsia="Times New Roman"/>
          <w:color w:val="222222"/>
          <w:szCs w:val="24"/>
          <w:shd w:val="clear" w:color="auto" w:fill="FFFFFF"/>
        </w:rPr>
        <w:t xml:space="preserve">το </w:t>
      </w:r>
      <w:r>
        <w:rPr>
          <w:rFonts w:eastAsia="Times New Roman"/>
          <w:color w:val="222222"/>
          <w:szCs w:val="24"/>
          <w:shd w:val="clear" w:color="auto" w:fill="FFFFFF"/>
        </w:rPr>
        <w:t xml:space="preserve">αναγνωρίσετε </w:t>
      </w:r>
      <w:r>
        <w:rPr>
          <w:rFonts w:eastAsia="Times New Roman"/>
          <w:color w:val="222222"/>
          <w:szCs w:val="24"/>
          <w:shd w:val="clear" w:color="auto" w:fill="FFFFFF"/>
        </w:rPr>
        <w:t>και</w:t>
      </w:r>
      <w:r>
        <w:rPr>
          <w:rFonts w:eastAsia="Times New Roman"/>
          <w:color w:val="222222"/>
          <w:szCs w:val="24"/>
          <w:shd w:val="clear" w:color="auto" w:fill="FFFFFF"/>
        </w:rPr>
        <w:t xml:space="preserve"> αυτό πρέπει να το κάνετε τώρα με μία νομοτεχνική βελτίωση; Έχετε τον χρόνο. Ακόμα και τώρα</w:t>
      </w:r>
      <w:r>
        <w:rPr>
          <w:rFonts w:eastAsia="Times New Roman"/>
          <w:color w:val="222222"/>
          <w:szCs w:val="24"/>
          <w:shd w:val="clear" w:color="auto" w:fill="FFFFFF"/>
        </w:rPr>
        <w:t>,</w:t>
      </w:r>
      <w:r>
        <w:rPr>
          <w:rFonts w:eastAsia="Times New Roman"/>
          <w:color w:val="222222"/>
          <w:szCs w:val="24"/>
          <w:shd w:val="clear" w:color="auto" w:fill="FFFFFF"/>
        </w:rPr>
        <w:t xml:space="preserve"> κατατίθενται τροπολογίες, κύριε Πρόεδρε.</w:t>
      </w:r>
    </w:p>
    <w:p w14:paraId="219DA497" w14:textId="77777777" w:rsidR="00656A4F" w:rsidRDefault="000C25F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Γ</w:t>
      </w:r>
      <w:r>
        <w:rPr>
          <w:rFonts w:eastAsia="Times New Roman"/>
          <w:color w:val="222222"/>
          <w:szCs w:val="24"/>
          <w:shd w:val="clear" w:color="auto" w:fill="FFFFFF"/>
        </w:rPr>
        <w:t>ια να τελειώσω, γιατί θέλω να είμαι συνεπής στον χρόνο και μέσα στο θέμα, να πω το εξής</w:t>
      </w:r>
      <w:r>
        <w:rPr>
          <w:rFonts w:eastAsia="Times New Roman"/>
          <w:color w:val="222222"/>
          <w:szCs w:val="24"/>
          <w:shd w:val="clear" w:color="auto" w:fill="FFFFFF"/>
        </w:rPr>
        <w:t>. Στο νομοσχέδιό σας έχετε τουλάχιστον δύο διατάξεις</w:t>
      </w:r>
      <w:r>
        <w:rPr>
          <w:rFonts w:eastAsia="Times New Roman"/>
          <w:color w:val="222222"/>
          <w:szCs w:val="24"/>
          <w:shd w:val="clear" w:color="auto" w:fill="FFFFFF"/>
        </w:rPr>
        <w:t>,</w:t>
      </w:r>
      <w:r>
        <w:rPr>
          <w:rFonts w:eastAsia="Times New Roman"/>
          <w:color w:val="222222"/>
          <w:szCs w:val="24"/>
          <w:shd w:val="clear" w:color="auto" w:fill="FFFFFF"/>
        </w:rPr>
        <w:t xml:space="preserve"> που αναφέρεστε στην επταήμερη εργασία των εργαζομένων. Πάψτε αυτή τη </w:t>
      </w:r>
      <w:r>
        <w:rPr>
          <w:rFonts w:eastAsia="Times New Roman"/>
          <w:color w:val="222222"/>
          <w:szCs w:val="24"/>
          <w:shd w:val="clear" w:color="auto" w:fill="FFFFFF"/>
          <w:lang w:val="en-US"/>
        </w:rPr>
        <w:t>fake</w:t>
      </w:r>
      <w:r>
        <w:rPr>
          <w:rFonts w:eastAsia="Times New Roman"/>
          <w:color w:val="222222"/>
          <w:szCs w:val="24"/>
          <w:shd w:val="clear" w:color="auto" w:fill="FFFFFF"/>
        </w:rPr>
        <w:t xml:space="preserve"> αντιπαράθεση με τη Νέα Δημοκρατία</w:t>
      </w:r>
      <w:r w:rsidRPr="00002BCC">
        <w:rPr>
          <w:rFonts w:eastAsia="Times New Roman"/>
          <w:color w:val="222222"/>
          <w:szCs w:val="24"/>
          <w:shd w:val="clear" w:color="auto" w:fill="FFFFFF"/>
        </w:rPr>
        <w:t xml:space="preserve">. </w:t>
      </w:r>
    </w:p>
    <w:p w14:paraId="219DA498" w14:textId="77777777" w:rsidR="00656A4F" w:rsidRDefault="000C25F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lang w:val="en-US"/>
        </w:rPr>
        <w:t>To</w:t>
      </w:r>
      <w:r w:rsidRPr="00002BCC">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σαραντάωρο</w:t>
      </w:r>
      <w:proofErr w:type="spellEnd"/>
      <w:r>
        <w:rPr>
          <w:rFonts w:eastAsia="Times New Roman"/>
          <w:color w:val="222222"/>
          <w:szCs w:val="24"/>
          <w:shd w:val="clear" w:color="auto" w:fill="FFFFFF"/>
        </w:rPr>
        <w:t xml:space="preserve"> και το πενθήμερο τα κατοχύρωσε το ΠΑΣΟΚ και ισχύουν. Η επταήμερη λειτουργία των επιχειρήσεων, επίσης, είναι μία αναγκαιότητα</w:t>
      </w:r>
      <w:r>
        <w:rPr>
          <w:rFonts w:eastAsia="Times New Roman"/>
          <w:color w:val="222222"/>
          <w:szCs w:val="24"/>
          <w:shd w:val="clear" w:color="auto" w:fill="FFFFFF"/>
        </w:rPr>
        <w:t>. Γ</w:t>
      </w:r>
      <w:r>
        <w:rPr>
          <w:rFonts w:eastAsia="Times New Roman"/>
          <w:color w:val="222222"/>
          <w:szCs w:val="24"/>
          <w:shd w:val="clear" w:color="auto" w:fill="FFFFFF"/>
        </w:rPr>
        <w:t>ια να είστε ειλικρινής τουλάχιστον</w:t>
      </w:r>
      <w:r>
        <w:rPr>
          <w:rFonts w:eastAsia="Times New Roman"/>
          <w:color w:val="222222"/>
          <w:szCs w:val="24"/>
          <w:shd w:val="clear" w:color="auto" w:fill="FFFFFF"/>
        </w:rPr>
        <w:t>,</w:t>
      </w:r>
      <w:r>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επαναφέρτε</w:t>
      </w:r>
      <w:proofErr w:type="spellEnd"/>
      <w:r>
        <w:rPr>
          <w:rFonts w:eastAsia="Times New Roman"/>
          <w:color w:val="222222"/>
          <w:szCs w:val="24"/>
          <w:shd w:val="clear" w:color="auto" w:fill="FFFFFF"/>
        </w:rPr>
        <w:t xml:space="preserve"> τις συλλογικές συμβάσεις για τον κατώτερο μισθό. </w:t>
      </w:r>
    </w:p>
    <w:p w14:paraId="219DA499" w14:textId="77777777" w:rsidR="00656A4F" w:rsidRDefault="000C25F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w:t>
      </w:r>
      <w:r>
        <w:rPr>
          <w:rFonts w:eastAsia="Times New Roman"/>
          <w:color w:val="222222"/>
          <w:szCs w:val="24"/>
          <w:shd w:val="clear" w:color="auto" w:fill="FFFFFF"/>
        </w:rPr>
        <w:t>άψτε να λέτε ότι τελειώνετε τη</w:t>
      </w:r>
      <w:r>
        <w:rPr>
          <w:rFonts w:eastAsia="Times New Roman"/>
          <w:color w:val="222222"/>
          <w:szCs w:val="24"/>
          <w:shd w:val="clear" w:color="auto" w:fill="FFFFFF"/>
        </w:rPr>
        <w:t xml:space="preserve"> λιτότητα. Αν τελειώνατε τη λιτότητα, δεν </w:t>
      </w:r>
      <w:r>
        <w:rPr>
          <w:rFonts w:eastAsia="Times New Roman"/>
          <w:color w:val="222222"/>
          <w:szCs w:val="24"/>
          <w:shd w:val="clear" w:color="auto" w:fill="FFFFFF"/>
        </w:rPr>
        <w:t xml:space="preserve">θα </w:t>
      </w:r>
      <w:r>
        <w:rPr>
          <w:rFonts w:eastAsia="Times New Roman"/>
          <w:color w:val="222222"/>
          <w:szCs w:val="24"/>
          <w:shd w:val="clear" w:color="auto" w:fill="FFFFFF"/>
        </w:rPr>
        <w:t>είχατε 31 δισεκατομμύρια απόθεμα. Από πού έγιναν αυτά τα 31 δισεκατομμύρια απόθεμα; Είναι τα λεφτά</w:t>
      </w:r>
      <w:r>
        <w:rPr>
          <w:rFonts w:eastAsia="Times New Roman"/>
          <w:color w:val="222222"/>
          <w:szCs w:val="24"/>
          <w:shd w:val="clear" w:color="auto" w:fill="FFFFFF"/>
        </w:rPr>
        <w:t>,</w:t>
      </w:r>
      <w:r>
        <w:rPr>
          <w:rFonts w:eastAsia="Times New Roman"/>
          <w:color w:val="222222"/>
          <w:szCs w:val="24"/>
          <w:shd w:val="clear" w:color="auto" w:fill="FFFFFF"/>
        </w:rPr>
        <w:t xml:space="preserve"> που πήγατε και τώρα τα βάζετε </w:t>
      </w:r>
      <w:r>
        <w:rPr>
          <w:rFonts w:eastAsia="Times New Roman"/>
          <w:color w:val="222222"/>
          <w:szCs w:val="24"/>
          <w:shd w:val="clear" w:color="auto" w:fill="FFFFFF"/>
        </w:rPr>
        <w:t xml:space="preserve">ως </w:t>
      </w:r>
      <w:r>
        <w:rPr>
          <w:rFonts w:eastAsia="Times New Roman"/>
          <w:color w:val="222222"/>
          <w:szCs w:val="24"/>
          <w:shd w:val="clear" w:color="auto" w:fill="FFFFFF"/>
        </w:rPr>
        <w:t>εγγύηση, για να μας πείτε ότι αλλάζετε το μοντέλο της λιτότητας, όπως μας εξήγ</w:t>
      </w:r>
      <w:r>
        <w:rPr>
          <w:rFonts w:eastAsia="Times New Roman"/>
          <w:color w:val="222222"/>
          <w:szCs w:val="24"/>
          <w:shd w:val="clear" w:color="auto" w:fill="FFFFFF"/>
        </w:rPr>
        <w:t xml:space="preserve">ησε ο κ. </w:t>
      </w:r>
      <w:proofErr w:type="spellStart"/>
      <w:r>
        <w:rPr>
          <w:rFonts w:eastAsia="Times New Roman"/>
          <w:color w:val="222222"/>
          <w:szCs w:val="24"/>
          <w:shd w:val="clear" w:color="auto" w:fill="FFFFFF"/>
        </w:rPr>
        <w:t>Τσακαλώτος</w:t>
      </w:r>
      <w:proofErr w:type="spellEnd"/>
      <w:r>
        <w:rPr>
          <w:rFonts w:eastAsia="Times New Roman"/>
          <w:color w:val="222222"/>
          <w:szCs w:val="24"/>
          <w:shd w:val="clear" w:color="auto" w:fill="FFFFFF"/>
        </w:rPr>
        <w:t>.</w:t>
      </w:r>
    </w:p>
    <w:p w14:paraId="219DA49A" w14:textId="77777777" w:rsidR="00656A4F" w:rsidRDefault="000C25FA">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ΠΡΟΕΔΡΟΣ (Νικόλαος </w:t>
      </w:r>
      <w:proofErr w:type="spellStart"/>
      <w:r>
        <w:rPr>
          <w:rFonts w:eastAsia="Times New Roman"/>
          <w:b/>
          <w:color w:val="222222"/>
          <w:szCs w:val="24"/>
          <w:shd w:val="clear" w:color="auto" w:fill="FFFFFF"/>
        </w:rPr>
        <w:t>Βούτσης</w:t>
      </w:r>
      <w:proofErr w:type="spellEnd"/>
      <w:r>
        <w:rPr>
          <w:rFonts w:eastAsia="Times New Roman"/>
          <w:b/>
          <w:color w:val="222222"/>
          <w:szCs w:val="24"/>
          <w:shd w:val="clear" w:color="auto" w:fill="FFFFFF"/>
        </w:rPr>
        <w:t xml:space="preserve">): </w:t>
      </w:r>
      <w:r>
        <w:rPr>
          <w:rFonts w:eastAsia="Times New Roman"/>
          <w:color w:val="222222"/>
          <w:szCs w:val="24"/>
          <w:shd w:val="clear" w:color="auto" w:fill="FFFFFF"/>
        </w:rPr>
        <w:t>Ολοκληρώστε, παρακαλώ.</w:t>
      </w:r>
    </w:p>
    <w:p w14:paraId="219DA49B" w14:textId="77777777" w:rsidR="00656A4F" w:rsidRDefault="000C25FA">
      <w:pPr>
        <w:spacing w:line="600" w:lineRule="auto"/>
        <w:ind w:firstLine="720"/>
        <w:jc w:val="both"/>
        <w:rPr>
          <w:rFonts w:eastAsia="Times New Roman"/>
          <w:color w:val="222222"/>
          <w:szCs w:val="24"/>
          <w:shd w:val="clear" w:color="auto" w:fill="FFFFFF"/>
        </w:rPr>
      </w:pPr>
      <w:r w:rsidRPr="007E102D">
        <w:rPr>
          <w:rFonts w:eastAsia="Times New Roman"/>
          <w:b/>
          <w:color w:val="222222"/>
          <w:szCs w:val="24"/>
          <w:shd w:val="clear" w:color="auto" w:fill="FFFFFF"/>
        </w:rPr>
        <w:lastRenderedPageBreak/>
        <w:t>ΓΙΑΝΝΗΣ ΚΟΥΤΣΟΥΚΟΣ:</w:t>
      </w:r>
      <w:r>
        <w:rPr>
          <w:rFonts w:eastAsia="Times New Roman"/>
          <w:color w:val="222222"/>
          <w:szCs w:val="24"/>
          <w:shd w:val="clear" w:color="auto" w:fill="FFFFFF"/>
        </w:rPr>
        <w:t xml:space="preserve"> Άρα, κύριε Πρόεδρε, η ρύθμιση του νομοσχεδίου είναι μικρότερη των περιστάσεων, είναι ατελής, δεν είναι ολοκληρωμένη. Εμείς, όμως, όπως είπα, θα την ψηφίσουμε, γιατ</w:t>
      </w:r>
      <w:r>
        <w:rPr>
          <w:rFonts w:eastAsia="Times New Roman"/>
          <w:color w:val="222222"/>
          <w:szCs w:val="24"/>
          <w:shd w:val="clear" w:color="auto" w:fill="FFFFFF"/>
        </w:rPr>
        <w:t>ί</w:t>
      </w:r>
      <w:r>
        <w:rPr>
          <w:rFonts w:eastAsia="Times New Roman"/>
          <w:color w:val="222222"/>
          <w:szCs w:val="24"/>
          <w:shd w:val="clear" w:color="auto" w:fill="FFFFFF"/>
        </w:rPr>
        <w:t>,</w:t>
      </w:r>
      <w:r>
        <w:rPr>
          <w:rFonts w:eastAsia="Times New Roman"/>
          <w:color w:val="222222"/>
          <w:szCs w:val="24"/>
          <w:shd w:val="clear" w:color="auto" w:fill="FFFFFF"/>
        </w:rPr>
        <w:t xml:space="preserve"> έστω και ένας να ευνοηθεί από μία ρύθμιση</w:t>
      </w:r>
      <w:r>
        <w:rPr>
          <w:rFonts w:eastAsia="Times New Roman"/>
          <w:color w:val="222222"/>
          <w:szCs w:val="24"/>
          <w:shd w:val="clear" w:color="auto" w:fill="FFFFFF"/>
        </w:rPr>
        <w:t>,</w:t>
      </w:r>
      <w:r>
        <w:rPr>
          <w:rFonts w:eastAsia="Times New Roman"/>
          <w:color w:val="222222"/>
          <w:szCs w:val="24"/>
          <w:shd w:val="clear" w:color="auto" w:fill="FFFFFF"/>
        </w:rPr>
        <w:t xml:space="preserve"> θέλουμε αυτό να γίνει πράξη και δεν θέλουμε να πει κανένας ότι το εμποδίσαμε.</w:t>
      </w:r>
    </w:p>
    <w:p w14:paraId="219DA49C" w14:textId="77777777" w:rsidR="00656A4F" w:rsidRDefault="000C25F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Κατά τα άλλα, αυτά που είπε και η κ. Γεννηματά για την κρίση του λαού στις 26</w:t>
      </w:r>
      <w:r>
        <w:rPr>
          <w:rFonts w:eastAsia="Times New Roman"/>
          <w:color w:val="222222"/>
          <w:szCs w:val="24"/>
          <w:shd w:val="clear" w:color="auto" w:fill="FFFFFF"/>
        </w:rPr>
        <w:t xml:space="preserve"> του Μάη</w:t>
      </w:r>
      <w:r>
        <w:rPr>
          <w:rFonts w:eastAsia="Times New Roman"/>
          <w:color w:val="222222"/>
          <w:szCs w:val="24"/>
          <w:shd w:val="clear" w:color="auto" w:fill="FFFFFF"/>
        </w:rPr>
        <w:t xml:space="preserve">, θα είμαστε εδώ στις 27 για να τα συζητήσουμε </w:t>
      </w:r>
      <w:r>
        <w:rPr>
          <w:rFonts w:eastAsia="Times New Roman"/>
          <w:color w:val="222222"/>
          <w:szCs w:val="24"/>
          <w:shd w:val="clear" w:color="auto" w:fill="FFFFFF"/>
        </w:rPr>
        <w:t>και να δούμε τι ρόλο θα έχει ο καθένας για την επόμενη μέρα.</w:t>
      </w:r>
    </w:p>
    <w:p w14:paraId="219DA49D" w14:textId="77777777" w:rsidR="00656A4F" w:rsidRDefault="000C25F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 κύριε Πρόεδρε.</w:t>
      </w:r>
    </w:p>
    <w:p w14:paraId="219DA49E" w14:textId="77777777" w:rsidR="00656A4F" w:rsidRDefault="000C25FA">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ΠΡΟΕΔΡΟΣ (Νικόλαος </w:t>
      </w:r>
      <w:proofErr w:type="spellStart"/>
      <w:r>
        <w:rPr>
          <w:rFonts w:eastAsia="Times New Roman"/>
          <w:b/>
          <w:color w:val="222222"/>
          <w:szCs w:val="24"/>
          <w:shd w:val="clear" w:color="auto" w:fill="FFFFFF"/>
        </w:rPr>
        <w:t>Βούτσης</w:t>
      </w:r>
      <w:proofErr w:type="spellEnd"/>
      <w:r>
        <w:rPr>
          <w:rFonts w:eastAsia="Times New Roman"/>
          <w:b/>
          <w:color w:val="222222"/>
          <w:szCs w:val="24"/>
          <w:shd w:val="clear" w:color="auto" w:fill="FFFFFF"/>
        </w:rPr>
        <w:t xml:space="preserve">): </w:t>
      </w:r>
      <w:r>
        <w:rPr>
          <w:rFonts w:eastAsia="Times New Roman"/>
          <w:color w:val="222222"/>
          <w:szCs w:val="24"/>
          <w:shd w:val="clear" w:color="auto" w:fill="FFFFFF"/>
        </w:rPr>
        <w:t>Ευχαριστούμε.</w:t>
      </w:r>
    </w:p>
    <w:p w14:paraId="219DA49F" w14:textId="77777777" w:rsidR="00656A4F" w:rsidRDefault="000C25F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εμείς εδώ θα είμαστε στις 27.</w:t>
      </w:r>
    </w:p>
    <w:p w14:paraId="219DA4A0" w14:textId="77777777" w:rsidR="00656A4F" w:rsidRDefault="000C25FA">
      <w:pPr>
        <w:spacing w:line="600" w:lineRule="auto"/>
        <w:ind w:firstLine="720"/>
        <w:jc w:val="both"/>
        <w:rPr>
          <w:rFonts w:eastAsia="Times New Roman"/>
          <w:color w:val="222222"/>
          <w:szCs w:val="24"/>
          <w:shd w:val="clear" w:color="auto" w:fill="FFFFFF"/>
        </w:rPr>
      </w:pPr>
      <w:r w:rsidRPr="00C16C14">
        <w:rPr>
          <w:rFonts w:eastAsia="Times New Roman"/>
          <w:b/>
          <w:color w:val="222222"/>
          <w:szCs w:val="24"/>
          <w:shd w:val="clear" w:color="auto" w:fill="FFFFFF"/>
        </w:rPr>
        <w:t>ΕΦΗ ΑΧΤΣΙΟΓΛΟΥ (Υπουργός Εργασίας, Κοινωνικής Ασφάλισης και Κοινωνικής Αλληλεγγύης):</w:t>
      </w:r>
      <w:r>
        <w:rPr>
          <w:rFonts w:eastAsia="Times New Roman"/>
          <w:color w:val="222222"/>
          <w:szCs w:val="24"/>
          <w:shd w:val="clear" w:color="auto" w:fill="FFFFFF"/>
        </w:rPr>
        <w:t xml:space="preserve"> Κύριε Πρόεδρε, θα ήθελα τον λόγο.</w:t>
      </w:r>
    </w:p>
    <w:p w14:paraId="219DA4A1" w14:textId="77777777" w:rsidR="00656A4F" w:rsidRDefault="000C25FA">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lastRenderedPageBreak/>
        <w:t xml:space="preserve">ΠΡΟΕΔΡΟΣ (Νικόλαος </w:t>
      </w:r>
      <w:proofErr w:type="spellStart"/>
      <w:r>
        <w:rPr>
          <w:rFonts w:eastAsia="Times New Roman"/>
          <w:b/>
          <w:color w:val="222222"/>
          <w:szCs w:val="24"/>
          <w:shd w:val="clear" w:color="auto" w:fill="FFFFFF"/>
        </w:rPr>
        <w:t>Βούτσης</w:t>
      </w:r>
      <w:proofErr w:type="spellEnd"/>
      <w:r>
        <w:rPr>
          <w:rFonts w:eastAsia="Times New Roman"/>
          <w:b/>
          <w:color w:val="222222"/>
          <w:szCs w:val="24"/>
          <w:shd w:val="clear" w:color="auto" w:fill="FFFFFF"/>
        </w:rPr>
        <w:t xml:space="preserve">): </w:t>
      </w:r>
      <w:r w:rsidRPr="00C16C14">
        <w:rPr>
          <w:rFonts w:eastAsia="Times New Roman"/>
          <w:color w:val="222222"/>
          <w:szCs w:val="24"/>
          <w:shd w:val="clear" w:color="auto" w:fill="FFFFFF"/>
        </w:rPr>
        <w:t xml:space="preserve">Ορίστε, κυρία </w:t>
      </w:r>
      <w:proofErr w:type="spellStart"/>
      <w:r w:rsidRPr="00C16C14">
        <w:rPr>
          <w:rFonts w:eastAsia="Times New Roman"/>
          <w:color w:val="222222"/>
          <w:szCs w:val="24"/>
          <w:shd w:val="clear" w:color="auto" w:fill="FFFFFF"/>
        </w:rPr>
        <w:t>Αχτσιόγλου</w:t>
      </w:r>
      <w:proofErr w:type="spellEnd"/>
      <w:r w:rsidRPr="00C16C14">
        <w:rPr>
          <w:rFonts w:eastAsia="Times New Roman"/>
          <w:color w:val="222222"/>
          <w:szCs w:val="24"/>
          <w:shd w:val="clear" w:color="auto" w:fill="FFFFFF"/>
        </w:rPr>
        <w:t>.</w:t>
      </w:r>
    </w:p>
    <w:p w14:paraId="219DA4A2" w14:textId="77777777" w:rsidR="00656A4F" w:rsidRDefault="000C25FA">
      <w:pPr>
        <w:spacing w:line="600" w:lineRule="auto"/>
        <w:ind w:firstLine="720"/>
        <w:jc w:val="both"/>
        <w:rPr>
          <w:rFonts w:eastAsia="Times New Roman"/>
          <w:color w:val="222222"/>
          <w:szCs w:val="24"/>
          <w:shd w:val="clear" w:color="auto" w:fill="FFFFFF"/>
        </w:rPr>
      </w:pPr>
      <w:r w:rsidRPr="00C16C14">
        <w:rPr>
          <w:rFonts w:eastAsia="Times New Roman"/>
          <w:b/>
          <w:color w:val="222222"/>
          <w:szCs w:val="24"/>
          <w:shd w:val="clear" w:color="auto" w:fill="FFFFFF"/>
        </w:rPr>
        <w:t>ΑΝΤΙΓΟΝΗ ΛΥΜΠΕΡΑΚΗ:</w:t>
      </w:r>
      <w:r>
        <w:rPr>
          <w:rFonts w:eastAsia="Times New Roman"/>
          <w:color w:val="222222"/>
          <w:szCs w:val="24"/>
          <w:shd w:val="clear" w:color="auto" w:fill="FFFFFF"/>
        </w:rPr>
        <w:t xml:space="preserve"> Εμένα με ξεχάσατε, κύριε Πρόεδρε;</w:t>
      </w:r>
    </w:p>
    <w:p w14:paraId="219DA4A3" w14:textId="77777777" w:rsidR="00656A4F" w:rsidRDefault="000C25FA">
      <w:pPr>
        <w:spacing w:line="600" w:lineRule="auto"/>
        <w:ind w:firstLine="720"/>
        <w:jc w:val="both"/>
        <w:rPr>
          <w:rFonts w:eastAsia="Times New Roman"/>
          <w:color w:val="222222"/>
          <w:szCs w:val="24"/>
          <w:shd w:val="clear" w:color="auto" w:fill="FFFFFF"/>
        </w:rPr>
      </w:pPr>
      <w:r w:rsidRPr="00C16C14">
        <w:rPr>
          <w:rFonts w:eastAsia="Times New Roman"/>
          <w:b/>
          <w:color w:val="222222"/>
          <w:szCs w:val="24"/>
          <w:shd w:val="clear" w:color="auto" w:fill="FFFFFF"/>
        </w:rPr>
        <w:t>ΙΩΑΝΝΗΣ ΣΑΧΙΝΙΔΗΣ</w:t>
      </w:r>
      <w:r>
        <w:rPr>
          <w:rFonts w:eastAsia="Times New Roman"/>
          <w:color w:val="222222"/>
          <w:szCs w:val="24"/>
          <w:shd w:val="clear" w:color="auto" w:fill="FFFFFF"/>
        </w:rPr>
        <w:t>: Μη βιάζεστε.</w:t>
      </w:r>
    </w:p>
    <w:p w14:paraId="219DA4A4" w14:textId="77777777" w:rsidR="00656A4F" w:rsidRDefault="000C25FA">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ΠΡΟΕΔΡΟΣ (Νικόλαος </w:t>
      </w:r>
      <w:proofErr w:type="spellStart"/>
      <w:r>
        <w:rPr>
          <w:rFonts w:eastAsia="Times New Roman"/>
          <w:b/>
          <w:color w:val="222222"/>
          <w:szCs w:val="24"/>
          <w:shd w:val="clear" w:color="auto" w:fill="FFFFFF"/>
        </w:rPr>
        <w:t>Βούτσης</w:t>
      </w:r>
      <w:proofErr w:type="spellEnd"/>
      <w:r>
        <w:rPr>
          <w:rFonts w:eastAsia="Times New Roman"/>
          <w:b/>
          <w:color w:val="222222"/>
          <w:szCs w:val="24"/>
          <w:shd w:val="clear" w:color="auto" w:fill="FFFFFF"/>
        </w:rPr>
        <w:t xml:space="preserve">): </w:t>
      </w:r>
      <w:r>
        <w:rPr>
          <w:rFonts w:eastAsia="Times New Roman"/>
          <w:color w:val="222222"/>
          <w:szCs w:val="24"/>
          <w:shd w:val="clear" w:color="auto" w:fill="FFFFFF"/>
        </w:rPr>
        <w:t xml:space="preserve">Περιμένετε ένα λεπτό, η Υπουργός ζητά τον λόγο όχι </w:t>
      </w:r>
      <w:r>
        <w:rPr>
          <w:rFonts w:eastAsia="Times New Roman"/>
          <w:color w:val="222222"/>
          <w:szCs w:val="24"/>
          <w:shd w:val="clear" w:color="auto" w:fill="FFFFFF"/>
        </w:rPr>
        <w:t xml:space="preserve">για να απαντήσει. Μην βιάζεστε. Επί </w:t>
      </w:r>
      <w:r>
        <w:rPr>
          <w:rFonts w:eastAsia="Times New Roman"/>
          <w:color w:val="222222"/>
          <w:szCs w:val="24"/>
          <w:shd w:val="clear" w:color="auto" w:fill="FFFFFF"/>
        </w:rPr>
        <w:t>μί</w:t>
      </w:r>
      <w:r>
        <w:rPr>
          <w:rFonts w:eastAsia="Times New Roman"/>
          <w:color w:val="222222"/>
          <w:szCs w:val="24"/>
          <w:shd w:val="clear" w:color="auto" w:fill="FFFFFF"/>
        </w:rPr>
        <w:t xml:space="preserve">ας τροπολογίας θέλει να τοποθετηθεί, για να τη λάβετε υπ’ </w:t>
      </w:r>
      <w:proofErr w:type="spellStart"/>
      <w:r>
        <w:rPr>
          <w:rFonts w:eastAsia="Times New Roman"/>
          <w:color w:val="222222"/>
          <w:szCs w:val="24"/>
          <w:shd w:val="clear" w:color="auto" w:fill="FFFFFF"/>
        </w:rPr>
        <w:t>όψιν</w:t>
      </w:r>
      <w:proofErr w:type="spellEnd"/>
      <w:r>
        <w:rPr>
          <w:rFonts w:eastAsia="Times New Roman"/>
          <w:color w:val="222222"/>
          <w:szCs w:val="24"/>
          <w:shd w:val="clear" w:color="auto" w:fill="FFFFFF"/>
        </w:rPr>
        <w:t xml:space="preserve"> σας, κυρία </w:t>
      </w:r>
      <w:proofErr w:type="spellStart"/>
      <w:r>
        <w:rPr>
          <w:rFonts w:eastAsia="Times New Roman"/>
          <w:color w:val="222222"/>
          <w:szCs w:val="24"/>
          <w:shd w:val="clear" w:color="auto" w:fill="FFFFFF"/>
        </w:rPr>
        <w:t>Λυμπεράκη</w:t>
      </w:r>
      <w:proofErr w:type="spellEnd"/>
      <w:r>
        <w:rPr>
          <w:rFonts w:eastAsia="Times New Roman"/>
          <w:color w:val="222222"/>
          <w:szCs w:val="24"/>
          <w:shd w:val="clear" w:color="auto" w:fill="FFFFFF"/>
        </w:rPr>
        <w:t xml:space="preserve"> κι εσείς και ο κ. </w:t>
      </w:r>
      <w:proofErr w:type="spellStart"/>
      <w:r>
        <w:rPr>
          <w:rFonts w:eastAsia="Times New Roman"/>
          <w:color w:val="222222"/>
          <w:szCs w:val="24"/>
          <w:shd w:val="clear" w:color="auto" w:fill="FFFFFF"/>
        </w:rPr>
        <w:t>Κατσώτης</w:t>
      </w:r>
      <w:proofErr w:type="spellEnd"/>
      <w:r>
        <w:rPr>
          <w:rFonts w:eastAsia="Times New Roman"/>
          <w:color w:val="222222"/>
          <w:szCs w:val="24"/>
          <w:shd w:val="clear" w:color="auto" w:fill="FFFFFF"/>
        </w:rPr>
        <w:t>. Είστε στη σειρά, όλοι θα μιλήσετε. Για να μην πούμε, όμως, ύστερα ότι δεν θα μπορεί να υπάρξει ανταπάντηση</w:t>
      </w:r>
      <w:r>
        <w:rPr>
          <w:rFonts w:eastAsia="Times New Roman"/>
          <w:color w:val="222222"/>
          <w:szCs w:val="24"/>
          <w:shd w:val="clear" w:color="auto" w:fill="FFFFFF"/>
        </w:rPr>
        <w:t>.</w:t>
      </w:r>
    </w:p>
    <w:p w14:paraId="219DA4A5" w14:textId="77777777" w:rsidR="00656A4F" w:rsidRDefault="000C25F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Κυρία </w:t>
      </w:r>
      <w:proofErr w:type="spellStart"/>
      <w:r>
        <w:rPr>
          <w:rFonts w:eastAsia="Times New Roman"/>
          <w:color w:val="222222"/>
          <w:szCs w:val="24"/>
          <w:shd w:val="clear" w:color="auto" w:fill="FFFFFF"/>
        </w:rPr>
        <w:t>Αχτσιόγλου</w:t>
      </w:r>
      <w:proofErr w:type="spellEnd"/>
      <w:r>
        <w:rPr>
          <w:rFonts w:eastAsia="Times New Roman"/>
          <w:color w:val="222222"/>
          <w:szCs w:val="24"/>
          <w:shd w:val="clear" w:color="auto" w:fill="FFFFFF"/>
        </w:rPr>
        <w:t xml:space="preserve">, παρακαλώ έχετε τον λόγο. </w:t>
      </w:r>
    </w:p>
    <w:p w14:paraId="219DA4A6" w14:textId="77777777" w:rsidR="00656A4F" w:rsidRDefault="000C25FA">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lastRenderedPageBreak/>
        <w:t>ΕΦΗ ΑΧΤΣΙΟΓΛΟΥ (Υπουργός Εργασίας, Κοινωνικής Ασφάλισης και Κοινωνικής Αλληλεγγύης):</w:t>
      </w:r>
      <w:r>
        <w:rPr>
          <w:rFonts w:eastAsia="Times New Roman"/>
          <w:color w:val="222222"/>
          <w:szCs w:val="24"/>
          <w:shd w:val="clear" w:color="auto" w:fill="FFFFFF"/>
        </w:rPr>
        <w:t xml:space="preserve"> Κάνουμε δεκτή την τροπολογία με γενικό αριθμό 2187 και ειδικό 194 που κατατέθηκε από τους Βουλευτές κ.κ. Ψυχογιό, </w:t>
      </w:r>
      <w:proofErr w:type="spellStart"/>
      <w:r>
        <w:rPr>
          <w:rFonts w:eastAsia="Times New Roman"/>
          <w:color w:val="222222"/>
          <w:szCs w:val="24"/>
          <w:shd w:val="clear" w:color="auto" w:fill="FFFFFF"/>
        </w:rPr>
        <w:t>Θελερίτη</w:t>
      </w:r>
      <w:proofErr w:type="spellEnd"/>
      <w:r>
        <w:rPr>
          <w:rFonts w:eastAsia="Times New Roman"/>
          <w:color w:val="222222"/>
          <w:szCs w:val="24"/>
          <w:shd w:val="clear" w:color="auto" w:fill="FFFFFF"/>
        </w:rPr>
        <w:t xml:space="preserve"> κα</w:t>
      </w:r>
      <w:r>
        <w:rPr>
          <w:rFonts w:eastAsia="Times New Roman"/>
          <w:color w:val="222222"/>
          <w:szCs w:val="24"/>
          <w:shd w:val="clear" w:color="auto" w:fill="FFFFFF"/>
        </w:rPr>
        <w:t>ι</w:t>
      </w:r>
      <w:r>
        <w:rPr>
          <w:rFonts w:eastAsia="Times New Roman"/>
          <w:color w:val="222222"/>
          <w:szCs w:val="24"/>
          <w:shd w:val="clear" w:color="auto" w:fill="FFFFFF"/>
        </w:rPr>
        <w:t xml:space="preserve"> </w:t>
      </w:r>
      <w:r>
        <w:rPr>
          <w:rFonts w:eastAsia="Times New Roman"/>
          <w:color w:val="222222"/>
          <w:szCs w:val="24"/>
          <w:shd w:val="clear" w:color="auto" w:fill="FFFFFF"/>
        </w:rPr>
        <w:t xml:space="preserve">Τσίρκα. Αφορά στους δικαστικούς αντιπροσώπους στις εκλογές και δίνει τη δυνατότητα, όπως έχουν αιτηθεί και άλλες φορές και οι δικηγορικοί σύλλογοι, πτυχιούχοι της Νομικής να μπορούν να είναι δικαστικοί αντιπρόσωποι ακόμη και αν δεν είναι καταγεγραμμένοι </w:t>
      </w:r>
      <w:r>
        <w:rPr>
          <w:rFonts w:eastAsia="Times New Roman"/>
          <w:color w:val="222222"/>
          <w:szCs w:val="24"/>
          <w:shd w:val="clear" w:color="auto" w:fill="FFFFFF"/>
        </w:rPr>
        <w:t xml:space="preserve">στα μητρώα των πρωτοδικείων, αν έχω καταλάβει καλά. </w:t>
      </w:r>
    </w:p>
    <w:p w14:paraId="219DA4A7" w14:textId="77777777" w:rsidR="00656A4F" w:rsidRDefault="000C25F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Αν θέλει ο Βουλευτής, να συμπληρώσει παρακαλώ.</w:t>
      </w:r>
    </w:p>
    <w:p w14:paraId="219DA4A8" w14:textId="77777777" w:rsidR="00656A4F" w:rsidRDefault="000C25FA">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ΠΡΟΕΔΡΟΣ (Νικόλαος </w:t>
      </w:r>
      <w:proofErr w:type="spellStart"/>
      <w:r>
        <w:rPr>
          <w:rFonts w:eastAsia="Times New Roman"/>
          <w:b/>
          <w:color w:val="222222"/>
          <w:szCs w:val="24"/>
          <w:shd w:val="clear" w:color="auto" w:fill="FFFFFF"/>
        </w:rPr>
        <w:t>Βούτσης</w:t>
      </w:r>
      <w:proofErr w:type="spellEnd"/>
      <w:r>
        <w:rPr>
          <w:rFonts w:eastAsia="Times New Roman"/>
          <w:b/>
          <w:color w:val="222222"/>
          <w:szCs w:val="24"/>
          <w:shd w:val="clear" w:color="auto" w:fill="FFFFFF"/>
        </w:rPr>
        <w:t xml:space="preserve">): </w:t>
      </w:r>
      <w:r>
        <w:rPr>
          <w:rFonts w:eastAsia="Times New Roman"/>
          <w:color w:val="222222"/>
          <w:szCs w:val="24"/>
          <w:shd w:val="clear" w:color="auto" w:fill="FFFFFF"/>
        </w:rPr>
        <w:t>Πείτε, κύριε Ψυχογιέ, για να διευκρινιστεί, γιατί είναι της τελευταίας στιγμής. Πείτε το για να είναι σαφές στο Σώμα. Αυτονόητο</w:t>
      </w:r>
      <w:r>
        <w:rPr>
          <w:rFonts w:eastAsia="Times New Roman"/>
          <w:color w:val="222222"/>
          <w:szCs w:val="24"/>
          <w:shd w:val="clear" w:color="auto" w:fill="FFFFFF"/>
        </w:rPr>
        <w:t xml:space="preserve"> είναι, αλλά για να είναι σαφές, επί των δικαστικών αντιπροσώπων και των αμοιβών τους.</w:t>
      </w:r>
    </w:p>
    <w:p w14:paraId="219DA4A9" w14:textId="77777777" w:rsidR="00656A4F" w:rsidRDefault="000C25FA">
      <w:pPr>
        <w:spacing w:line="600" w:lineRule="auto"/>
        <w:ind w:firstLine="720"/>
        <w:jc w:val="both"/>
        <w:rPr>
          <w:rFonts w:eastAsia="Times New Roman"/>
          <w:color w:val="222222"/>
          <w:szCs w:val="24"/>
          <w:shd w:val="clear" w:color="auto" w:fill="FFFFFF"/>
        </w:rPr>
      </w:pPr>
      <w:r w:rsidRPr="00C3107B">
        <w:rPr>
          <w:rFonts w:eastAsia="Times New Roman"/>
          <w:b/>
          <w:color w:val="222222"/>
          <w:szCs w:val="24"/>
          <w:shd w:val="clear" w:color="auto" w:fill="FFFFFF"/>
        </w:rPr>
        <w:t>ΓΕΩΡΓΙΟΣ ΨΥΧΟΓΙΟΣ:</w:t>
      </w:r>
      <w:r>
        <w:rPr>
          <w:rFonts w:eastAsia="Times New Roman"/>
          <w:color w:val="222222"/>
          <w:szCs w:val="24"/>
          <w:shd w:val="clear" w:color="auto" w:fill="FFFFFF"/>
        </w:rPr>
        <w:t xml:space="preserve"> Ευχαριστώ, κύριε Πρόεδρε.</w:t>
      </w:r>
    </w:p>
    <w:p w14:paraId="219DA4AA" w14:textId="77777777" w:rsidR="00656A4F" w:rsidRDefault="000C25F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Όπως είπε και η Υπουργός, πρόκειται για μ</w:t>
      </w:r>
      <w:r>
        <w:rPr>
          <w:rFonts w:eastAsia="Times New Roman"/>
          <w:color w:val="222222"/>
          <w:szCs w:val="24"/>
          <w:shd w:val="clear" w:color="auto" w:fill="FFFFFF"/>
        </w:rPr>
        <w:t>ί</w:t>
      </w:r>
      <w:r>
        <w:rPr>
          <w:rFonts w:eastAsia="Times New Roman"/>
          <w:color w:val="222222"/>
          <w:szCs w:val="24"/>
          <w:shd w:val="clear" w:color="auto" w:fill="FFFFFF"/>
        </w:rPr>
        <w:t>α τροπολογία που έχει να κάνει με τους δικαστικούς αντιπροσώπους και διευρύνει, απ</w:t>
      </w:r>
      <w:r>
        <w:rPr>
          <w:rFonts w:eastAsia="Times New Roman"/>
          <w:color w:val="222222"/>
          <w:szCs w:val="24"/>
          <w:shd w:val="clear" w:color="auto" w:fill="FFFFFF"/>
        </w:rPr>
        <w:t xml:space="preserve">ό τη στιγμή που καλύψαμε τις ανάγκες των πρωτοδικείων, τη δυνατότητα σε δικαστικούς υπαλλήλους, όπως είχαν και αυτοί αιτηθεί, να πάνε ως δικαστικοί αντιπρόσωποι και βέβαια σε πτυχιούχους </w:t>
      </w:r>
      <w:r>
        <w:rPr>
          <w:rFonts w:eastAsia="Times New Roman"/>
          <w:color w:val="222222"/>
          <w:szCs w:val="24"/>
          <w:shd w:val="clear" w:color="auto" w:fill="FFFFFF"/>
        </w:rPr>
        <w:t>Ν</w:t>
      </w:r>
      <w:r>
        <w:rPr>
          <w:rFonts w:eastAsia="Times New Roman"/>
          <w:color w:val="222222"/>
          <w:szCs w:val="24"/>
          <w:shd w:val="clear" w:color="auto" w:fill="FFFFFF"/>
        </w:rPr>
        <w:t>ομικής, που είναι δημόσιοι υπάλληλοι και έχουν ορκιστεί, να στελεχώσ</w:t>
      </w:r>
      <w:r>
        <w:rPr>
          <w:rFonts w:eastAsia="Times New Roman"/>
          <w:color w:val="222222"/>
          <w:szCs w:val="24"/>
          <w:shd w:val="clear" w:color="auto" w:fill="FFFFFF"/>
        </w:rPr>
        <w:t>ουν τις εκλογές που έρχονται.</w:t>
      </w:r>
    </w:p>
    <w:p w14:paraId="219DA4AB" w14:textId="77777777" w:rsidR="00656A4F" w:rsidRDefault="000C25FA">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ΠΡΟΕΔΡΟΣ (Νικόλαος </w:t>
      </w:r>
      <w:proofErr w:type="spellStart"/>
      <w:r>
        <w:rPr>
          <w:rFonts w:eastAsia="Times New Roman"/>
          <w:b/>
          <w:color w:val="222222"/>
          <w:szCs w:val="24"/>
          <w:shd w:val="clear" w:color="auto" w:fill="FFFFFF"/>
        </w:rPr>
        <w:t>Βούτσης</w:t>
      </w:r>
      <w:proofErr w:type="spellEnd"/>
      <w:r>
        <w:rPr>
          <w:rFonts w:eastAsia="Times New Roman"/>
          <w:b/>
          <w:color w:val="222222"/>
          <w:szCs w:val="24"/>
          <w:shd w:val="clear" w:color="auto" w:fill="FFFFFF"/>
        </w:rPr>
        <w:t xml:space="preserve">): </w:t>
      </w:r>
      <w:r>
        <w:rPr>
          <w:rFonts w:eastAsia="Times New Roman"/>
          <w:color w:val="222222"/>
          <w:szCs w:val="24"/>
          <w:shd w:val="clear" w:color="auto" w:fill="FFFFFF"/>
        </w:rPr>
        <w:t>Έχουν ανακοινωθεί αυτά και δημοσίως. Βέβαια, έρχονται τώρα πολύ καθυστερημένα. Απλώς είναι στα όρια του αυτονόητου.</w:t>
      </w:r>
    </w:p>
    <w:p w14:paraId="219DA4AC" w14:textId="77777777" w:rsidR="00656A4F" w:rsidRDefault="000C25F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Κύριε </w:t>
      </w:r>
      <w:proofErr w:type="spellStart"/>
      <w:r>
        <w:rPr>
          <w:rFonts w:eastAsia="Times New Roman"/>
          <w:color w:val="222222"/>
          <w:szCs w:val="24"/>
          <w:shd w:val="clear" w:color="auto" w:fill="FFFFFF"/>
        </w:rPr>
        <w:t>Σαχινίδη</w:t>
      </w:r>
      <w:proofErr w:type="spellEnd"/>
      <w:r>
        <w:rPr>
          <w:rFonts w:eastAsia="Times New Roman"/>
          <w:color w:val="222222"/>
          <w:szCs w:val="24"/>
          <w:shd w:val="clear" w:color="auto" w:fill="FFFFFF"/>
        </w:rPr>
        <w:t>, έχετε τον λόγο για τρία λεπτά.</w:t>
      </w:r>
    </w:p>
    <w:p w14:paraId="219DA4AD" w14:textId="77777777" w:rsidR="00656A4F" w:rsidRDefault="000C25FA">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ΕΦΗ ΑΧΤΣΙΟΓΛΟΥ (Υπουργός Εργασίας,</w:t>
      </w:r>
      <w:r>
        <w:rPr>
          <w:rFonts w:eastAsia="Times New Roman"/>
          <w:b/>
          <w:color w:val="222222"/>
          <w:szCs w:val="24"/>
          <w:shd w:val="clear" w:color="auto" w:fill="FFFFFF"/>
        </w:rPr>
        <w:t xml:space="preserve"> Κοινωνικής Ασφάλισης και Κοινωνικής Αλληλεγγύης):</w:t>
      </w:r>
      <w:r>
        <w:rPr>
          <w:rFonts w:eastAsia="Times New Roman"/>
          <w:color w:val="222222"/>
          <w:szCs w:val="24"/>
          <w:shd w:val="clear" w:color="auto" w:fill="FFFFFF"/>
        </w:rPr>
        <w:t xml:space="preserve"> Κύριε Πρόεδρε, θα ήθελα τον λόγο για ένα λεπτό ακόμα.</w:t>
      </w:r>
    </w:p>
    <w:p w14:paraId="219DA4AE" w14:textId="77777777" w:rsidR="00656A4F" w:rsidRDefault="000C25FA">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ΠΡΟΕΔΡΟΣ (Νικόλαος </w:t>
      </w:r>
      <w:proofErr w:type="spellStart"/>
      <w:r>
        <w:rPr>
          <w:rFonts w:eastAsia="Times New Roman"/>
          <w:b/>
          <w:color w:val="222222"/>
          <w:szCs w:val="24"/>
          <w:shd w:val="clear" w:color="auto" w:fill="FFFFFF"/>
        </w:rPr>
        <w:t>Βούτσης</w:t>
      </w:r>
      <w:proofErr w:type="spellEnd"/>
      <w:r>
        <w:rPr>
          <w:rFonts w:eastAsia="Times New Roman"/>
          <w:b/>
          <w:color w:val="222222"/>
          <w:szCs w:val="24"/>
          <w:shd w:val="clear" w:color="auto" w:fill="FFFFFF"/>
        </w:rPr>
        <w:t xml:space="preserve">): </w:t>
      </w:r>
      <w:r>
        <w:rPr>
          <w:rFonts w:eastAsia="Times New Roman"/>
          <w:color w:val="222222"/>
          <w:szCs w:val="24"/>
          <w:shd w:val="clear" w:color="auto" w:fill="FFFFFF"/>
        </w:rPr>
        <w:t>Θ</w:t>
      </w:r>
      <w:r w:rsidRPr="00B13448">
        <w:rPr>
          <w:rFonts w:eastAsia="Times New Roman"/>
          <w:color w:val="222222"/>
          <w:szCs w:val="24"/>
          <w:shd w:val="clear" w:color="auto" w:fill="FFFFFF"/>
        </w:rPr>
        <w:t>έλετε και κάτι άλλο;</w:t>
      </w:r>
      <w:r>
        <w:rPr>
          <w:rFonts w:eastAsia="Times New Roman"/>
          <w:color w:val="222222"/>
          <w:szCs w:val="24"/>
          <w:shd w:val="clear" w:color="auto" w:fill="FFFFFF"/>
        </w:rPr>
        <w:t xml:space="preserve"> Μισό λεπτό, κύριε </w:t>
      </w:r>
      <w:proofErr w:type="spellStart"/>
      <w:r>
        <w:rPr>
          <w:rFonts w:eastAsia="Times New Roman"/>
          <w:color w:val="222222"/>
          <w:szCs w:val="24"/>
          <w:shd w:val="clear" w:color="auto" w:fill="FFFFFF"/>
        </w:rPr>
        <w:t>Σαχινίδη</w:t>
      </w:r>
      <w:proofErr w:type="spellEnd"/>
      <w:r>
        <w:rPr>
          <w:rFonts w:eastAsia="Times New Roman"/>
          <w:color w:val="222222"/>
          <w:szCs w:val="24"/>
          <w:shd w:val="clear" w:color="auto" w:fill="FFFFFF"/>
        </w:rPr>
        <w:t>.</w:t>
      </w:r>
    </w:p>
    <w:p w14:paraId="219DA4AF" w14:textId="77777777" w:rsidR="00656A4F" w:rsidRDefault="000C25FA">
      <w:pPr>
        <w:spacing w:line="600" w:lineRule="auto"/>
        <w:ind w:firstLine="720"/>
        <w:jc w:val="both"/>
        <w:rPr>
          <w:rFonts w:eastAsia="Times New Roman"/>
          <w:b/>
          <w:color w:val="222222"/>
          <w:szCs w:val="24"/>
          <w:shd w:val="clear" w:color="auto" w:fill="FFFFFF"/>
        </w:rPr>
      </w:pPr>
      <w:r>
        <w:rPr>
          <w:rFonts w:eastAsia="Times New Roman"/>
          <w:b/>
          <w:color w:val="222222"/>
          <w:szCs w:val="24"/>
          <w:shd w:val="clear" w:color="auto" w:fill="FFFFFF"/>
        </w:rPr>
        <w:lastRenderedPageBreak/>
        <w:t>ΕΦΗ ΑΧΤΣΙΟΓΛΟΥ (Υπουργός Εργασίας, Κοινωνικής Ασφάλισης και Κοινωνικής Α</w:t>
      </w:r>
      <w:r>
        <w:rPr>
          <w:rFonts w:eastAsia="Times New Roman"/>
          <w:b/>
          <w:color w:val="222222"/>
          <w:szCs w:val="24"/>
          <w:shd w:val="clear" w:color="auto" w:fill="FFFFFF"/>
        </w:rPr>
        <w:t xml:space="preserve">λληλεγγύης): </w:t>
      </w:r>
      <w:r w:rsidRPr="001F5615">
        <w:rPr>
          <w:rFonts w:eastAsia="Times New Roman"/>
          <w:color w:val="222222"/>
          <w:szCs w:val="24"/>
          <w:shd w:val="clear" w:color="auto" w:fill="FFFFFF"/>
        </w:rPr>
        <w:t>Ευχαριστώ.</w:t>
      </w:r>
    </w:p>
    <w:p w14:paraId="219DA4B0" w14:textId="77777777" w:rsidR="00656A4F" w:rsidRDefault="000C25F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Επειδή δεν είναι εδώ οι Βουλευτές του Κινήματος Αλλαγής για την τροπολογία τους αναφορικά με τη ρύθμιση οφειλών και χρειάζεται να τους απαντήσω νομίζω σε αυτό.</w:t>
      </w:r>
    </w:p>
    <w:p w14:paraId="219DA4B1" w14:textId="77777777" w:rsidR="00656A4F" w:rsidRDefault="000C25FA">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Όταν σχεδιάζουμε μία ρύθμιση οφειλών –να πω αυτό προκαταρκτικά- πρέπει ν</w:t>
      </w:r>
      <w:r>
        <w:rPr>
          <w:rFonts w:eastAsia="Times New Roman"/>
          <w:color w:val="222222"/>
          <w:szCs w:val="24"/>
          <w:shd w:val="clear" w:color="auto" w:fill="FFFFFF"/>
        </w:rPr>
        <w:t>α κρατάμε μία ισορροπία ανάμεσα στη δυνατότητα που δίνουμε στους ανθρώπους να απαλλαγούν από τα βάρη τους, αλλά και στο να μην καλλιεργούμε μία κουλτούρα μη πληρωμής προς τα ασφαλιστικά ταμεία. Να μην δημιουργείται δηλαδή η εντύπωση ότι κάποιος ασφαλισμένο</w:t>
      </w:r>
      <w:r>
        <w:rPr>
          <w:rFonts w:eastAsia="Times New Roman"/>
          <w:color w:val="222222"/>
          <w:szCs w:val="24"/>
          <w:shd w:val="clear" w:color="auto" w:fill="FFFFFF"/>
        </w:rPr>
        <w:t>ς μπορεί να είναι για χρόνια ασφαλισμένος, να μην πληρώνει τίποτα και στο τέλος να λάβει σύνταξη, γιατί θα υπάρξει κάποια ρύθμιση η οποία θα τον ευνοήσει. Πρέπει να κρατάμε αυτή την ισορροπία.</w:t>
      </w:r>
    </w:p>
    <w:p w14:paraId="219DA4B2" w14:textId="77777777" w:rsidR="00656A4F" w:rsidRDefault="000C25FA">
      <w:pPr>
        <w:spacing w:line="600" w:lineRule="auto"/>
        <w:ind w:firstLine="720"/>
        <w:jc w:val="both"/>
        <w:rPr>
          <w:rFonts w:eastAsia="Times New Roman"/>
          <w:szCs w:val="24"/>
        </w:rPr>
      </w:pPr>
      <w:r>
        <w:rPr>
          <w:rFonts w:eastAsia="Times New Roman"/>
          <w:color w:val="222222"/>
          <w:szCs w:val="24"/>
          <w:shd w:val="clear" w:color="auto" w:fill="FFFFFF"/>
        </w:rPr>
        <w:lastRenderedPageBreak/>
        <w:t>Δεύτερο προκαταρκτικό που πρέπει να σημειώσω επειδή δεν ξέρω αν</w:t>
      </w:r>
      <w:r>
        <w:rPr>
          <w:rFonts w:eastAsia="Times New Roman"/>
          <w:color w:val="222222"/>
          <w:szCs w:val="24"/>
          <w:shd w:val="clear" w:color="auto" w:fill="FFFFFF"/>
        </w:rPr>
        <w:t xml:space="preserve"> αυτό είχε γίνει κατανοητό -με βάση αυτά που διαβάζω στην αιτιολογική φαίνεται ότι αυτό έχει παρερμηνευθεί- είναι ότι στη ρύθμιση οφειλών που κάνουμε μπορούν να υπαχθούν όλοι οι οφειλέτες για τα ασφαλιστικά ταμεία, όλοι οι οφειλέτες. </w:t>
      </w:r>
      <w:r>
        <w:rPr>
          <w:rFonts w:eastAsia="Times New Roman"/>
          <w:szCs w:val="24"/>
        </w:rPr>
        <w:t>Ακόμα και αν εγώ οφείλ</w:t>
      </w:r>
      <w:r>
        <w:rPr>
          <w:rFonts w:eastAsia="Times New Roman"/>
          <w:szCs w:val="24"/>
        </w:rPr>
        <w:t>ω 80.000 ευρώ, εντάσσομαι κανονικά στη ρύθμιση οφειλών.</w:t>
      </w:r>
    </w:p>
    <w:p w14:paraId="219DA4B3" w14:textId="77777777" w:rsidR="00656A4F" w:rsidRDefault="000C25FA">
      <w:pPr>
        <w:spacing w:line="600" w:lineRule="auto"/>
        <w:ind w:firstLine="720"/>
        <w:jc w:val="both"/>
        <w:rPr>
          <w:rFonts w:eastAsia="Times New Roman"/>
          <w:szCs w:val="24"/>
        </w:rPr>
      </w:pPr>
      <w:r>
        <w:rPr>
          <w:rFonts w:eastAsia="Times New Roman"/>
          <w:szCs w:val="24"/>
        </w:rPr>
        <w:t xml:space="preserve">Η ρύθμιση που θα ψηφίσουμε σε λίγο προβλέπει κούρεμα βασικής οφειλής και κούρεμα προσαυξήσεων. Έχω πει ότι </w:t>
      </w:r>
      <w:proofErr w:type="spellStart"/>
      <w:r>
        <w:rPr>
          <w:rFonts w:eastAsia="Times New Roman"/>
          <w:szCs w:val="24"/>
        </w:rPr>
        <w:t>μεσοσταθμικά</w:t>
      </w:r>
      <w:proofErr w:type="spellEnd"/>
      <w:r>
        <w:rPr>
          <w:rFonts w:eastAsia="Times New Roman"/>
          <w:szCs w:val="24"/>
        </w:rPr>
        <w:t xml:space="preserve"> αυτό συνεπάγεται περίπου 65% μείωση της οφειλής. </w:t>
      </w:r>
    </w:p>
    <w:p w14:paraId="219DA4B4" w14:textId="77777777" w:rsidR="00656A4F" w:rsidRDefault="000C25FA">
      <w:pPr>
        <w:spacing w:line="600" w:lineRule="auto"/>
        <w:ind w:firstLine="720"/>
        <w:jc w:val="both"/>
        <w:rPr>
          <w:rFonts w:eastAsia="Times New Roman"/>
          <w:szCs w:val="24"/>
        </w:rPr>
      </w:pPr>
      <w:r>
        <w:rPr>
          <w:rFonts w:eastAsia="Times New Roman"/>
          <w:szCs w:val="24"/>
        </w:rPr>
        <w:t>Τα όρια που αυτήν τη στιγμή υπ</w:t>
      </w:r>
      <w:r>
        <w:rPr>
          <w:rFonts w:eastAsia="Times New Roman"/>
          <w:szCs w:val="24"/>
        </w:rPr>
        <w:t xml:space="preserve">άρχουν εκ του νόμου με τα οποία μπορεί κανείς να πάρει σύνταξη, δηλαδή υπάρχουν κάποια όρια οφειλής τα οποία δεν </w:t>
      </w:r>
      <w:r w:rsidRPr="00DA02F1">
        <w:rPr>
          <w:rFonts w:eastAsia="Times New Roman"/>
          <w:szCs w:val="24"/>
        </w:rPr>
        <w:t>μπορεί να ξεπερνάει ένας ασφαλισμένος για να μπορεί να λάβει σύνταξη</w:t>
      </w:r>
      <w:r>
        <w:rPr>
          <w:rFonts w:eastAsia="Times New Roman"/>
          <w:szCs w:val="24"/>
        </w:rPr>
        <w:t>,</w:t>
      </w:r>
      <w:r w:rsidRPr="00DA02F1">
        <w:rPr>
          <w:rFonts w:eastAsia="Times New Roman"/>
          <w:szCs w:val="24"/>
        </w:rPr>
        <w:t xml:space="preserve"> είναι 20.000 στον ΟΑΕΔ</w:t>
      </w:r>
      <w:r>
        <w:rPr>
          <w:rFonts w:eastAsia="Times New Roman"/>
          <w:szCs w:val="24"/>
        </w:rPr>
        <w:t xml:space="preserve">. </w:t>
      </w:r>
      <w:r w:rsidRPr="00DA02F1">
        <w:rPr>
          <w:rFonts w:eastAsia="Times New Roman"/>
          <w:szCs w:val="24"/>
        </w:rPr>
        <w:t xml:space="preserve">Αν δεν κάνω λάθος </w:t>
      </w:r>
      <w:r>
        <w:rPr>
          <w:rFonts w:eastAsia="Times New Roman"/>
          <w:szCs w:val="24"/>
        </w:rPr>
        <w:t>π</w:t>
      </w:r>
      <w:r w:rsidRPr="00DA02F1">
        <w:rPr>
          <w:rFonts w:eastAsia="Times New Roman"/>
          <w:szCs w:val="24"/>
        </w:rPr>
        <w:t>ερίπου αυτό ζητάτε</w:t>
      </w:r>
      <w:r>
        <w:rPr>
          <w:rFonts w:eastAsia="Times New Roman"/>
          <w:szCs w:val="24"/>
        </w:rPr>
        <w:t>,</w:t>
      </w:r>
      <w:r w:rsidRPr="00DA02F1">
        <w:rPr>
          <w:rFonts w:eastAsia="Times New Roman"/>
          <w:szCs w:val="24"/>
        </w:rPr>
        <w:t xml:space="preserve"> το 20.000 </w:t>
      </w:r>
      <w:r w:rsidRPr="00DA02F1">
        <w:rPr>
          <w:rFonts w:eastAsia="Times New Roman"/>
          <w:szCs w:val="24"/>
        </w:rPr>
        <w:t>να γίνει 40</w:t>
      </w:r>
      <w:r>
        <w:rPr>
          <w:rFonts w:eastAsia="Times New Roman"/>
          <w:szCs w:val="24"/>
        </w:rPr>
        <w:t>.000,</w:t>
      </w:r>
      <w:r w:rsidRPr="00DA02F1">
        <w:rPr>
          <w:rFonts w:eastAsia="Times New Roman"/>
          <w:szCs w:val="24"/>
        </w:rPr>
        <w:t xml:space="preserve"> να ανέβει πολύ πιο πάνω</w:t>
      </w:r>
      <w:r>
        <w:rPr>
          <w:rFonts w:eastAsia="Times New Roman"/>
          <w:szCs w:val="24"/>
        </w:rPr>
        <w:t>,</w:t>
      </w:r>
      <w:r w:rsidRPr="00DA02F1">
        <w:rPr>
          <w:rFonts w:eastAsia="Times New Roman"/>
          <w:szCs w:val="24"/>
        </w:rPr>
        <w:t xml:space="preserve"> δηλαδή να διπλασιαστεί </w:t>
      </w:r>
      <w:r>
        <w:rPr>
          <w:rFonts w:eastAsia="Times New Roman"/>
          <w:szCs w:val="24"/>
        </w:rPr>
        <w:t>το όριο.</w:t>
      </w:r>
    </w:p>
    <w:p w14:paraId="219DA4B5" w14:textId="77777777" w:rsidR="00656A4F" w:rsidRDefault="000C25FA">
      <w:pPr>
        <w:spacing w:line="600" w:lineRule="auto"/>
        <w:ind w:firstLine="720"/>
        <w:jc w:val="both"/>
        <w:rPr>
          <w:rFonts w:eastAsia="Times New Roman"/>
          <w:szCs w:val="24"/>
        </w:rPr>
      </w:pPr>
      <w:r w:rsidRPr="00DA02F1">
        <w:rPr>
          <w:rFonts w:eastAsia="Times New Roman"/>
          <w:szCs w:val="24"/>
        </w:rPr>
        <w:lastRenderedPageBreak/>
        <w:t>Προσέξτε</w:t>
      </w:r>
      <w:r>
        <w:rPr>
          <w:rFonts w:eastAsia="Times New Roman"/>
          <w:szCs w:val="24"/>
        </w:rPr>
        <w:t>,</w:t>
      </w:r>
      <w:r w:rsidRPr="00DA02F1">
        <w:rPr>
          <w:rFonts w:eastAsia="Times New Roman"/>
          <w:szCs w:val="24"/>
        </w:rPr>
        <w:t xml:space="preserve"> </w:t>
      </w:r>
      <w:r>
        <w:rPr>
          <w:rFonts w:eastAsia="Times New Roman"/>
          <w:szCs w:val="24"/>
        </w:rPr>
        <w:t>όμως.</w:t>
      </w:r>
      <w:r w:rsidRPr="00DA02F1">
        <w:rPr>
          <w:rFonts w:eastAsia="Times New Roman"/>
          <w:szCs w:val="24"/>
        </w:rPr>
        <w:t xml:space="preserve"> Με βάση τη ρύθμιση οφειλών που κάνουμε εμείς</w:t>
      </w:r>
      <w:r>
        <w:rPr>
          <w:rFonts w:eastAsia="Times New Roman"/>
          <w:szCs w:val="24"/>
        </w:rPr>
        <w:t>,</w:t>
      </w:r>
      <w:r w:rsidRPr="00DA02F1">
        <w:rPr>
          <w:rFonts w:eastAsia="Times New Roman"/>
          <w:szCs w:val="24"/>
        </w:rPr>
        <w:t xml:space="preserve"> που σας είπα εγώ ότι έχει κούρεμα 65%</w:t>
      </w:r>
      <w:r>
        <w:rPr>
          <w:rFonts w:eastAsia="Times New Roman"/>
          <w:szCs w:val="24"/>
        </w:rPr>
        <w:t>,</w:t>
      </w:r>
      <w:r w:rsidRPr="00DA02F1">
        <w:rPr>
          <w:rFonts w:eastAsia="Times New Roman"/>
          <w:szCs w:val="24"/>
        </w:rPr>
        <w:t xml:space="preserve"> αυτό σημαίνει ότι οι άνθρωποι με χρέη μ</w:t>
      </w:r>
      <w:r>
        <w:rPr>
          <w:rFonts w:eastAsia="Times New Roman"/>
          <w:szCs w:val="24"/>
        </w:rPr>
        <w:t>έχρι και 60.000, με το που μπαίνουν</w:t>
      </w:r>
      <w:r w:rsidRPr="00DA02F1">
        <w:rPr>
          <w:rFonts w:eastAsia="Times New Roman"/>
          <w:szCs w:val="24"/>
        </w:rPr>
        <w:t xml:space="preserve"> στη ρύθμιση</w:t>
      </w:r>
      <w:r>
        <w:rPr>
          <w:rFonts w:eastAsia="Times New Roman"/>
          <w:szCs w:val="24"/>
        </w:rPr>
        <w:t xml:space="preserve"> –εφόσον κόβεται</w:t>
      </w:r>
      <w:r w:rsidRPr="00DA02F1">
        <w:rPr>
          <w:rFonts w:eastAsia="Times New Roman"/>
          <w:szCs w:val="24"/>
        </w:rPr>
        <w:t xml:space="preserve"> κατά 65%</w:t>
      </w:r>
      <w:r>
        <w:rPr>
          <w:rFonts w:eastAsia="Times New Roman"/>
          <w:szCs w:val="24"/>
        </w:rPr>
        <w:t xml:space="preserve">- </w:t>
      </w:r>
      <w:r w:rsidRPr="00DA02F1">
        <w:rPr>
          <w:rFonts w:eastAsia="Times New Roman"/>
          <w:szCs w:val="24"/>
        </w:rPr>
        <w:t>πέφτουν κάτω από το όριο των 20</w:t>
      </w:r>
      <w:r>
        <w:rPr>
          <w:rFonts w:eastAsia="Times New Roman"/>
          <w:szCs w:val="24"/>
        </w:rPr>
        <w:t xml:space="preserve">.000, </w:t>
      </w:r>
      <w:r w:rsidRPr="00DA02F1">
        <w:rPr>
          <w:rFonts w:eastAsia="Times New Roman"/>
          <w:szCs w:val="24"/>
        </w:rPr>
        <w:t>που είναι εκείνο το οποίο κανείς πρέπει να τηρεί για να λάβει σύνταξη</w:t>
      </w:r>
      <w:r>
        <w:rPr>
          <w:rFonts w:eastAsia="Times New Roman"/>
          <w:szCs w:val="24"/>
        </w:rPr>
        <w:t>.</w:t>
      </w:r>
      <w:r w:rsidRPr="00DA02F1">
        <w:rPr>
          <w:rFonts w:eastAsia="Times New Roman"/>
          <w:szCs w:val="24"/>
        </w:rPr>
        <w:t xml:space="preserve"> </w:t>
      </w:r>
    </w:p>
    <w:p w14:paraId="219DA4B6" w14:textId="77777777" w:rsidR="00656A4F" w:rsidRDefault="000C25FA">
      <w:pPr>
        <w:spacing w:line="600" w:lineRule="auto"/>
        <w:ind w:firstLine="720"/>
        <w:jc w:val="both"/>
        <w:rPr>
          <w:rFonts w:eastAsia="Times New Roman"/>
          <w:szCs w:val="24"/>
        </w:rPr>
      </w:pPr>
      <w:r>
        <w:rPr>
          <w:rFonts w:eastAsia="Times New Roman"/>
          <w:szCs w:val="24"/>
        </w:rPr>
        <w:t>Επαναλαμβάνω ότι</w:t>
      </w:r>
      <w:r w:rsidRPr="00DA02F1">
        <w:rPr>
          <w:rFonts w:eastAsia="Times New Roman"/>
          <w:szCs w:val="24"/>
        </w:rPr>
        <w:t xml:space="preserve"> </w:t>
      </w:r>
      <w:r>
        <w:rPr>
          <w:rFonts w:eastAsia="Times New Roman"/>
          <w:szCs w:val="24"/>
        </w:rPr>
        <w:t xml:space="preserve">και ένας άνθρωπος, </w:t>
      </w:r>
      <w:proofErr w:type="spellStart"/>
      <w:r w:rsidRPr="00DA02F1">
        <w:rPr>
          <w:rFonts w:eastAsia="Times New Roman"/>
          <w:szCs w:val="24"/>
        </w:rPr>
        <w:t>φερ</w:t>
      </w:r>
      <w:proofErr w:type="spellEnd"/>
      <w:r>
        <w:rPr>
          <w:rFonts w:eastAsia="Times New Roman"/>
          <w:szCs w:val="24"/>
        </w:rPr>
        <w:t xml:space="preserve">’ </w:t>
      </w:r>
      <w:r w:rsidRPr="00DA02F1">
        <w:rPr>
          <w:rFonts w:eastAsia="Times New Roman"/>
          <w:szCs w:val="24"/>
        </w:rPr>
        <w:t>ειπείν</w:t>
      </w:r>
      <w:r>
        <w:rPr>
          <w:rFonts w:eastAsia="Times New Roman"/>
          <w:szCs w:val="24"/>
        </w:rPr>
        <w:t xml:space="preserve">, </w:t>
      </w:r>
      <w:r w:rsidRPr="00DA02F1">
        <w:rPr>
          <w:rFonts w:eastAsia="Times New Roman"/>
          <w:szCs w:val="24"/>
        </w:rPr>
        <w:t>με 55.000 ευρώ χρέος με το που θα μπει στη ρύθ</w:t>
      </w:r>
      <w:r>
        <w:rPr>
          <w:rFonts w:eastAsia="Times New Roman"/>
          <w:szCs w:val="24"/>
        </w:rPr>
        <w:t>μιση και θα γ</w:t>
      </w:r>
      <w:r>
        <w:rPr>
          <w:rFonts w:eastAsia="Times New Roman"/>
          <w:szCs w:val="24"/>
        </w:rPr>
        <w:t xml:space="preserve">ίνουν τα κουρέματα, </w:t>
      </w:r>
      <w:r w:rsidRPr="00DA02F1">
        <w:rPr>
          <w:rFonts w:eastAsia="Times New Roman"/>
          <w:szCs w:val="24"/>
        </w:rPr>
        <w:t>θα βρεθεί να οφείλει λιγότερα των 20</w:t>
      </w:r>
      <w:r>
        <w:rPr>
          <w:rFonts w:eastAsia="Times New Roman"/>
          <w:szCs w:val="24"/>
        </w:rPr>
        <w:t xml:space="preserve">.000 ευρώ, επομένως </w:t>
      </w:r>
      <w:r w:rsidRPr="00DA02F1">
        <w:rPr>
          <w:rFonts w:eastAsia="Times New Roman"/>
          <w:szCs w:val="24"/>
        </w:rPr>
        <w:t>θα μπορεί να λάβει σύνταξη</w:t>
      </w:r>
      <w:r>
        <w:rPr>
          <w:rFonts w:eastAsia="Times New Roman"/>
          <w:szCs w:val="24"/>
        </w:rPr>
        <w:t>.</w:t>
      </w:r>
      <w:r w:rsidRPr="00DA02F1">
        <w:rPr>
          <w:rFonts w:eastAsia="Times New Roman"/>
          <w:szCs w:val="24"/>
        </w:rPr>
        <w:t xml:space="preserve"> </w:t>
      </w:r>
    </w:p>
    <w:p w14:paraId="219DA4B7" w14:textId="77777777" w:rsidR="00656A4F" w:rsidRDefault="000C25FA">
      <w:pPr>
        <w:spacing w:line="600" w:lineRule="auto"/>
        <w:ind w:firstLine="720"/>
        <w:jc w:val="both"/>
        <w:rPr>
          <w:rFonts w:eastAsia="Times New Roman"/>
          <w:szCs w:val="24"/>
        </w:rPr>
      </w:pPr>
      <w:r>
        <w:rPr>
          <w:rFonts w:eastAsia="Times New Roman"/>
          <w:szCs w:val="24"/>
        </w:rPr>
        <w:t xml:space="preserve">Άρα δεδομένου του κουρέματος που κάνουμε, </w:t>
      </w:r>
      <w:r w:rsidRPr="00DA02F1">
        <w:rPr>
          <w:rFonts w:eastAsia="Times New Roman"/>
          <w:szCs w:val="24"/>
        </w:rPr>
        <w:t xml:space="preserve">το πραγματικό όριο </w:t>
      </w:r>
      <w:r>
        <w:rPr>
          <w:rFonts w:eastAsia="Times New Roman"/>
          <w:szCs w:val="24"/>
        </w:rPr>
        <w:t xml:space="preserve">πια δεν πρέπει να το λαμβάνετε </w:t>
      </w:r>
      <w:r w:rsidRPr="00DA02F1">
        <w:rPr>
          <w:rFonts w:eastAsia="Times New Roman"/>
          <w:szCs w:val="24"/>
        </w:rPr>
        <w:t>στο 20.000</w:t>
      </w:r>
      <w:r>
        <w:rPr>
          <w:rFonts w:eastAsia="Times New Roman"/>
          <w:szCs w:val="24"/>
        </w:rPr>
        <w:t>,</w:t>
      </w:r>
      <w:r w:rsidRPr="00DA02F1">
        <w:rPr>
          <w:rFonts w:eastAsia="Times New Roman"/>
          <w:szCs w:val="24"/>
        </w:rPr>
        <w:t xml:space="preserve"> </w:t>
      </w:r>
      <w:r>
        <w:rPr>
          <w:rFonts w:eastAsia="Times New Roman"/>
          <w:szCs w:val="24"/>
        </w:rPr>
        <w:t xml:space="preserve">αλλά </w:t>
      </w:r>
      <w:r w:rsidRPr="00DA02F1">
        <w:rPr>
          <w:rFonts w:eastAsia="Times New Roman"/>
          <w:szCs w:val="24"/>
        </w:rPr>
        <w:t>να συνυπολογίζετ</w:t>
      </w:r>
      <w:r>
        <w:rPr>
          <w:rFonts w:eastAsia="Times New Roman"/>
          <w:szCs w:val="24"/>
        </w:rPr>
        <w:t>ε</w:t>
      </w:r>
      <w:r w:rsidRPr="00DA02F1">
        <w:rPr>
          <w:rFonts w:eastAsia="Times New Roman"/>
          <w:szCs w:val="24"/>
        </w:rPr>
        <w:t xml:space="preserve"> το κούρεμα που κάνου</w:t>
      </w:r>
      <w:r>
        <w:rPr>
          <w:rFonts w:eastAsia="Times New Roman"/>
          <w:szCs w:val="24"/>
        </w:rPr>
        <w:t>με.</w:t>
      </w:r>
      <w:r w:rsidRPr="00DA02F1">
        <w:rPr>
          <w:rFonts w:eastAsia="Times New Roman"/>
          <w:szCs w:val="24"/>
        </w:rPr>
        <w:t xml:space="preserve"> </w:t>
      </w:r>
      <w:r w:rsidRPr="00DA02F1">
        <w:rPr>
          <w:rFonts w:eastAsia="Times New Roman"/>
          <w:szCs w:val="24"/>
        </w:rPr>
        <w:t xml:space="preserve">Άρα το πραγματικό όριο που </w:t>
      </w:r>
      <w:r>
        <w:rPr>
          <w:rFonts w:eastAsia="Times New Roman"/>
          <w:szCs w:val="24"/>
        </w:rPr>
        <w:t>κανείς</w:t>
      </w:r>
      <w:r w:rsidRPr="00DA02F1">
        <w:rPr>
          <w:rFonts w:eastAsia="Times New Roman"/>
          <w:szCs w:val="24"/>
        </w:rPr>
        <w:t xml:space="preserve"> ξεπερνά</w:t>
      </w:r>
      <w:r>
        <w:rPr>
          <w:rFonts w:eastAsia="Times New Roman"/>
          <w:szCs w:val="24"/>
        </w:rPr>
        <w:t xml:space="preserve">ει τα του </w:t>
      </w:r>
      <w:r w:rsidRPr="00DA02F1">
        <w:rPr>
          <w:rFonts w:eastAsia="Times New Roman"/>
          <w:szCs w:val="24"/>
        </w:rPr>
        <w:t>νομού είναι οι 60.000</w:t>
      </w:r>
      <w:r>
        <w:rPr>
          <w:rFonts w:eastAsia="Times New Roman"/>
          <w:szCs w:val="24"/>
        </w:rPr>
        <w:t>,</w:t>
      </w:r>
      <w:r w:rsidRPr="00DA02F1">
        <w:rPr>
          <w:rFonts w:eastAsia="Times New Roman"/>
          <w:szCs w:val="24"/>
        </w:rPr>
        <w:t xml:space="preserve"> εφόσον κάνου</w:t>
      </w:r>
      <w:r>
        <w:rPr>
          <w:rFonts w:eastAsia="Times New Roman"/>
          <w:szCs w:val="24"/>
        </w:rPr>
        <w:t>με</w:t>
      </w:r>
      <w:r w:rsidRPr="00DA02F1">
        <w:rPr>
          <w:rFonts w:eastAsia="Times New Roman"/>
          <w:szCs w:val="24"/>
        </w:rPr>
        <w:t xml:space="preserve"> αυτό το κούρεμα που σας περιέγραψα</w:t>
      </w:r>
      <w:r>
        <w:rPr>
          <w:rFonts w:eastAsia="Times New Roman"/>
          <w:szCs w:val="24"/>
        </w:rPr>
        <w:t>.</w:t>
      </w:r>
      <w:r w:rsidRPr="00DA02F1">
        <w:rPr>
          <w:rFonts w:eastAsia="Times New Roman"/>
          <w:szCs w:val="24"/>
        </w:rPr>
        <w:t xml:space="preserve"> </w:t>
      </w:r>
    </w:p>
    <w:p w14:paraId="219DA4B8" w14:textId="77777777" w:rsidR="00656A4F" w:rsidRDefault="000C25FA">
      <w:pPr>
        <w:spacing w:line="600" w:lineRule="auto"/>
        <w:ind w:firstLine="720"/>
        <w:jc w:val="both"/>
        <w:rPr>
          <w:rFonts w:eastAsia="Times New Roman"/>
          <w:szCs w:val="24"/>
        </w:rPr>
      </w:pPr>
      <w:r w:rsidRPr="00DA02F1">
        <w:rPr>
          <w:rFonts w:eastAsia="Times New Roman"/>
          <w:szCs w:val="24"/>
        </w:rPr>
        <w:t>Για να βρεθεί κάποιος</w:t>
      </w:r>
      <w:r>
        <w:rPr>
          <w:rFonts w:eastAsia="Times New Roman"/>
          <w:szCs w:val="24"/>
        </w:rPr>
        <w:t xml:space="preserve"> </w:t>
      </w:r>
      <w:r w:rsidRPr="00DA02F1">
        <w:rPr>
          <w:rFonts w:eastAsia="Times New Roman"/>
          <w:szCs w:val="24"/>
        </w:rPr>
        <w:t>δε</w:t>
      </w:r>
      <w:r>
        <w:rPr>
          <w:rFonts w:eastAsia="Times New Roman"/>
          <w:szCs w:val="24"/>
        </w:rPr>
        <w:t xml:space="preserve"> να οφείλει </w:t>
      </w:r>
      <w:r w:rsidRPr="00DA02F1">
        <w:rPr>
          <w:rFonts w:eastAsia="Times New Roman"/>
          <w:szCs w:val="24"/>
        </w:rPr>
        <w:t>άνω των 60</w:t>
      </w:r>
      <w:r>
        <w:rPr>
          <w:rFonts w:eastAsia="Times New Roman"/>
          <w:szCs w:val="24"/>
        </w:rPr>
        <w:t xml:space="preserve">.000 </w:t>
      </w:r>
      <w:r w:rsidRPr="00DA02F1">
        <w:rPr>
          <w:rFonts w:eastAsia="Times New Roman"/>
          <w:szCs w:val="24"/>
        </w:rPr>
        <w:t xml:space="preserve">σε ένα </w:t>
      </w:r>
      <w:r>
        <w:rPr>
          <w:rFonts w:eastAsia="Times New Roman"/>
          <w:szCs w:val="24"/>
        </w:rPr>
        <w:t>α</w:t>
      </w:r>
      <w:r w:rsidRPr="00DA02F1">
        <w:rPr>
          <w:rFonts w:eastAsia="Times New Roman"/>
          <w:szCs w:val="24"/>
        </w:rPr>
        <w:t xml:space="preserve">σφαλιστικό </w:t>
      </w:r>
      <w:r>
        <w:rPr>
          <w:rFonts w:eastAsia="Times New Roman"/>
          <w:szCs w:val="24"/>
        </w:rPr>
        <w:t>τ</w:t>
      </w:r>
      <w:r w:rsidRPr="00DA02F1">
        <w:rPr>
          <w:rFonts w:eastAsia="Times New Roman"/>
          <w:szCs w:val="24"/>
        </w:rPr>
        <w:t>αμείο</w:t>
      </w:r>
      <w:r>
        <w:rPr>
          <w:rFonts w:eastAsia="Times New Roman"/>
          <w:szCs w:val="24"/>
        </w:rPr>
        <w:t>,</w:t>
      </w:r>
      <w:r w:rsidRPr="00DA02F1">
        <w:rPr>
          <w:rFonts w:eastAsia="Times New Roman"/>
          <w:szCs w:val="24"/>
        </w:rPr>
        <w:t xml:space="preserve"> </w:t>
      </w:r>
      <w:r>
        <w:rPr>
          <w:rFonts w:eastAsia="Times New Roman"/>
          <w:szCs w:val="24"/>
        </w:rPr>
        <w:t>σημαίνει</w:t>
      </w:r>
      <w:r w:rsidRPr="00DA02F1">
        <w:rPr>
          <w:rFonts w:eastAsia="Times New Roman"/>
          <w:szCs w:val="24"/>
        </w:rPr>
        <w:t xml:space="preserve"> ότι θα πρέπει για περίπου </w:t>
      </w:r>
      <w:r>
        <w:rPr>
          <w:rFonts w:eastAsia="Times New Roman"/>
          <w:szCs w:val="24"/>
        </w:rPr>
        <w:t>δεκαπέντε</w:t>
      </w:r>
      <w:r w:rsidRPr="00DA02F1">
        <w:rPr>
          <w:rFonts w:eastAsia="Times New Roman"/>
          <w:szCs w:val="24"/>
        </w:rPr>
        <w:t xml:space="preserve"> χρόνια </w:t>
      </w:r>
      <w:r w:rsidRPr="00DA02F1">
        <w:rPr>
          <w:rFonts w:eastAsia="Times New Roman"/>
          <w:szCs w:val="24"/>
        </w:rPr>
        <w:t xml:space="preserve">να μην </w:t>
      </w:r>
      <w:r>
        <w:rPr>
          <w:rFonts w:eastAsia="Times New Roman"/>
          <w:szCs w:val="24"/>
        </w:rPr>
        <w:t>πλήρωνε</w:t>
      </w:r>
      <w:r w:rsidRPr="00DA02F1">
        <w:rPr>
          <w:rFonts w:eastAsia="Times New Roman"/>
          <w:szCs w:val="24"/>
        </w:rPr>
        <w:t xml:space="preserve"> εισφορές</w:t>
      </w:r>
      <w:r>
        <w:rPr>
          <w:rFonts w:eastAsia="Times New Roman"/>
          <w:szCs w:val="24"/>
        </w:rPr>
        <w:t>.</w:t>
      </w:r>
      <w:r w:rsidRPr="00DA02F1">
        <w:rPr>
          <w:rFonts w:eastAsia="Times New Roman"/>
          <w:szCs w:val="24"/>
        </w:rPr>
        <w:t xml:space="preserve"> Αντιλαμβάνεστε ότι δεν μπορούμε να πάμε πιο πέρα από </w:t>
      </w:r>
      <w:r w:rsidRPr="00DA02F1">
        <w:rPr>
          <w:rFonts w:eastAsia="Times New Roman"/>
          <w:szCs w:val="24"/>
        </w:rPr>
        <w:lastRenderedPageBreak/>
        <w:t>αυτό</w:t>
      </w:r>
      <w:r>
        <w:rPr>
          <w:rFonts w:eastAsia="Times New Roman"/>
          <w:szCs w:val="24"/>
        </w:rPr>
        <w:t>,</w:t>
      </w:r>
      <w:r w:rsidRPr="00DA02F1">
        <w:rPr>
          <w:rFonts w:eastAsia="Times New Roman"/>
          <w:szCs w:val="24"/>
        </w:rPr>
        <w:t xml:space="preserve"> διότι μετά δημιουργούμε μία εντύπωση ότι </w:t>
      </w:r>
      <w:r>
        <w:rPr>
          <w:rFonts w:eastAsia="Times New Roman"/>
          <w:szCs w:val="24"/>
        </w:rPr>
        <w:t>κάποιος</w:t>
      </w:r>
      <w:r w:rsidRPr="00DA02F1">
        <w:rPr>
          <w:rFonts w:eastAsia="Times New Roman"/>
          <w:szCs w:val="24"/>
        </w:rPr>
        <w:t xml:space="preserve"> ασφαλισμένος μπορεί πια όλα τα χρόνια της ζωής του να μην πληρώνει εισφορές και να θεμελιώνει συνταξιοδοτικό </w:t>
      </w:r>
      <w:r>
        <w:rPr>
          <w:rFonts w:eastAsia="Times New Roman"/>
          <w:szCs w:val="24"/>
        </w:rPr>
        <w:t xml:space="preserve">δικαίωμα. Δεν </w:t>
      </w:r>
      <w:r>
        <w:rPr>
          <w:rFonts w:eastAsia="Times New Roman"/>
          <w:szCs w:val="24"/>
        </w:rPr>
        <w:t>μπορεί αυτό να συμβεί.</w:t>
      </w:r>
    </w:p>
    <w:p w14:paraId="219DA4B9" w14:textId="77777777" w:rsidR="00656A4F" w:rsidRDefault="000C25FA">
      <w:pPr>
        <w:spacing w:line="600" w:lineRule="auto"/>
        <w:ind w:firstLine="720"/>
        <w:jc w:val="both"/>
        <w:rPr>
          <w:rFonts w:eastAsia="Times New Roman"/>
          <w:szCs w:val="24"/>
        </w:rPr>
      </w:pPr>
      <w:r>
        <w:rPr>
          <w:rFonts w:eastAsia="Times New Roman"/>
          <w:b/>
          <w:bCs/>
          <w:szCs w:val="24"/>
        </w:rPr>
        <w:t xml:space="preserve">ΠΡΟΕΔΡΟΣ (Νικόλαος </w:t>
      </w:r>
      <w:proofErr w:type="spellStart"/>
      <w:r>
        <w:rPr>
          <w:rFonts w:eastAsia="Times New Roman"/>
          <w:b/>
          <w:bCs/>
          <w:szCs w:val="24"/>
        </w:rPr>
        <w:t>Βούτσης</w:t>
      </w:r>
      <w:proofErr w:type="spellEnd"/>
      <w:r>
        <w:rPr>
          <w:rFonts w:eastAsia="Times New Roman"/>
          <w:b/>
          <w:bCs/>
          <w:szCs w:val="24"/>
        </w:rPr>
        <w:t xml:space="preserve">): </w:t>
      </w:r>
      <w:r w:rsidRPr="00DA02F1">
        <w:rPr>
          <w:rFonts w:eastAsia="Times New Roman"/>
          <w:szCs w:val="24"/>
        </w:rPr>
        <w:t>Ευχαριστ</w:t>
      </w:r>
      <w:r>
        <w:rPr>
          <w:rFonts w:eastAsia="Times New Roman"/>
          <w:szCs w:val="24"/>
        </w:rPr>
        <w:t>ούμε, κυρία Υπουργέ.</w:t>
      </w:r>
      <w:r w:rsidRPr="00DA02F1">
        <w:rPr>
          <w:rFonts w:eastAsia="Times New Roman"/>
          <w:szCs w:val="24"/>
        </w:rPr>
        <w:t xml:space="preserve"> </w:t>
      </w:r>
    </w:p>
    <w:p w14:paraId="219DA4BA" w14:textId="77777777" w:rsidR="00656A4F" w:rsidRDefault="000C25FA">
      <w:pPr>
        <w:spacing w:line="600" w:lineRule="auto"/>
        <w:ind w:firstLine="720"/>
        <w:jc w:val="both"/>
        <w:rPr>
          <w:rFonts w:eastAsia="Times New Roman"/>
          <w:szCs w:val="24"/>
        </w:rPr>
      </w:pPr>
      <w:r>
        <w:rPr>
          <w:rFonts w:eastAsia="Times New Roman"/>
          <w:szCs w:val="24"/>
        </w:rPr>
        <w:t>Δόθηκαν διευκρινί</w:t>
      </w:r>
      <w:r w:rsidRPr="00DA02F1">
        <w:rPr>
          <w:rFonts w:eastAsia="Times New Roman"/>
          <w:szCs w:val="24"/>
        </w:rPr>
        <w:t>σεις</w:t>
      </w:r>
      <w:r>
        <w:rPr>
          <w:rFonts w:eastAsia="Times New Roman"/>
          <w:szCs w:val="24"/>
        </w:rPr>
        <w:t>.</w:t>
      </w:r>
      <w:r w:rsidRPr="00DA02F1">
        <w:rPr>
          <w:rFonts w:eastAsia="Times New Roman"/>
          <w:szCs w:val="24"/>
        </w:rPr>
        <w:t xml:space="preserve"> Νομίζω πως </w:t>
      </w:r>
      <w:r>
        <w:rPr>
          <w:rFonts w:eastAsia="Times New Roman"/>
          <w:szCs w:val="24"/>
        </w:rPr>
        <w:t>είναι μια συζήτηση για</w:t>
      </w:r>
      <w:r w:rsidRPr="00DA02F1">
        <w:rPr>
          <w:rFonts w:eastAsia="Times New Roman"/>
          <w:szCs w:val="24"/>
        </w:rPr>
        <w:t xml:space="preserve"> κρίσιμο ζήτημα</w:t>
      </w:r>
      <w:r>
        <w:rPr>
          <w:rFonts w:eastAsia="Times New Roman"/>
          <w:szCs w:val="24"/>
        </w:rPr>
        <w:t>,</w:t>
      </w:r>
      <w:r w:rsidRPr="00DA02F1">
        <w:rPr>
          <w:rFonts w:eastAsia="Times New Roman"/>
          <w:szCs w:val="24"/>
        </w:rPr>
        <w:t xml:space="preserve"> το οποίο θα μας απασχολήσει εν τοις </w:t>
      </w:r>
      <w:proofErr w:type="spellStart"/>
      <w:r w:rsidRPr="00DA02F1">
        <w:rPr>
          <w:rFonts w:eastAsia="Times New Roman"/>
          <w:szCs w:val="24"/>
        </w:rPr>
        <w:t>πράγμασι</w:t>
      </w:r>
      <w:proofErr w:type="spellEnd"/>
      <w:r w:rsidRPr="00DA02F1">
        <w:rPr>
          <w:rFonts w:eastAsia="Times New Roman"/>
          <w:szCs w:val="24"/>
        </w:rPr>
        <w:t xml:space="preserve"> μετά την πλατφόρμα</w:t>
      </w:r>
      <w:r>
        <w:rPr>
          <w:rFonts w:eastAsia="Times New Roman"/>
          <w:szCs w:val="24"/>
        </w:rPr>
        <w:t xml:space="preserve"> για</w:t>
      </w:r>
      <w:r w:rsidRPr="00DA02F1">
        <w:rPr>
          <w:rFonts w:eastAsia="Times New Roman"/>
          <w:szCs w:val="24"/>
        </w:rPr>
        <w:t xml:space="preserve"> να δούμε πώς θα διαμορφωθούν τα πραγματικά</w:t>
      </w:r>
      <w:r w:rsidRPr="00742FEA">
        <w:rPr>
          <w:rFonts w:eastAsia="Times New Roman"/>
          <w:szCs w:val="24"/>
        </w:rPr>
        <w:t xml:space="preserve"> </w:t>
      </w:r>
      <w:r>
        <w:rPr>
          <w:rFonts w:eastAsia="Times New Roman"/>
          <w:szCs w:val="24"/>
        </w:rPr>
        <w:t>στοιχεία,</w:t>
      </w:r>
      <w:r w:rsidRPr="00DA02F1">
        <w:rPr>
          <w:rFonts w:eastAsia="Times New Roman"/>
          <w:szCs w:val="24"/>
        </w:rPr>
        <w:t xml:space="preserve"> </w:t>
      </w:r>
      <w:r>
        <w:rPr>
          <w:rFonts w:eastAsia="Times New Roman"/>
          <w:szCs w:val="24"/>
        </w:rPr>
        <w:t>π</w:t>
      </w:r>
      <w:r w:rsidRPr="00DA02F1">
        <w:rPr>
          <w:rFonts w:eastAsia="Times New Roman"/>
          <w:szCs w:val="24"/>
        </w:rPr>
        <w:t>οιοι θα μπούνε</w:t>
      </w:r>
      <w:r>
        <w:rPr>
          <w:rFonts w:eastAsia="Times New Roman"/>
          <w:szCs w:val="24"/>
        </w:rPr>
        <w:t>, μ</w:t>
      </w:r>
      <w:r w:rsidRPr="00DA02F1">
        <w:rPr>
          <w:rFonts w:eastAsia="Times New Roman"/>
          <w:szCs w:val="24"/>
        </w:rPr>
        <w:t>έχρι ποιο σημείο</w:t>
      </w:r>
      <w:r>
        <w:rPr>
          <w:rFonts w:eastAsia="Times New Roman"/>
          <w:szCs w:val="24"/>
        </w:rPr>
        <w:t>, κ.λπ.</w:t>
      </w:r>
      <w:r>
        <w:rPr>
          <w:rFonts w:eastAsia="Times New Roman"/>
          <w:szCs w:val="24"/>
        </w:rPr>
        <w:t>.</w:t>
      </w:r>
      <w:r w:rsidRPr="00DA02F1">
        <w:rPr>
          <w:rFonts w:eastAsia="Times New Roman"/>
          <w:szCs w:val="24"/>
        </w:rPr>
        <w:t xml:space="preserve"> </w:t>
      </w:r>
    </w:p>
    <w:p w14:paraId="219DA4BB" w14:textId="77777777" w:rsidR="00656A4F" w:rsidRDefault="000C25FA">
      <w:pPr>
        <w:spacing w:line="600" w:lineRule="auto"/>
        <w:ind w:firstLine="720"/>
        <w:jc w:val="both"/>
        <w:rPr>
          <w:rFonts w:eastAsia="Times New Roman"/>
          <w:szCs w:val="24"/>
        </w:rPr>
      </w:pPr>
      <w:r w:rsidRPr="00DA02F1">
        <w:rPr>
          <w:rFonts w:eastAsia="Times New Roman"/>
          <w:szCs w:val="24"/>
        </w:rPr>
        <w:t>Παρακαλώ</w:t>
      </w:r>
      <w:r>
        <w:rPr>
          <w:rFonts w:eastAsia="Times New Roman"/>
          <w:szCs w:val="24"/>
        </w:rPr>
        <w:t>,</w:t>
      </w:r>
      <w:r w:rsidRPr="00DA02F1">
        <w:rPr>
          <w:rFonts w:eastAsia="Times New Roman"/>
          <w:szCs w:val="24"/>
        </w:rPr>
        <w:t xml:space="preserve"> κύριε </w:t>
      </w:r>
      <w:proofErr w:type="spellStart"/>
      <w:r w:rsidRPr="00DA02F1">
        <w:rPr>
          <w:rFonts w:eastAsia="Times New Roman"/>
          <w:szCs w:val="24"/>
        </w:rPr>
        <w:t>Σαχινίδη</w:t>
      </w:r>
      <w:proofErr w:type="spellEnd"/>
      <w:r>
        <w:rPr>
          <w:rFonts w:eastAsia="Times New Roman"/>
          <w:szCs w:val="24"/>
        </w:rPr>
        <w:t>, έχετε τον λόγο</w:t>
      </w:r>
      <w:r w:rsidRPr="00DA02F1">
        <w:rPr>
          <w:rFonts w:eastAsia="Times New Roman"/>
          <w:szCs w:val="24"/>
        </w:rPr>
        <w:t xml:space="preserve"> για τρία</w:t>
      </w:r>
      <w:r>
        <w:rPr>
          <w:rFonts w:eastAsia="Times New Roman"/>
          <w:szCs w:val="24"/>
        </w:rPr>
        <w:t xml:space="preserve"> λεπτά </w:t>
      </w:r>
      <w:r w:rsidRPr="00DA02F1">
        <w:rPr>
          <w:rFonts w:eastAsia="Times New Roman"/>
          <w:szCs w:val="24"/>
        </w:rPr>
        <w:t>με μία ελαστικότητα</w:t>
      </w:r>
      <w:r>
        <w:rPr>
          <w:rFonts w:eastAsia="Times New Roman"/>
          <w:szCs w:val="24"/>
        </w:rPr>
        <w:t>, ό</w:t>
      </w:r>
      <w:r w:rsidRPr="00DA02F1">
        <w:rPr>
          <w:rFonts w:eastAsia="Times New Roman"/>
          <w:szCs w:val="24"/>
        </w:rPr>
        <w:t xml:space="preserve">πως </w:t>
      </w:r>
      <w:r>
        <w:rPr>
          <w:rFonts w:eastAsia="Times New Roman"/>
          <w:szCs w:val="24"/>
        </w:rPr>
        <w:t>και οι προηγούμενοι.</w:t>
      </w:r>
      <w:r w:rsidRPr="00DA02F1">
        <w:rPr>
          <w:rFonts w:eastAsia="Times New Roman"/>
          <w:szCs w:val="24"/>
        </w:rPr>
        <w:t xml:space="preserve"> </w:t>
      </w:r>
    </w:p>
    <w:p w14:paraId="219DA4BC" w14:textId="77777777" w:rsidR="00656A4F" w:rsidRDefault="000C25FA">
      <w:pPr>
        <w:spacing w:line="600" w:lineRule="auto"/>
        <w:ind w:firstLine="720"/>
        <w:jc w:val="both"/>
        <w:rPr>
          <w:rFonts w:eastAsia="Times New Roman"/>
          <w:szCs w:val="24"/>
        </w:rPr>
      </w:pPr>
      <w:r w:rsidRPr="00DA02F1">
        <w:rPr>
          <w:rFonts w:eastAsia="Times New Roman"/>
          <w:b/>
          <w:szCs w:val="24"/>
        </w:rPr>
        <w:t>ΙΩΑΝΝΗΣ ΣΑΧΙΝΙΔΗΣ</w:t>
      </w:r>
      <w:r w:rsidRPr="00742FEA">
        <w:rPr>
          <w:rFonts w:eastAsia="Times New Roman"/>
          <w:b/>
          <w:szCs w:val="24"/>
        </w:rPr>
        <w:t>:</w:t>
      </w:r>
      <w:r>
        <w:rPr>
          <w:rFonts w:eastAsia="Times New Roman"/>
          <w:b/>
          <w:szCs w:val="24"/>
        </w:rPr>
        <w:t xml:space="preserve"> </w:t>
      </w:r>
      <w:r w:rsidRPr="00DA02F1">
        <w:rPr>
          <w:rFonts w:eastAsia="Times New Roman"/>
          <w:szCs w:val="24"/>
        </w:rPr>
        <w:t>Ευχαριστώ</w:t>
      </w:r>
      <w:r>
        <w:rPr>
          <w:rFonts w:eastAsia="Times New Roman"/>
          <w:szCs w:val="24"/>
        </w:rPr>
        <w:t>,</w:t>
      </w:r>
      <w:r w:rsidRPr="00DA02F1">
        <w:rPr>
          <w:rFonts w:eastAsia="Times New Roman"/>
          <w:szCs w:val="24"/>
        </w:rPr>
        <w:t xml:space="preserve"> κύριε Πρόεδρε</w:t>
      </w:r>
      <w:r>
        <w:rPr>
          <w:rFonts w:eastAsia="Times New Roman"/>
          <w:szCs w:val="24"/>
        </w:rPr>
        <w:t>.</w:t>
      </w:r>
    </w:p>
    <w:p w14:paraId="219DA4BD" w14:textId="77777777" w:rsidR="00656A4F" w:rsidRDefault="000C25FA">
      <w:pPr>
        <w:spacing w:line="600" w:lineRule="auto"/>
        <w:ind w:firstLine="720"/>
        <w:jc w:val="both"/>
        <w:rPr>
          <w:rFonts w:eastAsia="Times New Roman"/>
          <w:szCs w:val="24"/>
        </w:rPr>
      </w:pPr>
      <w:r>
        <w:rPr>
          <w:rFonts w:eastAsia="Times New Roman"/>
          <w:szCs w:val="24"/>
        </w:rPr>
        <w:lastRenderedPageBreak/>
        <w:t>Τ</w:t>
      </w:r>
      <w:r w:rsidRPr="00DA02F1">
        <w:rPr>
          <w:rFonts w:eastAsia="Times New Roman"/>
          <w:szCs w:val="24"/>
        </w:rPr>
        <w:t>ο μόνο σ</w:t>
      </w:r>
      <w:r w:rsidRPr="00DA02F1">
        <w:rPr>
          <w:rFonts w:eastAsia="Times New Roman"/>
          <w:szCs w:val="24"/>
        </w:rPr>
        <w:t>ίγουρο και αδιαμφισβήτητο είναι ότι πράγματι πρόκειται για προεκλογικές παροχές</w:t>
      </w:r>
      <w:r>
        <w:rPr>
          <w:rFonts w:eastAsia="Times New Roman"/>
          <w:szCs w:val="24"/>
        </w:rPr>
        <w:t xml:space="preserve">. Μάλιστα, </w:t>
      </w:r>
      <w:r w:rsidRPr="00DA02F1">
        <w:rPr>
          <w:rFonts w:eastAsia="Times New Roman"/>
          <w:szCs w:val="24"/>
        </w:rPr>
        <w:t>μεγάλη εντύπωση μας κάνει ως Χρυσή Αυγή</w:t>
      </w:r>
      <w:r>
        <w:rPr>
          <w:rFonts w:eastAsia="Times New Roman"/>
          <w:szCs w:val="24"/>
        </w:rPr>
        <w:t xml:space="preserve"> ότι</w:t>
      </w:r>
      <w:r w:rsidRPr="00DA02F1">
        <w:rPr>
          <w:rFonts w:eastAsia="Times New Roman"/>
          <w:szCs w:val="24"/>
        </w:rPr>
        <w:t xml:space="preserve"> όλοι οι </w:t>
      </w:r>
      <w:proofErr w:type="spellStart"/>
      <w:r w:rsidRPr="00DA02F1">
        <w:rPr>
          <w:rFonts w:eastAsia="Times New Roman"/>
          <w:szCs w:val="24"/>
        </w:rPr>
        <w:t>προλαλήσαντες</w:t>
      </w:r>
      <w:proofErr w:type="spellEnd"/>
      <w:r>
        <w:rPr>
          <w:rFonts w:eastAsia="Times New Roman"/>
          <w:szCs w:val="24"/>
        </w:rPr>
        <w:t>,</w:t>
      </w:r>
      <w:r w:rsidRPr="00DA02F1">
        <w:rPr>
          <w:rFonts w:eastAsia="Times New Roman"/>
          <w:szCs w:val="24"/>
        </w:rPr>
        <w:t xml:space="preserve"> που καταγγείλα</w:t>
      </w:r>
      <w:r>
        <w:rPr>
          <w:rFonts w:eastAsia="Times New Roman"/>
          <w:szCs w:val="24"/>
        </w:rPr>
        <w:t>ν</w:t>
      </w:r>
      <w:r w:rsidRPr="00DA02F1">
        <w:rPr>
          <w:rFonts w:eastAsia="Times New Roman"/>
          <w:szCs w:val="24"/>
        </w:rPr>
        <w:t>ε</w:t>
      </w:r>
      <w:r>
        <w:rPr>
          <w:rFonts w:eastAsia="Times New Roman"/>
          <w:szCs w:val="24"/>
        </w:rPr>
        <w:t>,</w:t>
      </w:r>
      <w:r w:rsidRPr="00DA02F1">
        <w:rPr>
          <w:rFonts w:eastAsia="Times New Roman"/>
          <w:szCs w:val="24"/>
        </w:rPr>
        <w:t xml:space="preserve"> ξ</w:t>
      </w:r>
      <w:r>
        <w:rPr>
          <w:rFonts w:eastAsia="Times New Roman"/>
          <w:szCs w:val="24"/>
        </w:rPr>
        <w:t>έχασαν</w:t>
      </w:r>
      <w:r w:rsidRPr="00DA02F1">
        <w:rPr>
          <w:rFonts w:eastAsia="Times New Roman"/>
          <w:szCs w:val="24"/>
        </w:rPr>
        <w:t xml:space="preserve"> το 1989</w:t>
      </w:r>
      <w:r>
        <w:rPr>
          <w:rFonts w:eastAsia="Times New Roman"/>
          <w:szCs w:val="24"/>
        </w:rPr>
        <w:t>,</w:t>
      </w:r>
      <w:r w:rsidRPr="00DA02F1">
        <w:rPr>
          <w:rFonts w:eastAsia="Times New Roman"/>
          <w:szCs w:val="24"/>
        </w:rPr>
        <w:t xml:space="preserve"> επί προεκλογικής περιόδου Ανδρέα Παπανδρέου το </w:t>
      </w:r>
      <w:r>
        <w:rPr>
          <w:rFonts w:eastAsia="Times New Roman"/>
          <w:szCs w:val="24"/>
        </w:rPr>
        <w:t>«</w:t>
      </w:r>
      <w:r w:rsidRPr="00DA02F1">
        <w:rPr>
          <w:rFonts w:eastAsia="Times New Roman"/>
          <w:szCs w:val="24"/>
        </w:rPr>
        <w:t>Τσοβόλα</w:t>
      </w:r>
      <w:r>
        <w:rPr>
          <w:rFonts w:eastAsia="Times New Roman"/>
          <w:szCs w:val="24"/>
        </w:rPr>
        <w:t>,</w:t>
      </w:r>
      <w:r w:rsidRPr="00DA02F1">
        <w:rPr>
          <w:rFonts w:eastAsia="Times New Roman"/>
          <w:szCs w:val="24"/>
        </w:rPr>
        <w:t xml:space="preserve"> </w:t>
      </w:r>
      <w:proofErr w:type="spellStart"/>
      <w:r w:rsidRPr="00DA02F1">
        <w:rPr>
          <w:rFonts w:eastAsia="Times New Roman"/>
          <w:szCs w:val="24"/>
        </w:rPr>
        <w:t>δώστα</w:t>
      </w:r>
      <w:proofErr w:type="spellEnd"/>
      <w:r w:rsidRPr="00DA02F1">
        <w:rPr>
          <w:rFonts w:eastAsia="Times New Roman"/>
          <w:szCs w:val="24"/>
        </w:rPr>
        <w:t xml:space="preserve"> ό</w:t>
      </w:r>
      <w:r w:rsidRPr="00DA02F1">
        <w:rPr>
          <w:rFonts w:eastAsia="Times New Roman"/>
          <w:szCs w:val="24"/>
        </w:rPr>
        <w:t>λα</w:t>
      </w:r>
      <w:r>
        <w:rPr>
          <w:rFonts w:eastAsia="Times New Roman"/>
          <w:szCs w:val="24"/>
        </w:rPr>
        <w:t>».</w:t>
      </w:r>
      <w:r w:rsidRPr="00DA02F1">
        <w:rPr>
          <w:rFonts w:eastAsia="Times New Roman"/>
          <w:szCs w:val="24"/>
        </w:rPr>
        <w:t xml:space="preserve"> Η Νέα Δημοκρατία ξέχασε το</w:t>
      </w:r>
      <w:r>
        <w:rPr>
          <w:rFonts w:eastAsia="Times New Roman"/>
          <w:szCs w:val="24"/>
        </w:rPr>
        <w:t>ν</w:t>
      </w:r>
      <w:r w:rsidRPr="00DA02F1">
        <w:rPr>
          <w:rFonts w:eastAsia="Times New Roman"/>
          <w:szCs w:val="24"/>
        </w:rPr>
        <w:t xml:space="preserve"> Γενάρη του 2015</w:t>
      </w:r>
      <w:r>
        <w:rPr>
          <w:rFonts w:eastAsia="Times New Roman"/>
          <w:szCs w:val="24"/>
        </w:rPr>
        <w:t>,</w:t>
      </w:r>
      <w:r w:rsidRPr="00DA02F1">
        <w:rPr>
          <w:rFonts w:eastAsia="Times New Roman"/>
          <w:szCs w:val="24"/>
        </w:rPr>
        <w:t xml:space="preserve"> που δύο μέρες πριν τις εκλογές</w:t>
      </w:r>
      <w:r>
        <w:rPr>
          <w:rFonts w:eastAsia="Times New Roman"/>
          <w:szCs w:val="24"/>
        </w:rPr>
        <w:t>,</w:t>
      </w:r>
      <w:r w:rsidRPr="00DA02F1">
        <w:rPr>
          <w:rFonts w:eastAsia="Times New Roman"/>
          <w:szCs w:val="24"/>
        </w:rPr>
        <w:t xml:space="preserve"> Παρασκευή</w:t>
      </w:r>
      <w:r>
        <w:rPr>
          <w:rFonts w:eastAsia="Times New Roman"/>
          <w:szCs w:val="24"/>
        </w:rPr>
        <w:t>,</w:t>
      </w:r>
      <w:r w:rsidRPr="00DA02F1">
        <w:rPr>
          <w:rFonts w:eastAsia="Times New Roman"/>
          <w:szCs w:val="24"/>
        </w:rPr>
        <w:t xml:space="preserve"> ξεκίνησε η καταβολή των αποζημιώσεων στους αγρότες για το </w:t>
      </w:r>
      <w:r>
        <w:rPr>
          <w:rFonts w:eastAsia="Times New Roman"/>
          <w:szCs w:val="24"/>
        </w:rPr>
        <w:t xml:space="preserve">ρωσικό εμπάργκο </w:t>
      </w:r>
      <w:r w:rsidRPr="00DA02F1">
        <w:rPr>
          <w:rFonts w:eastAsia="Times New Roman"/>
          <w:szCs w:val="24"/>
        </w:rPr>
        <w:t>και μάλιστα μέχρι και ανήμερα των εκλογών</w:t>
      </w:r>
      <w:r>
        <w:rPr>
          <w:rFonts w:eastAsia="Times New Roman"/>
          <w:szCs w:val="24"/>
        </w:rPr>
        <w:t>,</w:t>
      </w:r>
      <w:r w:rsidRPr="00DA02F1">
        <w:rPr>
          <w:rFonts w:eastAsia="Times New Roman"/>
          <w:szCs w:val="24"/>
        </w:rPr>
        <w:t xml:space="preserve"> την Κυριακή</w:t>
      </w:r>
      <w:r>
        <w:rPr>
          <w:rFonts w:eastAsia="Times New Roman"/>
          <w:szCs w:val="24"/>
        </w:rPr>
        <w:t>,</w:t>
      </w:r>
      <w:r w:rsidRPr="00DA02F1">
        <w:rPr>
          <w:rFonts w:eastAsia="Times New Roman"/>
          <w:szCs w:val="24"/>
        </w:rPr>
        <w:t xml:space="preserve"> βάζανε χρήματα στους αγρότες</w:t>
      </w:r>
      <w:r>
        <w:rPr>
          <w:rFonts w:eastAsia="Times New Roman"/>
          <w:szCs w:val="24"/>
        </w:rPr>
        <w:t>.</w:t>
      </w:r>
      <w:r w:rsidRPr="00DA02F1">
        <w:rPr>
          <w:rFonts w:eastAsia="Times New Roman"/>
          <w:szCs w:val="24"/>
        </w:rPr>
        <w:t xml:space="preserve"> Όλα</w:t>
      </w:r>
      <w:r w:rsidRPr="00DA02F1">
        <w:rPr>
          <w:rFonts w:eastAsia="Times New Roman"/>
          <w:szCs w:val="24"/>
        </w:rPr>
        <w:t xml:space="preserve"> αυτά </w:t>
      </w:r>
      <w:r>
        <w:rPr>
          <w:rFonts w:eastAsia="Times New Roman"/>
          <w:szCs w:val="24"/>
        </w:rPr>
        <w:t xml:space="preserve">αποδεικνύουν </w:t>
      </w:r>
      <w:r w:rsidRPr="00DA02F1">
        <w:rPr>
          <w:rFonts w:eastAsia="Times New Roman"/>
          <w:szCs w:val="24"/>
        </w:rPr>
        <w:t xml:space="preserve">για άλλη μία φορά ότι πράγματι </w:t>
      </w:r>
      <w:r>
        <w:rPr>
          <w:rFonts w:eastAsia="Times New Roman"/>
          <w:szCs w:val="24"/>
        </w:rPr>
        <w:t>ε</w:t>
      </w:r>
      <w:r w:rsidRPr="00DA02F1">
        <w:rPr>
          <w:rFonts w:eastAsia="Times New Roman"/>
          <w:szCs w:val="24"/>
        </w:rPr>
        <w:t>ίστε ένα και το αυτό</w:t>
      </w:r>
      <w:r>
        <w:rPr>
          <w:rFonts w:eastAsia="Times New Roman"/>
          <w:szCs w:val="24"/>
        </w:rPr>
        <w:t>.</w:t>
      </w:r>
    </w:p>
    <w:p w14:paraId="219DA4BE" w14:textId="77777777" w:rsidR="00656A4F" w:rsidRDefault="000C25FA">
      <w:pPr>
        <w:spacing w:line="600" w:lineRule="auto"/>
        <w:ind w:firstLine="720"/>
        <w:jc w:val="both"/>
        <w:rPr>
          <w:rFonts w:eastAsia="Times New Roman"/>
          <w:szCs w:val="24"/>
        </w:rPr>
      </w:pPr>
      <w:r w:rsidRPr="00DA02F1">
        <w:rPr>
          <w:rFonts w:eastAsia="Times New Roman"/>
          <w:szCs w:val="24"/>
        </w:rPr>
        <w:t xml:space="preserve">Δεν </w:t>
      </w:r>
      <w:r>
        <w:rPr>
          <w:rFonts w:eastAsia="Times New Roman"/>
          <w:szCs w:val="24"/>
        </w:rPr>
        <w:t>α</w:t>
      </w:r>
      <w:r w:rsidRPr="00DA02F1">
        <w:rPr>
          <w:rFonts w:eastAsia="Times New Roman"/>
          <w:szCs w:val="24"/>
        </w:rPr>
        <w:t>ναφέρθηκε</w:t>
      </w:r>
      <w:r>
        <w:rPr>
          <w:rFonts w:eastAsia="Times New Roman"/>
          <w:szCs w:val="24"/>
        </w:rPr>
        <w:t>,</w:t>
      </w:r>
      <w:r w:rsidRPr="00DA02F1">
        <w:rPr>
          <w:rFonts w:eastAsia="Times New Roman"/>
          <w:szCs w:val="24"/>
        </w:rPr>
        <w:t xml:space="preserve"> </w:t>
      </w:r>
      <w:r>
        <w:rPr>
          <w:rFonts w:eastAsia="Times New Roman"/>
          <w:szCs w:val="24"/>
        </w:rPr>
        <w:t>όμως,</w:t>
      </w:r>
      <w:r w:rsidRPr="00DA02F1">
        <w:rPr>
          <w:rFonts w:eastAsia="Times New Roman"/>
          <w:szCs w:val="24"/>
        </w:rPr>
        <w:t xml:space="preserve"> από κανέναν ότι ο Υπουργός Οικονομικών της Κυβέρνησης </w:t>
      </w:r>
      <w:r>
        <w:rPr>
          <w:rFonts w:eastAsia="Times New Roman"/>
          <w:szCs w:val="24"/>
        </w:rPr>
        <w:t>σας,</w:t>
      </w:r>
      <w:r w:rsidRPr="00DA02F1">
        <w:rPr>
          <w:rFonts w:eastAsia="Times New Roman"/>
          <w:szCs w:val="24"/>
        </w:rPr>
        <w:t xml:space="preserve"> ο </w:t>
      </w:r>
      <w:r>
        <w:rPr>
          <w:rFonts w:eastAsia="Times New Roman"/>
          <w:szCs w:val="24"/>
        </w:rPr>
        <w:t>κ.</w:t>
      </w:r>
      <w:r w:rsidRPr="00DA02F1">
        <w:rPr>
          <w:rFonts w:eastAsia="Times New Roman"/>
          <w:szCs w:val="24"/>
        </w:rPr>
        <w:t xml:space="preserve"> </w:t>
      </w:r>
      <w:proofErr w:type="spellStart"/>
      <w:r>
        <w:rPr>
          <w:rFonts w:eastAsia="Times New Roman"/>
          <w:szCs w:val="24"/>
        </w:rPr>
        <w:t>Χουλιαράκης</w:t>
      </w:r>
      <w:proofErr w:type="spellEnd"/>
      <w:r>
        <w:rPr>
          <w:rFonts w:eastAsia="Times New Roman"/>
          <w:szCs w:val="24"/>
        </w:rPr>
        <w:t>,</w:t>
      </w:r>
      <w:r w:rsidRPr="00DA02F1">
        <w:rPr>
          <w:rFonts w:eastAsia="Times New Roman"/>
          <w:szCs w:val="24"/>
        </w:rPr>
        <w:t xml:space="preserve"> ήταν αντίθετος σε αυτό το πακέτο μέτρων</w:t>
      </w:r>
      <w:r>
        <w:rPr>
          <w:rFonts w:eastAsia="Times New Roman"/>
          <w:szCs w:val="24"/>
        </w:rPr>
        <w:t>.</w:t>
      </w:r>
      <w:r w:rsidRPr="00DA02F1">
        <w:rPr>
          <w:rFonts w:eastAsia="Times New Roman"/>
          <w:szCs w:val="24"/>
        </w:rPr>
        <w:t xml:space="preserve"> Και αυτό το αναφέρω</w:t>
      </w:r>
      <w:r>
        <w:rPr>
          <w:rFonts w:eastAsia="Times New Roman"/>
          <w:szCs w:val="24"/>
        </w:rPr>
        <w:t>,</w:t>
      </w:r>
      <w:r w:rsidRPr="00DA02F1">
        <w:rPr>
          <w:rFonts w:eastAsia="Times New Roman"/>
          <w:szCs w:val="24"/>
        </w:rPr>
        <w:t xml:space="preserve"> διότι </w:t>
      </w:r>
      <w:r>
        <w:rPr>
          <w:rFonts w:eastAsia="Times New Roman"/>
          <w:szCs w:val="24"/>
        </w:rPr>
        <w:t xml:space="preserve">ως προς </w:t>
      </w:r>
      <w:r w:rsidRPr="00DA02F1">
        <w:rPr>
          <w:rFonts w:eastAsia="Times New Roman"/>
          <w:szCs w:val="24"/>
        </w:rPr>
        <w:t xml:space="preserve">το </w:t>
      </w:r>
      <w:r w:rsidRPr="00DA02F1">
        <w:rPr>
          <w:rFonts w:eastAsia="Times New Roman"/>
          <w:szCs w:val="24"/>
        </w:rPr>
        <w:t>συγκεκριμένο πακέτο μέτρων</w:t>
      </w:r>
      <w:r>
        <w:rPr>
          <w:rFonts w:eastAsia="Times New Roman"/>
          <w:szCs w:val="24"/>
        </w:rPr>
        <w:t>,</w:t>
      </w:r>
      <w:r w:rsidRPr="00DA02F1">
        <w:rPr>
          <w:rFonts w:eastAsia="Times New Roman"/>
          <w:szCs w:val="24"/>
        </w:rPr>
        <w:t xml:space="preserve"> έτσι όπως θα εξελιχθεί μέχρι και το 2020</w:t>
      </w:r>
      <w:r>
        <w:rPr>
          <w:rFonts w:eastAsia="Times New Roman"/>
          <w:szCs w:val="24"/>
        </w:rPr>
        <w:t>,</w:t>
      </w:r>
      <w:r w:rsidRPr="00DA02F1">
        <w:rPr>
          <w:rFonts w:eastAsia="Times New Roman"/>
          <w:szCs w:val="24"/>
        </w:rPr>
        <w:t xml:space="preserve"> ο δημ</w:t>
      </w:r>
      <w:r>
        <w:rPr>
          <w:rFonts w:eastAsia="Times New Roman"/>
          <w:szCs w:val="24"/>
        </w:rPr>
        <w:t>οσιονομικός χώρος που υπάρχει</w:t>
      </w:r>
      <w:r w:rsidRPr="00DA02F1">
        <w:rPr>
          <w:rFonts w:eastAsia="Times New Roman"/>
          <w:szCs w:val="24"/>
        </w:rPr>
        <w:t xml:space="preserve"> είναι πολύ μικρότερος σε σχέση με τα μέτρα που θα δώσετε ως μόνιμα είτε ως παροχές</w:t>
      </w:r>
      <w:r>
        <w:rPr>
          <w:rFonts w:eastAsia="Times New Roman"/>
          <w:szCs w:val="24"/>
        </w:rPr>
        <w:t>. Υ</w:t>
      </w:r>
      <w:r w:rsidRPr="00DA02F1">
        <w:rPr>
          <w:rFonts w:eastAsia="Times New Roman"/>
          <w:szCs w:val="24"/>
        </w:rPr>
        <w:t>πάρχει ένα έλλειμμα της τάξεως των 700 εκατομμυρίων</w:t>
      </w:r>
      <w:r>
        <w:rPr>
          <w:rFonts w:eastAsia="Times New Roman"/>
          <w:szCs w:val="24"/>
        </w:rPr>
        <w:t xml:space="preserve">. </w:t>
      </w:r>
      <w:r w:rsidRPr="00DA02F1">
        <w:rPr>
          <w:rFonts w:eastAsia="Times New Roman"/>
          <w:szCs w:val="24"/>
        </w:rPr>
        <w:lastRenderedPageBreak/>
        <w:t>Άλλωστε</w:t>
      </w:r>
      <w:r>
        <w:rPr>
          <w:rFonts w:eastAsia="Times New Roman"/>
          <w:szCs w:val="24"/>
        </w:rPr>
        <w:t>,</w:t>
      </w:r>
      <w:r w:rsidRPr="00DA02F1">
        <w:rPr>
          <w:rFonts w:eastAsia="Times New Roman"/>
          <w:szCs w:val="24"/>
        </w:rPr>
        <w:t xml:space="preserve"> δεν </w:t>
      </w:r>
      <w:r w:rsidRPr="00DA02F1">
        <w:rPr>
          <w:rFonts w:eastAsia="Times New Roman"/>
          <w:szCs w:val="24"/>
        </w:rPr>
        <w:t>είναι τυχαίο ότι διεθνή δημοσιεύματα α</w:t>
      </w:r>
      <w:r>
        <w:rPr>
          <w:rFonts w:eastAsia="Times New Roman"/>
          <w:szCs w:val="24"/>
        </w:rPr>
        <w:t xml:space="preserve">ναφέρονται ακριβώς πάνω σε αυτό, </w:t>
      </w:r>
      <w:r w:rsidRPr="00DA02F1">
        <w:rPr>
          <w:rFonts w:eastAsia="Times New Roman"/>
          <w:szCs w:val="24"/>
        </w:rPr>
        <w:t xml:space="preserve">με τον κίνδυνο </w:t>
      </w:r>
      <w:r>
        <w:rPr>
          <w:rFonts w:eastAsia="Times New Roman"/>
          <w:szCs w:val="24"/>
        </w:rPr>
        <w:t>μ</w:t>
      </w:r>
      <w:r w:rsidRPr="00DA02F1">
        <w:rPr>
          <w:rFonts w:eastAsia="Times New Roman"/>
          <w:szCs w:val="24"/>
        </w:rPr>
        <w:t xml:space="preserve">άλιστα να </w:t>
      </w:r>
      <w:r>
        <w:rPr>
          <w:rFonts w:eastAsia="Times New Roman"/>
          <w:szCs w:val="24"/>
        </w:rPr>
        <w:t>απωλέσουμε</w:t>
      </w:r>
      <w:r w:rsidRPr="00DA02F1">
        <w:rPr>
          <w:rFonts w:eastAsia="Times New Roman"/>
          <w:szCs w:val="24"/>
        </w:rPr>
        <w:t xml:space="preserve"> ποσά τα οποία θα εκταμιεύονται από τις </w:t>
      </w:r>
      <w:r>
        <w:rPr>
          <w:rFonts w:eastAsia="Times New Roman"/>
          <w:szCs w:val="24"/>
        </w:rPr>
        <w:t>ε</w:t>
      </w:r>
      <w:r w:rsidRPr="00DA02F1">
        <w:rPr>
          <w:rFonts w:eastAsia="Times New Roman"/>
          <w:szCs w:val="24"/>
        </w:rPr>
        <w:t>υρωπαϊκές τράπεζες</w:t>
      </w:r>
      <w:r>
        <w:rPr>
          <w:rFonts w:eastAsia="Times New Roman"/>
          <w:szCs w:val="24"/>
        </w:rPr>
        <w:t>.</w:t>
      </w:r>
    </w:p>
    <w:p w14:paraId="219DA4BF" w14:textId="77777777" w:rsidR="00656A4F" w:rsidRDefault="000C25FA">
      <w:pPr>
        <w:spacing w:line="600" w:lineRule="auto"/>
        <w:ind w:firstLine="720"/>
        <w:jc w:val="both"/>
        <w:rPr>
          <w:rFonts w:eastAsia="Times New Roman"/>
          <w:szCs w:val="24"/>
        </w:rPr>
      </w:pPr>
      <w:r>
        <w:rPr>
          <w:rFonts w:eastAsia="Times New Roman"/>
          <w:szCs w:val="24"/>
        </w:rPr>
        <w:t>Θ</w:t>
      </w:r>
      <w:r w:rsidRPr="00DA02F1">
        <w:rPr>
          <w:rFonts w:eastAsia="Times New Roman"/>
          <w:szCs w:val="24"/>
        </w:rPr>
        <w:t xml:space="preserve">α </w:t>
      </w:r>
      <w:r>
        <w:rPr>
          <w:rFonts w:eastAsia="Times New Roman"/>
          <w:szCs w:val="24"/>
        </w:rPr>
        <w:t>ή</w:t>
      </w:r>
      <w:r w:rsidRPr="00DA02F1">
        <w:rPr>
          <w:rFonts w:eastAsia="Times New Roman"/>
          <w:szCs w:val="24"/>
        </w:rPr>
        <w:t>θελα</w:t>
      </w:r>
      <w:r>
        <w:rPr>
          <w:rFonts w:eastAsia="Times New Roman"/>
          <w:szCs w:val="24"/>
        </w:rPr>
        <w:t>,</w:t>
      </w:r>
      <w:r w:rsidRPr="00DA02F1">
        <w:rPr>
          <w:rFonts w:eastAsia="Times New Roman"/>
          <w:szCs w:val="24"/>
        </w:rPr>
        <w:t xml:space="preserve"> </w:t>
      </w:r>
      <w:r>
        <w:rPr>
          <w:rFonts w:eastAsia="Times New Roman"/>
          <w:szCs w:val="24"/>
        </w:rPr>
        <w:t>όμως,</w:t>
      </w:r>
      <w:r w:rsidRPr="00DA02F1">
        <w:rPr>
          <w:rFonts w:eastAsia="Times New Roman"/>
          <w:szCs w:val="24"/>
        </w:rPr>
        <w:t xml:space="preserve"> λίγο την προσοχή όλων </w:t>
      </w:r>
      <w:r>
        <w:rPr>
          <w:rFonts w:eastAsia="Times New Roman"/>
          <w:szCs w:val="24"/>
        </w:rPr>
        <w:t>σας, γ</w:t>
      </w:r>
      <w:r w:rsidRPr="00DA02F1">
        <w:rPr>
          <w:rFonts w:eastAsia="Times New Roman"/>
          <w:szCs w:val="24"/>
        </w:rPr>
        <w:t xml:space="preserve">ιατί λέχθηκε προηγουμένως από τους </w:t>
      </w:r>
      <w:proofErr w:type="spellStart"/>
      <w:r w:rsidRPr="00DA02F1">
        <w:rPr>
          <w:rFonts w:eastAsia="Times New Roman"/>
          <w:szCs w:val="24"/>
        </w:rPr>
        <w:t>προλαλήσα</w:t>
      </w:r>
      <w:r w:rsidRPr="00DA02F1">
        <w:rPr>
          <w:rFonts w:eastAsia="Times New Roman"/>
          <w:szCs w:val="24"/>
        </w:rPr>
        <w:t>ντες</w:t>
      </w:r>
      <w:proofErr w:type="spellEnd"/>
      <w:r w:rsidRPr="00DA02F1">
        <w:rPr>
          <w:rFonts w:eastAsia="Times New Roman"/>
          <w:szCs w:val="24"/>
        </w:rPr>
        <w:t xml:space="preserve"> σχετικά με την ευαισθησία απέναντι στον </w:t>
      </w:r>
      <w:r>
        <w:rPr>
          <w:rFonts w:eastAsia="Times New Roman"/>
          <w:szCs w:val="24"/>
        </w:rPr>
        <w:t>ελληνικό λαό και με το τι έχουν</w:t>
      </w:r>
      <w:r w:rsidRPr="00DA02F1">
        <w:rPr>
          <w:rFonts w:eastAsia="Times New Roman"/>
          <w:szCs w:val="24"/>
        </w:rPr>
        <w:t xml:space="preserve"> κάνει </w:t>
      </w:r>
      <w:r>
        <w:rPr>
          <w:rFonts w:eastAsia="Times New Roman"/>
          <w:szCs w:val="24"/>
        </w:rPr>
        <w:t>ό</w:t>
      </w:r>
      <w:r w:rsidRPr="00DA02F1">
        <w:rPr>
          <w:rFonts w:eastAsia="Times New Roman"/>
          <w:szCs w:val="24"/>
        </w:rPr>
        <w:t>λοι τους και για τις ευθύνες που αναλογούν</w:t>
      </w:r>
      <w:r>
        <w:rPr>
          <w:rFonts w:eastAsia="Times New Roman"/>
          <w:szCs w:val="24"/>
        </w:rPr>
        <w:t>.</w:t>
      </w:r>
      <w:r w:rsidRPr="00DA02F1">
        <w:rPr>
          <w:rFonts w:eastAsia="Times New Roman"/>
          <w:szCs w:val="24"/>
        </w:rPr>
        <w:t xml:space="preserve"> </w:t>
      </w:r>
    </w:p>
    <w:p w14:paraId="219DA4C0" w14:textId="77777777" w:rsidR="00656A4F" w:rsidRDefault="000C25FA">
      <w:pPr>
        <w:spacing w:line="600" w:lineRule="auto"/>
        <w:ind w:firstLine="720"/>
        <w:jc w:val="both"/>
        <w:rPr>
          <w:rFonts w:eastAsia="Times New Roman"/>
          <w:szCs w:val="24"/>
        </w:rPr>
      </w:pPr>
      <w:r w:rsidRPr="00DA02F1">
        <w:rPr>
          <w:rFonts w:eastAsia="Times New Roman"/>
          <w:szCs w:val="24"/>
        </w:rPr>
        <w:t>Δώστε βάση</w:t>
      </w:r>
      <w:r>
        <w:rPr>
          <w:rFonts w:eastAsia="Times New Roman"/>
          <w:szCs w:val="24"/>
        </w:rPr>
        <w:t>,</w:t>
      </w:r>
      <w:r w:rsidRPr="00DA02F1">
        <w:rPr>
          <w:rFonts w:eastAsia="Times New Roman"/>
          <w:szCs w:val="24"/>
        </w:rPr>
        <w:t xml:space="preserve"> </w:t>
      </w:r>
      <w:r>
        <w:rPr>
          <w:rFonts w:eastAsia="Times New Roman"/>
          <w:szCs w:val="24"/>
        </w:rPr>
        <w:t>λ</w:t>
      </w:r>
      <w:r w:rsidRPr="00DA02F1">
        <w:rPr>
          <w:rFonts w:eastAsia="Times New Roman"/>
          <w:szCs w:val="24"/>
        </w:rPr>
        <w:t>οιπόν</w:t>
      </w:r>
      <w:r>
        <w:rPr>
          <w:rFonts w:eastAsia="Times New Roman"/>
          <w:szCs w:val="24"/>
        </w:rPr>
        <w:t>,</w:t>
      </w:r>
      <w:r w:rsidRPr="00DA02F1">
        <w:rPr>
          <w:rFonts w:eastAsia="Times New Roman"/>
          <w:szCs w:val="24"/>
        </w:rPr>
        <w:t xml:space="preserve"> σε κάποιες ημερομηνίες</w:t>
      </w:r>
      <w:r>
        <w:rPr>
          <w:rFonts w:eastAsia="Times New Roman"/>
          <w:szCs w:val="24"/>
        </w:rPr>
        <w:t>.</w:t>
      </w:r>
      <w:r w:rsidRPr="00DA02F1">
        <w:rPr>
          <w:rFonts w:eastAsia="Times New Roman"/>
          <w:szCs w:val="24"/>
        </w:rPr>
        <w:t xml:space="preserve"> Θα αναφερθώ συγκεκριμένα </w:t>
      </w:r>
      <w:r>
        <w:rPr>
          <w:rFonts w:eastAsia="Times New Roman"/>
          <w:szCs w:val="24"/>
        </w:rPr>
        <w:t>γ</w:t>
      </w:r>
      <w:r w:rsidRPr="00DA02F1">
        <w:rPr>
          <w:rFonts w:eastAsia="Times New Roman"/>
          <w:szCs w:val="24"/>
        </w:rPr>
        <w:t xml:space="preserve">ια όσους διετέλεσαν από το 2004 μέχρι σήμερα και υπάρχει </w:t>
      </w:r>
      <w:r w:rsidRPr="00DA02F1">
        <w:rPr>
          <w:rFonts w:eastAsia="Times New Roman"/>
          <w:szCs w:val="24"/>
        </w:rPr>
        <w:t>σοβαρός λόγος</w:t>
      </w:r>
      <w:r w:rsidRPr="00904744">
        <w:rPr>
          <w:rFonts w:eastAsia="Times New Roman"/>
          <w:szCs w:val="24"/>
        </w:rPr>
        <w:t xml:space="preserve">: </w:t>
      </w:r>
      <w:r>
        <w:rPr>
          <w:rFonts w:eastAsia="Times New Roman"/>
          <w:szCs w:val="24"/>
        </w:rPr>
        <w:t>Από το</w:t>
      </w:r>
      <w:r w:rsidRPr="00DA02F1">
        <w:rPr>
          <w:rFonts w:eastAsia="Times New Roman"/>
          <w:szCs w:val="24"/>
        </w:rPr>
        <w:t xml:space="preserve"> 2004</w:t>
      </w:r>
      <w:r>
        <w:rPr>
          <w:rFonts w:eastAsia="Times New Roman"/>
          <w:szCs w:val="24"/>
        </w:rPr>
        <w:t xml:space="preserve"> έως το </w:t>
      </w:r>
      <w:r w:rsidRPr="00DA02F1">
        <w:rPr>
          <w:rFonts w:eastAsia="Times New Roman"/>
          <w:szCs w:val="24"/>
        </w:rPr>
        <w:t>2009</w:t>
      </w:r>
      <w:r>
        <w:rPr>
          <w:rFonts w:eastAsia="Times New Roman"/>
          <w:szCs w:val="24"/>
        </w:rPr>
        <w:t>,</w:t>
      </w:r>
      <w:r w:rsidRPr="00DA02F1">
        <w:rPr>
          <w:rFonts w:eastAsia="Times New Roman"/>
          <w:szCs w:val="24"/>
        </w:rPr>
        <w:t xml:space="preserve"> Καραμανλής</w:t>
      </w:r>
      <w:r>
        <w:rPr>
          <w:rFonts w:eastAsia="Times New Roman"/>
          <w:szCs w:val="24"/>
        </w:rPr>
        <w:t>,</w:t>
      </w:r>
      <w:r w:rsidRPr="00DA02F1">
        <w:rPr>
          <w:rFonts w:eastAsia="Times New Roman"/>
          <w:szCs w:val="24"/>
        </w:rPr>
        <w:t xml:space="preserve"> κρατήστε το</w:t>
      </w:r>
      <w:r>
        <w:rPr>
          <w:rFonts w:eastAsia="Times New Roman"/>
          <w:szCs w:val="24"/>
        </w:rPr>
        <w:t xml:space="preserve">. Από το 2009 έως το </w:t>
      </w:r>
      <w:r w:rsidRPr="00DA02F1">
        <w:rPr>
          <w:rFonts w:eastAsia="Times New Roman"/>
          <w:szCs w:val="24"/>
        </w:rPr>
        <w:t>2011</w:t>
      </w:r>
      <w:r>
        <w:rPr>
          <w:rFonts w:eastAsia="Times New Roman"/>
          <w:szCs w:val="24"/>
        </w:rPr>
        <w:t>,</w:t>
      </w:r>
      <w:r w:rsidRPr="00DA02F1">
        <w:rPr>
          <w:rFonts w:eastAsia="Times New Roman"/>
          <w:szCs w:val="24"/>
        </w:rPr>
        <w:t xml:space="preserve"> Γεώργιος Παπανδρέου</w:t>
      </w:r>
      <w:r>
        <w:rPr>
          <w:rFonts w:eastAsia="Times New Roman"/>
          <w:szCs w:val="24"/>
        </w:rPr>
        <w:t>.</w:t>
      </w:r>
      <w:r w:rsidRPr="00DA02F1">
        <w:rPr>
          <w:rFonts w:eastAsia="Times New Roman"/>
          <w:szCs w:val="24"/>
        </w:rPr>
        <w:t xml:space="preserve"> </w:t>
      </w:r>
      <w:r>
        <w:rPr>
          <w:rFonts w:eastAsia="Times New Roman"/>
          <w:szCs w:val="24"/>
        </w:rPr>
        <w:t xml:space="preserve">Από </w:t>
      </w:r>
      <w:r w:rsidRPr="00DA02F1">
        <w:rPr>
          <w:rFonts w:eastAsia="Times New Roman"/>
          <w:szCs w:val="24"/>
        </w:rPr>
        <w:t xml:space="preserve">11 Νοεμβρίου του </w:t>
      </w:r>
      <w:r>
        <w:rPr>
          <w:rFonts w:eastAsia="Times New Roman"/>
          <w:szCs w:val="24"/>
        </w:rPr>
        <w:t>20</w:t>
      </w:r>
      <w:r w:rsidRPr="00DA02F1">
        <w:rPr>
          <w:rFonts w:eastAsia="Times New Roman"/>
          <w:szCs w:val="24"/>
        </w:rPr>
        <w:t xml:space="preserve">11 μέχρι και 16 Μαΐου </w:t>
      </w:r>
      <w:r>
        <w:rPr>
          <w:rFonts w:eastAsia="Times New Roman"/>
          <w:szCs w:val="24"/>
        </w:rPr>
        <w:t>του 20</w:t>
      </w:r>
      <w:r w:rsidRPr="00DA02F1">
        <w:rPr>
          <w:rFonts w:eastAsia="Times New Roman"/>
          <w:szCs w:val="24"/>
        </w:rPr>
        <w:t>12</w:t>
      </w:r>
      <w:r>
        <w:rPr>
          <w:rFonts w:eastAsia="Times New Roman"/>
          <w:szCs w:val="24"/>
        </w:rPr>
        <w:t>,</w:t>
      </w:r>
      <w:r w:rsidRPr="00DA02F1">
        <w:rPr>
          <w:rFonts w:eastAsia="Times New Roman"/>
          <w:szCs w:val="24"/>
        </w:rPr>
        <w:t xml:space="preserve"> όπου έγιναν και οι εκλογές</w:t>
      </w:r>
      <w:r>
        <w:rPr>
          <w:rFonts w:eastAsia="Times New Roman"/>
          <w:szCs w:val="24"/>
        </w:rPr>
        <w:t>,</w:t>
      </w:r>
      <w:r w:rsidRPr="00DA02F1">
        <w:rPr>
          <w:rFonts w:eastAsia="Times New Roman"/>
          <w:szCs w:val="24"/>
        </w:rPr>
        <w:t xml:space="preserve"> </w:t>
      </w:r>
      <w:r>
        <w:rPr>
          <w:rFonts w:eastAsia="Times New Roman"/>
          <w:szCs w:val="24"/>
        </w:rPr>
        <w:t>διορισμένη</w:t>
      </w:r>
      <w:r w:rsidRPr="00DA02F1">
        <w:rPr>
          <w:rFonts w:eastAsia="Times New Roman"/>
          <w:szCs w:val="24"/>
        </w:rPr>
        <w:t xml:space="preserve"> κυβέρνηση Λουκά </w:t>
      </w:r>
      <w:proofErr w:type="spellStart"/>
      <w:r w:rsidRPr="00DA02F1">
        <w:rPr>
          <w:rFonts w:eastAsia="Times New Roman"/>
          <w:szCs w:val="24"/>
        </w:rPr>
        <w:t>Παπαδήμου</w:t>
      </w:r>
      <w:proofErr w:type="spellEnd"/>
      <w:r>
        <w:rPr>
          <w:rFonts w:eastAsia="Times New Roman"/>
          <w:szCs w:val="24"/>
        </w:rPr>
        <w:t>. Α</w:t>
      </w:r>
      <w:r w:rsidRPr="00DA02F1">
        <w:rPr>
          <w:rFonts w:eastAsia="Times New Roman"/>
          <w:szCs w:val="24"/>
        </w:rPr>
        <w:t xml:space="preserve">πό 16 Μαΐου του </w:t>
      </w:r>
      <w:r>
        <w:rPr>
          <w:rFonts w:eastAsia="Times New Roman"/>
          <w:szCs w:val="24"/>
        </w:rPr>
        <w:t>20</w:t>
      </w:r>
      <w:r w:rsidRPr="00DA02F1">
        <w:rPr>
          <w:rFonts w:eastAsia="Times New Roman"/>
          <w:szCs w:val="24"/>
        </w:rPr>
        <w:t xml:space="preserve">12 έως και 20 Ιουνίου του </w:t>
      </w:r>
      <w:r>
        <w:rPr>
          <w:rFonts w:eastAsia="Times New Roman"/>
          <w:szCs w:val="24"/>
        </w:rPr>
        <w:t>20</w:t>
      </w:r>
      <w:r w:rsidRPr="00DA02F1">
        <w:rPr>
          <w:rFonts w:eastAsia="Times New Roman"/>
          <w:szCs w:val="24"/>
        </w:rPr>
        <w:t>12</w:t>
      </w:r>
      <w:r>
        <w:rPr>
          <w:rFonts w:eastAsia="Times New Roman"/>
          <w:szCs w:val="24"/>
        </w:rPr>
        <w:t>,</w:t>
      </w:r>
      <w:r w:rsidRPr="00DA02F1">
        <w:rPr>
          <w:rFonts w:eastAsia="Times New Roman"/>
          <w:szCs w:val="24"/>
        </w:rPr>
        <w:t xml:space="preserve"> υπηρεσιακή κυβέρνηση Παναγιώτη </w:t>
      </w:r>
      <w:proofErr w:type="spellStart"/>
      <w:r w:rsidRPr="00DA02F1">
        <w:rPr>
          <w:rFonts w:eastAsia="Times New Roman"/>
          <w:szCs w:val="24"/>
        </w:rPr>
        <w:t>Πικραμ</w:t>
      </w:r>
      <w:r>
        <w:rPr>
          <w:rFonts w:eastAsia="Times New Roman"/>
          <w:szCs w:val="24"/>
        </w:rPr>
        <w:t>μ</w:t>
      </w:r>
      <w:r w:rsidRPr="00DA02F1">
        <w:rPr>
          <w:rFonts w:eastAsia="Times New Roman"/>
          <w:szCs w:val="24"/>
        </w:rPr>
        <w:t>ένου</w:t>
      </w:r>
      <w:proofErr w:type="spellEnd"/>
      <w:r w:rsidRPr="00DA02F1">
        <w:rPr>
          <w:rFonts w:eastAsia="Times New Roman"/>
          <w:szCs w:val="24"/>
        </w:rPr>
        <w:t xml:space="preserve"> και ακολούθησαν Σαμαράς</w:t>
      </w:r>
      <w:r>
        <w:rPr>
          <w:rFonts w:eastAsia="Times New Roman"/>
          <w:szCs w:val="24"/>
        </w:rPr>
        <w:t xml:space="preserve"> </w:t>
      </w:r>
      <w:r w:rsidRPr="00DA02F1">
        <w:rPr>
          <w:rFonts w:eastAsia="Times New Roman"/>
          <w:szCs w:val="24"/>
        </w:rPr>
        <w:t>-</w:t>
      </w:r>
      <w:r>
        <w:rPr>
          <w:rFonts w:eastAsia="Times New Roman"/>
          <w:szCs w:val="24"/>
        </w:rPr>
        <w:t xml:space="preserve"> </w:t>
      </w:r>
      <w:r w:rsidRPr="00DA02F1">
        <w:rPr>
          <w:rFonts w:eastAsia="Times New Roman"/>
          <w:szCs w:val="24"/>
        </w:rPr>
        <w:t>Βενιζέλος</w:t>
      </w:r>
      <w:r>
        <w:rPr>
          <w:rFonts w:eastAsia="Times New Roman"/>
          <w:szCs w:val="24"/>
        </w:rPr>
        <w:t>.</w:t>
      </w:r>
    </w:p>
    <w:p w14:paraId="219DA4C1" w14:textId="77777777" w:rsidR="00656A4F" w:rsidRDefault="000C25FA">
      <w:pPr>
        <w:spacing w:line="600" w:lineRule="auto"/>
        <w:ind w:firstLine="720"/>
        <w:jc w:val="both"/>
        <w:rPr>
          <w:rFonts w:eastAsia="Times New Roman"/>
          <w:szCs w:val="24"/>
        </w:rPr>
      </w:pPr>
      <w:r>
        <w:rPr>
          <w:rFonts w:eastAsia="Times New Roman"/>
          <w:szCs w:val="24"/>
        </w:rPr>
        <w:lastRenderedPageBreak/>
        <w:t>Τ</w:t>
      </w:r>
      <w:r w:rsidRPr="00DA02F1">
        <w:rPr>
          <w:rFonts w:eastAsia="Times New Roman"/>
          <w:szCs w:val="24"/>
        </w:rPr>
        <w:t xml:space="preserve">ι συνέβη στο επίμαχο χρονικό διάστημα όπου υπήρχε η κυβέρνηση του </w:t>
      </w:r>
      <w:r>
        <w:rPr>
          <w:rFonts w:eastAsia="Times New Roman"/>
          <w:szCs w:val="24"/>
        </w:rPr>
        <w:t xml:space="preserve">κ. </w:t>
      </w:r>
      <w:r w:rsidRPr="00DA02F1">
        <w:rPr>
          <w:rFonts w:eastAsia="Times New Roman"/>
          <w:szCs w:val="24"/>
        </w:rPr>
        <w:t xml:space="preserve">Λουκά </w:t>
      </w:r>
      <w:proofErr w:type="spellStart"/>
      <w:r w:rsidRPr="00DA02F1">
        <w:rPr>
          <w:rFonts w:eastAsia="Times New Roman"/>
          <w:szCs w:val="24"/>
        </w:rPr>
        <w:t>Παπαδήμου</w:t>
      </w:r>
      <w:proofErr w:type="spellEnd"/>
      <w:r w:rsidRPr="00DA02F1">
        <w:rPr>
          <w:rFonts w:eastAsia="Times New Roman"/>
          <w:szCs w:val="24"/>
        </w:rPr>
        <w:t xml:space="preserve"> και</w:t>
      </w:r>
      <w:r>
        <w:rPr>
          <w:rFonts w:eastAsia="Times New Roman"/>
          <w:szCs w:val="24"/>
        </w:rPr>
        <w:t xml:space="preserve"> η</w:t>
      </w:r>
      <w:r w:rsidRPr="00DA02F1">
        <w:rPr>
          <w:rFonts w:eastAsia="Times New Roman"/>
          <w:szCs w:val="24"/>
        </w:rPr>
        <w:t xml:space="preserve"> υπηρεσιακή κυβέρνηση</w:t>
      </w:r>
      <w:r>
        <w:rPr>
          <w:rFonts w:eastAsia="Times New Roman"/>
          <w:szCs w:val="24"/>
        </w:rPr>
        <w:t xml:space="preserve"> του κ.</w:t>
      </w:r>
      <w:r w:rsidRPr="00DA02F1">
        <w:rPr>
          <w:rFonts w:eastAsia="Times New Roman"/>
          <w:szCs w:val="24"/>
        </w:rPr>
        <w:t xml:space="preserve"> Παναγιώτη </w:t>
      </w:r>
      <w:proofErr w:type="spellStart"/>
      <w:r w:rsidRPr="00DA02F1">
        <w:rPr>
          <w:rFonts w:eastAsia="Times New Roman"/>
          <w:szCs w:val="24"/>
        </w:rPr>
        <w:t>Πικραμμένου</w:t>
      </w:r>
      <w:proofErr w:type="spellEnd"/>
      <w:r>
        <w:rPr>
          <w:rFonts w:eastAsia="Times New Roman"/>
          <w:szCs w:val="24"/>
        </w:rPr>
        <w:t>;</w:t>
      </w:r>
      <w:r w:rsidRPr="00DA02F1">
        <w:rPr>
          <w:rFonts w:eastAsia="Times New Roman"/>
          <w:szCs w:val="24"/>
        </w:rPr>
        <w:t xml:space="preserve"> Ξ</w:t>
      </w:r>
      <w:r w:rsidRPr="00DA02F1">
        <w:rPr>
          <w:rFonts w:eastAsia="Times New Roman"/>
          <w:szCs w:val="24"/>
        </w:rPr>
        <w:t>εκινώντας από το</w:t>
      </w:r>
      <w:r>
        <w:rPr>
          <w:rFonts w:eastAsia="Times New Roman"/>
          <w:szCs w:val="24"/>
        </w:rPr>
        <w:t>ν</w:t>
      </w:r>
      <w:r w:rsidRPr="00DA02F1">
        <w:rPr>
          <w:rFonts w:eastAsia="Times New Roman"/>
          <w:szCs w:val="24"/>
        </w:rPr>
        <w:t xml:space="preserve"> πρώτο που ανέφερα τον </w:t>
      </w:r>
      <w:r>
        <w:rPr>
          <w:rFonts w:eastAsia="Times New Roman"/>
          <w:szCs w:val="24"/>
        </w:rPr>
        <w:t>κ.</w:t>
      </w:r>
      <w:r w:rsidRPr="00DA02F1">
        <w:rPr>
          <w:rFonts w:eastAsia="Times New Roman"/>
          <w:szCs w:val="24"/>
        </w:rPr>
        <w:t xml:space="preserve"> Καραμανλή στο ΦΕΚ με αριθμό φύλλου 25</w:t>
      </w:r>
      <w:r>
        <w:rPr>
          <w:rFonts w:eastAsia="Times New Roman"/>
          <w:szCs w:val="24"/>
        </w:rPr>
        <w:t xml:space="preserve">0, </w:t>
      </w:r>
      <w:r w:rsidRPr="00DA02F1">
        <w:rPr>
          <w:rFonts w:eastAsia="Times New Roman"/>
          <w:szCs w:val="24"/>
        </w:rPr>
        <w:t>9 Δεκεμβρίου 2008</w:t>
      </w:r>
      <w:r>
        <w:rPr>
          <w:rFonts w:eastAsia="Times New Roman"/>
          <w:szCs w:val="24"/>
        </w:rPr>
        <w:t>,</w:t>
      </w:r>
      <w:r w:rsidRPr="00DA02F1">
        <w:rPr>
          <w:rFonts w:eastAsia="Times New Roman"/>
          <w:szCs w:val="24"/>
        </w:rPr>
        <w:t xml:space="preserve"> αναφέρεται σχετικά με τα ομόλογα που είχαν εκδοθεί τότε στις τράπεζες</w:t>
      </w:r>
      <w:r>
        <w:rPr>
          <w:rFonts w:eastAsia="Times New Roman"/>
          <w:szCs w:val="24"/>
        </w:rPr>
        <w:t>,</w:t>
      </w:r>
      <w:r w:rsidRPr="00DA02F1">
        <w:rPr>
          <w:rFonts w:eastAsia="Times New Roman"/>
          <w:szCs w:val="24"/>
        </w:rPr>
        <w:t xml:space="preserve"> τα 23 δι</w:t>
      </w:r>
      <w:r>
        <w:rPr>
          <w:rFonts w:eastAsia="Times New Roman"/>
          <w:szCs w:val="24"/>
        </w:rPr>
        <w:t>σεκατομμύρια.</w:t>
      </w:r>
      <w:r w:rsidRPr="00DA02F1">
        <w:rPr>
          <w:rFonts w:eastAsia="Times New Roman"/>
          <w:szCs w:val="24"/>
        </w:rPr>
        <w:t xml:space="preserve"> Και εδώ αναφέρει το άρθρο 5 του συγκεκριμένου</w:t>
      </w:r>
      <w:r>
        <w:rPr>
          <w:rFonts w:eastAsia="Times New Roman"/>
          <w:szCs w:val="24"/>
        </w:rPr>
        <w:t xml:space="preserve"> ΦΕΚ</w:t>
      </w:r>
      <w:r w:rsidRPr="00DA02F1">
        <w:rPr>
          <w:rFonts w:eastAsia="Times New Roman"/>
          <w:szCs w:val="24"/>
        </w:rPr>
        <w:t xml:space="preserve"> ότι</w:t>
      </w:r>
      <w:r w:rsidRPr="00904744">
        <w:rPr>
          <w:rFonts w:eastAsia="Times New Roman"/>
          <w:szCs w:val="24"/>
        </w:rPr>
        <w:t>:</w:t>
      </w:r>
      <w:r w:rsidRPr="00DA02F1">
        <w:rPr>
          <w:rFonts w:eastAsia="Times New Roman"/>
          <w:szCs w:val="24"/>
        </w:rPr>
        <w:t xml:space="preserve"> </w:t>
      </w:r>
      <w:r>
        <w:rPr>
          <w:rFonts w:eastAsia="Times New Roman"/>
          <w:szCs w:val="24"/>
        </w:rPr>
        <w:t>«Τ</w:t>
      </w:r>
      <w:r w:rsidRPr="00DA02F1">
        <w:rPr>
          <w:rFonts w:eastAsia="Times New Roman"/>
          <w:szCs w:val="24"/>
        </w:rPr>
        <w:t>α πι</w:t>
      </w:r>
      <w:r w:rsidRPr="00DA02F1">
        <w:rPr>
          <w:rFonts w:eastAsia="Times New Roman"/>
          <w:szCs w:val="24"/>
        </w:rPr>
        <w:t>στωτικά ιδρύματα</w:t>
      </w:r>
      <w:r>
        <w:rPr>
          <w:rFonts w:eastAsia="Times New Roman"/>
          <w:szCs w:val="24"/>
        </w:rPr>
        <w:t xml:space="preserve"> στα οποία</w:t>
      </w:r>
      <w:r w:rsidRPr="00DA02F1">
        <w:rPr>
          <w:rFonts w:eastAsia="Times New Roman"/>
          <w:szCs w:val="24"/>
        </w:rPr>
        <w:t xml:space="preserve"> διατίθενται οι τίτλοι του </w:t>
      </w:r>
      <w:r>
        <w:rPr>
          <w:rFonts w:eastAsia="Times New Roman"/>
          <w:szCs w:val="24"/>
        </w:rPr>
        <w:t>ε</w:t>
      </w:r>
      <w:r w:rsidRPr="00DA02F1">
        <w:rPr>
          <w:rFonts w:eastAsia="Times New Roman"/>
          <w:szCs w:val="24"/>
        </w:rPr>
        <w:t xml:space="preserve">λληνικού </w:t>
      </w:r>
      <w:r>
        <w:rPr>
          <w:rFonts w:eastAsia="Times New Roman"/>
          <w:szCs w:val="24"/>
        </w:rPr>
        <w:t>δ</w:t>
      </w:r>
      <w:r>
        <w:rPr>
          <w:rFonts w:eastAsia="Times New Roman"/>
          <w:szCs w:val="24"/>
        </w:rPr>
        <w:t>ημοσίου</w:t>
      </w:r>
      <w:r w:rsidRPr="00DA02F1">
        <w:rPr>
          <w:rFonts w:eastAsia="Times New Roman"/>
          <w:szCs w:val="24"/>
        </w:rPr>
        <w:t xml:space="preserve"> κατά το άρθρο 3 του παρόντος οφείλ</w:t>
      </w:r>
      <w:r>
        <w:rPr>
          <w:rFonts w:eastAsia="Times New Roman"/>
          <w:szCs w:val="24"/>
        </w:rPr>
        <w:t>ουν</w:t>
      </w:r>
      <w:r w:rsidRPr="00DA02F1">
        <w:rPr>
          <w:rFonts w:eastAsia="Times New Roman"/>
          <w:szCs w:val="24"/>
        </w:rPr>
        <w:t xml:space="preserve"> να χρησιμοποιήσουν το προϊόν της ρευστοποίησης των τίτλων για χορήγηση δανείων στεγαστικών και για μικρομεσαίες επιχειρήσεις με </w:t>
      </w:r>
      <w:r>
        <w:rPr>
          <w:rFonts w:eastAsia="Times New Roman"/>
          <w:szCs w:val="24"/>
        </w:rPr>
        <w:t>ανταγωνιστικούς όρ</w:t>
      </w:r>
      <w:r>
        <w:rPr>
          <w:rFonts w:eastAsia="Times New Roman"/>
          <w:szCs w:val="24"/>
        </w:rPr>
        <w:t>ους»,</w:t>
      </w:r>
      <w:r w:rsidRPr="00DA02F1">
        <w:rPr>
          <w:rFonts w:eastAsia="Times New Roman"/>
          <w:szCs w:val="24"/>
        </w:rPr>
        <w:t xml:space="preserve"> κάτι το οποίο οι τράπεζες δεν το έπραξαν</w:t>
      </w:r>
      <w:r>
        <w:rPr>
          <w:rFonts w:eastAsia="Times New Roman"/>
          <w:szCs w:val="24"/>
        </w:rPr>
        <w:t>.</w:t>
      </w:r>
    </w:p>
    <w:p w14:paraId="219DA4C2" w14:textId="77777777" w:rsidR="00656A4F" w:rsidRDefault="000C25FA">
      <w:pPr>
        <w:spacing w:line="600" w:lineRule="auto"/>
        <w:ind w:firstLine="720"/>
        <w:jc w:val="both"/>
        <w:rPr>
          <w:rFonts w:eastAsia="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219DA4C3" w14:textId="77777777" w:rsidR="00656A4F" w:rsidRDefault="000C25FA">
      <w:pPr>
        <w:spacing w:line="600" w:lineRule="auto"/>
        <w:ind w:firstLine="720"/>
        <w:jc w:val="both"/>
        <w:rPr>
          <w:rFonts w:eastAsia="Times New Roman"/>
          <w:szCs w:val="24"/>
        </w:rPr>
      </w:pPr>
      <w:r>
        <w:rPr>
          <w:rFonts w:eastAsia="Times New Roman"/>
          <w:szCs w:val="24"/>
        </w:rPr>
        <w:t>Τελειώνω, κύριε Πρόεδρε.</w:t>
      </w:r>
    </w:p>
    <w:p w14:paraId="219DA4C4" w14:textId="77777777" w:rsidR="00656A4F" w:rsidRDefault="000C25FA">
      <w:pPr>
        <w:spacing w:line="600" w:lineRule="auto"/>
        <w:ind w:firstLine="720"/>
        <w:jc w:val="both"/>
        <w:rPr>
          <w:rFonts w:eastAsia="Times New Roman"/>
          <w:szCs w:val="24"/>
        </w:rPr>
      </w:pPr>
      <w:r w:rsidRPr="00DA02F1">
        <w:rPr>
          <w:rFonts w:eastAsia="Times New Roman"/>
          <w:szCs w:val="24"/>
        </w:rPr>
        <w:lastRenderedPageBreak/>
        <w:t>Άρα εδώ τι συμβαίνει</w:t>
      </w:r>
      <w:r>
        <w:rPr>
          <w:rFonts w:eastAsia="Times New Roman"/>
          <w:szCs w:val="24"/>
        </w:rPr>
        <w:t>;</w:t>
      </w:r>
      <w:r w:rsidRPr="00DA02F1">
        <w:rPr>
          <w:rFonts w:eastAsia="Times New Roman"/>
          <w:szCs w:val="24"/>
        </w:rPr>
        <w:t xml:space="preserve"> Έχουμε την περίπτωση της υπεξαίρεσης</w:t>
      </w:r>
      <w:r>
        <w:rPr>
          <w:rFonts w:eastAsia="Times New Roman"/>
          <w:szCs w:val="24"/>
        </w:rPr>
        <w:t>.</w:t>
      </w:r>
      <w:r w:rsidRPr="00DA02F1">
        <w:rPr>
          <w:rFonts w:eastAsia="Times New Roman"/>
          <w:szCs w:val="24"/>
        </w:rPr>
        <w:t xml:space="preserve"> Αυτά τα ομόλογα</w:t>
      </w:r>
      <w:r>
        <w:rPr>
          <w:rFonts w:eastAsia="Times New Roman"/>
          <w:szCs w:val="24"/>
        </w:rPr>
        <w:t>,</w:t>
      </w:r>
      <w:r w:rsidRPr="00DA02F1">
        <w:rPr>
          <w:rFonts w:eastAsia="Times New Roman"/>
          <w:szCs w:val="24"/>
        </w:rPr>
        <w:t xml:space="preserve"> τα οποία ήταν ένα δάνε</w:t>
      </w:r>
      <w:r w:rsidRPr="00DA02F1">
        <w:rPr>
          <w:rFonts w:eastAsia="Times New Roman"/>
          <w:szCs w:val="24"/>
        </w:rPr>
        <w:t>ιο που είχε χορηγήσει το ελληνικό κράτος προς τις τράπεζες έληξαν το Μάρτιο του 2012</w:t>
      </w:r>
      <w:r>
        <w:rPr>
          <w:rFonts w:eastAsia="Times New Roman"/>
          <w:szCs w:val="24"/>
        </w:rPr>
        <w:t>,</w:t>
      </w:r>
      <w:r w:rsidRPr="00DA02F1">
        <w:rPr>
          <w:rFonts w:eastAsia="Times New Roman"/>
          <w:szCs w:val="24"/>
        </w:rPr>
        <w:t xml:space="preserve"> την περίοδο ακριβώς</w:t>
      </w:r>
      <w:r>
        <w:rPr>
          <w:rFonts w:eastAsia="Times New Roman"/>
          <w:szCs w:val="24"/>
        </w:rPr>
        <w:t xml:space="preserve"> που</w:t>
      </w:r>
      <w:r w:rsidRPr="00DA02F1">
        <w:rPr>
          <w:rFonts w:eastAsia="Times New Roman"/>
          <w:szCs w:val="24"/>
        </w:rPr>
        <w:t xml:space="preserve"> είχαμε τις διορισμένες </w:t>
      </w:r>
      <w:r>
        <w:rPr>
          <w:rFonts w:eastAsia="Times New Roman"/>
          <w:szCs w:val="24"/>
        </w:rPr>
        <w:t>κυβερνήσεις,</w:t>
      </w:r>
      <w:r w:rsidRPr="00DA02F1">
        <w:rPr>
          <w:rFonts w:eastAsia="Times New Roman"/>
          <w:szCs w:val="24"/>
        </w:rPr>
        <w:t xml:space="preserve"> </w:t>
      </w:r>
      <w:r>
        <w:rPr>
          <w:rFonts w:eastAsia="Times New Roman"/>
          <w:szCs w:val="24"/>
        </w:rPr>
        <w:t xml:space="preserve">την υπηρεσιακή κυβέρνηση </w:t>
      </w:r>
      <w:r w:rsidRPr="00DA02F1">
        <w:rPr>
          <w:rFonts w:eastAsia="Times New Roman"/>
          <w:szCs w:val="24"/>
        </w:rPr>
        <w:t xml:space="preserve">του </w:t>
      </w:r>
      <w:r>
        <w:rPr>
          <w:rFonts w:eastAsia="Times New Roman"/>
          <w:szCs w:val="24"/>
        </w:rPr>
        <w:t>κ.</w:t>
      </w:r>
      <w:r w:rsidRPr="00DA02F1">
        <w:rPr>
          <w:rFonts w:eastAsia="Times New Roman"/>
          <w:szCs w:val="24"/>
        </w:rPr>
        <w:t xml:space="preserve"> </w:t>
      </w:r>
      <w:proofErr w:type="spellStart"/>
      <w:r w:rsidRPr="00DA02F1">
        <w:rPr>
          <w:rFonts w:eastAsia="Times New Roman"/>
          <w:szCs w:val="24"/>
        </w:rPr>
        <w:t>Πικραμ</w:t>
      </w:r>
      <w:r>
        <w:rPr>
          <w:rFonts w:eastAsia="Times New Roman"/>
          <w:szCs w:val="24"/>
        </w:rPr>
        <w:t>μ</w:t>
      </w:r>
      <w:r w:rsidRPr="00DA02F1">
        <w:rPr>
          <w:rFonts w:eastAsia="Times New Roman"/>
          <w:szCs w:val="24"/>
        </w:rPr>
        <w:t>ένου</w:t>
      </w:r>
      <w:proofErr w:type="spellEnd"/>
      <w:r w:rsidRPr="00DA02F1">
        <w:rPr>
          <w:rFonts w:eastAsia="Times New Roman"/>
          <w:szCs w:val="24"/>
        </w:rPr>
        <w:t xml:space="preserve"> που ήταν για ένα μήνα </w:t>
      </w:r>
      <w:r>
        <w:rPr>
          <w:rFonts w:eastAsia="Times New Roman"/>
          <w:szCs w:val="24"/>
        </w:rPr>
        <w:t>για</w:t>
      </w:r>
      <w:r w:rsidRPr="00DA02F1">
        <w:rPr>
          <w:rFonts w:eastAsia="Times New Roman"/>
          <w:szCs w:val="24"/>
        </w:rPr>
        <w:t xml:space="preserve"> την περίοδο των εκλογών και τη διορισμένη </w:t>
      </w:r>
      <w:r>
        <w:rPr>
          <w:rFonts w:eastAsia="Times New Roman"/>
          <w:szCs w:val="24"/>
        </w:rPr>
        <w:t>κυβέρνηση</w:t>
      </w:r>
      <w:r w:rsidRPr="00DA02F1">
        <w:rPr>
          <w:rFonts w:eastAsia="Times New Roman"/>
          <w:szCs w:val="24"/>
        </w:rPr>
        <w:t xml:space="preserve"> του </w:t>
      </w:r>
      <w:r>
        <w:rPr>
          <w:rFonts w:eastAsia="Times New Roman"/>
          <w:szCs w:val="24"/>
        </w:rPr>
        <w:t>κ.</w:t>
      </w:r>
      <w:r w:rsidRPr="00DA02F1">
        <w:rPr>
          <w:rFonts w:eastAsia="Times New Roman"/>
          <w:szCs w:val="24"/>
        </w:rPr>
        <w:t xml:space="preserve"> </w:t>
      </w:r>
      <w:proofErr w:type="spellStart"/>
      <w:r w:rsidRPr="00DA02F1">
        <w:rPr>
          <w:rFonts w:eastAsia="Times New Roman"/>
          <w:szCs w:val="24"/>
        </w:rPr>
        <w:t>Παπαδήμου</w:t>
      </w:r>
      <w:proofErr w:type="spellEnd"/>
      <w:r>
        <w:rPr>
          <w:rFonts w:eastAsia="Times New Roman"/>
          <w:szCs w:val="24"/>
        </w:rPr>
        <w:t>.</w:t>
      </w:r>
      <w:r w:rsidRPr="00DA02F1">
        <w:rPr>
          <w:rFonts w:eastAsia="Times New Roman"/>
          <w:szCs w:val="24"/>
        </w:rPr>
        <w:t xml:space="preserve"> </w:t>
      </w:r>
    </w:p>
    <w:p w14:paraId="219DA4C5" w14:textId="77777777" w:rsidR="00656A4F" w:rsidRDefault="000C25FA">
      <w:pPr>
        <w:spacing w:line="600" w:lineRule="auto"/>
        <w:ind w:firstLine="720"/>
        <w:jc w:val="both"/>
        <w:rPr>
          <w:rFonts w:eastAsia="Times New Roman"/>
          <w:szCs w:val="24"/>
        </w:rPr>
      </w:pPr>
      <w:r w:rsidRPr="00DA02F1">
        <w:rPr>
          <w:rFonts w:eastAsia="Times New Roman"/>
          <w:szCs w:val="24"/>
        </w:rPr>
        <w:t>Τι έγινε</w:t>
      </w:r>
      <w:r>
        <w:rPr>
          <w:rFonts w:eastAsia="Times New Roman"/>
          <w:szCs w:val="24"/>
        </w:rPr>
        <w:t>;</w:t>
      </w:r>
      <w:r w:rsidRPr="00DA02F1">
        <w:rPr>
          <w:rFonts w:eastAsia="Times New Roman"/>
          <w:szCs w:val="24"/>
        </w:rPr>
        <w:t xml:space="preserve"> Δελτίο δημοσίου χρέους με αριθμό 66</w:t>
      </w:r>
      <w:r>
        <w:rPr>
          <w:rFonts w:eastAsia="Times New Roman"/>
          <w:szCs w:val="24"/>
        </w:rPr>
        <w:t>,</w:t>
      </w:r>
      <w:r w:rsidRPr="00DA02F1">
        <w:rPr>
          <w:rFonts w:eastAsia="Times New Roman"/>
          <w:szCs w:val="24"/>
        </w:rPr>
        <w:t xml:space="preserve"> Ιού</w:t>
      </w:r>
      <w:r>
        <w:rPr>
          <w:rFonts w:eastAsia="Times New Roman"/>
          <w:szCs w:val="24"/>
        </w:rPr>
        <w:t>λ</w:t>
      </w:r>
      <w:r w:rsidRPr="00DA02F1">
        <w:rPr>
          <w:rFonts w:eastAsia="Times New Roman"/>
          <w:szCs w:val="24"/>
        </w:rPr>
        <w:t>ιος του 2012</w:t>
      </w:r>
      <w:r>
        <w:rPr>
          <w:rFonts w:eastAsia="Times New Roman"/>
          <w:szCs w:val="24"/>
        </w:rPr>
        <w:t>,</w:t>
      </w:r>
      <w:r w:rsidRPr="00DA02F1">
        <w:rPr>
          <w:rFonts w:eastAsia="Times New Roman"/>
          <w:szCs w:val="24"/>
        </w:rPr>
        <w:t xml:space="preserve"> είναι το τρίμηνο όπου τα</w:t>
      </w:r>
      <w:r>
        <w:rPr>
          <w:rFonts w:eastAsia="Times New Roman"/>
          <w:szCs w:val="24"/>
        </w:rPr>
        <w:t xml:space="preserve"> </w:t>
      </w:r>
      <w:r w:rsidRPr="00DA02F1">
        <w:rPr>
          <w:rFonts w:eastAsia="Times New Roman"/>
          <w:szCs w:val="24"/>
        </w:rPr>
        <w:t xml:space="preserve">23 δισεκατομμύρια των τραπεζών δεν αποπληρώθηκαν ως όφειλαν απέναντι στο </w:t>
      </w:r>
      <w:r>
        <w:rPr>
          <w:rFonts w:eastAsia="Times New Roman"/>
          <w:szCs w:val="24"/>
        </w:rPr>
        <w:t>ε</w:t>
      </w:r>
      <w:r w:rsidRPr="00DA02F1">
        <w:rPr>
          <w:rFonts w:eastAsia="Times New Roman"/>
          <w:szCs w:val="24"/>
        </w:rPr>
        <w:t xml:space="preserve">λληνικό </w:t>
      </w:r>
      <w:r>
        <w:rPr>
          <w:rFonts w:eastAsia="Times New Roman"/>
          <w:szCs w:val="24"/>
        </w:rPr>
        <w:t>δ</w:t>
      </w:r>
      <w:r w:rsidRPr="00DA02F1">
        <w:rPr>
          <w:rFonts w:eastAsia="Times New Roman"/>
          <w:szCs w:val="24"/>
        </w:rPr>
        <w:t xml:space="preserve">ημόσιο και </w:t>
      </w:r>
      <w:r w:rsidRPr="00DA02F1">
        <w:rPr>
          <w:rFonts w:eastAsia="Times New Roman"/>
          <w:szCs w:val="24"/>
        </w:rPr>
        <w:t xml:space="preserve">μπήκαμε στο </w:t>
      </w:r>
      <w:r>
        <w:rPr>
          <w:rFonts w:eastAsia="Times New Roman"/>
          <w:szCs w:val="24"/>
        </w:rPr>
        <w:t>ε</w:t>
      </w:r>
      <w:r w:rsidRPr="00DA02F1">
        <w:rPr>
          <w:rFonts w:eastAsia="Times New Roman"/>
          <w:szCs w:val="24"/>
        </w:rPr>
        <w:t xml:space="preserve">λληνικό </w:t>
      </w:r>
      <w:r>
        <w:rPr>
          <w:rFonts w:eastAsia="Times New Roman"/>
          <w:szCs w:val="24"/>
        </w:rPr>
        <w:t>δ</w:t>
      </w:r>
      <w:r w:rsidRPr="00DA02F1">
        <w:rPr>
          <w:rFonts w:eastAsia="Times New Roman"/>
          <w:szCs w:val="24"/>
        </w:rPr>
        <w:t xml:space="preserve">ημόσιο </w:t>
      </w:r>
      <w:r>
        <w:rPr>
          <w:rFonts w:eastAsia="Times New Roman"/>
          <w:szCs w:val="24"/>
        </w:rPr>
        <w:t>χ</w:t>
      </w:r>
      <w:r w:rsidRPr="00DA02F1">
        <w:rPr>
          <w:rFonts w:eastAsia="Times New Roman"/>
          <w:szCs w:val="24"/>
        </w:rPr>
        <w:t>ρέος</w:t>
      </w:r>
      <w:r>
        <w:rPr>
          <w:rFonts w:eastAsia="Times New Roman"/>
          <w:szCs w:val="24"/>
        </w:rPr>
        <w:t>.</w:t>
      </w:r>
      <w:r w:rsidRPr="00DA02F1">
        <w:rPr>
          <w:rFonts w:eastAsia="Times New Roman"/>
          <w:szCs w:val="24"/>
        </w:rPr>
        <w:t xml:space="preserve"> </w:t>
      </w:r>
    </w:p>
    <w:p w14:paraId="219DA4C6" w14:textId="77777777" w:rsidR="00656A4F" w:rsidRDefault="000C25FA">
      <w:pPr>
        <w:spacing w:line="600" w:lineRule="auto"/>
        <w:ind w:firstLine="720"/>
        <w:jc w:val="both"/>
        <w:rPr>
          <w:rFonts w:eastAsia="Times New Roman"/>
          <w:szCs w:val="24"/>
        </w:rPr>
      </w:pPr>
      <w:r>
        <w:rPr>
          <w:rFonts w:eastAsia="Times New Roman"/>
          <w:szCs w:val="24"/>
        </w:rPr>
        <w:t>Ε</w:t>
      </w:r>
      <w:r w:rsidRPr="00DA02F1">
        <w:rPr>
          <w:rFonts w:eastAsia="Times New Roman"/>
          <w:szCs w:val="24"/>
        </w:rPr>
        <w:t xml:space="preserve">δώ τα στοιχεία μας λένε ότι </w:t>
      </w:r>
      <w:r>
        <w:rPr>
          <w:rFonts w:eastAsia="Times New Roman"/>
          <w:szCs w:val="24"/>
        </w:rPr>
        <w:t xml:space="preserve">στις </w:t>
      </w:r>
      <w:r w:rsidRPr="00DA02F1">
        <w:rPr>
          <w:rFonts w:eastAsia="Times New Roman"/>
          <w:szCs w:val="24"/>
        </w:rPr>
        <w:t xml:space="preserve">31 </w:t>
      </w:r>
      <w:r>
        <w:rPr>
          <w:rFonts w:eastAsia="Times New Roman"/>
          <w:szCs w:val="24"/>
        </w:rPr>
        <w:t>Μαρτίου</w:t>
      </w:r>
      <w:r w:rsidRPr="00DA02F1">
        <w:rPr>
          <w:rFonts w:eastAsia="Times New Roman"/>
          <w:szCs w:val="24"/>
        </w:rPr>
        <w:t xml:space="preserve"> </w:t>
      </w:r>
      <w:r>
        <w:rPr>
          <w:rFonts w:eastAsia="Times New Roman"/>
          <w:szCs w:val="24"/>
        </w:rPr>
        <w:t xml:space="preserve">το </w:t>
      </w:r>
      <w:r w:rsidRPr="00DA02F1">
        <w:rPr>
          <w:rFonts w:eastAsia="Times New Roman"/>
          <w:szCs w:val="24"/>
        </w:rPr>
        <w:t>ελληνικό εξωτερικό χρέος ήταν 280 δισεκατομμύρια και μέσα σε τρεις μήνες πήγαν τα χρέη 303</w:t>
      </w:r>
      <w:r>
        <w:rPr>
          <w:rFonts w:eastAsia="Times New Roman"/>
          <w:szCs w:val="24"/>
        </w:rPr>
        <w:t>,</w:t>
      </w:r>
      <w:r w:rsidRPr="00DA02F1">
        <w:rPr>
          <w:rFonts w:eastAsia="Times New Roman"/>
          <w:szCs w:val="24"/>
        </w:rPr>
        <w:t xml:space="preserve"> </w:t>
      </w:r>
      <w:r>
        <w:rPr>
          <w:rFonts w:eastAsia="Times New Roman"/>
          <w:szCs w:val="24"/>
        </w:rPr>
        <w:t>βεβαιώθηκαν τα</w:t>
      </w:r>
      <w:r w:rsidRPr="00DA02F1">
        <w:rPr>
          <w:rFonts w:eastAsia="Times New Roman"/>
          <w:szCs w:val="24"/>
        </w:rPr>
        <w:t xml:space="preserve"> 23</w:t>
      </w:r>
      <w:r>
        <w:rPr>
          <w:rFonts w:eastAsia="Times New Roman"/>
          <w:szCs w:val="24"/>
        </w:rPr>
        <w:t xml:space="preserve"> δισεκατομ</w:t>
      </w:r>
      <w:r w:rsidRPr="00DA02F1">
        <w:rPr>
          <w:rFonts w:eastAsia="Times New Roman"/>
          <w:szCs w:val="24"/>
        </w:rPr>
        <w:t xml:space="preserve">μύρια των τραπεζών ως χρέος στο </w:t>
      </w:r>
      <w:r>
        <w:rPr>
          <w:rFonts w:eastAsia="Times New Roman"/>
          <w:szCs w:val="24"/>
        </w:rPr>
        <w:t>ε</w:t>
      </w:r>
      <w:r w:rsidRPr="00DA02F1">
        <w:rPr>
          <w:rFonts w:eastAsia="Times New Roman"/>
          <w:szCs w:val="24"/>
        </w:rPr>
        <w:t xml:space="preserve">λληνικό </w:t>
      </w:r>
      <w:r>
        <w:rPr>
          <w:rFonts w:eastAsia="Times New Roman"/>
          <w:szCs w:val="24"/>
        </w:rPr>
        <w:t>δ</w:t>
      </w:r>
      <w:r w:rsidRPr="00DA02F1">
        <w:rPr>
          <w:rFonts w:eastAsia="Times New Roman"/>
          <w:szCs w:val="24"/>
        </w:rPr>
        <w:t>ημόσιο</w:t>
      </w:r>
      <w:r>
        <w:rPr>
          <w:rFonts w:eastAsia="Times New Roman"/>
          <w:szCs w:val="24"/>
        </w:rPr>
        <w:t>.</w:t>
      </w:r>
      <w:r w:rsidRPr="00DA02F1">
        <w:rPr>
          <w:rFonts w:eastAsia="Times New Roman"/>
          <w:szCs w:val="24"/>
        </w:rPr>
        <w:t xml:space="preserve"> Κα</w:t>
      </w:r>
      <w:r w:rsidRPr="00DA02F1">
        <w:rPr>
          <w:rFonts w:eastAsia="Times New Roman"/>
          <w:szCs w:val="24"/>
        </w:rPr>
        <w:t xml:space="preserve">νένα από τα λεγόμενα κόμματα του </w:t>
      </w:r>
      <w:r>
        <w:rPr>
          <w:rFonts w:eastAsia="Times New Roman"/>
          <w:szCs w:val="24"/>
        </w:rPr>
        <w:t>σ</w:t>
      </w:r>
      <w:r w:rsidRPr="00DA02F1">
        <w:rPr>
          <w:rFonts w:eastAsia="Times New Roman"/>
          <w:szCs w:val="24"/>
        </w:rPr>
        <w:t xml:space="preserve">υνταγματικού </w:t>
      </w:r>
      <w:r>
        <w:rPr>
          <w:rFonts w:eastAsia="Times New Roman"/>
          <w:szCs w:val="24"/>
        </w:rPr>
        <w:t>τ</w:t>
      </w:r>
      <w:r w:rsidRPr="00DA02F1">
        <w:rPr>
          <w:rFonts w:eastAsia="Times New Roman"/>
          <w:szCs w:val="24"/>
        </w:rPr>
        <w:t xml:space="preserve">όξου δεν κατήγγειλε </w:t>
      </w:r>
      <w:r>
        <w:rPr>
          <w:rFonts w:eastAsia="Times New Roman"/>
          <w:szCs w:val="24"/>
        </w:rPr>
        <w:t>α</w:t>
      </w:r>
      <w:r w:rsidRPr="00DA02F1">
        <w:rPr>
          <w:rFonts w:eastAsia="Times New Roman"/>
          <w:szCs w:val="24"/>
        </w:rPr>
        <w:t>υτό ακριβώς</w:t>
      </w:r>
      <w:r>
        <w:rPr>
          <w:rFonts w:eastAsia="Times New Roman"/>
          <w:szCs w:val="24"/>
        </w:rPr>
        <w:t>.</w:t>
      </w:r>
    </w:p>
    <w:p w14:paraId="219DA4C7" w14:textId="77777777" w:rsidR="00656A4F" w:rsidRDefault="000C25FA">
      <w:pPr>
        <w:spacing w:line="600" w:lineRule="auto"/>
        <w:ind w:firstLine="720"/>
        <w:jc w:val="both"/>
        <w:rPr>
          <w:rFonts w:eastAsia="Times New Roman"/>
          <w:szCs w:val="24"/>
        </w:rPr>
      </w:pPr>
      <w:r>
        <w:rPr>
          <w:rFonts w:eastAsia="Times New Roman"/>
          <w:szCs w:val="24"/>
        </w:rPr>
        <w:lastRenderedPageBreak/>
        <w:t>Α</w:t>
      </w:r>
      <w:r w:rsidRPr="00DA02F1">
        <w:rPr>
          <w:rFonts w:eastAsia="Times New Roman"/>
          <w:szCs w:val="24"/>
        </w:rPr>
        <w:t>υτ</w:t>
      </w:r>
      <w:r>
        <w:rPr>
          <w:rFonts w:eastAsia="Times New Roman"/>
          <w:szCs w:val="24"/>
        </w:rPr>
        <w:t>ό</w:t>
      </w:r>
      <w:r w:rsidRPr="00DA02F1">
        <w:rPr>
          <w:rFonts w:eastAsia="Times New Roman"/>
          <w:szCs w:val="24"/>
        </w:rPr>
        <w:t xml:space="preserve"> είναι ο λογιστικός έλεγχος που είπαμε ότι θα πράξουμε ως Χρυσή Αυγή σε σχέση με το χρέος που προέκυψε</w:t>
      </w:r>
      <w:r>
        <w:rPr>
          <w:rFonts w:eastAsia="Times New Roman"/>
          <w:szCs w:val="24"/>
        </w:rPr>
        <w:t>.</w:t>
      </w:r>
      <w:r w:rsidRPr="00DA02F1">
        <w:rPr>
          <w:rFonts w:eastAsia="Times New Roman"/>
          <w:szCs w:val="24"/>
        </w:rPr>
        <w:t xml:space="preserve"> Αυτά τα χρήματα</w:t>
      </w:r>
      <w:r>
        <w:rPr>
          <w:rFonts w:eastAsia="Times New Roman"/>
          <w:szCs w:val="24"/>
        </w:rPr>
        <w:t>, τα 23 δισεκατομμύρια</w:t>
      </w:r>
      <w:r w:rsidRPr="00DA02F1">
        <w:rPr>
          <w:rFonts w:eastAsia="Times New Roman"/>
          <w:szCs w:val="24"/>
        </w:rPr>
        <w:t xml:space="preserve"> πο</w:t>
      </w:r>
      <w:r>
        <w:rPr>
          <w:rFonts w:eastAsia="Times New Roman"/>
          <w:szCs w:val="24"/>
        </w:rPr>
        <w:t xml:space="preserve">υ βεβαιώθηκαν στο δημόσιο χρέος, </w:t>
      </w:r>
      <w:r w:rsidRPr="00DA02F1">
        <w:rPr>
          <w:rFonts w:eastAsia="Times New Roman"/>
          <w:szCs w:val="24"/>
        </w:rPr>
        <w:t>δεν μπορούν να προκύψουν ούτε με επιτόκια πλέον του 40%</w:t>
      </w:r>
      <w:r>
        <w:rPr>
          <w:rFonts w:eastAsia="Times New Roman"/>
          <w:szCs w:val="24"/>
        </w:rPr>
        <w:t>,</w:t>
      </w:r>
      <w:r w:rsidRPr="00DA02F1">
        <w:rPr>
          <w:rFonts w:eastAsia="Times New Roman"/>
          <w:szCs w:val="24"/>
        </w:rPr>
        <w:t xml:space="preserve"> αλλά βλέπω ότι όλοι σας </w:t>
      </w:r>
      <w:r>
        <w:rPr>
          <w:rFonts w:eastAsia="Times New Roman"/>
          <w:szCs w:val="24"/>
        </w:rPr>
        <w:t>σιωπάτε. Σιωπάτε, γ</w:t>
      </w:r>
      <w:r w:rsidRPr="00DA02F1">
        <w:rPr>
          <w:rFonts w:eastAsia="Times New Roman"/>
          <w:szCs w:val="24"/>
        </w:rPr>
        <w:t>ιατί δεν έχετε να πείτε τίποτα φυσικά</w:t>
      </w:r>
      <w:r>
        <w:rPr>
          <w:rFonts w:eastAsia="Times New Roman"/>
          <w:szCs w:val="24"/>
        </w:rPr>
        <w:t>.</w:t>
      </w:r>
      <w:r w:rsidRPr="00DA02F1">
        <w:rPr>
          <w:rFonts w:eastAsia="Times New Roman"/>
          <w:szCs w:val="24"/>
        </w:rPr>
        <w:t xml:space="preserve"> Κανείς δεν </w:t>
      </w:r>
      <w:r>
        <w:rPr>
          <w:rFonts w:eastAsia="Times New Roman"/>
          <w:szCs w:val="24"/>
        </w:rPr>
        <w:t>α</w:t>
      </w:r>
      <w:r w:rsidRPr="00DA02F1">
        <w:rPr>
          <w:rFonts w:eastAsia="Times New Roman"/>
          <w:szCs w:val="24"/>
        </w:rPr>
        <w:t>ναφέρθηκε</w:t>
      </w:r>
      <w:r>
        <w:rPr>
          <w:rFonts w:eastAsia="Times New Roman"/>
          <w:szCs w:val="24"/>
        </w:rPr>
        <w:t>, κ</w:t>
      </w:r>
      <w:r w:rsidRPr="00DA02F1">
        <w:rPr>
          <w:rFonts w:eastAsia="Times New Roman"/>
          <w:szCs w:val="24"/>
        </w:rPr>
        <w:t>ανείς δεν είχε ενημερώσει τον ελληνικό λαό</w:t>
      </w:r>
      <w:r>
        <w:rPr>
          <w:rFonts w:eastAsia="Times New Roman"/>
          <w:szCs w:val="24"/>
        </w:rPr>
        <w:t>.</w:t>
      </w:r>
      <w:r w:rsidRPr="00DA02F1">
        <w:rPr>
          <w:rFonts w:eastAsia="Times New Roman"/>
          <w:szCs w:val="24"/>
        </w:rPr>
        <w:t xml:space="preserve"> </w:t>
      </w:r>
      <w:r>
        <w:rPr>
          <w:rFonts w:eastAsia="Times New Roman"/>
          <w:szCs w:val="24"/>
        </w:rPr>
        <w:t>Γι’ α</w:t>
      </w:r>
      <w:r w:rsidRPr="00DA02F1">
        <w:rPr>
          <w:rFonts w:eastAsia="Times New Roman"/>
          <w:szCs w:val="24"/>
        </w:rPr>
        <w:t xml:space="preserve">υτά </w:t>
      </w:r>
      <w:r>
        <w:rPr>
          <w:rFonts w:eastAsia="Times New Roman"/>
          <w:szCs w:val="24"/>
        </w:rPr>
        <w:t>ό</w:t>
      </w:r>
      <w:r w:rsidRPr="00DA02F1">
        <w:rPr>
          <w:rFonts w:eastAsia="Times New Roman"/>
          <w:szCs w:val="24"/>
        </w:rPr>
        <w:t>λα που</w:t>
      </w:r>
      <w:r w:rsidRPr="00DA02F1">
        <w:rPr>
          <w:rFonts w:eastAsia="Times New Roman"/>
          <w:szCs w:val="24"/>
        </w:rPr>
        <w:t xml:space="preserve"> του κλέψανε</w:t>
      </w:r>
      <w:r>
        <w:rPr>
          <w:rFonts w:eastAsia="Times New Roman"/>
          <w:szCs w:val="24"/>
        </w:rPr>
        <w:t>,</w:t>
      </w:r>
      <w:r w:rsidRPr="00DA02F1">
        <w:rPr>
          <w:rFonts w:eastAsia="Times New Roman"/>
          <w:szCs w:val="24"/>
        </w:rPr>
        <w:t xml:space="preserve"> </w:t>
      </w:r>
      <w:r>
        <w:rPr>
          <w:rFonts w:eastAsia="Times New Roman"/>
          <w:szCs w:val="24"/>
        </w:rPr>
        <w:t>κ</w:t>
      </w:r>
      <w:r w:rsidRPr="00DA02F1">
        <w:rPr>
          <w:rFonts w:eastAsia="Times New Roman"/>
          <w:szCs w:val="24"/>
        </w:rPr>
        <w:t xml:space="preserve">υριολεκτικά και </w:t>
      </w:r>
      <w:r>
        <w:rPr>
          <w:rFonts w:eastAsia="Times New Roman"/>
          <w:szCs w:val="24"/>
        </w:rPr>
        <w:t>όχι εντός</w:t>
      </w:r>
      <w:r w:rsidRPr="00DA02F1">
        <w:rPr>
          <w:rFonts w:eastAsia="Times New Roman"/>
          <w:szCs w:val="24"/>
        </w:rPr>
        <w:t xml:space="preserve"> εισαγωγικών</w:t>
      </w:r>
      <w:r>
        <w:rPr>
          <w:rFonts w:eastAsia="Times New Roman"/>
          <w:szCs w:val="24"/>
        </w:rPr>
        <w:t>,</w:t>
      </w:r>
      <w:r w:rsidRPr="00DA02F1">
        <w:rPr>
          <w:rFonts w:eastAsia="Times New Roman"/>
          <w:szCs w:val="24"/>
        </w:rPr>
        <w:t xml:space="preserve"> όλες οι προηγούμενες κυβερνήσεις με τα μνημόνια που ψηφίσανε κανείς</w:t>
      </w:r>
      <w:r>
        <w:rPr>
          <w:rFonts w:eastAsia="Times New Roman"/>
          <w:szCs w:val="24"/>
        </w:rPr>
        <w:t>,</w:t>
      </w:r>
      <w:r w:rsidRPr="00DA02F1">
        <w:rPr>
          <w:rFonts w:eastAsia="Times New Roman"/>
          <w:szCs w:val="24"/>
        </w:rPr>
        <w:t xml:space="preserve"> </w:t>
      </w:r>
      <w:r>
        <w:rPr>
          <w:rFonts w:eastAsia="Times New Roman"/>
          <w:szCs w:val="24"/>
        </w:rPr>
        <w:t>μ</w:t>
      </w:r>
      <w:r w:rsidRPr="00DA02F1">
        <w:rPr>
          <w:rFonts w:eastAsia="Times New Roman"/>
          <w:szCs w:val="24"/>
        </w:rPr>
        <w:t xml:space="preserve">α </w:t>
      </w:r>
      <w:r>
        <w:rPr>
          <w:rFonts w:eastAsia="Times New Roman"/>
          <w:szCs w:val="24"/>
        </w:rPr>
        <w:t>κ</w:t>
      </w:r>
      <w:r w:rsidRPr="00DA02F1">
        <w:rPr>
          <w:rFonts w:eastAsia="Times New Roman"/>
          <w:szCs w:val="24"/>
        </w:rPr>
        <w:t>ανείς δεν κόπτετ</w:t>
      </w:r>
      <w:r>
        <w:rPr>
          <w:rFonts w:eastAsia="Times New Roman"/>
          <w:szCs w:val="24"/>
        </w:rPr>
        <w:t xml:space="preserve">αι </w:t>
      </w:r>
      <w:r w:rsidRPr="00DA02F1">
        <w:rPr>
          <w:rFonts w:eastAsia="Times New Roman"/>
          <w:szCs w:val="24"/>
        </w:rPr>
        <w:t>για τον ελληνικό λαό</w:t>
      </w:r>
      <w:r>
        <w:rPr>
          <w:rFonts w:eastAsia="Times New Roman"/>
          <w:szCs w:val="24"/>
        </w:rPr>
        <w:t>.</w:t>
      </w:r>
      <w:r w:rsidRPr="00DA02F1">
        <w:rPr>
          <w:rFonts w:eastAsia="Times New Roman"/>
          <w:szCs w:val="24"/>
        </w:rPr>
        <w:t xml:space="preserve"> Είστε το ίδιο ακριβώς</w:t>
      </w:r>
      <w:r>
        <w:rPr>
          <w:rFonts w:eastAsia="Times New Roman"/>
          <w:szCs w:val="24"/>
        </w:rPr>
        <w:t>.</w:t>
      </w:r>
      <w:r w:rsidRPr="00DA02F1">
        <w:rPr>
          <w:rFonts w:eastAsia="Times New Roman"/>
          <w:szCs w:val="24"/>
        </w:rPr>
        <w:t xml:space="preserve"> </w:t>
      </w:r>
    </w:p>
    <w:p w14:paraId="219DA4C8" w14:textId="77777777" w:rsidR="00656A4F" w:rsidRDefault="000C25FA">
      <w:pPr>
        <w:spacing w:line="600" w:lineRule="auto"/>
        <w:ind w:firstLine="720"/>
        <w:jc w:val="both"/>
        <w:rPr>
          <w:rFonts w:eastAsia="Times New Roman"/>
          <w:szCs w:val="24"/>
        </w:rPr>
      </w:pPr>
      <w:r w:rsidRPr="00DA02F1">
        <w:rPr>
          <w:rFonts w:eastAsia="Times New Roman"/>
          <w:szCs w:val="24"/>
        </w:rPr>
        <w:t xml:space="preserve">Αυτά όλα θα αλλάξουν μόνον εάν έρθουμε εμείς στην κυβέρνηση και </w:t>
      </w:r>
      <w:r w:rsidRPr="00DA02F1">
        <w:rPr>
          <w:rFonts w:eastAsia="Times New Roman"/>
          <w:szCs w:val="24"/>
        </w:rPr>
        <w:t>στα πράγματα</w:t>
      </w:r>
      <w:r>
        <w:rPr>
          <w:rFonts w:eastAsia="Times New Roman"/>
          <w:szCs w:val="24"/>
        </w:rPr>
        <w:t>,</w:t>
      </w:r>
      <w:r w:rsidRPr="00DA02F1">
        <w:rPr>
          <w:rFonts w:eastAsia="Times New Roman"/>
          <w:szCs w:val="24"/>
        </w:rPr>
        <w:t xml:space="preserve"> διότι εμείς δεν υποσχόμαστε απολύτως τίποτα στον ελληνικό λαό εκτός από ένα πράγμα</w:t>
      </w:r>
      <w:r>
        <w:rPr>
          <w:rFonts w:eastAsia="Times New Roman"/>
          <w:szCs w:val="24"/>
        </w:rPr>
        <w:t>:</w:t>
      </w:r>
      <w:r w:rsidRPr="00DA02F1">
        <w:rPr>
          <w:rFonts w:eastAsia="Times New Roman"/>
          <w:szCs w:val="24"/>
        </w:rPr>
        <w:t xml:space="preserve"> οι κλέφτες φυλακή και τα κλεμμένα </w:t>
      </w:r>
      <w:r>
        <w:rPr>
          <w:rFonts w:eastAsia="Times New Roman"/>
          <w:szCs w:val="24"/>
        </w:rPr>
        <w:t>στον λαό!</w:t>
      </w:r>
    </w:p>
    <w:p w14:paraId="219DA4C9" w14:textId="77777777" w:rsidR="00656A4F" w:rsidRDefault="000C25FA">
      <w:pPr>
        <w:spacing w:line="600" w:lineRule="auto"/>
        <w:ind w:firstLine="720"/>
        <w:jc w:val="center"/>
        <w:rPr>
          <w:rFonts w:eastAsia="Times New Roman"/>
          <w:szCs w:val="24"/>
        </w:rPr>
      </w:pPr>
      <w:r>
        <w:rPr>
          <w:rFonts w:eastAsia="Times New Roman" w:cs="Times New Roman"/>
          <w:szCs w:val="24"/>
        </w:rPr>
        <w:t>(Χειροκροτήματα από την πτέρυγα της</w:t>
      </w:r>
      <w:r w:rsidRPr="00773CB2">
        <w:rPr>
          <w:rFonts w:eastAsia="Times New Roman" w:cs="Times New Roman"/>
          <w:szCs w:val="24"/>
        </w:rPr>
        <w:t xml:space="preserve"> </w:t>
      </w:r>
      <w:r>
        <w:rPr>
          <w:rFonts w:eastAsia="Times New Roman" w:cs="Times New Roman"/>
          <w:szCs w:val="24"/>
        </w:rPr>
        <w:t>Χρυσής Αυγής)</w:t>
      </w:r>
    </w:p>
    <w:p w14:paraId="219DA4CA" w14:textId="77777777" w:rsidR="00656A4F" w:rsidRDefault="000C25FA">
      <w:pPr>
        <w:spacing w:line="600" w:lineRule="auto"/>
        <w:ind w:firstLine="720"/>
        <w:jc w:val="both"/>
        <w:rPr>
          <w:rFonts w:eastAsia="Times New Roman"/>
          <w:szCs w:val="24"/>
        </w:rPr>
      </w:pPr>
      <w:r>
        <w:rPr>
          <w:rFonts w:eastAsia="Times New Roman"/>
          <w:b/>
          <w:bCs/>
          <w:szCs w:val="24"/>
        </w:rPr>
        <w:lastRenderedPageBreak/>
        <w:t xml:space="preserve">ΠΡΟΕΔΡΟΣ (Νικόλαος </w:t>
      </w:r>
      <w:proofErr w:type="spellStart"/>
      <w:r>
        <w:rPr>
          <w:rFonts w:eastAsia="Times New Roman"/>
          <w:b/>
          <w:bCs/>
          <w:szCs w:val="24"/>
        </w:rPr>
        <w:t>Βούτσης</w:t>
      </w:r>
      <w:proofErr w:type="spellEnd"/>
      <w:r>
        <w:rPr>
          <w:rFonts w:eastAsia="Times New Roman"/>
          <w:b/>
          <w:bCs/>
          <w:szCs w:val="24"/>
        </w:rPr>
        <w:t>)</w:t>
      </w:r>
      <w:r w:rsidRPr="00DA02F1">
        <w:rPr>
          <w:rFonts w:eastAsia="Times New Roman"/>
          <w:b/>
          <w:bCs/>
          <w:szCs w:val="24"/>
        </w:rPr>
        <w:t xml:space="preserve">: </w:t>
      </w:r>
      <w:r>
        <w:rPr>
          <w:rFonts w:eastAsia="Times New Roman"/>
          <w:szCs w:val="24"/>
        </w:rPr>
        <w:t>Όσον αφορά τη</w:t>
      </w:r>
      <w:r w:rsidRPr="00DA02F1">
        <w:rPr>
          <w:rFonts w:eastAsia="Times New Roman"/>
          <w:szCs w:val="24"/>
        </w:rPr>
        <w:t xml:space="preserve"> διαδικασία</w:t>
      </w:r>
      <w:r>
        <w:rPr>
          <w:rFonts w:eastAsia="Times New Roman"/>
          <w:szCs w:val="24"/>
        </w:rPr>
        <w:t xml:space="preserve"> –γιατί προ</w:t>
      </w:r>
      <w:r>
        <w:rPr>
          <w:rFonts w:eastAsia="Times New Roman"/>
          <w:szCs w:val="24"/>
        </w:rPr>
        <w:t xml:space="preserve">ηγουμένως </w:t>
      </w:r>
      <w:r w:rsidRPr="00DA02F1">
        <w:rPr>
          <w:rFonts w:eastAsia="Times New Roman"/>
          <w:szCs w:val="24"/>
        </w:rPr>
        <w:t>έκανα και</w:t>
      </w:r>
      <w:r>
        <w:rPr>
          <w:rFonts w:eastAsia="Times New Roman"/>
          <w:szCs w:val="24"/>
        </w:rPr>
        <w:t xml:space="preserve"> κάποια νοήματα</w:t>
      </w:r>
      <w:r w:rsidRPr="00DA02F1">
        <w:rPr>
          <w:rFonts w:eastAsia="Times New Roman"/>
          <w:szCs w:val="24"/>
        </w:rPr>
        <w:t xml:space="preserve"> σε διάφορους συναδέλφους για να καθίσουν και να μην μπαινοβγαίνουν στην Αίθουσα</w:t>
      </w:r>
      <w:r>
        <w:rPr>
          <w:rFonts w:eastAsia="Times New Roman"/>
          <w:szCs w:val="24"/>
        </w:rPr>
        <w:t xml:space="preserve">- στη συνέχεια </w:t>
      </w:r>
      <w:r w:rsidRPr="00DA02F1">
        <w:rPr>
          <w:rFonts w:eastAsia="Times New Roman"/>
          <w:szCs w:val="24"/>
        </w:rPr>
        <w:t xml:space="preserve">θα μιλήσει ο </w:t>
      </w:r>
      <w:r>
        <w:rPr>
          <w:rFonts w:eastAsia="Times New Roman"/>
          <w:szCs w:val="24"/>
        </w:rPr>
        <w:t>κ.</w:t>
      </w:r>
      <w:r w:rsidRPr="00DA02F1">
        <w:rPr>
          <w:rFonts w:eastAsia="Times New Roman"/>
          <w:szCs w:val="24"/>
        </w:rPr>
        <w:t xml:space="preserve"> </w:t>
      </w:r>
      <w:proofErr w:type="spellStart"/>
      <w:r w:rsidRPr="00DA02F1">
        <w:rPr>
          <w:rFonts w:eastAsia="Times New Roman"/>
          <w:szCs w:val="24"/>
        </w:rPr>
        <w:t>Κατσώτης</w:t>
      </w:r>
      <w:proofErr w:type="spellEnd"/>
      <w:r>
        <w:rPr>
          <w:rFonts w:eastAsia="Times New Roman"/>
          <w:szCs w:val="24"/>
        </w:rPr>
        <w:t xml:space="preserve">, </w:t>
      </w:r>
      <w:r w:rsidRPr="00DA02F1">
        <w:rPr>
          <w:rFonts w:eastAsia="Times New Roman"/>
          <w:szCs w:val="24"/>
        </w:rPr>
        <w:t>η κ</w:t>
      </w:r>
      <w:r>
        <w:rPr>
          <w:rFonts w:eastAsia="Times New Roman"/>
          <w:szCs w:val="24"/>
        </w:rPr>
        <w:t>.</w:t>
      </w:r>
      <w:r w:rsidRPr="00DA02F1">
        <w:rPr>
          <w:rFonts w:eastAsia="Times New Roman"/>
          <w:szCs w:val="24"/>
        </w:rPr>
        <w:t xml:space="preserve"> </w:t>
      </w:r>
      <w:proofErr w:type="spellStart"/>
      <w:r w:rsidRPr="00DA02F1">
        <w:rPr>
          <w:rFonts w:eastAsia="Times New Roman"/>
          <w:szCs w:val="24"/>
        </w:rPr>
        <w:t>Λυμπεράκη</w:t>
      </w:r>
      <w:proofErr w:type="spellEnd"/>
      <w:r w:rsidRPr="00DA02F1">
        <w:rPr>
          <w:rFonts w:eastAsia="Times New Roman"/>
          <w:szCs w:val="24"/>
        </w:rPr>
        <w:t xml:space="preserve"> και θα κλείσει τη συνεδρίαση ο Υπουργός Οικονομικών</w:t>
      </w:r>
      <w:r>
        <w:rPr>
          <w:rFonts w:eastAsia="Times New Roman"/>
          <w:szCs w:val="24"/>
        </w:rPr>
        <w:t>, ο</w:t>
      </w:r>
      <w:r w:rsidRPr="00DA02F1">
        <w:rPr>
          <w:rFonts w:eastAsia="Times New Roman"/>
          <w:szCs w:val="24"/>
        </w:rPr>
        <w:t xml:space="preserve"> κ</w:t>
      </w:r>
      <w:r>
        <w:rPr>
          <w:rFonts w:eastAsia="Times New Roman"/>
          <w:szCs w:val="24"/>
        </w:rPr>
        <w:t>.</w:t>
      </w:r>
      <w:r w:rsidRPr="00DA02F1">
        <w:rPr>
          <w:rFonts w:eastAsia="Times New Roman"/>
          <w:szCs w:val="24"/>
        </w:rPr>
        <w:t xml:space="preserve"> </w:t>
      </w:r>
      <w:proofErr w:type="spellStart"/>
      <w:r w:rsidRPr="00DA02F1">
        <w:rPr>
          <w:rFonts w:eastAsia="Times New Roman"/>
          <w:szCs w:val="24"/>
        </w:rPr>
        <w:t>Τσακαλώτος</w:t>
      </w:r>
      <w:proofErr w:type="spellEnd"/>
      <w:r>
        <w:rPr>
          <w:rFonts w:eastAsia="Times New Roman"/>
          <w:szCs w:val="24"/>
        </w:rPr>
        <w:t>.</w:t>
      </w:r>
      <w:r w:rsidRPr="00DA02F1">
        <w:rPr>
          <w:rFonts w:eastAsia="Times New Roman"/>
          <w:szCs w:val="24"/>
        </w:rPr>
        <w:t xml:space="preserve"> Ο </w:t>
      </w:r>
      <w:r>
        <w:rPr>
          <w:rFonts w:eastAsia="Times New Roman"/>
          <w:szCs w:val="24"/>
        </w:rPr>
        <w:t>κ.</w:t>
      </w:r>
      <w:r w:rsidRPr="00DA02F1">
        <w:rPr>
          <w:rFonts w:eastAsia="Times New Roman"/>
          <w:szCs w:val="24"/>
        </w:rPr>
        <w:t xml:space="preserve"> </w:t>
      </w:r>
      <w:proofErr w:type="spellStart"/>
      <w:r w:rsidRPr="00DA02F1">
        <w:rPr>
          <w:rFonts w:eastAsia="Times New Roman"/>
          <w:szCs w:val="24"/>
        </w:rPr>
        <w:t>Κεγκέρογλου</w:t>
      </w:r>
      <w:proofErr w:type="spellEnd"/>
      <w:r w:rsidRPr="00DA02F1">
        <w:rPr>
          <w:rFonts w:eastAsia="Times New Roman"/>
          <w:szCs w:val="24"/>
        </w:rPr>
        <w:t xml:space="preserve"> θα πάρει</w:t>
      </w:r>
      <w:r>
        <w:rPr>
          <w:rFonts w:eastAsia="Times New Roman"/>
          <w:szCs w:val="24"/>
        </w:rPr>
        <w:t xml:space="preserve"> τον λόγο για</w:t>
      </w:r>
      <w:r w:rsidRPr="00DA02F1">
        <w:rPr>
          <w:rFonts w:eastAsia="Times New Roman"/>
          <w:szCs w:val="24"/>
        </w:rPr>
        <w:t xml:space="preserve"> ένα λεπτό όποτε θέλει ανάμεσα στους ομιλητές</w:t>
      </w:r>
      <w:r>
        <w:rPr>
          <w:rFonts w:eastAsia="Times New Roman"/>
          <w:szCs w:val="24"/>
        </w:rPr>
        <w:t>, καθώς</w:t>
      </w:r>
      <w:r w:rsidRPr="00DA02F1">
        <w:rPr>
          <w:rFonts w:eastAsia="Times New Roman"/>
          <w:szCs w:val="24"/>
        </w:rPr>
        <w:t xml:space="preserve"> του το έχουμε υποσχεθεί και πρέπει να το τηρήσουμε</w:t>
      </w:r>
      <w:r>
        <w:rPr>
          <w:rFonts w:eastAsia="Times New Roman"/>
          <w:szCs w:val="24"/>
        </w:rPr>
        <w:t>.</w:t>
      </w:r>
      <w:r w:rsidRPr="00DA02F1">
        <w:rPr>
          <w:rFonts w:eastAsia="Times New Roman"/>
          <w:szCs w:val="24"/>
        </w:rPr>
        <w:t xml:space="preserve"> </w:t>
      </w:r>
    </w:p>
    <w:p w14:paraId="219DA4CB" w14:textId="77777777" w:rsidR="00656A4F" w:rsidRDefault="000C25FA">
      <w:pPr>
        <w:spacing w:line="600" w:lineRule="auto"/>
        <w:ind w:firstLine="720"/>
        <w:jc w:val="both"/>
        <w:rPr>
          <w:rFonts w:eastAsia="Times New Roman"/>
          <w:szCs w:val="24"/>
        </w:rPr>
      </w:pPr>
      <w:r w:rsidRPr="00DA02F1">
        <w:rPr>
          <w:rFonts w:eastAsia="Times New Roman"/>
          <w:szCs w:val="24"/>
        </w:rPr>
        <w:t>Παρακαλώ</w:t>
      </w:r>
      <w:r>
        <w:rPr>
          <w:rFonts w:eastAsia="Times New Roman"/>
          <w:szCs w:val="24"/>
        </w:rPr>
        <w:t>,</w:t>
      </w:r>
      <w:r w:rsidRPr="00DA02F1">
        <w:rPr>
          <w:rFonts w:eastAsia="Times New Roman"/>
          <w:szCs w:val="24"/>
        </w:rPr>
        <w:t xml:space="preserve"> </w:t>
      </w:r>
      <w:r>
        <w:rPr>
          <w:rFonts w:eastAsia="Times New Roman"/>
          <w:szCs w:val="24"/>
        </w:rPr>
        <w:t xml:space="preserve">κύριε </w:t>
      </w:r>
      <w:proofErr w:type="spellStart"/>
      <w:r>
        <w:rPr>
          <w:rFonts w:eastAsia="Times New Roman"/>
          <w:szCs w:val="24"/>
        </w:rPr>
        <w:t>Κατσώτη</w:t>
      </w:r>
      <w:proofErr w:type="spellEnd"/>
      <w:r>
        <w:rPr>
          <w:rFonts w:eastAsia="Times New Roman"/>
          <w:szCs w:val="24"/>
        </w:rPr>
        <w:t>, έχετε τον λόγο.</w:t>
      </w:r>
      <w:r w:rsidRPr="00DA02F1">
        <w:rPr>
          <w:rFonts w:eastAsia="Times New Roman"/>
          <w:szCs w:val="24"/>
        </w:rPr>
        <w:t xml:space="preserve"> </w:t>
      </w:r>
    </w:p>
    <w:p w14:paraId="219DA4CC" w14:textId="77777777" w:rsidR="00656A4F" w:rsidRDefault="000C25FA">
      <w:pPr>
        <w:spacing w:line="600" w:lineRule="auto"/>
        <w:ind w:firstLine="720"/>
        <w:jc w:val="both"/>
        <w:rPr>
          <w:rFonts w:eastAsia="Times New Roman"/>
          <w:szCs w:val="24"/>
        </w:rPr>
      </w:pPr>
      <w:r w:rsidRPr="00DA02F1">
        <w:rPr>
          <w:rFonts w:eastAsia="Times New Roman"/>
          <w:b/>
          <w:szCs w:val="24"/>
        </w:rPr>
        <w:t>ΧΡΗΣΤΟΣ ΚΑΤΣΩΤΗΣ:</w:t>
      </w:r>
      <w:r w:rsidRPr="00DA02F1">
        <w:rPr>
          <w:rFonts w:eastAsia="Times New Roman"/>
          <w:szCs w:val="24"/>
        </w:rPr>
        <w:t xml:space="preserve"> Ευχαριστώ</w:t>
      </w:r>
      <w:r>
        <w:rPr>
          <w:rFonts w:eastAsia="Times New Roman"/>
          <w:szCs w:val="24"/>
        </w:rPr>
        <w:t>,</w:t>
      </w:r>
      <w:r w:rsidRPr="00DA02F1">
        <w:rPr>
          <w:rFonts w:eastAsia="Times New Roman"/>
          <w:szCs w:val="24"/>
        </w:rPr>
        <w:t xml:space="preserve"> κύριε Πρόεδρε</w:t>
      </w:r>
      <w:r>
        <w:rPr>
          <w:rFonts w:eastAsia="Times New Roman"/>
          <w:szCs w:val="24"/>
        </w:rPr>
        <w:t>.</w:t>
      </w:r>
    </w:p>
    <w:p w14:paraId="219DA4CD" w14:textId="77777777" w:rsidR="00656A4F" w:rsidRDefault="000C25FA">
      <w:pPr>
        <w:spacing w:line="600" w:lineRule="auto"/>
        <w:ind w:firstLine="720"/>
        <w:jc w:val="both"/>
        <w:rPr>
          <w:rFonts w:eastAsia="Times New Roman"/>
          <w:szCs w:val="24"/>
        </w:rPr>
      </w:pPr>
      <w:r>
        <w:rPr>
          <w:rFonts w:eastAsia="Times New Roman"/>
          <w:szCs w:val="24"/>
        </w:rPr>
        <w:t>Θ</w:t>
      </w:r>
      <w:r w:rsidRPr="00DA02F1">
        <w:rPr>
          <w:rFonts w:eastAsia="Times New Roman"/>
          <w:szCs w:val="24"/>
        </w:rPr>
        <w:t>έλουμε για μία ακόμη φορά να επισημάνουμε</w:t>
      </w:r>
      <w:r w:rsidRPr="00DA02F1">
        <w:rPr>
          <w:rFonts w:eastAsia="Times New Roman"/>
          <w:szCs w:val="24"/>
        </w:rPr>
        <w:t xml:space="preserve"> ότι η Κυβέρνηση στοχεύει και με αυτές τις ρυθμίσεις</w:t>
      </w:r>
      <w:r>
        <w:rPr>
          <w:rFonts w:eastAsia="Times New Roman"/>
          <w:szCs w:val="24"/>
        </w:rPr>
        <w:t>,</w:t>
      </w:r>
      <w:r w:rsidRPr="00DA02F1">
        <w:rPr>
          <w:rFonts w:eastAsia="Times New Roman"/>
          <w:szCs w:val="24"/>
        </w:rPr>
        <w:t xml:space="preserve"> που σε λίγο θα ψηφιστούν</w:t>
      </w:r>
      <w:r>
        <w:rPr>
          <w:rFonts w:eastAsia="Times New Roman"/>
          <w:szCs w:val="24"/>
        </w:rPr>
        <w:t xml:space="preserve">, </w:t>
      </w:r>
      <w:r w:rsidRPr="00DA02F1">
        <w:rPr>
          <w:rFonts w:eastAsia="Times New Roman"/>
          <w:szCs w:val="24"/>
        </w:rPr>
        <w:t>να περάσει τη λογική του μικρότερου κακού</w:t>
      </w:r>
      <w:r>
        <w:rPr>
          <w:rFonts w:eastAsia="Times New Roman"/>
          <w:szCs w:val="24"/>
        </w:rPr>
        <w:t>,</w:t>
      </w:r>
      <w:r w:rsidRPr="00DA02F1">
        <w:rPr>
          <w:rFonts w:eastAsia="Times New Roman"/>
          <w:szCs w:val="24"/>
        </w:rPr>
        <w:t xml:space="preserve"> πάνω από όλα να συν</w:t>
      </w:r>
      <w:r>
        <w:rPr>
          <w:rFonts w:eastAsia="Times New Roman"/>
          <w:szCs w:val="24"/>
        </w:rPr>
        <w:t xml:space="preserve">ηθίσουν τα λαϊκά στρώματα να ζουν </w:t>
      </w:r>
      <w:r w:rsidRPr="00DA02F1">
        <w:rPr>
          <w:rFonts w:eastAsia="Times New Roman"/>
          <w:szCs w:val="24"/>
        </w:rPr>
        <w:t>με τα ελάχιστα</w:t>
      </w:r>
      <w:r>
        <w:rPr>
          <w:rFonts w:eastAsia="Times New Roman"/>
          <w:szCs w:val="24"/>
        </w:rPr>
        <w:t>,</w:t>
      </w:r>
      <w:r w:rsidRPr="00DA02F1">
        <w:rPr>
          <w:rFonts w:eastAsia="Times New Roman"/>
          <w:szCs w:val="24"/>
        </w:rPr>
        <w:t xml:space="preserve"> να ξεχάσουν τις απώλειες</w:t>
      </w:r>
      <w:r>
        <w:rPr>
          <w:rFonts w:eastAsia="Times New Roman"/>
          <w:szCs w:val="24"/>
        </w:rPr>
        <w:t xml:space="preserve">, </w:t>
      </w:r>
      <w:r w:rsidRPr="00DA02F1">
        <w:rPr>
          <w:rFonts w:eastAsia="Times New Roman"/>
          <w:szCs w:val="24"/>
        </w:rPr>
        <w:t>τις ανατροπές</w:t>
      </w:r>
      <w:r>
        <w:rPr>
          <w:rFonts w:eastAsia="Times New Roman"/>
          <w:szCs w:val="24"/>
        </w:rPr>
        <w:t>,</w:t>
      </w:r>
      <w:r w:rsidRPr="00DA02F1">
        <w:rPr>
          <w:rFonts w:eastAsia="Times New Roman"/>
          <w:szCs w:val="24"/>
        </w:rPr>
        <w:t xml:space="preserve"> να αποδεχτούν σαν μονόδ</w:t>
      </w:r>
      <w:r w:rsidRPr="00DA02F1">
        <w:rPr>
          <w:rFonts w:eastAsia="Times New Roman"/>
          <w:szCs w:val="24"/>
        </w:rPr>
        <w:t>ρομο την ενίσ</w:t>
      </w:r>
      <w:r>
        <w:rPr>
          <w:rFonts w:eastAsia="Times New Roman"/>
          <w:szCs w:val="24"/>
        </w:rPr>
        <w:t xml:space="preserve">χυση </w:t>
      </w:r>
      <w:r>
        <w:rPr>
          <w:rFonts w:eastAsia="Times New Roman"/>
          <w:szCs w:val="24"/>
        </w:rPr>
        <w:lastRenderedPageBreak/>
        <w:t>των επιχειρηματικών ομίλων. Α</w:t>
      </w:r>
      <w:r w:rsidRPr="00DA02F1">
        <w:rPr>
          <w:rFonts w:eastAsia="Times New Roman"/>
          <w:szCs w:val="24"/>
        </w:rPr>
        <w:t>υτή</w:t>
      </w:r>
      <w:r>
        <w:rPr>
          <w:rFonts w:eastAsia="Times New Roman"/>
          <w:szCs w:val="24"/>
        </w:rPr>
        <w:t>ν</w:t>
      </w:r>
      <w:r w:rsidRPr="00DA02F1">
        <w:rPr>
          <w:rFonts w:eastAsia="Times New Roman"/>
          <w:szCs w:val="24"/>
        </w:rPr>
        <w:t xml:space="preserve"> την τακτική σας πολιτική θέλετε να κρύψετε με τα ελάχιστα ψίχουλα που δίνετ</w:t>
      </w:r>
      <w:r>
        <w:rPr>
          <w:rFonts w:eastAsia="Times New Roman"/>
          <w:szCs w:val="24"/>
        </w:rPr>
        <w:t>ε</w:t>
      </w:r>
      <w:r w:rsidRPr="00DA02F1">
        <w:rPr>
          <w:rFonts w:eastAsia="Times New Roman"/>
          <w:szCs w:val="24"/>
        </w:rPr>
        <w:t xml:space="preserve"> στα θύματα και από την άλλη βέβαια με μέτρα ενίσχυσης των μεγάλων επιχειρηματικών ομίλων</w:t>
      </w:r>
      <w:r>
        <w:rPr>
          <w:rFonts w:eastAsia="Times New Roman"/>
          <w:szCs w:val="24"/>
        </w:rPr>
        <w:t>.</w:t>
      </w:r>
    </w:p>
    <w:p w14:paraId="219DA4CE" w14:textId="77777777" w:rsidR="00656A4F" w:rsidRDefault="000C25FA">
      <w:pPr>
        <w:spacing w:line="600" w:lineRule="auto"/>
        <w:ind w:firstLine="720"/>
        <w:jc w:val="both"/>
        <w:rPr>
          <w:rFonts w:eastAsia="Times New Roman"/>
          <w:szCs w:val="24"/>
        </w:rPr>
      </w:pPr>
      <w:r>
        <w:rPr>
          <w:rFonts w:eastAsia="Times New Roman"/>
          <w:szCs w:val="24"/>
        </w:rPr>
        <w:t>Ν</w:t>
      </w:r>
      <w:r w:rsidRPr="00DA02F1">
        <w:rPr>
          <w:rFonts w:eastAsia="Times New Roman"/>
          <w:szCs w:val="24"/>
        </w:rPr>
        <w:t>α αναφέρουμε</w:t>
      </w:r>
      <w:r>
        <w:rPr>
          <w:rFonts w:eastAsia="Times New Roman"/>
          <w:szCs w:val="24"/>
        </w:rPr>
        <w:t>,</w:t>
      </w:r>
      <w:r w:rsidRPr="00DA02F1">
        <w:rPr>
          <w:rFonts w:eastAsia="Times New Roman"/>
          <w:szCs w:val="24"/>
        </w:rPr>
        <w:t xml:space="preserve"> βέβαια</w:t>
      </w:r>
      <w:r>
        <w:rPr>
          <w:rFonts w:eastAsia="Times New Roman"/>
          <w:szCs w:val="24"/>
        </w:rPr>
        <w:t>,</w:t>
      </w:r>
      <w:r w:rsidRPr="00DA02F1">
        <w:rPr>
          <w:rFonts w:eastAsia="Times New Roman"/>
          <w:szCs w:val="24"/>
        </w:rPr>
        <w:t xml:space="preserve"> το</w:t>
      </w:r>
      <w:r>
        <w:rPr>
          <w:rFonts w:eastAsia="Times New Roman"/>
          <w:szCs w:val="24"/>
        </w:rPr>
        <w:t>ν</w:t>
      </w:r>
      <w:r w:rsidRPr="00DA02F1">
        <w:rPr>
          <w:rFonts w:eastAsia="Times New Roman"/>
          <w:szCs w:val="24"/>
        </w:rPr>
        <w:t xml:space="preserve"> ΦΠΑ</w:t>
      </w:r>
      <w:r>
        <w:rPr>
          <w:rFonts w:eastAsia="Times New Roman"/>
          <w:szCs w:val="24"/>
        </w:rPr>
        <w:t>,</w:t>
      </w:r>
      <w:r w:rsidRPr="00DA02F1">
        <w:rPr>
          <w:rFonts w:eastAsia="Times New Roman"/>
          <w:szCs w:val="24"/>
        </w:rPr>
        <w:t xml:space="preserve"> </w:t>
      </w:r>
      <w:r>
        <w:rPr>
          <w:rFonts w:eastAsia="Times New Roman"/>
          <w:szCs w:val="24"/>
        </w:rPr>
        <w:t>κυρίω</w:t>
      </w:r>
      <w:r>
        <w:rPr>
          <w:rFonts w:eastAsia="Times New Roman"/>
          <w:szCs w:val="24"/>
        </w:rPr>
        <w:t>ς</w:t>
      </w:r>
      <w:r w:rsidRPr="00DA02F1">
        <w:rPr>
          <w:rFonts w:eastAsia="Times New Roman"/>
          <w:szCs w:val="24"/>
        </w:rPr>
        <w:t xml:space="preserve"> στην ενέργεια</w:t>
      </w:r>
      <w:r>
        <w:rPr>
          <w:rFonts w:eastAsia="Times New Roman"/>
          <w:szCs w:val="24"/>
        </w:rPr>
        <w:t>,</w:t>
      </w:r>
      <w:r w:rsidRPr="00DA02F1">
        <w:rPr>
          <w:rFonts w:eastAsia="Times New Roman"/>
          <w:szCs w:val="24"/>
        </w:rPr>
        <w:t xml:space="preserve"> που στοχεύει στο να ενισχύσει την κερδοφορία των μεγάλων </w:t>
      </w:r>
      <w:proofErr w:type="spellStart"/>
      <w:r w:rsidRPr="00DA02F1">
        <w:rPr>
          <w:rFonts w:eastAsia="Times New Roman"/>
          <w:szCs w:val="24"/>
        </w:rPr>
        <w:t>ενεργοβόρων</w:t>
      </w:r>
      <w:proofErr w:type="spellEnd"/>
      <w:r w:rsidRPr="00DA02F1">
        <w:rPr>
          <w:rFonts w:eastAsia="Times New Roman"/>
          <w:szCs w:val="24"/>
        </w:rPr>
        <w:t xml:space="preserve"> επιχειρήσεων τόσο στη βιομηχανία όσο και στον τουρισμό</w:t>
      </w:r>
      <w:r>
        <w:rPr>
          <w:rFonts w:eastAsia="Times New Roman"/>
          <w:szCs w:val="24"/>
        </w:rPr>
        <w:t>.</w:t>
      </w:r>
    </w:p>
    <w:p w14:paraId="219DA4CF" w14:textId="77777777" w:rsidR="00656A4F" w:rsidRDefault="000C25FA">
      <w:pPr>
        <w:spacing w:line="600" w:lineRule="auto"/>
        <w:ind w:firstLine="720"/>
        <w:jc w:val="both"/>
        <w:rPr>
          <w:rFonts w:eastAsia="Times New Roman"/>
          <w:szCs w:val="24"/>
        </w:rPr>
      </w:pPr>
      <w:r>
        <w:rPr>
          <w:rFonts w:eastAsia="Times New Roman"/>
          <w:szCs w:val="24"/>
        </w:rPr>
        <w:t>Θα αναφερθώ σ</w:t>
      </w:r>
      <w:r w:rsidRPr="00DA02F1">
        <w:rPr>
          <w:rFonts w:eastAsia="Times New Roman"/>
          <w:szCs w:val="24"/>
        </w:rPr>
        <w:t xml:space="preserve">το θέμα της </w:t>
      </w:r>
      <w:r>
        <w:rPr>
          <w:rFonts w:eastAsia="Times New Roman"/>
          <w:szCs w:val="24"/>
        </w:rPr>
        <w:t xml:space="preserve">δέκατης τρίτης </w:t>
      </w:r>
      <w:r w:rsidRPr="00DA02F1">
        <w:rPr>
          <w:rFonts w:eastAsia="Times New Roman"/>
          <w:szCs w:val="24"/>
        </w:rPr>
        <w:t>σύνταξης</w:t>
      </w:r>
      <w:r>
        <w:rPr>
          <w:rFonts w:eastAsia="Times New Roman"/>
          <w:szCs w:val="24"/>
        </w:rPr>
        <w:t>. Βέβαια, δεν το ονομάζετε</w:t>
      </w:r>
      <w:r w:rsidRPr="00DA02F1">
        <w:rPr>
          <w:rFonts w:eastAsia="Times New Roman"/>
          <w:szCs w:val="24"/>
        </w:rPr>
        <w:t xml:space="preserve"> επίδομα</w:t>
      </w:r>
      <w:r>
        <w:rPr>
          <w:rFonts w:eastAsia="Times New Roman"/>
          <w:szCs w:val="24"/>
        </w:rPr>
        <w:t>, ό</w:t>
      </w:r>
      <w:r w:rsidRPr="00DA02F1">
        <w:rPr>
          <w:rFonts w:eastAsia="Times New Roman"/>
          <w:szCs w:val="24"/>
        </w:rPr>
        <w:t>πως το λέει ο ΕΦΚΑ</w:t>
      </w:r>
      <w:r>
        <w:rPr>
          <w:rFonts w:eastAsia="Times New Roman"/>
          <w:szCs w:val="24"/>
        </w:rPr>
        <w:t>. Ο ΕΦΚΑ, λ</w:t>
      </w:r>
      <w:r>
        <w:rPr>
          <w:rFonts w:eastAsia="Times New Roman"/>
          <w:szCs w:val="24"/>
        </w:rPr>
        <w:t xml:space="preserve">οιπόν, το έχει ονομάσει </w:t>
      </w:r>
      <w:r w:rsidRPr="00DA02F1">
        <w:rPr>
          <w:rFonts w:eastAsia="Times New Roman"/>
          <w:szCs w:val="24"/>
        </w:rPr>
        <w:t>ως βοήθημα εορτών στην εισήγησή του</w:t>
      </w:r>
      <w:r>
        <w:rPr>
          <w:rFonts w:eastAsia="Times New Roman"/>
          <w:szCs w:val="24"/>
        </w:rPr>
        <w:t xml:space="preserve"> και </w:t>
      </w:r>
      <w:r w:rsidRPr="00DA02F1">
        <w:rPr>
          <w:rFonts w:eastAsia="Times New Roman"/>
          <w:szCs w:val="24"/>
        </w:rPr>
        <w:t xml:space="preserve">είναι ένα βοήθημα των </w:t>
      </w:r>
      <w:r>
        <w:rPr>
          <w:rFonts w:eastAsia="Times New Roman"/>
          <w:szCs w:val="24"/>
        </w:rPr>
        <w:t>300</w:t>
      </w:r>
      <w:r w:rsidRPr="00DA02F1">
        <w:rPr>
          <w:rFonts w:eastAsia="Times New Roman"/>
          <w:szCs w:val="24"/>
        </w:rPr>
        <w:t xml:space="preserve"> ευρώ και 500 ευρώ για όσους έχουν την κατώτερη σύνταξη έως 500 ευρώ</w:t>
      </w:r>
      <w:r>
        <w:rPr>
          <w:rFonts w:eastAsia="Times New Roman"/>
          <w:szCs w:val="24"/>
        </w:rPr>
        <w:t>.</w:t>
      </w:r>
    </w:p>
    <w:p w14:paraId="219DA4D0" w14:textId="77777777" w:rsidR="00656A4F" w:rsidRDefault="000C25FA">
      <w:pPr>
        <w:spacing w:line="600" w:lineRule="auto"/>
        <w:ind w:firstLine="720"/>
        <w:jc w:val="both"/>
        <w:rPr>
          <w:rFonts w:eastAsia="Times New Roman"/>
          <w:szCs w:val="24"/>
        </w:rPr>
      </w:pPr>
      <w:r>
        <w:rPr>
          <w:rFonts w:eastAsia="Times New Roman"/>
          <w:szCs w:val="24"/>
        </w:rPr>
        <w:t>Ε</w:t>
      </w:r>
      <w:r w:rsidRPr="00DA02F1">
        <w:rPr>
          <w:rFonts w:eastAsia="Times New Roman"/>
          <w:szCs w:val="24"/>
        </w:rPr>
        <w:t xml:space="preserve">μείς λέμε </w:t>
      </w:r>
      <w:r>
        <w:rPr>
          <w:rFonts w:eastAsia="Times New Roman"/>
          <w:szCs w:val="24"/>
        </w:rPr>
        <w:t xml:space="preserve">πως </w:t>
      </w:r>
      <w:r w:rsidRPr="00DA02F1">
        <w:rPr>
          <w:rFonts w:eastAsia="Times New Roman"/>
          <w:szCs w:val="24"/>
        </w:rPr>
        <w:t>ό</w:t>
      </w:r>
      <w:r>
        <w:rPr>
          <w:rFonts w:eastAsia="Times New Roman"/>
          <w:szCs w:val="24"/>
        </w:rPr>
        <w:t>,</w:t>
      </w:r>
      <w:r w:rsidRPr="00DA02F1">
        <w:rPr>
          <w:rFonts w:eastAsia="Times New Roman"/>
          <w:szCs w:val="24"/>
        </w:rPr>
        <w:t>τι κερδίζου</w:t>
      </w:r>
      <w:r>
        <w:rPr>
          <w:rFonts w:eastAsia="Times New Roman"/>
          <w:szCs w:val="24"/>
        </w:rPr>
        <w:t xml:space="preserve">ν </w:t>
      </w:r>
      <w:r w:rsidRPr="00DA02F1">
        <w:rPr>
          <w:rFonts w:eastAsia="Times New Roman"/>
          <w:szCs w:val="24"/>
        </w:rPr>
        <w:t xml:space="preserve">με τον αγώνα τους </w:t>
      </w:r>
      <w:r>
        <w:rPr>
          <w:rFonts w:eastAsia="Times New Roman"/>
          <w:szCs w:val="24"/>
        </w:rPr>
        <w:t xml:space="preserve">οι </w:t>
      </w:r>
      <w:r w:rsidRPr="00DA02F1">
        <w:rPr>
          <w:rFonts w:eastAsia="Times New Roman"/>
          <w:szCs w:val="24"/>
        </w:rPr>
        <w:t xml:space="preserve">συνταξιούχοι </w:t>
      </w:r>
      <w:r>
        <w:rPr>
          <w:rFonts w:eastAsia="Times New Roman"/>
          <w:szCs w:val="24"/>
        </w:rPr>
        <w:t>καλό</w:t>
      </w:r>
      <w:r w:rsidRPr="00DA02F1">
        <w:rPr>
          <w:rFonts w:eastAsia="Times New Roman"/>
          <w:szCs w:val="24"/>
        </w:rPr>
        <w:t xml:space="preserve"> είναι και δεν θα μπούμε εμπό</w:t>
      </w:r>
      <w:r w:rsidRPr="00DA02F1">
        <w:rPr>
          <w:rFonts w:eastAsia="Times New Roman"/>
          <w:szCs w:val="24"/>
        </w:rPr>
        <w:t>διο</w:t>
      </w:r>
      <w:r>
        <w:rPr>
          <w:rFonts w:eastAsia="Times New Roman"/>
          <w:szCs w:val="24"/>
        </w:rPr>
        <w:t xml:space="preserve">. Όμως το </w:t>
      </w:r>
      <w:r w:rsidRPr="00DA02F1">
        <w:rPr>
          <w:rFonts w:eastAsia="Times New Roman"/>
          <w:szCs w:val="24"/>
        </w:rPr>
        <w:t xml:space="preserve">ότι επιστρέφετε </w:t>
      </w:r>
      <w:r>
        <w:rPr>
          <w:rFonts w:eastAsia="Times New Roman"/>
          <w:szCs w:val="24"/>
        </w:rPr>
        <w:t>ψίχουλα</w:t>
      </w:r>
      <w:r w:rsidRPr="00DA02F1">
        <w:rPr>
          <w:rFonts w:eastAsia="Times New Roman"/>
          <w:szCs w:val="24"/>
        </w:rPr>
        <w:t xml:space="preserve"> και με </w:t>
      </w:r>
      <w:r>
        <w:rPr>
          <w:rFonts w:eastAsia="Times New Roman"/>
          <w:szCs w:val="24"/>
        </w:rPr>
        <w:t>θρ</w:t>
      </w:r>
      <w:r w:rsidRPr="00DA02F1">
        <w:rPr>
          <w:rFonts w:eastAsia="Times New Roman"/>
          <w:szCs w:val="24"/>
        </w:rPr>
        <w:t xml:space="preserve">άσος </w:t>
      </w:r>
      <w:r>
        <w:rPr>
          <w:rFonts w:eastAsia="Times New Roman"/>
          <w:szCs w:val="24"/>
        </w:rPr>
        <w:t>τ</w:t>
      </w:r>
      <w:r w:rsidRPr="00DA02F1">
        <w:rPr>
          <w:rFonts w:eastAsia="Times New Roman"/>
          <w:szCs w:val="24"/>
        </w:rPr>
        <w:t>α αποκαλείτ</w:t>
      </w:r>
      <w:r>
        <w:rPr>
          <w:rFonts w:eastAsia="Times New Roman"/>
          <w:szCs w:val="24"/>
        </w:rPr>
        <w:t>ε</w:t>
      </w:r>
      <w:r w:rsidRPr="00DA02F1">
        <w:rPr>
          <w:rFonts w:eastAsia="Times New Roman"/>
          <w:szCs w:val="24"/>
        </w:rPr>
        <w:t xml:space="preserve"> παροχές </w:t>
      </w:r>
      <w:r>
        <w:rPr>
          <w:rFonts w:eastAsia="Times New Roman"/>
          <w:szCs w:val="24"/>
        </w:rPr>
        <w:t>α</w:t>
      </w:r>
      <w:r w:rsidRPr="00DA02F1">
        <w:rPr>
          <w:rFonts w:eastAsia="Times New Roman"/>
          <w:szCs w:val="24"/>
        </w:rPr>
        <w:t>υτό δεν μπορεί να είναι ανεκτό</w:t>
      </w:r>
      <w:r>
        <w:rPr>
          <w:rFonts w:eastAsia="Times New Roman"/>
          <w:szCs w:val="24"/>
        </w:rPr>
        <w:t>.</w:t>
      </w:r>
    </w:p>
    <w:p w14:paraId="219DA4D1" w14:textId="77777777" w:rsidR="00656A4F" w:rsidRDefault="000C25FA">
      <w:pPr>
        <w:spacing w:line="600" w:lineRule="auto"/>
        <w:ind w:firstLine="720"/>
        <w:jc w:val="both"/>
        <w:rPr>
          <w:rFonts w:eastAsia="Times New Roman"/>
          <w:szCs w:val="24"/>
        </w:rPr>
      </w:pPr>
      <w:r>
        <w:rPr>
          <w:rFonts w:eastAsia="Times New Roman"/>
          <w:szCs w:val="24"/>
        </w:rPr>
        <w:lastRenderedPageBreak/>
        <w:t>Γ</w:t>
      </w:r>
      <w:r w:rsidRPr="00DA02F1">
        <w:rPr>
          <w:rFonts w:eastAsia="Times New Roman"/>
          <w:szCs w:val="24"/>
        </w:rPr>
        <w:t xml:space="preserve">ια τις τροπολογίες αποκαλύπτεται από την απόρριψη των τροπολογιών του </w:t>
      </w:r>
      <w:r>
        <w:rPr>
          <w:rFonts w:eastAsia="Times New Roman"/>
          <w:szCs w:val="24"/>
        </w:rPr>
        <w:t>ΚΚΕ</w:t>
      </w:r>
      <w:r w:rsidRPr="00DA02F1">
        <w:rPr>
          <w:rFonts w:eastAsia="Times New Roman"/>
          <w:szCs w:val="24"/>
        </w:rPr>
        <w:t xml:space="preserve"> ότι δεν θέλετε να διαταράξετε τους σχεδιασμούς των επιχειρηματικών ομίλων</w:t>
      </w:r>
      <w:r>
        <w:rPr>
          <w:rFonts w:eastAsia="Times New Roman"/>
          <w:szCs w:val="24"/>
        </w:rPr>
        <w:t>,</w:t>
      </w:r>
      <w:r w:rsidRPr="00DA02F1">
        <w:rPr>
          <w:rFonts w:eastAsia="Times New Roman"/>
          <w:szCs w:val="24"/>
        </w:rPr>
        <w:t xml:space="preserve"> τους οποίους υλοποιείτ</w:t>
      </w:r>
      <w:r>
        <w:rPr>
          <w:rFonts w:eastAsia="Times New Roman"/>
          <w:szCs w:val="24"/>
        </w:rPr>
        <w:t>ε με πολλή</w:t>
      </w:r>
      <w:r w:rsidRPr="00DA02F1">
        <w:rPr>
          <w:rFonts w:eastAsia="Times New Roman"/>
          <w:szCs w:val="24"/>
        </w:rPr>
        <w:t xml:space="preserve"> </w:t>
      </w:r>
      <w:r>
        <w:rPr>
          <w:rFonts w:eastAsia="Times New Roman"/>
          <w:szCs w:val="24"/>
        </w:rPr>
        <w:t>θέρμη. Γι’</w:t>
      </w:r>
      <w:r w:rsidRPr="00DA02F1">
        <w:rPr>
          <w:rFonts w:eastAsia="Times New Roman"/>
          <w:szCs w:val="24"/>
        </w:rPr>
        <w:t xml:space="preserve"> αυτό απορρίπτετ</w:t>
      </w:r>
      <w:r>
        <w:rPr>
          <w:rFonts w:eastAsia="Times New Roman"/>
          <w:szCs w:val="24"/>
        </w:rPr>
        <w:t>ε</w:t>
      </w:r>
      <w:r w:rsidRPr="00DA02F1">
        <w:rPr>
          <w:rFonts w:eastAsia="Times New Roman"/>
          <w:szCs w:val="24"/>
        </w:rPr>
        <w:t xml:space="preserve"> </w:t>
      </w:r>
      <w:r>
        <w:rPr>
          <w:rFonts w:eastAsia="Times New Roman"/>
          <w:szCs w:val="24"/>
        </w:rPr>
        <w:t>κύρια</w:t>
      </w:r>
      <w:r w:rsidRPr="00DA02F1">
        <w:rPr>
          <w:rFonts w:eastAsia="Times New Roman"/>
          <w:szCs w:val="24"/>
        </w:rPr>
        <w:t xml:space="preserve"> την τροπολογία για την </w:t>
      </w:r>
      <w:r>
        <w:rPr>
          <w:rFonts w:eastAsia="Times New Roman"/>
          <w:szCs w:val="24"/>
        </w:rPr>
        <w:t xml:space="preserve">κήρυξη </w:t>
      </w:r>
      <w:r w:rsidRPr="00DA02F1">
        <w:rPr>
          <w:rFonts w:eastAsia="Times New Roman"/>
          <w:szCs w:val="24"/>
        </w:rPr>
        <w:t>της απεργίας</w:t>
      </w:r>
      <w:r>
        <w:rPr>
          <w:rFonts w:eastAsia="Times New Roman"/>
          <w:szCs w:val="24"/>
        </w:rPr>
        <w:t>.</w:t>
      </w:r>
      <w:r w:rsidRPr="00DA02F1">
        <w:rPr>
          <w:rFonts w:eastAsia="Times New Roman"/>
          <w:szCs w:val="24"/>
        </w:rPr>
        <w:t xml:space="preserve"> Επιμένετε στα μεγαλύτερα εμπόδια στην κατάργηση </w:t>
      </w:r>
      <w:r>
        <w:rPr>
          <w:rFonts w:eastAsia="Times New Roman"/>
          <w:szCs w:val="24"/>
        </w:rPr>
        <w:t>της.</w:t>
      </w:r>
      <w:r w:rsidRPr="00DA02F1">
        <w:rPr>
          <w:rFonts w:eastAsia="Times New Roman"/>
          <w:szCs w:val="24"/>
        </w:rPr>
        <w:t xml:space="preserve"> </w:t>
      </w:r>
    </w:p>
    <w:p w14:paraId="219DA4D2" w14:textId="77777777" w:rsidR="00656A4F" w:rsidRDefault="000C25FA">
      <w:pPr>
        <w:spacing w:line="600" w:lineRule="auto"/>
        <w:ind w:firstLine="720"/>
        <w:jc w:val="both"/>
        <w:rPr>
          <w:rFonts w:eastAsia="Times New Roman"/>
          <w:szCs w:val="24"/>
        </w:rPr>
      </w:pPr>
      <w:r w:rsidRPr="00DA02F1">
        <w:rPr>
          <w:rFonts w:eastAsia="Times New Roman"/>
          <w:szCs w:val="24"/>
        </w:rPr>
        <w:t>Οι εργαζόμενοι</w:t>
      </w:r>
      <w:r>
        <w:rPr>
          <w:rFonts w:eastAsia="Times New Roman"/>
          <w:szCs w:val="24"/>
        </w:rPr>
        <w:t>, οι</w:t>
      </w:r>
      <w:r w:rsidRPr="00DA02F1">
        <w:rPr>
          <w:rFonts w:eastAsia="Times New Roman"/>
          <w:szCs w:val="24"/>
        </w:rPr>
        <w:t xml:space="preserve"> αυτοαπασχολούμενοι χρειάζεται να βγάλουν συμπεράσματα να μην ανεχθούν ά</w:t>
      </w:r>
      <w:r w:rsidRPr="00DA02F1">
        <w:rPr>
          <w:rFonts w:eastAsia="Times New Roman"/>
          <w:szCs w:val="24"/>
        </w:rPr>
        <w:t>λλο το παιχνίδι του μικρότερου κακού που και σε αυτή</w:t>
      </w:r>
      <w:r>
        <w:rPr>
          <w:rFonts w:eastAsia="Times New Roman"/>
          <w:szCs w:val="24"/>
        </w:rPr>
        <w:t>ν</w:t>
      </w:r>
      <w:r w:rsidRPr="00DA02F1">
        <w:rPr>
          <w:rFonts w:eastAsia="Times New Roman"/>
          <w:szCs w:val="24"/>
        </w:rPr>
        <w:t xml:space="preserve"> τη συνεδρίαση </w:t>
      </w:r>
      <w:r>
        <w:rPr>
          <w:rFonts w:eastAsia="Times New Roman"/>
          <w:szCs w:val="24"/>
        </w:rPr>
        <w:t>επιχειρήθηκε</w:t>
      </w:r>
      <w:r w:rsidRPr="00DA02F1">
        <w:rPr>
          <w:rFonts w:eastAsia="Times New Roman"/>
          <w:szCs w:val="24"/>
        </w:rPr>
        <w:t xml:space="preserve"> να αναδειχθεί ακόμα περισσότερο με αφορμή το επταήμερο</w:t>
      </w:r>
      <w:r>
        <w:rPr>
          <w:rFonts w:eastAsia="Times New Roman"/>
          <w:szCs w:val="24"/>
        </w:rPr>
        <w:t>.</w:t>
      </w:r>
      <w:r w:rsidRPr="00DA02F1">
        <w:rPr>
          <w:rFonts w:eastAsia="Times New Roman"/>
          <w:szCs w:val="24"/>
        </w:rPr>
        <w:t xml:space="preserve"> Καρφώνει ο ένας τον άλλον</w:t>
      </w:r>
      <w:r>
        <w:rPr>
          <w:rFonts w:eastAsia="Times New Roman"/>
          <w:szCs w:val="24"/>
        </w:rPr>
        <w:t>,</w:t>
      </w:r>
      <w:r w:rsidRPr="00DA02F1">
        <w:rPr>
          <w:rFonts w:eastAsia="Times New Roman"/>
          <w:szCs w:val="24"/>
        </w:rPr>
        <w:t xml:space="preserve"> ενώ είναι </w:t>
      </w:r>
      <w:r>
        <w:rPr>
          <w:rFonts w:eastAsia="Times New Roman"/>
          <w:szCs w:val="24"/>
        </w:rPr>
        <w:t>κοινή σας</w:t>
      </w:r>
      <w:r w:rsidRPr="00DA02F1">
        <w:rPr>
          <w:rFonts w:eastAsia="Times New Roman"/>
          <w:szCs w:val="24"/>
        </w:rPr>
        <w:t xml:space="preserve"> η πολιτική για τη σύγχρονη σκλαβιά που έχετε διαμορφώσει</w:t>
      </w:r>
      <w:r>
        <w:rPr>
          <w:rFonts w:eastAsia="Times New Roman"/>
          <w:szCs w:val="24"/>
        </w:rPr>
        <w:t>,</w:t>
      </w:r>
      <w:r w:rsidRPr="00DA02F1">
        <w:rPr>
          <w:rFonts w:eastAsia="Times New Roman"/>
          <w:szCs w:val="24"/>
        </w:rPr>
        <w:t xml:space="preserve"> αφού στηρίζετ</w:t>
      </w:r>
      <w:r>
        <w:rPr>
          <w:rFonts w:eastAsia="Times New Roman"/>
          <w:szCs w:val="24"/>
        </w:rPr>
        <w:t>ε</w:t>
      </w:r>
      <w:r w:rsidRPr="00DA02F1">
        <w:rPr>
          <w:rFonts w:eastAsia="Times New Roman"/>
          <w:szCs w:val="24"/>
        </w:rPr>
        <w:t xml:space="preserve"> και υλοποιείτ</w:t>
      </w:r>
      <w:r>
        <w:rPr>
          <w:rFonts w:eastAsia="Times New Roman"/>
          <w:szCs w:val="24"/>
        </w:rPr>
        <w:t>ε</w:t>
      </w:r>
      <w:r w:rsidRPr="00DA02F1">
        <w:rPr>
          <w:rFonts w:eastAsia="Times New Roman"/>
          <w:szCs w:val="24"/>
        </w:rPr>
        <w:t xml:space="preserve"> τις αποφάσεις</w:t>
      </w:r>
      <w:r>
        <w:rPr>
          <w:rFonts w:eastAsia="Times New Roman"/>
          <w:szCs w:val="24"/>
        </w:rPr>
        <w:t xml:space="preserve"> της</w:t>
      </w:r>
      <w:r w:rsidRPr="00DA02F1">
        <w:rPr>
          <w:rFonts w:eastAsia="Times New Roman"/>
          <w:szCs w:val="24"/>
        </w:rPr>
        <w:t xml:space="preserve"> Ευρωπαϊκής Ένωσης</w:t>
      </w:r>
      <w:r>
        <w:rPr>
          <w:rFonts w:eastAsia="Times New Roman"/>
          <w:szCs w:val="24"/>
        </w:rPr>
        <w:t>,</w:t>
      </w:r>
      <w:r w:rsidRPr="00DA02F1">
        <w:rPr>
          <w:rFonts w:eastAsia="Times New Roman"/>
          <w:szCs w:val="24"/>
        </w:rPr>
        <w:t xml:space="preserve"> που δεν αφήνουν τίποτα όρθιο από το σταθερό ημερήσιο χρόνο</w:t>
      </w:r>
      <w:r>
        <w:rPr>
          <w:rFonts w:eastAsia="Times New Roman"/>
          <w:szCs w:val="24"/>
        </w:rPr>
        <w:t>,</w:t>
      </w:r>
      <w:r w:rsidRPr="00DA02F1">
        <w:rPr>
          <w:rFonts w:eastAsia="Times New Roman"/>
          <w:szCs w:val="24"/>
        </w:rPr>
        <w:t xml:space="preserve"> τη σταθερή δουλειά με δικαιώματα</w:t>
      </w:r>
      <w:r>
        <w:rPr>
          <w:rFonts w:eastAsia="Times New Roman"/>
          <w:szCs w:val="24"/>
        </w:rPr>
        <w:t>.</w:t>
      </w:r>
    </w:p>
    <w:p w14:paraId="219DA4D3" w14:textId="77777777" w:rsidR="00656A4F" w:rsidRDefault="000C25FA">
      <w:pPr>
        <w:tabs>
          <w:tab w:val="left" w:pos="1905"/>
        </w:tabs>
        <w:spacing w:line="600" w:lineRule="auto"/>
        <w:ind w:firstLine="720"/>
        <w:jc w:val="both"/>
        <w:rPr>
          <w:rFonts w:eastAsia="Times New Roman" w:cs="Times New Roman"/>
          <w:szCs w:val="24"/>
        </w:rPr>
      </w:pPr>
      <w:r>
        <w:rPr>
          <w:rFonts w:eastAsia="Times New Roman" w:cs="Times New Roman"/>
          <w:szCs w:val="24"/>
        </w:rPr>
        <w:lastRenderedPageBreak/>
        <w:t>Αυτός είναι ο Ευρωπαϊκός Χάρτης Κοινωνικών Δικαιωμάτων, που τον επικαλείστε, τα ελάχιστα, οι ευκαιρίες, και ό</w:t>
      </w:r>
      <w:r>
        <w:rPr>
          <w:rFonts w:eastAsia="Times New Roman" w:cs="Times New Roman"/>
          <w:szCs w:val="24"/>
        </w:rPr>
        <w:t>χι τα δικαιώματα. Η στρατηγική σας είναι η ίδια και τα έργα σας είναι η απόδειξη, αυτά που ακούστηκαν για τον «</w:t>
      </w:r>
      <w:r>
        <w:rPr>
          <w:rFonts w:eastAsia="Times New Roman" w:cs="Times New Roman"/>
          <w:szCs w:val="24"/>
        </w:rPr>
        <w:t>ΠΑΠΑΣΤΡΑΤΟ</w:t>
      </w:r>
      <w:r>
        <w:rPr>
          <w:rFonts w:eastAsia="Times New Roman" w:cs="Times New Roman"/>
          <w:szCs w:val="24"/>
        </w:rPr>
        <w:t xml:space="preserve">», την </w:t>
      </w:r>
      <w:r>
        <w:rPr>
          <w:rFonts w:eastAsia="Times New Roman" w:cs="Times New Roman"/>
          <w:szCs w:val="24"/>
        </w:rPr>
        <w:t>«</w:t>
      </w:r>
      <w:r>
        <w:rPr>
          <w:rFonts w:eastAsia="Times New Roman" w:cs="Times New Roman"/>
          <w:szCs w:val="24"/>
        </w:rPr>
        <w:t>ΤΡΑΙΝΟΣΕ</w:t>
      </w:r>
      <w:r>
        <w:rPr>
          <w:rFonts w:eastAsia="Times New Roman" w:cs="Times New Roman"/>
          <w:szCs w:val="24"/>
        </w:rPr>
        <w:t>»</w:t>
      </w:r>
      <w:r>
        <w:rPr>
          <w:rFonts w:eastAsia="Times New Roman" w:cs="Times New Roman"/>
          <w:szCs w:val="24"/>
        </w:rPr>
        <w:t xml:space="preserve">, τον τουρισμό και άλλα. </w:t>
      </w:r>
    </w:p>
    <w:p w14:paraId="219DA4D4" w14:textId="77777777" w:rsidR="00656A4F" w:rsidRDefault="000C25FA">
      <w:pPr>
        <w:tabs>
          <w:tab w:val="left" w:pos="1905"/>
        </w:tabs>
        <w:spacing w:line="600" w:lineRule="auto"/>
        <w:ind w:firstLine="720"/>
        <w:jc w:val="both"/>
        <w:rPr>
          <w:rFonts w:eastAsia="Times New Roman" w:cs="Times New Roman"/>
          <w:szCs w:val="24"/>
        </w:rPr>
      </w:pPr>
      <w:r>
        <w:rPr>
          <w:rFonts w:eastAsia="Times New Roman" w:cs="Times New Roman"/>
          <w:szCs w:val="24"/>
        </w:rPr>
        <w:t>Θέλουμε να σημειώσουμε –να το ακούσουν οι εργαζόμενοι- ότι είναι αποτέλεσμα της υπογραφής τω</w:t>
      </w:r>
      <w:r>
        <w:rPr>
          <w:rFonts w:eastAsia="Times New Roman" w:cs="Times New Roman"/>
          <w:szCs w:val="24"/>
        </w:rPr>
        <w:t>ν στελεχών σας στο εργατικό κίνημα, στελέχη της Νέας Δημοκρατίας, του ΠΑΣΟΚ και του ΣΥΡΙΖΑ υπογράφουν τον εργασιακό μεσαίωνα. Αυτούς πρέπει να αποτινάξουν οι εργαζόμενοι και να αναδείξουν δυνάμεις αγωνιστικές, ριζοσπαστικές, δυνάμεις του ΠΑΜΕ, που βάζουν α</w:t>
      </w:r>
      <w:r>
        <w:rPr>
          <w:rFonts w:eastAsia="Times New Roman" w:cs="Times New Roman"/>
          <w:szCs w:val="24"/>
        </w:rPr>
        <w:t xml:space="preserve">πέναντι το κεφάλαιο, την Ευρωπαϊκή Ένωση, τα κόμματά τους και τις κυβερνήσεις και τις πολιτικές τους, που οργανώνουν την πάλη για την ανάκτηση των απωλειών, για τις σύγχρονες ανάγκες, που θα αγωνιστούν για σταθερό ημερήσιο χρόνο, πενθήμερο, </w:t>
      </w:r>
      <w:proofErr w:type="spellStart"/>
      <w:r>
        <w:rPr>
          <w:rFonts w:eastAsia="Times New Roman" w:cs="Times New Roman"/>
          <w:szCs w:val="24"/>
        </w:rPr>
        <w:t>σαραντάωρο</w:t>
      </w:r>
      <w:proofErr w:type="spellEnd"/>
      <w:r>
        <w:rPr>
          <w:rFonts w:eastAsia="Times New Roman" w:cs="Times New Roman"/>
          <w:szCs w:val="24"/>
        </w:rPr>
        <w:t xml:space="preserve">, με </w:t>
      </w:r>
      <w:r>
        <w:rPr>
          <w:rFonts w:eastAsia="Times New Roman" w:cs="Times New Roman"/>
          <w:szCs w:val="24"/>
        </w:rPr>
        <w:t xml:space="preserve">στόχο την παραπέρα μείωση σε </w:t>
      </w:r>
      <w:proofErr w:type="spellStart"/>
      <w:r>
        <w:rPr>
          <w:rFonts w:eastAsia="Times New Roman" w:cs="Times New Roman"/>
          <w:szCs w:val="24"/>
        </w:rPr>
        <w:t>τριανταπεντάωρο</w:t>
      </w:r>
      <w:proofErr w:type="spellEnd"/>
      <w:r>
        <w:rPr>
          <w:rFonts w:eastAsia="Times New Roman" w:cs="Times New Roman"/>
          <w:szCs w:val="24"/>
        </w:rPr>
        <w:t xml:space="preserve">, για μισθούς που θα ικανοποιούν τις σύγχρονες ανάγκες, να συνεχίσουν τον αγώνα τους για να </w:t>
      </w:r>
      <w:r>
        <w:rPr>
          <w:rFonts w:eastAsia="Times New Roman" w:cs="Times New Roman"/>
          <w:szCs w:val="24"/>
        </w:rPr>
        <w:lastRenderedPageBreak/>
        <w:t>διώξουν τους εργοδότες από τα συνδικάτα, που θέλουν με τη συμμετοχή τους να μονιμοποιήσουν τις ανατροπές, που αξίωσαν κα</w:t>
      </w:r>
      <w:r>
        <w:rPr>
          <w:rFonts w:eastAsia="Times New Roman" w:cs="Times New Roman"/>
          <w:szCs w:val="24"/>
        </w:rPr>
        <w:t xml:space="preserve">ι υλοποιήσατε, και να συνεχίσουν και σε άλλες το επόμενο διάστημα. </w:t>
      </w:r>
    </w:p>
    <w:p w14:paraId="219DA4D5" w14:textId="77777777" w:rsidR="00656A4F" w:rsidRDefault="000C25FA">
      <w:pPr>
        <w:tabs>
          <w:tab w:val="left" w:pos="1905"/>
        </w:tabs>
        <w:spacing w:line="600" w:lineRule="auto"/>
        <w:ind w:firstLine="720"/>
        <w:jc w:val="both"/>
        <w:rPr>
          <w:rFonts w:eastAsia="Times New Roman" w:cs="Times New Roman"/>
          <w:szCs w:val="24"/>
        </w:rPr>
      </w:pPr>
      <w:r>
        <w:rPr>
          <w:rFonts w:eastAsia="Times New Roman" w:cs="Times New Roman"/>
          <w:szCs w:val="24"/>
        </w:rPr>
        <w:t>Η εργατική τάξη δεν μπορεί να συμβιβάζεται και να ανέχεται αυτή την πολιτική. Δεν μπορεί να δείχνει υπομονή στην πολιτική που την οδηγεί στη χαμοζωή. Η Ευρωπαϊκή Ένωση είναι εχθρός της, όπ</w:t>
      </w:r>
      <w:r>
        <w:rPr>
          <w:rFonts w:eastAsia="Times New Roman" w:cs="Times New Roman"/>
          <w:szCs w:val="24"/>
        </w:rPr>
        <w:t>ως και τα κόμματα που τη στηρίζουν και υλοποιούν τα μέτρα που την οδηγούν να ζει χειρότερα, ενώ ο πλούτος που παράγεται είναι μεγαλύτερος. Η αγοραστική αξία του μισθού είναι στο 1980. Αυτή είναι, αν θέλετε, η προσέγγιση που κάνει η Επιτροπή Σοφών, που εσεί</w:t>
      </w:r>
      <w:r>
        <w:rPr>
          <w:rFonts w:eastAsia="Times New Roman" w:cs="Times New Roman"/>
          <w:szCs w:val="24"/>
        </w:rPr>
        <w:t xml:space="preserve">ς ορίσατε. </w:t>
      </w:r>
    </w:p>
    <w:p w14:paraId="219DA4D6" w14:textId="77777777" w:rsidR="00656A4F" w:rsidRDefault="000C25FA">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Τώρα είναι η ώρα να δώσουν δύναμη στον αγώνα τους οι συνταξιούχοι που είδαν το ΠΑΣΟΚ, τη Νέα Δημοκρατία και τώρα τον ΣΥΡΙΖΑ να τους ισοπεδώνουν, χρειάζεται να σας πληρώσουν με το ίδιο νόμισμα. Οι </w:t>
      </w:r>
      <w:proofErr w:type="spellStart"/>
      <w:r>
        <w:rPr>
          <w:rFonts w:eastAsia="Times New Roman" w:cs="Times New Roman"/>
          <w:szCs w:val="24"/>
        </w:rPr>
        <w:t>αυταπασχολούμενοι</w:t>
      </w:r>
      <w:proofErr w:type="spellEnd"/>
      <w:r>
        <w:rPr>
          <w:rFonts w:eastAsia="Times New Roman" w:cs="Times New Roman"/>
          <w:szCs w:val="24"/>
        </w:rPr>
        <w:t xml:space="preserve"> που είδαν επίσης να τους ληστε</w:t>
      </w:r>
      <w:r>
        <w:rPr>
          <w:rFonts w:eastAsia="Times New Roman" w:cs="Times New Roman"/>
          <w:szCs w:val="24"/>
        </w:rPr>
        <w:t xml:space="preserve">ύουν όλοι τους με τη σειρά, χρειάζεται να τους πληρώσουν επίσης με </w:t>
      </w:r>
      <w:r>
        <w:rPr>
          <w:rFonts w:eastAsia="Times New Roman" w:cs="Times New Roman"/>
          <w:szCs w:val="24"/>
        </w:rPr>
        <w:lastRenderedPageBreak/>
        <w:t>το ανάλογο νόμισμα. Οι νέοι και οι νέες που ακούν για ευκαιρίες, και όχι δικαιώματα, που ζουν τον εφιάλτη της ανεργίας, τη δουλειά με 300 ευρώ, τις ελαστικές μορφές δουλειάς, που τους κλέψα</w:t>
      </w:r>
      <w:r>
        <w:rPr>
          <w:rFonts w:eastAsia="Times New Roman" w:cs="Times New Roman"/>
          <w:szCs w:val="24"/>
        </w:rPr>
        <w:t>τε τα όνειρα για τη ζωή τους, δεν μπορούν να ανεχτούν αυτή την κατάσταση. Χρειάζεται να στρατευθούν στον αγώνα για ρήξη και ανατροπή της βαρβαρότητας της δικτατορίας του κεφαλαίου.</w:t>
      </w:r>
    </w:p>
    <w:p w14:paraId="219DA4D7" w14:textId="77777777" w:rsidR="00656A4F" w:rsidRDefault="000C25FA">
      <w:pPr>
        <w:tabs>
          <w:tab w:val="left" w:pos="1905"/>
        </w:tabs>
        <w:spacing w:line="600" w:lineRule="auto"/>
        <w:ind w:firstLine="720"/>
        <w:jc w:val="both"/>
        <w:rPr>
          <w:rFonts w:eastAsia="Times New Roman" w:cs="Times New Roman"/>
          <w:szCs w:val="24"/>
        </w:rPr>
      </w:pPr>
      <w:r>
        <w:rPr>
          <w:rFonts w:eastAsia="Times New Roman" w:cs="Times New Roman"/>
          <w:szCs w:val="24"/>
        </w:rPr>
        <w:t>Όπως έχουμε επισημάνει, ως ΚΚΕ δεν θα εμποδίσουμε ούτε το ένα ευρώ που μπορ</w:t>
      </w:r>
      <w:r>
        <w:rPr>
          <w:rFonts w:eastAsia="Times New Roman" w:cs="Times New Roman"/>
          <w:szCs w:val="24"/>
        </w:rPr>
        <w:t xml:space="preserve">εί να πάρει ο λαός, δεν θα εμποδίσουμε ούτε ένα κλικ ελάφρυνσης από τη θηλιά στον λαιμό του </w:t>
      </w:r>
      <w:proofErr w:type="spellStart"/>
      <w:r>
        <w:rPr>
          <w:rFonts w:eastAsia="Times New Roman" w:cs="Times New Roman"/>
          <w:szCs w:val="24"/>
        </w:rPr>
        <w:t>αυταπασχολούμενου</w:t>
      </w:r>
      <w:proofErr w:type="spellEnd"/>
      <w:r>
        <w:rPr>
          <w:rFonts w:eastAsia="Times New Roman" w:cs="Times New Roman"/>
          <w:szCs w:val="24"/>
        </w:rPr>
        <w:t>, που επισημαίνουμε ότι είναι πριν τον πνιγμό και πολλούς βέβαια τους έχει πνίξει. Το ίδιο θα κάνουμε και με τις τροπολογίες που περιλαμβάνουν τη μ</w:t>
      </w:r>
      <w:r>
        <w:rPr>
          <w:rFonts w:eastAsia="Times New Roman" w:cs="Times New Roman"/>
          <w:szCs w:val="24"/>
        </w:rPr>
        <w:t>είωση του ΦΠΑ, το βοήθημα στους συνταξιούχους. Αυτό το περιεχόμενο έχει το «</w:t>
      </w:r>
      <w:r>
        <w:rPr>
          <w:rFonts w:eastAsia="Times New Roman" w:cs="Times New Roman"/>
          <w:szCs w:val="24"/>
        </w:rPr>
        <w:t>παρών</w:t>
      </w:r>
      <w:r>
        <w:rPr>
          <w:rFonts w:eastAsia="Times New Roman" w:cs="Times New Roman"/>
          <w:szCs w:val="24"/>
        </w:rPr>
        <w:t xml:space="preserve">» που ψηφίζουμε επί της αρχής και σε πολλά άρθρα και στις τροπολογίες. </w:t>
      </w:r>
    </w:p>
    <w:p w14:paraId="219DA4D8" w14:textId="77777777" w:rsidR="00656A4F" w:rsidRDefault="000C25FA">
      <w:pPr>
        <w:tabs>
          <w:tab w:val="left" w:pos="1905"/>
        </w:tabs>
        <w:spacing w:line="600" w:lineRule="auto"/>
        <w:ind w:firstLine="720"/>
        <w:jc w:val="both"/>
        <w:rPr>
          <w:rFonts w:eastAsia="Times New Roman" w:cs="Times New Roman"/>
          <w:szCs w:val="24"/>
        </w:rPr>
      </w:pPr>
      <w:r>
        <w:rPr>
          <w:rFonts w:eastAsia="Times New Roman" w:cs="Times New Roman"/>
          <w:szCs w:val="24"/>
        </w:rPr>
        <w:lastRenderedPageBreak/>
        <w:t>Θέλουμε να σημειώσουμε, τέλος, την αναστάτωση που φέρνετε ξανά στους εργαζομένους των ΟΤΑ με τις ημερομ</w:t>
      </w:r>
      <w:r>
        <w:rPr>
          <w:rFonts w:eastAsia="Times New Roman" w:cs="Times New Roman"/>
          <w:szCs w:val="24"/>
        </w:rPr>
        <w:t>ηνίες, κύριε Υπουργέ, για τον πολιτικό έλεγχο. Πριν από ένα μήνα δώσατε ημερομηνία 31-12-2019 και έρχεστε τώρα και το παίρνετε πίσω και βάζετε ημερομηνία 31-7-2019.</w:t>
      </w:r>
    </w:p>
    <w:p w14:paraId="219DA4D9" w14:textId="77777777" w:rsidR="00656A4F" w:rsidRDefault="000C25FA">
      <w:pPr>
        <w:tabs>
          <w:tab w:val="left" w:pos="1905"/>
        </w:tabs>
        <w:spacing w:line="600" w:lineRule="auto"/>
        <w:ind w:firstLine="720"/>
        <w:jc w:val="both"/>
        <w:rPr>
          <w:rFonts w:eastAsia="Times New Roman" w:cs="Times New Roman"/>
          <w:szCs w:val="24"/>
        </w:rPr>
      </w:pPr>
      <w:r>
        <w:rPr>
          <w:rFonts w:eastAsia="Times New Roman" w:cs="Times New Roman"/>
          <w:szCs w:val="24"/>
        </w:rPr>
        <w:t>Τελειώνοντας, θέλουμε να πούμε για την Υπουργό Εργασίας, ότι καταθέσαμε ορισμένες προτάσεις</w:t>
      </w:r>
      <w:r>
        <w:rPr>
          <w:rFonts w:eastAsia="Times New Roman" w:cs="Times New Roman"/>
          <w:szCs w:val="24"/>
        </w:rPr>
        <w:t>, που ακούνε αυτήν τη στιγμή πολλοί, και δεν έχετε δώσει απάντηση. Σε περίοδο αδράνειας ενός εργαζόμενου, αυτός ο χρόνος έπρεπε να μη λογίζεται χρόνος στην ασφάλιση, να μην καταλογίζονται εισφορές. Είναι περίοδος αδράνειας. Το ξέρει ο κ. Πετρόπουλος, τον έ</w:t>
      </w:r>
      <w:r>
        <w:rPr>
          <w:rFonts w:eastAsia="Times New Roman" w:cs="Times New Roman"/>
          <w:szCs w:val="24"/>
        </w:rPr>
        <w:t xml:space="preserve">χουν επισκεφθεί αρκετοί. Δεν έχετε κάνει τίποτα για αυτό. </w:t>
      </w:r>
    </w:p>
    <w:p w14:paraId="219DA4DA" w14:textId="77777777" w:rsidR="00656A4F" w:rsidRDefault="000C25FA">
      <w:pPr>
        <w:tabs>
          <w:tab w:val="left" w:pos="1905"/>
        </w:tabs>
        <w:spacing w:line="600" w:lineRule="auto"/>
        <w:ind w:firstLine="720"/>
        <w:jc w:val="both"/>
        <w:rPr>
          <w:rFonts w:eastAsia="Times New Roman" w:cs="Times New Roman"/>
          <w:szCs w:val="24"/>
        </w:rPr>
      </w:pPr>
      <w:r>
        <w:rPr>
          <w:rFonts w:eastAsia="Times New Roman" w:cs="Times New Roman"/>
          <w:szCs w:val="24"/>
        </w:rPr>
        <w:t xml:space="preserve">Επίσης, υπάρχει το ζήτημα που έχουμε θέσει στο άρθρο 41, ότι με το πέρας του έτους το αποθεματικό αυτό, αφού δεν υπάρχει άλλο αίτημα, να αποδίδεται στις οργανώσεις. Κι αυτό δεν έχει συμπεριληφθεί. </w:t>
      </w:r>
    </w:p>
    <w:p w14:paraId="219DA4DB" w14:textId="77777777" w:rsidR="00656A4F" w:rsidRDefault="000C25FA">
      <w:pPr>
        <w:tabs>
          <w:tab w:val="left" w:pos="1905"/>
        </w:tabs>
        <w:spacing w:line="600" w:lineRule="auto"/>
        <w:ind w:firstLine="720"/>
        <w:jc w:val="both"/>
        <w:rPr>
          <w:rFonts w:eastAsia="Times New Roman" w:cs="Times New Roman"/>
          <w:szCs w:val="24"/>
        </w:rPr>
      </w:pPr>
      <w:r>
        <w:rPr>
          <w:rFonts w:eastAsia="Times New Roman" w:cs="Times New Roman"/>
          <w:szCs w:val="24"/>
        </w:rPr>
        <w:lastRenderedPageBreak/>
        <w:t>Επίσης, για το άρθρο 53, για την απόλυση, έχουμε πει, κυρία Υπουργέ, η αποζημίωση του εργαζομένου να θεωρείται ακατάσχετη και να έχει αυτούς τους όρους γιατί είναι μία αποζημίωση η οποία δίνεται για να αντιμετωπίσει τις δυσκολίες της ανεργίας του. Όμως ού</w:t>
      </w:r>
      <w:r>
        <w:rPr>
          <w:rFonts w:eastAsia="Times New Roman" w:cs="Times New Roman"/>
          <w:szCs w:val="24"/>
        </w:rPr>
        <w:t xml:space="preserve">τε αυτό το αποδεχθήκατε. </w:t>
      </w:r>
    </w:p>
    <w:p w14:paraId="219DA4DC" w14:textId="77777777" w:rsidR="00656A4F" w:rsidRDefault="000C25FA">
      <w:pPr>
        <w:spacing w:line="600" w:lineRule="auto"/>
        <w:ind w:firstLine="720"/>
        <w:jc w:val="both"/>
        <w:rPr>
          <w:rFonts w:eastAsia="Times New Roman"/>
          <w:szCs w:val="24"/>
        </w:rPr>
      </w:pPr>
      <w:r w:rsidRPr="00E30CD0">
        <w:rPr>
          <w:rFonts w:eastAsia="Times New Roman"/>
          <w:b/>
          <w:szCs w:val="24"/>
        </w:rPr>
        <w:t xml:space="preserve">ΠΡΟΕΔΡΟΣ (Νικόλαος </w:t>
      </w:r>
      <w:proofErr w:type="spellStart"/>
      <w:r w:rsidRPr="00E30CD0">
        <w:rPr>
          <w:rFonts w:eastAsia="Times New Roman"/>
          <w:b/>
          <w:szCs w:val="24"/>
        </w:rPr>
        <w:t>Βούτσης</w:t>
      </w:r>
      <w:proofErr w:type="spellEnd"/>
      <w:r w:rsidRPr="00E30CD0">
        <w:rPr>
          <w:rFonts w:eastAsia="Times New Roman"/>
          <w:b/>
          <w:szCs w:val="24"/>
        </w:rPr>
        <w:t>):</w:t>
      </w:r>
      <w:r w:rsidRPr="00E30CD0">
        <w:rPr>
          <w:rFonts w:eastAsia="Times New Roman"/>
          <w:szCs w:val="24"/>
        </w:rPr>
        <w:t xml:space="preserve"> Π</w:t>
      </w:r>
      <w:r>
        <w:rPr>
          <w:rFonts w:eastAsia="Times New Roman"/>
          <w:szCs w:val="24"/>
        </w:rPr>
        <w:t xml:space="preserve">αρακαλώ, συντομεύετε, κύριε συνάδελφε. </w:t>
      </w:r>
    </w:p>
    <w:p w14:paraId="219DA4DD" w14:textId="77777777" w:rsidR="00656A4F" w:rsidRDefault="000C25FA">
      <w:pPr>
        <w:spacing w:line="600" w:lineRule="auto"/>
        <w:ind w:firstLine="720"/>
        <w:jc w:val="both"/>
        <w:rPr>
          <w:rFonts w:eastAsia="Times New Roman"/>
          <w:szCs w:val="24"/>
        </w:rPr>
      </w:pPr>
      <w:r w:rsidRPr="00782C48">
        <w:rPr>
          <w:rFonts w:eastAsia="Times New Roman"/>
          <w:b/>
          <w:szCs w:val="24"/>
        </w:rPr>
        <w:t xml:space="preserve">ΧΡΗΣΤΟΣ ΚΑΤΣΩΤΗΣ: </w:t>
      </w:r>
      <w:r>
        <w:rPr>
          <w:rFonts w:eastAsia="Times New Roman"/>
          <w:szCs w:val="24"/>
        </w:rPr>
        <w:t xml:space="preserve">Τελειώνω, κύριε Πρόεδρε. </w:t>
      </w:r>
    </w:p>
    <w:p w14:paraId="219DA4DE" w14:textId="77777777" w:rsidR="00656A4F" w:rsidRDefault="000C25FA">
      <w:pPr>
        <w:spacing w:line="600" w:lineRule="auto"/>
        <w:ind w:firstLine="720"/>
        <w:jc w:val="both"/>
        <w:rPr>
          <w:rFonts w:eastAsia="Times New Roman"/>
          <w:szCs w:val="24"/>
        </w:rPr>
      </w:pPr>
      <w:r>
        <w:rPr>
          <w:rFonts w:eastAsia="Times New Roman"/>
          <w:szCs w:val="24"/>
        </w:rPr>
        <w:t xml:space="preserve">Επίσης, και για τις συντάξεις για τις πολυμελείς οικογένειες, που θα μπορούσατε πράγματι για κάθε τέκνο πέρα από τα τρία να κάνετε ακόμα 1% επιπλέον ελάφρυνση, ούτε για αυτό πήραμε απάντηση. </w:t>
      </w:r>
    </w:p>
    <w:p w14:paraId="219DA4DF" w14:textId="77777777" w:rsidR="00656A4F" w:rsidRDefault="000C25FA">
      <w:pPr>
        <w:spacing w:line="600" w:lineRule="auto"/>
        <w:ind w:firstLine="720"/>
        <w:jc w:val="both"/>
        <w:rPr>
          <w:rFonts w:eastAsia="Times New Roman"/>
          <w:szCs w:val="24"/>
        </w:rPr>
      </w:pPr>
      <w:r>
        <w:rPr>
          <w:rFonts w:eastAsia="Times New Roman"/>
          <w:szCs w:val="24"/>
        </w:rPr>
        <w:t xml:space="preserve">Ευχαριστώ, κύριε Πρόεδρε. </w:t>
      </w:r>
    </w:p>
    <w:p w14:paraId="219DA4E0" w14:textId="77777777" w:rsidR="00656A4F" w:rsidRDefault="000C25FA">
      <w:pPr>
        <w:spacing w:line="600" w:lineRule="auto"/>
        <w:ind w:firstLine="720"/>
        <w:jc w:val="both"/>
        <w:rPr>
          <w:rFonts w:eastAsia="Times New Roman"/>
          <w:szCs w:val="24"/>
        </w:rPr>
      </w:pPr>
      <w:r w:rsidRPr="00E30CD0">
        <w:rPr>
          <w:rFonts w:eastAsia="Times New Roman"/>
          <w:b/>
          <w:szCs w:val="24"/>
        </w:rPr>
        <w:t xml:space="preserve">ΠΡΟΕΔΡΟΣ (Νικόλαος </w:t>
      </w:r>
      <w:proofErr w:type="spellStart"/>
      <w:r w:rsidRPr="00E30CD0">
        <w:rPr>
          <w:rFonts w:eastAsia="Times New Roman"/>
          <w:b/>
          <w:szCs w:val="24"/>
        </w:rPr>
        <w:t>Βούτσης</w:t>
      </w:r>
      <w:proofErr w:type="spellEnd"/>
      <w:r w:rsidRPr="00E30CD0">
        <w:rPr>
          <w:rFonts w:eastAsia="Times New Roman"/>
          <w:b/>
          <w:szCs w:val="24"/>
        </w:rPr>
        <w:t>):</w:t>
      </w:r>
      <w:r>
        <w:rPr>
          <w:rFonts w:eastAsia="Times New Roman"/>
          <w:szCs w:val="24"/>
        </w:rPr>
        <w:t xml:space="preserve"> Ευχαριστώ.</w:t>
      </w:r>
    </w:p>
    <w:p w14:paraId="219DA4E1" w14:textId="77777777" w:rsidR="00656A4F" w:rsidRDefault="000C25FA">
      <w:pPr>
        <w:spacing w:line="600" w:lineRule="auto"/>
        <w:ind w:firstLine="720"/>
        <w:jc w:val="both"/>
        <w:rPr>
          <w:rFonts w:eastAsia="Times New Roman"/>
          <w:szCs w:val="24"/>
        </w:rPr>
      </w:pPr>
      <w:r>
        <w:rPr>
          <w:rFonts w:eastAsia="Times New Roman"/>
          <w:szCs w:val="24"/>
        </w:rPr>
        <w:lastRenderedPageBreak/>
        <w:t xml:space="preserve">Κυρία </w:t>
      </w:r>
      <w:proofErr w:type="spellStart"/>
      <w:r>
        <w:rPr>
          <w:rFonts w:eastAsia="Times New Roman"/>
          <w:szCs w:val="24"/>
        </w:rPr>
        <w:t>Λυμπεράκη</w:t>
      </w:r>
      <w:proofErr w:type="spellEnd"/>
      <w:r>
        <w:rPr>
          <w:rFonts w:eastAsia="Times New Roman"/>
          <w:szCs w:val="24"/>
        </w:rPr>
        <w:t xml:space="preserve">, έχετε τον λόγο. Έπειτα για ένα λεπτό ο κ. </w:t>
      </w:r>
      <w:proofErr w:type="spellStart"/>
      <w:r>
        <w:rPr>
          <w:rFonts w:eastAsia="Times New Roman"/>
          <w:szCs w:val="24"/>
        </w:rPr>
        <w:t>Κεγκέρογλου</w:t>
      </w:r>
      <w:proofErr w:type="spellEnd"/>
      <w:r>
        <w:rPr>
          <w:rFonts w:eastAsia="Times New Roman"/>
          <w:szCs w:val="24"/>
        </w:rPr>
        <w:t xml:space="preserve"> και για ένα λεπτό ο κ. Παππάς θέλουν να κάνουν μία παρέμβαση και θα κλείσει ο Υπουργός Οικονομικών για περισσότερα λεπτά. </w:t>
      </w:r>
    </w:p>
    <w:p w14:paraId="219DA4E2" w14:textId="77777777" w:rsidR="00656A4F" w:rsidRDefault="000C25FA">
      <w:pPr>
        <w:spacing w:line="600" w:lineRule="auto"/>
        <w:ind w:firstLine="720"/>
        <w:jc w:val="both"/>
        <w:rPr>
          <w:rFonts w:eastAsia="Times New Roman"/>
          <w:szCs w:val="24"/>
        </w:rPr>
      </w:pPr>
      <w:r w:rsidRPr="00256DBA">
        <w:rPr>
          <w:rFonts w:eastAsia="Times New Roman"/>
          <w:b/>
          <w:szCs w:val="24"/>
        </w:rPr>
        <w:t>ΑΝΤΙΓΟΝΗ ΛΥΜΠΕΡΑΚΗ:</w:t>
      </w:r>
      <w:r>
        <w:rPr>
          <w:rFonts w:eastAsia="Times New Roman"/>
          <w:szCs w:val="24"/>
        </w:rPr>
        <w:t xml:space="preserve"> Ευχαριστώ, κύριε Πρόεδρε. </w:t>
      </w:r>
    </w:p>
    <w:p w14:paraId="219DA4E3" w14:textId="77777777" w:rsidR="00656A4F" w:rsidRDefault="000C25FA">
      <w:pPr>
        <w:spacing w:line="600" w:lineRule="auto"/>
        <w:ind w:firstLine="720"/>
        <w:jc w:val="both"/>
        <w:rPr>
          <w:rFonts w:eastAsia="Times New Roman"/>
          <w:bCs/>
          <w:szCs w:val="24"/>
        </w:rPr>
      </w:pPr>
      <w:r w:rsidRPr="00256DBA">
        <w:rPr>
          <w:rFonts w:eastAsia="Times New Roman"/>
          <w:bCs/>
          <w:szCs w:val="24"/>
        </w:rPr>
        <w:t>Κυρ</w:t>
      </w:r>
      <w:r w:rsidRPr="00256DBA">
        <w:rPr>
          <w:rFonts w:eastAsia="Times New Roman"/>
          <w:bCs/>
          <w:szCs w:val="24"/>
        </w:rPr>
        <w:t>ίες και κύριοι</w:t>
      </w:r>
      <w:r>
        <w:rPr>
          <w:rFonts w:eastAsia="Times New Roman"/>
          <w:bCs/>
          <w:szCs w:val="24"/>
        </w:rPr>
        <w:t xml:space="preserve">, θα είμαι σύντομη, δεν θα επαναλάβω αυτά που ανέφερα στην </w:t>
      </w:r>
      <w:proofErr w:type="spellStart"/>
      <w:r>
        <w:rPr>
          <w:rFonts w:eastAsia="Times New Roman"/>
          <w:bCs/>
          <w:szCs w:val="24"/>
        </w:rPr>
        <w:t>πρωτολογία</w:t>
      </w:r>
      <w:proofErr w:type="spellEnd"/>
      <w:r>
        <w:rPr>
          <w:rFonts w:eastAsia="Times New Roman"/>
          <w:bCs/>
          <w:szCs w:val="24"/>
        </w:rPr>
        <w:t xml:space="preserve"> μου. Πρόκειται για ένα σημαντικό νομοθέτημα. Τα θέματα με τις έως </w:t>
      </w:r>
      <w:proofErr w:type="spellStart"/>
      <w:r>
        <w:rPr>
          <w:rFonts w:eastAsia="Times New Roman"/>
          <w:bCs/>
          <w:szCs w:val="24"/>
        </w:rPr>
        <w:t>εκατόν</w:t>
      </w:r>
      <w:proofErr w:type="spellEnd"/>
      <w:r>
        <w:rPr>
          <w:rFonts w:eastAsia="Times New Roman"/>
          <w:bCs/>
          <w:szCs w:val="24"/>
        </w:rPr>
        <w:t xml:space="preserve"> είκοσι δόσεις, που διευκολύνουν την αποπληρωμή χρεών, είναι σημαντικά. Εμείς στο Ποτάμι θα τα θέλαμ</w:t>
      </w:r>
      <w:r>
        <w:rPr>
          <w:rFonts w:eastAsia="Times New Roman"/>
          <w:bCs/>
          <w:szCs w:val="24"/>
        </w:rPr>
        <w:t xml:space="preserve">ε με λίγο μεγαλύτερη αναπτυξιακή ώθηση. </w:t>
      </w:r>
    </w:p>
    <w:p w14:paraId="219DA4E4" w14:textId="77777777" w:rsidR="00656A4F" w:rsidRDefault="000C25FA">
      <w:pPr>
        <w:spacing w:line="600" w:lineRule="auto"/>
        <w:ind w:firstLine="720"/>
        <w:jc w:val="both"/>
        <w:rPr>
          <w:rFonts w:eastAsia="Times New Roman"/>
          <w:bCs/>
          <w:szCs w:val="24"/>
        </w:rPr>
      </w:pPr>
      <w:r>
        <w:rPr>
          <w:rFonts w:eastAsia="Times New Roman"/>
          <w:bCs/>
          <w:szCs w:val="24"/>
        </w:rPr>
        <w:t xml:space="preserve">Όπως σε κάθε μεγάλο νομοθέτημα, παρεισφρέουν και διάφορα πελατειακά. Το θέμα της αναγνώρισης των πλασματικών χρόνων για υπολογισμό σύνταξης των μελών ΔΕΠ το θεωρώ ότι είναι περίπου ντροπή. </w:t>
      </w:r>
    </w:p>
    <w:p w14:paraId="219DA4E5" w14:textId="77777777" w:rsidR="00656A4F" w:rsidRDefault="000C25FA">
      <w:pPr>
        <w:spacing w:line="600" w:lineRule="auto"/>
        <w:ind w:firstLine="720"/>
        <w:jc w:val="both"/>
        <w:rPr>
          <w:rFonts w:eastAsia="Times New Roman"/>
          <w:bCs/>
          <w:szCs w:val="24"/>
        </w:rPr>
      </w:pPr>
      <w:r>
        <w:rPr>
          <w:rFonts w:eastAsia="Times New Roman"/>
          <w:bCs/>
          <w:szCs w:val="24"/>
        </w:rPr>
        <w:t>Παρεισφρέουν πράγματα που</w:t>
      </w:r>
      <w:r>
        <w:rPr>
          <w:rFonts w:eastAsia="Times New Roman"/>
          <w:bCs/>
          <w:szCs w:val="24"/>
        </w:rPr>
        <w:t xml:space="preserve"> είναι πατερναλιστικά, όπως η αντιμετώπιση των ορφανών παιδιών, που επεκτείνεται η ασφαλιστική τους κάλυψη μέχρι τα τριάντα πέντε, σαν να είχαν κάποιου είδους ανικανότητα εργασίας. </w:t>
      </w:r>
    </w:p>
    <w:p w14:paraId="219DA4E6" w14:textId="77777777" w:rsidR="00656A4F" w:rsidRDefault="000C25FA">
      <w:pPr>
        <w:spacing w:line="600" w:lineRule="auto"/>
        <w:ind w:firstLine="720"/>
        <w:jc w:val="both"/>
        <w:rPr>
          <w:rFonts w:eastAsia="Times New Roman"/>
          <w:bCs/>
          <w:szCs w:val="24"/>
        </w:rPr>
      </w:pPr>
      <w:r>
        <w:rPr>
          <w:rFonts w:eastAsia="Times New Roman"/>
          <w:bCs/>
          <w:szCs w:val="24"/>
        </w:rPr>
        <w:lastRenderedPageBreak/>
        <w:t xml:space="preserve">Είναι </w:t>
      </w:r>
      <w:proofErr w:type="spellStart"/>
      <w:r>
        <w:rPr>
          <w:rFonts w:eastAsia="Times New Roman"/>
          <w:bCs/>
          <w:szCs w:val="24"/>
        </w:rPr>
        <w:t>ηλικιοφοβικό</w:t>
      </w:r>
      <w:proofErr w:type="spellEnd"/>
      <w:r>
        <w:rPr>
          <w:rFonts w:eastAsia="Times New Roman"/>
          <w:bCs/>
          <w:szCs w:val="24"/>
        </w:rPr>
        <w:t xml:space="preserve"> και σεξιστικό σε μερικά σημεία, όταν εξηγεί γιατί οι γυ</w:t>
      </w:r>
      <w:r>
        <w:rPr>
          <w:rFonts w:eastAsia="Times New Roman"/>
          <w:bCs/>
          <w:szCs w:val="24"/>
        </w:rPr>
        <w:t xml:space="preserve">ναίκες άνω των πενήντα δύο ετών δεν μπορούν να βρουν δουλειά και γι’ αυτό θα πρέπει να καταργηθεί το όριο, και είναι και παραδοσιακό κιόλας όταν λέει ότι η διάρκεια του γάμου να μειωθεί από τα πέντε στα τρία χρόνια πριν από την αποχώρηση του αποβιώσαντος. </w:t>
      </w:r>
    </w:p>
    <w:p w14:paraId="219DA4E7" w14:textId="77777777" w:rsidR="00656A4F" w:rsidRDefault="000C25FA">
      <w:pPr>
        <w:spacing w:line="600" w:lineRule="auto"/>
        <w:ind w:firstLine="720"/>
        <w:jc w:val="both"/>
        <w:rPr>
          <w:rFonts w:eastAsia="Times New Roman"/>
          <w:bCs/>
          <w:szCs w:val="24"/>
        </w:rPr>
      </w:pPr>
      <w:r>
        <w:rPr>
          <w:rFonts w:eastAsia="Times New Roman"/>
          <w:bCs/>
          <w:szCs w:val="24"/>
        </w:rPr>
        <w:t xml:space="preserve">Είναι και λίγο κουτοπόνηρο σε κάποια σημεία. Ακούγεται πάρα πολύ ωραίο όταν αυξάνει το ποσοστό σύνταξης της χήρας από το 50% στο 70% του συζύγου της, αλλά αυτό που δεν λέει είναι ότι θα είναι </w:t>
      </w:r>
      <w:proofErr w:type="spellStart"/>
      <w:r>
        <w:rPr>
          <w:rFonts w:eastAsia="Times New Roman"/>
          <w:bCs/>
          <w:szCs w:val="24"/>
        </w:rPr>
        <w:t>επανυπολογισμένη</w:t>
      </w:r>
      <w:proofErr w:type="spellEnd"/>
      <w:r>
        <w:rPr>
          <w:rFonts w:eastAsia="Times New Roman"/>
          <w:bCs/>
          <w:szCs w:val="24"/>
        </w:rPr>
        <w:t>. Άρα πρέπει να μας πείτε –και θέλουμε να το ακ</w:t>
      </w:r>
      <w:r>
        <w:rPr>
          <w:rFonts w:eastAsia="Times New Roman"/>
          <w:bCs/>
          <w:szCs w:val="24"/>
        </w:rPr>
        <w:t xml:space="preserve">ούσουμε αυτό- τι θα βγει με τον </w:t>
      </w:r>
      <w:proofErr w:type="spellStart"/>
      <w:r>
        <w:rPr>
          <w:rFonts w:eastAsia="Times New Roman"/>
          <w:bCs/>
          <w:szCs w:val="24"/>
        </w:rPr>
        <w:t>επανυπολογισμό</w:t>
      </w:r>
      <w:proofErr w:type="spellEnd"/>
      <w:r>
        <w:rPr>
          <w:rFonts w:eastAsia="Times New Roman"/>
          <w:bCs/>
          <w:szCs w:val="24"/>
        </w:rPr>
        <w:t>. Δηλαδή αυτό είναι κάτι το οποίο πρέπει να είναι σαφές. Καταλαβαίνω το ασφαλιστικό, ότι από τα σκουπίδια πρέπει να γίνει ένα σύστημα κανονικό. Καταλαβαίνω ότι έχει άστοχα, εύστοχα, δύσκολα, αφόρητα σημεία. Πρέ</w:t>
      </w:r>
      <w:r>
        <w:rPr>
          <w:rFonts w:eastAsia="Times New Roman"/>
          <w:bCs/>
          <w:szCs w:val="24"/>
        </w:rPr>
        <w:t xml:space="preserve">πει όμως κάπως να έχουμε μία κοινή αντίληψη για το πού πάμε. </w:t>
      </w:r>
    </w:p>
    <w:p w14:paraId="219DA4E8" w14:textId="77777777" w:rsidR="00656A4F" w:rsidRDefault="000C25FA">
      <w:pPr>
        <w:spacing w:line="600" w:lineRule="auto"/>
        <w:ind w:firstLine="720"/>
        <w:jc w:val="both"/>
        <w:rPr>
          <w:rFonts w:eastAsia="Times New Roman"/>
          <w:bCs/>
          <w:szCs w:val="24"/>
        </w:rPr>
      </w:pPr>
      <w:r>
        <w:rPr>
          <w:rFonts w:eastAsia="Times New Roman"/>
          <w:bCs/>
          <w:szCs w:val="24"/>
        </w:rPr>
        <w:lastRenderedPageBreak/>
        <w:t xml:space="preserve">Υπάρχουν και παρεξηγημένες πλευρές. Αναφέρθηκα στην ομιλία μου και στην </w:t>
      </w:r>
      <w:r>
        <w:rPr>
          <w:rFonts w:eastAsia="Times New Roman"/>
          <w:bCs/>
          <w:szCs w:val="24"/>
        </w:rPr>
        <w:t xml:space="preserve">επιτροπή </w:t>
      </w:r>
      <w:r>
        <w:rPr>
          <w:rFonts w:eastAsia="Times New Roman"/>
          <w:bCs/>
          <w:szCs w:val="24"/>
        </w:rPr>
        <w:t>ότι ο σοβαρός λόγος απόλυσης πρέπει να καταλάβουμε ότι είναι σοβαρός λόγος μη πρόσληψης και καταλαβαίνω ότι προεκ</w:t>
      </w:r>
      <w:r>
        <w:rPr>
          <w:rFonts w:eastAsia="Times New Roman"/>
          <w:bCs/>
          <w:szCs w:val="24"/>
        </w:rPr>
        <w:t>λογικά δεν θέλετε να το συζητήσετε, αλλά πρέπει να βρούμε έναν τρόπο σε αυτήν τη Βουλή να κουβεντιάσουμε ποια είναι τα μέτρα που διευκολύνουν τη δημιουργία θέσεων εργασίας, χωρίς να χρειάζεται να ψηφίσουμε κάτι στο τέλος, αλλά για να κατακτήσουμε κάποιο κο</w:t>
      </w:r>
      <w:r>
        <w:rPr>
          <w:rFonts w:eastAsia="Times New Roman"/>
          <w:bCs/>
          <w:szCs w:val="24"/>
        </w:rPr>
        <w:t xml:space="preserve">ινό σημείο κατανόησης του τι βοηθάει και τι όχι. </w:t>
      </w:r>
    </w:p>
    <w:p w14:paraId="219DA4E9" w14:textId="77777777" w:rsidR="00656A4F" w:rsidRDefault="000C25FA">
      <w:pPr>
        <w:spacing w:line="600" w:lineRule="auto"/>
        <w:ind w:firstLine="720"/>
        <w:jc w:val="both"/>
        <w:rPr>
          <w:rFonts w:eastAsia="Times New Roman"/>
          <w:bCs/>
          <w:szCs w:val="24"/>
        </w:rPr>
      </w:pPr>
      <w:r>
        <w:rPr>
          <w:rFonts w:eastAsia="Times New Roman"/>
          <w:bCs/>
          <w:szCs w:val="24"/>
        </w:rPr>
        <w:t>Θα ήθελα μόνο να σταθώ στο θέμα των μέτρων μόνιμου χαρακτήρα και κυρίως της δέκατης τρίτης σύνταξης, που δεν με νοιάζει αν την πείτε δέκατη τρίτη, αν την πείτε βοήθημα, αν την πείτε κοκκινοσκουφίτσα. Αναμφί</w:t>
      </w:r>
      <w:r>
        <w:rPr>
          <w:rFonts w:eastAsia="Times New Roman"/>
          <w:bCs/>
          <w:szCs w:val="24"/>
        </w:rPr>
        <w:t>βολα είναι σημαντική για αυτές και για αυτούς που την παίρνουν. Έχει όμως ένα σημείο που πρέπει να συζητήσουμε. Μόνιμα μέτρα σε ασφαλιστικές δεσμεύσεις χρειάζονται αναλογιστική μελέτη. Πρέπει να γνωρίζει η Βουλή και η κοινωνία τι υποχρεώσεις αναλαμβάνει κα</w:t>
      </w:r>
      <w:r>
        <w:rPr>
          <w:rFonts w:eastAsia="Times New Roman"/>
          <w:bCs/>
          <w:szCs w:val="24"/>
        </w:rPr>
        <w:t xml:space="preserve">ι ακριβώς πρέπει να ξέρει ποιοι επωφελούνται. </w:t>
      </w:r>
    </w:p>
    <w:p w14:paraId="219DA4EA" w14:textId="77777777" w:rsidR="00656A4F" w:rsidRDefault="000C25FA">
      <w:pPr>
        <w:spacing w:line="600" w:lineRule="auto"/>
        <w:ind w:firstLine="720"/>
        <w:jc w:val="both"/>
        <w:rPr>
          <w:rFonts w:eastAsia="Times New Roman"/>
          <w:bCs/>
          <w:szCs w:val="24"/>
        </w:rPr>
      </w:pPr>
      <w:r>
        <w:rPr>
          <w:rFonts w:eastAsia="Times New Roman"/>
          <w:bCs/>
          <w:szCs w:val="24"/>
        </w:rPr>
        <w:lastRenderedPageBreak/>
        <w:t>Και να σας πω γιατί. Δεν υπάρχει αμφιβολία, κόπηκαν δεκατέσσερις φορές οι συντάξεις τα τελευταία δεκαπέντε χρόνια, κόπηκαν. Το εισόδημα των συνταξιούχων κατέβαινε με τη σκάλα. Την ίδια ώρα με το ασανσέρ κατέβα</w:t>
      </w:r>
      <w:r>
        <w:rPr>
          <w:rFonts w:eastAsia="Times New Roman"/>
          <w:bCs/>
          <w:szCs w:val="24"/>
        </w:rPr>
        <w:t>ινε το εισόδημα άλλων κατηγοριών. Αυτό δεν θα πει ότι ευημερούν οι συνταξιούχοι, σημαίνει όμως ότι κάποιοι άλλοι έχουν μεγαλύτερη ανάγκη, οικογένειες με παιδιά, άνεργοι. Υπάρχουν κατηγορίες που χρειάζονταν πιο επειγόντως την υποστήριξη. Με αυτό δεν θέλω να</w:t>
      </w:r>
      <w:r>
        <w:rPr>
          <w:rFonts w:eastAsia="Times New Roman"/>
          <w:bCs/>
          <w:szCs w:val="24"/>
        </w:rPr>
        <w:t xml:space="preserve"> πω ότι δεν υπάρχουν κατηγορίες συνταξιούχων που είναι φτωχοί ή διατρέχουν σοβαρό κίνδυνο φτώχ</w:t>
      </w:r>
      <w:r>
        <w:rPr>
          <w:rFonts w:eastAsia="Times New Roman"/>
          <w:bCs/>
          <w:szCs w:val="24"/>
        </w:rPr>
        <w:t>ε</w:t>
      </w:r>
      <w:r>
        <w:rPr>
          <w:rFonts w:eastAsia="Times New Roman"/>
          <w:bCs/>
          <w:szCs w:val="24"/>
        </w:rPr>
        <w:t xml:space="preserve">ιας. </w:t>
      </w:r>
    </w:p>
    <w:p w14:paraId="219DA4EB" w14:textId="77777777" w:rsidR="00656A4F" w:rsidRDefault="000C25FA">
      <w:pPr>
        <w:spacing w:line="600" w:lineRule="auto"/>
        <w:ind w:firstLine="720"/>
        <w:jc w:val="both"/>
        <w:rPr>
          <w:rFonts w:eastAsia="Times New Roman"/>
          <w:bCs/>
          <w:szCs w:val="24"/>
        </w:rPr>
      </w:pPr>
      <w:r>
        <w:rPr>
          <w:rFonts w:eastAsia="Times New Roman"/>
          <w:bCs/>
          <w:szCs w:val="24"/>
        </w:rPr>
        <w:t>Θα έλεγα, λοιπόν, τα χρήματα που αποφάσισε η Κυβέρνηση να διοχετεύσει πίσω σαν εξισορρόπηση, μικρή εξισορρόπηση, των απωλειών να τα συσχετίσει με έναν τρόπ</w:t>
      </w:r>
      <w:r>
        <w:rPr>
          <w:rFonts w:eastAsia="Times New Roman"/>
          <w:bCs/>
          <w:szCs w:val="24"/>
        </w:rPr>
        <w:t xml:space="preserve">ο με το εισόδημα. Άκουσα τον κ. </w:t>
      </w:r>
      <w:proofErr w:type="spellStart"/>
      <w:r>
        <w:rPr>
          <w:rFonts w:eastAsia="Times New Roman"/>
          <w:bCs/>
          <w:szCs w:val="24"/>
        </w:rPr>
        <w:t>Τσακαλώτο</w:t>
      </w:r>
      <w:proofErr w:type="spellEnd"/>
      <w:r>
        <w:rPr>
          <w:rFonts w:eastAsia="Times New Roman"/>
          <w:bCs/>
          <w:szCs w:val="24"/>
        </w:rPr>
        <w:t xml:space="preserve"> προχθές να λέει ότι σκέφτονται μήπως επαναφέρουν το ΕΚΑΣ, εκτός κι αν δεν το κατάλαβα καλά. </w:t>
      </w:r>
    </w:p>
    <w:p w14:paraId="219DA4EC" w14:textId="77777777" w:rsidR="00656A4F" w:rsidRDefault="000C25FA">
      <w:pPr>
        <w:spacing w:line="600" w:lineRule="auto"/>
        <w:ind w:firstLine="720"/>
        <w:jc w:val="both"/>
        <w:rPr>
          <w:rFonts w:eastAsia="Times New Roman"/>
          <w:bCs/>
          <w:szCs w:val="24"/>
        </w:rPr>
      </w:pPr>
      <w:r>
        <w:rPr>
          <w:rFonts w:eastAsia="Times New Roman"/>
          <w:bCs/>
          <w:szCs w:val="24"/>
        </w:rPr>
        <w:lastRenderedPageBreak/>
        <w:t>Ένας τρόπος είναι να πάει μέσω ΕΚΑΣ, που εκεί βλέπεις ότι πάει εκεί που υπάρχει μεγαλύτερη ανάγκη, πιο κοντά στη φτώχ</w:t>
      </w:r>
      <w:r>
        <w:rPr>
          <w:rFonts w:eastAsia="Times New Roman"/>
          <w:bCs/>
          <w:szCs w:val="24"/>
        </w:rPr>
        <w:t>ε</w:t>
      </w:r>
      <w:r>
        <w:rPr>
          <w:rFonts w:eastAsia="Times New Roman"/>
          <w:bCs/>
          <w:szCs w:val="24"/>
        </w:rPr>
        <w:t>ια.</w:t>
      </w:r>
      <w:r>
        <w:rPr>
          <w:rFonts w:eastAsia="Times New Roman"/>
          <w:bCs/>
          <w:szCs w:val="24"/>
        </w:rPr>
        <w:t xml:space="preserve"> Ένας άλλος τρόπος είναι να το εντάξετε στο κοινωνικό επίδομα αλληλεγγύης, που είναι ένας μόνιμος, σωστός τρόπος, έτσι ώστε αν συντρέξει κάποιος λόγος κάποια στιγμή να μην υπάρχει, να μην υπάρχει. Αλλά δεν είναι δυνατόν να γίνεται μία δέσμευση με ορίζοντα </w:t>
      </w:r>
      <w:proofErr w:type="spellStart"/>
      <w:r>
        <w:rPr>
          <w:rFonts w:eastAsia="Times New Roman"/>
          <w:bCs/>
          <w:szCs w:val="24"/>
        </w:rPr>
        <w:t>πολυετίας</w:t>
      </w:r>
      <w:proofErr w:type="spellEnd"/>
      <w:r>
        <w:rPr>
          <w:rFonts w:eastAsia="Times New Roman"/>
          <w:bCs/>
          <w:szCs w:val="24"/>
        </w:rPr>
        <w:t xml:space="preserve">, όχι δεκαετίας, αλλά </w:t>
      </w:r>
      <w:proofErr w:type="spellStart"/>
      <w:r>
        <w:rPr>
          <w:rFonts w:eastAsia="Times New Roman"/>
          <w:bCs/>
          <w:szCs w:val="24"/>
        </w:rPr>
        <w:t>πολυετίας</w:t>
      </w:r>
      <w:proofErr w:type="spellEnd"/>
      <w:r>
        <w:rPr>
          <w:rFonts w:eastAsia="Times New Roman"/>
          <w:bCs/>
          <w:szCs w:val="24"/>
        </w:rPr>
        <w:t xml:space="preserve"> και να μην υπάρχει σαφής αναλογιστική μελέτη πάνω σε ρεαλιστικές υποθέσεις. </w:t>
      </w:r>
    </w:p>
    <w:p w14:paraId="219DA4ED" w14:textId="77777777" w:rsidR="00656A4F" w:rsidRDefault="000C25FA">
      <w:pPr>
        <w:spacing w:line="600" w:lineRule="auto"/>
        <w:ind w:firstLine="720"/>
        <w:jc w:val="both"/>
        <w:rPr>
          <w:rFonts w:eastAsia="Times New Roman"/>
          <w:bCs/>
          <w:szCs w:val="24"/>
        </w:rPr>
      </w:pPr>
      <w:r>
        <w:rPr>
          <w:rFonts w:eastAsia="Times New Roman"/>
          <w:bCs/>
          <w:szCs w:val="24"/>
        </w:rPr>
        <w:t xml:space="preserve">Ευχαριστώ πολύ. </w:t>
      </w:r>
    </w:p>
    <w:p w14:paraId="219DA4EE" w14:textId="77777777" w:rsidR="00656A4F" w:rsidRDefault="000C25FA">
      <w:pPr>
        <w:spacing w:line="600" w:lineRule="auto"/>
        <w:ind w:firstLine="720"/>
        <w:jc w:val="center"/>
        <w:rPr>
          <w:rFonts w:eastAsia="Times New Roman"/>
          <w:szCs w:val="24"/>
        </w:rPr>
      </w:pPr>
      <w:r>
        <w:rPr>
          <w:rFonts w:eastAsia="Times New Roman"/>
          <w:bCs/>
          <w:szCs w:val="24"/>
        </w:rPr>
        <w:t>(Χειροκροτήματα από την πτέρυγα του Ποταμιού)</w:t>
      </w:r>
    </w:p>
    <w:p w14:paraId="219DA4EF" w14:textId="77777777" w:rsidR="00656A4F" w:rsidRDefault="000C25FA">
      <w:pPr>
        <w:tabs>
          <w:tab w:val="left" w:pos="2738"/>
          <w:tab w:val="center" w:pos="4753"/>
          <w:tab w:val="left" w:pos="5723"/>
        </w:tabs>
        <w:spacing w:line="600" w:lineRule="auto"/>
        <w:ind w:firstLine="720"/>
        <w:jc w:val="both"/>
        <w:rPr>
          <w:rFonts w:eastAsia="Times New Roman"/>
          <w:szCs w:val="24"/>
        </w:rPr>
      </w:pPr>
      <w:r w:rsidRPr="009E536A">
        <w:rPr>
          <w:rFonts w:eastAsia="Times New Roman"/>
          <w:b/>
          <w:szCs w:val="24"/>
        </w:rPr>
        <w:t xml:space="preserve">ΠΡΟΕΔΡΟΣ (Νικόλαος </w:t>
      </w:r>
      <w:proofErr w:type="spellStart"/>
      <w:r w:rsidRPr="009E536A">
        <w:rPr>
          <w:rFonts w:eastAsia="Times New Roman"/>
          <w:b/>
          <w:szCs w:val="24"/>
        </w:rPr>
        <w:t>Βούτσης</w:t>
      </w:r>
      <w:proofErr w:type="spellEnd"/>
      <w:r w:rsidRPr="009E536A">
        <w:rPr>
          <w:rFonts w:eastAsia="Times New Roman"/>
          <w:b/>
          <w:szCs w:val="24"/>
        </w:rPr>
        <w:t xml:space="preserve">): </w:t>
      </w:r>
      <w:r>
        <w:rPr>
          <w:rFonts w:eastAsia="Times New Roman"/>
          <w:szCs w:val="24"/>
        </w:rPr>
        <w:t xml:space="preserve">Ευχαριστούμε. </w:t>
      </w:r>
    </w:p>
    <w:p w14:paraId="219DA4F0" w14:textId="77777777" w:rsidR="00656A4F" w:rsidRDefault="000C25FA">
      <w:pPr>
        <w:tabs>
          <w:tab w:val="left" w:pos="2738"/>
          <w:tab w:val="center" w:pos="4753"/>
          <w:tab w:val="left" w:pos="5723"/>
        </w:tabs>
        <w:spacing w:line="600" w:lineRule="auto"/>
        <w:ind w:firstLine="720"/>
        <w:jc w:val="both"/>
        <w:rPr>
          <w:rFonts w:eastAsia="Times New Roman"/>
          <w:szCs w:val="24"/>
        </w:rPr>
      </w:pPr>
      <w:r>
        <w:rPr>
          <w:rFonts w:eastAsia="Times New Roman"/>
          <w:szCs w:val="24"/>
        </w:rPr>
        <w:t xml:space="preserve">Ο κ. </w:t>
      </w:r>
      <w:proofErr w:type="spellStart"/>
      <w:r>
        <w:rPr>
          <w:rFonts w:eastAsia="Times New Roman"/>
          <w:szCs w:val="24"/>
        </w:rPr>
        <w:t>Κεγκέρογλου</w:t>
      </w:r>
      <w:proofErr w:type="spellEnd"/>
      <w:r>
        <w:rPr>
          <w:rFonts w:eastAsia="Times New Roman"/>
          <w:szCs w:val="24"/>
        </w:rPr>
        <w:t xml:space="preserve"> έχει τον λόγο.</w:t>
      </w:r>
      <w:r>
        <w:rPr>
          <w:rFonts w:eastAsia="Times New Roman"/>
          <w:szCs w:val="24"/>
        </w:rPr>
        <w:t xml:space="preserve"> </w:t>
      </w:r>
    </w:p>
    <w:p w14:paraId="219DA4F1" w14:textId="77777777" w:rsidR="00656A4F" w:rsidRDefault="000C25FA">
      <w:pPr>
        <w:tabs>
          <w:tab w:val="left" w:pos="2738"/>
          <w:tab w:val="center" w:pos="4753"/>
          <w:tab w:val="left" w:pos="5723"/>
        </w:tabs>
        <w:spacing w:line="600" w:lineRule="auto"/>
        <w:ind w:firstLine="720"/>
        <w:jc w:val="both"/>
        <w:rPr>
          <w:rFonts w:eastAsia="Times New Roman"/>
          <w:szCs w:val="24"/>
        </w:rPr>
      </w:pPr>
      <w:r>
        <w:rPr>
          <w:rFonts w:eastAsia="Times New Roman"/>
          <w:szCs w:val="24"/>
        </w:rPr>
        <w:t xml:space="preserve">Κύριε συνάδελφε, παρακαλώ να μιλήσετε από τη θέση σας. </w:t>
      </w:r>
    </w:p>
    <w:p w14:paraId="219DA4F2" w14:textId="77777777" w:rsidR="00656A4F" w:rsidRDefault="000C25FA">
      <w:pPr>
        <w:tabs>
          <w:tab w:val="left" w:pos="2738"/>
          <w:tab w:val="center" w:pos="4753"/>
          <w:tab w:val="left" w:pos="5723"/>
        </w:tabs>
        <w:spacing w:line="600" w:lineRule="auto"/>
        <w:ind w:firstLine="720"/>
        <w:jc w:val="both"/>
        <w:rPr>
          <w:rFonts w:eastAsia="Times New Roman"/>
          <w:szCs w:val="24"/>
        </w:rPr>
      </w:pPr>
      <w:r>
        <w:rPr>
          <w:rFonts w:eastAsia="Times New Roman"/>
          <w:b/>
          <w:szCs w:val="24"/>
        </w:rPr>
        <w:lastRenderedPageBreak/>
        <w:t xml:space="preserve">ΒΑΣΙΛΕΙΟΣ ΚΕΓΚΕΡΟΓΛΟΥ: </w:t>
      </w:r>
      <w:r>
        <w:rPr>
          <w:rFonts w:eastAsia="Times New Roman"/>
          <w:szCs w:val="24"/>
        </w:rPr>
        <w:t>Κύριε Πρόεδρε, ούτως ή άλλως θα μιλήσω από τη θέση μου, θα συντομεύσω λόγω του περιορισμού του χρόνου.</w:t>
      </w:r>
    </w:p>
    <w:p w14:paraId="219DA4F3" w14:textId="77777777" w:rsidR="00656A4F" w:rsidRDefault="000C25FA">
      <w:pPr>
        <w:tabs>
          <w:tab w:val="left" w:pos="2738"/>
          <w:tab w:val="center" w:pos="4753"/>
          <w:tab w:val="left" w:pos="5723"/>
        </w:tabs>
        <w:spacing w:line="600" w:lineRule="auto"/>
        <w:ind w:firstLine="720"/>
        <w:jc w:val="both"/>
        <w:rPr>
          <w:rFonts w:eastAsia="Times New Roman"/>
          <w:color w:val="201F1E"/>
          <w:szCs w:val="24"/>
        </w:rPr>
      </w:pPr>
      <w:r>
        <w:rPr>
          <w:rFonts w:eastAsia="Times New Roman"/>
          <w:szCs w:val="24"/>
        </w:rPr>
        <w:t xml:space="preserve">Βιώσαμε και εντός Αιθούσης </w:t>
      </w:r>
      <w:r w:rsidRPr="00B157F8">
        <w:rPr>
          <w:rFonts w:eastAsia="Times New Roman"/>
          <w:color w:val="201F1E"/>
          <w:szCs w:val="24"/>
        </w:rPr>
        <w:t xml:space="preserve">τη συνέχεια </w:t>
      </w:r>
      <w:r>
        <w:rPr>
          <w:rFonts w:eastAsia="Times New Roman"/>
          <w:color w:val="201F1E"/>
          <w:szCs w:val="24"/>
        </w:rPr>
        <w:t>της ανούσιας αντιπαράθεση</w:t>
      </w:r>
      <w:r w:rsidRPr="00B157F8">
        <w:rPr>
          <w:rFonts w:eastAsia="Times New Roman"/>
          <w:color w:val="201F1E"/>
          <w:szCs w:val="24"/>
        </w:rPr>
        <w:t xml:space="preserve">ς για </w:t>
      </w:r>
      <w:r w:rsidRPr="00B157F8">
        <w:rPr>
          <w:rFonts w:eastAsia="Times New Roman"/>
          <w:color w:val="201F1E"/>
          <w:szCs w:val="24"/>
        </w:rPr>
        <w:t>θέματα που θα μπορούσαν να απασχολήσουν το</w:t>
      </w:r>
      <w:r>
        <w:rPr>
          <w:rFonts w:eastAsia="Times New Roman"/>
          <w:color w:val="201F1E"/>
          <w:szCs w:val="24"/>
        </w:rPr>
        <w:t>ν</w:t>
      </w:r>
      <w:r w:rsidRPr="00B157F8">
        <w:rPr>
          <w:rFonts w:eastAsia="Times New Roman"/>
          <w:color w:val="201F1E"/>
          <w:szCs w:val="24"/>
        </w:rPr>
        <w:t xml:space="preserve"> δημόσιο διάλογο</w:t>
      </w:r>
      <w:r>
        <w:rPr>
          <w:rFonts w:eastAsia="Times New Roman"/>
          <w:color w:val="201F1E"/>
          <w:szCs w:val="24"/>
        </w:rPr>
        <w:t>,</w:t>
      </w:r>
      <w:r w:rsidRPr="00B157F8">
        <w:rPr>
          <w:rFonts w:eastAsia="Times New Roman"/>
          <w:color w:val="201F1E"/>
          <w:szCs w:val="24"/>
        </w:rPr>
        <w:t xml:space="preserve"> εάν αυτή η αντιπαράθεση ήταν δημιουργική</w:t>
      </w:r>
      <w:r>
        <w:rPr>
          <w:rFonts w:eastAsia="Times New Roman"/>
          <w:color w:val="201F1E"/>
          <w:szCs w:val="24"/>
        </w:rPr>
        <w:t>.</w:t>
      </w:r>
      <w:r w:rsidRPr="00B157F8">
        <w:rPr>
          <w:rFonts w:eastAsia="Times New Roman"/>
          <w:color w:val="201F1E"/>
          <w:szCs w:val="24"/>
        </w:rPr>
        <w:t xml:space="preserve"> Δυστυχώς</w:t>
      </w:r>
      <w:r>
        <w:rPr>
          <w:rFonts w:eastAsia="Times New Roman"/>
          <w:color w:val="201F1E"/>
          <w:szCs w:val="24"/>
        </w:rPr>
        <w:t xml:space="preserve">, ο κ. </w:t>
      </w:r>
      <w:r w:rsidRPr="00B157F8">
        <w:rPr>
          <w:rFonts w:eastAsia="Times New Roman"/>
          <w:color w:val="201F1E"/>
          <w:szCs w:val="24"/>
        </w:rPr>
        <w:t xml:space="preserve">Τσίπρας </w:t>
      </w:r>
      <w:r>
        <w:rPr>
          <w:rFonts w:eastAsia="Times New Roman"/>
          <w:color w:val="201F1E"/>
          <w:szCs w:val="24"/>
        </w:rPr>
        <w:t xml:space="preserve">και ο κ. </w:t>
      </w:r>
      <w:r w:rsidRPr="00B157F8">
        <w:rPr>
          <w:rFonts w:eastAsia="Times New Roman"/>
          <w:color w:val="201F1E"/>
          <w:szCs w:val="24"/>
        </w:rPr>
        <w:t>Μ</w:t>
      </w:r>
      <w:r>
        <w:rPr>
          <w:rFonts w:eastAsia="Times New Roman"/>
          <w:color w:val="201F1E"/>
          <w:szCs w:val="24"/>
        </w:rPr>
        <w:t>ητσοτάκης κάνουν μι</w:t>
      </w:r>
      <w:r w:rsidRPr="00B157F8">
        <w:rPr>
          <w:rFonts w:eastAsia="Times New Roman"/>
          <w:color w:val="201F1E"/>
          <w:szCs w:val="24"/>
        </w:rPr>
        <w:t xml:space="preserve">α οξεία </w:t>
      </w:r>
      <w:r>
        <w:rPr>
          <w:rFonts w:eastAsia="Times New Roman"/>
          <w:color w:val="201F1E"/>
          <w:szCs w:val="24"/>
        </w:rPr>
        <w:t xml:space="preserve">αντιπαράθεση, </w:t>
      </w:r>
      <w:r w:rsidRPr="00B157F8">
        <w:rPr>
          <w:rFonts w:eastAsia="Times New Roman"/>
          <w:color w:val="201F1E"/>
          <w:szCs w:val="24"/>
        </w:rPr>
        <w:t xml:space="preserve">αλλά </w:t>
      </w:r>
      <w:r>
        <w:rPr>
          <w:rFonts w:eastAsia="Times New Roman"/>
          <w:color w:val="201F1E"/>
          <w:szCs w:val="24"/>
        </w:rPr>
        <w:t>χαμηλού επιπέδου, η</w:t>
      </w:r>
      <w:r w:rsidRPr="00B157F8">
        <w:rPr>
          <w:rFonts w:eastAsia="Times New Roman"/>
          <w:color w:val="201F1E"/>
          <w:szCs w:val="24"/>
        </w:rPr>
        <w:t xml:space="preserve"> οποία δεν οδηγεί πουθενά</w:t>
      </w:r>
      <w:r>
        <w:rPr>
          <w:rFonts w:eastAsia="Times New Roman"/>
          <w:color w:val="201F1E"/>
          <w:szCs w:val="24"/>
        </w:rPr>
        <w:t>. Έχει στόχο, βεβαίως, να καλύ</w:t>
      </w:r>
      <w:r>
        <w:rPr>
          <w:rFonts w:eastAsia="Times New Roman"/>
          <w:color w:val="201F1E"/>
          <w:szCs w:val="24"/>
        </w:rPr>
        <w:t>ψει την ένδεια πολιτικής και τα αρνητικά πεπραγμένα</w:t>
      </w:r>
      <w:r w:rsidRPr="00B157F8">
        <w:rPr>
          <w:rFonts w:eastAsia="Times New Roman"/>
          <w:color w:val="201F1E"/>
          <w:szCs w:val="24"/>
        </w:rPr>
        <w:t xml:space="preserve"> και να </w:t>
      </w:r>
      <w:r>
        <w:rPr>
          <w:rFonts w:eastAsia="Times New Roman"/>
          <w:color w:val="201F1E"/>
          <w:szCs w:val="24"/>
        </w:rPr>
        <w:t xml:space="preserve">κερδίσει καθένας για την πλευρά του </w:t>
      </w:r>
      <w:r w:rsidRPr="00B157F8">
        <w:rPr>
          <w:rFonts w:eastAsia="Times New Roman"/>
          <w:color w:val="201F1E"/>
          <w:szCs w:val="24"/>
        </w:rPr>
        <w:t>ό</w:t>
      </w:r>
      <w:r>
        <w:rPr>
          <w:rFonts w:eastAsia="Times New Roman"/>
          <w:color w:val="201F1E"/>
          <w:szCs w:val="24"/>
        </w:rPr>
        <w:t xml:space="preserve">,τι μπορεί -η μεν Κυβέρνηση για να κρατηθεί στην εξουσία και ο κ. Μητσοτάκης για να την αντικαταστήσει στην εξουσία- </w:t>
      </w:r>
      <w:r w:rsidRPr="00B157F8">
        <w:rPr>
          <w:rFonts w:eastAsia="Times New Roman"/>
          <w:color w:val="201F1E"/>
          <w:szCs w:val="24"/>
        </w:rPr>
        <w:t>αλλά τα προβλήματ</w:t>
      </w:r>
      <w:r>
        <w:rPr>
          <w:rFonts w:eastAsia="Times New Roman"/>
          <w:color w:val="201F1E"/>
          <w:szCs w:val="24"/>
        </w:rPr>
        <w:t xml:space="preserve">α του κόσμου μένουν χωρίς </w:t>
      </w:r>
      <w:r>
        <w:rPr>
          <w:rFonts w:eastAsia="Times New Roman"/>
          <w:color w:val="201F1E"/>
          <w:szCs w:val="24"/>
        </w:rPr>
        <w:t>καν μι</w:t>
      </w:r>
      <w:r w:rsidRPr="00B157F8">
        <w:rPr>
          <w:rFonts w:eastAsia="Times New Roman"/>
          <w:color w:val="201F1E"/>
          <w:szCs w:val="24"/>
        </w:rPr>
        <w:t>α αποτελεσματική συζήτηση</w:t>
      </w:r>
      <w:r>
        <w:rPr>
          <w:rFonts w:eastAsia="Times New Roman"/>
          <w:color w:val="201F1E"/>
          <w:szCs w:val="24"/>
        </w:rPr>
        <w:t>.</w:t>
      </w:r>
    </w:p>
    <w:p w14:paraId="219DA4F4" w14:textId="77777777" w:rsidR="00656A4F" w:rsidRDefault="000C25FA">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Κ</w:t>
      </w:r>
      <w:r w:rsidRPr="00B157F8">
        <w:rPr>
          <w:rFonts w:eastAsia="Times New Roman"/>
          <w:color w:val="201F1E"/>
          <w:szCs w:val="24"/>
        </w:rPr>
        <w:t>αι για αυτό θα πρέπει να κάνω μία αναφορά στο τελευταίο θέμα που έχει να κάνει με τα δημόσια νοσοκομεία</w:t>
      </w:r>
      <w:r>
        <w:rPr>
          <w:rFonts w:eastAsia="Times New Roman"/>
          <w:color w:val="201F1E"/>
          <w:szCs w:val="24"/>
        </w:rPr>
        <w:t>. Θ</w:t>
      </w:r>
      <w:r w:rsidRPr="00B157F8">
        <w:rPr>
          <w:rFonts w:eastAsia="Times New Roman"/>
          <w:color w:val="201F1E"/>
          <w:szCs w:val="24"/>
        </w:rPr>
        <w:t xml:space="preserve">α σας πω ένα συγκεκριμένο παράδειγμα και </w:t>
      </w:r>
      <w:r>
        <w:rPr>
          <w:rFonts w:eastAsia="Times New Roman"/>
          <w:color w:val="201F1E"/>
          <w:szCs w:val="24"/>
        </w:rPr>
        <w:t>πρέπει να τοποθετηθεί σήμερα και η Κ</w:t>
      </w:r>
      <w:r w:rsidRPr="00B157F8">
        <w:rPr>
          <w:rFonts w:eastAsia="Times New Roman"/>
          <w:color w:val="201F1E"/>
          <w:szCs w:val="24"/>
        </w:rPr>
        <w:t xml:space="preserve">υβέρνηση και </w:t>
      </w:r>
      <w:r>
        <w:rPr>
          <w:rFonts w:eastAsia="Times New Roman"/>
          <w:color w:val="201F1E"/>
          <w:szCs w:val="24"/>
        </w:rPr>
        <w:t xml:space="preserve">η Αξιωματική </w:t>
      </w:r>
      <w:r>
        <w:rPr>
          <w:rFonts w:eastAsia="Times New Roman"/>
          <w:color w:val="201F1E"/>
          <w:szCs w:val="24"/>
        </w:rPr>
        <w:lastRenderedPageBreak/>
        <w:t>Α</w:t>
      </w:r>
      <w:r w:rsidRPr="00B157F8">
        <w:rPr>
          <w:rFonts w:eastAsia="Times New Roman"/>
          <w:color w:val="201F1E"/>
          <w:szCs w:val="24"/>
        </w:rPr>
        <w:t>ντιπολίτευση</w:t>
      </w:r>
      <w:r>
        <w:rPr>
          <w:rFonts w:eastAsia="Times New Roman"/>
          <w:color w:val="201F1E"/>
          <w:szCs w:val="24"/>
        </w:rPr>
        <w:t xml:space="preserve"> επ’ αυτού. Από το 2014 </w:t>
      </w:r>
      <w:r w:rsidRPr="00B157F8">
        <w:rPr>
          <w:rFonts w:eastAsia="Times New Roman"/>
          <w:color w:val="201F1E"/>
          <w:szCs w:val="24"/>
        </w:rPr>
        <w:t>έως το 2</w:t>
      </w:r>
      <w:r>
        <w:rPr>
          <w:rFonts w:eastAsia="Times New Roman"/>
          <w:color w:val="201F1E"/>
          <w:szCs w:val="24"/>
        </w:rPr>
        <w:t>0</w:t>
      </w:r>
      <w:r w:rsidRPr="00B157F8">
        <w:rPr>
          <w:rFonts w:eastAsia="Times New Roman"/>
          <w:color w:val="201F1E"/>
          <w:szCs w:val="24"/>
        </w:rPr>
        <w:t xml:space="preserve">19 δεν λειτουργεί ο μαγνητικός τομογράφος στο </w:t>
      </w:r>
      <w:r>
        <w:rPr>
          <w:rFonts w:eastAsia="Times New Roman"/>
          <w:color w:val="201F1E"/>
          <w:szCs w:val="24"/>
        </w:rPr>
        <w:t>ν</w:t>
      </w:r>
      <w:r w:rsidRPr="00B157F8">
        <w:rPr>
          <w:rFonts w:eastAsia="Times New Roman"/>
          <w:color w:val="201F1E"/>
          <w:szCs w:val="24"/>
        </w:rPr>
        <w:t>οσοκομείο</w:t>
      </w:r>
      <w:r>
        <w:rPr>
          <w:rFonts w:eastAsia="Times New Roman"/>
          <w:color w:val="201F1E"/>
          <w:szCs w:val="24"/>
        </w:rPr>
        <w:t xml:space="preserve"> «</w:t>
      </w:r>
      <w:proofErr w:type="spellStart"/>
      <w:r w:rsidRPr="00B157F8">
        <w:rPr>
          <w:rFonts w:eastAsia="Times New Roman"/>
          <w:color w:val="201F1E"/>
          <w:szCs w:val="24"/>
        </w:rPr>
        <w:t>Αττικό</w:t>
      </w:r>
      <w:r>
        <w:rPr>
          <w:rFonts w:eastAsia="Times New Roman"/>
          <w:color w:val="201F1E"/>
          <w:szCs w:val="24"/>
        </w:rPr>
        <w:t>ν</w:t>
      </w:r>
      <w:proofErr w:type="spellEnd"/>
      <w:r>
        <w:rPr>
          <w:rFonts w:eastAsia="Times New Roman"/>
          <w:color w:val="201F1E"/>
          <w:szCs w:val="24"/>
        </w:rPr>
        <w:t>»</w:t>
      </w:r>
      <w:r>
        <w:rPr>
          <w:rFonts w:eastAsia="Times New Roman"/>
          <w:color w:val="201F1E"/>
          <w:szCs w:val="24"/>
        </w:rPr>
        <w:t>. Εμείς</w:t>
      </w:r>
      <w:r w:rsidRPr="00B157F8">
        <w:rPr>
          <w:rFonts w:eastAsia="Times New Roman"/>
          <w:color w:val="201F1E"/>
          <w:szCs w:val="24"/>
        </w:rPr>
        <w:t xml:space="preserve"> δημιουργήσαμε το </w:t>
      </w:r>
      <w:r>
        <w:rPr>
          <w:rFonts w:eastAsia="Times New Roman"/>
          <w:color w:val="201F1E"/>
          <w:szCs w:val="24"/>
        </w:rPr>
        <w:t>νοσοκομείο «</w:t>
      </w:r>
      <w:proofErr w:type="spellStart"/>
      <w:r>
        <w:rPr>
          <w:rFonts w:eastAsia="Times New Roman"/>
          <w:color w:val="201F1E"/>
          <w:szCs w:val="24"/>
        </w:rPr>
        <w:t>Αττικό</w:t>
      </w:r>
      <w:r>
        <w:rPr>
          <w:rFonts w:eastAsia="Times New Roman"/>
          <w:color w:val="201F1E"/>
          <w:szCs w:val="24"/>
        </w:rPr>
        <w:t>ν</w:t>
      </w:r>
      <w:proofErr w:type="spellEnd"/>
      <w:r>
        <w:rPr>
          <w:rFonts w:eastAsia="Times New Roman"/>
          <w:color w:val="201F1E"/>
          <w:szCs w:val="24"/>
        </w:rPr>
        <w:t>»</w:t>
      </w:r>
      <w:r>
        <w:rPr>
          <w:rFonts w:eastAsia="Times New Roman"/>
          <w:color w:val="201F1E"/>
          <w:szCs w:val="24"/>
        </w:rPr>
        <w:t>, μι</w:t>
      </w:r>
      <w:r w:rsidRPr="00B157F8">
        <w:rPr>
          <w:rFonts w:eastAsia="Times New Roman"/>
          <w:color w:val="201F1E"/>
          <w:szCs w:val="24"/>
        </w:rPr>
        <w:t xml:space="preserve">α τεράστια υποδομή για την Αττική και την Ελλάδα και δεν λειτουργεί </w:t>
      </w:r>
      <w:r>
        <w:rPr>
          <w:rFonts w:eastAsia="Times New Roman"/>
          <w:color w:val="201F1E"/>
          <w:szCs w:val="24"/>
        </w:rPr>
        <w:t>τεσσεράμισι</w:t>
      </w:r>
      <w:r w:rsidRPr="00B157F8">
        <w:rPr>
          <w:rFonts w:eastAsia="Times New Roman"/>
          <w:color w:val="201F1E"/>
          <w:szCs w:val="24"/>
        </w:rPr>
        <w:t xml:space="preserve"> </w:t>
      </w:r>
      <w:r>
        <w:rPr>
          <w:rFonts w:eastAsia="Times New Roman"/>
          <w:color w:val="201F1E"/>
          <w:szCs w:val="24"/>
        </w:rPr>
        <w:t>χρόνια ο μαγνητικός τομογράφ</w:t>
      </w:r>
      <w:r>
        <w:rPr>
          <w:rFonts w:eastAsia="Times New Roman"/>
          <w:color w:val="201F1E"/>
          <w:szCs w:val="24"/>
        </w:rPr>
        <w:t>ος. Ο Υ</w:t>
      </w:r>
      <w:r w:rsidRPr="00B157F8">
        <w:rPr>
          <w:rFonts w:eastAsia="Times New Roman"/>
          <w:color w:val="201F1E"/>
          <w:szCs w:val="24"/>
        </w:rPr>
        <w:t xml:space="preserve">πουργός δεν έρχεται να απαντήσει σε ερωτήσεις του </w:t>
      </w:r>
      <w:r>
        <w:rPr>
          <w:rFonts w:eastAsia="Times New Roman"/>
          <w:color w:val="201F1E"/>
          <w:szCs w:val="24"/>
        </w:rPr>
        <w:t xml:space="preserve">παριστάμενου Αντιπροέδρου, του κ. </w:t>
      </w:r>
      <w:proofErr w:type="spellStart"/>
      <w:r>
        <w:rPr>
          <w:rFonts w:eastAsia="Times New Roman"/>
          <w:color w:val="201F1E"/>
          <w:szCs w:val="24"/>
        </w:rPr>
        <w:t>Κρεμαστινού</w:t>
      </w:r>
      <w:proofErr w:type="spellEnd"/>
      <w:r>
        <w:rPr>
          <w:rFonts w:eastAsia="Times New Roman"/>
          <w:color w:val="201F1E"/>
          <w:szCs w:val="24"/>
        </w:rPr>
        <w:t xml:space="preserve"> και β</w:t>
      </w:r>
      <w:r w:rsidRPr="00B157F8">
        <w:rPr>
          <w:rFonts w:eastAsia="Times New Roman"/>
          <w:color w:val="201F1E"/>
          <w:szCs w:val="24"/>
        </w:rPr>
        <w:t>εβαίως</w:t>
      </w:r>
      <w:r>
        <w:rPr>
          <w:rFonts w:eastAsia="Times New Roman"/>
          <w:color w:val="201F1E"/>
          <w:szCs w:val="24"/>
        </w:rPr>
        <w:t>,</w:t>
      </w:r>
      <w:r w:rsidRPr="00B157F8">
        <w:rPr>
          <w:rFonts w:eastAsia="Times New Roman"/>
          <w:color w:val="201F1E"/>
          <w:szCs w:val="24"/>
        </w:rPr>
        <w:t xml:space="preserve"> να </w:t>
      </w:r>
      <w:r>
        <w:rPr>
          <w:rFonts w:eastAsia="Times New Roman"/>
          <w:color w:val="201F1E"/>
          <w:szCs w:val="24"/>
        </w:rPr>
        <w:t xml:space="preserve">σας </w:t>
      </w:r>
      <w:r w:rsidRPr="00B157F8">
        <w:rPr>
          <w:rFonts w:eastAsia="Times New Roman"/>
          <w:color w:val="201F1E"/>
          <w:szCs w:val="24"/>
        </w:rPr>
        <w:t xml:space="preserve">πω ότι </w:t>
      </w:r>
      <w:r>
        <w:rPr>
          <w:rFonts w:eastAsia="Times New Roman"/>
          <w:color w:val="201F1E"/>
          <w:szCs w:val="24"/>
        </w:rPr>
        <w:t xml:space="preserve">και </w:t>
      </w:r>
      <w:r w:rsidRPr="00B157F8">
        <w:rPr>
          <w:rFonts w:eastAsia="Times New Roman"/>
          <w:color w:val="201F1E"/>
          <w:szCs w:val="24"/>
        </w:rPr>
        <w:t xml:space="preserve">ενάμιση χρόνο στο ίδιο νοσοκομείο δεν γίνονται επεμβάσεις για </w:t>
      </w:r>
      <w:r>
        <w:rPr>
          <w:rFonts w:eastAsia="Times New Roman"/>
          <w:color w:val="201F1E"/>
          <w:szCs w:val="24"/>
        </w:rPr>
        <w:t xml:space="preserve">την </w:t>
      </w:r>
      <w:r w:rsidRPr="00B157F8">
        <w:rPr>
          <w:rFonts w:eastAsia="Times New Roman"/>
          <w:color w:val="201F1E"/>
          <w:szCs w:val="24"/>
        </w:rPr>
        <w:t>τοποθέτηση βαλβίδας</w:t>
      </w:r>
      <w:r>
        <w:rPr>
          <w:rFonts w:eastAsia="Times New Roman"/>
          <w:color w:val="201F1E"/>
          <w:szCs w:val="24"/>
        </w:rPr>
        <w:t xml:space="preserve"> στην αορτή, </w:t>
      </w:r>
      <w:r w:rsidRPr="00B157F8">
        <w:rPr>
          <w:rFonts w:eastAsia="Times New Roman"/>
          <w:color w:val="201F1E"/>
          <w:szCs w:val="24"/>
        </w:rPr>
        <w:t>γιατί υπάρχει μία διαφων</w:t>
      </w:r>
      <w:r w:rsidRPr="00B157F8">
        <w:rPr>
          <w:rFonts w:eastAsia="Times New Roman"/>
          <w:color w:val="201F1E"/>
          <w:szCs w:val="24"/>
        </w:rPr>
        <w:t xml:space="preserve">ία </w:t>
      </w:r>
      <w:r>
        <w:rPr>
          <w:rFonts w:eastAsia="Times New Roman"/>
          <w:color w:val="201F1E"/>
          <w:szCs w:val="24"/>
        </w:rPr>
        <w:t>σ</w:t>
      </w:r>
      <w:r w:rsidRPr="00B157F8">
        <w:rPr>
          <w:rFonts w:eastAsia="Times New Roman"/>
          <w:color w:val="201F1E"/>
          <w:szCs w:val="24"/>
        </w:rPr>
        <w:t xml:space="preserve">τους ανθρώπους εκεί που </w:t>
      </w:r>
      <w:r>
        <w:rPr>
          <w:rFonts w:eastAsia="Times New Roman"/>
          <w:color w:val="201F1E"/>
          <w:szCs w:val="24"/>
        </w:rPr>
        <w:t>χειρίζονται</w:t>
      </w:r>
      <w:r w:rsidRPr="00B157F8">
        <w:rPr>
          <w:rFonts w:eastAsia="Times New Roman"/>
          <w:color w:val="201F1E"/>
          <w:szCs w:val="24"/>
        </w:rPr>
        <w:t xml:space="preserve"> το θέμα</w:t>
      </w:r>
      <w:r>
        <w:rPr>
          <w:rFonts w:eastAsia="Times New Roman"/>
          <w:color w:val="201F1E"/>
          <w:szCs w:val="24"/>
        </w:rPr>
        <w:t>. Πρέπει</w:t>
      </w:r>
      <w:r w:rsidRPr="00B157F8">
        <w:rPr>
          <w:rFonts w:eastAsia="Times New Roman"/>
          <w:color w:val="201F1E"/>
          <w:szCs w:val="24"/>
        </w:rPr>
        <w:t xml:space="preserve"> να απαντ</w:t>
      </w:r>
      <w:r>
        <w:rPr>
          <w:rFonts w:eastAsia="Times New Roman"/>
          <w:color w:val="201F1E"/>
          <w:szCs w:val="24"/>
        </w:rPr>
        <w:t>ήσουν σε αυτά και μετά θα λύσουμε</w:t>
      </w:r>
      <w:r w:rsidRPr="00B157F8">
        <w:rPr>
          <w:rFonts w:eastAsia="Times New Roman"/>
          <w:color w:val="201F1E"/>
          <w:szCs w:val="24"/>
        </w:rPr>
        <w:t xml:space="preserve"> τα διαχειριστικά ζητήματα</w:t>
      </w:r>
      <w:r>
        <w:rPr>
          <w:rFonts w:eastAsia="Times New Roman"/>
          <w:color w:val="201F1E"/>
          <w:szCs w:val="24"/>
        </w:rPr>
        <w:t xml:space="preserve">. </w:t>
      </w:r>
    </w:p>
    <w:p w14:paraId="219DA4F5" w14:textId="77777777" w:rsidR="00656A4F" w:rsidRDefault="000C25FA">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Έ</w:t>
      </w:r>
      <w:r w:rsidRPr="00B157F8">
        <w:rPr>
          <w:rFonts w:eastAsia="Times New Roman"/>
          <w:color w:val="201F1E"/>
          <w:szCs w:val="24"/>
        </w:rPr>
        <w:t>ρχομαι στην τροπολογία</w:t>
      </w:r>
      <w:r>
        <w:rPr>
          <w:rFonts w:eastAsia="Times New Roman"/>
          <w:color w:val="201F1E"/>
          <w:szCs w:val="24"/>
        </w:rPr>
        <w:t>,</w:t>
      </w:r>
      <w:r w:rsidRPr="00B157F8">
        <w:rPr>
          <w:rFonts w:eastAsia="Times New Roman"/>
          <w:color w:val="201F1E"/>
          <w:szCs w:val="24"/>
        </w:rPr>
        <w:t xml:space="preserve"> για την οποία είπατε</w:t>
      </w:r>
      <w:r>
        <w:rPr>
          <w:rFonts w:eastAsia="Times New Roman"/>
          <w:color w:val="201F1E"/>
          <w:szCs w:val="24"/>
        </w:rPr>
        <w:t>, κύριε Π</w:t>
      </w:r>
      <w:r w:rsidRPr="00B157F8">
        <w:rPr>
          <w:rFonts w:eastAsia="Times New Roman"/>
          <w:color w:val="201F1E"/>
          <w:szCs w:val="24"/>
        </w:rPr>
        <w:t>ρόεδρε</w:t>
      </w:r>
      <w:r>
        <w:rPr>
          <w:rFonts w:eastAsia="Times New Roman"/>
          <w:color w:val="201F1E"/>
          <w:szCs w:val="24"/>
        </w:rPr>
        <w:t>, ότι π</w:t>
      </w:r>
      <w:r w:rsidRPr="00B157F8">
        <w:rPr>
          <w:rFonts w:eastAsia="Times New Roman"/>
          <w:color w:val="201F1E"/>
          <w:szCs w:val="24"/>
        </w:rPr>
        <w:t xml:space="preserve">ιθανόν να </w:t>
      </w:r>
      <w:r>
        <w:rPr>
          <w:rFonts w:eastAsia="Times New Roman"/>
          <w:color w:val="201F1E"/>
          <w:szCs w:val="24"/>
        </w:rPr>
        <w:t>υπάρχει το θέμα της έκθεσης του Γενικού Λ</w:t>
      </w:r>
      <w:r w:rsidRPr="00B157F8">
        <w:rPr>
          <w:rFonts w:eastAsia="Times New Roman"/>
          <w:color w:val="201F1E"/>
          <w:szCs w:val="24"/>
        </w:rPr>
        <w:t xml:space="preserve">ογιστηρίου </w:t>
      </w:r>
      <w:r w:rsidRPr="00B157F8">
        <w:rPr>
          <w:rFonts w:eastAsia="Times New Roman"/>
          <w:color w:val="201F1E"/>
          <w:szCs w:val="24"/>
        </w:rPr>
        <w:t>του Κράτους</w:t>
      </w:r>
      <w:r>
        <w:rPr>
          <w:rFonts w:eastAsia="Times New Roman"/>
          <w:color w:val="201F1E"/>
          <w:szCs w:val="24"/>
        </w:rPr>
        <w:t>. Έχει έκθεση του Γενικού Λογιστηρίου του Κ</w:t>
      </w:r>
      <w:r w:rsidRPr="00B157F8">
        <w:rPr>
          <w:rFonts w:eastAsia="Times New Roman"/>
          <w:color w:val="201F1E"/>
          <w:szCs w:val="24"/>
        </w:rPr>
        <w:t>ράτους</w:t>
      </w:r>
      <w:r>
        <w:rPr>
          <w:rFonts w:eastAsia="Times New Roman"/>
          <w:color w:val="201F1E"/>
          <w:szCs w:val="24"/>
        </w:rPr>
        <w:t>, γιατί την</w:t>
      </w:r>
      <w:r w:rsidRPr="00B157F8">
        <w:rPr>
          <w:rFonts w:eastAsia="Times New Roman"/>
          <w:color w:val="201F1E"/>
          <w:szCs w:val="24"/>
        </w:rPr>
        <w:t xml:space="preserve"> έχουμε καταθέσει </w:t>
      </w:r>
      <w:r>
        <w:rPr>
          <w:rFonts w:eastAsia="Times New Roman"/>
          <w:color w:val="201F1E"/>
          <w:szCs w:val="24"/>
        </w:rPr>
        <w:t>και ως π</w:t>
      </w:r>
      <w:r w:rsidRPr="00B157F8">
        <w:rPr>
          <w:rFonts w:eastAsia="Times New Roman"/>
          <w:color w:val="201F1E"/>
          <w:szCs w:val="24"/>
        </w:rPr>
        <w:t>ρόταση νόμου και έχουμε πά</w:t>
      </w:r>
      <w:r>
        <w:rPr>
          <w:rFonts w:eastAsia="Times New Roman"/>
          <w:color w:val="201F1E"/>
          <w:szCs w:val="24"/>
        </w:rPr>
        <w:t>ρει</w:t>
      </w:r>
      <w:r w:rsidRPr="00B157F8">
        <w:rPr>
          <w:rFonts w:eastAsia="Times New Roman"/>
          <w:color w:val="201F1E"/>
          <w:szCs w:val="24"/>
        </w:rPr>
        <w:t xml:space="preserve"> </w:t>
      </w:r>
      <w:r>
        <w:rPr>
          <w:rFonts w:eastAsia="Times New Roman"/>
          <w:color w:val="201F1E"/>
          <w:szCs w:val="24"/>
        </w:rPr>
        <w:t>την έκ</w:t>
      </w:r>
      <w:r w:rsidRPr="00B157F8">
        <w:rPr>
          <w:rFonts w:eastAsia="Times New Roman"/>
          <w:color w:val="201F1E"/>
          <w:szCs w:val="24"/>
        </w:rPr>
        <w:t>θεση</w:t>
      </w:r>
      <w:r>
        <w:rPr>
          <w:rFonts w:eastAsia="Times New Roman"/>
          <w:color w:val="201F1E"/>
          <w:szCs w:val="24"/>
        </w:rPr>
        <w:t xml:space="preserve">. Αυτό το οποίο κάνουμε δεν είναι να </w:t>
      </w:r>
      <w:r w:rsidRPr="00B157F8">
        <w:rPr>
          <w:rFonts w:eastAsia="Times New Roman"/>
          <w:color w:val="201F1E"/>
          <w:szCs w:val="24"/>
        </w:rPr>
        <w:t>χαρίζουμε καμ</w:t>
      </w:r>
      <w:r>
        <w:rPr>
          <w:rFonts w:eastAsia="Times New Roman"/>
          <w:color w:val="201F1E"/>
          <w:szCs w:val="24"/>
        </w:rPr>
        <w:t>μ</w:t>
      </w:r>
      <w:r w:rsidRPr="00B157F8">
        <w:rPr>
          <w:rFonts w:eastAsia="Times New Roman"/>
          <w:color w:val="201F1E"/>
          <w:szCs w:val="24"/>
        </w:rPr>
        <w:t xml:space="preserve">ία </w:t>
      </w:r>
      <w:r w:rsidRPr="00B157F8">
        <w:rPr>
          <w:rFonts w:eastAsia="Times New Roman"/>
          <w:color w:val="201F1E"/>
          <w:szCs w:val="24"/>
        </w:rPr>
        <w:lastRenderedPageBreak/>
        <w:t>σύνταξη</w:t>
      </w:r>
      <w:r>
        <w:rPr>
          <w:rFonts w:eastAsia="Times New Roman"/>
          <w:color w:val="201F1E"/>
          <w:szCs w:val="24"/>
        </w:rPr>
        <w:t xml:space="preserve">. </w:t>
      </w:r>
      <w:r w:rsidRPr="00B157F8">
        <w:rPr>
          <w:rFonts w:eastAsia="Times New Roman"/>
          <w:color w:val="201F1E"/>
          <w:szCs w:val="24"/>
        </w:rPr>
        <w:t>Απλώς</w:t>
      </w:r>
      <w:r>
        <w:rPr>
          <w:rFonts w:eastAsia="Times New Roman"/>
          <w:color w:val="201F1E"/>
          <w:szCs w:val="24"/>
        </w:rPr>
        <w:t>, δεν χάνει το δικαίωμά</w:t>
      </w:r>
      <w:r w:rsidRPr="00B157F8">
        <w:rPr>
          <w:rFonts w:eastAsia="Times New Roman"/>
          <w:color w:val="201F1E"/>
          <w:szCs w:val="24"/>
        </w:rPr>
        <w:t xml:space="preserve"> του ο </w:t>
      </w:r>
      <w:r>
        <w:rPr>
          <w:rFonts w:eastAsia="Times New Roman"/>
          <w:color w:val="201F1E"/>
          <w:szCs w:val="24"/>
        </w:rPr>
        <w:t>υπό συνταξιοδότηση ασ</w:t>
      </w:r>
      <w:r>
        <w:rPr>
          <w:rFonts w:eastAsia="Times New Roman"/>
          <w:color w:val="201F1E"/>
          <w:szCs w:val="24"/>
        </w:rPr>
        <w:t>φαλισμένος του ΟΓΑ, του ΟΑΕΕ και του ΕΤΕΑ</w:t>
      </w:r>
      <w:r w:rsidRPr="00B157F8">
        <w:rPr>
          <w:rFonts w:eastAsia="Times New Roman"/>
          <w:color w:val="201F1E"/>
          <w:szCs w:val="24"/>
        </w:rPr>
        <w:t xml:space="preserve"> που οφείλει</w:t>
      </w:r>
      <w:r>
        <w:rPr>
          <w:rFonts w:eastAsia="Times New Roman"/>
          <w:color w:val="201F1E"/>
          <w:szCs w:val="24"/>
        </w:rPr>
        <w:t>,</w:t>
      </w:r>
      <w:r w:rsidRPr="00B157F8">
        <w:rPr>
          <w:rFonts w:eastAsia="Times New Roman"/>
          <w:color w:val="201F1E"/>
          <w:szCs w:val="24"/>
        </w:rPr>
        <w:t xml:space="preserve"> όταν τακτοποιήσει την οφειλή του</w:t>
      </w:r>
      <w:r>
        <w:rPr>
          <w:rFonts w:eastAsia="Times New Roman"/>
          <w:color w:val="201F1E"/>
          <w:szCs w:val="24"/>
        </w:rPr>
        <w:t>,</w:t>
      </w:r>
      <w:r w:rsidRPr="00B157F8">
        <w:rPr>
          <w:rFonts w:eastAsia="Times New Roman"/>
          <w:color w:val="201F1E"/>
          <w:szCs w:val="24"/>
        </w:rPr>
        <w:t xml:space="preserve"> να ανακτήσει το σύνολο της σύνταξης</w:t>
      </w:r>
      <w:r>
        <w:rPr>
          <w:rFonts w:eastAsia="Times New Roman"/>
          <w:color w:val="201F1E"/>
          <w:szCs w:val="24"/>
        </w:rPr>
        <w:t xml:space="preserve">. </w:t>
      </w:r>
    </w:p>
    <w:p w14:paraId="219DA4F6" w14:textId="77777777" w:rsidR="00656A4F" w:rsidRDefault="000C25FA">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Ν</w:t>
      </w:r>
      <w:r w:rsidRPr="00B157F8">
        <w:rPr>
          <w:rFonts w:eastAsia="Times New Roman"/>
          <w:color w:val="201F1E"/>
          <w:szCs w:val="24"/>
        </w:rPr>
        <w:t>α το πω με απλά λόγια</w:t>
      </w:r>
      <w:r>
        <w:rPr>
          <w:rFonts w:eastAsia="Times New Roman"/>
          <w:color w:val="201F1E"/>
          <w:szCs w:val="24"/>
        </w:rPr>
        <w:t>:</w:t>
      </w:r>
      <w:r w:rsidRPr="00B157F8">
        <w:rPr>
          <w:rFonts w:eastAsia="Times New Roman"/>
          <w:color w:val="201F1E"/>
          <w:szCs w:val="24"/>
        </w:rPr>
        <w:t xml:space="preserve"> Εάν δεν την </w:t>
      </w:r>
      <w:r>
        <w:rPr>
          <w:rFonts w:eastAsia="Times New Roman"/>
          <w:color w:val="201F1E"/>
          <w:szCs w:val="24"/>
        </w:rPr>
        <w:t>κάνει δεκτή για τους δικούς της λόγους η Υ</w:t>
      </w:r>
      <w:r w:rsidRPr="00B157F8">
        <w:rPr>
          <w:rFonts w:eastAsia="Times New Roman"/>
          <w:color w:val="201F1E"/>
          <w:szCs w:val="24"/>
        </w:rPr>
        <w:t xml:space="preserve">πουργός </w:t>
      </w:r>
      <w:r>
        <w:rPr>
          <w:rFonts w:eastAsia="Times New Roman"/>
          <w:color w:val="201F1E"/>
          <w:szCs w:val="24"/>
        </w:rPr>
        <w:t>-</w:t>
      </w:r>
      <w:r w:rsidRPr="00B157F8">
        <w:rPr>
          <w:rFonts w:eastAsia="Times New Roman"/>
          <w:color w:val="201F1E"/>
          <w:szCs w:val="24"/>
        </w:rPr>
        <w:t>και εξέθεσε την άπο</w:t>
      </w:r>
      <w:r>
        <w:rPr>
          <w:rFonts w:eastAsia="Times New Roman"/>
          <w:color w:val="201F1E"/>
          <w:szCs w:val="24"/>
        </w:rPr>
        <w:t>ψή</w:t>
      </w:r>
      <w:r w:rsidRPr="00B157F8">
        <w:rPr>
          <w:rFonts w:eastAsia="Times New Roman"/>
          <w:color w:val="201F1E"/>
          <w:szCs w:val="24"/>
        </w:rPr>
        <w:t xml:space="preserve"> </w:t>
      </w:r>
      <w:r>
        <w:rPr>
          <w:rFonts w:eastAsia="Times New Roman"/>
          <w:color w:val="201F1E"/>
          <w:szCs w:val="24"/>
        </w:rPr>
        <w:t>της-, θα έλεγα ότι μ</w:t>
      </w:r>
      <w:r>
        <w:rPr>
          <w:rFonts w:eastAsia="Times New Roman"/>
          <w:color w:val="201F1E"/>
          <w:szCs w:val="24"/>
        </w:rPr>
        <w:t>πορούσε να βάλει με</w:t>
      </w:r>
      <w:r w:rsidRPr="00B157F8">
        <w:rPr>
          <w:rFonts w:eastAsia="Times New Roman"/>
          <w:color w:val="201F1E"/>
          <w:szCs w:val="24"/>
        </w:rPr>
        <w:t xml:space="preserve"> νομοτεχνική βελτίωση μία διάταξη στο τέλος της κυβερνητικής ρύθμισης</w:t>
      </w:r>
      <w:r>
        <w:rPr>
          <w:rFonts w:eastAsia="Times New Roman"/>
          <w:color w:val="201F1E"/>
          <w:szCs w:val="24"/>
        </w:rPr>
        <w:t xml:space="preserve">, </w:t>
      </w:r>
      <w:r w:rsidRPr="00B157F8">
        <w:rPr>
          <w:rFonts w:eastAsia="Times New Roman"/>
          <w:color w:val="201F1E"/>
          <w:szCs w:val="24"/>
        </w:rPr>
        <w:t>όπως την έχει</w:t>
      </w:r>
      <w:r>
        <w:rPr>
          <w:rFonts w:eastAsia="Times New Roman"/>
          <w:color w:val="201F1E"/>
          <w:szCs w:val="24"/>
        </w:rPr>
        <w:t xml:space="preserve">, </w:t>
      </w:r>
      <w:r w:rsidRPr="00B157F8">
        <w:rPr>
          <w:rFonts w:eastAsia="Times New Roman"/>
          <w:color w:val="201F1E"/>
          <w:szCs w:val="24"/>
        </w:rPr>
        <w:t>ότι διατηρεί ο συνταξιούχος το δικαίωμα</w:t>
      </w:r>
      <w:r>
        <w:rPr>
          <w:rFonts w:eastAsia="Times New Roman"/>
          <w:color w:val="201F1E"/>
          <w:szCs w:val="24"/>
        </w:rPr>
        <w:t>,</w:t>
      </w:r>
      <w:r w:rsidRPr="00B157F8">
        <w:rPr>
          <w:rFonts w:eastAsia="Times New Roman"/>
          <w:color w:val="201F1E"/>
          <w:szCs w:val="24"/>
        </w:rPr>
        <w:t xml:space="preserve"> εφόσον τακτοποιήσει με τους διαθέσιμους τρόπους την οφειλή του</w:t>
      </w:r>
      <w:r>
        <w:rPr>
          <w:rFonts w:eastAsia="Times New Roman"/>
          <w:color w:val="201F1E"/>
          <w:szCs w:val="24"/>
        </w:rPr>
        <w:t>,</w:t>
      </w:r>
      <w:r w:rsidRPr="00B157F8">
        <w:rPr>
          <w:rFonts w:eastAsia="Times New Roman"/>
          <w:color w:val="201F1E"/>
          <w:szCs w:val="24"/>
        </w:rPr>
        <w:t xml:space="preserve"> να ανακτήσει το σύνολο της δικαιούμενης σύνταξ</w:t>
      </w:r>
      <w:r w:rsidRPr="00B157F8">
        <w:rPr>
          <w:rFonts w:eastAsia="Times New Roman"/>
          <w:color w:val="201F1E"/>
          <w:szCs w:val="24"/>
        </w:rPr>
        <w:t>ης</w:t>
      </w:r>
      <w:r>
        <w:rPr>
          <w:rFonts w:eastAsia="Times New Roman"/>
          <w:color w:val="201F1E"/>
          <w:szCs w:val="24"/>
        </w:rPr>
        <w:t>. Α</w:t>
      </w:r>
      <w:r w:rsidRPr="00B157F8">
        <w:rPr>
          <w:rFonts w:eastAsia="Times New Roman"/>
          <w:color w:val="201F1E"/>
          <w:szCs w:val="24"/>
        </w:rPr>
        <w:t>λλιώς</w:t>
      </w:r>
      <w:r>
        <w:rPr>
          <w:rFonts w:eastAsia="Times New Roman"/>
          <w:color w:val="201F1E"/>
          <w:szCs w:val="24"/>
        </w:rPr>
        <w:t>,</w:t>
      </w:r>
      <w:r w:rsidRPr="00B157F8">
        <w:rPr>
          <w:rFonts w:eastAsia="Times New Roman"/>
          <w:color w:val="201F1E"/>
          <w:szCs w:val="24"/>
        </w:rPr>
        <w:t xml:space="preserve"> θα έχει τεράστια προβλήματα</w:t>
      </w:r>
      <w:r>
        <w:rPr>
          <w:rFonts w:eastAsia="Times New Roman"/>
          <w:color w:val="201F1E"/>
          <w:szCs w:val="24"/>
        </w:rPr>
        <w:t xml:space="preserve">. </w:t>
      </w:r>
    </w:p>
    <w:p w14:paraId="219DA4F7" w14:textId="77777777" w:rsidR="00656A4F" w:rsidRDefault="000C25FA">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Σ</w:t>
      </w:r>
      <w:r w:rsidRPr="00B157F8">
        <w:rPr>
          <w:rFonts w:eastAsia="Times New Roman"/>
          <w:color w:val="201F1E"/>
          <w:szCs w:val="24"/>
        </w:rPr>
        <w:t xml:space="preserve">υνυπογράφω αυτά που ακούστηκαν για τις συντάξεις </w:t>
      </w:r>
      <w:r>
        <w:rPr>
          <w:rFonts w:eastAsia="Times New Roman"/>
          <w:color w:val="201F1E"/>
          <w:szCs w:val="24"/>
        </w:rPr>
        <w:t xml:space="preserve">χηρείας και μια σειρά άλλα πράγματα. </w:t>
      </w:r>
    </w:p>
    <w:p w14:paraId="219DA4F8" w14:textId="77777777" w:rsidR="00656A4F" w:rsidRDefault="000C25FA">
      <w:pPr>
        <w:tabs>
          <w:tab w:val="left" w:pos="2738"/>
          <w:tab w:val="center" w:pos="4753"/>
          <w:tab w:val="left" w:pos="5723"/>
        </w:tabs>
        <w:spacing w:line="600" w:lineRule="auto"/>
        <w:ind w:firstLine="720"/>
        <w:jc w:val="both"/>
        <w:rPr>
          <w:rFonts w:eastAsia="Times New Roman"/>
          <w:szCs w:val="24"/>
        </w:rPr>
      </w:pPr>
      <w:r w:rsidRPr="009E536A">
        <w:rPr>
          <w:rFonts w:eastAsia="Times New Roman"/>
          <w:b/>
          <w:szCs w:val="24"/>
        </w:rPr>
        <w:t xml:space="preserve">ΠΡΟΕΔΡΟΣ (Νικόλαος </w:t>
      </w:r>
      <w:proofErr w:type="spellStart"/>
      <w:r w:rsidRPr="009E536A">
        <w:rPr>
          <w:rFonts w:eastAsia="Times New Roman"/>
          <w:b/>
          <w:szCs w:val="24"/>
        </w:rPr>
        <w:t>Βούτσης</w:t>
      </w:r>
      <w:proofErr w:type="spellEnd"/>
      <w:r w:rsidRPr="009E536A">
        <w:rPr>
          <w:rFonts w:eastAsia="Times New Roman"/>
          <w:b/>
          <w:szCs w:val="24"/>
        </w:rPr>
        <w:t xml:space="preserve">): </w:t>
      </w:r>
      <w:r>
        <w:rPr>
          <w:rFonts w:eastAsia="Times New Roman"/>
          <w:szCs w:val="24"/>
        </w:rPr>
        <w:t xml:space="preserve">Ευχαριστούμε, ολοκληρώστε. </w:t>
      </w:r>
    </w:p>
    <w:p w14:paraId="219DA4F9" w14:textId="77777777" w:rsidR="00656A4F" w:rsidRDefault="000C25FA">
      <w:pPr>
        <w:tabs>
          <w:tab w:val="left" w:pos="2738"/>
          <w:tab w:val="center" w:pos="4753"/>
          <w:tab w:val="left" w:pos="5723"/>
        </w:tabs>
        <w:spacing w:line="600" w:lineRule="auto"/>
        <w:ind w:firstLine="720"/>
        <w:jc w:val="both"/>
        <w:rPr>
          <w:rFonts w:eastAsia="Times New Roman"/>
          <w:color w:val="201F1E"/>
          <w:szCs w:val="24"/>
        </w:rPr>
      </w:pPr>
      <w:r>
        <w:rPr>
          <w:rFonts w:eastAsia="Times New Roman"/>
          <w:b/>
          <w:szCs w:val="24"/>
        </w:rPr>
        <w:t xml:space="preserve">ΒΑΣΙΛΕΙΟΣ ΚΕΓΚΕΡΟΓΛΟΥ: </w:t>
      </w:r>
      <w:r>
        <w:rPr>
          <w:rFonts w:eastAsia="Times New Roman"/>
          <w:szCs w:val="24"/>
        </w:rPr>
        <w:t>Και κλείνω, κύριε Πρόεδρε, λέγοντας ότι μπορεί</w:t>
      </w:r>
      <w:r>
        <w:rPr>
          <w:rFonts w:eastAsia="Times New Roman"/>
          <w:szCs w:val="24"/>
        </w:rPr>
        <w:t xml:space="preserve"> να ήταν τρεις μέρες η σ</w:t>
      </w:r>
      <w:r w:rsidRPr="00B157F8">
        <w:rPr>
          <w:rFonts w:eastAsia="Times New Roman"/>
          <w:color w:val="201F1E"/>
          <w:szCs w:val="24"/>
        </w:rPr>
        <w:t>υζήτηση</w:t>
      </w:r>
      <w:r>
        <w:rPr>
          <w:rFonts w:eastAsia="Times New Roman"/>
          <w:color w:val="201F1E"/>
          <w:szCs w:val="24"/>
        </w:rPr>
        <w:t>,</w:t>
      </w:r>
      <w:r w:rsidRPr="00B157F8">
        <w:rPr>
          <w:rFonts w:eastAsia="Times New Roman"/>
          <w:color w:val="201F1E"/>
          <w:szCs w:val="24"/>
        </w:rPr>
        <w:t xml:space="preserve"> αλλά δεν υπήρξε δημιουργική </w:t>
      </w:r>
      <w:r>
        <w:rPr>
          <w:rFonts w:eastAsia="Times New Roman"/>
          <w:color w:val="201F1E"/>
          <w:szCs w:val="24"/>
        </w:rPr>
        <w:t>-από την πλευρά τουλάχιστον της Κ</w:t>
      </w:r>
      <w:r w:rsidRPr="00B157F8">
        <w:rPr>
          <w:rFonts w:eastAsia="Times New Roman"/>
          <w:color w:val="201F1E"/>
          <w:szCs w:val="24"/>
        </w:rPr>
        <w:t>υβέρνησης</w:t>
      </w:r>
      <w:r>
        <w:rPr>
          <w:rFonts w:eastAsia="Times New Roman"/>
          <w:color w:val="201F1E"/>
          <w:szCs w:val="24"/>
        </w:rPr>
        <w:t>-</w:t>
      </w:r>
      <w:r w:rsidRPr="00B157F8">
        <w:rPr>
          <w:rFonts w:eastAsia="Times New Roman"/>
          <w:color w:val="201F1E"/>
          <w:szCs w:val="24"/>
        </w:rPr>
        <w:t xml:space="preserve"> στάση σε σχέση με τις προτάσεις </w:t>
      </w:r>
      <w:r w:rsidRPr="00B157F8">
        <w:rPr>
          <w:rFonts w:eastAsia="Times New Roman"/>
          <w:color w:val="201F1E"/>
          <w:szCs w:val="24"/>
        </w:rPr>
        <w:lastRenderedPageBreak/>
        <w:t>που καταθέσαμε</w:t>
      </w:r>
      <w:r>
        <w:rPr>
          <w:rFonts w:eastAsia="Times New Roman"/>
          <w:color w:val="201F1E"/>
          <w:szCs w:val="24"/>
        </w:rPr>
        <w:t>. Δ</w:t>
      </w:r>
      <w:r w:rsidRPr="00B157F8">
        <w:rPr>
          <w:rFonts w:eastAsia="Times New Roman"/>
          <w:color w:val="201F1E"/>
          <w:szCs w:val="24"/>
        </w:rPr>
        <w:t>εν δέχθηκε να συζητήσει</w:t>
      </w:r>
      <w:r>
        <w:rPr>
          <w:rFonts w:eastAsia="Times New Roman"/>
          <w:color w:val="201F1E"/>
          <w:szCs w:val="24"/>
        </w:rPr>
        <w:t xml:space="preserve"> αυτά που καταθέσαμε και έχουν ό</w:t>
      </w:r>
      <w:r w:rsidRPr="00B157F8">
        <w:rPr>
          <w:rFonts w:eastAsia="Times New Roman"/>
          <w:color w:val="201F1E"/>
          <w:szCs w:val="24"/>
        </w:rPr>
        <w:t>λα</w:t>
      </w:r>
      <w:r>
        <w:rPr>
          <w:rFonts w:eastAsia="Times New Roman"/>
          <w:color w:val="201F1E"/>
          <w:szCs w:val="24"/>
        </w:rPr>
        <w:t xml:space="preserve">, όλες οι προτάσεις που κατέθεσε η κ. Γεννηματά έκθεση του Γενικού Λογιστηρίου του Κράτους. </w:t>
      </w:r>
    </w:p>
    <w:p w14:paraId="219DA4FA" w14:textId="77777777" w:rsidR="00656A4F" w:rsidRDefault="000C25FA">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Σας ε</w:t>
      </w:r>
      <w:r w:rsidRPr="00B157F8">
        <w:rPr>
          <w:rFonts w:eastAsia="Times New Roman"/>
          <w:color w:val="201F1E"/>
          <w:szCs w:val="24"/>
        </w:rPr>
        <w:t>υχαριστώ</w:t>
      </w:r>
      <w:r>
        <w:rPr>
          <w:rFonts w:eastAsia="Times New Roman"/>
          <w:color w:val="201F1E"/>
          <w:szCs w:val="24"/>
        </w:rPr>
        <w:t xml:space="preserve">. </w:t>
      </w:r>
    </w:p>
    <w:p w14:paraId="219DA4FB" w14:textId="77777777" w:rsidR="00656A4F" w:rsidRDefault="000C25FA">
      <w:pPr>
        <w:tabs>
          <w:tab w:val="left" w:pos="2738"/>
          <w:tab w:val="center" w:pos="4753"/>
          <w:tab w:val="left" w:pos="5723"/>
        </w:tabs>
        <w:spacing w:line="600" w:lineRule="auto"/>
        <w:ind w:firstLine="720"/>
        <w:jc w:val="both"/>
        <w:rPr>
          <w:rFonts w:eastAsia="Times New Roman"/>
          <w:szCs w:val="24"/>
        </w:rPr>
      </w:pPr>
      <w:r w:rsidRPr="009E536A">
        <w:rPr>
          <w:rFonts w:eastAsia="Times New Roman"/>
          <w:b/>
          <w:szCs w:val="24"/>
        </w:rPr>
        <w:t xml:space="preserve">ΠΡΟΕΔΡΟΣ (Νικόλαος </w:t>
      </w:r>
      <w:proofErr w:type="spellStart"/>
      <w:r w:rsidRPr="009E536A">
        <w:rPr>
          <w:rFonts w:eastAsia="Times New Roman"/>
          <w:b/>
          <w:szCs w:val="24"/>
        </w:rPr>
        <w:t>Βούτσης</w:t>
      </w:r>
      <w:proofErr w:type="spellEnd"/>
      <w:r w:rsidRPr="009E536A">
        <w:rPr>
          <w:rFonts w:eastAsia="Times New Roman"/>
          <w:b/>
          <w:szCs w:val="24"/>
        </w:rPr>
        <w:t xml:space="preserve">): </w:t>
      </w:r>
      <w:r>
        <w:rPr>
          <w:rFonts w:eastAsia="Times New Roman"/>
          <w:szCs w:val="24"/>
        </w:rPr>
        <w:t xml:space="preserve">Ευχαριστώ, το λαμβάνει υπ’ </w:t>
      </w:r>
      <w:proofErr w:type="spellStart"/>
      <w:r>
        <w:rPr>
          <w:rFonts w:eastAsia="Times New Roman"/>
          <w:szCs w:val="24"/>
        </w:rPr>
        <w:t>όψιν</w:t>
      </w:r>
      <w:proofErr w:type="spellEnd"/>
      <w:r>
        <w:rPr>
          <w:rFonts w:eastAsia="Times New Roman"/>
          <w:szCs w:val="24"/>
        </w:rPr>
        <w:t xml:space="preserve"> του ο Υπουργός που θα κλείσει τη συνεδρίαση. </w:t>
      </w:r>
    </w:p>
    <w:p w14:paraId="219DA4FC" w14:textId="77777777" w:rsidR="00656A4F" w:rsidRDefault="000C25FA">
      <w:pPr>
        <w:tabs>
          <w:tab w:val="left" w:pos="2738"/>
          <w:tab w:val="center" w:pos="4753"/>
          <w:tab w:val="left" w:pos="5723"/>
        </w:tabs>
        <w:spacing w:line="600" w:lineRule="auto"/>
        <w:ind w:firstLine="720"/>
        <w:jc w:val="both"/>
        <w:rPr>
          <w:rFonts w:eastAsia="Times New Roman"/>
          <w:szCs w:val="24"/>
        </w:rPr>
      </w:pPr>
      <w:r>
        <w:rPr>
          <w:rFonts w:eastAsia="Times New Roman"/>
          <w:szCs w:val="24"/>
        </w:rPr>
        <w:t xml:space="preserve">Ορίστε, κύριε Παππά, έχετε τον λόγο για </w:t>
      </w:r>
      <w:r>
        <w:rPr>
          <w:rFonts w:eastAsia="Times New Roman"/>
          <w:szCs w:val="24"/>
        </w:rPr>
        <w:t xml:space="preserve">ένα λεπτό, αλλά πραγματικά για ένα λεπτό, όχι για τρία λεπτά. </w:t>
      </w:r>
    </w:p>
    <w:p w14:paraId="219DA4FD" w14:textId="77777777" w:rsidR="00656A4F" w:rsidRDefault="000C25FA">
      <w:pPr>
        <w:tabs>
          <w:tab w:val="left" w:pos="2738"/>
          <w:tab w:val="center" w:pos="4753"/>
          <w:tab w:val="left" w:pos="5723"/>
        </w:tabs>
        <w:spacing w:line="600" w:lineRule="auto"/>
        <w:ind w:firstLine="720"/>
        <w:jc w:val="both"/>
        <w:rPr>
          <w:rFonts w:eastAsia="Times New Roman"/>
          <w:szCs w:val="24"/>
        </w:rPr>
      </w:pPr>
      <w:r>
        <w:rPr>
          <w:rFonts w:eastAsia="Times New Roman"/>
          <w:b/>
          <w:szCs w:val="24"/>
        </w:rPr>
        <w:t xml:space="preserve">ΧΡΗΣΤΟΣ ΠΑΠΠΑΣ: </w:t>
      </w:r>
      <w:r>
        <w:rPr>
          <w:rFonts w:eastAsia="Times New Roman"/>
          <w:szCs w:val="24"/>
        </w:rPr>
        <w:t xml:space="preserve">Όχι σαν τον κ. </w:t>
      </w:r>
      <w:proofErr w:type="spellStart"/>
      <w:r>
        <w:rPr>
          <w:rFonts w:eastAsia="Times New Roman"/>
          <w:szCs w:val="24"/>
        </w:rPr>
        <w:t>Κεγκέρογλου</w:t>
      </w:r>
      <w:proofErr w:type="spellEnd"/>
      <w:r>
        <w:rPr>
          <w:rFonts w:eastAsia="Times New Roman"/>
          <w:szCs w:val="24"/>
        </w:rPr>
        <w:t xml:space="preserve">; </w:t>
      </w:r>
    </w:p>
    <w:p w14:paraId="219DA4FE" w14:textId="77777777" w:rsidR="00656A4F" w:rsidRDefault="000C25FA">
      <w:pPr>
        <w:tabs>
          <w:tab w:val="left" w:pos="2738"/>
          <w:tab w:val="center" w:pos="4753"/>
          <w:tab w:val="left" w:pos="5723"/>
        </w:tabs>
        <w:spacing w:line="600" w:lineRule="auto"/>
        <w:ind w:firstLine="720"/>
        <w:jc w:val="both"/>
        <w:rPr>
          <w:rFonts w:eastAsia="Times New Roman"/>
          <w:szCs w:val="24"/>
        </w:rPr>
      </w:pPr>
      <w:r w:rsidRPr="009E536A">
        <w:rPr>
          <w:rFonts w:eastAsia="Times New Roman"/>
          <w:b/>
          <w:szCs w:val="24"/>
        </w:rPr>
        <w:t xml:space="preserve">ΠΡΟΕΔΡΟΣ (Νικόλαος </w:t>
      </w:r>
      <w:proofErr w:type="spellStart"/>
      <w:r w:rsidRPr="009E536A">
        <w:rPr>
          <w:rFonts w:eastAsia="Times New Roman"/>
          <w:b/>
          <w:szCs w:val="24"/>
        </w:rPr>
        <w:t>Βούτσης</w:t>
      </w:r>
      <w:proofErr w:type="spellEnd"/>
      <w:r w:rsidRPr="009E536A">
        <w:rPr>
          <w:rFonts w:eastAsia="Times New Roman"/>
          <w:b/>
          <w:szCs w:val="24"/>
        </w:rPr>
        <w:t xml:space="preserve">): </w:t>
      </w:r>
      <w:r>
        <w:rPr>
          <w:rFonts w:eastAsia="Times New Roman"/>
          <w:szCs w:val="24"/>
        </w:rPr>
        <w:t xml:space="preserve">Όχι, λιγότερο. </w:t>
      </w:r>
    </w:p>
    <w:p w14:paraId="219DA4FF" w14:textId="77777777" w:rsidR="00656A4F" w:rsidRDefault="000C25FA">
      <w:pPr>
        <w:tabs>
          <w:tab w:val="left" w:pos="2738"/>
          <w:tab w:val="center" w:pos="4753"/>
          <w:tab w:val="left" w:pos="5723"/>
        </w:tabs>
        <w:spacing w:line="600" w:lineRule="auto"/>
        <w:ind w:firstLine="720"/>
        <w:jc w:val="both"/>
        <w:rPr>
          <w:rFonts w:eastAsia="Times New Roman"/>
          <w:szCs w:val="24"/>
        </w:rPr>
      </w:pPr>
      <w:r>
        <w:rPr>
          <w:rFonts w:eastAsia="Times New Roman"/>
          <w:b/>
          <w:szCs w:val="24"/>
        </w:rPr>
        <w:t xml:space="preserve">ΧΡΗΣΤΟΣ ΠΑΠΠΑΣ: </w:t>
      </w:r>
      <w:r>
        <w:rPr>
          <w:rFonts w:eastAsia="Times New Roman"/>
          <w:szCs w:val="24"/>
        </w:rPr>
        <w:t xml:space="preserve">Δύο μέτρα και δύο σταθμά. </w:t>
      </w:r>
    </w:p>
    <w:p w14:paraId="219DA500" w14:textId="77777777" w:rsidR="00656A4F" w:rsidRDefault="000C25FA">
      <w:pPr>
        <w:tabs>
          <w:tab w:val="left" w:pos="2738"/>
          <w:tab w:val="center" w:pos="4753"/>
          <w:tab w:val="left" w:pos="5723"/>
        </w:tabs>
        <w:spacing w:line="600" w:lineRule="auto"/>
        <w:ind w:firstLine="720"/>
        <w:jc w:val="both"/>
        <w:rPr>
          <w:rFonts w:eastAsia="Times New Roman"/>
          <w:szCs w:val="24"/>
        </w:rPr>
      </w:pPr>
      <w:r w:rsidRPr="009E536A">
        <w:rPr>
          <w:rFonts w:eastAsia="Times New Roman"/>
          <w:b/>
          <w:szCs w:val="24"/>
        </w:rPr>
        <w:lastRenderedPageBreak/>
        <w:t xml:space="preserve">ΠΡΟΕΔΡΟΣ (Νικόλαος </w:t>
      </w:r>
      <w:proofErr w:type="spellStart"/>
      <w:r w:rsidRPr="009E536A">
        <w:rPr>
          <w:rFonts w:eastAsia="Times New Roman"/>
          <w:b/>
          <w:szCs w:val="24"/>
        </w:rPr>
        <w:t>Βούτσης</w:t>
      </w:r>
      <w:proofErr w:type="spellEnd"/>
      <w:r w:rsidRPr="009E536A">
        <w:rPr>
          <w:rFonts w:eastAsia="Times New Roman"/>
          <w:b/>
          <w:szCs w:val="24"/>
        </w:rPr>
        <w:t xml:space="preserve">): </w:t>
      </w:r>
      <w:r>
        <w:rPr>
          <w:rFonts w:eastAsia="Times New Roman"/>
          <w:szCs w:val="24"/>
        </w:rPr>
        <w:t>Δύο μέτρα και δύο σταθμά, ωραία</w:t>
      </w:r>
      <w:r>
        <w:rPr>
          <w:rFonts w:eastAsia="Times New Roman"/>
          <w:szCs w:val="24"/>
        </w:rPr>
        <w:t xml:space="preserve">, πάμε παρακάτω. Ήρθατε πιο αργά, γι’ αυτό. </w:t>
      </w:r>
    </w:p>
    <w:p w14:paraId="219DA501" w14:textId="77777777" w:rsidR="00656A4F" w:rsidRDefault="000C25FA">
      <w:pPr>
        <w:tabs>
          <w:tab w:val="left" w:pos="2738"/>
          <w:tab w:val="center" w:pos="4753"/>
          <w:tab w:val="left" w:pos="5723"/>
        </w:tabs>
        <w:spacing w:line="600" w:lineRule="auto"/>
        <w:ind w:firstLine="720"/>
        <w:jc w:val="both"/>
        <w:rPr>
          <w:rFonts w:eastAsia="Times New Roman"/>
          <w:szCs w:val="24"/>
        </w:rPr>
      </w:pPr>
      <w:r>
        <w:rPr>
          <w:rFonts w:eastAsia="Times New Roman"/>
          <w:szCs w:val="24"/>
        </w:rPr>
        <w:t xml:space="preserve">Ορίστε, έχετε τον λόγο. </w:t>
      </w:r>
    </w:p>
    <w:p w14:paraId="219DA502" w14:textId="77777777" w:rsidR="00656A4F" w:rsidRDefault="000C25FA">
      <w:pPr>
        <w:tabs>
          <w:tab w:val="left" w:pos="2738"/>
          <w:tab w:val="center" w:pos="4753"/>
          <w:tab w:val="left" w:pos="5723"/>
        </w:tabs>
        <w:spacing w:line="600" w:lineRule="auto"/>
        <w:ind w:firstLine="720"/>
        <w:jc w:val="both"/>
        <w:rPr>
          <w:rFonts w:eastAsia="Times New Roman"/>
          <w:szCs w:val="24"/>
        </w:rPr>
      </w:pPr>
      <w:r>
        <w:rPr>
          <w:rFonts w:eastAsia="Times New Roman"/>
          <w:b/>
          <w:szCs w:val="24"/>
        </w:rPr>
        <w:t xml:space="preserve">ΧΡΗΣΤΟΣ ΠΑΠΠΑΣ: </w:t>
      </w:r>
      <w:r>
        <w:rPr>
          <w:rFonts w:eastAsia="Times New Roman"/>
          <w:szCs w:val="24"/>
        </w:rPr>
        <w:t xml:space="preserve">Ωραία η </w:t>
      </w:r>
      <w:r>
        <w:rPr>
          <w:rFonts w:eastAsia="Times New Roman"/>
          <w:szCs w:val="24"/>
        </w:rPr>
        <w:t xml:space="preserve">δημοκρατία </w:t>
      </w:r>
      <w:r>
        <w:rPr>
          <w:rFonts w:eastAsia="Times New Roman"/>
          <w:szCs w:val="24"/>
        </w:rPr>
        <w:t xml:space="preserve">σας, κύριε Πρόεδρε! Ευχαριστώ πάρα πολύ! Να τη χαίρεται ο ελληνικός λαός! </w:t>
      </w:r>
    </w:p>
    <w:p w14:paraId="219DA503" w14:textId="77777777" w:rsidR="00656A4F" w:rsidRDefault="000C25FA">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Κύριε Πρόεδρε, πήρα τον λόγο στο πέρας αυτού του πολυνομοσχεδίου </w:t>
      </w:r>
      <w:r w:rsidRPr="00B157F8">
        <w:rPr>
          <w:rFonts w:eastAsia="Times New Roman"/>
          <w:color w:val="201F1E"/>
          <w:szCs w:val="24"/>
        </w:rPr>
        <w:t>και της τρι</w:t>
      </w:r>
      <w:r w:rsidRPr="00B157F8">
        <w:rPr>
          <w:rFonts w:eastAsia="Times New Roman"/>
          <w:color w:val="201F1E"/>
          <w:szCs w:val="24"/>
        </w:rPr>
        <w:t>ήμερης συζητήσεως</w:t>
      </w:r>
      <w:r>
        <w:rPr>
          <w:rFonts w:eastAsia="Times New Roman"/>
          <w:color w:val="201F1E"/>
          <w:szCs w:val="24"/>
        </w:rPr>
        <w:t xml:space="preserve">, ένα πολυνομοσχέδιο </w:t>
      </w:r>
      <w:r w:rsidRPr="00B157F8">
        <w:rPr>
          <w:rFonts w:eastAsia="Times New Roman"/>
          <w:color w:val="201F1E"/>
          <w:szCs w:val="24"/>
        </w:rPr>
        <w:t xml:space="preserve">που αφορά εκατομμύρια συμπολιτών </w:t>
      </w:r>
      <w:r>
        <w:rPr>
          <w:rFonts w:eastAsia="Times New Roman"/>
          <w:color w:val="201F1E"/>
          <w:szCs w:val="24"/>
        </w:rPr>
        <w:t>μας, για να</w:t>
      </w:r>
      <w:r w:rsidRPr="00B157F8">
        <w:rPr>
          <w:rFonts w:eastAsia="Times New Roman"/>
          <w:color w:val="201F1E"/>
          <w:szCs w:val="24"/>
        </w:rPr>
        <w:t xml:space="preserve"> κάνω την εξής διευκρίνιση</w:t>
      </w:r>
      <w:r>
        <w:rPr>
          <w:rFonts w:eastAsia="Times New Roman"/>
          <w:color w:val="201F1E"/>
          <w:szCs w:val="24"/>
        </w:rPr>
        <w:t xml:space="preserve">: Η Χρυσή Αυγή είναι </w:t>
      </w:r>
      <w:r w:rsidRPr="00B157F8">
        <w:rPr>
          <w:rFonts w:eastAsia="Times New Roman"/>
          <w:color w:val="201F1E"/>
          <w:szCs w:val="24"/>
        </w:rPr>
        <w:t>πολιτικός αντίπαλος</w:t>
      </w:r>
      <w:r>
        <w:rPr>
          <w:rFonts w:eastAsia="Times New Roman"/>
          <w:color w:val="201F1E"/>
          <w:szCs w:val="24"/>
        </w:rPr>
        <w:t xml:space="preserve">, σφοδρός </w:t>
      </w:r>
      <w:r w:rsidRPr="00B157F8">
        <w:rPr>
          <w:rFonts w:eastAsia="Times New Roman"/>
          <w:color w:val="201F1E"/>
          <w:szCs w:val="24"/>
        </w:rPr>
        <w:t>πολιτικός αντίπαλος</w:t>
      </w:r>
      <w:r>
        <w:rPr>
          <w:rFonts w:eastAsia="Times New Roman"/>
          <w:color w:val="201F1E"/>
          <w:szCs w:val="24"/>
        </w:rPr>
        <w:t xml:space="preserve"> της Α</w:t>
      </w:r>
      <w:r w:rsidRPr="00B157F8">
        <w:rPr>
          <w:rFonts w:eastAsia="Times New Roman"/>
          <w:color w:val="201F1E"/>
          <w:szCs w:val="24"/>
        </w:rPr>
        <w:t>ριστεράς</w:t>
      </w:r>
      <w:r>
        <w:rPr>
          <w:rFonts w:eastAsia="Times New Roman"/>
          <w:color w:val="201F1E"/>
          <w:szCs w:val="24"/>
        </w:rPr>
        <w:t>. Είναι πασιφανές, δεν χρειάζεται να το πούμε. Θεωρεί ότι η Κυβέρ</w:t>
      </w:r>
      <w:r>
        <w:rPr>
          <w:rFonts w:eastAsia="Times New Roman"/>
          <w:color w:val="201F1E"/>
          <w:szCs w:val="24"/>
        </w:rPr>
        <w:t>νησή σας εί</w:t>
      </w:r>
      <w:r w:rsidRPr="00B157F8">
        <w:rPr>
          <w:rFonts w:eastAsia="Times New Roman"/>
          <w:color w:val="201F1E"/>
          <w:szCs w:val="24"/>
        </w:rPr>
        <w:t>ναι εθνικά ζημιογόνα</w:t>
      </w:r>
      <w:r>
        <w:rPr>
          <w:rFonts w:eastAsia="Times New Roman"/>
          <w:color w:val="201F1E"/>
          <w:szCs w:val="24"/>
        </w:rPr>
        <w:t>.</w:t>
      </w:r>
    </w:p>
    <w:p w14:paraId="219DA504" w14:textId="77777777" w:rsidR="00656A4F" w:rsidRDefault="000C25FA">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lastRenderedPageBreak/>
        <w:t xml:space="preserve">Η Κυβέρνηση, στην οποία είστε Βουλευτής, κύριε Πρόεδρε, </w:t>
      </w:r>
      <w:r w:rsidRPr="00B157F8">
        <w:rPr>
          <w:rFonts w:eastAsia="Times New Roman"/>
          <w:color w:val="201F1E"/>
          <w:szCs w:val="24"/>
        </w:rPr>
        <w:t xml:space="preserve">είναι εθνικά επικίνδυνη και </w:t>
      </w:r>
      <w:r>
        <w:rPr>
          <w:rFonts w:eastAsia="Times New Roman"/>
          <w:color w:val="201F1E"/>
          <w:szCs w:val="24"/>
        </w:rPr>
        <w:t xml:space="preserve">η </w:t>
      </w:r>
      <w:r w:rsidRPr="00B157F8">
        <w:rPr>
          <w:rFonts w:eastAsia="Times New Roman"/>
          <w:color w:val="201F1E"/>
          <w:szCs w:val="24"/>
        </w:rPr>
        <w:t>Χρυσή Αυγή θα κάνει πολιτικά ό</w:t>
      </w:r>
      <w:r>
        <w:rPr>
          <w:rFonts w:eastAsia="Times New Roman"/>
          <w:color w:val="201F1E"/>
          <w:szCs w:val="24"/>
        </w:rPr>
        <w:t>,</w:t>
      </w:r>
      <w:r w:rsidRPr="00B157F8">
        <w:rPr>
          <w:rFonts w:eastAsia="Times New Roman"/>
          <w:color w:val="201F1E"/>
          <w:szCs w:val="24"/>
        </w:rPr>
        <w:t xml:space="preserve">τι περνάει από το χέρι </w:t>
      </w:r>
      <w:r>
        <w:rPr>
          <w:rFonts w:eastAsia="Times New Roman"/>
          <w:color w:val="201F1E"/>
          <w:szCs w:val="24"/>
        </w:rPr>
        <w:t>της,</w:t>
      </w:r>
      <w:r w:rsidRPr="00B157F8">
        <w:rPr>
          <w:rFonts w:eastAsia="Times New Roman"/>
          <w:color w:val="201F1E"/>
          <w:szCs w:val="24"/>
        </w:rPr>
        <w:t xml:space="preserve"> προκειμένου </w:t>
      </w:r>
      <w:r>
        <w:rPr>
          <w:rFonts w:eastAsia="Times New Roman"/>
          <w:color w:val="201F1E"/>
          <w:szCs w:val="24"/>
        </w:rPr>
        <w:t>αυτή η Κ</w:t>
      </w:r>
      <w:r w:rsidRPr="00B157F8">
        <w:rPr>
          <w:rFonts w:eastAsia="Times New Roman"/>
          <w:color w:val="201F1E"/>
          <w:szCs w:val="24"/>
        </w:rPr>
        <w:t>υβέρνηση να πέσει</w:t>
      </w:r>
      <w:r>
        <w:rPr>
          <w:rFonts w:eastAsia="Times New Roman"/>
          <w:color w:val="201F1E"/>
          <w:szCs w:val="24"/>
        </w:rPr>
        <w:t xml:space="preserve">. </w:t>
      </w:r>
    </w:p>
    <w:p w14:paraId="219DA505" w14:textId="77777777" w:rsidR="00656A4F" w:rsidRDefault="000C25FA">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Δηλώνουμε, όμως, ότι είμαστε εξίσου πο</w:t>
      </w:r>
      <w:r>
        <w:rPr>
          <w:rFonts w:eastAsia="Times New Roman"/>
          <w:color w:val="201F1E"/>
          <w:szCs w:val="24"/>
        </w:rPr>
        <w:t xml:space="preserve">λιτικά </w:t>
      </w:r>
      <w:r w:rsidRPr="00B157F8">
        <w:rPr>
          <w:rFonts w:eastAsia="Times New Roman"/>
          <w:color w:val="201F1E"/>
          <w:szCs w:val="24"/>
        </w:rPr>
        <w:t>αντίπαλοι με τη Νέα Δημοκρατία</w:t>
      </w:r>
      <w:r>
        <w:rPr>
          <w:rFonts w:eastAsia="Times New Roman"/>
          <w:color w:val="201F1E"/>
          <w:szCs w:val="24"/>
        </w:rPr>
        <w:t>,</w:t>
      </w:r>
      <w:r w:rsidRPr="00B157F8">
        <w:rPr>
          <w:rFonts w:eastAsia="Times New Roman"/>
          <w:color w:val="201F1E"/>
          <w:szCs w:val="24"/>
        </w:rPr>
        <w:t xml:space="preserve"> δηλαδή με αυτούς που τιμούν τους αγώνες </w:t>
      </w:r>
      <w:r>
        <w:rPr>
          <w:rFonts w:eastAsia="Times New Roman"/>
          <w:color w:val="201F1E"/>
          <w:szCs w:val="24"/>
        </w:rPr>
        <w:t xml:space="preserve">της </w:t>
      </w:r>
      <w:r w:rsidRPr="00B157F8">
        <w:rPr>
          <w:rFonts w:eastAsia="Times New Roman"/>
          <w:color w:val="201F1E"/>
          <w:szCs w:val="24"/>
        </w:rPr>
        <w:t>Α</w:t>
      </w:r>
      <w:r>
        <w:rPr>
          <w:rFonts w:eastAsia="Times New Roman"/>
          <w:color w:val="201F1E"/>
          <w:szCs w:val="24"/>
        </w:rPr>
        <w:t>ρι</w:t>
      </w:r>
      <w:r w:rsidRPr="00B157F8">
        <w:rPr>
          <w:rFonts w:eastAsia="Times New Roman"/>
          <w:color w:val="201F1E"/>
          <w:szCs w:val="24"/>
        </w:rPr>
        <w:t>στεράς</w:t>
      </w:r>
      <w:r>
        <w:rPr>
          <w:rFonts w:eastAsia="Times New Roman"/>
          <w:color w:val="201F1E"/>
          <w:szCs w:val="24"/>
        </w:rPr>
        <w:t>,</w:t>
      </w:r>
      <w:r w:rsidRPr="00B157F8">
        <w:rPr>
          <w:rFonts w:eastAsia="Times New Roman"/>
          <w:color w:val="201F1E"/>
          <w:szCs w:val="24"/>
        </w:rPr>
        <w:t xml:space="preserve"> τη Νέα Δημοκρατία </w:t>
      </w:r>
      <w:r>
        <w:rPr>
          <w:rFonts w:eastAsia="Times New Roman"/>
          <w:color w:val="201F1E"/>
          <w:szCs w:val="24"/>
        </w:rPr>
        <w:t xml:space="preserve">του </w:t>
      </w:r>
      <w:proofErr w:type="spellStart"/>
      <w:r>
        <w:rPr>
          <w:rFonts w:eastAsia="Times New Roman"/>
          <w:color w:val="201F1E"/>
          <w:szCs w:val="24"/>
        </w:rPr>
        <w:t>εθνομηδενισμού</w:t>
      </w:r>
      <w:proofErr w:type="spellEnd"/>
      <w:r>
        <w:rPr>
          <w:rFonts w:eastAsia="Times New Roman"/>
          <w:color w:val="201F1E"/>
          <w:szCs w:val="24"/>
        </w:rPr>
        <w:t>, τη Νέα Δημοκρατία των «</w:t>
      </w:r>
      <w:proofErr w:type="spellStart"/>
      <w:r>
        <w:rPr>
          <w:rFonts w:eastAsia="Times New Roman"/>
          <w:color w:val="201F1E"/>
          <w:szCs w:val="24"/>
        </w:rPr>
        <w:t>Καιρίδηδων</w:t>
      </w:r>
      <w:proofErr w:type="spellEnd"/>
      <w:r>
        <w:rPr>
          <w:rFonts w:eastAsia="Times New Roman"/>
          <w:color w:val="201F1E"/>
          <w:szCs w:val="24"/>
        </w:rPr>
        <w:t>», των «</w:t>
      </w:r>
      <w:proofErr w:type="spellStart"/>
      <w:r>
        <w:rPr>
          <w:rFonts w:eastAsia="Times New Roman"/>
          <w:color w:val="201F1E"/>
          <w:szCs w:val="24"/>
        </w:rPr>
        <w:t>Τατσόπουλων</w:t>
      </w:r>
      <w:proofErr w:type="spellEnd"/>
      <w:r>
        <w:rPr>
          <w:rFonts w:eastAsia="Times New Roman"/>
          <w:color w:val="201F1E"/>
          <w:szCs w:val="24"/>
        </w:rPr>
        <w:t>»</w:t>
      </w:r>
      <w:r w:rsidRPr="00B157F8">
        <w:rPr>
          <w:rFonts w:eastAsia="Times New Roman"/>
          <w:color w:val="201F1E"/>
          <w:szCs w:val="24"/>
        </w:rPr>
        <w:t xml:space="preserve"> και τα λοιπά</w:t>
      </w:r>
      <w:r>
        <w:rPr>
          <w:rFonts w:eastAsia="Times New Roman"/>
          <w:color w:val="201F1E"/>
          <w:szCs w:val="24"/>
        </w:rPr>
        <w:t xml:space="preserve">. </w:t>
      </w:r>
    </w:p>
    <w:p w14:paraId="219DA506" w14:textId="77777777" w:rsidR="00656A4F" w:rsidRDefault="000C25FA">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Απαραίτητη, λοιπόν, διευκρίνιση </w:t>
      </w:r>
      <w:r w:rsidRPr="00B157F8">
        <w:rPr>
          <w:rFonts w:eastAsia="Times New Roman"/>
          <w:color w:val="201F1E"/>
          <w:szCs w:val="24"/>
        </w:rPr>
        <w:t xml:space="preserve">για να πάψετε και να </w:t>
      </w:r>
      <w:r w:rsidRPr="00B157F8">
        <w:rPr>
          <w:rFonts w:eastAsia="Times New Roman"/>
          <w:color w:val="201F1E"/>
          <w:szCs w:val="24"/>
        </w:rPr>
        <w:t>πάψουν τα διάφορα παπαγαλάκια</w:t>
      </w:r>
      <w:r>
        <w:rPr>
          <w:rFonts w:eastAsia="Times New Roman"/>
          <w:color w:val="201F1E"/>
          <w:szCs w:val="24"/>
        </w:rPr>
        <w:t xml:space="preserve"> να λένε π</w:t>
      </w:r>
      <w:r w:rsidRPr="00B157F8">
        <w:rPr>
          <w:rFonts w:eastAsia="Times New Roman"/>
          <w:color w:val="201F1E"/>
          <w:szCs w:val="24"/>
        </w:rPr>
        <w:t>οι</w:t>
      </w:r>
      <w:r>
        <w:rPr>
          <w:rFonts w:eastAsia="Times New Roman"/>
          <w:color w:val="201F1E"/>
          <w:szCs w:val="24"/>
        </w:rPr>
        <w:t xml:space="preserve">ου ουρά είναι η </w:t>
      </w:r>
      <w:r w:rsidRPr="00B157F8">
        <w:rPr>
          <w:rFonts w:eastAsia="Times New Roman"/>
          <w:color w:val="201F1E"/>
          <w:szCs w:val="24"/>
        </w:rPr>
        <w:t>Χρυσή Αυγή</w:t>
      </w:r>
      <w:r>
        <w:rPr>
          <w:rFonts w:eastAsia="Times New Roman"/>
          <w:color w:val="201F1E"/>
          <w:szCs w:val="24"/>
        </w:rPr>
        <w:t>. Η Χρυσή Αυγή δεν είναι ουρά κανενός, η Χρυσή Αυγή</w:t>
      </w:r>
      <w:r w:rsidRPr="00B157F8">
        <w:rPr>
          <w:rFonts w:eastAsia="Times New Roman"/>
          <w:color w:val="201F1E"/>
          <w:szCs w:val="24"/>
        </w:rPr>
        <w:t xml:space="preserve"> είναι στο πλευρό του ελληνικού λαού</w:t>
      </w:r>
      <w:r>
        <w:rPr>
          <w:rFonts w:eastAsia="Times New Roman"/>
          <w:color w:val="201F1E"/>
          <w:szCs w:val="24"/>
        </w:rPr>
        <w:t>.</w:t>
      </w:r>
    </w:p>
    <w:p w14:paraId="219DA507" w14:textId="77777777" w:rsidR="00656A4F" w:rsidRDefault="000C25FA">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lastRenderedPageBreak/>
        <w:t>Σ</w:t>
      </w:r>
      <w:r w:rsidRPr="00B157F8">
        <w:rPr>
          <w:rFonts w:eastAsia="Times New Roman"/>
          <w:color w:val="201F1E"/>
          <w:szCs w:val="24"/>
        </w:rPr>
        <w:t>ας λέω</w:t>
      </w:r>
      <w:r>
        <w:rPr>
          <w:rFonts w:eastAsia="Times New Roman"/>
          <w:color w:val="201F1E"/>
          <w:szCs w:val="24"/>
        </w:rPr>
        <w:t>,</w:t>
      </w:r>
      <w:r w:rsidRPr="00B157F8">
        <w:rPr>
          <w:rFonts w:eastAsia="Times New Roman"/>
          <w:color w:val="201F1E"/>
          <w:szCs w:val="24"/>
        </w:rPr>
        <w:t xml:space="preserve"> λοιπόν</w:t>
      </w:r>
      <w:r>
        <w:rPr>
          <w:rFonts w:eastAsia="Times New Roman"/>
          <w:color w:val="201F1E"/>
          <w:szCs w:val="24"/>
        </w:rPr>
        <w:t xml:space="preserve">, ότι σε αυτό το νομοσχέδιο, το πολυνομοσχέδιο, </w:t>
      </w:r>
      <w:r w:rsidRPr="00B157F8">
        <w:rPr>
          <w:rFonts w:eastAsia="Times New Roman"/>
          <w:color w:val="201F1E"/>
          <w:szCs w:val="24"/>
        </w:rPr>
        <w:t>το οποίο αφορά εκατομμύρια πολίτες κα</w:t>
      </w:r>
      <w:r w:rsidRPr="00B157F8">
        <w:rPr>
          <w:rFonts w:eastAsia="Times New Roman"/>
          <w:color w:val="201F1E"/>
          <w:szCs w:val="24"/>
        </w:rPr>
        <w:t>ι το οποίο</w:t>
      </w:r>
      <w:r>
        <w:rPr>
          <w:rFonts w:eastAsia="Times New Roman"/>
          <w:color w:val="201F1E"/>
          <w:szCs w:val="24"/>
        </w:rPr>
        <w:t xml:space="preserve"> αφορά </w:t>
      </w:r>
      <w:r w:rsidRPr="00B157F8">
        <w:rPr>
          <w:rFonts w:eastAsia="Times New Roman"/>
          <w:color w:val="201F1E"/>
          <w:szCs w:val="24"/>
        </w:rPr>
        <w:t xml:space="preserve">τα προεκλογικά </w:t>
      </w:r>
      <w:r>
        <w:rPr>
          <w:rFonts w:eastAsia="Times New Roman"/>
          <w:color w:val="201F1E"/>
          <w:szCs w:val="24"/>
        </w:rPr>
        <w:t>ξεροκόμματα</w:t>
      </w:r>
      <w:r w:rsidRPr="00B157F8">
        <w:rPr>
          <w:rFonts w:eastAsia="Times New Roman"/>
          <w:color w:val="201F1E"/>
          <w:szCs w:val="24"/>
        </w:rPr>
        <w:t xml:space="preserve"> που δίνετε κυριολεκτικά </w:t>
      </w:r>
      <w:r>
        <w:rPr>
          <w:rFonts w:eastAsia="Times New Roman"/>
          <w:color w:val="201F1E"/>
          <w:szCs w:val="24"/>
        </w:rPr>
        <w:t>την τελευταία στιγμή λόγω εκλ</w:t>
      </w:r>
      <w:r w:rsidRPr="00B157F8">
        <w:rPr>
          <w:rFonts w:eastAsia="Times New Roman"/>
          <w:color w:val="201F1E"/>
          <w:szCs w:val="24"/>
        </w:rPr>
        <w:t xml:space="preserve">ογών σε δικαιούχους και σε πολίτες που δεινοπαθούν με </w:t>
      </w:r>
      <w:r>
        <w:rPr>
          <w:rFonts w:eastAsia="Times New Roman"/>
          <w:color w:val="201F1E"/>
          <w:szCs w:val="24"/>
        </w:rPr>
        <w:t>δικό σας φταίξιμο -</w:t>
      </w:r>
      <w:r w:rsidRPr="00B157F8">
        <w:rPr>
          <w:rFonts w:eastAsia="Times New Roman"/>
          <w:color w:val="201F1E"/>
          <w:szCs w:val="24"/>
        </w:rPr>
        <w:t xml:space="preserve">εσείς </w:t>
      </w:r>
      <w:r>
        <w:rPr>
          <w:rFonts w:eastAsia="Times New Roman"/>
          <w:color w:val="201F1E"/>
          <w:szCs w:val="24"/>
        </w:rPr>
        <w:t>φταίτε</w:t>
      </w:r>
      <w:r w:rsidRPr="00B157F8">
        <w:rPr>
          <w:rFonts w:eastAsia="Times New Roman"/>
          <w:color w:val="201F1E"/>
          <w:szCs w:val="24"/>
        </w:rPr>
        <w:t xml:space="preserve"> για αυτό</w:t>
      </w:r>
      <w:r>
        <w:rPr>
          <w:rFonts w:eastAsia="Times New Roman"/>
          <w:color w:val="201F1E"/>
          <w:szCs w:val="24"/>
        </w:rPr>
        <w:t xml:space="preserve">- εμείς θα κρατήσουμε υπεύθυνη πολιτική στάση. Για αυτό </w:t>
      </w:r>
      <w:r w:rsidRPr="00B157F8">
        <w:rPr>
          <w:rFonts w:eastAsia="Times New Roman"/>
          <w:color w:val="201F1E"/>
          <w:szCs w:val="24"/>
        </w:rPr>
        <w:t>το πράγμα</w:t>
      </w:r>
      <w:r w:rsidRPr="00B157F8">
        <w:rPr>
          <w:rFonts w:eastAsia="Times New Roman"/>
          <w:color w:val="201F1E"/>
          <w:szCs w:val="24"/>
        </w:rPr>
        <w:t xml:space="preserve"> είμαστε εδώ</w:t>
      </w:r>
      <w:r>
        <w:rPr>
          <w:rFonts w:eastAsia="Times New Roman"/>
          <w:color w:val="201F1E"/>
          <w:szCs w:val="24"/>
        </w:rPr>
        <w:t>,</w:t>
      </w:r>
      <w:r w:rsidRPr="00B157F8">
        <w:rPr>
          <w:rFonts w:eastAsia="Times New Roman"/>
          <w:color w:val="201F1E"/>
          <w:szCs w:val="24"/>
        </w:rPr>
        <w:t xml:space="preserve"> για αυτό ορκιστήκαμε</w:t>
      </w:r>
      <w:r>
        <w:rPr>
          <w:rFonts w:eastAsia="Times New Roman"/>
          <w:color w:val="201F1E"/>
          <w:szCs w:val="24"/>
        </w:rPr>
        <w:t xml:space="preserve">. </w:t>
      </w:r>
    </w:p>
    <w:p w14:paraId="219DA508" w14:textId="77777777" w:rsidR="00656A4F" w:rsidRDefault="000C25FA">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Γ</w:t>
      </w:r>
      <w:r w:rsidRPr="00B157F8">
        <w:rPr>
          <w:rFonts w:eastAsia="Times New Roman"/>
          <w:color w:val="201F1E"/>
          <w:szCs w:val="24"/>
        </w:rPr>
        <w:t>ια πολιτικούς</w:t>
      </w:r>
      <w:r>
        <w:rPr>
          <w:rFonts w:eastAsia="Times New Roman"/>
          <w:color w:val="201F1E"/>
          <w:szCs w:val="24"/>
        </w:rPr>
        <w:t xml:space="preserve"> λόγους, λοιπόν, ουσίας, αλλά κυριότερα</w:t>
      </w:r>
      <w:r w:rsidRPr="00B157F8">
        <w:rPr>
          <w:rFonts w:eastAsia="Times New Roman"/>
          <w:color w:val="201F1E"/>
          <w:szCs w:val="24"/>
        </w:rPr>
        <w:t xml:space="preserve"> για το συμφέρον του </w:t>
      </w:r>
      <w:r>
        <w:rPr>
          <w:rFonts w:eastAsia="Times New Roman"/>
          <w:color w:val="201F1E"/>
          <w:szCs w:val="24"/>
        </w:rPr>
        <w:t xml:space="preserve">ελληνικού </w:t>
      </w:r>
      <w:r w:rsidRPr="00B157F8">
        <w:rPr>
          <w:rFonts w:eastAsia="Times New Roman"/>
          <w:color w:val="201F1E"/>
          <w:szCs w:val="24"/>
        </w:rPr>
        <w:t>λαού</w:t>
      </w:r>
      <w:r>
        <w:rPr>
          <w:rFonts w:eastAsia="Times New Roman"/>
          <w:color w:val="201F1E"/>
          <w:szCs w:val="24"/>
        </w:rPr>
        <w:t xml:space="preserve"> </w:t>
      </w:r>
      <w:r w:rsidRPr="00B157F8">
        <w:rPr>
          <w:rFonts w:eastAsia="Times New Roman"/>
          <w:color w:val="201F1E"/>
          <w:szCs w:val="24"/>
        </w:rPr>
        <w:t xml:space="preserve">εμείς </w:t>
      </w:r>
      <w:r>
        <w:rPr>
          <w:rFonts w:eastAsia="Times New Roman"/>
          <w:color w:val="201F1E"/>
          <w:szCs w:val="24"/>
        </w:rPr>
        <w:t>σε αυτό το νομοσχέδιο θα ψηφίσουμε υπέρ</w:t>
      </w:r>
      <w:r w:rsidRPr="00B157F8">
        <w:rPr>
          <w:rFonts w:eastAsia="Times New Roman"/>
          <w:color w:val="201F1E"/>
          <w:szCs w:val="24"/>
        </w:rPr>
        <w:t xml:space="preserve"> επί της αρχής</w:t>
      </w:r>
      <w:r>
        <w:rPr>
          <w:rFonts w:eastAsia="Times New Roman"/>
          <w:color w:val="201F1E"/>
          <w:szCs w:val="24"/>
        </w:rPr>
        <w:t>.</w:t>
      </w:r>
    </w:p>
    <w:p w14:paraId="219DA509" w14:textId="77777777" w:rsidR="00656A4F" w:rsidRDefault="000C25FA">
      <w:pPr>
        <w:tabs>
          <w:tab w:val="left" w:pos="2738"/>
          <w:tab w:val="center" w:pos="4753"/>
          <w:tab w:val="left" w:pos="5723"/>
        </w:tabs>
        <w:spacing w:line="600" w:lineRule="auto"/>
        <w:ind w:firstLine="720"/>
        <w:jc w:val="both"/>
        <w:rPr>
          <w:rFonts w:eastAsia="Times New Roman"/>
          <w:color w:val="201F1E"/>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sidRPr="00B157F8">
        <w:rPr>
          <w:rFonts w:eastAsia="Times New Roman"/>
          <w:color w:val="201F1E"/>
          <w:szCs w:val="24"/>
        </w:rPr>
        <w:t>Ευχαριστούμε</w:t>
      </w:r>
      <w:r>
        <w:rPr>
          <w:rFonts w:eastAsia="Times New Roman"/>
          <w:color w:val="201F1E"/>
          <w:szCs w:val="24"/>
        </w:rPr>
        <w:t>.</w:t>
      </w:r>
    </w:p>
    <w:p w14:paraId="219DA50A" w14:textId="77777777" w:rsidR="00656A4F" w:rsidRDefault="000C25FA">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Καλώ</w:t>
      </w:r>
      <w:r w:rsidRPr="00B157F8">
        <w:rPr>
          <w:rFonts w:eastAsia="Times New Roman"/>
          <w:color w:val="201F1E"/>
          <w:szCs w:val="24"/>
        </w:rPr>
        <w:t xml:space="preserve"> στο Βήμα τον Υπουργό </w:t>
      </w:r>
      <w:r w:rsidRPr="00B157F8">
        <w:rPr>
          <w:rFonts w:eastAsia="Times New Roman"/>
          <w:color w:val="201F1E"/>
          <w:szCs w:val="24"/>
        </w:rPr>
        <w:t>Οικονομικών</w:t>
      </w:r>
      <w:r>
        <w:rPr>
          <w:rFonts w:eastAsia="Times New Roman"/>
          <w:color w:val="201F1E"/>
          <w:szCs w:val="24"/>
        </w:rPr>
        <w:t>,</w:t>
      </w:r>
      <w:r w:rsidRPr="00B157F8">
        <w:rPr>
          <w:rFonts w:eastAsia="Times New Roman"/>
          <w:color w:val="201F1E"/>
          <w:szCs w:val="24"/>
        </w:rPr>
        <w:t xml:space="preserve"> τον κ</w:t>
      </w:r>
      <w:r>
        <w:rPr>
          <w:rFonts w:eastAsia="Times New Roman"/>
          <w:color w:val="201F1E"/>
          <w:szCs w:val="24"/>
        </w:rPr>
        <w:t xml:space="preserve">. Ευκλείδη </w:t>
      </w:r>
      <w:proofErr w:type="spellStart"/>
      <w:r>
        <w:rPr>
          <w:rFonts w:eastAsia="Times New Roman"/>
          <w:color w:val="201F1E"/>
          <w:szCs w:val="24"/>
        </w:rPr>
        <w:t>Τσακαλώτο</w:t>
      </w:r>
      <w:proofErr w:type="spellEnd"/>
      <w:r>
        <w:rPr>
          <w:rFonts w:eastAsia="Times New Roman"/>
          <w:color w:val="201F1E"/>
          <w:szCs w:val="24"/>
        </w:rPr>
        <w:t xml:space="preserve">, για να κλείσει τη συνεδρίαση. </w:t>
      </w:r>
    </w:p>
    <w:p w14:paraId="219DA50B" w14:textId="77777777" w:rsidR="00656A4F" w:rsidRDefault="000C25FA">
      <w:pPr>
        <w:tabs>
          <w:tab w:val="left" w:pos="2738"/>
          <w:tab w:val="center" w:pos="4753"/>
          <w:tab w:val="left" w:pos="5723"/>
        </w:tabs>
        <w:spacing w:line="600" w:lineRule="auto"/>
        <w:ind w:firstLine="720"/>
        <w:jc w:val="both"/>
        <w:rPr>
          <w:rFonts w:eastAsia="Times New Roman"/>
          <w:color w:val="201F1E"/>
          <w:szCs w:val="24"/>
        </w:rPr>
      </w:pPr>
      <w:r>
        <w:rPr>
          <w:rFonts w:eastAsia="Times New Roman"/>
          <w:b/>
          <w:color w:val="201F1E"/>
          <w:szCs w:val="24"/>
        </w:rPr>
        <w:t xml:space="preserve">ΕΥΚΛΕΙΔΗΣ ΤΣΑΚΑΛΩΤΟΣ (Υπουργός Οικονομικών): </w:t>
      </w:r>
      <w:r>
        <w:rPr>
          <w:rFonts w:eastAsia="Times New Roman"/>
          <w:color w:val="201F1E"/>
          <w:szCs w:val="24"/>
        </w:rPr>
        <w:t xml:space="preserve">Ευχαριστώ, κύριε Πρόεδρε. </w:t>
      </w:r>
    </w:p>
    <w:p w14:paraId="219DA50C" w14:textId="77777777" w:rsidR="00656A4F" w:rsidRDefault="000C25FA">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lastRenderedPageBreak/>
        <w:t>Διαβάζω σήμερα στον αντιπολιτευτικό Τύπο ότι Ευρωπαίος αξιωματούχος έχει ανησυχία, έχει σύγχυση, είναι μπερδεμένο</w:t>
      </w:r>
      <w:r>
        <w:rPr>
          <w:rFonts w:eastAsia="Times New Roman"/>
          <w:color w:val="201F1E"/>
          <w:szCs w:val="24"/>
        </w:rPr>
        <w:t>ς και για το σχέδιό μας για το 2019 και για το σχέδιο του 2020.</w:t>
      </w:r>
    </w:p>
    <w:p w14:paraId="219DA50D" w14:textId="77777777" w:rsidR="00656A4F" w:rsidRDefault="000C25FA">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Κύριε Πρόεδρε, αν έπαιρνα 1 ευρώ κάθε φορά που ένας Ευρωπαίος αξιωματούχος </w:t>
      </w:r>
      <w:r>
        <w:rPr>
          <w:rFonts w:eastAsia="Times New Roman"/>
          <w:color w:val="201F1E"/>
          <w:szCs w:val="24"/>
          <w:lang w:val="en-US"/>
        </w:rPr>
        <w:t>off</w:t>
      </w:r>
      <w:r w:rsidRPr="007C223B">
        <w:rPr>
          <w:rFonts w:eastAsia="Times New Roman"/>
          <w:color w:val="201F1E"/>
          <w:szCs w:val="24"/>
        </w:rPr>
        <w:t xml:space="preserve"> </w:t>
      </w:r>
      <w:r>
        <w:rPr>
          <w:rFonts w:eastAsia="Times New Roman"/>
          <w:color w:val="201F1E"/>
          <w:szCs w:val="24"/>
          <w:lang w:val="en-US"/>
        </w:rPr>
        <w:t>the</w:t>
      </w:r>
      <w:r w:rsidRPr="007C223B">
        <w:rPr>
          <w:rFonts w:eastAsia="Times New Roman"/>
          <w:color w:val="201F1E"/>
          <w:szCs w:val="24"/>
        </w:rPr>
        <w:t xml:space="preserve"> </w:t>
      </w:r>
      <w:r>
        <w:rPr>
          <w:rFonts w:eastAsia="Times New Roman"/>
          <w:color w:val="201F1E"/>
          <w:szCs w:val="24"/>
          <w:lang w:val="en-US"/>
        </w:rPr>
        <w:t>record</w:t>
      </w:r>
      <w:r w:rsidRPr="007C223B">
        <w:rPr>
          <w:rFonts w:eastAsia="Times New Roman"/>
          <w:color w:val="201F1E"/>
          <w:szCs w:val="24"/>
        </w:rPr>
        <w:t xml:space="preserve"> </w:t>
      </w:r>
      <w:r>
        <w:rPr>
          <w:rFonts w:eastAsia="Times New Roman"/>
          <w:color w:val="201F1E"/>
          <w:szCs w:val="24"/>
        </w:rPr>
        <w:t xml:space="preserve">είχε ανησυχίες, είχε στενοχώρια, είχε προβληματισμούς, θα είχα μαζέψει με κάποια παρέα να πάω στη Σαντορίνη τουλάχιστον για δέκα μέρες. Και αν δε έπαιρνα 1 ευρώ κάθε φορά που είχαμε αναπαραγωγή αυτής της είδησης </w:t>
      </w:r>
      <w:r>
        <w:rPr>
          <w:rFonts w:eastAsia="Times New Roman"/>
          <w:color w:val="201F1E"/>
          <w:szCs w:val="24"/>
          <w:lang w:val="en-US"/>
        </w:rPr>
        <w:t>off</w:t>
      </w:r>
      <w:r w:rsidRPr="00DF7BDB">
        <w:rPr>
          <w:rFonts w:eastAsia="Times New Roman"/>
          <w:color w:val="201F1E"/>
          <w:szCs w:val="24"/>
        </w:rPr>
        <w:t xml:space="preserve"> </w:t>
      </w:r>
      <w:r>
        <w:rPr>
          <w:rFonts w:eastAsia="Times New Roman"/>
          <w:color w:val="201F1E"/>
          <w:szCs w:val="24"/>
          <w:lang w:val="en-US"/>
        </w:rPr>
        <w:t>the</w:t>
      </w:r>
      <w:r w:rsidRPr="00DF7BDB">
        <w:rPr>
          <w:rFonts w:eastAsia="Times New Roman"/>
          <w:color w:val="201F1E"/>
          <w:szCs w:val="24"/>
        </w:rPr>
        <w:t xml:space="preserve"> </w:t>
      </w:r>
      <w:r>
        <w:rPr>
          <w:rFonts w:eastAsia="Times New Roman"/>
          <w:color w:val="201F1E"/>
          <w:szCs w:val="24"/>
          <w:lang w:val="en-US"/>
        </w:rPr>
        <w:t>record</w:t>
      </w:r>
      <w:r w:rsidRPr="00DF7BDB">
        <w:rPr>
          <w:rFonts w:eastAsia="Times New Roman"/>
          <w:color w:val="201F1E"/>
          <w:szCs w:val="24"/>
        </w:rPr>
        <w:t xml:space="preserve">, </w:t>
      </w:r>
      <w:r>
        <w:rPr>
          <w:rFonts w:eastAsia="Times New Roman"/>
          <w:color w:val="201F1E"/>
          <w:szCs w:val="24"/>
        </w:rPr>
        <w:t>τότε θα μπορούσα να πάω έναν</w:t>
      </w:r>
      <w:r>
        <w:rPr>
          <w:rFonts w:eastAsia="Times New Roman"/>
          <w:color w:val="201F1E"/>
          <w:szCs w:val="24"/>
        </w:rPr>
        <w:t xml:space="preserve"> χρόνο στις Μπαχάμες. </w:t>
      </w:r>
    </w:p>
    <w:p w14:paraId="219DA50E" w14:textId="77777777" w:rsidR="00656A4F" w:rsidRDefault="000C25FA">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Οπότε, το μόνο που έχω να σας πω είναι ότι αυτή η Κυβέρνηση δουλεύει με σχέδιο, με πρόγραμμα και με συμμαχίες. </w:t>
      </w:r>
    </w:p>
    <w:p w14:paraId="219DA50F" w14:textId="77777777" w:rsidR="00656A4F" w:rsidRDefault="000C25FA">
      <w:pPr>
        <w:tabs>
          <w:tab w:val="left" w:pos="2738"/>
          <w:tab w:val="center" w:pos="4753"/>
          <w:tab w:val="left" w:pos="5723"/>
        </w:tabs>
        <w:spacing w:line="600" w:lineRule="auto"/>
        <w:ind w:firstLine="720"/>
        <w:jc w:val="both"/>
        <w:rPr>
          <w:rFonts w:eastAsia="Times New Roman"/>
          <w:color w:val="201F1E"/>
          <w:szCs w:val="24"/>
        </w:rPr>
      </w:pPr>
      <w:r w:rsidRPr="00B157F8">
        <w:rPr>
          <w:rFonts w:eastAsia="Times New Roman"/>
          <w:color w:val="201F1E"/>
          <w:szCs w:val="24"/>
        </w:rPr>
        <w:t xml:space="preserve">Εμείς </w:t>
      </w:r>
      <w:r>
        <w:rPr>
          <w:rFonts w:eastAsia="Times New Roman"/>
          <w:color w:val="201F1E"/>
          <w:szCs w:val="24"/>
        </w:rPr>
        <w:t>έχουμε κοστολογήσει τα μέτρα του</w:t>
      </w:r>
      <w:r w:rsidRPr="00B157F8">
        <w:rPr>
          <w:rFonts w:eastAsia="Times New Roman"/>
          <w:color w:val="201F1E"/>
          <w:szCs w:val="24"/>
        </w:rPr>
        <w:t xml:space="preserve"> 2019</w:t>
      </w:r>
      <w:r>
        <w:rPr>
          <w:rFonts w:eastAsia="Times New Roman"/>
          <w:color w:val="201F1E"/>
          <w:szCs w:val="24"/>
        </w:rPr>
        <w:t>. Είναι πάνω από 1 δισεκατομμύριο ευρώ, αλλά κερδίζουμε και 200 εκατομμύρια ευ</w:t>
      </w:r>
      <w:r>
        <w:rPr>
          <w:rFonts w:eastAsia="Times New Roman"/>
          <w:color w:val="201F1E"/>
          <w:szCs w:val="24"/>
        </w:rPr>
        <w:t xml:space="preserve">ρώ από τις δόσεις και τα νούμερα είναι συντηρητικά, δηλαδή περιμένουμε ότι έχουμε και μια </w:t>
      </w:r>
      <w:proofErr w:type="spellStart"/>
      <w:r>
        <w:rPr>
          <w:rFonts w:eastAsia="Times New Roman"/>
          <w:color w:val="201F1E"/>
          <w:szCs w:val="24"/>
        </w:rPr>
        <w:lastRenderedPageBreak/>
        <w:t>καβάτζα</w:t>
      </w:r>
      <w:proofErr w:type="spellEnd"/>
      <w:r>
        <w:rPr>
          <w:rFonts w:eastAsia="Times New Roman"/>
          <w:color w:val="201F1E"/>
          <w:szCs w:val="24"/>
        </w:rPr>
        <w:t xml:space="preserve">, αν δεν πάει κάτι καλά. Έτσι δουλεύει αυτή η Κυβέρνηση, με αριθμούς, πάνω σε αριθμούς. Εμείς κάνουμε πολιτική πάνω στους αριθμούς και δεν μεταμορφώνουμε τους </w:t>
      </w:r>
      <w:r>
        <w:rPr>
          <w:rFonts w:eastAsia="Times New Roman"/>
          <w:color w:val="201F1E"/>
          <w:szCs w:val="24"/>
        </w:rPr>
        <w:t xml:space="preserve">αριθμούς για να κάνουμε την πολιτική που θέλουμε. </w:t>
      </w:r>
    </w:p>
    <w:p w14:paraId="219DA510" w14:textId="77777777" w:rsidR="00656A4F" w:rsidRDefault="000C25FA">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Έχουμε πρόγραμμα και σχέδιο για την ανάπτυξη. Σας το είπα και στην ομιλία μου την Παρασκευή. Όσον αφορά αυτό το πρόγραμμα, δεν είναι μόνο ότι είναι αναρτημένο στο </w:t>
      </w:r>
      <w:r>
        <w:rPr>
          <w:rFonts w:eastAsia="Times New Roman"/>
          <w:color w:val="201F1E"/>
          <w:szCs w:val="24"/>
          <w:lang w:val="en-US"/>
        </w:rPr>
        <w:t>site</w:t>
      </w:r>
      <w:r>
        <w:rPr>
          <w:rFonts w:eastAsia="Times New Roman"/>
          <w:color w:val="201F1E"/>
          <w:szCs w:val="24"/>
        </w:rPr>
        <w:t xml:space="preserve"> του Υπουργείου. Είναι ότι υπάρχει ολό</w:t>
      </w:r>
      <w:r>
        <w:rPr>
          <w:rFonts w:eastAsia="Times New Roman"/>
          <w:color w:val="201F1E"/>
          <w:szCs w:val="24"/>
        </w:rPr>
        <w:t xml:space="preserve">κληρη κυβερνητική επιτροπή </w:t>
      </w:r>
      <w:proofErr w:type="spellStart"/>
      <w:r>
        <w:rPr>
          <w:rFonts w:eastAsia="Times New Roman"/>
          <w:color w:val="201F1E"/>
          <w:szCs w:val="24"/>
        </w:rPr>
        <w:t>επικαιροποίησής</w:t>
      </w:r>
      <w:proofErr w:type="spellEnd"/>
      <w:r>
        <w:rPr>
          <w:rFonts w:eastAsia="Times New Roman"/>
          <w:color w:val="201F1E"/>
          <w:szCs w:val="24"/>
        </w:rPr>
        <w:t xml:space="preserve"> του. Ό,τι λέμε για την κυκλική οικονομία –για να πάρω ένα παράδειγμα, ή να πάρω άλλο για τον αγροτικό τομέα- το ξανακοιτάμε, το </w:t>
      </w:r>
      <w:proofErr w:type="spellStart"/>
      <w:r>
        <w:rPr>
          <w:rFonts w:eastAsia="Times New Roman"/>
          <w:color w:val="201F1E"/>
          <w:szCs w:val="24"/>
        </w:rPr>
        <w:t>επικαιροποιούμε</w:t>
      </w:r>
      <w:proofErr w:type="spellEnd"/>
      <w:r>
        <w:rPr>
          <w:rFonts w:eastAsia="Times New Roman"/>
          <w:color w:val="201F1E"/>
          <w:szCs w:val="24"/>
        </w:rPr>
        <w:t xml:space="preserve"> και μπορούμε κάποια στιγμή να κάνουμε συζήτηση για τις αντιπαραθετικέ</w:t>
      </w:r>
      <w:r>
        <w:rPr>
          <w:rFonts w:eastAsia="Times New Roman"/>
          <w:color w:val="201F1E"/>
          <w:szCs w:val="24"/>
        </w:rPr>
        <w:t xml:space="preserve">ς στρατηγικές ανάπτυξης. </w:t>
      </w:r>
    </w:p>
    <w:p w14:paraId="219DA511" w14:textId="77777777" w:rsidR="00656A4F" w:rsidRDefault="000C25FA">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Όσον αφορά τα θετικά μέτρα του 2019, και η Νέα Δημοκρατία και το ΚΙΝΑΛ λένε ότι δεν επιστρέφουμε όλο τον ΦΠΑ εκεί όπου έπρεπε, εκεί όπου ήταν. Όσον αφορά τις συντάξεις, λένε ότι δεν τις δίνουμε όλες σε όλους και δεν λέμε τίποτα γι</w:t>
      </w:r>
      <w:r>
        <w:rPr>
          <w:rFonts w:eastAsia="Times New Roman"/>
          <w:color w:val="201F1E"/>
          <w:szCs w:val="24"/>
        </w:rPr>
        <w:t xml:space="preserve">α το αφορολόγητο. </w:t>
      </w:r>
    </w:p>
    <w:p w14:paraId="219DA512" w14:textId="77777777" w:rsidR="00656A4F" w:rsidRDefault="000C25FA">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lastRenderedPageBreak/>
        <w:t xml:space="preserve">Επαναλαμβάνω: Εμείς έχουμε έναν συγκεκριμένο δημοσιονομικό χώρο. Αυτός ο δημοσιονομικός χώρος για το 2019 είναι 1,1 δισεκατομμύρια ευρώ. Αν εσείς υπολογίζετε ότι είναι μεγαλύτερος, πρέπει να καταθέσετε αυτές τις προτεραιότητες που έχετε </w:t>
      </w:r>
      <w:r>
        <w:rPr>
          <w:rFonts w:eastAsia="Times New Roman"/>
          <w:color w:val="201F1E"/>
          <w:szCs w:val="24"/>
        </w:rPr>
        <w:t xml:space="preserve">για τον ΦΠΑ, διαφορετικά να μας πείτε τι θα κόβατε από τα άλλα πράγματα που έχουμε κάνει. Διότι εμείς το 2019 κάναμε μια ισορροπημένη πολιτική. </w:t>
      </w:r>
    </w:p>
    <w:p w14:paraId="219DA513"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Δ</w:t>
      </w:r>
      <w:r w:rsidRPr="003C2876">
        <w:rPr>
          <w:rFonts w:eastAsia="Times New Roman" w:cs="Times New Roman"/>
          <w:szCs w:val="24"/>
        </w:rPr>
        <w:t>ε</w:t>
      </w:r>
      <w:r>
        <w:rPr>
          <w:rFonts w:eastAsia="Times New Roman" w:cs="Times New Roman"/>
          <w:szCs w:val="24"/>
        </w:rPr>
        <w:t>ν θα τα δώσουμε ούτε όλα στους φ</w:t>
      </w:r>
      <w:r w:rsidRPr="003C2876">
        <w:rPr>
          <w:rFonts w:eastAsia="Times New Roman" w:cs="Times New Roman"/>
          <w:szCs w:val="24"/>
        </w:rPr>
        <w:t>όρους</w:t>
      </w:r>
      <w:r>
        <w:rPr>
          <w:rFonts w:eastAsia="Times New Roman" w:cs="Times New Roman"/>
          <w:szCs w:val="24"/>
        </w:rPr>
        <w:t>,</w:t>
      </w:r>
      <w:r w:rsidRPr="003C2876">
        <w:rPr>
          <w:rFonts w:eastAsia="Times New Roman" w:cs="Times New Roman"/>
          <w:szCs w:val="24"/>
        </w:rPr>
        <w:t xml:space="preserve"> </w:t>
      </w:r>
      <w:r>
        <w:rPr>
          <w:rFonts w:eastAsia="Times New Roman" w:cs="Times New Roman"/>
          <w:szCs w:val="24"/>
        </w:rPr>
        <w:t>ούτε όλα στις</w:t>
      </w:r>
      <w:r w:rsidRPr="003C2876">
        <w:rPr>
          <w:rFonts w:eastAsia="Times New Roman" w:cs="Times New Roman"/>
          <w:szCs w:val="24"/>
        </w:rPr>
        <w:t xml:space="preserve"> συντάξεις</w:t>
      </w:r>
      <w:r>
        <w:rPr>
          <w:rFonts w:eastAsia="Times New Roman" w:cs="Times New Roman"/>
          <w:szCs w:val="24"/>
        </w:rPr>
        <w:t>,</w:t>
      </w:r>
      <w:r w:rsidRPr="003C2876">
        <w:rPr>
          <w:rFonts w:eastAsia="Times New Roman" w:cs="Times New Roman"/>
          <w:szCs w:val="24"/>
        </w:rPr>
        <w:t xml:space="preserve"> ούτε όλα όμως στα παιδιά</w:t>
      </w:r>
      <w:r>
        <w:rPr>
          <w:rFonts w:eastAsia="Times New Roman" w:cs="Times New Roman"/>
          <w:szCs w:val="24"/>
        </w:rPr>
        <w:t>,</w:t>
      </w:r>
      <w:r w:rsidRPr="003C2876">
        <w:rPr>
          <w:rFonts w:eastAsia="Times New Roman" w:cs="Times New Roman"/>
          <w:szCs w:val="24"/>
        </w:rPr>
        <w:t xml:space="preserve"> που κάν</w:t>
      </w:r>
      <w:r>
        <w:rPr>
          <w:rFonts w:eastAsia="Times New Roman" w:cs="Times New Roman"/>
          <w:szCs w:val="24"/>
        </w:rPr>
        <w:t>α</w:t>
      </w:r>
      <w:r w:rsidRPr="003C2876">
        <w:rPr>
          <w:rFonts w:eastAsia="Times New Roman" w:cs="Times New Roman"/>
          <w:szCs w:val="24"/>
        </w:rPr>
        <w:t xml:space="preserve">με πάρα </w:t>
      </w:r>
      <w:r w:rsidRPr="003C2876">
        <w:rPr>
          <w:rFonts w:eastAsia="Times New Roman" w:cs="Times New Roman"/>
          <w:szCs w:val="24"/>
        </w:rPr>
        <w:t>πολλά πράγματα</w:t>
      </w:r>
      <w:r>
        <w:rPr>
          <w:rFonts w:eastAsia="Times New Roman" w:cs="Times New Roman"/>
          <w:szCs w:val="24"/>
        </w:rPr>
        <w:t>. Σ</w:t>
      </w:r>
      <w:r w:rsidRPr="003C2876">
        <w:rPr>
          <w:rFonts w:eastAsia="Times New Roman" w:cs="Times New Roman"/>
          <w:szCs w:val="24"/>
        </w:rPr>
        <w:t xml:space="preserve">τα νέα ζευγάρια </w:t>
      </w:r>
      <w:r>
        <w:rPr>
          <w:rFonts w:eastAsia="Times New Roman" w:cs="Times New Roman"/>
          <w:szCs w:val="24"/>
        </w:rPr>
        <w:t>είναι</w:t>
      </w:r>
      <w:r w:rsidRPr="003C2876">
        <w:rPr>
          <w:rFonts w:eastAsia="Times New Roman" w:cs="Times New Roman"/>
          <w:szCs w:val="24"/>
        </w:rPr>
        <w:t xml:space="preserve"> το επίδομα στέγασης</w:t>
      </w:r>
      <w:r>
        <w:rPr>
          <w:rFonts w:eastAsia="Times New Roman" w:cs="Times New Roman"/>
          <w:szCs w:val="24"/>
        </w:rPr>
        <w:t>.</w:t>
      </w:r>
      <w:r w:rsidRPr="003C2876">
        <w:rPr>
          <w:rFonts w:eastAsia="Times New Roman" w:cs="Times New Roman"/>
          <w:szCs w:val="24"/>
        </w:rPr>
        <w:t xml:space="preserve"> </w:t>
      </w:r>
      <w:r>
        <w:rPr>
          <w:rFonts w:eastAsia="Times New Roman" w:cs="Times New Roman"/>
          <w:szCs w:val="24"/>
        </w:rPr>
        <w:t>Έ</w:t>
      </w:r>
      <w:r w:rsidRPr="003C2876">
        <w:rPr>
          <w:rFonts w:eastAsia="Times New Roman" w:cs="Times New Roman"/>
          <w:szCs w:val="24"/>
        </w:rPr>
        <w:t xml:space="preserve">χει εγκριθεί για </w:t>
      </w:r>
      <w:r>
        <w:rPr>
          <w:rFonts w:eastAsia="Times New Roman" w:cs="Times New Roman"/>
          <w:szCs w:val="24"/>
        </w:rPr>
        <w:t xml:space="preserve">διακόσιες σαράντα </w:t>
      </w:r>
      <w:r w:rsidRPr="003C2876">
        <w:rPr>
          <w:rFonts w:eastAsia="Times New Roman" w:cs="Times New Roman"/>
          <w:szCs w:val="24"/>
        </w:rPr>
        <w:t>χιλιάδες αιτήσεις</w:t>
      </w:r>
      <w:r>
        <w:rPr>
          <w:rFonts w:eastAsia="Times New Roman" w:cs="Times New Roman"/>
          <w:szCs w:val="24"/>
        </w:rPr>
        <w:t>,</w:t>
      </w:r>
      <w:r w:rsidRPr="003C2876">
        <w:rPr>
          <w:rFonts w:eastAsia="Times New Roman" w:cs="Times New Roman"/>
          <w:szCs w:val="24"/>
        </w:rPr>
        <w:t xml:space="preserve"> που είναι </w:t>
      </w:r>
      <w:r>
        <w:rPr>
          <w:rFonts w:eastAsia="Times New Roman" w:cs="Times New Roman"/>
          <w:szCs w:val="24"/>
        </w:rPr>
        <w:t>εξακόσιες σαράντα χιλιάδες</w:t>
      </w:r>
      <w:r w:rsidRPr="003C2876">
        <w:rPr>
          <w:rFonts w:eastAsia="Times New Roman" w:cs="Times New Roman"/>
          <w:szCs w:val="24"/>
        </w:rPr>
        <w:t xml:space="preserve"> πολίτες</w:t>
      </w:r>
      <w:r>
        <w:rPr>
          <w:rFonts w:eastAsia="Times New Roman" w:cs="Times New Roman"/>
          <w:szCs w:val="24"/>
        </w:rPr>
        <w:t>. Και</w:t>
      </w:r>
      <w:r w:rsidRPr="003C2876">
        <w:rPr>
          <w:rFonts w:eastAsia="Times New Roman" w:cs="Times New Roman"/>
          <w:szCs w:val="24"/>
        </w:rPr>
        <w:t xml:space="preserve"> μέσα σε αυτό είναι και </w:t>
      </w:r>
      <w:r>
        <w:rPr>
          <w:rFonts w:eastAsia="Times New Roman" w:cs="Times New Roman"/>
          <w:szCs w:val="24"/>
        </w:rPr>
        <w:t xml:space="preserve">διακόσιες τριάντα </w:t>
      </w:r>
      <w:r w:rsidRPr="003C2876">
        <w:rPr>
          <w:rFonts w:eastAsia="Times New Roman" w:cs="Times New Roman"/>
          <w:szCs w:val="24"/>
        </w:rPr>
        <w:t>χιλιάδες παιδιά</w:t>
      </w:r>
      <w:r>
        <w:rPr>
          <w:rFonts w:eastAsia="Times New Roman" w:cs="Times New Roman"/>
          <w:szCs w:val="24"/>
        </w:rPr>
        <w:t>. Έχουμε κάνει πράγματα και για την</w:t>
      </w:r>
      <w:r>
        <w:rPr>
          <w:rFonts w:eastAsia="Times New Roman" w:cs="Times New Roman"/>
          <w:szCs w:val="24"/>
        </w:rPr>
        <w:t xml:space="preserve"> ενέργεια -που τη</w:t>
      </w:r>
      <w:r w:rsidRPr="003C2876">
        <w:rPr>
          <w:rFonts w:eastAsia="Times New Roman" w:cs="Times New Roman"/>
          <w:szCs w:val="24"/>
        </w:rPr>
        <w:t xml:space="preserve"> μειώνουμε τώρα</w:t>
      </w:r>
      <w:r>
        <w:rPr>
          <w:rFonts w:eastAsia="Times New Roman" w:cs="Times New Roman"/>
          <w:szCs w:val="24"/>
        </w:rPr>
        <w:t xml:space="preserve">- και για </w:t>
      </w:r>
      <w:r w:rsidRPr="003C2876">
        <w:rPr>
          <w:rFonts w:eastAsia="Times New Roman" w:cs="Times New Roman"/>
          <w:szCs w:val="24"/>
        </w:rPr>
        <w:t>την τηλεθέρμανση</w:t>
      </w:r>
      <w:r>
        <w:rPr>
          <w:rFonts w:eastAsia="Times New Roman" w:cs="Times New Roman"/>
          <w:szCs w:val="24"/>
        </w:rPr>
        <w:t>,</w:t>
      </w:r>
      <w:r w:rsidRPr="003C2876">
        <w:rPr>
          <w:rFonts w:eastAsia="Times New Roman" w:cs="Times New Roman"/>
          <w:szCs w:val="24"/>
        </w:rPr>
        <w:t xml:space="preserve"> που</w:t>
      </w:r>
      <w:r>
        <w:rPr>
          <w:rFonts w:eastAsia="Times New Roman" w:cs="Times New Roman"/>
          <w:szCs w:val="24"/>
        </w:rPr>
        <w:t xml:space="preserve"> αφορά</w:t>
      </w:r>
      <w:r w:rsidRPr="003C2876">
        <w:rPr>
          <w:rFonts w:eastAsia="Times New Roman" w:cs="Times New Roman"/>
          <w:szCs w:val="24"/>
        </w:rPr>
        <w:t xml:space="preserve"> τις περιοχές της Μακεδονίας</w:t>
      </w:r>
      <w:r>
        <w:rPr>
          <w:rFonts w:eastAsia="Times New Roman" w:cs="Times New Roman"/>
          <w:szCs w:val="24"/>
        </w:rPr>
        <w:t>,</w:t>
      </w:r>
      <w:r w:rsidRPr="003C2876">
        <w:rPr>
          <w:rFonts w:eastAsia="Times New Roman" w:cs="Times New Roman"/>
          <w:szCs w:val="24"/>
        </w:rPr>
        <w:t xml:space="preserve"> για να αντιμετωπίσουμε την ενεργειακή φτώχεια</w:t>
      </w:r>
      <w:r>
        <w:rPr>
          <w:rFonts w:eastAsia="Times New Roman" w:cs="Times New Roman"/>
          <w:szCs w:val="24"/>
        </w:rPr>
        <w:t xml:space="preserve">. </w:t>
      </w:r>
    </w:p>
    <w:p w14:paraId="219DA514"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lastRenderedPageBreak/>
        <w:t>Ά</w:t>
      </w:r>
      <w:r w:rsidRPr="003C2876">
        <w:rPr>
          <w:rFonts w:eastAsia="Times New Roman" w:cs="Times New Roman"/>
          <w:szCs w:val="24"/>
        </w:rPr>
        <w:t>ρα</w:t>
      </w:r>
      <w:r>
        <w:rPr>
          <w:rFonts w:eastAsia="Times New Roman" w:cs="Times New Roman"/>
          <w:szCs w:val="24"/>
        </w:rPr>
        <w:t>,</w:t>
      </w:r>
      <w:r w:rsidRPr="003C2876">
        <w:rPr>
          <w:rFonts w:eastAsia="Times New Roman" w:cs="Times New Roman"/>
          <w:szCs w:val="24"/>
        </w:rPr>
        <w:t xml:space="preserve"> είναι ένα πακέτο που είναι κοστολογημένο και υπάρχει κάτι για όλους τους ανθρώπους</w:t>
      </w:r>
      <w:r>
        <w:rPr>
          <w:rFonts w:eastAsia="Times New Roman" w:cs="Times New Roman"/>
          <w:szCs w:val="24"/>
        </w:rPr>
        <w:t>,</w:t>
      </w:r>
      <w:r w:rsidRPr="003C2876">
        <w:rPr>
          <w:rFonts w:eastAsia="Times New Roman" w:cs="Times New Roman"/>
          <w:szCs w:val="24"/>
        </w:rPr>
        <w:t xml:space="preserve"> για όλα τα μεσαία στρώματα</w:t>
      </w:r>
      <w:r>
        <w:rPr>
          <w:rFonts w:eastAsia="Times New Roman" w:cs="Times New Roman"/>
          <w:szCs w:val="24"/>
        </w:rPr>
        <w:t>,</w:t>
      </w:r>
      <w:r w:rsidRPr="003C2876">
        <w:rPr>
          <w:rFonts w:eastAsia="Times New Roman" w:cs="Times New Roman"/>
          <w:szCs w:val="24"/>
        </w:rPr>
        <w:t xml:space="preserve"> για όλα τα λαϊκά στρώματα και για τους αποκλεισμένους</w:t>
      </w:r>
      <w:r>
        <w:rPr>
          <w:rFonts w:eastAsia="Times New Roman" w:cs="Times New Roman"/>
          <w:szCs w:val="24"/>
        </w:rPr>
        <w:t>.</w:t>
      </w:r>
      <w:r w:rsidRPr="003C2876">
        <w:rPr>
          <w:rFonts w:eastAsia="Times New Roman" w:cs="Times New Roman"/>
          <w:szCs w:val="24"/>
        </w:rPr>
        <w:t xml:space="preserve"> Αυτ</w:t>
      </w:r>
      <w:r>
        <w:rPr>
          <w:rFonts w:eastAsia="Times New Roman" w:cs="Times New Roman"/>
          <w:szCs w:val="24"/>
        </w:rPr>
        <w:t>ή</w:t>
      </w:r>
      <w:r w:rsidRPr="003C2876">
        <w:rPr>
          <w:rFonts w:eastAsia="Times New Roman" w:cs="Times New Roman"/>
          <w:szCs w:val="24"/>
        </w:rPr>
        <w:t xml:space="preserve"> είναι </w:t>
      </w:r>
      <w:r>
        <w:rPr>
          <w:rFonts w:eastAsia="Times New Roman" w:cs="Times New Roman"/>
          <w:szCs w:val="24"/>
        </w:rPr>
        <w:t>η</w:t>
      </w:r>
      <w:r w:rsidRPr="003C2876">
        <w:rPr>
          <w:rFonts w:eastAsia="Times New Roman" w:cs="Times New Roman"/>
          <w:szCs w:val="24"/>
        </w:rPr>
        <w:t xml:space="preserve"> δικ</w:t>
      </w:r>
      <w:r>
        <w:rPr>
          <w:rFonts w:eastAsia="Times New Roman" w:cs="Times New Roman"/>
          <w:szCs w:val="24"/>
        </w:rPr>
        <w:t>ή</w:t>
      </w:r>
      <w:r w:rsidRPr="003C2876">
        <w:rPr>
          <w:rFonts w:eastAsia="Times New Roman" w:cs="Times New Roman"/>
          <w:szCs w:val="24"/>
        </w:rPr>
        <w:t xml:space="preserve"> μας πολιτικ</w:t>
      </w:r>
      <w:r>
        <w:rPr>
          <w:rFonts w:eastAsia="Times New Roman" w:cs="Times New Roman"/>
          <w:szCs w:val="24"/>
        </w:rPr>
        <w:t>ή. Έχουμε</w:t>
      </w:r>
      <w:r w:rsidRPr="003C2876">
        <w:rPr>
          <w:rFonts w:eastAsia="Times New Roman" w:cs="Times New Roman"/>
          <w:szCs w:val="24"/>
        </w:rPr>
        <w:t xml:space="preserve"> κάτι για όλους</w:t>
      </w:r>
      <w:r>
        <w:rPr>
          <w:rFonts w:eastAsia="Times New Roman" w:cs="Times New Roman"/>
          <w:szCs w:val="24"/>
        </w:rPr>
        <w:t>. Δ</w:t>
      </w:r>
      <w:r w:rsidRPr="003C2876">
        <w:rPr>
          <w:rFonts w:eastAsia="Times New Roman" w:cs="Times New Roman"/>
          <w:szCs w:val="24"/>
        </w:rPr>
        <w:t>εν βάζουμε όλα τα αυγά σε ένα καλάθι</w:t>
      </w:r>
      <w:r>
        <w:rPr>
          <w:rFonts w:eastAsia="Times New Roman" w:cs="Times New Roman"/>
          <w:szCs w:val="24"/>
        </w:rPr>
        <w:t>. Αλλά προσπαθούμε, καθώς βγαίνουμε</w:t>
      </w:r>
      <w:r w:rsidRPr="003C2876">
        <w:rPr>
          <w:rFonts w:eastAsia="Times New Roman" w:cs="Times New Roman"/>
          <w:szCs w:val="24"/>
        </w:rPr>
        <w:t xml:space="preserve"> από την κρίση</w:t>
      </w:r>
      <w:r>
        <w:rPr>
          <w:rFonts w:eastAsia="Times New Roman" w:cs="Times New Roman"/>
          <w:szCs w:val="24"/>
        </w:rPr>
        <w:t>,</w:t>
      </w:r>
      <w:r w:rsidRPr="003C2876">
        <w:rPr>
          <w:rFonts w:eastAsia="Times New Roman" w:cs="Times New Roman"/>
          <w:szCs w:val="24"/>
        </w:rPr>
        <w:t xml:space="preserve"> καθώς έχουμε αν</w:t>
      </w:r>
      <w:r>
        <w:rPr>
          <w:rFonts w:eastAsia="Times New Roman" w:cs="Times New Roman"/>
          <w:szCs w:val="24"/>
        </w:rPr>
        <w:t>άπτυξη,</w:t>
      </w:r>
      <w:r w:rsidRPr="003C2876">
        <w:rPr>
          <w:rFonts w:eastAsia="Times New Roman" w:cs="Times New Roman"/>
          <w:szCs w:val="24"/>
        </w:rPr>
        <w:t xml:space="preserve"> να βοη</w:t>
      </w:r>
      <w:r w:rsidRPr="003C2876">
        <w:rPr>
          <w:rFonts w:eastAsia="Times New Roman" w:cs="Times New Roman"/>
          <w:szCs w:val="24"/>
        </w:rPr>
        <w:t>θήσουμε διαφορετικές ομάδες που έχουν υποφέρει</w:t>
      </w:r>
      <w:r>
        <w:rPr>
          <w:rFonts w:eastAsia="Times New Roman" w:cs="Times New Roman"/>
          <w:szCs w:val="24"/>
        </w:rPr>
        <w:t>. Και έχουμε πλήρη κατανόηση ό</w:t>
      </w:r>
      <w:r w:rsidRPr="003C2876">
        <w:rPr>
          <w:rFonts w:eastAsia="Times New Roman" w:cs="Times New Roman"/>
          <w:szCs w:val="24"/>
        </w:rPr>
        <w:t>τι αυτές οι ομάδες είναι πολλές και θα συνεχίζουν να χρειάζονται βοήθεια</w:t>
      </w:r>
      <w:r>
        <w:rPr>
          <w:rFonts w:eastAsia="Times New Roman" w:cs="Times New Roman"/>
          <w:szCs w:val="24"/>
        </w:rPr>
        <w:t>.</w:t>
      </w:r>
      <w:r w:rsidRPr="003C2876">
        <w:rPr>
          <w:rFonts w:eastAsia="Times New Roman" w:cs="Times New Roman"/>
          <w:szCs w:val="24"/>
        </w:rPr>
        <w:t xml:space="preserve"> </w:t>
      </w:r>
    </w:p>
    <w:p w14:paraId="219DA515"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Και θα πω μία τελευταία κουβέντα. Μάλλον, όχι, ας μην υποσχεθώ κάτι που δεν μπορώ να τηρήσω. Θα πω μία πρ</w:t>
      </w:r>
      <w:r>
        <w:rPr>
          <w:rFonts w:eastAsia="Times New Roman" w:cs="Times New Roman"/>
          <w:szCs w:val="24"/>
        </w:rPr>
        <w:t>οτελευταία</w:t>
      </w:r>
      <w:r w:rsidRPr="003C2876">
        <w:rPr>
          <w:rFonts w:eastAsia="Times New Roman" w:cs="Times New Roman"/>
          <w:szCs w:val="24"/>
        </w:rPr>
        <w:t xml:space="preserve"> κουβέντα</w:t>
      </w:r>
      <w:r>
        <w:rPr>
          <w:rFonts w:eastAsia="Times New Roman" w:cs="Times New Roman"/>
          <w:szCs w:val="24"/>
        </w:rPr>
        <w:t xml:space="preserve"> </w:t>
      </w:r>
      <w:r w:rsidRPr="003C2876">
        <w:rPr>
          <w:rFonts w:eastAsia="Times New Roman" w:cs="Times New Roman"/>
          <w:szCs w:val="24"/>
        </w:rPr>
        <w:t>για τα μεσαία στρώματα</w:t>
      </w:r>
      <w:r>
        <w:rPr>
          <w:rFonts w:eastAsia="Times New Roman" w:cs="Times New Roman"/>
          <w:szCs w:val="24"/>
        </w:rPr>
        <w:t xml:space="preserve">. Για εσάς τα μεσαία στρώματα </w:t>
      </w:r>
      <w:r w:rsidRPr="003C2876">
        <w:rPr>
          <w:rFonts w:eastAsia="Times New Roman" w:cs="Times New Roman"/>
          <w:szCs w:val="24"/>
        </w:rPr>
        <w:t>ενδιαφέρονται μόνο για το</w:t>
      </w:r>
      <w:r>
        <w:rPr>
          <w:rFonts w:eastAsia="Times New Roman" w:cs="Times New Roman"/>
          <w:szCs w:val="24"/>
        </w:rPr>
        <w:t>ν</w:t>
      </w:r>
      <w:r w:rsidRPr="003C2876">
        <w:rPr>
          <w:rFonts w:eastAsia="Times New Roman" w:cs="Times New Roman"/>
          <w:szCs w:val="24"/>
        </w:rPr>
        <w:t xml:space="preserve"> μισθό</w:t>
      </w:r>
      <w:r>
        <w:rPr>
          <w:rFonts w:eastAsia="Times New Roman" w:cs="Times New Roman"/>
          <w:szCs w:val="24"/>
        </w:rPr>
        <w:t xml:space="preserve">; Δηλαδή, εσείς δεν ξέρετε </w:t>
      </w:r>
      <w:r w:rsidRPr="003C2876">
        <w:rPr>
          <w:rFonts w:eastAsia="Times New Roman" w:cs="Times New Roman"/>
          <w:szCs w:val="24"/>
        </w:rPr>
        <w:t>μεσαία στρώματα που έχουν παιδιά</w:t>
      </w:r>
      <w:r>
        <w:rPr>
          <w:rFonts w:eastAsia="Times New Roman" w:cs="Times New Roman"/>
          <w:szCs w:val="24"/>
        </w:rPr>
        <w:t>,</w:t>
      </w:r>
      <w:r w:rsidRPr="003C2876">
        <w:rPr>
          <w:rFonts w:eastAsia="Times New Roman" w:cs="Times New Roman"/>
          <w:szCs w:val="24"/>
        </w:rPr>
        <w:t xml:space="preserve"> που θα βοηθηθούν από το επίδομα στέγασης</w:t>
      </w:r>
      <w:r>
        <w:rPr>
          <w:rFonts w:eastAsia="Times New Roman" w:cs="Times New Roman"/>
          <w:szCs w:val="24"/>
        </w:rPr>
        <w:t>;</w:t>
      </w:r>
      <w:r w:rsidRPr="003C2876">
        <w:rPr>
          <w:rFonts w:eastAsia="Times New Roman" w:cs="Times New Roman"/>
          <w:szCs w:val="24"/>
        </w:rPr>
        <w:t xml:space="preserve"> </w:t>
      </w:r>
      <w:r>
        <w:rPr>
          <w:rFonts w:eastAsia="Times New Roman" w:cs="Times New Roman"/>
          <w:szCs w:val="24"/>
        </w:rPr>
        <w:t>Δ</w:t>
      </w:r>
      <w:r w:rsidRPr="003C2876">
        <w:rPr>
          <w:rFonts w:eastAsia="Times New Roman" w:cs="Times New Roman"/>
          <w:szCs w:val="24"/>
        </w:rPr>
        <w:t xml:space="preserve">εν </w:t>
      </w:r>
      <w:r>
        <w:rPr>
          <w:rFonts w:eastAsia="Times New Roman" w:cs="Times New Roman"/>
          <w:szCs w:val="24"/>
        </w:rPr>
        <w:t>έχουν</w:t>
      </w:r>
      <w:r w:rsidRPr="003C2876">
        <w:rPr>
          <w:rFonts w:eastAsia="Times New Roman" w:cs="Times New Roman"/>
          <w:szCs w:val="24"/>
        </w:rPr>
        <w:t xml:space="preserve"> παιδιά</w:t>
      </w:r>
      <w:r>
        <w:rPr>
          <w:rFonts w:eastAsia="Times New Roman" w:cs="Times New Roman"/>
          <w:szCs w:val="24"/>
        </w:rPr>
        <w:t>,</w:t>
      </w:r>
      <w:r w:rsidRPr="003C2876">
        <w:rPr>
          <w:rFonts w:eastAsia="Times New Roman" w:cs="Times New Roman"/>
          <w:szCs w:val="24"/>
        </w:rPr>
        <w:t xml:space="preserve"> </w:t>
      </w:r>
      <w:r>
        <w:rPr>
          <w:rFonts w:eastAsia="Times New Roman" w:cs="Times New Roman"/>
          <w:szCs w:val="24"/>
        </w:rPr>
        <w:t>που χρειάζονται β</w:t>
      </w:r>
      <w:r w:rsidRPr="003C2876">
        <w:rPr>
          <w:rFonts w:eastAsia="Times New Roman" w:cs="Times New Roman"/>
          <w:szCs w:val="24"/>
        </w:rPr>
        <w:t>οήθεια</w:t>
      </w:r>
      <w:r>
        <w:rPr>
          <w:rFonts w:eastAsia="Times New Roman" w:cs="Times New Roman"/>
          <w:szCs w:val="24"/>
        </w:rPr>
        <w:t xml:space="preserve"> κ</w:t>
      </w:r>
      <w:r w:rsidRPr="003C2876">
        <w:rPr>
          <w:rFonts w:eastAsia="Times New Roman" w:cs="Times New Roman"/>
          <w:szCs w:val="24"/>
        </w:rPr>
        <w:t>αι αυτ</w:t>
      </w:r>
      <w:r w:rsidRPr="003C2876">
        <w:rPr>
          <w:rFonts w:eastAsia="Times New Roman" w:cs="Times New Roman"/>
          <w:szCs w:val="24"/>
        </w:rPr>
        <w:t>ό που έχει γίνει από το Υπουργείο Εργασίας</w:t>
      </w:r>
      <w:r>
        <w:rPr>
          <w:rFonts w:eastAsia="Times New Roman" w:cs="Times New Roman"/>
          <w:szCs w:val="24"/>
        </w:rPr>
        <w:t>; Δ</w:t>
      </w:r>
      <w:r w:rsidRPr="003C2876">
        <w:rPr>
          <w:rFonts w:eastAsia="Times New Roman" w:cs="Times New Roman"/>
          <w:szCs w:val="24"/>
        </w:rPr>
        <w:t>εν ξοδεύουν στην ενέργεια</w:t>
      </w:r>
      <w:r>
        <w:rPr>
          <w:rFonts w:eastAsia="Times New Roman" w:cs="Times New Roman"/>
          <w:szCs w:val="24"/>
        </w:rPr>
        <w:t>; Δ</w:t>
      </w:r>
      <w:r w:rsidRPr="003C2876">
        <w:rPr>
          <w:rFonts w:eastAsia="Times New Roman" w:cs="Times New Roman"/>
          <w:szCs w:val="24"/>
        </w:rPr>
        <w:t>εν θέλουν καλύτερα νοσοκομεία</w:t>
      </w:r>
      <w:r>
        <w:rPr>
          <w:rFonts w:eastAsia="Times New Roman" w:cs="Times New Roman"/>
          <w:szCs w:val="24"/>
        </w:rPr>
        <w:t>; Τι</w:t>
      </w:r>
      <w:r w:rsidRPr="003C2876">
        <w:rPr>
          <w:rFonts w:eastAsia="Times New Roman" w:cs="Times New Roman"/>
          <w:szCs w:val="24"/>
        </w:rPr>
        <w:t xml:space="preserve"> εικόνα έχετε για τη μεσαία τάξη</w:t>
      </w:r>
      <w:r>
        <w:rPr>
          <w:rFonts w:eastAsia="Times New Roman" w:cs="Times New Roman"/>
          <w:szCs w:val="24"/>
        </w:rPr>
        <w:t>; Π</w:t>
      </w:r>
      <w:r w:rsidRPr="003C2876">
        <w:rPr>
          <w:rFonts w:eastAsia="Times New Roman" w:cs="Times New Roman"/>
          <w:szCs w:val="24"/>
        </w:rPr>
        <w:t>ροσπαθώ να καταλάβω</w:t>
      </w:r>
      <w:r>
        <w:rPr>
          <w:rFonts w:eastAsia="Times New Roman" w:cs="Times New Roman"/>
          <w:szCs w:val="24"/>
        </w:rPr>
        <w:t>. Τ</w:t>
      </w:r>
      <w:r w:rsidRPr="003C2876">
        <w:rPr>
          <w:rFonts w:eastAsia="Times New Roman" w:cs="Times New Roman"/>
          <w:szCs w:val="24"/>
        </w:rPr>
        <w:t xml:space="preserve">ι είναι </w:t>
      </w:r>
      <w:r w:rsidRPr="003C2876">
        <w:rPr>
          <w:rFonts w:eastAsia="Times New Roman" w:cs="Times New Roman"/>
          <w:szCs w:val="24"/>
        </w:rPr>
        <w:lastRenderedPageBreak/>
        <w:t>αυτό που νομίζετε ότι είναι η μεσαία τάξη</w:t>
      </w:r>
      <w:r>
        <w:rPr>
          <w:rFonts w:eastAsia="Times New Roman" w:cs="Times New Roman"/>
          <w:szCs w:val="24"/>
        </w:rPr>
        <w:t>; Δ</w:t>
      </w:r>
      <w:r w:rsidRPr="003C2876">
        <w:rPr>
          <w:rFonts w:eastAsia="Times New Roman" w:cs="Times New Roman"/>
          <w:szCs w:val="24"/>
        </w:rPr>
        <w:t>εν είναι πολίτες αυτής της χώρας</w:t>
      </w:r>
      <w:r>
        <w:rPr>
          <w:rFonts w:eastAsia="Times New Roman" w:cs="Times New Roman"/>
          <w:szCs w:val="24"/>
        </w:rPr>
        <w:t>; Δεν θέλ</w:t>
      </w:r>
      <w:r>
        <w:rPr>
          <w:rFonts w:eastAsia="Times New Roman" w:cs="Times New Roman"/>
          <w:szCs w:val="24"/>
        </w:rPr>
        <w:t>ουν</w:t>
      </w:r>
      <w:r w:rsidRPr="003C2876">
        <w:rPr>
          <w:rFonts w:eastAsia="Times New Roman" w:cs="Times New Roman"/>
          <w:szCs w:val="24"/>
        </w:rPr>
        <w:t xml:space="preserve"> κοινωνικό κράτος</w:t>
      </w:r>
      <w:r>
        <w:rPr>
          <w:rFonts w:eastAsia="Times New Roman" w:cs="Times New Roman"/>
          <w:szCs w:val="24"/>
        </w:rPr>
        <w:t>; Α</w:t>
      </w:r>
      <w:r w:rsidRPr="003C2876">
        <w:rPr>
          <w:rFonts w:eastAsia="Times New Roman" w:cs="Times New Roman"/>
          <w:szCs w:val="24"/>
        </w:rPr>
        <w:t>υτό νομίζετε</w:t>
      </w:r>
      <w:r>
        <w:rPr>
          <w:rFonts w:eastAsia="Times New Roman" w:cs="Times New Roman"/>
          <w:szCs w:val="24"/>
        </w:rPr>
        <w:t xml:space="preserve">; </w:t>
      </w:r>
    </w:p>
    <w:p w14:paraId="219DA516"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Και θα πω</w:t>
      </w:r>
      <w:r w:rsidRPr="003C2876">
        <w:rPr>
          <w:rFonts w:eastAsia="Times New Roman" w:cs="Times New Roman"/>
          <w:szCs w:val="24"/>
        </w:rPr>
        <w:t xml:space="preserve"> μία τελευταία κουβέντα για τη μεσαία τάξη</w:t>
      </w:r>
      <w:r>
        <w:rPr>
          <w:rFonts w:eastAsia="Times New Roman" w:cs="Times New Roman"/>
          <w:szCs w:val="24"/>
        </w:rPr>
        <w:t>. Σας έδωσα κάποια στοιχεία για το τι</w:t>
      </w:r>
      <w:r w:rsidRPr="003C2876">
        <w:rPr>
          <w:rFonts w:eastAsia="Times New Roman" w:cs="Times New Roman"/>
          <w:szCs w:val="24"/>
        </w:rPr>
        <w:t xml:space="preserve"> γίνεται στη μεσαία τάξη στην Ευρώπη</w:t>
      </w:r>
      <w:r>
        <w:rPr>
          <w:rFonts w:eastAsia="Times New Roman" w:cs="Times New Roman"/>
          <w:szCs w:val="24"/>
        </w:rPr>
        <w:t>,</w:t>
      </w:r>
      <w:r w:rsidRPr="003C2876">
        <w:rPr>
          <w:rFonts w:eastAsia="Times New Roman" w:cs="Times New Roman"/>
          <w:szCs w:val="24"/>
        </w:rPr>
        <w:t xml:space="preserve"> πόσο ζορισμένοι είναι</w:t>
      </w:r>
      <w:r>
        <w:rPr>
          <w:rFonts w:eastAsia="Times New Roman" w:cs="Times New Roman"/>
          <w:szCs w:val="24"/>
        </w:rPr>
        <w:t>,</w:t>
      </w:r>
      <w:r w:rsidRPr="003C2876">
        <w:rPr>
          <w:rFonts w:eastAsia="Times New Roman" w:cs="Times New Roman"/>
          <w:szCs w:val="24"/>
        </w:rPr>
        <w:t xml:space="preserve"> πως οι μισθοί δεν ανεβαίνουν καθόλου</w:t>
      </w:r>
      <w:r>
        <w:rPr>
          <w:rFonts w:eastAsia="Times New Roman" w:cs="Times New Roman"/>
          <w:szCs w:val="24"/>
        </w:rPr>
        <w:t>,</w:t>
      </w:r>
      <w:r w:rsidRPr="003C2876">
        <w:rPr>
          <w:rFonts w:eastAsia="Times New Roman" w:cs="Times New Roman"/>
          <w:szCs w:val="24"/>
        </w:rPr>
        <w:t xml:space="preserve"> πως χάνουν δουλειές</w:t>
      </w:r>
      <w:r>
        <w:rPr>
          <w:rFonts w:eastAsia="Times New Roman" w:cs="Times New Roman"/>
          <w:szCs w:val="24"/>
        </w:rPr>
        <w:t>,</w:t>
      </w:r>
      <w:r w:rsidRPr="003C2876">
        <w:rPr>
          <w:rFonts w:eastAsia="Times New Roman" w:cs="Times New Roman"/>
          <w:szCs w:val="24"/>
        </w:rPr>
        <w:t xml:space="preserve"> πως έχουν προσδοκίες για χειρότερες δουλειές για τα παιδιά </w:t>
      </w:r>
      <w:r>
        <w:rPr>
          <w:rFonts w:eastAsia="Times New Roman" w:cs="Times New Roman"/>
          <w:szCs w:val="24"/>
        </w:rPr>
        <w:t>τους. Κα</w:t>
      </w:r>
      <w:r>
        <w:rPr>
          <w:rFonts w:eastAsia="Times New Roman" w:cs="Times New Roman"/>
          <w:szCs w:val="24"/>
        </w:rPr>
        <w:t>μ</w:t>
      </w:r>
      <w:r>
        <w:rPr>
          <w:rFonts w:eastAsia="Times New Roman" w:cs="Times New Roman"/>
          <w:szCs w:val="24"/>
        </w:rPr>
        <w:t>μία συζήτηση. Εσείς μας λέτε ότι ακολουθείτε ε</w:t>
      </w:r>
      <w:r w:rsidRPr="003C2876">
        <w:rPr>
          <w:rFonts w:eastAsia="Times New Roman" w:cs="Times New Roman"/>
          <w:szCs w:val="24"/>
        </w:rPr>
        <w:t>υρωπαϊκές πολιτικές</w:t>
      </w:r>
      <w:r>
        <w:rPr>
          <w:rFonts w:eastAsia="Times New Roman" w:cs="Times New Roman"/>
          <w:szCs w:val="24"/>
        </w:rPr>
        <w:t xml:space="preserve">. </w:t>
      </w:r>
    </w:p>
    <w:p w14:paraId="219DA517"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Ευρωπαϊκές</w:t>
      </w:r>
      <w:r w:rsidRPr="003C2876">
        <w:rPr>
          <w:rFonts w:eastAsia="Times New Roman" w:cs="Times New Roman"/>
          <w:szCs w:val="24"/>
        </w:rPr>
        <w:t xml:space="preserve"> αναλύσεις μπορείτε </w:t>
      </w:r>
      <w:r>
        <w:rPr>
          <w:rFonts w:eastAsia="Times New Roman" w:cs="Times New Roman"/>
          <w:szCs w:val="24"/>
        </w:rPr>
        <w:t>να έχετε για να ακολουθήσετε αυτές τις ε</w:t>
      </w:r>
      <w:r w:rsidRPr="003C2876">
        <w:rPr>
          <w:rFonts w:eastAsia="Times New Roman" w:cs="Times New Roman"/>
          <w:szCs w:val="24"/>
        </w:rPr>
        <w:t>υρωπαϊκές πολιτικές</w:t>
      </w:r>
      <w:r>
        <w:rPr>
          <w:rFonts w:eastAsia="Times New Roman" w:cs="Times New Roman"/>
          <w:szCs w:val="24"/>
        </w:rPr>
        <w:t>; Μ</w:t>
      </w:r>
      <w:r w:rsidRPr="003C2876">
        <w:rPr>
          <w:rFonts w:eastAsia="Times New Roman" w:cs="Times New Roman"/>
          <w:szCs w:val="24"/>
        </w:rPr>
        <w:t xml:space="preserve">πορώ να ακούσω </w:t>
      </w:r>
      <w:r>
        <w:rPr>
          <w:rFonts w:eastAsia="Times New Roman" w:cs="Times New Roman"/>
          <w:szCs w:val="24"/>
        </w:rPr>
        <w:t>από το στόμα</w:t>
      </w:r>
      <w:r>
        <w:rPr>
          <w:rFonts w:eastAsia="Times New Roman" w:cs="Times New Roman"/>
          <w:szCs w:val="24"/>
        </w:rPr>
        <w:t xml:space="preserve"> σας κάποια στιγμή ποιο θεωρείτε</w:t>
      </w:r>
      <w:r w:rsidRPr="003C2876">
        <w:rPr>
          <w:rFonts w:eastAsia="Times New Roman" w:cs="Times New Roman"/>
          <w:szCs w:val="24"/>
        </w:rPr>
        <w:t xml:space="preserve"> ότι είναι το πρόβλημα και έχουμε αυτή την κατάρρευση του πολιτικού συστήματος με </w:t>
      </w:r>
      <w:proofErr w:type="spellStart"/>
      <w:r>
        <w:rPr>
          <w:rFonts w:eastAsia="Times New Roman" w:cs="Times New Roman"/>
          <w:szCs w:val="24"/>
          <w:lang w:val="en-US"/>
        </w:rPr>
        <w:t>Brexit</w:t>
      </w:r>
      <w:proofErr w:type="spellEnd"/>
      <w:r>
        <w:rPr>
          <w:rFonts w:eastAsia="Times New Roman" w:cs="Times New Roman"/>
          <w:szCs w:val="24"/>
        </w:rPr>
        <w:t>,</w:t>
      </w:r>
      <w:r w:rsidRPr="003C2876">
        <w:rPr>
          <w:rFonts w:eastAsia="Times New Roman" w:cs="Times New Roman"/>
          <w:szCs w:val="24"/>
        </w:rPr>
        <w:t xml:space="preserve"> με </w:t>
      </w:r>
      <w:r>
        <w:rPr>
          <w:rFonts w:eastAsia="Times New Roman" w:cs="Times New Roman"/>
          <w:szCs w:val="24"/>
        </w:rPr>
        <w:t>Α</w:t>
      </w:r>
      <w:r w:rsidRPr="003C2876">
        <w:rPr>
          <w:rFonts w:eastAsia="Times New Roman" w:cs="Times New Roman"/>
          <w:szCs w:val="24"/>
        </w:rPr>
        <w:t>κροδεξιά</w:t>
      </w:r>
      <w:r>
        <w:rPr>
          <w:rFonts w:eastAsia="Times New Roman" w:cs="Times New Roman"/>
          <w:szCs w:val="24"/>
        </w:rPr>
        <w:t xml:space="preserve">, με </w:t>
      </w:r>
      <w:r>
        <w:rPr>
          <w:rFonts w:eastAsia="Times New Roman" w:cs="Times New Roman"/>
          <w:szCs w:val="24"/>
          <w:lang w:val="en-US"/>
        </w:rPr>
        <w:t>AFD</w:t>
      </w:r>
      <w:r>
        <w:rPr>
          <w:rFonts w:eastAsia="Times New Roman" w:cs="Times New Roman"/>
          <w:szCs w:val="24"/>
        </w:rPr>
        <w:t>;</w:t>
      </w:r>
      <w:r w:rsidRPr="003C2876">
        <w:rPr>
          <w:rFonts w:eastAsia="Times New Roman" w:cs="Times New Roman"/>
          <w:szCs w:val="24"/>
        </w:rPr>
        <w:t xml:space="preserve"> </w:t>
      </w:r>
      <w:r>
        <w:rPr>
          <w:rFonts w:eastAsia="Times New Roman" w:cs="Times New Roman"/>
          <w:szCs w:val="24"/>
        </w:rPr>
        <w:t xml:space="preserve">Πού </w:t>
      </w:r>
      <w:r w:rsidRPr="003C2876">
        <w:rPr>
          <w:rFonts w:eastAsia="Times New Roman" w:cs="Times New Roman"/>
          <w:szCs w:val="24"/>
        </w:rPr>
        <w:t>είναι κι η δική σας ανάλυση</w:t>
      </w:r>
      <w:r>
        <w:rPr>
          <w:rFonts w:eastAsia="Times New Roman" w:cs="Times New Roman"/>
          <w:szCs w:val="24"/>
        </w:rPr>
        <w:t>; Μ</w:t>
      </w:r>
      <w:r w:rsidRPr="003C2876">
        <w:rPr>
          <w:rFonts w:eastAsia="Times New Roman" w:cs="Times New Roman"/>
          <w:szCs w:val="24"/>
        </w:rPr>
        <w:t xml:space="preserve">όνο </w:t>
      </w:r>
      <w:r>
        <w:rPr>
          <w:rFonts w:eastAsia="Times New Roman" w:cs="Times New Roman"/>
          <w:szCs w:val="24"/>
        </w:rPr>
        <w:t>για τους</w:t>
      </w:r>
      <w:r w:rsidRPr="003C2876">
        <w:rPr>
          <w:rFonts w:eastAsia="Times New Roman" w:cs="Times New Roman"/>
          <w:szCs w:val="24"/>
        </w:rPr>
        <w:t xml:space="preserve"> μετανάστες</w:t>
      </w:r>
      <w:r>
        <w:rPr>
          <w:rFonts w:eastAsia="Times New Roman" w:cs="Times New Roman"/>
          <w:szCs w:val="24"/>
        </w:rPr>
        <w:t>;</w:t>
      </w:r>
      <w:r w:rsidRPr="003C2876">
        <w:rPr>
          <w:rFonts w:eastAsia="Times New Roman" w:cs="Times New Roman"/>
          <w:szCs w:val="24"/>
        </w:rPr>
        <w:t xml:space="preserve"> Ελπίζω</w:t>
      </w:r>
      <w:r>
        <w:rPr>
          <w:rFonts w:eastAsia="Times New Roman" w:cs="Times New Roman"/>
          <w:szCs w:val="24"/>
        </w:rPr>
        <w:t xml:space="preserve"> πως</w:t>
      </w:r>
      <w:r w:rsidRPr="003C2876">
        <w:rPr>
          <w:rFonts w:eastAsia="Times New Roman" w:cs="Times New Roman"/>
          <w:szCs w:val="24"/>
        </w:rPr>
        <w:t xml:space="preserve"> όχι</w:t>
      </w:r>
      <w:r>
        <w:rPr>
          <w:rFonts w:eastAsia="Times New Roman" w:cs="Times New Roman"/>
          <w:szCs w:val="24"/>
        </w:rPr>
        <w:t>. Γ</w:t>
      </w:r>
      <w:r w:rsidRPr="003C2876">
        <w:rPr>
          <w:rFonts w:eastAsia="Times New Roman" w:cs="Times New Roman"/>
          <w:szCs w:val="24"/>
        </w:rPr>
        <w:t xml:space="preserve">ιατί </w:t>
      </w:r>
      <w:r>
        <w:rPr>
          <w:rFonts w:eastAsia="Times New Roman" w:cs="Times New Roman"/>
          <w:szCs w:val="24"/>
        </w:rPr>
        <w:t>-</w:t>
      </w:r>
      <w:r w:rsidRPr="003C2876">
        <w:rPr>
          <w:rFonts w:eastAsia="Times New Roman" w:cs="Times New Roman"/>
          <w:szCs w:val="24"/>
        </w:rPr>
        <w:t>όπως ξέρετε</w:t>
      </w:r>
      <w:r>
        <w:rPr>
          <w:rFonts w:eastAsia="Times New Roman" w:cs="Times New Roman"/>
          <w:szCs w:val="24"/>
        </w:rPr>
        <w:t>- το A</w:t>
      </w:r>
      <w:r>
        <w:rPr>
          <w:rFonts w:eastAsia="Times New Roman" w:cs="Times New Roman"/>
          <w:szCs w:val="24"/>
          <w:lang w:val="en-US"/>
        </w:rPr>
        <w:t>F</w:t>
      </w:r>
      <w:r w:rsidRPr="003C2876">
        <w:rPr>
          <w:rFonts w:eastAsia="Times New Roman" w:cs="Times New Roman"/>
          <w:szCs w:val="24"/>
        </w:rPr>
        <w:t>D στη Γερμαν</w:t>
      </w:r>
      <w:r w:rsidRPr="003C2876">
        <w:rPr>
          <w:rFonts w:eastAsia="Times New Roman" w:cs="Times New Roman"/>
          <w:szCs w:val="24"/>
        </w:rPr>
        <w:t xml:space="preserve">ία έχει δύναμη στην </w:t>
      </w:r>
      <w:r>
        <w:rPr>
          <w:rFonts w:eastAsia="Times New Roman" w:cs="Times New Roman"/>
          <w:szCs w:val="24"/>
        </w:rPr>
        <w:t>α</w:t>
      </w:r>
      <w:r w:rsidRPr="003C2876">
        <w:rPr>
          <w:rFonts w:eastAsia="Times New Roman" w:cs="Times New Roman"/>
          <w:szCs w:val="24"/>
        </w:rPr>
        <w:t xml:space="preserve">νατολική </w:t>
      </w:r>
      <w:r w:rsidRPr="003C2876">
        <w:rPr>
          <w:rFonts w:eastAsia="Times New Roman" w:cs="Times New Roman"/>
          <w:szCs w:val="24"/>
        </w:rPr>
        <w:t>Γερμανία</w:t>
      </w:r>
      <w:r>
        <w:rPr>
          <w:rFonts w:eastAsia="Times New Roman" w:cs="Times New Roman"/>
          <w:szCs w:val="24"/>
        </w:rPr>
        <w:t>,</w:t>
      </w:r>
      <w:r w:rsidRPr="003C2876">
        <w:rPr>
          <w:rFonts w:eastAsia="Times New Roman" w:cs="Times New Roman"/>
          <w:szCs w:val="24"/>
        </w:rPr>
        <w:t xml:space="preserve"> που δεν </w:t>
      </w:r>
      <w:r w:rsidRPr="003C2876">
        <w:rPr>
          <w:rFonts w:eastAsia="Times New Roman" w:cs="Times New Roman"/>
          <w:szCs w:val="24"/>
        </w:rPr>
        <w:lastRenderedPageBreak/>
        <w:t xml:space="preserve">έχει μετανάστες και όχι δύναμη στη </w:t>
      </w:r>
      <w:r>
        <w:rPr>
          <w:rFonts w:eastAsia="Times New Roman" w:cs="Times New Roman"/>
          <w:szCs w:val="24"/>
        </w:rPr>
        <w:t>δ</w:t>
      </w:r>
      <w:r w:rsidRPr="003C2876">
        <w:rPr>
          <w:rFonts w:eastAsia="Times New Roman" w:cs="Times New Roman"/>
          <w:szCs w:val="24"/>
        </w:rPr>
        <w:t xml:space="preserve">υτική </w:t>
      </w:r>
      <w:r w:rsidRPr="003C2876">
        <w:rPr>
          <w:rFonts w:eastAsia="Times New Roman" w:cs="Times New Roman"/>
          <w:szCs w:val="24"/>
        </w:rPr>
        <w:t>Γερμανία που έχει μετανάστες</w:t>
      </w:r>
      <w:r>
        <w:rPr>
          <w:rFonts w:eastAsia="Times New Roman" w:cs="Times New Roman"/>
          <w:szCs w:val="24"/>
        </w:rPr>
        <w:t xml:space="preserve">. Ελπίζω </w:t>
      </w:r>
      <w:r w:rsidRPr="003C2876">
        <w:rPr>
          <w:rFonts w:eastAsia="Times New Roman" w:cs="Times New Roman"/>
          <w:szCs w:val="24"/>
        </w:rPr>
        <w:t xml:space="preserve">να πάτε λίγο πιο βαθιά στα πράγματα και να </w:t>
      </w:r>
      <w:r>
        <w:rPr>
          <w:rFonts w:eastAsia="Times New Roman" w:cs="Times New Roman"/>
          <w:szCs w:val="24"/>
        </w:rPr>
        <w:t xml:space="preserve">μην είσαστε </w:t>
      </w:r>
      <w:r w:rsidRPr="003C2876">
        <w:rPr>
          <w:rFonts w:eastAsia="Times New Roman" w:cs="Times New Roman"/>
          <w:szCs w:val="24"/>
        </w:rPr>
        <w:t>σαν έργο το</w:t>
      </w:r>
      <w:r>
        <w:rPr>
          <w:rFonts w:eastAsia="Times New Roman" w:cs="Times New Roman"/>
          <w:szCs w:val="24"/>
        </w:rPr>
        <w:t>υ</w:t>
      </w:r>
      <w:r w:rsidRPr="003C2876">
        <w:rPr>
          <w:rFonts w:eastAsia="Times New Roman" w:cs="Times New Roman"/>
          <w:szCs w:val="24"/>
        </w:rPr>
        <w:t xml:space="preserve"> </w:t>
      </w:r>
      <w:proofErr w:type="spellStart"/>
      <w:r w:rsidRPr="003C2876">
        <w:rPr>
          <w:rFonts w:eastAsia="Times New Roman" w:cs="Times New Roman"/>
          <w:szCs w:val="24"/>
        </w:rPr>
        <w:t>Hollywood</w:t>
      </w:r>
      <w:proofErr w:type="spellEnd"/>
      <w:r w:rsidRPr="003C2876">
        <w:rPr>
          <w:rFonts w:eastAsia="Times New Roman" w:cs="Times New Roman"/>
          <w:szCs w:val="24"/>
        </w:rPr>
        <w:t xml:space="preserve"> που πάει βαθιά στην επιφάνεια των πραγμάτων</w:t>
      </w:r>
      <w:r>
        <w:rPr>
          <w:rFonts w:eastAsia="Times New Roman" w:cs="Times New Roman"/>
          <w:szCs w:val="24"/>
        </w:rPr>
        <w:t>.</w:t>
      </w:r>
      <w:r w:rsidRPr="003C2876">
        <w:rPr>
          <w:rFonts w:eastAsia="Times New Roman" w:cs="Times New Roman"/>
          <w:szCs w:val="24"/>
        </w:rPr>
        <w:t xml:space="preserve"> </w:t>
      </w:r>
    </w:p>
    <w:p w14:paraId="219DA518"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Κ</w:t>
      </w:r>
      <w:r w:rsidRPr="003C2876">
        <w:rPr>
          <w:rFonts w:eastAsia="Times New Roman" w:cs="Times New Roman"/>
          <w:szCs w:val="24"/>
        </w:rPr>
        <w:t>αι τ</w:t>
      </w:r>
      <w:r w:rsidRPr="003C2876">
        <w:rPr>
          <w:rFonts w:eastAsia="Times New Roman" w:cs="Times New Roman"/>
          <w:szCs w:val="24"/>
        </w:rPr>
        <w:t xml:space="preserve">ι λέει </w:t>
      </w:r>
      <w:r>
        <w:rPr>
          <w:rFonts w:eastAsia="Times New Roman" w:cs="Times New Roman"/>
          <w:szCs w:val="24"/>
        </w:rPr>
        <w:t xml:space="preserve">το </w:t>
      </w:r>
      <w:r>
        <w:rPr>
          <w:rFonts w:eastAsia="Times New Roman" w:cs="Times New Roman"/>
          <w:szCs w:val="24"/>
        </w:rPr>
        <w:t>δ</w:t>
      </w:r>
      <w:r w:rsidRPr="003C2876">
        <w:rPr>
          <w:rFonts w:eastAsia="Times New Roman" w:cs="Times New Roman"/>
          <w:szCs w:val="24"/>
        </w:rPr>
        <w:t xml:space="preserve">ιεθνές </w:t>
      </w:r>
      <w:r>
        <w:rPr>
          <w:rFonts w:eastAsia="Times New Roman" w:cs="Times New Roman"/>
          <w:szCs w:val="24"/>
        </w:rPr>
        <w:t>γ</w:t>
      </w:r>
      <w:r w:rsidRPr="003C2876">
        <w:rPr>
          <w:rFonts w:eastAsia="Times New Roman" w:cs="Times New Roman"/>
          <w:szCs w:val="24"/>
        </w:rPr>
        <w:t xml:space="preserve">ραφείο </w:t>
      </w:r>
      <w:r>
        <w:rPr>
          <w:rFonts w:eastAsia="Times New Roman" w:cs="Times New Roman"/>
          <w:szCs w:val="24"/>
        </w:rPr>
        <w:t>ε</w:t>
      </w:r>
      <w:r w:rsidRPr="003C2876">
        <w:rPr>
          <w:rFonts w:eastAsia="Times New Roman" w:cs="Times New Roman"/>
          <w:szCs w:val="24"/>
        </w:rPr>
        <w:t xml:space="preserve">ργασίας </w:t>
      </w:r>
      <w:r w:rsidRPr="003C2876">
        <w:rPr>
          <w:rFonts w:eastAsia="Times New Roman" w:cs="Times New Roman"/>
          <w:szCs w:val="24"/>
        </w:rPr>
        <w:t xml:space="preserve">για </w:t>
      </w:r>
      <w:r>
        <w:rPr>
          <w:rFonts w:eastAsia="Times New Roman" w:cs="Times New Roman"/>
          <w:szCs w:val="24"/>
        </w:rPr>
        <w:t xml:space="preserve">τη μεσαία τάξη στην Γερμανία; Λέει ότι στη βάση ήταν καταστροφική </w:t>
      </w:r>
      <w:r w:rsidRPr="003C2876">
        <w:rPr>
          <w:rFonts w:eastAsia="Times New Roman" w:cs="Times New Roman"/>
          <w:szCs w:val="24"/>
        </w:rPr>
        <w:t>η μείωση των συλλογικών συμβάσεων και η αδυναμία των συνδικάτων</w:t>
      </w:r>
      <w:r>
        <w:rPr>
          <w:rFonts w:eastAsia="Times New Roman" w:cs="Times New Roman"/>
          <w:szCs w:val="24"/>
        </w:rPr>
        <w:t>. Γιατί αυτό δ</w:t>
      </w:r>
      <w:r w:rsidRPr="003C2876">
        <w:rPr>
          <w:rFonts w:eastAsia="Times New Roman" w:cs="Times New Roman"/>
          <w:szCs w:val="24"/>
        </w:rPr>
        <w:t>εν ήταν μόνο για τους παραδοσιακούς εργαζόμενους</w:t>
      </w:r>
      <w:r>
        <w:rPr>
          <w:rFonts w:eastAsia="Times New Roman" w:cs="Times New Roman"/>
          <w:szCs w:val="24"/>
        </w:rPr>
        <w:t>. Έ</w:t>
      </w:r>
      <w:r w:rsidRPr="003C2876">
        <w:rPr>
          <w:rFonts w:eastAsia="Times New Roman" w:cs="Times New Roman"/>
          <w:szCs w:val="24"/>
        </w:rPr>
        <w:t xml:space="preserve">βαλε ένα </w:t>
      </w:r>
      <w:r>
        <w:rPr>
          <w:rFonts w:eastAsia="Times New Roman" w:cs="Times New Roman"/>
          <w:szCs w:val="24"/>
        </w:rPr>
        <w:t>«</w:t>
      </w:r>
      <w:r w:rsidRPr="003C2876">
        <w:rPr>
          <w:rFonts w:eastAsia="Times New Roman" w:cs="Times New Roman"/>
          <w:szCs w:val="24"/>
        </w:rPr>
        <w:t>πάτωμα</w:t>
      </w:r>
      <w:r>
        <w:rPr>
          <w:rFonts w:eastAsia="Times New Roman" w:cs="Times New Roman"/>
          <w:szCs w:val="24"/>
        </w:rPr>
        <w:t>»</w:t>
      </w:r>
      <w:r w:rsidRPr="003C2876">
        <w:rPr>
          <w:rFonts w:eastAsia="Times New Roman" w:cs="Times New Roman"/>
          <w:szCs w:val="24"/>
        </w:rPr>
        <w:t xml:space="preserve"> και σε θέσεις εργασίας</w:t>
      </w:r>
      <w:r>
        <w:rPr>
          <w:rFonts w:eastAsia="Times New Roman" w:cs="Times New Roman"/>
          <w:szCs w:val="24"/>
        </w:rPr>
        <w:t>,</w:t>
      </w:r>
      <w:r w:rsidRPr="003C2876">
        <w:rPr>
          <w:rFonts w:eastAsia="Times New Roman" w:cs="Times New Roman"/>
          <w:szCs w:val="24"/>
        </w:rPr>
        <w:t xml:space="preserve"> που έχουν οι μεσαίες τάξεις</w:t>
      </w:r>
      <w:r>
        <w:rPr>
          <w:rFonts w:eastAsia="Times New Roman" w:cs="Times New Roman"/>
          <w:szCs w:val="24"/>
        </w:rPr>
        <w:t xml:space="preserve">. </w:t>
      </w:r>
    </w:p>
    <w:p w14:paraId="219DA519"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Ό</w:t>
      </w:r>
      <w:r w:rsidRPr="003C2876">
        <w:rPr>
          <w:rFonts w:eastAsia="Times New Roman" w:cs="Times New Roman"/>
          <w:szCs w:val="24"/>
        </w:rPr>
        <w:t>λος ο κόσμος</w:t>
      </w:r>
      <w:r>
        <w:rPr>
          <w:rFonts w:eastAsia="Times New Roman" w:cs="Times New Roman"/>
          <w:szCs w:val="24"/>
        </w:rPr>
        <w:t xml:space="preserve">, δηλαδή, </w:t>
      </w:r>
      <w:r w:rsidRPr="003C2876">
        <w:rPr>
          <w:rFonts w:eastAsia="Times New Roman" w:cs="Times New Roman"/>
          <w:szCs w:val="24"/>
        </w:rPr>
        <w:t>που συζητάει για την κρίση</w:t>
      </w:r>
      <w:r>
        <w:rPr>
          <w:rFonts w:eastAsia="Times New Roman" w:cs="Times New Roman"/>
          <w:szCs w:val="24"/>
        </w:rPr>
        <w:t>,</w:t>
      </w:r>
      <w:r w:rsidRPr="003C2876">
        <w:rPr>
          <w:rFonts w:eastAsia="Times New Roman" w:cs="Times New Roman"/>
          <w:szCs w:val="24"/>
        </w:rPr>
        <w:t xml:space="preserve"> μιλάει </w:t>
      </w:r>
      <w:r>
        <w:rPr>
          <w:rFonts w:eastAsia="Times New Roman" w:cs="Times New Roman"/>
          <w:szCs w:val="24"/>
        </w:rPr>
        <w:t xml:space="preserve">για </w:t>
      </w:r>
      <w:r w:rsidRPr="003C2876">
        <w:rPr>
          <w:rFonts w:eastAsia="Times New Roman" w:cs="Times New Roman"/>
          <w:szCs w:val="24"/>
        </w:rPr>
        <w:t>την ανισότητα</w:t>
      </w:r>
      <w:r>
        <w:rPr>
          <w:rFonts w:eastAsia="Times New Roman" w:cs="Times New Roman"/>
          <w:szCs w:val="24"/>
        </w:rPr>
        <w:t>. Εγώ δεν έχω ακούσει ποτέ</w:t>
      </w:r>
      <w:r w:rsidRPr="003C2876">
        <w:rPr>
          <w:rFonts w:eastAsia="Times New Roman" w:cs="Times New Roman"/>
          <w:szCs w:val="24"/>
        </w:rPr>
        <w:t xml:space="preserve"> </w:t>
      </w:r>
      <w:r>
        <w:rPr>
          <w:rFonts w:eastAsia="Times New Roman" w:cs="Times New Roman"/>
          <w:szCs w:val="24"/>
        </w:rPr>
        <w:t xml:space="preserve">–και </w:t>
      </w:r>
      <w:r w:rsidRPr="003C2876">
        <w:rPr>
          <w:rFonts w:eastAsia="Times New Roman" w:cs="Times New Roman"/>
          <w:szCs w:val="24"/>
        </w:rPr>
        <w:t>ελπίζω να σας αδικώ</w:t>
      </w:r>
      <w:r>
        <w:rPr>
          <w:rFonts w:eastAsia="Times New Roman" w:cs="Times New Roman"/>
          <w:szCs w:val="24"/>
        </w:rPr>
        <w:t>-</w:t>
      </w:r>
      <w:r w:rsidRPr="003C2876">
        <w:rPr>
          <w:rFonts w:eastAsia="Times New Roman" w:cs="Times New Roman"/>
          <w:szCs w:val="24"/>
        </w:rPr>
        <w:t xml:space="preserve"> ότι βασικό σας μέλημα είναι να αντιμετωπίσετε την ανισό</w:t>
      </w:r>
      <w:r>
        <w:rPr>
          <w:rFonts w:eastAsia="Times New Roman" w:cs="Times New Roman"/>
          <w:szCs w:val="24"/>
        </w:rPr>
        <w:t>τητα. Κ</w:t>
      </w:r>
      <w:r w:rsidRPr="003C2876">
        <w:rPr>
          <w:rFonts w:eastAsia="Times New Roman" w:cs="Times New Roman"/>
          <w:szCs w:val="24"/>
        </w:rPr>
        <w:t xml:space="preserve">αι </w:t>
      </w:r>
      <w:r>
        <w:rPr>
          <w:rFonts w:eastAsia="Times New Roman" w:cs="Times New Roman"/>
          <w:szCs w:val="24"/>
        </w:rPr>
        <w:t>επειδή τ</w:t>
      </w:r>
      <w:r>
        <w:rPr>
          <w:rFonts w:eastAsia="Times New Roman" w:cs="Times New Roman"/>
          <w:szCs w:val="24"/>
        </w:rPr>
        <w:t xml:space="preserve">ο </w:t>
      </w:r>
      <w:r>
        <w:rPr>
          <w:rFonts w:eastAsia="Times New Roman" w:cs="Times New Roman"/>
          <w:szCs w:val="24"/>
          <w:lang w:val="en-US"/>
        </w:rPr>
        <w:t>ILO</w:t>
      </w:r>
      <w:r w:rsidRPr="00C15AFA">
        <w:rPr>
          <w:rFonts w:eastAsia="Times New Roman" w:cs="Times New Roman"/>
          <w:szCs w:val="24"/>
        </w:rPr>
        <w:t xml:space="preserve"> </w:t>
      </w:r>
      <w:r>
        <w:rPr>
          <w:rFonts w:eastAsia="Times New Roman" w:cs="Times New Roman"/>
          <w:szCs w:val="24"/>
        </w:rPr>
        <w:t xml:space="preserve">λέει αυτά </w:t>
      </w:r>
      <w:r w:rsidRPr="003C2876">
        <w:rPr>
          <w:rFonts w:eastAsia="Times New Roman" w:cs="Times New Roman"/>
          <w:szCs w:val="24"/>
        </w:rPr>
        <w:t>για τη Γερμανία και για τις μεσαίες τάξεις</w:t>
      </w:r>
      <w:r>
        <w:rPr>
          <w:rFonts w:eastAsia="Times New Roman" w:cs="Times New Roman"/>
          <w:szCs w:val="24"/>
        </w:rPr>
        <w:t>, θα ήθελα κάποτε μια απάντηση</w:t>
      </w:r>
      <w:r w:rsidRPr="003C2876">
        <w:rPr>
          <w:rFonts w:eastAsia="Times New Roman" w:cs="Times New Roman"/>
          <w:szCs w:val="24"/>
        </w:rPr>
        <w:t xml:space="preserve"> στα ε</w:t>
      </w:r>
      <w:r>
        <w:rPr>
          <w:rFonts w:eastAsia="Times New Roman" w:cs="Times New Roman"/>
          <w:szCs w:val="24"/>
        </w:rPr>
        <w:t xml:space="preserve">ρωτήματα που σας έβαλε η κ. </w:t>
      </w:r>
      <w:proofErr w:type="spellStart"/>
      <w:r>
        <w:rPr>
          <w:rFonts w:eastAsia="Times New Roman" w:cs="Times New Roman"/>
          <w:szCs w:val="24"/>
        </w:rPr>
        <w:t>Α</w:t>
      </w:r>
      <w:r w:rsidRPr="003C2876">
        <w:rPr>
          <w:rFonts w:eastAsia="Times New Roman" w:cs="Times New Roman"/>
          <w:szCs w:val="24"/>
        </w:rPr>
        <w:t>χτσιόγλου</w:t>
      </w:r>
      <w:proofErr w:type="spellEnd"/>
      <w:r>
        <w:rPr>
          <w:rFonts w:eastAsia="Times New Roman" w:cs="Times New Roman"/>
          <w:szCs w:val="24"/>
        </w:rPr>
        <w:t>.</w:t>
      </w:r>
      <w:r w:rsidRPr="003C2876">
        <w:rPr>
          <w:rFonts w:eastAsia="Times New Roman" w:cs="Times New Roman"/>
          <w:szCs w:val="24"/>
        </w:rPr>
        <w:t xml:space="preserve"> </w:t>
      </w:r>
    </w:p>
    <w:p w14:paraId="219DA51A"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lastRenderedPageBreak/>
        <w:t>Γιατί</w:t>
      </w:r>
      <w:r w:rsidRPr="003C2876">
        <w:rPr>
          <w:rFonts w:eastAsia="Times New Roman" w:cs="Times New Roman"/>
          <w:szCs w:val="24"/>
        </w:rPr>
        <w:t xml:space="preserve"> δεν ψηφίσατε </w:t>
      </w:r>
      <w:r>
        <w:rPr>
          <w:rFonts w:eastAsia="Times New Roman" w:cs="Times New Roman"/>
          <w:szCs w:val="24"/>
        </w:rPr>
        <w:t>κα</w:t>
      </w:r>
      <w:r>
        <w:rPr>
          <w:rFonts w:eastAsia="Times New Roman" w:cs="Times New Roman"/>
          <w:szCs w:val="24"/>
        </w:rPr>
        <w:t>μ</w:t>
      </w:r>
      <w:r>
        <w:rPr>
          <w:rFonts w:eastAsia="Times New Roman" w:cs="Times New Roman"/>
          <w:szCs w:val="24"/>
        </w:rPr>
        <w:t>μία -</w:t>
      </w:r>
      <w:r>
        <w:rPr>
          <w:rFonts w:eastAsia="Times New Roman" w:cs="Times New Roman"/>
          <w:szCs w:val="24"/>
        </w:rPr>
        <w:t xml:space="preserve"> </w:t>
      </w:r>
      <w:r>
        <w:rPr>
          <w:rFonts w:eastAsia="Times New Roman" w:cs="Times New Roman"/>
          <w:szCs w:val="24"/>
        </w:rPr>
        <w:t>κ</w:t>
      </w:r>
      <w:r w:rsidRPr="003C2876">
        <w:rPr>
          <w:rFonts w:eastAsia="Times New Roman" w:cs="Times New Roman"/>
          <w:szCs w:val="24"/>
        </w:rPr>
        <w:t>α</w:t>
      </w:r>
      <w:r>
        <w:rPr>
          <w:rFonts w:eastAsia="Times New Roman" w:cs="Times New Roman"/>
          <w:szCs w:val="24"/>
        </w:rPr>
        <w:t>μ</w:t>
      </w:r>
      <w:r w:rsidRPr="003C2876">
        <w:rPr>
          <w:rFonts w:eastAsia="Times New Roman" w:cs="Times New Roman"/>
          <w:szCs w:val="24"/>
        </w:rPr>
        <w:t>μία</w:t>
      </w:r>
      <w:r>
        <w:rPr>
          <w:rFonts w:eastAsia="Times New Roman" w:cs="Times New Roman"/>
          <w:szCs w:val="24"/>
        </w:rPr>
        <w:t>!-</w:t>
      </w:r>
      <w:r w:rsidRPr="003C2876">
        <w:rPr>
          <w:rFonts w:eastAsia="Times New Roman" w:cs="Times New Roman"/>
          <w:szCs w:val="24"/>
        </w:rPr>
        <w:t xml:space="preserve"> </w:t>
      </w:r>
      <w:r>
        <w:rPr>
          <w:rFonts w:eastAsia="Times New Roman" w:cs="Times New Roman"/>
          <w:szCs w:val="24"/>
        </w:rPr>
        <w:t>φιλε</w:t>
      </w:r>
      <w:r w:rsidRPr="003C2876">
        <w:rPr>
          <w:rFonts w:eastAsia="Times New Roman" w:cs="Times New Roman"/>
          <w:szCs w:val="24"/>
        </w:rPr>
        <w:t>ργατική παρέμβαση που έκανε το Υπουργείο Εργασίας</w:t>
      </w:r>
      <w:r>
        <w:rPr>
          <w:rFonts w:eastAsia="Times New Roman" w:cs="Times New Roman"/>
          <w:szCs w:val="24"/>
        </w:rPr>
        <w:t>; Θ</w:t>
      </w:r>
      <w:r w:rsidRPr="003C2876">
        <w:rPr>
          <w:rFonts w:eastAsia="Times New Roman" w:cs="Times New Roman"/>
          <w:szCs w:val="24"/>
        </w:rPr>
        <w:t>εωρείτε</w:t>
      </w:r>
      <w:r>
        <w:rPr>
          <w:rFonts w:eastAsia="Times New Roman" w:cs="Times New Roman"/>
          <w:szCs w:val="24"/>
        </w:rPr>
        <w:t>,</w:t>
      </w:r>
      <w:r w:rsidRPr="003C2876">
        <w:rPr>
          <w:rFonts w:eastAsia="Times New Roman" w:cs="Times New Roman"/>
          <w:szCs w:val="24"/>
        </w:rPr>
        <w:t xml:space="preserve"> δηλαδή</w:t>
      </w:r>
      <w:r>
        <w:rPr>
          <w:rFonts w:eastAsia="Times New Roman" w:cs="Times New Roman"/>
          <w:szCs w:val="24"/>
        </w:rPr>
        <w:t>,</w:t>
      </w:r>
      <w:r w:rsidRPr="003C2876">
        <w:rPr>
          <w:rFonts w:eastAsia="Times New Roman" w:cs="Times New Roman"/>
          <w:szCs w:val="24"/>
        </w:rPr>
        <w:t xml:space="preserve"> </w:t>
      </w:r>
      <w:r>
        <w:rPr>
          <w:rFonts w:eastAsia="Times New Roman" w:cs="Times New Roman"/>
          <w:szCs w:val="24"/>
        </w:rPr>
        <w:t>ότι σε αυτή</w:t>
      </w:r>
      <w:r>
        <w:rPr>
          <w:rFonts w:eastAsia="Times New Roman" w:cs="Times New Roman"/>
          <w:szCs w:val="24"/>
        </w:rPr>
        <w:t>ν την</w:t>
      </w:r>
      <w:r w:rsidRPr="003C2876">
        <w:rPr>
          <w:rFonts w:eastAsia="Times New Roman" w:cs="Times New Roman"/>
          <w:szCs w:val="24"/>
        </w:rPr>
        <w:t xml:space="preserve"> Ελλάδα αυτή τη στιγμή </w:t>
      </w:r>
      <w:r>
        <w:rPr>
          <w:rFonts w:eastAsia="Times New Roman" w:cs="Times New Roman"/>
          <w:szCs w:val="24"/>
        </w:rPr>
        <w:t>είναι πολύ ισχυρός</w:t>
      </w:r>
      <w:r w:rsidRPr="003C2876">
        <w:rPr>
          <w:rFonts w:eastAsia="Times New Roman" w:cs="Times New Roman"/>
          <w:szCs w:val="24"/>
        </w:rPr>
        <w:t xml:space="preserve"> ο κόσμος </w:t>
      </w:r>
      <w:r>
        <w:rPr>
          <w:rFonts w:eastAsia="Times New Roman" w:cs="Times New Roman"/>
          <w:szCs w:val="24"/>
        </w:rPr>
        <w:t>της εργασίας και αδύναμ</w:t>
      </w:r>
      <w:r w:rsidRPr="003C2876">
        <w:rPr>
          <w:rFonts w:eastAsia="Times New Roman" w:cs="Times New Roman"/>
          <w:szCs w:val="24"/>
        </w:rPr>
        <w:t>ος ο κόσμος του κεφαλαίου</w:t>
      </w:r>
      <w:r>
        <w:rPr>
          <w:rFonts w:eastAsia="Times New Roman" w:cs="Times New Roman"/>
          <w:szCs w:val="24"/>
        </w:rPr>
        <w:t>; Αυτό θεωρείτε;</w:t>
      </w:r>
      <w:r w:rsidRPr="003C2876">
        <w:rPr>
          <w:rFonts w:eastAsia="Times New Roman" w:cs="Times New Roman"/>
          <w:szCs w:val="24"/>
        </w:rPr>
        <w:t xml:space="preserve"> </w:t>
      </w:r>
      <w:r>
        <w:rPr>
          <w:rFonts w:eastAsia="Times New Roman" w:cs="Times New Roman"/>
          <w:szCs w:val="24"/>
        </w:rPr>
        <w:t>Υ</w:t>
      </w:r>
      <w:r w:rsidRPr="003C2876">
        <w:rPr>
          <w:rFonts w:eastAsia="Times New Roman" w:cs="Times New Roman"/>
          <w:szCs w:val="24"/>
        </w:rPr>
        <w:t>πάρχει</w:t>
      </w:r>
      <w:r>
        <w:rPr>
          <w:rFonts w:eastAsia="Times New Roman" w:cs="Times New Roman"/>
          <w:szCs w:val="24"/>
        </w:rPr>
        <w:t>,</w:t>
      </w:r>
      <w:r w:rsidRPr="003C2876">
        <w:rPr>
          <w:rFonts w:eastAsia="Times New Roman" w:cs="Times New Roman"/>
          <w:szCs w:val="24"/>
        </w:rPr>
        <w:t xml:space="preserve"> </w:t>
      </w:r>
      <w:r>
        <w:rPr>
          <w:rFonts w:eastAsia="Times New Roman" w:cs="Times New Roman"/>
          <w:szCs w:val="24"/>
        </w:rPr>
        <w:t>δ</w:t>
      </w:r>
      <w:r w:rsidRPr="003C2876">
        <w:rPr>
          <w:rFonts w:eastAsia="Times New Roman" w:cs="Times New Roman"/>
          <w:szCs w:val="24"/>
        </w:rPr>
        <w:t>ηλαδή</w:t>
      </w:r>
      <w:r>
        <w:rPr>
          <w:rFonts w:eastAsia="Times New Roman" w:cs="Times New Roman"/>
          <w:szCs w:val="24"/>
        </w:rPr>
        <w:t>,</w:t>
      </w:r>
      <w:r w:rsidRPr="003C2876">
        <w:rPr>
          <w:rFonts w:eastAsia="Times New Roman" w:cs="Times New Roman"/>
          <w:szCs w:val="24"/>
        </w:rPr>
        <w:t xml:space="preserve"> </w:t>
      </w:r>
      <w:r>
        <w:rPr>
          <w:rFonts w:eastAsia="Times New Roman" w:cs="Times New Roman"/>
          <w:szCs w:val="24"/>
        </w:rPr>
        <w:t xml:space="preserve">μία </w:t>
      </w:r>
      <w:r w:rsidRPr="003C2876">
        <w:rPr>
          <w:rFonts w:eastAsia="Times New Roman" w:cs="Times New Roman"/>
          <w:szCs w:val="24"/>
        </w:rPr>
        <w:t xml:space="preserve">ισορροπία </w:t>
      </w:r>
      <w:r>
        <w:rPr>
          <w:rFonts w:eastAsia="Times New Roman" w:cs="Times New Roman"/>
          <w:szCs w:val="24"/>
        </w:rPr>
        <w:t>ό</w:t>
      </w:r>
      <w:r w:rsidRPr="003C2876">
        <w:rPr>
          <w:rFonts w:eastAsia="Times New Roman" w:cs="Times New Roman"/>
          <w:szCs w:val="24"/>
        </w:rPr>
        <w:t>που ό</w:t>
      </w:r>
      <w:r>
        <w:rPr>
          <w:rFonts w:eastAsia="Times New Roman" w:cs="Times New Roman"/>
          <w:szCs w:val="24"/>
        </w:rPr>
        <w:t>,</w:t>
      </w:r>
      <w:r w:rsidRPr="003C2876">
        <w:rPr>
          <w:rFonts w:eastAsia="Times New Roman" w:cs="Times New Roman"/>
          <w:szCs w:val="24"/>
        </w:rPr>
        <w:t xml:space="preserve">τι θέλουν οι εργαζόμενοι </w:t>
      </w:r>
      <w:r>
        <w:rPr>
          <w:rFonts w:eastAsia="Times New Roman" w:cs="Times New Roman"/>
          <w:szCs w:val="24"/>
        </w:rPr>
        <w:t xml:space="preserve">το </w:t>
      </w:r>
      <w:r w:rsidRPr="003C2876">
        <w:rPr>
          <w:rFonts w:eastAsia="Times New Roman" w:cs="Times New Roman"/>
          <w:szCs w:val="24"/>
        </w:rPr>
        <w:t>κερδίζουν</w:t>
      </w:r>
      <w:r>
        <w:rPr>
          <w:rFonts w:eastAsia="Times New Roman" w:cs="Times New Roman"/>
          <w:szCs w:val="24"/>
        </w:rPr>
        <w:t>;</w:t>
      </w:r>
      <w:r w:rsidRPr="003C2876">
        <w:rPr>
          <w:rFonts w:eastAsia="Times New Roman" w:cs="Times New Roman"/>
          <w:szCs w:val="24"/>
        </w:rPr>
        <w:t xml:space="preserve"> </w:t>
      </w:r>
      <w:r>
        <w:rPr>
          <w:rFonts w:eastAsia="Times New Roman" w:cs="Times New Roman"/>
          <w:szCs w:val="24"/>
        </w:rPr>
        <w:t>Θ</w:t>
      </w:r>
      <w:r w:rsidRPr="003C2876">
        <w:rPr>
          <w:rFonts w:eastAsia="Times New Roman" w:cs="Times New Roman"/>
          <w:szCs w:val="24"/>
        </w:rPr>
        <w:t>α πάει</w:t>
      </w:r>
      <w:r>
        <w:rPr>
          <w:rFonts w:eastAsia="Times New Roman" w:cs="Times New Roman"/>
          <w:szCs w:val="24"/>
        </w:rPr>
        <w:t>, δηλαδή,</w:t>
      </w:r>
      <w:r w:rsidRPr="003C2876">
        <w:rPr>
          <w:rFonts w:eastAsia="Times New Roman" w:cs="Times New Roman"/>
          <w:szCs w:val="24"/>
        </w:rPr>
        <w:t xml:space="preserve"> κάποιος εργοδότης και θα πει στον εργαζόμενο</w:t>
      </w:r>
      <w:r>
        <w:rPr>
          <w:rFonts w:eastAsia="Times New Roman" w:cs="Times New Roman"/>
          <w:szCs w:val="24"/>
        </w:rPr>
        <w:t>,</w:t>
      </w:r>
      <w:r w:rsidRPr="003C2876">
        <w:rPr>
          <w:rFonts w:eastAsia="Times New Roman" w:cs="Times New Roman"/>
          <w:szCs w:val="24"/>
        </w:rPr>
        <w:t xml:space="preserve"> </w:t>
      </w:r>
      <w:r>
        <w:rPr>
          <w:rFonts w:eastAsia="Times New Roman" w:cs="Times New Roman"/>
          <w:szCs w:val="24"/>
        </w:rPr>
        <w:t>«</w:t>
      </w:r>
      <w:r>
        <w:rPr>
          <w:rFonts w:eastAsia="Times New Roman" w:cs="Times New Roman"/>
          <w:szCs w:val="24"/>
        </w:rPr>
        <w:t>μ</w:t>
      </w:r>
      <w:r w:rsidRPr="003C2876">
        <w:rPr>
          <w:rFonts w:eastAsia="Times New Roman" w:cs="Times New Roman"/>
          <w:szCs w:val="24"/>
        </w:rPr>
        <w:t xml:space="preserve">ήπως </w:t>
      </w:r>
      <w:r w:rsidRPr="003C2876">
        <w:rPr>
          <w:rFonts w:eastAsia="Times New Roman" w:cs="Times New Roman"/>
          <w:szCs w:val="24"/>
        </w:rPr>
        <w:t xml:space="preserve">θέλετε να δουλέψετε </w:t>
      </w:r>
      <w:r>
        <w:rPr>
          <w:rFonts w:eastAsia="Times New Roman" w:cs="Times New Roman"/>
          <w:szCs w:val="24"/>
        </w:rPr>
        <w:t>επτά</w:t>
      </w:r>
      <w:r w:rsidRPr="003C2876">
        <w:rPr>
          <w:rFonts w:eastAsia="Times New Roman" w:cs="Times New Roman"/>
          <w:szCs w:val="24"/>
        </w:rPr>
        <w:t xml:space="preserve"> μέρες</w:t>
      </w:r>
      <w:r>
        <w:rPr>
          <w:rFonts w:eastAsia="Times New Roman" w:cs="Times New Roman"/>
          <w:szCs w:val="24"/>
        </w:rPr>
        <w:t>;» και ο εργαζόμενος θα πει «</w:t>
      </w:r>
      <w:r>
        <w:rPr>
          <w:rFonts w:eastAsia="Times New Roman" w:cs="Times New Roman"/>
          <w:szCs w:val="24"/>
        </w:rPr>
        <w:t>κ</w:t>
      </w:r>
      <w:r w:rsidRPr="003C2876">
        <w:rPr>
          <w:rFonts w:eastAsia="Times New Roman" w:cs="Times New Roman"/>
          <w:szCs w:val="24"/>
        </w:rPr>
        <w:t xml:space="preserve">αλή </w:t>
      </w:r>
      <w:r w:rsidRPr="003C2876">
        <w:rPr>
          <w:rFonts w:eastAsia="Times New Roman" w:cs="Times New Roman"/>
          <w:szCs w:val="24"/>
        </w:rPr>
        <w:t>ιδέα</w:t>
      </w:r>
      <w:r>
        <w:rPr>
          <w:rFonts w:eastAsia="Times New Roman" w:cs="Times New Roman"/>
          <w:szCs w:val="24"/>
        </w:rPr>
        <w:t>»</w:t>
      </w:r>
      <w:r>
        <w:rPr>
          <w:rFonts w:eastAsia="Times New Roman" w:cs="Times New Roman"/>
          <w:szCs w:val="24"/>
        </w:rPr>
        <w:t>.</w:t>
      </w:r>
      <w:r w:rsidRPr="003C2876">
        <w:rPr>
          <w:rFonts w:eastAsia="Times New Roman" w:cs="Times New Roman"/>
          <w:szCs w:val="24"/>
        </w:rPr>
        <w:t xml:space="preserve"> Δώσ</w:t>
      </w:r>
      <w:r>
        <w:rPr>
          <w:rFonts w:eastAsia="Times New Roman" w:cs="Times New Roman"/>
          <w:szCs w:val="24"/>
        </w:rPr>
        <w:t>τε μου δύο μέρες ν</w:t>
      </w:r>
      <w:r w:rsidRPr="003C2876">
        <w:rPr>
          <w:rFonts w:eastAsia="Times New Roman" w:cs="Times New Roman"/>
          <w:szCs w:val="24"/>
        </w:rPr>
        <w:t>α το σκεφτώ και θα σας απαντήσω</w:t>
      </w:r>
      <w:r>
        <w:rPr>
          <w:rFonts w:eastAsia="Times New Roman" w:cs="Times New Roman"/>
          <w:szCs w:val="24"/>
        </w:rPr>
        <w:t>,</w:t>
      </w:r>
      <w:r w:rsidRPr="003C2876">
        <w:rPr>
          <w:rFonts w:eastAsia="Times New Roman" w:cs="Times New Roman"/>
          <w:szCs w:val="24"/>
        </w:rPr>
        <w:t xml:space="preserve"> κύριε </w:t>
      </w:r>
      <w:r>
        <w:rPr>
          <w:rFonts w:eastAsia="Times New Roman" w:cs="Times New Roman"/>
          <w:szCs w:val="24"/>
        </w:rPr>
        <w:t>δ</w:t>
      </w:r>
      <w:r w:rsidRPr="003C2876">
        <w:rPr>
          <w:rFonts w:eastAsia="Times New Roman" w:cs="Times New Roman"/>
          <w:szCs w:val="24"/>
        </w:rPr>
        <w:t>ιευθυντά</w:t>
      </w:r>
      <w:r>
        <w:rPr>
          <w:rFonts w:eastAsia="Times New Roman" w:cs="Times New Roman"/>
          <w:szCs w:val="24"/>
        </w:rPr>
        <w:t>»;</w:t>
      </w:r>
      <w:r w:rsidRPr="003C2876">
        <w:rPr>
          <w:rFonts w:eastAsia="Times New Roman" w:cs="Times New Roman"/>
          <w:szCs w:val="24"/>
        </w:rPr>
        <w:t xml:space="preserve"> </w:t>
      </w:r>
    </w:p>
    <w:p w14:paraId="219DA51B" w14:textId="77777777" w:rsidR="00656A4F" w:rsidRDefault="000C25FA">
      <w:pPr>
        <w:spacing w:line="600" w:lineRule="auto"/>
        <w:ind w:firstLine="720"/>
        <w:jc w:val="both"/>
        <w:rPr>
          <w:rFonts w:eastAsia="Times New Roman" w:cs="Times New Roman"/>
          <w:szCs w:val="24"/>
        </w:rPr>
      </w:pPr>
      <w:r w:rsidRPr="003C2876">
        <w:rPr>
          <w:rFonts w:eastAsia="Times New Roman" w:cs="Times New Roman"/>
          <w:szCs w:val="24"/>
        </w:rPr>
        <w:t xml:space="preserve">Αυτή είναι η άποψη σας </w:t>
      </w:r>
      <w:r>
        <w:rPr>
          <w:rFonts w:eastAsia="Times New Roman" w:cs="Times New Roman"/>
          <w:szCs w:val="24"/>
        </w:rPr>
        <w:t>για το</w:t>
      </w:r>
      <w:r w:rsidRPr="003C2876">
        <w:rPr>
          <w:rFonts w:eastAsia="Times New Roman" w:cs="Times New Roman"/>
          <w:szCs w:val="24"/>
        </w:rPr>
        <w:t xml:space="preserve"> πώς δουλεύει η αγορά εργασία</w:t>
      </w:r>
      <w:r w:rsidRPr="003C2876">
        <w:rPr>
          <w:rFonts w:eastAsia="Times New Roman" w:cs="Times New Roman"/>
          <w:szCs w:val="24"/>
        </w:rPr>
        <w:t>ς</w:t>
      </w:r>
      <w:r>
        <w:rPr>
          <w:rFonts w:eastAsia="Times New Roman" w:cs="Times New Roman"/>
          <w:szCs w:val="24"/>
        </w:rPr>
        <w:t>;</w:t>
      </w:r>
      <w:r w:rsidRPr="003C2876">
        <w:rPr>
          <w:rFonts w:eastAsia="Times New Roman" w:cs="Times New Roman"/>
          <w:szCs w:val="24"/>
        </w:rPr>
        <w:t xml:space="preserve"> </w:t>
      </w:r>
      <w:r>
        <w:rPr>
          <w:rFonts w:eastAsia="Times New Roman" w:cs="Times New Roman"/>
          <w:szCs w:val="24"/>
        </w:rPr>
        <w:t>Είναι τόσο άνετοι οι</w:t>
      </w:r>
      <w:r w:rsidRPr="003C2876">
        <w:rPr>
          <w:rFonts w:eastAsia="Times New Roman" w:cs="Times New Roman"/>
          <w:szCs w:val="24"/>
        </w:rPr>
        <w:t xml:space="preserve"> εργαζόμενοι</w:t>
      </w:r>
      <w:r>
        <w:rPr>
          <w:rFonts w:eastAsia="Times New Roman" w:cs="Times New Roman"/>
          <w:szCs w:val="24"/>
        </w:rPr>
        <w:t>,</w:t>
      </w:r>
      <w:r w:rsidRPr="003C2876">
        <w:rPr>
          <w:rFonts w:eastAsia="Times New Roman" w:cs="Times New Roman"/>
          <w:szCs w:val="24"/>
        </w:rPr>
        <w:t xml:space="preserve"> που θα τους κάνουν μία </w:t>
      </w:r>
      <w:proofErr w:type="spellStart"/>
      <w:r>
        <w:rPr>
          <w:rFonts w:eastAsia="Times New Roman" w:cs="Times New Roman"/>
          <w:szCs w:val="24"/>
        </w:rPr>
        <w:t>προτασούλα</w:t>
      </w:r>
      <w:proofErr w:type="spellEnd"/>
      <w:r>
        <w:rPr>
          <w:rFonts w:eastAsia="Times New Roman" w:cs="Times New Roman"/>
          <w:szCs w:val="24"/>
        </w:rPr>
        <w:t xml:space="preserve"> για λίγη</w:t>
      </w:r>
      <w:r w:rsidRPr="003C2876">
        <w:rPr>
          <w:rFonts w:eastAsia="Times New Roman" w:cs="Times New Roman"/>
          <w:szCs w:val="24"/>
        </w:rPr>
        <w:t xml:space="preserve"> περισσότερη δουλειά και θα πούνε</w:t>
      </w:r>
      <w:r>
        <w:rPr>
          <w:rFonts w:eastAsia="Times New Roman" w:cs="Times New Roman"/>
          <w:szCs w:val="24"/>
        </w:rPr>
        <w:t xml:space="preserve"> ότι β</w:t>
      </w:r>
      <w:r w:rsidRPr="003C2876">
        <w:rPr>
          <w:rFonts w:eastAsia="Times New Roman" w:cs="Times New Roman"/>
          <w:szCs w:val="24"/>
        </w:rPr>
        <w:t>εβαίως καλή πρόταση</w:t>
      </w:r>
      <w:r>
        <w:rPr>
          <w:rFonts w:eastAsia="Times New Roman" w:cs="Times New Roman"/>
          <w:szCs w:val="24"/>
        </w:rPr>
        <w:t>,</w:t>
      </w:r>
      <w:r w:rsidRPr="003C2876">
        <w:rPr>
          <w:rFonts w:eastAsia="Times New Roman" w:cs="Times New Roman"/>
          <w:szCs w:val="24"/>
        </w:rPr>
        <w:t xml:space="preserve"> να </w:t>
      </w:r>
      <w:r>
        <w:rPr>
          <w:rFonts w:eastAsia="Times New Roman" w:cs="Times New Roman"/>
          <w:szCs w:val="24"/>
        </w:rPr>
        <w:t>βάλουμε</w:t>
      </w:r>
      <w:r w:rsidRPr="003C2876">
        <w:rPr>
          <w:rFonts w:eastAsia="Times New Roman" w:cs="Times New Roman"/>
          <w:szCs w:val="24"/>
        </w:rPr>
        <w:t xml:space="preserve"> κάτω </w:t>
      </w:r>
      <w:r>
        <w:rPr>
          <w:rFonts w:eastAsia="Times New Roman" w:cs="Times New Roman"/>
          <w:szCs w:val="24"/>
        </w:rPr>
        <w:t xml:space="preserve">τα </w:t>
      </w:r>
      <w:r w:rsidRPr="003C2876">
        <w:rPr>
          <w:rFonts w:eastAsia="Times New Roman" w:cs="Times New Roman"/>
          <w:szCs w:val="24"/>
        </w:rPr>
        <w:t xml:space="preserve">υπέρ </w:t>
      </w:r>
      <w:r>
        <w:rPr>
          <w:rFonts w:eastAsia="Times New Roman" w:cs="Times New Roman"/>
          <w:szCs w:val="24"/>
        </w:rPr>
        <w:t xml:space="preserve">και τα </w:t>
      </w:r>
      <w:r w:rsidRPr="003C2876">
        <w:rPr>
          <w:rFonts w:eastAsia="Times New Roman" w:cs="Times New Roman"/>
          <w:szCs w:val="24"/>
        </w:rPr>
        <w:t>κατά</w:t>
      </w:r>
      <w:r>
        <w:rPr>
          <w:rFonts w:eastAsia="Times New Roman" w:cs="Times New Roman"/>
          <w:szCs w:val="24"/>
        </w:rPr>
        <w:t>; Αυτή</w:t>
      </w:r>
      <w:r w:rsidRPr="003C2876">
        <w:rPr>
          <w:rFonts w:eastAsia="Times New Roman" w:cs="Times New Roman"/>
          <w:szCs w:val="24"/>
        </w:rPr>
        <w:t xml:space="preserve"> είναι η άποψή σας για την αγορά εργασίας</w:t>
      </w:r>
      <w:r>
        <w:rPr>
          <w:rFonts w:eastAsia="Times New Roman" w:cs="Times New Roman"/>
          <w:szCs w:val="24"/>
        </w:rPr>
        <w:t>; Γ</w:t>
      </w:r>
      <w:r w:rsidRPr="003C2876">
        <w:rPr>
          <w:rFonts w:eastAsia="Times New Roman" w:cs="Times New Roman"/>
          <w:szCs w:val="24"/>
        </w:rPr>
        <w:t xml:space="preserve">ιατί δεν </w:t>
      </w:r>
      <w:r>
        <w:rPr>
          <w:rFonts w:eastAsia="Times New Roman" w:cs="Times New Roman"/>
          <w:szCs w:val="24"/>
        </w:rPr>
        <w:t>έχω καταλάβει εάν θεωρε</w:t>
      </w:r>
      <w:r>
        <w:rPr>
          <w:rFonts w:eastAsia="Times New Roman" w:cs="Times New Roman"/>
          <w:szCs w:val="24"/>
        </w:rPr>
        <w:t>ίτε ότι</w:t>
      </w:r>
      <w:r w:rsidRPr="003C2876">
        <w:rPr>
          <w:rFonts w:eastAsia="Times New Roman" w:cs="Times New Roman"/>
          <w:szCs w:val="24"/>
        </w:rPr>
        <w:t xml:space="preserve"> υπάρχει μία ανισορ</w:t>
      </w:r>
      <w:r>
        <w:rPr>
          <w:rFonts w:eastAsia="Times New Roman" w:cs="Times New Roman"/>
          <w:szCs w:val="24"/>
        </w:rPr>
        <w:t xml:space="preserve">ροπία ανάμεσα στο κεφάλαιο και </w:t>
      </w:r>
      <w:r w:rsidRPr="003C2876">
        <w:rPr>
          <w:rFonts w:eastAsia="Times New Roman" w:cs="Times New Roman"/>
          <w:szCs w:val="24"/>
        </w:rPr>
        <w:t>την εργασία</w:t>
      </w:r>
      <w:r>
        <w:rPr>
          <w:rFonts w:eastAsia="Times New Roman" w:cs="Times New Roman"/>
          <w:szCs w:val="24"/>
        </w:rPr>
        <w:t>.</w:t>
      </w:r>
    </w:p>
    <w:p w14:paraId="219DA51C" w14:textId="77777777" w:rsidR="00656A4F" w:rsidRDefault="000C25FA">
      <w:pPr>
        <w:spacing w:line="600" w:lineRule="auto"/>
        <w:ind w:firstLine="720"/>
        <w:jc w:val="both"/>
        <w:rPr>
          <w:rFonts w:eastAsia="Times New Roman" w:cs="Times New Roman"/>
          <w:szCs w:val="24"/>
        </w:rPr>
      </w:pPr>
      <w:r w:rsidRPr="003C2876">
        <w:rPr>
          <w:rFonts w:eastAsia="Times New Roman" w:cs="Times New Roman"/>
          <w:szCs w:val="24"/>
        </w:rPr>
        <w:lastRenderedPageBreak/>
        <w:t>Άρα προσπαθούμε και</w:t>
      </w:r>
      <w:r>
        <w:rPr>
          <w:rFonts w:eastAsia="Times New Roman" w:cs="Times New Roman"/>
          <w:szCs w:val="24"/>
        </w:rPr>
        <w:t xml:space="preserve"> στην ανάπτυξη μας να βγούμε απ’</w:t>
      </w:r>
      <w:r w:rsidRPr="003C2876">
        <w:rPr>
          <w:rFonts w:eastAsia="Times New Roman" w:cs="Times New Roman"/>
          <w:szCs w:val="24"/>
        </w:rPr>
        <w:t xml:space="preserve"> αυ</w:t>
      </w:r>
      <w:r>
        <w:rPr>
          <w:rFonts w:eastAsia="Times New Roman" w:cs="Times New Roman"/>
          <w:szCs w:val="24"/>
        </w:rPr>
        <w:t>τή την κρίση με ενισχυμένη την ε</w:t>
      </w:r>
      <w:r w:rsidRPr="003C2876">
        <w:rPr>
          <w:rFonts w:eastAsia="Times New Roman" w:cs="Times New Roman"/>
          <w:szCs w:val="24"/>
        </w:rPr>
        <w:t>ργατική τάξη</w:t>
      </w:r>
      <w:r>
        <w:rPr>
          <w:rFonts w:eastAsia="Times New Roman" w:cs="Times New Roman"/>
          <w:szCs w:val="24"/>
        </w:rPr>
        <w:t>. Γι’</w:t>
      </w:r>
      <w:r w:rsidRPr="003C2876">
        <w:rPr>
          <w:rFonts w:eastAsia="Times New Roman" w:cs="Times New Roman"/>
          <w:szCs w:val="24"/>
        </w:rPr>
        <w:t xml:space="preserve"> αυτό εμείς το υποστηρίζουμε</w:t>
      </w:r>
      <w:r>
        <w:rPr>
          <w:rFonts w:eastAsia="Times New Roman" w:cs="Times New Roman"/>
          <w:szCs w:val="24"/>
        </w:rPr>
        <w:t>. Γ</w:t>
      </w:r>
      <w:r w:rsidRPr="003C2876">
        <w:rPr>
          <w:rFonts w:eastAsia="Times New Roman" w:cs="Times New Roman"/>
          <w:szCs w:val="24"/>
        </w:rPr>
        <w:t xml:space="preserve">ιατί </w:t>
      </w:r>
      <w:r>
        <w:rPr>
          <w:rFonts w:eastAsia="Times New Roman" w:cs="Times New Roman"/>
          <w:szCs w:val="24"/>
        </w:rPr>
        <w:t>και</w:t>
      </w:r>
      <w:r w:rsidRPr="003C2876">
        <w:rPr>
          <w:rFonts w:eastAsia="Times New Roman" w:cs="Times New Roman"/>
          <w:szCs w:val="24"/>
        </w:rPr>
        <w:t xml:space="preserve"> έτσι μπορείς να αντιμετωπίσεις την ανισότητα</w:t>
      </w:r>
      <w:r>
        <w:rPr>
          <w:rFonts w:eastAsia="Times New Roman" w:cs="Times New Roman"/>
          <w:szCs w:val="24"/>
        </w:rPr>
        <w:t>.</w:t>
      </w:r>
      <w:r w:rsidRPr="003C2876">
        <w:rPr>
          <w:rFonts w:eastAsia="Times New Roman" w:cs="Times New Roman"/>
          <w:szCs w:val="24"/>
        </w:rPr>
        <w:t xml:space="preserve"> Δεν είναι μόνο επιδόματα</w:t>
      </w:r>
      <w:r>
        <w:rPr>
          <w:rFonts w:eastAsia="Times New Roman" w:cs="Times New Roman"/>
          <w:szCs w:val="24"/>
        </w:rPr>
        <w:t>, δ</w:t>
      </w:r>
      <w:r w:rsidRPr="003C2876">
        <w:rPr>
          <w:rFonts w:eastAsia="Times New Roman" w:cs="Times New Roman"/>
          <w:szCs w:val="24"/>
        </w:rPr>
        <w:t>εν είναι μόνο κοινωνική πολιτική</w:t>
      </w:r>
      <w:r>
        <w:rPr>
          <w:rFonts w:eastAsia="Times New Roman" w:cs="Times New Roman"/>
          <w:szCs w:val="24"/>
        </w:rPr>
        <w:t>,</w:t>
      </w:r>
      <w:r w:rsidRPr="003C2876">
        <w:rPr>
          <w:rFonts w:eastAsia="Times New Roman" w:cs="Times New Roman"/>
          <w:szCs w:val="24"/>
        </w:rPr>
        <w:t xml:space="preserve"> όσο κι </w:t>
      </w:r>
      <w:r>
        <w:rPr>
          <w:rFonts w:eastAsia="Times New Roman" w:cs="Times New Roman"/>
          <w:szCs w:val="24"/>
        </w:rPr>
        <w:t>αν</w:t>
      </w:r>
      <w:r w:rsidRPr="003C2876">
        <w:rPr>
          <w:rFonts w:eastAsia="Times New Roman" w:cs="Times New Roman"/>
          <w:szCs w:val="24"/>
        </w:rPr>
        <w:t xml:space="preserve"> χρειάζονται αυτά και όσο σημαντικά </w:t>
      </w:r>
      <w:r>
        <w:rPr>
          <w:rFonts w:eastAsia="Times New Roman" w:cs="Times New Roman"/>
          <w:szCs w:val="24"/>
        </w:rPr>
        <w:t xml:space="preserve">κι αν </w:t>
      </w:r>
      <w:r w:rsidRPr="003C2876">
        <w:rPr>
          <w:rFonts w:eastAsia="Times New Roman" w:cs="Times New Roman"/>
          <w:szCs w:val="24"/>
        </w:rPr>
        <w:t>είναι</w:t>
      </w:r>
      <w:r>
        <w:rPr>
          <w:rFonts w:eastAsia="Times New Roman" w:cs="Times New Roman"/>
          <w:szCs w:val="24"/>
        </w:rPr>
        <w:t>. Το θέμα</w:t>
      </w:r>
      <w:r w:rsidRPr="003C2876">
        <w:rPr>
          <w:rFonts w:eastAsia="Times New Roman" w:cs="Times New Roman"/>
          <w:szCs w:val="24"/>
        </w:rPr>
        <w:t xml:space="preserve"> είναι να αλλάξουμε την ισορροπία δύναμης ανάμεσα στην εργασία και το κεφάλαιο</w:t>
      </w:r>
      <w:r>
        <w:rPr>
          <w:rFonts w:eastAsia="Times New Roman" w:cs="Times New Roman"/>
          <w:szCs w:val="24"/>
        </w:rPr>
        <w:t>.</w:t>
      </w:r>
    </w:p>
    <w:p w14:paraId="219DA51D"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Τ</w:t>
      </w:r>
      <w:r w:rsidRPr="003C2876">
        <w:rPr>
          <w:rFonts w:eastAsia="Times New Roman" w:cs="Times New Roman"/>
          <w:szCs w:val="24"/>
        </w:rPr>
        <w:t>ελ</w:t>
      </w:r>
      <w:r w:rsidRPr="003C2876">
        <w:rPr>
          <w:rFonts w:eastAsia="Times New Roman" w:cs="Times New Roman"/>
          <w:szCs w:val="24"/>
        </w:rPr>
        <w:t>ειώνοντας</w:t>
      </w:r>
      <w:r>
        <w:rPr>
          <w:rFonts w:eastAsia="Times New Roman" w:cs="Times New Roman"/>
          <w:szCs w:val="24"/>
        </w:rPr>
        <w:t>, κύριε Π</w:t>
      </w:r>
      <w:r w:rsidRPr="003C2876">
        <w:rPr>
          <w:rFonts w:eastAsia="Times New Roman" w:cs="Times New Roman"/>
          <w:szCs w:val="24"/>
        </w:rPr>
        <w:t>ρόεδρε</w:t>
      </w:r>
      <w:r>
        <w:rPr>
          <w:rFonts w:eastAsia="Times New Roman" w:cs="Times New Roman"/>
          <w:szCs w:val="24"/>
        </w:rPr>
        <w:t>, θέλω να πω ότι ο κ.</w:t>
      </w:r>
      <w:r w:rsidRPr="003C2876">
        <w:rPr>
          <w:rFonts w:eastAsia="Times New Roman" w:cs="Times New Roman"/>
          <w:szCs w:val="24"/>
        </w:rPr>
        <w:t xml:space="preserve"> Μητσοτάκης είπε</w:t>
      </w:r>
      <w:r>
        <w:rPr>
          <w:rFonts w:eastAsia="Times New Roman" w:cs="Times New Roman"/>
          <w:szCs w:val="24"/>
        </w:rPr>
        <w:t xml:space="preserve"> κάτι για την επταήμερη εργασία. Ε</w:t>
      </w:r>
      <w:r w:rsidRPr="003C2876">
        <w:rPr>
          <w:rFonts w:eastAsia="Times New Roman" w:cs="Times New Roman"/>
          <w:szCs w:val="24"/>
        </w:rPr>
        <w:t>γώ</w:t>
      </w:r>
      <w:r>
        <w:rPr>
          <w:rFonts w:eastAsia="Times New Roman" w:cs="Times New Roman"/>
          <w:szCs w:val="24"/>
        </w:rPr>
        <w:t xml:space="preserve"> -που είμαι καλός άνθρωπος- </w:t>
      </w:r>
      <w:r w:rsidRPr="003C2876">
        <w:rPr>
          <w:rFonts w:eastAsia="Times New Roman" w:cs="Times New Roman"/>
          <w:szCs w:val="24"/>
        </w:rPr>
        <w:t>να δεχθώ ότι εννοούσε την επταήμερη εργασία</w:t>
      </w:r>
      <w:r>
        <w:rPr>
          <w:rFonts w:eastAsia="Times New Roman" w:cs="Times New Roman"/>
          <w:szCs w:val="24"/>
        </w:rPr>
        <w:t>,</w:t>
      </w:r>
      <w:r w:rsidRPr="003C2876">
        <w:rPr>
          <w:rFonts w:eastAsia="Times New Roman" w:cs="Times New Roman"/>
          <w:szCs w:val="24"/>
        </w:rPr>
        <w:t xml:space="preserve"> δραστηριότητα </w:t>
      </w:r>
      <w:r>
        <w:rPr>
          <w:rFonts w:eastAsia="Times New Roman" w:cs="Times New Roman"/>
          <w:szCs w:val="24"/>
        </w:rPr>
        <w:t xml:space="preserve">των επιχειρήσεων. Εάν είναι έτσι, τότε είπε το απόλυτο </w:t>
      </w:r>
      <w:r w:rsidRPr="003C2876">
        <w:rPr>
          <w:rFonts w:eastAsia="Times New Roman" w:cs="Times New Roman"/>
          <w:szCs w:val="24"/>
        </w:rPr>
        <w:t>τίποτα</w:t>
      </w:r>
      <w:r>
        <w:rPr>
          <w:rFonts w:eastAsia="Times New Roman" w:cs="Times New Roman"/>
          <w:szCs w:val="24"/>
        </w:rPr>
        <w:t>.</w:t>
      </w:r>
      <w:r w:rsidRPr="003C2876">
        <w:rPr>
          <w:rFonts w:eastAsia="Times New Roman" w:cs="Times New Roman"/>
          <w:szCs w:val="24"/>
        </w:rPr>
        <w:t xml:space="preserve"> </w:t>
      </w:r>
      <w:r>
        <w:rPr>
          <w:rFonts w:eastAsia="Times New Roman" w:cs="Times New Roman"/>
          <w:szCs w:val="24"/>
        </w:rPr>
        <w:t>Τι ανακοί</w:t>
      </w:r>
      <w:r>
        <w:rPr>
          <w:rFonts w:eastAsia="Times New Roman" w:cs="Times New Roman"/>
          <w:szCs w:val="24"/>
        </w:rPr>
        <w:t>νωσε τότε; Έ</w:t>
      </w:r>
      <w:r w:rsidRPr="003C2876">
        <w:rPr>
          <w:rFonts w:eastAsia="Times New Roman" w:cs="Times New Roman"/>
          <w:szCs w:val="24"/>
        </w:rPr>
        <w:t xml:space="preserve">ρχεται και λέει </w:t>
      </w:r>
      <w:r>
        <w:rPr>
          <w:rFonts w:eastAsia="Times New Roman" w:cs="Times New Roman"/>
          <w:szCs w:val="24"/>
        </w:rPr>
        <w:t>ότι έχει ένα καινούρ</w:t>
      </w:r>
      <w:r w:rsidRPr="003C2876">
        <w:rPr>
          <w:rFonts w:eastAsia="Times New Roman" w:cs="Times New Roman"/>
          <w:szCs w:val="24"/>
        </w:rPr>
        <w:t>ιο</w:t>
      </w:r>
      <w:r>
        <w:rPr>
          <w:rFonts w:eastAsia="Times New Roman" w:cs="Times New Roman"/>
          <w:szCs w:val="24"/>
        </w:rPr>
        <w:t>,</w:t>
      </w:r>
      <w:r w:rsidRPr="003C2876">
        <w:rPr>
          <w:rFonts w:eastAsia="Times New Roman" w:cs="Times New Roman"/>
          <w:szCs w:val="24"/>
        </w:rPr>
        <w:t xml:space="preserve"> πανούργο σχέδιο</w:t>
      </w:r>
      <w:r>
        <w:rPr>
          <w:rFonts w:eastAsia="Times New Roman" w:cs="Times New Roman"/>
          <w:szCs w:val="24"/>
        </w:rPr>
        <w:t>. Ποιο είναι το καινούρ</w:t>
      </w:r>
      <w:r w:rsidRPr="003C2876">
        <w:rPr>
          <w:rFonts w:eastAsia="Times New Roman" w:cs="Times New Roman"/>
          <w:szCs w:val="24"/>
        </w:rPr>
        <w:t>ιο</w:t>
      </w:r>
      <w:r>
        <w:rPr>
          <w:rFonts w:eastAsia="Times New Roman" w:cs="Times New Roman"/>
          <w:szCs w:val="24"/>
        </w:rPr>
        <w:t>,</w:t>
      </w:r>
      <w:r w:rsidRPr="003C2876">
        <w:rPr>
          <w:rFonts w:eastAsia="Times New Roman" w:cs="Times New Roman"/>
          <w:szCs w:val="24"/>
        </w:rPr>
        <w:t xml:space="preserve"> πανούργο σχέδιο</w:t>
      </w:r>
      <w:r>
        <w:rPr>
          <w:rFonts w:eastAsia="Times New Roman" w:cs="Times New Roman"/>
          <w:szCs w:val="24"/>
        </w:rPr>
        <w:t>; Ότι οι εταιρίες θα δουλεύουν επ</w:t>
      </w:r>
      <w:r w:rsidRPr="003C2876">
        <w:rPr>
          <w:rFonts w:eastAsia="Times New Roman" w:cs="Times New Roman"/>
          <w:szCs w:val="24"/>
        </w:rPr>
        <w:t>τά μέρες</w:t>
      </w:r>
      <w:r>
        <w:rPr>
          <w:rFonts w:eastAsia="Times New Roman" w:cs="Times New Roman"/>
          <w:szCs w:val="24"/>
        </w:rPr>
        <w:t>,</w:t>
      </w:r>
      <w:r w:rsidRPr="003C2876">
        <w:rPr>
          <w:rFonts w:eastAsia="Times New Roman" w:cs="Times New Roman"/>
          <w:szCs w:val="24"/>
        </w:rPr>
        <w:t xml:space="preserve"> </w:t>
      </w:r>
      <w:r>
        <w:rPr>
          <w:rFonts w:eastAsia="Times New Roman" w:cs="Times New Roman"/>
          <w:szCs w:val="24"/>
        </w:rPr>
        <w:t>ό</w:t>
      </w:r>
      <w:r w:rsidRPr="003C2876">
        <w:rPr>
          <w:rFonts w:eastAsia="Times New Roman" w:cs="Times New Roman"/>
          <w:szCs w:val="24"/>
        </w:rPr>
        <w:t xml:space="preserve">πως κάνει </w:t>
      </w:r>
      <w:r>
        <w:rPr>
          <w:rFonts w:eastAsia="Times New Roman" w:cs="Times New Roman"/>
          <w:szCs w:val="24"/>
        </w:rPr>
        <w:t xml:space="preserve">η ΔΕΗ, όπως κάνει </w:t>
      </w:r>
      <w:r w:rsidRPr="003C2876">
        <w:rPr>
          <w:rFonts w:eastAsia="Times New Roman" w:cs="Times New Roman"/>
          <w:szCs w:val="24"/>
        </w:rPr>
        <w:t xml:space="preserve">το </w:t>
      </w:r>
      <w:r>
        <w:rPr>
          <w:rFonts w:eastAsia="Times New Roman" w:cs="Times New Roman"/>
          <w:szCs w:val="24"/>
        </w:rPr>
        <w:t>ΜΕΤΡΟ,</w:t>
      </w:r>
      <w:r w:rsidRPr="003C2876">
        <w:rPr>
          <w:rFonts w:eastAsia="Times New Roman" w:cs="Times New Roman"/>
          <w:szCs w:val="24"/>
        </w:rPr>
        <w:t xml:space="preserve"> όπως κάνει ο </w:t>
      </w:r>
      <w:r>
        <w:rPr>
          <w:rFonts w:eastAsia="Times New Roman" w:cs="Times New Roman"/>
          <w:szCs w:val="24"/>
        </w:rPr>
        <w:t>«</w:t>
      </w:r>
      <w:r w:rsidRPr="003C2876">
        <w:rPr>
          <w:rFonts w:eastAsia="Times New Roman" w:cs="Times New Roman"/>
          <w:szCs w:val="24"/>
        </w:rPr>
        <w:t>ΠΑΠΑΣΤΡΑΤΟΣ</w:t>
      </w:r>
      <w:r>
        <w:rPr>
          <w:rFonts w:eastAsia="Times New Roman" w:cs="Times New Roman"/>
          <w:szCs w:val="24"/>
        </w:rPr>
        <w:t>», όπως κάνουν τα Χ</w:t>
      </w:r>
      <w:r w:rsidRPr="003C2876">
        <w:rPr>
          <w:rFonts w:eastAsia="Times New Roman" w:cs="Times New Roman"/>
          <w:szCs w:val="24"/>
        </w:rPr>
        <w:t>αλυβουργεία</w:t>
      </w:r>
      <w:r>
        <w:rPr>
          <w:rFonts w:eastAsia="Times New Roman" w:cs="Times New Roman"/>
          <w:szCs w:val="24"/>
        </w:rPr>
        <w:t>.</w:t>
      </w:r>
      <w:r w:rsidRPr="003C2876">
        <w:rPr>
          <w:rFonts w:eastAsia="Times New Roman" w:cs="Times New Roman"/>
          <w:szCs w:val="24"/>
        </w:rPr>
        <w:t xml:space="preserve"> </w:t>
      </w:r>
    </w:p>
    <w:p w14:paraId="219DA51E" w14:textId="77777777" w:rsidR="00656A4F" w:rsidRDefault="000C25FA">
      <w:pPr>
        <w:spacing w:line="600" w:lineRule="auto"/>
        <w:ind w:firstLine="720"/>
        <w:jc w:val="both"/>
        <w:rPr>
          <w:rFonts w:eastAsia="Times New Roman" w:cs="Times New Roman"/>
          <w:szCs w:val="24"/>
        </w:rPr>
      </w:pPr>
      <w:r w:rsidRPr="003C2876">
        <w:rPr>
          <w:rFonts w:eastAsia="Times New Roman" w:cs="Times New Roman"/>
          <w:szCs w:val="24"/>
        </w:rPr>
        <w:lastRenderedPageBreak/>
        <w:t xml:space="preserve">Άρα </w:t>
      </w:r>
      <w:r>
        <w:rPr>
          <w:rFonts w:eastAsia="Times New Roman" w:cs="Times New Roman"/>
          <w:szCs w:val="24"/>
        </w:rPr>
        <w:t>κάν</w:t>
      </w:r>
      <w:r>
        <w:rPr>
          <w:rFonts w:eastAsia="Times New Roman" w:cs="Times New Roman"/>
          <w:szCs w:val="24"/>
        </w:rPr>
        <w:t>τε</w:t>
      </w:r>
      <w:r w:rsidRPr="003C2876">
        <w:rPr>
          <w:rFonts w:eastAsia="Times New Roman" w:cs="Times New Roman"/>
          <w:szCs w:val="24"/>
        </w:rPr>
        <w:t xml:space="preserve"> μία επιλογή</w:t>
      </w:r>
      <w:r>
        <w:rPr>
          <w:rFonts w:eastAsia="Times New Roman" w:cs="Times New Roman"/>
          <w:szCs w:val="24"/>
        </w:rPr>
        <w:t>. Ή</w:t>
      </w:r>
      <w:r w:rsidRPr="003C2876">
        <w:rPr>
          <w:rFonts w:eastAsia="Times New Roman" w:cs="Times New Roman"/>
          <w:szCs w:val="24"/>
        </w:rPr>
        <w:t xml:space="preserve"> θα πείτε ότι ο κ</w:t>
      </w:r>
      <w:r>
        <w:rPr>
          <w:rFonts w:eastAsia="Times New Roman" w:cs="Times New Roman"/>
          <w:szCs w:val="24"/>
        </w:rPr>
        <w:t>.</w:t>
      </w:r>
      <w:r w:rsidRPr="003C2876">
        <w:rPr>
          <w:rFonts w:eastAsia="Times New Roman" w:cs="Times New Roman"/>
          <w:szCs w:val="24"/>
        </w:rPr>
        <w:t xml:space="preserve"> Μητσοτάκης όντως θέλει την επταήμερη εργασία για τους εργαζόμενους</w:t>
      </w:r>
      <w:r>
        <w:rPr>
          <w:rFonts w:eastAsia="Times New Roman" w:cs="Times New Roman"/>
          <w:szCs w:val="24"/>
        </w:rPr>
        <w:t xml:space="preserve"> ή</w:t>
      </w:r>
      <w:r w:rsidRPr="003C2876">
        <w:rPr>
          <w:rFonts w:eastAsia="Times New Roman" w:cs="Times New Roman"/>
          <w:szCs w:val="24"/>
        </w:rPr>
        <w:t xml:space="preserve"> είπε το απόλυτο τίποτα</w:t>
      </w:r>
      <w:r>
        <w:rPr>
          <w:rFonts w:eastAsia="Times New Roman" w:cs="Times New Roman"/>
          <w:szCs w:val="24"/>
        </w:rPr>
        <w:t>. Το καινούρ</w:t>
      </w:r>
      <w:r w:rsidRPr="003C2876">
        <w:rPr>
          <w:rFonts w:eastAsia="Times New Roman" w:cs="Times New Roman"/>
          <w:szCs w:val="24"/>
        </w:rPr>
        <w:t xml:space="preserve">ιο </w:t>
      </w:r>
      <w:r>
        <w:rPr>
          <w:rFonts w:eastAsia="Times New Roman" w:cs="Times New Roman"/>
          <w:szCs w:val="24"/>
        </w:rPr>
        <w:t xml:space="preserve">το δικό </w:t>
      </w:r>
      <w:r w:rsidRPr="003C2876">
        <w:rPr>
          <w:rFonts w:eastAsia="Times New Roman" w:cs="Times New Roman"/>
          <w:szCs w:val="24"/>
        </w:rPr>
        <w:t>σας είναι το απόλυτο τίποτα</w:t>
      </w:r>
      <w:r>
        <w:rPr>
          <w:rFonts w:eastAsia="Times New Roman" w:cs="Times New Roman"/>
          <w:szCs w:val="24"/>
        </w:rPr>
        <w:t>. Ε</w:t>
      </w:r>
      <w:r w:rsidRPr="003C2876">
        <w:rPr>
          <w:rFonts w:eastAsia="Times New Roman" w:cs="Times New Roman"/>
          <w:szCs w:val="24"/>
        </w:rPr>
        <w:t>γώ πιστεύω το πρώτο</w:t>
      </w:r>
      <w:r>
        <w:rPr>
          <w:rFonts w:eastAsia="Times New Roman" w:cs="Times New Roman"/>
          <w:szCs w:val="24"/>
        </w:rPr>
        <w:t>,</w:t>
      </w:r>
      <w:r w:rsidRPr="003C2876">
        <w:rPr>
          <w:rFonts w:eastAsia="Times New Roman" w:cs="Times New Roman"/>
          <w:szCs w:val="24"/>
        </w:rPr>
        <w:t xml:space="preserve"> αλλά είμαι </w:t>
      </w:r>
      <w:r>
        <w:rPr>
          <w:rFonts w:eastAsia="Times New Roman" w:cs="Times New Roman"/>
          <w:szCs w:val="24"/>
        </w:rPr>
        <w:t>-</w:t>
      </w:r>
      <w:r w:rsidRPr="003C2876">
        <w:rPr>
          <w:rFonts w:eastAsia="Times New Roman" w:cs="Times New Roman"/>
          <w:szCs w:val="24"/>
        </w:rPr>
        <w:t>όπως λέμε</w:t>
      </w:r>
      <w:r>
        <w:rPr>
          <w:rFonts w:eastAsia="Times New Roman" w:cs="Times New Roman"/>
          <w:szCs w:val="24"/>
        </w:rPr>
        <w:t>-</w:t>
      </w:r>
      <w:r w:rsidRPr="003C2876">
        <w:rPr>
          <w:rFonts w:eastAsia="Times New Roman" w:cs="Times New Roman"/>
          <w:szCs w:val="24"/>
        </w:rPr>
        <w:t xml:space="preserve"> ευγενικός άνθρωπος και δέχομαι τ</w:t>
      </w:r>
      <w:r w:rsidRPr="003C2876">
        <w:rPr>
          <w:rFonts w:eastAsia="Times New Roman" w:cs="Times New Roman"/>
          <w:szCs w:val="24"/>
        </w:rPr>
        <w:t>ην άλλη απάντηση</w:t>
      </w:r>
      <w:r>
        <w:rPr>
          <w:rFonts w:eastAsia="Times New Roman" w:cs="Times New Roman"/>
          <w:szCs w:val="24"/>
        </w:rPr>
        <w:t>,</w:t>
      </w:r>
      <w:r w:rsidRPr="003C2876">
        <w:rPr>
          <w:rFonts w:eastAsia="Times New Roman" w:cs="Times New Roman"/>
          <w:szCs w:val="24"/>
        </w:rPr>
        <w:t xml:space="preserve"> ότι το νέο της Νέας Δημοκρατίας είναι το απόλυτο κενό</w:t>
      </w:r>
      <w:r>
        <w:rPr>
          <w:rFonts w:eastAsia="Times New Roman" w:cs="Times New Roman"/>
          <w:szCs w:val="24"/>
        </w:rPr>
        <w:t>.</w:t>
      </w:r>
    </w:p>
    <w:p w14:paraId="219DA51F" w14:textId="77777777" w:rsidR="00656A4F" w:rsidRDefault="000C25FA">
      <w:pPr>
        <w:spacing w:line="600" w:lineRule="auto"/>
        <w:ind w:firstLine="720"/>
        <w:jc w:val="both"/>
        <w:rPr>
          <w:rFonts w:eastAsia="Times New Roman" w:cs="Times New Roman"/>
          <w:szCs w:val="24"/>
        </w:rPr>
      </w:pPr>
      <w:r w:rsidRPr="005338E5">
        <w:rPr>
          <w:rFonts w:eastAsia="Times New Roman" w:cs="Times New Roman"/>
          <w:b/>
          <w:szCs w:val="24"/>
        </w:rPr>
        <w:t>ΙΩΑΝΝΗΣ ΒΡΟΥΤΣΗΣ:</w:t>
      </w:r>
      <w:r>
        <w:rPr>
          <w:rFonts w:eastAsia="Times New Roman" w:cs="Times New Roman"/>
          <w:szCs w:val="24"/>
        </w:rPr>
        <w:t xml:space="preserve"> Θέλετε απάντηση;</w:t>
      </w:r>
    </w:p>
    <w:p w14:paraId="219DA520" w14:textId="77777777" w:rsidR="00656A4F" w:rsidRDefault="000C25FA">
      <w:pPr>
        <w:spacing w:line="600" w:lineRule="auto"/>
        <w:ind w:firstLine="720"/>
        <w:jc w:val="both"/>
        <w:rPr>
          <w:rFonts w:eastAsia="Times New Roman" w:cs="Times New Roman"/>
          <w:szCs w:val="24"/>
        </w:rPr>
      </w:pPr>
      <w:r w:rsidRPr="005338E5">
        <w:rPr>
          <w:rFonts w:eastAsia="Times New Roman" w:cs="Times New Roman"/>
          <w:b/>
          <w:szCs w:val="24"/>
        </w:rPr>
        <w:t>ΕΥΚΛΕΙΔΗΣ ΤΣΑΚΑΛΩΤΟΣ (Υπουργός Οικονομικών):</w:t>
      </w:r>
      <w:r>
        <w:rPr>
          <w:rFonts w:eastAsia="Times New Roman" w:cs="Times New Roman"/>
          <w:szCs w:val="24"/>
        </w:rPr>
        <w:t xml:space="preserve"> Έ</w:t>
      </w:r>
      <w:r w:rsidRPr="003C2876">
        <w:rPr>
          <w:rFonts w:eastAsia="Times New Roman" w:cs="Times New Roman"/>
          <w:szCs w:val="24"/>
        </w:rPr>
        <w:t xml:space="preserve">χουμε συνηθίσει τις δικές σας </w:t>
      </w:r>
      <w:r>
        <w:rPr>
          <w:rFonts w:eastAsia="Times New Roman" w:cs="Times New Roman"/>
          <w:szCs w:val="24"/>
        </w:rPr>
        <w:t>α</w:t>
      </w:r>
      <w:r w:rsidRPr="003C2876">
        <w:rPr>
          <w:rFonts w:eastAsia="Times New Roman" w:cs="Times New Roman"/>
          <w:szCs w:val="24"/>
        </w:rPr>
        <w:t>πα</w:t>
      </w:r>
      <w:r>
        <w:rPr>
          <w:rFonts w:eastAsia="Times New Roman" w:cs="Times New Roman"/>
          <w:szCs w:val="24"/>
        </w:rPr>
        <w:t xml:space="preserve">ντήσεις, κύριε </w:t>
      </w:r>
      <w:proofErr w:type="spellStart"/>
      <w:r>
        <w:rPr>
          <w:rFonts w:eastAsia="Times New Roman" w:cs="Times New Roman"/>
          <w:szCs w:val="24"/>
        </w:rPr>
        <w:t>Βρούτση</w:t>
      </w:r>
      <w:proofErr w:type="spellEnd"/>
      <w:r>
        <w:rPr>
          <w:rFonts w:eastAsia="Times New Roman" w:cs="Times New Roman"/>
          <w:szCs w:val="24"/>
        </w:rPr>
        <w:t>. Π</w:t>
      </w:r>
      <w:r w:rsidRPr="003C2876">
        <w:rPr>
          <w:rFonts w:eastAsia="Times New Roman" w:cs="Times New Roman"/>
          <w:szCs w:val="24"/>
        </w:rPr>
        <w:t xml:space="preserve">άρα πολύ λίγες φορές </w:t>
      </w:r>
      <w:r>
        <w:rPr>
          <w:rFonts w:eastAsia="Times New Roman" w:cs="Times New Roman"/>
          <w:szCs w:val="24"/>
        </w:rPr>
        <w:t xml:space="preserve">δίνουν </w:t>
      </w:r>
      <w:r w:rsidRPr="003C2876">
        <w:rPr>
          <w:rFonts w:eastAsia="Times New Roman" w:cs="Times New Roman"/>
          <w:szCs w:val="24"/>
        </w:rPr>
        <w:t>φως στο πρόβλημα</w:t>
      </w:r>
      <w:r>
        <w:rPr>
          <w:rFonts w:eastAsia="Times New Roman" w:cs="Times New Roman"/>
          <w:szCs w:val="24"/>
        </w:rPr>
        <w:t>. Σ</w:t>
      </w:r>
      <w:r w:rsidRPr="003C2876">
        <w:rPr>
          <w:rFonts w:eastAsia="Times New Roman" w:cs="Times New Roman"/>
          <w:szCs w:val="24"/>
        </w:rPr>
        <w:t>ύγχυση προκαλούν</w:t>
      </w:r>
      <w:r>
        <w:rPr>
          <w:rFonts w:eastAsia="Times New Roman" w:cs="Times New Roman"/>
          <w:szCs w:val="24"/>
        </w:rPr>
        <w:t>.</w:t>
      </w:r>
      <w:r w:rsidRPr="003C2876">
        <w:rPr>
          <w:rFonts w:eastAsia="Times New Roman" w:cs="Times New Roman"/>
          <w:szCs w:val="24"/>
        </w:rPr>
        <w:t xml:space="preserve"> Οπότε μάλλον δεν θέλω απάντηση αυτή τη στιγμή</w:t>
      </w:r>
      <w:r>
        <w:rPr>
          <w:rFonts w:eastAsia="Times New Roman" w:cs="Times New Roman"/>
          <w:szCs w:val="24"/>
        </w:rPr>
        <w:t>, γιατί πολύ αμφιβάλλω α</w:t>
      </w:r>
      <w:r w:rsidRPr="003C2876">
        <w:rPr>
          <w:rFonts w:eastAsia="Times New Roman" w:cs="Times New Roman"/>
          <w:szCs w:val="24"/>
        </w:rPr>
        <w:t>ν μπορείτε να φωτίσετε κάποιο θέμα</w:t>
      </w:r>
      <w:r>
        <w:rPr>
          <w:rFonts w:eastAsia="Times New Roman" w:cs="Times New Roman"/>
          <w:szCs w:val="24"/>
        </w:rPr>
        <w:t>.</w:t>
      </w:r>
    </w:p>
    <w:p w14:paraId="219DA521"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lastRenderedPageBreak/>
        <w:t>Π</w:t>
      </w:r>
      <w:r w:rsidRPr="003C2876">
        <w:rPr>
          <w:rFonts w:eastAsia="Times New Roman" w:cs="Times New Roman"/>
          <w:szCs w:val="24"/>
        </w:rPr>
        <w:t xml:space="preserve">άμε τώρα </w:t>
      </w:r>
      <w:r>
        <w:rPr>
          <w:rFonts w:eastAsia="Times New Roman" w:cs="Times New Roman"/>
          <w:szCs w:val="24"/>
        </w:rPr>
        <w:t>-</w:t>
      </w:r>
      <w:r w:rsidRPr="003C2876">
        <w:rPr>
          <w:rFonts w:eastAsia="Times New Roman" w:cs="Times New Roman"/>
          <w:szCs w:val="24"/>
        </w:rPr>
        <w:t>για να τελειώσουμε</w:t>
      </w:r>
      <w:r>
        <w:rPr>
          <w:rFonts w:eastAsia="Times New Roman" w:cs="Times New Roman"/>
          <w:szCs w:val="24"/>
        </w:rPr>
        <w:t>-</w:t>
      </w:r>
      <w:r w:rsidRPr="003C2876">
        <w:rPr>
          <w:rFonts w:eastAsia="Times New Roman" w:cs="Times New Roman"/>
          <w:szCs w:val="24"/>
        </w:rPr>
        <w:t xml:space="preserve"> με </w:t>
      </w:r>
      <w:r>
        <w:rPr>
          <w:rFonts w:eastAsia="Times New Roman" w:cs="Times New Roman"/>
          <w:szCs w:val="24"/>
        </w:rPr>
        <w:t xml:space="preserve">κάτι </w:t>
      </w:r>
      <w:r w:rsidRPr="003C2876">
        <w:rPr>
          <w:rFonts w:eastAsia="Times New Roman" w:cs="Times New Roman"/>
          <w:szCs w:val="24"/>
        </w:rPr>
        <w:t>άλλο που μου είπε ο κ</w:t>
      </w:r>
      <w:r>
        <w:rPr>
          <w:rFonts w:eastAsia="Times New Roman" w:cs="Times New Roman"/>
          <w:szCs w:val="24"/>
        </w:rPr>
        <w:t xml:space="preserve">. </w:t>
      </w:r>
      <w:r w:rsidRPr="003C2876">
        <w:rPr>
          <w:rFonts w:eastAsia="Times New Roman" w:cs="Times New Roman"/>
          <w:szCs w:val="24"/>
        </w:rPr>
        <w:t>Μητσοτάκης</w:t>
      </w:r>
      <w:r>
        <w:rPr>
          <w:rFonts w:eastAsia="Times New Roman" w:cs="Times New Roman"/>
          <w:szCs w:val="24"/>
        </w:rPr>
        <w:t>.</w:t>
      </w:r>
      <w:r w:rsidRPr="003C2876">
        <w:rPr>
          <w:rFonts w:eastAsia="Times New Roman" w:cs="Times New Roman"/>
          <w:szCs w:val="24"/>
        </w:rPr>
        <w:t xml:space="preserve"> </w:t>
      </w:r>
      <w:r>
        <w:rPr>
          <w:rFonts w:eastAsia="Times New Roman" w:cs="Times New Roman"/>
          <w:szCs w:val="24"/>
        </w:rPr>
        <w:t xml:space="preserve">Ο κ. Μητσοτάκης είπε ότι εξήντα τέσσερις </w:t>
      </w:r>
      <w:r w:rsidRPr="003C2876">
        <w:rPr>
          <w:rFonts w:eastAsia="Times New Roman" w:cs="Times New Roman"/>
          <w:szCs w:val="24"/>
        </w:rPr>
        <w:t xml:space="preserve">προσωπικότητες </w:t>
      </w:r>
      <w:r w:rsidRPr="003C2876">
        <w:rPr>
          <w:rFonts w:eastAsia="Times New Roman" w:cs="Times New Roman"/>
          <w:szCs w:val="24"/>
        </w:rPr>
        <w:t>έχουν γράψει ένα κείμενο που χρειάζεται να το συζητήσουμε</w:t>
      </w:r>
      <w:r>
        <w:rPr>
          <w:rFonts w:eastAsia="Times New Roman" w:cs="Times New Roman"/>
          <w:szCs w:val="24"/>
        </w:rPr>
        <w:t>.</w:t>
      </w:r>
      <w:r w:rsidRPr="003C2876">
        <w:rPr>
          <w:rFonts w:eastAsia="Times New Roman" w:cs="Times New Roman"/>
          <w:szCs w:val="24"/>
        </w:rPr>
        <w:t xml:space="preserve"> </w:t>
      </w:r>
      <w:r>
        <w:rPr>
          <w:rFonts w:eastAsia="Times New Roman" w:cs="Times New Roman"/>
          <w:szCs w:val="24"/>
        </w:rPr>
        <w:t>Θα υπάρχει</w:t>
      </w:r>
      <w:r w:rsidRPr="003C2876">
        <w:rPr>
          <w:rFonts w:eastAsia="Times New Roman" w:cs="Times New Roman"/>
          <w:szCs w:val="24"/>
        </w:rPr>
        <w:t xml:space="preserve"> απάντηση στην ίδια εφημερίδα </w:t>
      </w:r>
      <w:r>
        <w:rPr>
          <w:rFonts w:eastAsia="Times New Roman" w:cs="Times New Roman"/>
          <w:szCs w:val="24"/>
        </w:rPr>
        <w:t>-</w:t>
      </w:r>
      <w:r w:rsidRPr="003C2876">
        <w:rPr>
          <w:rFonts w:eastAsia="Times New Roman" w:cs="Times New Roman"/>
          <w:szCs w:val="24"/>
        </w:rPr>
        <w:t xml:space="preserve">που </w:t>
      </w:r>
      <w:r>
        <w:rPr>
          <w:rFonts w:eastAsia="Times New Roman" w:cs="Times New Roman"/>
          <w:szCs w:val="24"/>
        </w:rPr>
        <w:t>έγραψαν</w:t>
      </w:r>
      <w:r w:rsidRPr="003C2876">
        <w:rPr>
          <w:rFonts w:eastAsia="Times New Roman" w:cs="Times New Roman"/>
          <w:szCs w:val="24"/>
        </w:rPr>
        <w:t xml:space="preserve"> </w:t>
      </w:r>
      <w:r>
        <w:rPr>
          <w:rFonts w:eastAsia="Times New Roman" w:cs="Times New Roman"/>
          <w:szCs w:val="24"/>
        </w:rPr>
        <w:t>οι εξήντα τέσσερις-</w:t>
      </w:r>
      <w:r w:rsidRPr="003C2876">
        <w:rPr>
          <w:rFonts w:eastAsia="Times New Roman" w:cs="Times New Roman"/>
          <w:szCs w:val="24"/>
        </w:rPr>
        <w:t xml:space="preserve"> από μένα και από τον κ</w:t>
      </w:r>
      <w:r>
        <w:rPr>
          <w:rFonts w:eastAsia="Times New Roman" w:cs="Times New Roman"/>
          <w:szCs w:val="24"/>
        </w:rPr>
        <w:t>.</w:t>
      </w:r>
      <w:r w:rsidRPr="003C2876">
        <w:rPr>
          <w:rFonts w:eastAsia="Times New Roman" w:cs="Times New Roman"/>
          <w:szCs w:val="24"/>
        </w:rPr>
        <w:t xml:space="preserve"> Σταθάκη</w:t>
      </w:r>
      <w:r>
        <w:rPr>
          <w:rFonts w:eastAsia="Times New Roman" w:cs="Times New Roman"/>
          <w:szCs w:val="24"/>
        </w:rPr>
        <w:t>.</w:t>
      </w:r>
    </w:p>
    <w:p w14:paraId="219DA522"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Ο</w:t>
      </w:r>
      <w:r w:rsidRPr="003C2876">
        <w:rPr>
          <w:rFonts w:eastAsia="Times New Roman" w:cs="Times New Roman"/>
          <w:szCs w:val="24"/>
        </w:rPr>
        <w:t xml:space="preserve"> τίτλος </w:t>
      </w:r>
      <w:r>
        <w:rPr>
          <w:rFonts w:eastAsia="Times New Roman" w:cs="Times New Roman"/>
          <w:szCs w:val="24"/>
        </w:rPr>
        <w:t>-</w:t>
      </w:r>
      <w:r w:rsidRPr="003C2876">
        <w:rPr>
          <w:rFonts w:eastAsia="Times New Roman" w:cs="Times New Roman"/>
          <w:szCs w:val="24"/>
        </w:rPr>
        <w:t>να πω μόνο για το άρθρο</w:t>
      </w:r>
      <w:r>
        <w:rPr>
          <w:rFonts w:eastAsia="Times New Roman" w:cs="Times New Roman"/>
          <w:szCs w:val="24"/>
        </w:rPr>
        <w:t>-</w:t>
      </w:r>
      <w:r w:rsidRPr="003C2876">
        <w:rPr>
          <w:rFonts w:eastAsia="Times New Roman" w:cs="Times New Roman"/>
          <w:szCs w:val="24"/>
        </w:rPr>
        <w:t xml:space="preserve"> είναι</w:t>
      </w:r>
      <w:r>
        <w:rPr>
          <w:rFonts w:eastAsia="Times New Roman" w:cs="Times New Roman"/>
          <w:szCs w:val="24"/>
        </w:rPr>
        <w:t>:</w:t>
      </w:r>
      <w:r w:rsidRPr="003C2876">
        <w:rPr>
          <w:rFonts w:eastAsia="Times New Roman" w:cs="Times New Roman"/>
          <w:szCs w:val="24"/>
        </w:rPr>
        <w:t xml:space="preserve"> </w:t>
      </w:r>
      <w:r>
        <w:rPr>
          <w:rFonts w:eastAsia="Times New Roman" w:cs="Times New Roman"/>
          <w:szCs w:val="24"/>
        </w:rPr>
        <w:t>«Τι είναι π</w:t>
      </w:r>
      <w:r w:rsidRPr="003C2876">
        <w:rPr>
          <w:rFonts w:eastAsia="Times New Roman" w:cs="Times New Roman"/>
          <w:szCs w:val="24"/>
        </w:rPr>
        <w:t>ροοδευτική πολιτική</w:t>
      </w:r>
      <w:r>
        <w:rPr>
          <w:rFonts w:eastAsia="Times New Roman" w:cs="Times New Roman"/>
          <w:szCs w:val="24"/>
        </w:rPr>
        <w:t>;». Εγώ εδώ θέλω να</w:t>
      </w:r>
      <w:r>
        <w:rPr>
          <w:rFonts w:eastAsia="Times New Roman" w:cs="Times New Roman"/>
          <w:szCs w:val="24"/>
        </w:rPr>
        <w:t xml:space="preserve"> πω μόνο ένα πράγμα. Εγώ δεν</w:t>
      </w:r>
      <w:r w:rsidRPr="003C2876">
        <w:rPr>
          <w:rFonts w:eastAsia="Times New Roman" w:cs="Times New Roman"/>
          <w:szCs w:val="24"/>
        </w:rPr>
        <w:t xml:space="preserve"> πιστεύω στην πρόοδο έξω από την ιστορία</w:t>
      </w:r>
      <w:r>
        <w:rPr>
          <w:rFonts w:eastAsia="Times New Roman" w:cs="Times New Roman"/>
          <w:szCs w:val="24"/>
        </w:rPr>
        <w:t>. Δεν πιστεύω</w:t>
      </w:r>
      <w:r w:rsidRPr="003C2876">
        <w:rPr>
          <w:rFonts w:eastAsia="Times New Roman" w:cs="Times New Roman"/>
          <w:szCs w:val="24"/>
        </w:rPr>
        <w:t xml:space="preserve"> στην πρόοδο έξω από την κοινωνία</w:t>
      </w:r>
      <w:r>
        <w:rPr>
          <w:rFonts w:eastAsia="Times New Roman" w:cs="Times New Roman"/>
          <w:szCs w:val="24"/>
        </w:rPr>
        <w:t>,</w:t>
      </w:r>
      <w:r w:rsidRPr="003C2876">
        <w:rPr>
          <w:rFonts w:eastAsia="Times New Roman" w:cs="Times New Roman"/>
          <w:szCs w:val="24"/>
        </w:rPr>
        <w:t xml:space="preserve"> έξω από τις αξίες και έξω από τις συγκρούσεις</w:t>
      </w:r>
      <w:r>
        <w:rPr>
          <w:rFonts w:eastAsia="Times New Roman" w:cs="Times New Roman"/>
          <w:szCs w:val="24"/>
        </w:rPr>
        <w:t>.</w:t>
      </w:r>
      <w:r w:rsidRPr="003C2876">
        <w:rPr>
          <w:rFonts w:eastAsia="Times New Roman" w:cs="Times New Roman"/>
          <w:szCs w:val="24"/>
        </w:rPr>
        <w:t xml:space="preserve"> Δεν το πιστεύω</w:t>
      </w:r>
      <w:r>
        <w:rPr>
          <w:rFonts w:eastAsia="Times New Roman" w:cs="Times New Roman"/>
          <w:szCs w:val="24"/>
        </w:rPr>
        <w:t>,</w:t>
      </w:r>
      <w:r w:rsidRPr="003C2876">
        <w:rPr>
          <w:rFonts w:eastAsia="Times New Roman" w:cs="Times New Roman"/>
          <w:szCs w:val="24"/>
        </w:rPr>
        <w:t xml:space="preserve"> γιατί έχει και πισωγυρίσματα</w:t>
      </w:r>
      <w:r>
        <w:rPr>
          <w:rFonts w:eastAsia="Times New Roman" w:cs="Times New Roman"/>
          <w:szCs w:val="24"/>
        </w:rPr>
        <w:t xml:space="preserve"> η</w:t>
      </w:r>
      <w:r w:rsidRPr="003C2876">
        <w:rPr>
          <w:rFonts w:eastAsia="Times New Roman" w:cs="Times New Roman"/>
          <w:szCs w:val="24"/>
        </w:rPr>
        <w:t xml:space="preserve"> ιστορία</w:t>
      </w:r>
      <w:r>
        <w:rPr>
          <w:rFonts w:eastAsia="Times New Roman" w:cs="Times New Roman"/>
          <w:szCs w:val="24"/>
        </w:rPr>
        <w:t>. Δεν το πιστεύω, γιατί ποτέ η π</w:t>
      </w:r>
      <w:r w:rsidRPr="003C2876">
        <w:rPr>
          <w:rFonts w:eastAsia="Times New Roman" w:cs="Times New Roman"/>
          <w:szCs w:val="24"/>
        </w:rPr>
        <w:t xml:space="preserve">ρόοδος </w:t>
      </w:r>
      <w:r w:rsidRPr="003C2876">
        <w:rPr>
          <w:rFonts w:eastAsia="Times New Roman" w:cs="Times New Roman"/>
          <w:szCs w:val="24"/>
        </w:rPr>
        <w:t xml:space="preserve">δεν έγινε αυτόματα </w:t>
      </w:r>
      <w:r>
        <w:rPr>
          <w:rFonts w:eastAsia="Times New Roman" w:cs="Times New Roman"/>
          <w:szCs w:val="24"/>
        </w:rPr>
        <w:t>εξαιτίας της τεχνολογίας ή</w:t>
      </w:r>
      <w:r w:rsidRPr="003C2876">
        <w:rPr>
          <w:rFonts w:eastAsia="Times New Roman" w:cs="Times New Roman"/>
          <w:szCs w:val="24"/>
        </w:rPr>
        <w:t xml:space="preserve"> γιατί είχαμε τους ανθρώπους </w:t>
      </w:r>
      <w:r>
        <w:rPr>
          <w:rFonts w:eastAsia="Times New Roman" w:cs="Times New Roman"/>
          <w:szCs w:val="24"/>
        </w:rPr>
        <w:t xml:space="preserve">τους </w:t>
      </w:r>
      <w:r w:rsidRPr="003C2876">
        <w:rPr>
          <w:rFonts w:eastAsia="Times New Roman" w:cs="Times New Roman"/>
          <w:szCs w:val="24"/>
        </w:rPr>
        <w:t>τεχνοκράτες</w:t>
      </w:r>
      <w:r>
        <w:rPr>
          <w:rFonts w:eastAsia="Times New Roman" w:cs="Times New Roman"/>
          <w:szCs w:val="24"/>
        </w:rPr>
        <w:t>,</w:t>
      </w:r>
      <w:r w:rsidRPr="003C2876">
        <w:rPr>
          <w:rFonts w:eastAsia="Times New Roman" w:cs="Times New Roman"/>
          <w:szCs w:val="24"/>
        </w:rPr>
        <w:t xml:space="preserve"> τους άξιους</w:t>
      </w:r>
      <w:r>
        <w:rPr>
          <w:rFonts w:eastAsia="Times New Roman" w:cs="Times New Roman"/>
          <w:szCs w:val="24"/>
        </w:rPr>
        <w:t>! Π</w:t>
      </w:r>
      <w:r w:rsidRPr="003C2876">
        <w:rPr>
          <w:rFonts w:eastAsia="Times New Roman" w:cs="Times New Roman"/>
          <w:szCs w:val="24"/>
        </w:rPr>
        <w:t xml:space="preserve">οτέ δεν πήγε έτσι μπροστά </w:t>
      </w:r>
      <w:r>
        <w:rPr>
          <w:rFonts w:eastAsia="Times New Roman" w:cs="Times New Roman"/>
          <w:szCs w:val="24"/>
        </w:rPr>
        <w:t>η</w:t>
      </w:r>
      <w:r w:rsidRPr="003C2876">
        <w:rPr>
          <w:rFonts w:eastAsia="Times New Roman" w:cs="Times New Roman"/>
          <w:szCs w:val="24"/>
        </w:rPr>
        <w:t xml:space="preserve"> πολιτεία</w:t>
      </w:r>
      <w:r>
        <w:rPr>
          <w:rFonts w:eastAsia="Times New Roman" w:cs="Times New Roman"/>
          <w:szCs w:val="24"/>
        </w:rPr>
        <w:t>, η</w:t>
      </w:r>
      <w:r w:rsidRPr="003C2876">
        <w:rPr>
          <w:rFonts w:eastAsia="Times New Roman" w:cs="Times New Roman"/>
          <w:szCs w:val="24"/>
        </w:rPr>
        <w:t xml:space="preserve"> κοινωνία και</w:t>
      </w:r>
      <w:r>
        <w:rPr>
          <w:rFonts w:eastAsia="Times New Roman" w:cs="Times New Roman"/>
          <w:szCs w:val="24"/>
        </w:rPr>
        <w:t xml:space="preserve"> η</w:t>
      </w:r>
      <w:r w:rsidRPr="003C2876">
        <w:rPr>
          <w:rFonts w:eastAsia="Times New Roman" w:cs="Times New Roman"/>
          <w:szCs w:val="24"/>
        </w:rPr>
        <w:t xml:space="preserve"> οικονομία</w:t>
      </w:r>
      <w:r>
        <w:rPr>
          <w:rFonts w:eastAsia="Times New Roman" w:cs="Times New Roman"/>
          <w:szCs w:val="24"/>
        </w:rPr>
        <w:t>.</w:t>
      </w:r>
    </w:p>
    <w:p w14:paraId="219DA523"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Π</w:t>
      </w:r>
      <w:r w:rsidRPr="003C2876">
        <w:rPr>
          <w:rFonts w:eastAsia="Times New Roman" w:cs="Times New Roman"/>
          <w:szCs w:val="24"/>
        </w:rPr>
        <w:t>ήγε μέσα από ανθρώπους που πάλευαν</w:t>
      </w:r>
      <w:r>
        <w:rPr>
          <w:rFonts w:eastAsia="Times New Roman" w:cs="Times New Roman"/>
          <w:szCs w:val="24"/>
        </w:rPr>
        <w:t>,</w:t>
      </w:r>
      <w:r w:rsidRPr="003C2876">
        <w:rPr>
          <w:rFonts w:eastAsia="Times New Roman" w:cs="Times New Roman"/>
          <w:szCs w:val="24"/>
        </w:rPr>
        <w:t xml:space="preserve"> με συγκρούσεις για τις αξίες </w:t>
      </w:r>
      <w:r>
        <w:rPr>
          <w:rFonts w:eastAsia="Times New Roman" w:cs="Times New Roman"/>
          <w:szCs w:val="24"/>
        </w:rPr>
        <w:t>τους,</w:t>
      </w:r>
      <w:r w:rsidRPr="003C2876">
        <w:rPr>
          <w:rFonts w:eastAsia="Times New Roman" w:cs="Times New Roman"/>
          <w:szCs w:val="24"/>
        </w:rPr>
        <w:t xml:space="preserve"> </w:t>
      </w:r>
      <w:r>
        <w:rPr>
          <w:rFonts w:eastAsia="Times New Roman" w:cs="Times New Roman"/>
          <w:szCs w:val="24"/>
        </w:rPr>
        <w:t xml:space="preserve">για </w:t>
      </w:r>
      <w:r w:rsidRPr="003C2876">
        <w:rPr>
          <w:rFonts w:eastAsia="Times New Roman" w:cs="Times New Roman"/>
          <w:szCs w:val="24"/>
        </w:rPr>
        <w:t xml:space="preserve">τα πιστεύω </w:t>
      </w:r>
      <w:r>
        <w:rPr>
          <w:rFonts w:eastAsia="Times New Roman" w:cs="Times New Roman"/>
          <w:szCs w:val="24"/>
        </w:rPr>
        <w:t>τους. Έ</w:t>
      </w:r>
      <w:r w:rsidRPr="003C2876">
        <w:rPr>
          <w:rFonts w:eastAsia="Times New Roman" w:cs="Times New Roman"/>
          <w:szCs w:val="24"/>
        </w:rPr>
        <w:t xml:space="preserve">χει απόλυτο δίκιο </w:t>
      </w:r>
      <w:r>
        <w:rPr>
          <w:rFonts w:eastAsia="Times New Roman" w:cs="Times New Roman"/>
          <w:szCs w:val="24"/>
        </w:rPr>
        <w:t>ο</w:t>
      </w:r>
      <w:r w:rsidRPr="003C2876">
        <w:rPr>
          <w:rFonts w:eastAsia="Times New Roman" w:cs="Times New Roman"/>
          <w:szCs w:val="24"/>
        </w:rPr>
        <w:t xml:space="preserve"> κ</w:t>
      </w:r>
      <w:r>
        <w:rPr>
          <w:rFonts w:eastAsia="Times New Roman" w:cs="Times New Roman"/>
          <w:szCs w:val="24"/>
        </w:rPr>
        <w:t>.</w:t>
      </w:r>
      <w:r w:rsidRPr="003C2876">
        <w:rPr>
          <w:rFonts w:eastAsia="Times New Roman" w:cs="Times New Roman"/>
          <w:szCs w:val="24"/>
        </w:rPr>
        <w:t xml:space="preserve"> </w:t>
      </w:r>
      <w:proofErr w:type="spellStart"/>
      <w:r w:rsidRPr="003C2876">
        <w:rPr>
          <w:rFonts w:eastAsia="Times New Roman" w:cs="Times New Roman"/>
          <w:szCs w:val="24"/>
        </w:rPr>
        <w:t>Δένδιας</w:t>
      </w:r>
      <w:proofErr w:type="spellEnd"/>
      <w:r w:rsidRPr="003C2876">
        <w:rPr>
          <w:rFonts w:eastAsia="Times New Roman" w:cs="Times New Roman"/>
          <w:szCs w:val="24"/>
        </w:rPr>
        <w:t xml:space="preserve"> ότι δεν είναι θέμα καλών και κακών ανθρώπων</w:t>
      </w:r>
      <w:r>
        <w:rPr>
          <w:rFonts w:eastAsia="Times New Roman" w:cs="Times New Roman"/>
          <w:szCs w:val="24"/>
        </w:rPr>
        <w:t>. Το π</w:t>
      </w:r>
      <w:r w:rsidRPr="003C2876">
        <w:rPr>
          <w:rFonts w:eastAsia="Times New Roman" w:cs="Times New Roman"/>
          <w:szCs w:val="24"/>
        </w:rPr>
        <w:t>ιστεύω πραγματικά αυτό</w:t>
      </w:r>
      <w:r>
        <w:rPr>
          <w:rFonts w:eastAsia="Times New Roman" w:cs="Times New Roman"/>
          <w:szCs w:val="24"/>
        </w:rPr>
        <w:t>. Ο</w:t>
      </w:r>
      <w:r w:rsidRPr="003C2876">
        <w:rPr>
          <w:rFonts w:eastAsia="Times New Roman" w:cs="Times New Roman"/>
          <w:szCs w:val="24"/>
        </w:rPr>
        <w:t xml:space="preserve">ύτε πιστεύω ότι </w:t>
      </w:r>
      <w:r w:rsidRPr="003C2876">
        <w:rPr>
          <w:rFonts w:eastAsia="Times New Roman" w:cs="Times New Roman"/>
          <w:szCs w:val="24"/>
        </w:rPr>
        <w:lastRenderedPageBreak/>
        <w:t>από τη μία μεριά είναι όλοι καλοί και από κει είναι</w:t>
      </w:r>
      <w:r>
        <w:rPr>
          <w:rFonts w:eastAsia="Times New Roman" w:cs="Times New Roman"/>
          <w:szCs w:val="24"/>
        </w:rPr>
        <w:t xml:space="preserve"> οι</w:t>
      </w:r>
      <w:r w:rsidRPr="003C2876">
        <w:rPr>
          <w:rFonts w:eastAsia="Times New Roman" w:cs="Times New Roman"/>
          <w:szCs w:val="24"/>
        </w:rPr>
        <w:t xml:space="preserve"> κακοί</w:t>
      </w:r>
      <w:r>
        <w:rPr>
          <w:rFonts w:eastAsia="Times New Roman" w:cs="Times New Roman"/>
          <w:szCs w:val="24"/>
        </w:rPr>
        <w:t>,</w:t>
      </w:r>
      <w:r w:rsidRPr="003C2876">
        <w:rPr>
          <w:rFonts w:eastAsia="Times New Roman" w:cs="Times New Roman"/>
          <w:szCs w:val="24"/>
        </w:rPr>
        <w:t xml:space="preserve"> ού</w:t>
      </w:r>
      <w:r>
        <w:rPr>
          <w:rFonts w:eastAsia="Times New Roman" w:cs="Times New Roman"/>
          <w:szCs w:val="24"/>
        </w:rPr>
        <w:t xml:space="preserve">τε </w:t>
      </w:r>
      <w:proofErr w:type="spellStart"/>
      <w:r>
        <w:rPr>
          <w:rFonts w:eastAsia="Times New Roman" w:cs="Times New Roman"/>
          <w:szCs w:val="24"/>
        </w:rPr>
        <w:t>τούμπαλιν</w:t>
      </w:r>
      <w:proofErr w:type="spellEnd"/>
      <w:r>
        <w:rPr>
          <w:rFonts w:eastAsia="Times New Roman" w:cs="Times New Roman"/>
          <w:szCs w:val="24"/>
        </w:rPr>
        <w:t xml:space="preserve"> π</w:t>
      </w:r>
      <w:r w:rsidRPr="003C2876">
        <w:rPr>
          <w:rFonts w:eastAsia="Times New Roman" w:cs="Times New Roman"/>
          <w:szCs w:val="24"/>
        </w:rPr>
        <w:t>ροφανώς</w:t>
      </w:r>
      <w:r>
        <w:rPr>
          <w:rFonts w:eastAsia="Times New Roman" w:cs="Times New Roman"/>
          <w:szCs w:val="24"/>
        </w:rPr>
        <w:t>. Αλλά η π</w:t>
      </w:r>
      <w:r w:rsidRPr="003C2876">
        <w:rPr>
          <w:rFonts w:eastAsia="Times New Roman" w:cs="Times New Roman"/>
          <w:szCs w:val="24"/>
        </w:rPr>
        <w:t xml:space="preserve">ρόοδος </w:t>
      </w:r>
      <w:r>
        <w:rPr>
          <w:rFonts w:eastAsia="Times New Roman" w:cs="Times New Roman"/>
          <w:szCs w:val="24"/>
        </w:rPr>
        <w:t>είναι</w:t>
      </w:r>
      <w:r w:rsidRPr="003C2876">
        <w:rPr>
          <w:rFonts w:eastAsia="Times New Roman" w:cs="Times New Roman"/>
          <w:szCs w:val="24"/>
        </w:rPr>
        <w:t xml:space="preserve"> θέμα σύγκ</w:t>
      </w:r>
      <w:r w:rsidRPr="003C2876">
        <w:rPr>
          <w:rFonts w:eastAsia="Times New Roman" w:cs="Times New Roman"/>
          <w:szCs w:val="24"/>
        </w:rPr>
        <w:t>ρουσης</w:t>
      </w:r>
      <w:r>
        <w:rPr>
          <w:rFonts w:eastAsia="Times New Roman" w:cs="Times New Roman"/>
          <w:szCs w:val="24"/>
        </w:rPr>
        <w:t>,</w:t>
      </w:r>
      <w:r w:rsidRPr="003C2876">
        <w:rPr>
          <w:rFonts w:eastAsia="Times New Roman" w:cs="Times New Roman"/>
          <w:szCs w:val="24"/>
        </w:rPr>
        <w:t xml:space="preserve"> είναι θέμα ιδεών</w:t>
      </w:r>
      <w:r>
        <w:rPr>
          <w:rFonts w:eastAsia="Times New Roman" w:cs="Times New Roman"/>
          <w:szCs w:val="24"/>
        </w:rPr>
        <w:t>,</w:t>
      </w:r>
      <w:r w:rsidRPr="003C2876">
        <w:rPr>
          <w:rFonts w:eastAsia="Times New Roman" w:cs="Times New Roman"/>
          <w:szCs w:val="24"/>
        </w:rPr>
        <w:t xml:space="preserve"> είναι θέμα της ιστορίας</w:t>
      </w:r>
      <w:r>
        <w:rPr>
          <w:rFonts w:eastAsia="Times New Roman" w:cs="Times New Roman"/>
          <w:szCs w:val="24"/>
        </w:rPr>
        <w:t>. Δ</w:t>
      </w:r>
      <w:r w:rsidRPr="003C2876">
        <w:rPr>
          <w:rFonts w:eastAsia="Times New Roman" w:cs="Times New Roman"/>
          <w:szCs w:val="24"/>
        </w:rPr>
        <w:t>εν μπορούμε να κάτσουμε ποτέ οι αριστεροί και οι αριστερές</w:t>
      </w:r>
      <w:r>
        <w:rPr>
          <w:rFonts w:eastAsia="Times New Roman" w:cs="Times New Roman"/>
          <w:szCs w:val="24"/>
        </w:rPr>
        <w:t>, περιμένοντας ότι αυτή η π</w:t>
      </w:r>
      <w:r w:rsidRPr="003C2876">
        <w:rPr>
          <w:rFonts w:eastAsia="Times New Roman" w:cs="Times New Roman"/>
          <w:szCs w:val="24"/>
        </w:rPr>
        <w:t xml:space="preserve">ρόοδος κάποια στιγμή θα </w:t>
      </w:r>
      <w:r>
        <w:rPr>
          <w:rFonts w:eastAsia="Times New Roman" w:cs="Times New Roman"/>
          <w:szCs w:val="24"/>
        </w:rPr>
        <w:t>έ</w:t>
      </w:r>
      <w:r w:rsidRPr="003C2876">
        <w:rPr>
          <w:rFonts w:eastAsia="Times New Roman" w:cs="Times New Roman"/>
          <w:szCs w:val="24"/>
        </w:rPr>
        <w:t>ρθει α</w:t>
      </w:r>
      <w:r>
        <w:rPr>
          <w:rFonts w:eastAsia="Times New Roman" w:cs="Times New Roman"/>
          <w:szCs w:val="24"/>
        </w:rPr>
        <w:t>πό την εξέλιξη των παραγωγικών δ</w:t>
      </w:r>
      <w:r w:rsidRPr="003C2876">
        <w:rPr>
          <w:rFonts w:eastAsia="Times New Roman" w:cs="Times New Roman"/>
          <w:szCs w:val="24"/>
        </w:rPr>
        <w:t xml:space="preserve">υνάμεων ή </w:t>
      </w:r>
      <w:r>
        <w:rPr>
          <w:rFonts w:eastAsia="Times New Roman" w:cs="Times New Roman"/>
          <w:szCs w:val="24"/>
        </w:rPr>
        <w:t xml:space="preserve">από </w:t>
      </w:r>
      <w:r w:rsidRPr="003C2876">
        <w:rPr>
          <w:rFonts w:eastAsia="Times New Roman" w:cs="Times New Roman"/>
          <w:szCs w:val="24"/>
        </w:rPr>
        <w:t>κάτι άλλο</w:t>
      </w:r>
      <w:r>
        <w:rPr>
          <w:rFonts w:eastAsia="Times New Roman" w:cs="Times New Roman"/>
          <w:szCs w:val="24"/>
        </w:rPr>
        <w:t>.</w:t>
      </w:r>
    </w:p>
    <w:p w14:paraId="219DA524"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Γι’ αυτό ο ΣΥΡΙΖΑ έκανε και συμ</w:t>
      </w:r>
      <w:r>
        <w:rPr>
          <w:rFonts w:eastAsia="Times New Roman" w:cs="Times New Roman"/>
          <w:szCs w:val="24"/>
        </w:rPr>
        <w:t>μαχίες με ανθρώπους που είχε ιδεολογικές διαφορές και τώρα μερικοί έχουν μείνει και μερικοί έχουν φύγει. Γι’ αυτό ο ΣΥΡΙΖΑ έχει ανοιχτεί στην προοδευτική συμμαχία με ανθρώπους που δεν αντέχουν το κέντρο και η κεντροαριστερά να μιλάει για τη στρατηγική ήττα</w:t>
      </w:r>
      <w:r>
        <w:rPr>
          <w:rFonts w:eastAsia="Times New Roman" w:cs="Times New Roman"/>
          <w:szCs w:val="24"/>
        </w:rPr>
        <w:t xml:space="preserve"> του ΣΥΡΙΖΑ, λες και αυτό είναι το βασικό. </w:t>
      </w:r>
    </w:p>
    <w:p w14:paraId="219DA525"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 xml:space="preserve">Όμως, γι’ αυτό έχουμε πια ένα όνομα και αναγνώριση στην Ευρώπη. Και αυτό το όνομα και την αναγνώριση στην Ευρώπη και στην Ελλάδα το έχουμε σαν Αριστερά. Και σαν Αριστερά θα κατεβούμε σε αυτές τις εκλογές και σαν </w:t>
      </w:r>
      <w:r>
        <w:rPr>
          <w:rFonts w:eastAsia="Times New Roman" w:cs="Times New Roman"/>
          <w:szCs w:val="24"/>
        </w:rPr>
        <w:t>Αριστερά θα κερδίσουμε.</w:t>
      </w:r>
    </w:p>
    <w:p w14:paraId="219DA526" w14:textId="77777777" w:rsidR="00656A4F" w:rsidRDefault="000C25FA">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14:paraId="219DA527" w14:textId="77777777" w:rsidR="00656A4F" w:rsidRDefault="000C25FA">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Ε΄ Αντιπρόεδρος της Βουλής κ. </w:t>
      </w:r>
      <w:r w:rsidRPr="00DC531B">
        <w:rPr>
          <w:rFonts w:eastAsia="Times New Roman" w:cs="Times New Roman"/>
          <w:b/>
          <w:szCs w:val="24"/>
        </w:rPr>
        <w:t>ΔΗΜΗΤΡΙΟΣ ΚΡΕΜΑΣΤΙΝΟΣ</w:t>
      </w:r>
      <w:r>
        <w:rPr>
          <w:rFonts w:eastAsia="Times New Roman" w:cs="Times New Roman"/>
          <w:szCs w:val="24"/>
        </w:rPr>
        <w:t>)</w:t>
      </w:r>
    </w:p>
    <w:p w14:paraId="219DA528" w14:textId="77777777" w:rsidR="00656A4F" w:rsidRDefault="000C25FA">
      <w:pPr>
        <w:spacing w:line="600" w:lineRule="auto"/>
        <w:ind w:firstLine="720"/>
        <w:jc w:val="both"/>
        <w:rPr>
          <w:rFonts w:eastAsia="Times New Roman" w:cs="Times New Roman"/>
          <w:szCs w:val="24"/>
        </w:rPr>
      </w:pPr>
      <w:r w:rsidRPr="005072C1">
        <w:rPr>
          <w:rFonts w:eastAsia="Times New Roman" w:cs="Times New Roman"/>
          <w:b/>
          <w:szCs w:val="24"/>
        </w:rPr>
        <w:t xml:space="preserve">ΠΡΟΕΔΡΕΥΩΝ (Δημήτριος </w:t>
      </w:r>
      <w:proofErr w:type="spellStart"/>
      <w:r w:rsidRPr="005072C1">
        <w:rPr>
          <w:rFonts w:eastAsia="Times New Roman" w:cs="Times New Roman"/>
          <w:b/>
          <w:szCs w:val="24"/>
        </w:rPr>
        <w:t>Κρεμαστινός</w:t>
      </w:r>
      <w:proofErr w:type="spellEnd"/>
      <w:r w:rsidRPr="005072C1">
        <w:rPr>
          <w:rFonts w:eastAsia="Times New Roman" w:cs="Times New Roman"/>
          <w:b/>
          <w:szCs w:val="24"/>
        </w:rPr>
        <w:t>):</w:t>
      </w:r>
      <w:r>
        <w:rPr>
          <w:rFonts w:eastAsia="Times New Roman" w:cs="Times New Roman"/>
          <w:szCs w:val="24"/>
        </w:rPr>
        <w:t xml:space="preserve"> Κυρίες και κύριοι συνάδελφοι, κ</w:t>
      </w:r>
      <w:r w:rsidRPr="00EF3F89">
        <w:rPr>
          <w:rFonts w:eastAsia="SimSun"/>
          <w:szCs w:val="24"/>
          <w:lang w:eastAsia="zh-CN"/>
        </w:rPr>
        <w:t>ηρύσσεται περαιωμ</w:t>
      </w:r>
      <w:r w:rsidRPr="00EF3F89">
        <w:rPr>
          <w:rFonts w:eastAsia="SimSun"/>
          <w:szCs w:val="24"/>
          <w:lang w:eastAsia="zh-CN"/>
        </w:rPr>
        <w:t>ένη η συζήτηση επί της αρχής, των άρθρων</w:t>
      </w:r>
      <w:r>
        <w:rPr>
          <w:rFonts w:eastAsia="SimSun"/>
          <w:szCs w:val="24"/>
          <w:lang w:eastAsia="zh-CN"/>
        </w:rPr>
        <w:t xml:space="preserve"> και</w:t>
      </w:r>
      <w:r w:rsidRPr="00EF3F89">
        <w:rPr>
          <w:rFonts w:eastAsia="SimSun"/>
          <w:szCs w:val="24"/>
          <w:lang w:eastAsia="zh-CN"/>
        </w:rPr>
        <w:t xml:space="preserve"> των τροπολογιών του σχεδίου νόμου του</w:t>
      </w:r>
      <w:r>
        <w:rPr>
          <w:rFonts w:eastAsia="SimSun"/>
          <w:szCs w:val="24"/>
          <w:lang w:eastAsia="zh-CN"/>
        </w:rPr>
        <w:t xml:space="preserve"> Υπουργείου Εργασίας, Κοινωνικής Ασφάλισης και Κοινωνικής Αλληλεγγύης</w:t>
      </w:r>
      <w:r>
        <w:rPr>
          <w:rFonts w:eastAsia="SimSun"/>
          <w:szCs w:val="24"/>
          <w:lang w:eastAsia="zh-CN"/>
        </w:rPr>
        <w:t>:</w:t>
      </w:r>
      <w:r>
        <w:rPr>
          <w:rFonts w:eastAsia="SimSun"/>
          <w:szCs w:val="24"/>
          <w:lang w:eastAsia="zh-CN"/>
        </w:rPr>
        <w:t xml:space="preserve"> </w:t>
      </w:r>
      <w:r>
        <w:rPr>
          <w:rFonts w:eastAsia="Times New Roman" w:cs="Times New Roman"/>
          <w:szCs w:val="24"/>
        </w:rPr>
        <w:t>«Ρύθμιση οφειλών προς τους Φορείς Κοινωνικής Ασφάλισης, τη Φορολογική Διοίκηση και τους Ο.Τ.Α. α' βαθμο</w:t>
      </w:r>
      <w:r>
        <w:rPr>
          <w:rFonts w:eastAsia="Times New Roman" w:cs="Times New Roman"/>
          <w:szCs w:val="24"/>
        </w:rPr>
        <w:t>ύ, Συνταξιοδοτικές ρυθμίσεις Δημοσίου και λοιπές ασφαλιστικές και συνταξιοδοτικές διατάξεις, ενίσχυση της προστασίας των εργαζομένων και άλλες διατάξεις».</w:t>
      </w:r>
    </w:p>
    <w:p w14:paraId="219DA529" w14:textId="77777777" w:rsidR="00656A4F" w:rsidRDefault="000C25FA">
      <w:pPr>
        <w:autoSpaceDE w:val="0"/>
        <w:autoSpaceDN w:val="0"/>
        <w:adjustRightInd w:val="0"/>
        <w:spacing w:line="600" w:lineRule="auto"/>
        <w:ind w:firstLine="720"/>
        <w:jc w:val="both"/>
        <w:rPr>
          <w:rFonts w:eastAsia="SimSun"/>
          <w:szCs w:val="24"/>
          <w:lang w:eastAsia="zh-CN"/>
        </w:rPr>
      </w:pPr>
      <w:r w:rsidRPr="00EF3F89">
        <w:rPr>
          <w:rFonts w:eastAsia="SimSun"/>
          <w:szCs w:val="24"/>
          <w:lang w:eastAsia="zh-CN"/>
        </w:rPr>
        <w:t>Εισερχόμαστε στην ψήφιση</w:t>
      </w:r>
      <w:r w:rsidRPr="00F16D29">
        <w:rPr>
          <w:rFonts w:eastAsia="SimSun"/>
          <w:szCs w:val="24"/>
          <w:lang w:eastAsia="zh-CN"/>
        </w:rPr>
        <w:t xml:space="preserve"> </w:t>
      </w:r>
      <w:r>
        <w:rPr>
          <w:rFonts w:eastAsia="SimSun"/>
          <w:szCs w:val="24"/>
          <w:lang w:eastAsia="zh-CN"/>
        </w:rPr>
        <w:t xml:space="preserve">επί της αρχής, </w:t>
      </w:r>
      <w:r w:rsidRPr="00EF3F89">
        <w:rPr>
          <w:rFonts w:eastAsia="SimSun"/>
          <w:szCs w:val="24"/>
          <w:lang w:eastAsia="zh-CN"/>
        </w:rPr>
        <w:t>των άρθρων</w:t>
      </w:r>
      <w:r>
        <w:rPr>
          <w:rFonts w:eastAsia="SimSun"/>
          <w:szCs w:val="24"/>
          <w:lang w:eastAsia="zh-CN"/>
        </w:rPr>
        <w:t xml:space="preserve">, των </w:t>
      </w:r>
      <w:r w:rsidRPr="00EF3F89">
        <w:rPr>
          <w:rFonts w:eastAsia="SimSun"/>
          <w:szCs w:val="24"/>
          <w:lang w:eastAsia="zh-CN"/>
        </w:rPr>
        <w:t xml:space="preserve">τροπολογιών </w:t>
      </w:r>
      <w:r>
        <w:rPr>
          <w:rFonts w:eastAsia="SimSun"/>
          <w:szCs w:val="24"/>
          <w:lang w:eastAsia="zh-CN"/>
        </w:rPr>
        <w:t xml:space="preserve">και του συνόλου </w:t>
      </w:r>
      <w:r w:rsidRPr="00EF3F89">
        <w:rPr>
          <w:rFonts w:eastAsia="SimSun"/>
          <w:szCs w:val="24"/>
          <w:lang w:eastAsia="zh-CN"/>
        </w:rPr>
        <w:t xml:space="preserve">και η ψήφισή τους θα γίνει χωριστά. </w:t>
      </w:r>
    </w:p>
    <w:p w14:paraId="219DA52A" w14:textId="77777777" w:rsidR="00656A4F" w:rsidRDefault="000C25FA">
      <w:pPr>
        <w:spacing w:line="600" w:lineRule="auto"/>
        <w:ind w:firstLine="720"/>
        <w:jc w:val="both"/>
        <w:rPr>
          <w:rFonts w:eastAsia="Times New Roman"/>
          <w:szCs w:val="24"/>
        </w:rPr>
      </w:pPr>
      <w:r>
        <w:rPr>
          <w:rFonts w:eastAsia="Times New Roman"/>
          <w:szCs w:val="24"/>
        </w:rPr>
        <w:lastRenderedPageBreak/>
        <w:t xml:space="preserve">Σας υπενθυμίζουμε </w:t>
      </w:r>
      <w:r w:rsidRPr="005A6A0E">
        <w:rPr>
          <w:rFonts w:eastAsia="Times New Roman"/>
          <w:szCs w:val="24"/>
        </w:rPr>
        <w:t>ότι η ψηφοφορία περιλαμβάνε</w:t>
      </w:r>
      <w:r>
        <w:rPr>
          <w:rFonts w:eastAsia="Times New Roman"/>
          <w:szCs w:val="24"/>
        </w:rPr>
        <w:t xml:space="preserve">ι την αρχή του νομοσχεδίου, </w:t>
      </w:r>
      <w:proofErr w:type="spellStart"/>
      <w:r>
        <w:rPr>
          <w:rFonts w:eastAsia="Times New Roman"/>
          <w:szCs w:val="24"/>
        </w:rPr>
        <w:t>εκατόν</w:t>
      </w:r>
      <w:proofErr w:type="spellEnd"/>
      <w:r>
        <w:rPr>
          <w:rFonts w:eastAsia="Times New Roman"/>
          <w:szCs w:val="24"/>
        </w:rPr>
        <w:t xml:space="preserve"> δεκαεπτά άρθρα, έντεκα τροπολογίες</w:t>
      </w:r>
      <w:r w:rsidRPr="005A6A0E">
        <w:rPr>
          <w:rFonts w:eastAsia="Times New Roman"/>
          <w:szCs w:val="24"/>
        </w:rPr>
        <w:t xml:space="preserve">, το ακροτελεύτιο άρθρο, καθώς και το σύνολο του νομοσχεδίου. </w:t>
      </w:r>
    </w:p>
    <w:p w14:paraId="219DA52B" w14:textId="77777777" w:rsidR="00656A4F" w:rsidRDefault="000C25FA">
      <w:pPr>
        <w:spacing w:line="600" w:lineRule="auto"/>
        <w:ind w:firstLine="720"/>
        <w:jc w:val="both"/>
        <w:rPr>
          <w:rFonts w:eastAsia="Times New Roman"/>
          <w:szCs w:val="24"/>
        </w:rPr>
      </w:pPr>
      <w:r w:rsidRPr="005A6A0E">
        <w:rPr>
          <w:rFonts w:eastAsia="Times New Roman"/>
          <w:szCs w:val="24"/>
        </w:rPr>
        <w:t>Κάθε φορά στην οθόνη εμφανίζονται ως τέσσε</w:t>
      </w:r>
      <w:r w:rsidRPr="005A6A0E">
        <w:rPr>
          <w:rFonts w:eastAsia="Times New Roman"/>
          <w:szCs w:val="24"/>
        </w:rPr>
        <w:t xml:space="preserve">ρα άρθρα προς ψήφιση. Για να ψηφίσετε και τα υπόλοιπα, θα πρέπει να κυλήσετε την οθόνη αφής. Στο πάνω δεξιά μέρος της οθόνης εμφανίζεται κάθε φορά ο αριθμός των άρθρων που απομένουν για ψήφιση. Και βεβαίως, θα πρέπει να βεβαιωθείτε ότι έχετε ψηφίσει </w:t>
      </w:r>
      <w:r>
        <w:rPr>
          <w:rFonts w:eastAsia="Times New Roman"/>
          <w:szCs w:val="24"/>
        </w:rPr>
        <w:t>την αρ</w:t>
      </w:r>
      <w:r>
        <w:rPr>
          <w:rFonts w:eastAsia="Times New Roman"/>
          <w:szCs w:val="24"/>
        </w:rPr>
        <w:t xml:space="preserve">χή του νομοσχεδίου, </w:t>
      </w:r>
      <w:r w:rsidRPr="005A6A0E">
        <w:rPr>
          <w:rFonts w:eastAsia="Times New Roman"/>
          <w:szCs w:val="24"/>
        </w:rPr>
        <w:t xml:space="preserve">όλα τα άρθρα, τις τροπολογίες, καθώς και το ακροτελεύτιο άρθρο και το σύνολο του νομοσχεδίου. Αφού </w:t>
      </w:r>
      <w:r>
        <w:rPr>
          <w:rFonts w:eastAsia="Times New Roman"/>
          <w:szCs w:val="24"/>
        </w:rPr>
        <w:t>καταχωρίσετε την</w:t>
      </w:r>
      <w:r w:rsidRPr="005A6A0E">
        <w:rPr>
          <w:rFonts w:eastAsia="Times New Roman"/>
          <w:szCs w:val="24"/>
        </w:rPr>
        <w:t xml:space="preserve"> ψήφος σας, έχετε τη δυνατότητα </w:t>
      </w:r>
      <w:r>
        <w:rPr>
          <w:rFonts w:eastAsia="Times New Roman"/>
          <w:szCs w:val="24"/>
        </w:rPr>
        <w:t xml:space="preserve">να </w:t>
      </w:r>
      <w:r w:rsidRPr="005A6A0E">
        <w:rPr>
          <w:rFonts w:eastAsia="Times New Roman"/>
          <w:szCs w:val="24"/>
        </w:rPr>
        <w:t xml:space="preserve">την ελέγξετε ή και να την αναθεωρήσετε έως τη λήξη της ψηφοφορίας. </w:t>
      </w:r>
      <w:r>
        <w:rPr>
          <w:rFonts w:eastAsia="Times New Roman"/>
          <w:szCs w:val="24"/>
        </w:rPr>
        <w:t>Για οποιαδήποτε απο</w:t>
      </w:r>
      <w:r>
        <w:rPr>
          <w:rFonts w:eastAsia="Times New Roman"/>
          <w:szCs w:val="24"/>
        </w:rPr>
        <w:t>ρία απευθυνθείτε στο Προεδρείο, προκειμένου να σας συνδράμουν οι αρμόδιοι υπάλληλοι.</w:t>
      </w:r>
    </w:p>
    <w:p w14:paraId="219DA52C" w14:textId="77777777" w:rsidR="00656A4F" w:rsidRDefault="000C25FA">
      <w:pPr>
        <w:autoSpaceDE w:val="0"/>
        <w:autoSpaceDN w:val="0"/>
        <w:adjustRightInd w:val="0"/>
        <w:spacing w:line="600" w:lineRule="auto"/>
        <w:ind w:firstLine="720"/>
        <w:jc w:val="both"/>
        <w:rPr>
          <w:rFonts w:eastAsia="SimSun"/>
          <w:szCs w:val="24"/>
          <w:lang w:eastAsia="zh-CN"/>
        </w:rPr>
      </w:pPr>
      <w:r w:rsidRPr="00EF3F89">
        <w:rPr>
          <w:rFonts w:eastAsia="SimSun"/>
          <w:szCs w:val="24"/>
          <w:lang w:eastAsia="zh-CN"/>
        </w:rPr>
        <w:t>Παρακαλώ να ανοίξει το σύστημα της ηλεκτρονικής ψηφοφορίας.</w:t>
      </w:r>
    </w:p>
    <w:p w14:paraId="219DA52D" w14:textId="77777777" w:rsidR="00656A4F" w:rsidRDefault="000C25FA">
      <w:pPr>
        <w:jc w:val="center"/>
        <w:rPr>
          <w:rFonts w:eastAsia="SimSun"/>
          <w:szCs w:val="24"/>
          <w:lang w:eastAsia="zh-CN"/>
        </w:rPr>
      </w:pPr>
      <w:r w:rsidRPr="00EF3F89">
        <w:rPr>
          <w:rFonts w:eastAsia="SimSun"/>
          <w:szCs w:val="24"/>
          <w:lang w:eastAsia="zh-CN"/>
        </w:rPr>
        <w:lastRenderedPageBreak/>
        <w:t>(ΨΗΦΟΦΟΡΙΑ)</w:t>
      </w:r>
    </w:p>
    <w:p w14:paraId="219DA52E" w14:textId="77777777" w:rsidR="00656A4F" w:rsidRDefault="000C25FA">
      <w:pPr>
        <w:autoSpaceDE w:val="0"/>
        <w:autoSpaceDN w:val="0"/>
        <w:adjustRightInd w:val="0"/>
        <w:spacing w:line="600" w:lineRule="auto"/>
        <w:ind w:firstLine="709"/>
        <w:rPr>
          <w:rFonts w:eastAsia="SimSun"/>
          <w:szCs w:val="24"/>
          <w:lang w:eastAsia="zh-CN"/>
        </w:rPr>
      </w:pPr>
      <w:r w:rsidRPr="00EF3F89">
        <w:rPr>
          <w:rFonts w:eastAsia="SimSun"/>
          <w:b/>
          <w:bCs/>
          <w:szCs w:val="24"/>
          <w:lang w:eastAsia="zh-CN"/>
        </w:rPr>
        <w:t>ΠΡΟΕΔΡΕΥΩΝ (</w:t>
      </w:r>
      <w:r>
        <w:rPr>
          <w:rFonts w:eastAsia="SimSun"/>
          <w:b/>
          <w:bCs/>
          <w:szCs w:val="24"/>
          <w:lang w:eastAsia="zh-CN"/>
        </w:rPr>
        <w:t xml:space="preserve">Δημήτριος </w:t>
      </w:r>
      <w:proofErr w:type="spellStart"/>
      <w:r>
        <w:rPr>
          <w:rFonts w:eastAsia="SimSun"/>
          <w:b/>
          <w:bCs/>
          <w:szCs w:val="24"/>
          <w:lang w:eastAsia="zh-CN"/>
        </w:rPr>
        <w:t>Κρεμαστινός</w:t>
      </w:r>
      <w:proofErr w:type="spellEnd"/>
      <w:r w:rsidRPr="00EF3F89">
        <w:rPr>
          <w:rFonts w:eastAsia="SimSun"/>
          <w:b/>
          <w:bCs/>
          <w:szCs w:val="24"/>
          <w:lang w:eastAsia="zh-CN"/>
        </w:rPr>
        <w:t xml:space="preserve">): </w:t>
      </w:r>
      <w:r w:rsidRPr="00EF3F89">
        <w:rPr>
          <w:rFonts w:eastAsia="SimSun"/>
          <w:szCs w:val="24"/>
          <w:lang w:eastAsia="zh-CN"/>
        </w:rPr>
        <w:t>Παρακαλώ να κλείσει το σύστημα της ηλεκτρονικής ψηφοφορίας.</w:t>
      </w:r>
    </w:p>
    <w:p w14:paraId="219DA52F" w14:textId="77777777" w:rsidR="00656A4F" w:rsidRDefault="000C25FA">
      <w:pPr>
        <w:tabs>
          <w:tab w:val="left" w:pos="2940"/>
        </w:tabs>
        <w:spacing w:line="600" w:lineRule="auto"/>
        <w:ind w:firstLine="709"/>
        <w:jc w:val="center"/>
        <w:rPr>
          <w:rFonts w:eastAsia="Times New Roman"/>
          <w:szCs w:val="24"/>
        </w:rPr>
      </w:pPr>
      <w:r w:rsidRPr="0001772E">
        <w:rPr>
          <w:rFonts w:eastAsia="Times New Roman"/>
          <w:szCs w:val="24"/>
        </w:rPr>
        <w:t>(ΗΛΕΚΤΡΟΝΙΚΗ ΚΑΤΑΜΕΤΡΗΣΗ)</w:t>
      </w:r>
    </w:p>
    <w:p w14:paraId="219DA530" w14:textId="77777777" w:rsidR="00656A4F" w:rsidRDefault="000C25FA">
      <w:pPr>
        <w:tabs>
          <w:tab w:val="left" w:pos="2940"/>
        </w:tabs>
        <w:spacing w:line="600" w:lineRule="auto"/>
        <w:ind w:firstLine="709"/>
        <w:jc w:val="center"/>
        <w:rPr>
          <w:rFonts w:eastAsia="Times New Roman"/>
          <w:szCs w:val="24"/>
        </w:rPr>
      </w:pPr>
      <w:r>
        <w:rPr>
          <w:rFonts w:eastAsia="Times New Roman"/>
          <w:szCs w:val="24"/>
        </w:rPr>
        <w:t>(ΜΕΤΑ ΤΗΝ ΗΛΕΚΤΡΟΝΙΚΗ ΚΑΤΑΜΕΤΡΗΣΗ)</w:t>
      </w:r>
    </w:p>
    <w:p w14:paraId="219DA531" w14:textId="77777777" w:rsidR="00656A4F" w:rsidRDefault="000C25FA">
      <w:pPr>
        <w:spacing w:line="600" w:lineRule="auto"/>
        <w:ind w:firstLine="709"/>
        <w:contextualSpacing/>
        <w:jc w:val="both"/>
        <w:rPr>
          <w:rFonts w:eastAsia="Times New Roman" w:cs="Times New Roman"/>
          <w:szCs w:val="24"/>
        </w:rPr>
      </w:pPr>
      <w:r w:rsidRPr="00EF3F89">
        <w:rPr>
          <w:rFonts w:eastAsia="SimSun"/>
          <w:b/>
          <w:bCs/>
          <w:szCs w:val="24"/>
          <w:lang w:eastAsia="zh-CN"/>
        </w:rPr>
        <w:t>ΠΡΟΕΔΡΕΥΩΝ (</w:t>
      </w:r>
      <w:r>
        <w:rPr>
          <w:rFonts w:eastAsia="SimSun"/>
          <w:b/>
          <w:bCs/>
          <w:szCs w:val="24"/>
          <w:lang w:eastAsia="zh-CN"/>
        </w:rPr>
        <w:t xml:space="preserve">Δημήτριος </w:t>
      </w:r>
      <w:proofErr w:type="spellStart"/>
      <w:r>
        <w:rPr>
          <w:rFonts w:eastAsia="SimSun"/>
          <w:b/>
          <w:bCs/>
          <w:szCs w:val="24"/>
          <w:lang w:eastAsia="zh-CN"/>
        </w:rPr>
        <w:t>Κρεμαστινός</w:t>
      </w:r>
      <w:proofErr w:type="spellEnd"/>
      <w:r w:rsidRPr="00EF3F89">
        <w:rPr>
          <w:rFonts w:eastAsia="SimSun"/>
          <w:b/>
          <w:bCs/>
          <w:szCs w:val="24"/>
          <w:lang w:eastAsia="zh-CN"/>
        </w:rPr>
        <w:t>):</w:t>
      </w:r>
      <w:r>
        <w:rPr>
          <w:rFonts w:eastAsia="SimSun"/>
          <w:b/>
          <w:bCs/>
          <w:szCs w:val="24"/>
          <w:lang w:eastAsia="zh-CN"/>
        </w:rPr>
        <w:t xml:space="preserve"> </w:t>
      </w:r>
      <w:r w:rsidRPr="0001772E">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219DA532" w14:textId="77777777" w:rsidR="00656A4F" w:rsidRDefault="000C25FA">
      <w:pPr>
        <w:spacing w:line="600" w:lineRule="auto"/>
        <w:ind w:firstLine="709"/>
        <w:contextualSpacing/>
        <w:jc w:val="center"/>
        <w:rPr>
          <w:rFonts w:eastAsia="Times New Roman" w:cs="Times New Roman"/>
          <w:color w:val="FF0000"/>
          <w:szCs w:val="24"/>
        </w:rPr>
      </w:pPr>
      <w:r w:rsidRPr="007A6040">
        <w:rPr>
          <w:rFonts w:eastAsia="Times New Roman" w:cs="Times New Roman"/>
          <w:color w:val="FF0000"/>
          <w:szCs w:val="24"/>
        </w:rPr>
        <w:t>(</w:t>
      </w:r>
      <w:r w:rsidRPr="007A6040">
        <w:rPr>
          <w:rFonts w:eastAsia="Times New Roman" w:cs="Times New Roman"/>
          <w:color w:val="FF0000"/>
          <w:szCs w:val="24"/>
        </w:rPr>
        <w:t>ΑΛΛΑΓΗ ΣΕΛΙΔΑΣ</w:t>
      </w:r>
      <w:r w:rsidRPr="007A6040">
        <w:rPr>
          <w:rFonts w:eastAsia="Times New Roman" w:cs="Times New Roman"/>
          <w:color w:val="FF0000"/>
          <w:szCs w:val="24"/>
        </w:rPr>
        <w:t>)</w:t>
      </w:r>
    </w:p>
    <w:p w14:paraId="219DA533" w14:textId="77777777" w:rsidR="00656A4F" w:rsidRDefault="000C25FA">
      <w:pPr>
        <w:rPr>
          <w:rFonts w:eastAsia="Times New Roman" w:cs="Times New Roman"/>
          <w:szCs w:val="24"/>
        </w:rPr>
      </w:pPr>
      <w:r>
        <w:rPr>
          <w:rFonts w:eastAsia="Times New Roman" w:cs="Times New Roman"/>
          <w:szCs w:val="24"/>
        </w:rPr>
        <w:br w:type="page"/>
      </w:r>
    </w:p>
    <w:p w14:paraId="219DA534" w14:textId="77777777" w:rsidR="00656A4F" w:rsidRDefault="00656A4F">
      <w:pPr>
        <w:spacing w:line="600" w:lineRule="auto"/>
        <w:ind w:firstLine="709"/>
        <w:contextualSpacing/>
        <w:jc w:val="both"/>
        <w:rPr>
          <w:rFonts w:eastAsia="Times New Roman" w:cs="Times New Roman"/>
          <w:szCs w:val="24"/>
        </w:rPr>
      </w:pPr>
    </w:p>
    <w:tbl>
      <w:tblPr>
        <w:tblW w:w="7260" w:type="dxa"/>
        <w:tblCellMar>
          <w:left w:w="10" w:type="dxa"/>
          <w:right w:w="10" w:type="dxa"/>
        </w:tblCellMar>
        <w:tblLook w:val="04A0" w:firstRow="1" w:lastRow="0" w:firstColumn="1" w:lastColumn="0" w:noHBand="0" w:noVBand="1"/>
      </w:tblPr>
      <w:tblGrid>
        <w:gridCol w:w="7260"/>
      </w:tblGrid>
      <w:tr w:rsidR="00656A4F" w14:paraId="219DA536" w14:textId="77777777">
        <w:trPr>
          <w:trHeight w:val="1485"/>
        </w:trPr>
        <w:tc>
          <w:tcPr>
            <w:tcW w:w="7260" w:type="dxa"/>
            <w:tcBorders>
              <w:top w:val="nil"/>
              <w:left w:val="nil"/>
              <w:bottom w:val="nil"/>
              <w:right w:val="nil"/>
            </w:tcBorders>
            <w:shd w:val="clear" w:color="auto" w:fill="auto"/>
            <w:vAlign w:val="center"/>
            <w:hideMark/>
          </w:tcPr>
          <w:p w14:paraId="219DA535" w14:textId="77777777" w:rsidR="00B34043" w:rsidRDefault="000C25FA" w:rsidP="00B34043">
            <w:pPr>
              <w:jc w:val="center"/>
              <w:rPr>
                <w:rFonts w:ascii="Calibri" w:eastAsia="Times New Roman" w:hAnsi="Calibri" w:cs="Calibri"/>
                <w:color w:val="000000"/>
                <w:szCs w:val="24"/>
              </w:rPr>
            </w:pPr>
            <w:r w:rsidRPr="00EF3F89">
              <w:rPr>
                <w:rFonts w:eastAsia="SimSun"/>
                <w:szCs w:val="24"/>
                <w:lang w:eastAsia="zh-CN"/>
              </w:rPr>
              <w:t xml:space="preserve"> </w:t>
            </w:r>
            <w:r>
              <w:rPr>
                <w:rFonts w:ascii="Calibri" w:eastAsia="Times New Roman" w:hAnsi="Calibri" w:cs="Calibri"/>
                <w:color w:val="000000"/>
                <w:szCs w:val="24"/>
              </w:rPr>
              <w:t xml:space="preserve">Ρύθμιση οφειλών προς τους Φορείς Κοινωνικής Ασφάλισης, τη Φορολογική Διοίκηση και τους ΟΤΑ α΄ βαθμού, Συνταξιοδοτικές ρυθμίσεις Δημοσίου και λοιπές ασφαλιστικές και συνταξιοδοτικές διατάξεις, ενίσχυση της προστασίας των εργαζομένων και </w:t>
            </w:r>
            <w:r>
              <w:rPr>
                <w:rFonts w:ascii="Calibri" w:eastAsia="Times New Roman" w:hAnsi="Calibri" w:cs="Calibri"/>
                <w:color w:val="000000"/>
                <w:szCs w:val="24"/>
              </w:rPr>
              <w:t>άλλες διατάξεις.</w:t>
            </w:r>
          </w:p>
        </w:tc>
      </w:tr>
      <w:tr w:rsidR="00656A4F" w14:paraId="219DA538" w14:textId="77777777">
        <w:trPr>
          <w:trHeight w:val="330"/>
        </w:trPr>
        <w:tc>
          <w:tcPr>
            <w:tcW w:w="7260" w:type="dxa"/>
            <w:tcBorders>
              <w:top w:val="nil"/>
              <w:left w:val="nil"/>
              <w:bottom w:val="nil"/>
              <w:right w:val="nil"/>
            </w:tcBorders>
            <w:shd w:val="clear" w:color="auto" w:fill="auto"/>
            <w:vAlign w:val="center"/>
            <w:hideMark/>
          </w:tcPr>
          <w:p w14:paraId="219DA537"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rsidR="00656A4F" w14:paraId="219DA53A" w14:textId="77777777">
        <w:trPr>
          <w:trHeight w:val="345"/>
        </w:trPr>
        <w:tc>
          <w:tcPr>
            <w:tcW w:w="7260" w:type="dxa"/>
            <w:tcBorders>
              <w:top w:val="nil"/>
              <w:left w:val="nil"/>
              <w:bottom w:val="nil"/>
              <w:right w:val="nil"/>
            </w:tcBorders>
            <w:shd w:val="clear" w:color="auto" w:fill="auto"/>
            <w:vAlign w:val="center"/>
            <w:hideMark/>
          </w:tcPr>
          <w:p w14:paraId="219DA539"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56A4F" w14:paraId="219DA53C" w14:textId="77777777">
        <w:trPr>
          <w:trHeight w:val="330"/>
        </w:trPr>
        <w:tc>
          <w:tcPr>
            <w:tcW w:w="7260" w:type="dxa"/>
            <w:tcBorders>
              <w:top w:val="nil"/>
              <w:left w:val="nil"/>
              <w:bottom w:val="nil"/>
              <w:right w:val="nil"/>
            </w:tcBorders>
            <w:shd w:val="clear" w:color="auto" w:fill="auto"/>
            <w:vAlign w:val="center"/>
            <w:hideMark/>
          </w:tcPr>
          <w:p w14:paraId="219DA53B"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56A4F" w14:paraId="219DA53E" w14:textId="77777777">
        <w:trPr>
          <w:trHeight w:val="330"/>
        </w:trPr>
        <w:tc>
          <w:tcPr>
            <w:tcW w:w="7260" w:type="dxa"/>
            <w:tcBorders>
              <w:top w:val="nil"/>
              <w:left w:val="nil"/>
              <w:bottom w:val="nil"/>
              <w:right w:val="nil"/>
            </w:tcBorders>
            <w:shd w:val="clear" w:color="auto" w:fill="auto"/>
            <w:vAlign w:val="center"/>
            <w:hideMark/>
          </w:tcPr>
          <w:p w14:paraId="219DA53D"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656A4F" w14:paraId="219DA540" w14:textId="77777777">
        <w:trPr>
          <w:trHeight w:val="330"/>
        </w:trPr>
        <w:tc>
          <w:tcPr>
            <w:tcW w:w="7260" w:type="dxa"/>
            <w:tcBorders>
              <w:top w:val="nil"/>
              <w:left w:val="nil"/>
              <w:bottom w:val="nil"/>
              <w:right w:val="nil"/>
            </w:tcBorders>
            <w:shd w:val="clear" w:color="auto" w:fill="auto"/>
            <w:vAlign w:val="center"/>
            <w:hideMark/>
          </w:tcPr>
          <w:p w14:paraId="219DA53F"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Χ.Α: ΝΑΙ</w:t>
            </w:r>
          </w:p>
        </w:tc>
      </w:tr>
      <w:tr w:rsidR="00656A4F" w14:paraId="219DA542" w14:textId="77777777">
        <w:trPr>
          <w:trHeight w:val="330"/>
        </w:trPr>
        <w:tc>
          <w:tcPr>
            <w:tcW w:w="7260" w:type="dxa"/>
            <w:tcBorders>
              <w:top w:val="nil"/>
              <w:left w:val="nil"/>
              <w:bottom w:val="nil"/>
              <w:right w:val="nil"/>
            </w:tcBorders>
            <w:shd w:val="clear" w:color="auto" w:fill="auto"/>
            <w:vAlign w:val="center"/>
            <w:hideMark/>
          </w:tcPr>
          <w:p w14:paraId="219DA541"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656A4F" w14:paraId="219DA544" w14:textId="77777777">
        <w:trPr>
          <w:trHeight w:val="345"/>
        </w:trPr>
        <w:tc>
          <w:tcPr>
            <w:tcW w:w="7260" w:type="dxa"/>
            <w:tcBorders>
              <w:top w:val="nil"/>
              <w:left w:val="nil"/>
              <w:bottom w:val="nil"/>
              <w:right w:val="nil"/>
            </w:tcBorders>
            <w:shd w:val="clear" w:color="auto" w:fill="auto"/>
            <w:vAlign w:val="center"/>
            <w:hideMark/>
          </w:tcPr>
          <w:p w14:paraId="219DA543"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ΤΟ ΠΟΤΑΜΙ: ΝΑΙ</w:t>
            </w:r>
          </w:p>
        </w:tc>
      </w:tr>
      <w:tr w:rsidR="00656A4F" w14:paraId="219DA546" w14:textId="77777777">
        <w:trPr>
          <w:trHeight w:val="330"/>
        </w:trPr>
        <w:tc>
          <w:tcPr>
            <w:tcW w:w="7260" w:type="dxa"/>
            <w:tcBorders>
              <w:top w:val="nil"/>
              <w:left w:val="nil"/>
              <w:bottom w:val="nil"/>
              <w:right w:val="nil"/>
            </w:tcBorders>
            <w:shd w:val="clear" w:color="auto" w:fill="auto"/>
            <w:vAlign w:val="center"/>
            <w:hideMark/>
          </w:tcPr>
          <w:p w14:paraId="219DA545"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656A4F" w14:paraId="219DA548" w14:textId="77777777">
        <w:trPr>
          <w:trHeight w:val="330"/>
        </w:trPr>
        <w:tc>
          <w:tcPr>
            <w:tcW w:w="7260" w:type="dxa"/>
            <w:tcBorders>
              <w:top w:val="nil"/>
              <w:left w:val="nil"/>
              <w:bottom w:val="nil"/>
              <w:right w:val="nil"/>
            </w:tcBorders>
            <w:shd w:val="clear" w:color="auto" w:fill="auto"/>
            <w:vAlign w:val="center"/>
            <w:hideMark/>
          </w:tcPr>
          <w:p w14:paraId="219DA547"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Άρθρο 1 ως έχει     ΚΑΤΑ ΠΛΕΙΟΨΗΦΙΑ</w:t>
            </w:r>
          </w:p>
        </w:tc>
      </w:tr>
      <w:tr w:rsidR="00656A4F" w14:paraId="219DA54A" w14:textId="77777777">
        <w:trPr>
          <w:trHeight w:val="330"/>
        </w:trPr>
        <w:tc>
          <w:tcPr>
            <w:tcW w:w="7260" w:type="dxa"/>
            <w:tcBorders>
              <w:top w:val="nil"/>
              <w:left w:val="nil"/>
              <w:bottom w:val="nil"/>
              <w:right w:val="nil"/>
            </w:tcBorders>
            <w:shd w:val="clear" w:color="auto" w:fill="auto"/>
            <w:vAlign w:val="center"/>
            <w:hideMark/>
          </w:tcPr>
          <w:p w14:paraId="219DA549"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56A4F" w14:paraId="219DA54C" w14:textId="77777777">
        <w:trPr>
          <w:trHeight w:val="330"/>
        </w:trPr>
        <w:tc>
          <w:tcPr>
            <w:tcW w:w="7260" w:type="dxa"/>
            <w:tcBorders>
              <w:top w:val="nil"/>
              <w:left w:val="nil"/>
              <w:bottom w:val="nil"/>
              <w:right w:val="nil"/>
            </w:tcBorders>
            <w:shd w:val="clear" w:color="auto" w:fill="auto"/>
            <w:vAlign w:val="center"/>
            <w:hideMark/>
          </w:tcPr>
          <w:p w14:paraId="219DA54B"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56A4F" w14:paraId="219DA54E" w14:textId="77777777">
        <w:trPr>
          <w:trHeight w:val="330"/>
        </w:trPr>
        <w:tc>
          <w:tcPr>
            <w:tcW w:w="7260" w:type="dxa"/>
            <w:tcBorders>
              <w:top w:val="nil"/>
              <w:left w:val="nil"/>
              <w:bottom w:val="nil"/>
              <w:right w:val="nil"/>
            </w:tcBorders>
            <w:shd w:val="clear" w:color="auto" w:fill="auto"/>
            <w:vAlign w:val="center"/>
            <w:hideMark/>
          </w:tcPr>
          <w:p w14:paraId="219DA54D"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656A4F" w14:paraId="219DA550" w14:textId="77777777">
        <w:trPr>
          <w:trHeight w:val="330"/>
        </w:trPr>
        <w:tc>
          <w:tcPr>
            <w:tcW w:w="7260" w:type="dxa"/>
            <w:tcBorders>
              <w:top w:val="nil"/>
              <w:left w:val="nil"/>
              <w:bottom w:val="nil"/>
              <w:right w:val="nil"/>
            </w:tcBorders>
            <w:shd w:val="clear" w:color="auto" w:fill="auto"/>
            <w:vAlign w:val="center"/>
            <w:hideMark/>
          </w:tcPr>
          <w:p w14:paraId="219DA54F"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Χ.Α: ΝΑΙ</w:t>
            </w:r>
          </w:p>
        </w:tc>
      </w:tr>
      <w:tr w:rsidR="00656A4F" w14:paraId="219DA552" w14:textId="77777777">
        <w:trPr>
          <w:trHeight w:val="330"/>
        </w:trPr>
        <w:tc>
          <w:tcPr>
            <w:tcW w:w="7260" w:type="dxa"/>
            <w:tcBorders>
              <w:top w:val="nil"/>
              <w:left w:val="nil"/>
              <w:bottom w:val="nil"/>
              <w:right w:val="nil"/>
            </w:tcBorders>
            <w:shd w:val="clear" w:color="auto" w:fill="auto"/>
            <w:vAlign w:val="center"/>
            <w:hideMark/>
          </w:tcPr>
          <w:p w14:paraId="219DA551"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656A4F" w14:paraId="219DA554" w14:textId="77777777">
        <w:trPr>
          <w:trHeight w:val="330"/>
        </w:trPr>
        <w:tc>
          <w:tcPr>
            <w:tcW w:w="7260" w:type="dxa"/>
            <w:tcBorders>
              <w:top w:val="nil"/>
              <w:left w:val="nil"/>
              <w:bottom w:val="nil"/>
              <w:right w:val="nil"/>
            </w:tcBorders>
            <w:shd w:val="clear" w:color="auto" w:fill="auto"/>
            <w:vAlign w:val="center"/>
            <w:hideMark/>
          </w:tcPr>
          <w:p w14:paraId="219DA553"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ΤΟ ΠΟΤΑΜΙ: ΝΑΙ</w:t>
            </w:r>
          </w:p>
        </w:tc>
      </w:tr>
      <w:tr w:rsidR="00656A4F" w14:paraId="219DA556" w14:textId="77777777">
        <w:trPr>
          <w:trHeight w:val="330"/>
        </w:trPr>
        <w:tc>
          <w:tcPr>
            <w:tcW w:w="7260" w:type="dxa"/>
            <w:tcBorders>
              <w:top w:val="nil"/>
              <w:left w:val="nil"/>
              <w:bottom w:val="nil"/>
              <w:right w:val="nil"/>
            </w:tcBorders>
            <w:shd w:val="clear" w:color="auto" w:fill="auto"/>
            <w:vAlign w:val="center"/>
            <w:hideMark/>
          </w:tcPr>
          <w:p w14:paraId="219DA555"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656A4F" w14:paraId="219DA558" w14:textId="77777777">
        <w:trPr>
          <w:trHeight w:val="345"/>
        </w:trPr>
        <w:tc>
          <w:tcPr>
            <w:tcW w:w="7260" w:type="dxa"/>
            <w:tcBorders>
              <w:top w:val="nil"/>
              <w:left w:val="nil"/>
              <w:bottom w:val="nil"/>
              <w:right w:val="nil"/>
            </w:tcBorders>
            <w:shd w:val="clear" w:color="auto" w:fill="auto"/>
            <w:vAlign w:val="center"/>
            <w:hideMark/>
          </w:tcPr>
          <w:p w14:paraId="219DA557"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Άρθρο 2 ως έχει     ΚΑΤΑ ΠΛΕΙΟΨΗΦΙΑ</w:t>
            </w:r>
          </w:p>
        </w:tc>
      </w:tr>
      <w:tr w:rsidR="00656A4F" w14:paraId="219DA55A" w14:textId="77777777">
        <w:trPr>
          <w:trHeight w:val="330"/>
        </w:trPr>
        <w:tc>
          <w:tcPr>
            <w:tcW w:w="7260" w:type="dxa"/>
            <w:tcBorders>
              <w:top w:val="nil"/>
              <w:left w:val="nil"/>
              <w:bottom w:val="nil"/>
              <w:right w:val="nil"/>
            </w:tcBorders>
            <w:shd w:val="clear" w:color="auto" w:fill="auto"/>
            <w:vAlign w:val="center"/>
            <w:hideMark/>
          </w:tcPr>
          <w:p w14:paraId="219DA559"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56A4F" w14:paraId="219DA55C" w14:textId="77777777">
        <w:trPr>
          <w:trHeight w:val="330"/>
        </w:trPr>
        <w:tc>
          <w:tcPr>
            <w:tcW w:w="7260" w:type="dxa"/>
            <w:tcBorders>
              <w:top w:val="nil"/>
              <w:left w:val="nil"/>
              <w:bottom w:val="nil"/>
              <w:right w:val="nil"/>
            </w:tcBorders>
            <w:shd w:val="clear" w:color="auto" w:fill="auto"/>
            <w:vAlign w:val="center"/>
            <w:hideMark/>
          </w:tcPr>
          <w:p w14:paraId="219DA55B"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56A4F" w14:paraId="219DA55E" w14:textId="77777777">
        <w:trPr>
          <w:trHeight w:val="330"/>
        </w:trPr>
        <w:tc>
          <w:tcPr>
            <w:tcW w:w="7260" w:type="dxa"/>
            <w:tcBorders>
              <w:top w:val="nil"/>
              <w:left w:val="nil"/>
              <w:bottom w:val="nil"/>
              <w:right w:val="nil"/>
            </w:tcBorders>
            <w:shd w:val="clear" w:color="auto" w:fill="auto"/>
            <w:vAlign w:val="center"/>
            <w:hideMark/>
          </w:tcPr>
          <w:p w14:paraId="219DA55D"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656A4F" w14:paraId="219DA560" w14:textId="77777777">
        <w:trPr>
          <w:trHeight w:val="330"/>
        </w:trPr>
        <w:tc>
          <w:tcPr>
            <w:tcW w:w="7260" w:type="dxa"/>
            <w:tcBorders>
              <w:top w:val="nil"/>
              <w:left w:val="nil"/>
              <w:bottom w:val="nil"/>
              <w:right w:val="nil"/>
            </w:tcBorders>
            <w:shd w:val="clear" w:color="auto" w:fill="auto"/>
            <w:vAlign w:val="center"/>
            <w:hideMark/>
          </w:tcPr>
          <w:p w14:paraId="219DA55F"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Χ.Α: ΝΑΙ</w:t>
            </w:r>
          </w:p>
        </w:tc>
      </w:tr>
      <w:tr w:rsidR="00656A4F" w14:paraId="219DA562" w14:textId="77777777">
        <w:trPr>
          <w:trHeight w:val="345"/>
        </w:trPr>
        <w:tc>
          <w:tcPr>
            <w:tcW w:w="7260" w:type="dxa"/>
            <w:tcBorders>
              <w:top w:val="nil"/>
              <w:left w:val="nil"/>
              <w:bottom w:val="nil"/>
              <w:right w:val="nil"/>
            </w:tcBorders>
            <w:shd w:val="clear" w:color="auto" w:fill="auto"/>
            <w:vAlign w:val="center"/>
            <w:hideMark/>
          </w:tcPr>
          <w:p w14:paraId="219DA561"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Κ.Κ.Ε: ΠΡΝ</w:t>
            </w:r>
          </w:p>
        </w:tc>
      </w:tr>
      <w:tr w:rsidR="00656A4F" w14:paraId="219DA564" w14:textId="77777777">
        <w:trPr>
          <w:trHeight w:val="330"/>
        </w:trPr>
        <w:tc>
          <w:tcPr>
            <w:tcW w:w="7260" w:type="dxa"/>
            <w:tcBorders>
              <w:top w:val="nil"/>
              <w:left w:val="nil"/>
              <w:bottom w:val="nil"/>
              <w:right w:val="nil"/>
            </w:tcBorders>
            <w:shd w:val="clear" w:color="auto" w:fill="auto"/>
            <w:vAlign w:val="center"/>
            <w:hideMark/>
          </w:tcPr>
          <w:p w14:paraId="219DA563"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ΤΟ ΠΟΤΑΜΙ: ΝΑΙ</w:t>
            </w:r>
          </w:p>
        </w:tc>
      </w:tr>
      <w:tr w:rsidR="00656A4F" w14:paraId="219DA566" w14:textId="77777777">
        <w:trPr>
          <w:trHeight w:val="330"/>
        </w:trPr>
        <w:tc>
          <w:tcPr>
            <w:tcW w:w="7260" w:type="dxa"/>
            <w:tcBorders>
              <w:top w:val="nil"/>
              <w:left w:val="nil"/>
              <w:bottom w:val="nil"/>
              <w:right w:val="nil"/>
            </w:tcBorders>
            <w:shd w:val="clear" w:color="auto" w:fill="auto"/>
            <w:vAlign w:val="center"/>
            <w:hideMark/>
          </w:tcPr>
          <w:p w14:paraId="219DA565"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656A4F" w14:paraId="219DA568" w14:textId="77777777">
        <w:trPr>
          <w:trHeight w:val="330"/>
        </w:trPr>
        <w:tc>
          <w:tcPr>
            <w:tcW w:w="7260" w:type="dxa"/>
            <w:tcBorders>
              <w:top w:val="nil"/>
              <w:left w:val="nil"/>
              <w:bottom w:val="nil"/>
              <w:right w:val="nil"/>
            </w:tcBorders>
            <w:shd w:val="clear" w:color="auto" w:fill="auto"/>
            <w:vAlign w:val="center"/>
            <w:hideMark/>
          </w:tcPr>
          <w:p w14:paraId="219DA567"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Άρθρο 3 ως έχει     ΚΑΤΑ ΠΛΕΙΟΨΗΦΙΑ</w:t>
            </w:r>
          </w:p>
        </w:tc>
      </w:tr>
      <w:tr w:rsidR="00656A4F" w14:paraId="219DA56A" w14:textId="77777777">
        <w:trPr>
          <w:trHeight w:val="330"/>
        </w:trPr>
        <w:tc>
          <w:tcPr>
            <w:tcW w:w="7260" w:type="dxa"/>
            <w:tcBorders>
              <w:top w:val="nil"/>
              <w:left w:val="nil"/>
              <w:bottom w:val="nil"/>
              <w:right w:val="nil"/>
            </w:tcBorders>
            <w:shd w:val="clear" w:color="auto" w:fill="auto"/>
            <w:vAlign w:val="center"/>
            <w:hideMark/>
          </w:tcPr>
          <w:p w14:paraId="219DA569"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56A4F" w14:paraId="219DA56C" w14:textId="77777777">
        <w:trPr>
          <w:trHeight w:val="330"/>
        </w:trPr>
        <w:tc>
          <w:tcPr>
            <w:tcW w:w="7260" w:type="dxa"/>
            <w:tcBorders>
              <w:top w:val="nil"/>
              <w:left w:val="nil"/>
              <w:bottom w:val="nil"/>
              <w:right w:val="nil"/>
            </w:tcBorders>
            <w:shd w:val="clear" w:color="auto" w:fill="auto"/>
            <w:vAlign w:val="center"/>
            <w:hideMark/>
          </w:tcPr>
          <w:p w14:paraId="219DA56B"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56A4F" w14:paraId="219DA56E" w14:textId="77777777">
        <w:trPr>
          <w:trHeight w:val="330"/>
        </w:trPr>
        <w:tc>
          <w:tcPr>
            <w:tcW w:w="7260" w:type="dxa"/>
            <w:tcBorders>
              <w:top w:val="nil"/>
              <w:left w:val="nil"/>
              <w:bottom w:val="nil"/>
              <w:right w:val="nil"/>
            </w:tcBorders>
            <w:shd w:val="clear" w:color="auto" w:fill="auto"/>
            <w:vAlign w:val="center"/>
            <w:hideMark/>
          </w:tcPr>
          <w:p w14:paraId="219DA56D"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656A4F" w14:paraId="219DA570" w14:textId="77777777">
        <w:trPr>
          <w:trHeight w:val="330"/>
        </w:trPr>
        <w:tc>
          <w:tcPr>
            <w:tcW w:w="7260" w:type="dxa"/>
            <w:tcBorders>
              <w:top w:val="nil"/>
              <w:left w:val="nil"/>
              <w:bottom w:val="nil"/>
              <w:right w:val="nil"/>
            </w:tcBorders>
            <w:shd w:val="clear" w:color="auto" w:fill="auto"/>
            <w:vAlign w:val="center"/>
            <w:hideMark/>
          </w:tcPr>
          <w:p w14:paraId="219DA56F"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Χ.Α: ΝΑΙ</w:t>
            </w:r>
          </w:p>
        </w:tc>
      </w:tr>
      <w:tr w:rsidR="00656A4F" w14:paraId="219DA572" w14:textId="77777777">
        <w:trPr>
          <w:trHeight w:val="330"/>
        </w:trPr>
        <w:tc>
          <w:tcPr>
            <w:tcW w:w="7260" w:type="dxa"/>
            <w:tcBorders>
              <w:top w:val="nil"/>
              <w:left w:val="nil"/>
              <w:bottom w:val="nil"/>
              <w:right w:val="nil"/>
            </w:tcBorders>
            <w:shd w:val="clear" w:color="auto" w:fill="auto"/>
            <w:vAlign w:val="center"/>
            <w:hideMark/>
          </w:tcPr>
          <w:p w14:paraId="219DA571"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656A4F" w14:paraId="219DA574" w14:textId="77777777">
        <w:trPr>
          <w:trHeight w:val="330"/>
        </w:trPr>
        <w:tc>
          <w:tcPr>
            <w:tcW w:w="7260" w:type="dxa"/>
            <w:tcBorders>
              <w:top w:val="nil"/>
              <w:left w:val="nil"/>
              <w:bottom w:val="nil"/>
              <w:right w:val="nil"/>
            </w:tcBorders>
            <w:shd w:val="clear" w:color="auto" w:fill="auto"/>
            <w:vAlign w:val="center"/>
            <w:hideMark/>
          </w:tcPr>
          <w:p w14:paraId="219DA573"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 xml:space="preserve">ΤΟ ΠΟΤΑΜΙ: </w:t>
            </w:r>
            <w:r>
              <w:rPr>
                <w:rFonts w:ascii="Calibri" w:eastAsia="Times New Roman" w:hAnsi="Calibri" w:cs="Calibri"/>
                <w:color w:val="000000"/>
                <w:szCs w:val="24"/>
              </w:rPr>
              <w:t>ΝΑΙ</w:t>
            </w:r>
          </w:p>
        </w:tc>
      </w:tr>
      <w:tr w:rsidR="00656A4F" w14:paraId="219DA576" w14:textId="77777777">
        <w:trPr>
          <w:trHeight w:val="330"/>
        </w:trPr>
        <w:tc>
          <w:tcPr>
            <w:tcW w:w="7260" w:type="dxa"/>
            <w:tcBorders>
              <w:top w:val="nil"/>
              <w:left w:val="nil"/>
              <w:bottom w:val="nil"/>
              <w:right w:val="nil"/>
            </w:tcBorders>
            <w:shd w:val="clear" w:color="auto" w:fill="auto"/>
            <w:vAlign w:val="center"/>
            <w:hideMark/>
          </w:tcPr>
          <w:p w14:paraId="219DA575"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656A4F" w14:paraId="219DA578" w14:textId="77777777">
        <w:trPr>
          <w:trHeight w:val="330"/>
        </w:trPr>
        <w:tc>
          <w:tcPr>
            <w:tcW w:w="7260" w:type="dxa"/>
            <w:tcBorders>
              <w:top w:val="nil"/>
              <w:left w:val="nil"/>
              <w:bottom w:val="nil"/>
              <w:right w:val="nil"/>
            </w:tcBorders>
            <w:shd w:val="clear" w:color="auto" w:fill="auto"/>
            <w:vAlign w:val="center"/>
            <w:hideMark/>
          </w:tcPr>
          <w:p w14:paraId="219DA577"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Άρθρο 4 ως έχει     ΚΑΤΑ ΠΛΕΙΟΨΗΦΙΑ</w:t>
            </w:r>
          </w:p>
        </w:tc>
      </w:tr>
      <w:tr w:rsidR="00656A4F" w14:paraId="219DA57A" w14:textId="77777777">
        <w:trPr>
          <w:trHeight w:val="330"/>
        </w:trPr>
        <w:tc>
          <w:tcPr>
            <w:tcW w:w="7260" w:type="dxa"/>
            <w:tcBorders>
              <w:top w:val="nil"/>
              <w:left w:val="nil"/>
              <w:bottom w:val="nil"/>
              <w:right w:val="nil"/>
            </w:tcBorders>
            <w:shd w:val="clear" w:color="auto" w:fill="auto"/>
            <w:vAlign w:val="center"/>
            <w:hideMark/>
          </w:tcPr>
          <w:p w14:paraId="219DA579"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56A4F" w14:paraId="219DA57C" w14:textId="77777777">
        <w:trPr>
          <w:trHeight w:val="330"/>
        </w:trPr>
        <w:tc>
          <w:tcPr>
            <w:tcW w:w="7260" w:type="dxa"/>
            <w:tcBorders>
              <w:top w:val="nil"/>
              <w:left w:val="nil"/>
              <w:bottom w:val="nil"/>
              <w:right w:val="nil"/>
            </w:tcBorders>
            <w:shd w:val="clear" w:color="auto" w:fill="auto"/>
            <w:vAlign w:val="center"/>
            <w:hideMark/>
          </w:tcPr>
          <w:p w14:paraId="219DA57B"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56A4F" w14:paraId="219DA57E" w14:textId="77777777">
        <w:trPr>
          <w:trHeight w:val="330"/>
        </w:trPr>
        <w:tc>
          <w:tcPr>
            <w:tcW w:w="7260" w:type="dxa"/>
            <w:tcBorders>
              <w:top w:val="nil"/>
              <w:left w:val="nil"/>
              <w:bottom w:val="nil"/>
              <w:right w:val="nil"/>
            </w:tcBorders>
            <w:shd w:val="clear" w:color="auto" w:fill="auto"/>
            <w:vAlign w:val="center"/>
            <w:hideMark/>
          </w:tcPr>
          <w:p w14:paraId="219DA57D"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656A4F" w14:paraId="219DA580" w14:textId="77777777">
        <w:trPr>
          <w:trHeight w:val="330"/>
        </w:trPr>
        <w:tc>
          <w:tcPr>
            <w:tcW w:w="7260" w:type="dxa"/>
            <w:tcBorders>
              <w:top w:val="nil"/>
              <w:left w:val="nil"/>
              <w:bottom w:val="nil"/>
              <w:right w:val="nil"/>
            </w:tcBorders>
            <w:shd w:val="clear" w:color="auto" w:fill="auto"/>
            <w:vAlign w:val="center"/>
            <w:hideMark/>
          </w:tcPr>
          <w:p w14:paraId="219DA57F"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Χ.Α: ΝΑΙ</w:t>
            </w:r>
          </w:p>
        </w:tc>
      </w:tr>
      <w:tr w:rsidR="00656A4F" w14:paraId="219DA582" w14:textId="77777777">
        <w:trPr>
          <w:trHeight w:val="330"/>
        </w:trPr>
        <w:tc>
          <w:tcPr>
            <w:tcW w:w="7260" w:type="dxa"/>
            <w:tcBorders>
              <w:top w:val="nil"/>
              <w:left w:val="nil"/>
              <w:bottom w:val="nil"/>
              <w:right w:val="nil"/>
            </w:tcBorders>
            <w:shd w:val="clear" w:color="auto" w:fill="auto"/>
            <w:vAlign w:val="center"/>
            <w:hideMark/>
          </w:tcPr>
          <w:p w14:paraId="219DA581"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656A4F" w14:paraId="219DA584" w14:textId="77777777">
        <w:trPr>
          <w:trHeight w:val="330"/>
        </w:trPr>
        <w:tc>
          <w:tcPr>
            <w:tcW w:w="7260" w:type="dxa"/>
            <w:tcBorders>
              <w:top w:val="nil"/>
              <w:left w:val="nil"/>
              <w:bottom w:val="nil"/>
              <w:right w:val="nil"/>
            </w:tcBorders>
            <w:shd w:val="clear" w:color="auto" w:fill="auto"/>
            <w:vAlign w:val="center"/>
            <w:hideMark/>
          </w:tcPr>
          <w:p w14:paraId="219DA583"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ΤΟ ΠΟΤΑΜΙ: ΝΑΙ</w:t>
            </w:r>
          </w:p>
        </w:tc>
      </w:tr>
      <w:tr w:rsidR="00656A4F" w14:paraId="219DA586" w14:textId="77777777">
        <w:trPr>
          <w:trHeight w:val="330"/>
        </w:trPr>
        <w:tc>
          <w:tcPr>
            <w:tcW w:w="7260" w:type="dxa"/>
            <w:tcBorders>
              <w:top w:val="nil"/>
              <w:left w:val="nil"/>
              <w:bottom w:val="nil"/>
              <w:right w:val="nil"/>
            </w:tcBorders>
            <w:shd w:val="clear" w:color="auto" w:fill="auto"/>
            <w:vAlign w:val="center"/>
            <w:hideMark/>
          </w:tcPr>
          <w:p w14:paraId="219DA585"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656A4F" w14:paraId="219DA588" w14:textId="77777777">
        <w:trPr>
          <w:trHeight w:val="330"/>
        </w:trPr>
        <w:tc>
          <w:tcPr>
            <w:tcW w:w="7260" w:type="dxa"/>
            <w:tcBorders>
              <w:top w:val="nil"/>
              <w:left w:val="nil"/>
              <w:bottom w:val="nil"/>
              <w:right w:val="nil"/>
            </w:tcBorders>
            <w:shd w:val="clear" w:color="auto" w:fill="auto"/>
            <w:vAlign w:val="center"/>
            <w:hideMark/>
          </w:tcPr>
          <w:p w14:paraId="219DA587"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Άρθρο 5 ως έχει     ΚΑΤΑ ΠΛΕΙΟΨΗΦΙΑ</w:t>
            </w:r>
          </w:p>
        </w:tc>
      </w:tr>
      <w:tr w:rsidR="00656A4F" w14:paraId="219DA58A" w14:textId="77777777">
        <w:trPr>
          <w:trHeight w:val="330"/>
        </w:trPr>
        <w:tc>
          <w:tcPr>
            <w:tcW w:w="7260" w:type="dxa"/>
            <w:tcBorders>
              <w:top w:val="nil"/>
              <w:left w:val="nil"/>
              <w:bottom w:val="nil"/>
              <w:right w:val="nil"/>
            </w:tcBorders>
            <w:shd w:val="clear" w:color="auto" w:fill="auto"/>
            <w:vAlign w:val="center"/>
            <w:hideMark/>
          </w:tcPr>
          <w:p w14:paraId="219DA589"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56A4F" w14:paraId="219DA58C" w14:textId="77777777">
        <w:trPr>
          <w:trHeight w:val="330"/>
        </w:trPr>
        <w:tc>
          <w:tcPr>
            <w:tcW w:w="7260" w:type="dxa"/>
            <w:tcBorders>
              <w:top w:val="nil"/>
              <w:left w:val="nil"/>
              <w:bottom w:val="nil"/>
              <w:right w:val="nil"/>
            </w:tcBorders>
            <w:shd w:val="clear" w:color="auto" w:fill="auto"/>
            <w:vAlign w:val="center"/>
            <w:hideMark/>
          </w:tcPr>
          <w:p w14:paraId="219DA58B"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56A4F" w14:paraId="219DA58E" w14:textId="77777777">
        <w:trPr>
          <w:trHeight w:val="345"/>
        </w:trPr>
        <w:tc>
          <w:tcPr>
            <w:tcW w:w="7260" w:type="dxa"/>
            <w:tcBorders>
              <w:top w:val="nil"/>
              <w:left w:val="nil"/>
              <w:bottom w:val="nil"/>
              <w:right w:val="nil"/>
            </w:tcBorders>
            <w:shd w:val="clear" w:color="auto" w:fill="auto"/>
            <w:vAlign w:val="center"/>
            <w:hideMark/>
          </w:tcPr>
          <w:p w14:paraId="219DA58D"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656A4F" w14:paraId="219DA590" w14:textId="77777777">
        <w:trPr>
          <w:trHeight w:val="330"/>
        </w:trPr>
        <w:tc>
          <w:tcPr>
            <w:tcW w:w="7260" w:type="dxa"/>
            <w:tcBorders>
              <w:top w:val="nil"/>
              <w:left w:val="nil"/>
              <w:bottom w:val="nil"/>
              <w:right w:val="nil"/>
            </w:tcBorders>
            <w:shd w:val="clear" w:color="auto" w:fill="auto"/>
            <w:vAlign w:val="center"/>
            <w:hideMark/>
          </w:tcPr>
          <w:p w14:paraId="219DA58F"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Χ.Α: ΝΑΙ</w:t>
            </w:r>
          </w:p>
        </w:tc>
      </w:tr>
      <w:tr w:rsidR="00656A4F" w14:paraId="219DA592" w14:textId="77777777">
        <w:trPr>
          <w:trHeight w:val="330"/>
        </w:trPr>
        <w:tc>
          <w:tcPr>
            <w:tcW w:w="7260" w:type="dxa"/>
            <w:tcBorders>
              <w:top w:val="nil"/>
              <w:left w:val="nil"/>
              <w:bottom w:val="nil"/>
              <w:right w:val="nil"/>
            </w:tcBorders>
            <w:shd w:val="clear" w:color="auto" w:fill="auto"/>
            <w:vAlign w:val="center"/>
            <w:hideMark/>
          </w:tcPr>
          <w:p w14:paraId="219DA591"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656A4F" w14:paraId="219DA594" w14:textId="77777777">
        <w:trPr>
          <w:trHeight w:val="330"/>
        </w:trPr>
        <w:tc>
          <w:tcPr>
            <w:tcW w:w="7260" w:type="dxa"/>
            <w:tcBorders>
              <w:top w:val="nil"/>
              <w:left w:val="nil"/>
              <w:bottom w:val="nil"/>
              <w:right w:val="nil"/>
            </w:tcBorders>
            <w:shd w:val="clear" w:color="auto" w:fill="auto"/>
            <w:vAlign w:val="center"/>
            <w:hideMark/>
          </w:tcPr>
          <w:p w14:paraId="219DA593"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 xml:space="preserve">ΤΟ </w:t>
            </w:r>
            <w:r>
              <w:rPr>
                <w:rFonts w:ascii="Calibri" w:eastAsia="Times New Roman" w:hAnsi="Calibri" w:cs="Calibri"/>
                <w:color w:val="000000"/>
                <w:szCs w:val="24"/>
              </w:rPr>
              <w:t>ΠΟΤΑΜΙ: ΝΑΙ</w:t>
            </w:r>
          </w:p>
        </w:tc>
      </w:tr>
      <w:tr w:rsidR="00656A4F" w14:paraId="219DA596" w14:textId="77777777">
        <w:trPr>
          <w:trHeight w:val="330"/>
        </w:trPr>
        <w:tc>
          <w:tcPr>
            <w:tcW w:w="7260" w:type="dxa"/>
            <w:tcBorders>
              <w:top w:val="nil"/>
              <w:left w:val="nil"/>
              <w:bottom w:val="nil"/>
              <w:right w:val="nil"/>
            </w:tcBorders>
            <w:shd w:val="clear" w:color="auto" w:fill="auto"/>
            <w:vAlign w:val="center"/>
            <w:hideMark/>
          </w:tcPr>
          <w:p w14:paraId="219DA595"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656A4F" w14:paraId="219DA598" w14:textId="77777777">
        <w:trPr>
          <w:trHeight w:val="330"/>
        </w:trPr>
        <w:tc>
          <w:tcPr>
            <w:tcW w:w="7260" w:type="dxa"/>
            <w:tcBorders>
              <w:top w:val="nil"/>
              <w:left w:val="nil"/>
              <w:bottom w:val="nil"/>
              <w:right w:val="nil"/>
            </w:tcBorders>
            <w:shd w:val="clear" w:color="auto" w:fill="auto"/>
            <w:vAlign w:val="center"/>
            <w:hideMark/>
          </w:tcPr>
          <w:p w14:paraId="219DA597"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Άρθρο 6 ως έχει     ΚΑΤΑ ΠΛΕΙΟΨΗΦΙΑ</w:t>
            </w:r>
          </w:p>
        </w:tc>
      </w:tr>
      <w:tr w:rsidR="00656A4F" w14:paraId="219DA59A" w14:textId="77777777">
        <w:trPr>
          <w:trHeight w:val="330"/>
        </w:trPr>
        <w:tc>
          <w:tcPr>
            <w:tcW w:w="7260" w:type="dxa"/>
            <w:tcBorders>
              <w:top w:val="nil"/>
              <w:left w:val="nil"/>
              <w:bottom w:val="nil"/>
              <w:right w:val="nil"/>
            </w:tcBorders>
            <w:shd w:val="clear" w:color="auto" w:fill="auto"/>
            <w:vAlign w:val="center"/>
            <w:hideMark/>
          </w:tcPr>
          <w:p w14:paraId="219DA599"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56A4F" w14:paraId="219DA59C" w14:textId="77777777">
        <w:trPr>
          <w:trHeight w:val="330"/>
        </w:trPr>
        <w:tc>
          <w:tcPr>
            <w:tcW w:w="7260" w:type="dxa"/>
            <w:tcBorders>
              <w:top w:val="nil"/>
              <w:left w:val="nil"/>
              <w:bottom w:val="nil"/>
              <w:right w:val="nil"/>
            </w:tcBorders>
            <w:shd w:val="clear" w:color="auto" w:fill="auto"/>
            <w:vAlign w:val="center"/>
            <w:hideMark/>
          </w:tcPr>
          <w:p w14:paraId="219DA59B"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56A4F" w14:paraId="219DA59E" w14:textId="77777777">
        <w:trPr>
          <w:trHeight w:val="330"/>
        </w:trPr>
        <w:tc>
          <w:tcPr>
            <w:tcW w:w="7260" w:type="dxa"/>
            <w:tcBorders>
              <w:top w:val="nil"/>
              <w:left w:val="nil"/>
              <w:bottom w:val="nil"/>
              <w:right w:val="nil"/>
            </w:tcBorders>
            <w:shd w:val="clear" w:color="auto" w:fill="auto"/>
            <w:vAlign w:val="center"/>
            <w:hideMark/>
          </w:tcPr>
          <w:p w14:paraId="219DA59D"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ΔΗ.ΣΥ: OXI</w:t>
            </w:r>
          </w:p>
        </w:tc>
      </w:tr>
      <w:tr w:rsidR="00656A4F" w14:paraId="219DA5A0" w14:textId="77777777">
        <w:trPr>
          <w:trHeight w:val="330"/>
        </w:trPr>
        <w:tc>
          <w:tcPr>
            <w:tcW w:w="7260" w:type="dxa"/>
            <w:tcBorders>
              <w:top w:val="nil"/>
              <w:left w:val="nil"/>
              <w:bottom w:val="nil"/>
              <w:right w:val="nil"/>
            </w:tcBorders>
            <w:shd w:val="clear" w:color="auto" w:fill="auto"/>
            <w:vAlign w:val="center"/>
            <w:hideMark/>
          </w:tcPr>
          <w:p w14:paraId="219DA59F"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Χ.Α: ΝΑΙ</w:t>
            </w:r>
          </w:p>
        </w:tc>
      </w:tr>
      <w:tr w:rsidR="00656A4F" w14:paraId="219DA5A2" w14:textId="77777777">
        <w:trPr>
          <w:trHeight w:val="330"/>
        </w:trPr>
        <w:tc>
          <w:tcPr>
            <w:tcW w:w="7260" w:type="dxa"/>
            <w:tcBorders>
              <w:top w:val="nil"/>
              <w:left w:val="nil"/>
              <w:bottom w:val="nil"/>
              <w:right w:val="nil"/>
            </w:tcBorders>
            <w:shd w:val="clear" w:color="auto" w:fill="auto"/>
            <w:vAlign w:val="center"/>
            <w:hideMark/>
          </w:tcPr>
          <w:p w14:paraId="219DA5A1"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656A4F" w14:paraId="219DA5A4" w14:textId="77777777">
        <w:trPr>
          <w:trHeight w:val="330"/>
        </w:trPr>
        <w:tc>
          <w:tcPr>
            <w:tcW w:w="7260" w:type="dxa"/>
            <w:tcBorders>
              <w:top w:val="nil"/>
              <w:left w:val="nil"/>
              <w:bottom w:val="nil"/>
              <w:right w:val="nil"/>
            </w:tcBorders>
            <w:shd w:val="clear" w:color="auto" w:fill="auto"/>
            <w:vAlign w:val="center"/>
            <w:hideMark/>
          </w:tcPr>
          <w:p w14:paraId="219DA5A3"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ΤΟ ΠΟΤΑΜΙ: ΝΑΙ</w:t>
            </w:r>
          </w:p>
        </w:tc>
      </w:tr>
      <w:tr w:rsidR="00656A4F" w14:paraId="219DA5A6" w14:textId="77777777">
        <w:trPr>
          <w:trHeight w:val="330"/>
        </w:trPr>
        <w:tc>
          <w:tcPr>
            <w:tcW w:w="7260" w:type="dxa"/>
            <w:tcBorders>
              <w:top w:val="nil"/>
              <w:left w:val="nil"/>
              <w:bottom w:val="nil"/>
              <w:right w:val="nil"/>
            </w:tcBorders>
            <w:shd w:val="clear" w:color="auto" w:fill="auto"/>
            <w:vAlign w:val="center"/>
            <w:hideMark/>
          </w:tcPr>
          <w:p w14:paraId="219DA5A5"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656A4F" w14:paraId="219DA5A8" w14:textId="77777777">
        <w:trPr>
          <w:trHeight w:val="330"/>
        </w:trPr>
        <w:tc>
          <w:tcPr>
            <w:tcW w:w="7260" w:type="dxa"/>
            <w:tcBorders>
              <w:top w:val="nil"/>
              <w:left w:val="nil"/>
              <w:bottom w:val="nil"/>
              <w:right w:val="nil"/>
            </w:tcBorders>
            <w:shd w:val="clear" w:color="auto" w:fill="auto"/>
            <w:vAlign w:val="center"/>
            <w:hideMark/>
          </w:tcPr>
          <w:p w14:paraId="219DA5A7"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Άρθρο 7 όπως τροπ.     ΚΑΤΑ ΠΛΕΙΟΨΗΦΙΑ</w:t>
            </w:r>
          </w:p>
        </w:tc>
      </w:tr>
      <w:tr w:rsidR="00656A4F" w14:paraId="219DA5AA" w14:textId="77777777">
        <w:trPr>
          <w:trHeight w:val="330"/>
        </w:trPr>
        <w:tc>
          <w:tcPr>
            <w:tcW w:w="7260" w:type="dxa"/>
            <w:tcBorders>
              <w:top w:val="nil"/>
              <w:left w:val="nil"/>
              <w:bottom w:val="nil"/>
              <w:right w:val="nil"/>
            </w:tcBorders>
            <w:shd w:val="clear" w:color="auto" w:fill="auto"/>
            <w:vAlign w:val="center"/>
            <w:hideMark/>
          </w:tcPr>
          <w:p w14:paraId="219DA5A9"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56A4F" w14:paraId="219DA5AC" w14:textId="77777777">
        <w:trPr>
          <w:trHeight w:val="345"/>
        </w:trPr>
        <w:tc>
          <w:tcPr>
            <w:tcW w:w="7260" w:type="dxa"/>
            <w:tcBorders>
              <w:top w:val="nil"/>
              <w:left w:val="nil"/>
              <w:bottom w:val="nil"/>
              <w:right w:val="nil"/>
            </w:tcBorders>
            <w:shd w:val="clear" w:color="auto" w:fill="auto"/>
            <w:vAlign w:val="center"/>
            <w:hideMark/>
          </w:tcPr>
          <w:p w14:paraId="219DA5AB"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56A4F" w14:paraId="219DA5AE" w14:textId="77777777">
        <w:trPr>
          <w:trHeight w:val="330"/>
        </w:trPr>
        <w:tc>
          <w:tcPr>
            <w:tcW w:w="7260" w:type="dxa"/>
            <w:tcBorders>
              <w:top w:val="nil"/>
              <w:left w:val="nil"/>
              <w:bottom w:val="nil"/>
              <w:right w:val="nil"/>
            </w:tcBorders>
            <w:shd w:val="clear" w:color="auto" w:fill="auto"/>
            <w:vAlign w:val="center"/>
            <w:hideMark/>
          </w:tcPr>
          <w:p w14:paraId="219DA5AD"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ΔΗ.ΣΥ: ΠΡΝ</w:t>
            </w:r>
          </w:p>
        </w:tc>
      </w:tr>
      <w:tr w:rsidR="00656A4F" w14:paraId="219DA5B0" w14:textId="77777777">
        <w:trPr>
          <w:trHeight w:val="330"/>
        </w:trPr>
        <w:tc>
          <w:tcPr>
            <w:tcW w:w="7260" w:type="dxa"/>
            <w:tcBorders>
              <w:top w:val="nil"/>
              <w:left w:val="nil"/>
              <w:bottom w:val="nil"/>
              <w:right w:val="nil"/>
            </w:tcBorders>
            <w:shd w:val="clear" w:color="auto" w:fill="auto"/>
            <w:vAlign w:val="center"/>
            <w:hideMark/>
          </w:tcPr>
          <w:p w14:paraId="219DA5AF"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Χ.Α: ΝΑΙ</w:t>
            </w:r>
          </w:p>
        </w:tc>
      </w:tr>
      <w:tr w:rsidR="00656A4F" w14:paraId="219DA5B2" w14:textId="77777777">
        <w:trPr>
          <w:trHeight w:val="330"/>
        </w:trPr>
        <w:tc>
          <w:tcPr>
            <w:tcW w:w="7260" w:type="dxa"/>
            <w:tcBorders>
              <w:top w:val="nil"/>
              <w:left w:val="nil"/>
              <w:bottom w:val="nil"/>
              <w:right w:val="nil"/>
            </w:tcBorders>
            <w:shd w:val="clear" w:color="auto" w:fill="auto"/>
            <w:vAlign w:val="center"/>
            <w:hideMark/>
          </w:tcPr>
          <w:p w14:paraId="219DA5B1"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 xml:space="preserve">Κ.Κ.Ε: </w:t>
            </w:r>
            <w:r>
              <w:rPr>
                <w:rFonts w:ascii="Calibri" w:eastAsia="Times New Roman" w:hAnsi="Calibri" w:cs="Calibri"/>
                <w:color w:val="000000"/>
                <w:szCs w:val="24"/>
              </w:rPr>
              <w:t>ΠΡΝ</w:t>
            </w:r>
          </w:p>
        </w:tc>
      </w:tr>
      <w:tr w:rsidR="00656A4F" w14:paraId="219DA5B4" w14:textId="77777777">
        <w:trPr>
          <w:trHeight w:val="330"/>
        </w:trPr>
        <w:tc>
          <w:tcPr>
            <w:tcW w:w="7260" w:type="dxa"/>
            <w:tcBorders>
              <w:top w:val="nil"/>
              <w:left w:val="nil"/>
              <w:bottom w:val="nil"/>
              <w:right w:val="nil"/>
            </w:tcBorders>
            <w:shd w:val="clear" w:color="auto" w:fill="auto"/>
            <w:vAlign w:val="center"/>
            <w:hideMark/>
          </w:tcPr>
          <w:p w14:paraId="219DA5B3"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ΤΟ ΠΟΤΑΜΙ: ΝΑΙ</w:t>
            </w:r>
          </w:p>
        </w:tc>
      </w:tr>
      <w:tr w:rsidR="00656A4F" w14:paraId="219DA5B6" w14:textId="77777777">
        <w:trPr>
          <w:trHeight w:val="345"/>
        </w:trPr>
        <w:tc>
          <w:tcPr>
            <w:tcW w:w="7260" w:type="dxa"/>
            <w:tcBorders>
              <w:top w:val="nil"/>
              <w:left w:val="nil"/>
              <w:bottom w:val="nil"/>
              <w:right w:val="nil"/>
            </w:tcBorders>
            <w:shd w:val="clear" w:color="auto" w:fill="auto"/>
            <w:vAlign w:val="center"/>
            <w:hideMark/>
          </w:tcPr>
          <w:p w14:paraId="219DA5B5"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656A4F" w14:paraId="219DA5B8" w14:textId="77777777">
        <w:trPr>
          <w:trHeight w:val="330"/>
        </w:trPr>
        <w:tc>
          <w:tcPr>
            <w:tcW w:w="7260" w:type="dxa"/>
            <w:tcBorders>
              <w:top w:val="nil"/>
              <w:left w:val="nil"/>
              <w:bottom w:val="nil"/>
              <w:right w:val="nil"/>
            </w:tcBorders>
            <w:shd w:val="clear" w:color="auto" w:fill="auto"/>
            <w:vAlign w:val="center"/>
            <w:hideMark/>
          </w:tcPr>
          <w:p w14:paraId="219DA5B7"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Άρθρο 8 ως έχει     ΚΑΤΑ ΠΛΕΙΟΨΗΦΙΑ</w:t>
            </w:r>
          </w:p>
        </w:tc>
      </w:tr>
      <w:tr w:rsidR="00656A4F" w14:paraId="219DA5BA" w14:textId="77777777">
        <w:trPr>
          <w:trHeight w:val="330"/>
        </w:trPr>
        <w:tc>
          <w:tcPr>
            <w:tcW w:w="7260" w:type="dxa"/>
            <w:tcBorders>
              <w:top w:val="nil"/>
              <w:left w:val="nil"/>
              <w:bottom w:val="nil"/>
              <w:right w:val="nil"/>
            </w:tcBorders>
            <w:shd w:val="clear" w:color="auto" w:fill="auto"/>
            <w:vAlign w:val="center"/>
            <w:hideMark/>
          </w:tcPr>
          <w:p w14:paraId="219DA5B9"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56A4F" w14:paraId="219DA5BC" w14:textId="77777777">
        <w:trPr>
          <w:trHeight w:val="330"/>
        </w:trPr>
        <w:tc>
          <w:tcPr>
            <w:tcW w:w="7260" w:type="dxa"/>
            <w:tcBorders>
              <w:top w:val="nil"/>
              <w:left w:val="nil"/>
              <w:bottom w:val="nil"/>
              <w:right w:val="nil"/>
            </w:tcBorders>
            <w:shd w:val="clear" w:color="auto" w:fill="auto"/>
            <w:vAlign w:val="center"/>
            <w:hideMark/>
          </w:tcPr>
          <w:p w14:paraId="219DA5BB"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56A4F" w14:paraId="219DA5BE" w14:textId="77777777">
        <w:trPr>
          <w:trHeight w:val="330"/>
        </w:trPr>
        <w:tc>
          <w:tcPr>
            <w:tcW w:w="7260" w:type="dxa"/>
            <w:tcBorders>
              <w:top w:val="nil"/>
              <w:left w:val="nil"/>
              <w:bottom w:val="nil"/>
              <w:right w:val="nil"/>
            </w:tcBorders>
            <w:shd w:val="clear" w:color="auto" w:fill="auto"/>
            <w:vAlign w:val="center"/>
            <w:hideMark/>
          </w:tcPr>
          <w:p w14:paraId="219DA5BD"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656A4F" w14:paraId="219DA5C0" w14:textId="77777777">
        <w:trPr>
          <w:trHeight w:val="330"/>
        </w:trPr>
        <w:tc>
          <w:tcPr>
            <w:tcW w:w="7260" w:type="dxa"/>
            <w:tcBorders>
              <w:top w:val="nil"/>
              <w:left w:val="nil"/>
              <w:bottom w:val="nil"/>
              <w:right w:val="nil"/>
            </w:tcBorders>
            <w:shd w:val="clear" w:color="auto" w:fill="auto"/>
            <w:vAlign w:val="center"/>
            <w:hideMark/>
          </w:tcPr>
          <w:p w14:paraId="219DA5BF"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Χ.Α: ΝΑΙ</w:t>
            </w:r>
          </w:p>
        </w:tc>
      </w:tr>
      <w:tr w:rsidR="00656A4F" w14:paraId="219DA5C2" w14:textId="77777777">
        <w:trPr>
          <w:trHeight w:val="330"/>
        </w:trPr>
        <w:tc>
          <w:tcPr>
            <w:tcW w:w="7260" w:type="dxa"/>
            <w:tcBorders>
              <w:top w:val="nil"/>
              <w:left w:val="nil"/>
              <w:bottom w:val="nil"/>
              <w:right w:val="nil"/>
            </w:tcBorders>
            <w:shd w:val="clear" w:color="auto" w:fill="auto"/>
            <w:vAlign w:val="center"/>
            <w:hideMark/>
          </w:tcPr>
          <w:p w14:paraId="219DA5C1"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656A4F" w14:paraId="219DA5C4" w14:textId="77777777">
        <w:trPr>
          <w:trHeight w:val="330"/>
        </w:trPr>
        <w:tc>
          <w:tcPr>
            <w:tcW w:w="7260" w:type="dxa"/>
            <w:tcBorders>
              <w:top w:val="nil"/>
              <w:left w:val="nil"/>
              <w:bottom w:val="nil"/>
              <w:right w:val="nil"/>
            </w:tcBorders>
            <w:shd w:val="clear" w:color="auto" w:fill="auto"/>
            <w:vAlign w:val="center"/>
            <w:hideMark/>
          </w:tcPr>
          <w:p w14:paraId="219DA5C3"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ΤΟ ΠΟΤΑΜΙ: ΝΑΙ</w:t>
            </w:r>
          </w:p>
        </w:tc>
      </w:tr>
      <w:tr w:rsidR="00656A4F" w14:paraId="219DA5C6" w14:textId="77777777">
        <w:trPr>
          <w:trHeight w:val="330"/>
        </w:trPr>
        <w:tc>
          <w:tcPr>
            <w:tcW w:w="7260" w:type="dxa"/>
            <w:tcBorders>
              <w:top w:val="nil"/>
              <w:left w:val="nil"/>
              <w:bottom w:val="nil"/>
              <w:right w:val="nil"/>
            </w:tcBorders>
            <w:shd w:val="clear" w:color="auto" w:fill="auto"/>
            <w:vAlign w:val="center"/>
            <w:hideMark/>
          </w:tcPr>
          <w:p w14:paraId="219DA5C5"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656A4F" w14:paraId="219DA5C8" w14:textId="77777777">
        <w:trPr>
          <w:trHeight w:val="330"/>
        </w:trPr>
        <w:tc>
          <w:tcPr>
            <w:tcW w:w="7260" w:type="dxa"/>
            <w:tcBorders>
              <w:top w:val="nil"/>
              <w:left w:val="nil"/>
              <w:bottom w:val="nil"/>
              <w:right w:val="nil"/>
            </w:tcBorders>
            <w:shd w:val="clear" w:color="auto" w:fill="auto"/>
            <w:vAlign w:val="center"/>
            <w:hideMark/>
          </w:tcPr>
          <w:p w14:paraId="219DA5C7"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Άρθρο 9 ως έχει     ΚΑΤΑ ΠΛΕΙΟΨΗΦΙΑ</w:t>
            </w:r>
          </w:p>
        </w:tc>
      </w:tr>
      <w:tr w:rsidR="00656A4F" w14:paraId="219DA5CA" w14:textId="77777777">
        <w:trPr>
          <w:trHeight w:val="330"/>
        </w:trPr>
        <w:tc>
          <w:tcPr>
            <w:tcW w:w="7260" w:type="dxa"/>
            <w:tcBorders>
              <w:top w:val="nil"/>
              <w:left w:val="nil"/>
              <w:bottom w:val="nil"/>
              <w:right w:val="nil"/>
            </w:tcBorders>
            <w:shd w:val="clear" w:color="auto" w:fill="auto"/>
            <w:vAlign w:val="center"/>
            <w:hideMark/>
          </w:tcPr>
          <w:p w14:paraId="219DA5C9"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56A4F" w14:paraId="219DA5CC" w14:textId="77777777">
        <w:trPr>
          <w:trHeight w:val="330"/>
        </w:trPr>
        <w:tc>
          <w:tcPr>
            <w:tcW w:w="7260" w:type="dxa"/>
            <w:tcBorders>
              <w:top w:val="nil"/>
              <w:left w:val="nil"/>
              <w:bottom w:val="nil"/>
              <w:right w:val="nil"/>
            </w:tcBorders>
            <w:shd w:val="clear" w:color="auto" w:fill="auto"/>
            <w:vAlign w:val="center"/>
            <w:hideMark/>
          </w:tcPr>
          <w:p w14:paraId="219DA5CB"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56A4F" w14:paraId="219DA5CE" w14:textId="77777777">
        <w:trPr>
          <w:trHeight w:val="330"/>
        </w:trPr>
        <w:tc>
          <w:tcPr>
            <w:tcW w:w="7260" w:type="dxa"/>
            <w:tcBorders>
              <w:top w:val="nil"/>
              <w:left w:val="nil"/>
              <w:bottom w:val="nil"/>
              <w:right w:val="nil"/>
            </w:tcBorders>
            <w:shd w:val="clear" w:color="auto" w:fill="auto"/>
            <w:vAlign w:val="center"/>
            <w:hideMark/>
          </w:tcPr>
          <w:p w14:paraId="219DA5CD"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ΔΗ.ΣΥ: ΠΡΝ</w:t>
            </w:r>
          </w:p>
        </w:tc>
      </w:tr>
      <w:tr w:rsidR="00656A4F" w14:paraId="219DA5D0" w14:textId="77777777">
        <w:trPr>
          <w:trHeight w:val="330"/>
        </w:trPr>
        <w:tc>
          <w:tcPr>
            <w:tcW w:w="7260" w:type="dxa"/>
            <w:tcBorders>
              <w:top w:val="nil"/>
              <w:left w:val="nil"/>
              <w:bottom w:val="nil"/>
              <w:right w:val="nil"/>
            </w:tcBorders>
            <w:shd w:val="clear" w:color="auto" w:fill="auto"/>
            <w:vAlign w:val="center"/>
            <w:hideMark/>
          </w:tcPr>
          <w:p w14:paraId="219DA5CF"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Χ.Α: ΠΡΝ</w:t>
            </w:r>
          </w:p>
        </w:tc>
      </w:tr>
      <w:tr w:rsidR="00656A4F" w14:paraId="219DA5D2" w14:textId="77777777">
        <w:trPr>
          <w:trHeight w:val="330"/>
        </w:trPr>
        <w:tc>
          <w:tcPr>
            <w:tcW w:w="7260" w:type="dxa"/>
            <w:tcBorders>
              <w:top w:val="nil"/>
              <w:left w:val="nil"/>
              <w:bottom w:val="nil"/>
              <w:right w:val="nil"/>
            </w:tcBorders>
            <w:shd w:val="clear" w:color="auto" w:fill="auto"/>
            <w:vAlign w:val="center"/>
            <w:hideMark/>
          </w:tcPr>
          <w:p w14:paraId="219DA5D1"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656A4F" w14:paraId="219DA5D4" w14:textId="77777777">
        <w:trPr>
          <w:trHeight w:val="330"/>
        </w:trPr>
        <w:tc>
          <w:tcPr>
            <w:tcW w:w="7260" w:type="dxa"/>
            <w:tcBorders>
              <w:top w:val="nil"/>
              <w:left w:val="nil"/>
              <w:bottom w:val="nil"/>
              <w:right w:val="nil"/>
            </w:tcBorders>
            <w:shd w:val="clear" w:color="auto" w:fill="auto"/>
            <w:vAlign w:val="center"/>
            <w:hideMark/>
          </w:tcPr>
          <w:p w14:paraId="219DA5D3"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ΤΟ ΠΟΤΑΜΙ: ΝΑΙ</w:t>
            </w:r>
          </w:p>
        </w:tc>
      </w:tr>
      <w:tr w:rsidR="00656A4F" w14:paraId="219DA5D6" w14:textId="77777777">
        <w:trPr>
          <w:trHeight w:val="330"/>
        </w:trPr>
        <w:tc>
          <w:tcPr>
            <w:tcW w:w="7260" w:type="dxa"/>
            <w:tcBorders>
              <w:top w:val="nil"/>
              <w:left w:val="nil"/>
              <w:bottom w:val="nil"/>
              <w:right w:val="nil"/>
            </w:tcBorders>
            <w:shd w:val="clear" w:color="auto" w:fill="auto"/>
            <w:vAlign w:val="center"/>
            <w:hideMark/>
          </w:tcPr>
          <w:p w14:paraId="219DA5D5"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656A4F" w14:paraId="219DA5D8" w14:textId="77777777">
        <w:trPr>
          <w:trHeight w:val="345"/>
        </w:trPr>
        <w:tc>
          <w:tcPr>
            <w:tcW w:w="7260" w:type="dxa"/>
            <w:tcBorders>
              <w:top w:val="nil"/>
              <w:left w:val="nil"/>
              <w:bottom w:val="nil"/>
              <w:right w:val="nil"/>
            </w:tcBorders>
            <w:shd w:val="clear" w:color="auto" w:fill="auto"/>
            <w:vAlign w:val="center"/>
            <w:hideMark/>
          </w:tcPr>
          <w:p w14:paraId="219DA5D7"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Άρθρο 10 ως έχει     ΚΑΤΑ ΠΛΕΙΟΨΗΦΙΑ</w:t>
            </w:r>
          </w:p>
        </w:tc>
      </w:tr>
      <w:tr w:rsidR="00656A4F" w14:paraId="219DA5DA" w14:textId="77777777">
        <w:trPr>
          <w:trHeight w:val="330"/>
        </w:trPr>
        <w:tc>
          <w:tcPr>
            <w:tcW w:w="7260" w:type="dxa"/>
            <w:tcBorders>
              <w:top w:val="nil"/>
              <w:left w:val="nil"/>
              <w:bottom w:val="nil"/>
              <w:right w:val="nil"/>
            </w:tcBorders>
            <w:shd w:val="clear" w:color="auto" w:fill="auto"/>
            <w:vAlign w:val="center"/>
            <w:hideMark/>
          </w:tcPr>
          <w:p w14:paraId="219DA5D9"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56A4F" w14:paraId="219DA5DC" w14:textId="77777777">
        <w:trPr>
          <w:trHeight w:val="330"/>
        </w:trPr>
        <w:tc>
          <w:tcPr>
            <w:tcW w:w="7260" w:type="dxa"/>
            <w:tcBorders>
              <w:top w:val="nil"/>
              <w:left w:val="nil"/>
              <w:bottom w:val="nil"/>
              <w:right w:val="nil"/>
            </w:tcBorders>
            <w:shd w:val="clear" w:color="auto" w:fill="auto"/>
            <w:vAlign w:val="center"/>
            <w:hideMark/>
          </w:tcPr>
          <w:p w14:paraId="219DA5DB"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656A4F" w14:paraId="219DA5DE" w14:textId="77777777">
        <w:trPr>
          <w:trHeight w:val="330"/>
        </w:trPr>
        <w:tc>
          <w:tcPr>
            <w:tcW w:w="7260" w:type="dxa"/>
            <w:tcBorders>
              <w:top w:val="nil"/>
              <w:left w:val="nil"/>
              <w:bottom w:val="nil"/>
              <w:right w:val="nil"/>
            </w:tcBorders>
            <w:shd w:val="clear" w:color="auto" w:fill="auto"/>
            <w:vAlign w:val="center"/>
            <w:hideMark/>
          </w:tcPr>
          <w:p w14:paraId="219DA5DD"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ΔΗ.ΣΥ: OXI</w:t>
            </w:r>
          </w:p>
        </w:tc>
      </w:tr>
      <w:tr w:rsidR="00656A4F" w14:paraId="219DA5E0" w14:textId="77777777">
        <w:trPr>
          <w:trHeight w:val="330"/>
        </w:trPr>
        <w:tc>
          <w:tcPr>
            <w:tcW w:w="7260" w:type="dxa"/>
            <w:tcBorders>
              <w:top w:val="nil"/>
              <w:left w:val="nil"/>
              <w:bottom w:val="nil"/>
              <w:right w:val="nil"/>
            </w:tcBorders>
            <w:shd w:val="clear" w:color="auto" w:fill="auto"/>
            <w:vAlign w:val="center"/>
            <w:hideMark/>
          </w:tcPr>
          <w:p w14:paraId="219DA5DF"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Χ.Α: ΠΡΝ</w:t>
            </w:r>
          </w:p>
        </w:tc>
      </w:tr>
      <w:tr w:rsidR="00656A4F" w14:paraId="219DA5E2" w14:textId="77777777">
        <w:trPr>
          <w:trHeight w:val="345"/>
        </w:trPr>
        <w:tc>
          <w:tcPr>
            <w:tcW w:w="7260" w:type="dxa"/>
            <w:tcBorders>
              <w:top w:val="nil"/>
              <w:left w:val="nil"/>
              <w:bottom w:val="nil"/>
              <w:right w:val="nil"/>
            </w:tcBorders>
            <w:shd w:val="clear" w:color="auto" w:fill="auto"/>
            <w:vAlign w:val="center"/>
            <w:hideMark/>
          </w:tcPr>
          <w:p w14:paraId="219DA5E1"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656A4F" w14:paraId="219DA5E4" w14:textId="77777777">
        <w:trPr>
          <w:trHeight w:val="330"/>
        </w:trPr>
        <w:tc>
          <w:tcPr>
            <w:tcW w:w="7260" w:type="dxa"/>
            <w:tcBorders>
              <w:top w:val="nil"/>
              <w:left w:val="nil"/>
              <w:bottom w:val="nil"/>
              <w:right w:val="nil"/>
            </w:tcBorders>
            <w:shd w:val="clear" w:color="auto" w:fill="auto"/>
            <w:vAlign w:val="center"/>
            <w:hideMark/>
          </w:tcPr>
          <w:p w14:paraId="219DA5E3"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ΤΟ ΠΟΤΑΜΙ: ΝΑΙ</w:t>
            </w:r>
          </w:p>
        </w:tc>
      </w:tr>
      <w:tr w:rsidR="00656A4F" w14:paraId="219DA5E6" w14:textId="77777777">
        <w:trPr>
          <w:trHeight w:val="330"/>
        </w:trPr>
        <w:tc>
          <w:tcPr>
            <w:tcW w:w="7260" w:type="dxa"/>
            <w:tcBorders>
              <w:top w:val="nil"/>
              <w:left w:val="nil"/>
              <w:bottom w:val="nil"/>
              <w:right w:val="nil"/>
            </w:tcBorders>
            <w:shd w:val="clear" w:color="auto" w:fill="auto"/>
            <w:vAlign w:val="center"/>
            <w:hideMark/>
          </w:tcPr>
          <w:p w14:paraId="219DA5E5"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656A4F" w14:paraId="219DA5E8" w14:textId="77777777">
        <w:trPr>
          <w:trHeight w:val="330"/>
        </w:trPr>
        <w:tc>
          <w:tcPr>
            <w:tcW w:w="7260" w:type="dxa"/>
            <w:tcBorders>
              <w:top w:val="nil"/>
              <w:left w:val="nil"/>
              <w:bottom w:val="nil"/>
              <w:right w:val="nil"/>
            </w:tcBorders>
            <w:shd w:val="clear" w:color="auto" w:fill="auto"/>
            <w:vAlign w:val="center"/>
            <w:hideMark/>
          </w:tcPr>
          <w:p w14:paraId="219DA5E7"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Άρθρο 11 ως έχει     ΚΑΤΑ ΠΛΕΙΟΨΗΦΙΑ</w:t>
            </w:r>
          </w:p>
        </w:tc>
      </w:tr>
      <w:tr w:rsidR="00656A4F" w14:paraId="219DA5EA" w14:textId="77777777">
        <w:trPr>
          <w:trHeight w:val="330"/>
        </w:trPr>
        <w:tc>
          <w:tcPr>
            <w:tcW w:w="7260" w:type="dxa"/>
            <w:tcBorders>
              <w:top w:val="nil"/>
              <w:left w:val="nil"/>
              <w:bottom w:val="nil"/>
              <w:right w:val="nil"/>
            </w:tcBorders>
            <w:shd w:val="clear" w:color="auto" w:fill="auto"/>
            <w:vAlign w:val="center"/>
            <w:hideMark/>
          </w:tcPr>
          <w:p w14:paraId="219DA5E9"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56A4F" w14:paraId="219DA5EC" w14:textId="77777777">
        <w:trPr>
          <w:trHeight w:val="330"/>
        </w:trPr>
        <w:tc>
          <w:tcPr>
            <w:tcW w:w="7260" w:type="dxa"/>
            <w:tcBorders>
              <w:top w:val="nil"/>
              <w:left w:val="nil"/>
              <w:bottom w:val="nil"/>
              <w:right w:val="nil"/>
            </w:tcBorders>
            <w:shd w:val="clear" w:color="auto" w:fill="auto"/>
            <w:vAlign w:val="center"/>
            <w:hideMark/>
          </w:tcPr>
          <w:p w14:paraId="219DA5EB"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56A4F" w14:paraId="219DA5EE" w14:textId="77777777">
        <w:trPr>
          <w:trHeight w:val="330"/>
        </w:trPr>
        <w:tc>
          <w:tcPr>
            <w:tcW w:w="7260" w:type="dxa"/>
            <w:tcBorders>
              <w:top w:val="nil"/>
              <w:left w:val="nil"/>
              <w:bottom w:val="nil"/>
              <w:right w:val="nil"/>
            </w:tcBorders>
            <w:shd w:val="clear" w:color="auto" w:fill="auto"/>
            <w:vAlign w:val="center"/>
            <w:hideMark/>
          </w:tcPr>
          <w:p w14:paraId="219DA5ED"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656A4F" w14:paraId="219DA5F0" w14:textId="77777777">
        <w:trPr>
          <w:trHeight w:val="330"/>
        </w:trPr>
        <w:tc>
          <w:tcPr>
            <w:tcW w:w="7260" w:type="dxa"/>
            <w:tcBorders>
              <w:top w:val="nil"/>
              <w:left w:val="nil"/>
              <w:bottom w:val="nil"/>
              <w:right w:val="nil"/>
            </w:tcBorders>
            <w:shd w:val="clear" w:color="auto" w:fill="auto"/>
            <w:vAlign w:val="center"/>
            <w:hideMark/>
          </w:tcPr>
          <w:p w14:paraId="219DA5EF"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Χ.Α:</w:t>
            </w:r>
            <w:r>
              <w:rPr>
                <w:rFonts w:ascii="Calibri" w:eastAsia="Times New Roman" w:hAnsi="Calibri" w:cs="Calibri"/>
                <w:color w:val="000000"/>
                <w:szCs w:val="24"/>
              </w:rPr>
              <w:t xml:space="preserve"> ΠΡΝ</w:t>
            </w:r>
          </w:p>
        </w:tc>
      </w:tr>
      <w:tr w:rsidR="00656A4F" w14:paraId="219DA5F2" w14:textId="77777777">
        <w:trPr>
          <w:trHeight w:val="330"/>
        </w:trPr>
        <w:tc>
          <w:tcPr>
            <w:tcW w:w="7260" w:type="dxa"/>
            <w:tcBorders>
              <w:top w:val="nil"/>
              <w:left w:val="nil"/>
              <w:bottom w:val="nil"/>
              <w:right w:val="nil"/>
            </w:tcBorders>
            <w:shd w:val="clear" w:color="auto" w:fill="auto"/>
            <w:vAlign w:val="center"/>
            <w:hideMark/>
          </w:tcPr>
          <w:p w14:paraId="219DA5F1"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656A4F" w14:paraId="219DA5F4" w14:textId="77777777">
        <w:trPr>
          <w:trHeight w:val="330"/>
        </w:trPr>
        <w:tc>
          <w:tcPr>
            <w:tcW w:w="7260" w:type="dxa"/>
            <w:tcBorders>
              <w:top w:val="nil"/>
              <w:left w:val="nil"/>
              <w:bottom w:val="nil"/>
              <w:right w:val="nil"/>
            </w:tcBorders>
            <w:shd w:val="clear" w:color="auto" w:fill="auto"/>
            <w:vAlign w:val="center"/>
            <w:hideMark/>
          </w:tcPr>
          <w:p w14:paraId="219DA5F3"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ΤΟ ΠΟΤΑΜΙ: ΝΑΙ</w:t>
            </w:r>
          </w:p>
        </w:tc>
      </w:tr>
      <w:tr w:rsidR="00656A4F" w14:paraId="219DA5F6" w14:textId="77777777">
        <w:trPr>
          <w:trHeight w:val="330"/>
        </w:trPr>
        <w:tc>
          <w:tcPr>
            <w:tcW w:w="7260" w:type="dxa"/>
            <w:tcBorders>
              <w:top w:val="nil"/>
              <w:left w:val="nil"/>
              <w:bottom w:val="nil"/>
              <w:right w:val="nil"/>
            </w:tcBorders>
            <w:shd w:val="clear" w:color="auto" w:fill="auto"/>
            <w:vAlign w:val="center"/>
            <w:hideMark/>
          </w:tcPr>
          <w:p w14:paraId="219DA5F5"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656A4F" w14:paraId="219DA5F8" w14:textId="77777777">
        <w:trPr>
          <w:trHeight w:val="330"/>
        </w:trPr>
        <w:tc>
          <w:tcPr>
            <w:tcW w:w="7260" w:type="dxa"/>
            <w:tcBorders>
              <w:top w:val="nil"/>
              <w:left w:val="nil"/>
              <w:bottom w:val="nil"/>
              <w:right w:val="nil"/>
            </w:tcBorders>
            <w:shd w:val="clear" w:color="auto" w:fill="auto"/>
            <w:vAlign w:val="center"/>
            <w:hideMark/>
          </w:tcPr>
          <w:p w14:paraId="219DA5F7"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Άρθρο 12 ως έχει     ΚΑΤΑ ΠΛΕΙΟΨΗΦΙΑ</w:t>
            </w:r>
          </w:p>
        </w:tc>
      </w:tr>
      <w:tr w:rsidR="00656A4F" w14:paraId="219DA5FA" w14:textId="77777777">
        <w:trPr>
          <w:trHeight w:val="330"/>
        </w:trPr>
        <w:tc>
          <w:tcPr>
            <w:tcW w:w="7260" w:type="dxa"/>
            <w:tcBorders>
              <w:top w:val="nil"/>
              <w:left w:val="nil"/>
              <w:bottom w:val="nil"/>
              <w:right w:val="nil"/>
            </w:tcBorders>
            <w:shd w:val="clear" w:color="auto" w:fill="auto"/>
            <w:vAlign w:val="center"/>
            <w:hideMark/>
          </w:tcPr>
          <w:p w14:paraId="219DA5F9"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56A4F" w14:paraId="219DA5FC" w14:textId="77777777">
        <w:trPr>
          <w:trHeight w:val="330"/>
        </w:trPr>
        <w:tc>
          <w:tcPr>
            <w:tcW w:w="7260" w:type="dxa"/>
            <w:tcBorders>
              <w:top w:val="nil"/>
              <w:left w:val="nil"/>
              <w:bottom w:val="nil"/>
              <w:right w:val="nil"/>
            </w:tcBorders>
            <w:shd w:val="clear" w:color="auto" w:fill="auto"/>
            <w:vAlign w:val="center"/>
            <w:hideMark/>
          </w:tcPr>
          <w:p w14:paraId="219DA5FB"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56A4F" w14:paraId="219DA5FE" w14:textId="77777777">
        <w:trPr>
          <w:trHeight w:val="330"/>
        </w:trPr>
        <w:tc>
          <w:tcPr>
            <w:tcW w:w="7260" w:type="dxa"/>
            <w:tcBorders>
              <w:top w:val="nil"/>
              <w:left w:val="nil"/>
              <w:bottom w:val="nil"/>
              <w:right w:val="nil"/>
            </w:tcBorders>
            <w:shd w:val="clear" w:color="auto" w:fill="auto"/>
            <w:vAlign w:val="center"/>
            <w:hideMark/>
          </w:tcPr>
          <w:p w14:paraId="219DA5FD"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656A4F" w14:paraId="219DA600" w14:textId="77777777">
        <w:trPr>
          <w:trHeight w:val="345"/>
        </w:trPr>
        <w:tc>
          <w:tcPr>
            <w:tcW w:w="7260" w:type="dxa"/>
            <w:tcBorders>
              <w:top w:val="nil"/>
              <w:left w:val="nil"/>
              <w:bottom w:val="nil"/>
              <w:right w:val="nil"/>
            </w:tcBorders>
            <w:shd w:val="clear" w:color="auto" w:fill="auto"/>
            <w:vAlign w:val="center"/>
            <w:hideMark/>
          </w:tcPr>
          <w:p w14:paraId="219DA5FF"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Χ.Α: ΠΡΝ</w:t>
            </w:r>
          </w:p>
        </w:tc>
      </w:tr>
      <w:tr w:rsidR="00656A4F" w14:paraId="219DA602" w14:textId="77777777">
        <w:trPr>
          <w:trHeight w:val="330"/>
        </w:trPr>
        <w:tc>
          <w:tcPr>
            <w:tcW w:w="7260" w:type="dxa"/>
            <w:tcBorders>
              <w:top w:val="nil"/>
              <w:left w:val="nil"/>
              <w:bottom w:val="nil"/>
              <w:right w:val="nil"/>
            </w:tcBorders>
            <w:shd w:val="clear" w:color="auto" w:fill="auto"/>
            <w:vAlign w:val="center"/>
            <w:hideMark/>
          </w:tcPr>
          <w:p w14:paraId="219DA601"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656A4F" w14:paraId="219DA604" w14:textId="77777777">
        <w:trPr>
          <w:trHeight w:val="330"/>
        </w:trPr>
        <w:tc>
          <w:tcPr>
            <w:tcW w:w="7260" w:type="dxa"/>
            <w:tcBorders>
              <w:top w:val="nil"/>
              <w:left w:val="nil"/>
              <w:bottom w:val="nil"/>
              <w:right w:val="nil"/>
            </w:tcBorders>
            <w:shd w:val="clear" w:color="auto" w:fill="auto"/>
            <w:vAlign w:val="center"/>
            <w:hideMark/>
          </w:tcPr>
          <w:p w14:paraId="219DA603"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ΤΟ ΠΟΤΑΜΙ: ΝΑΙ</w:t>
            </w:r>
          </w:p>
        </w:tc>
      </w:tr>
      <w:tr w:rsidR="00656A4F" w14:paraId="219DA606" w14:textId="77777777">
        <w:trPr>
          <w:trHeight w:val="330"/>
        </w:trPr>
        <w:tc>
          <w:tcPr>
            <w:tcW w:w="7260" w:type="dxa"/>
            <w:tcBorders>
              <w:top w:val="nil"/>
              <w:left w:val="nil"/>
              <w:bottom w:val="nil"/>
              <w:right w:val="nil"/>
            </w:tcBorders>
            <w:shd w:val="clear" w:color="auto" w:fill="auto"/>
            <w:vAlign w:val="center"/>
            <w:hideMark/>
          </w:tcPr>
          <w:p w14:paraId="219DA605"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656A4F" w14:paraId="219DA608" w14:textId="77777777">
        <w:trPr>
          <w:trHeight w:val="330"/>
        </w:trPr>
        <w:tc>
          <w:tcPr>
            <w:tcW w:w="7260" w:type="dxa"/>
            <w:tcBorders>
              <w:top w:val="nil"/>
              <w:left w:val="nil"/>
              <w:bottom w:val="nil"/>
              <w:right w:val="nil"/>
            </w:tcBorders>
            <w:shd w:val="clear" w:color="auto" w:fill="auto"/>
            <w:vAlign w:val="center"/>
            <w:hideMark/>
          </w:tcPr>
          <w:p w14:paraId="219DA607"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Άρθρο 13 ως έχει     ΚΑΤΑ ΠΛΕΙΟΨΗΦΙΑ</w:t>
            </w:r>
          </w:p>
        </w:tc>
      </w:tr>
      <w:tr w:rsidR="00656A4F" w14:paraId="219DA60A" w14:textId="77777777">
        <w:trPr>
          <w:trHeight w:val="330"/>
        </w:trPr>
        <w:tc>
          <w:tcPr>
            <w:tcW w:w="7260" w:type="dxa"/>
            <w:tcBorders>
              <w:top w:val="nil"/>
              <w:left w:val="nil"/>
              <w:bottom w:val="nil"/>
              <w:right w:val="nil"/>
            </w:tcBorders>
            <w:shd w:val="clear" w:color="auto" w:fill="auto"/>
            <w:vAlign w:val="center"/>
            <w:hideMark/>
          </w:tcPr>
          <w:p w14:paraId="219DA609"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56A4F" w14:paraId="219DA60C" w14:textId="77777777">
        <w:trPr>
          <w:trHeight w:val="330"/>
        </w:trPr>
        <w:tc>
          <w:tcPr>
            <w:tcW w:w="7260" w:type="dxa"/>
            <w:tcBorders>
              <w:top w:val="nil"/>
              <w:left w:val="nil"/>
              <w:bottom w:val="nil"/>
              <w:right w:val="nil"/>
            </w:tcBorders>
            <w:shd w:val="clear" w:color="auto" w:fill="auto"/>
            <w:vAlign w:val="center"/>
            <w:hideMark/>
          </w:tcPr>
          <w:p w14:paraId="219DA60B"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56A4F" w14:paraId="219DA60E" w14:textId="77777777">
        <w:trPr>
          <w:trHeight w:val="330"/>
        </w:trPr>
        <w:tc>
          <w:tcPr>
            <w:tcW w:w="7260" w:type="dxa"/>
            <w:tcBorders>
              <w:top w:val="nil"/>
              <w:left w:val="nil"/>
              <w:bottom w:val="nil"/>
              <w:right w:val="nil"/>
            </w:tcBorders>
            <w:shd w:val="clear" w:color="auto" w:fill="auto"/>
            <w:vAlign w:val="center"/>
            <w:hideMark/>
          </w:tcPr>
          <w:p w14:paraId="219DA60D"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656A4F" w14:paraId="219DA610" w14:textId="77777777">
        <w:trPr>
          <w:trHeight w:val="330"/>
        </w:trPr>
        <w:tc>
          <w:tcPr>
            <w:tcW w:w="7260" w:type="dxa"/>
            <w:tcBorders>
              <w:top w:val="nil"/>
              <w:left w:val="nil"/>
              <w:bottom w:val="nil"/>
              <w:right w:val="nil"/>
            </w:tcBorders>
            <w:shd w:val="clear" w:color="auto" w:fill="auto"/>
            <w:vAlign w:val="center"/>
            <w:hideMark/>
          </w:tcPr>
          <w:p w14:paraId="219DA60F"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656A4F" w14:paraId="219DA612" w14:textId="77777777">
        <w:trPr>
          <w:trHeight w:val="330"/>
        </w:trPr>
        <w:tc>
          <w:tcPr>
            <w:tcW w:w="7260" w:type="dxa"/>
            <w:tcBorders>
              <w:top w:val="nil"/>
              <w:left w:val="nil"/>
              <w:bottom w:val="nil"/>
              <w:right w:val="nil"/>
            </w:tcBorders>
            <w:shd w:val="clear" w:color="auto" w:fill="auto"/>
            <w:vAlign w:val="center"/>
            <w:hideMark/>
          </w:tcPr>
          <w:p w14:paraId="219DA611"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656A4F" w14:paraId="219DA614" w14:textId="77777777">
        <w:trPr>
          <w:trHeight w:val="330"/>
        </w:trPr>
        <w:tc>
          <w:tcPr>
            <w:tcW w:w="7260" w:type="dxa"/>
            <w:tcBorders>
              <w:top w:val="nil"/>
              <w:left w:val="nil"/>
              <w:bottom w:val="nil"/>
              <w:right w:val="nil"/>
            </w:tcBorders>
            <w:shd w:val="clear" w:color="auto" w:fill="auto"/>
            <w:vAlign w:val="center"/>
            <w:hideMark/>
          </w:tcPr>
          <w:p w14:paraId="219DA613"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ΤΟ ΠΟΤΑΜΙ: ΝΑΙ</w:t>
            </w:r>
          </w:p>
        </w:tc>
      </w:tr>
      <w:tr w:rsidR="00656A4F" w14:paraId="219DA616" w14:textId="77777777">
        <w:trPr>
          <w:trHeight w:val="330"/>
        </w:trPr>
        <w:tc>
          <w:tcPr>
            <w:tcW w:w="7260" w:type="dxa"/>
            <w:tcBorders>
              <w:top w:val="nil"/>
              <w:left w:val="nil"/>
              <w:bottom w:val="nil"/>
              <w:right w:val="nil"/>
            </w:tcBorders>
            <w:shd w:val="clear" w:color="auto" w:fill="auto"/>
            <w:vAlign w:val="center"/>
            <w:hideMark/>
          </w:tcPr>
          <w:p w14:paraId="219DA615"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656A4F" w14:paraId="219DA618" w14:textId="77777777">
        <w:trPr>
          <w:trHeight w:val="330"/>
        </w:trPr>
        <w:tc>
          <w:tcPr>
            <w:tcW w:w="7260" w:type="dxa"/>
            <w:tcBorders>
              <w:top w:val="nil"/>
              <w:left w:val="nil"/>
              <w:bottom w:val="nil"/>
              <w:right w:val="nil"/>
            </w:tcBorders>
            <w:shd w:val="clear" w:color="auto" w:fill="auto"/>
            <w:vAlign w:val="center"/>
            <w:hideMark/>
          </w:tcPr>
          <w:p w14:paraId="219DA617"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Άρθρο 14 όπως τροπ.     ΚΑΤΑ ΠΛΕΙΟΨΗΦΙΑ</w:t>
            </w:r>
          </w:p>
        </w:tc>
      </w:tr>
      <w:tr w:rsidR="00656A4F" w14:paraId="219DA61A" w14:textId="77777777">
        <w:trPr>
          <w:trHeight w:val="330"/>
        </w:trPr>
        <w:tc>
          <w:tcPr>
            <w:tcW w:w="7260" w:type="dxa"/>
            <w:tcBorders>
              <w:top w:val="nil"/>
              <w:left w:val="nil"/>
              <w:bottom w:val="nil"/>
              <w:right w:val="nil"/>
            </w:tcBorders>
            <w:shd w:val="clear" w:color="auto" w:fill="auto"/>
            <w:vAlign w:val="center"/>
            <w:hideMark/>
          </w:tcPr>
          <w:p w14:paraId="219DA619"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56A4F" w14:paraId="219DA61C" w14:textId="77777777">
        <w:trPr>
          <w:trHeight w:val="330"/>
        </w:trPr>
        <w:tc>
          <w:tcPr>
            <w:tcW w:w="7260" w:type="dxa"/>
            <w:tcBorders>
              <w:top w:val="nil"/>
              <w:left w:val="nil"/>
              <w:bottom w:val="nil"/>
              <w:right w:val="nil"/>
            </w:tcBorders>
            <w:shd w:val="clear" w:color="auto" w:fill="auto"/>
            <w:vAlign w:val="center"/>
            <w:hideMark/>
          </w:tcPr>
          <w:p w14:paraId="219DA61B"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56A4F" w14:paraId="219DA61E" w14:textId="77777777">
        <w:trPr>
          <w:trHeight w:val="330"/>
        </w:trPr>
        <w:tc>
          <w:tcPr>
            <w:tcW w:w="7260" w:type="dxa"/>
            <w:tcBorders>
              <w:top w:val="nil"/>
              <w:left w:val="nil"/>
              <w:bottom w:val="nil"/>
              <w:right w:val="nil"/>
            </w:tcBorders>
            <w:shd w:val="clear" w:color="auto" w:fill="auto"/>
            <w:vAlign w:val="center"/>
            <w:hideMark/>
          </w:tcPr>
          <w:p w14:paraId="219DA61D"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656A4F" w14:paraId="219DA620" w14:textId="77777777">
        <w:trPr>
          <w:trHeight w:val="330"/>
        </w:trPr>
        <w:tc>
          <w:tcPr>
            <w:tcW w:w="7260" w:type="dxa"/>
            <w:tcBorders>
              <w:top w:val="nil"/>
              <w:left w:val="nil"/>
              <w:bottom w:val="nil"/>
              <w:right w:val="nil"/>
            </w:tcBorders>
            <w:shd w:val="clear" w:color="auto" w:fill="auto"/>
            <w:vAlign w:val="center"/>
            <w:hideMark/>
          </w:tcPr>
          <w:p w14:paraId="219DA61F"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656A4F" w14:paraId="219DA622" w14:textId="77777777">
        <w:trPr>
          <w:trHeight w:val="330"/>
        </w:trPr>
        <w:tc>
          <w:tcPr>
            <w:tcW w:w="7260" w:type="dxa"/>
            <w:tcBorders>
              <w:top w:val="nil"/>
              <w:left w:val="nil"/>
              <w:bottom w:val="nil"/>
              <w:right w:val="nil"/>
            </w:tcBorders>
            <w:shd w:val="clear" w:color="auto" w:fill="auto"/>
            <w:vAlign w:val="center"/>
            <w:hideMark/>
          </w:tcPr>
          <w:p w14:paraId="219DA621"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656A4F" w14:paraId="219DA624" w14:textId="77777777">
        <w:trPr>
          <w:trHeight w:val="330"/>
        </w:trPr>
        <w:tc>
          <w:tcPr>
            <w:tcW w:w="7260" w:type="dxa"/>
            <w:tcBorders>
              <w:top w:val="nil"/>
              <w:left w:val="nil"/>
              <w:bottom w:val="nil"/>
              <w:right w:val="nil"/>
            </w:tcBorders>
            <w:shd w:val="clear" w:color="auto" w:fill="auto"/>
            <w:vAlign w:val="center"/>
            <w:hideMark/>
          </w:tcPr>
          <w:p w14:paraId="219DA623"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ΤΟ ΠΟΤΑΜΙ: ΝΑΙ</w:t>
            </w:r>
          </w:p>
        </w:tc>
      </w:tr>
      <w:tr w:rsidR="00656A4F" w14:paraId="219DA626" w14:textId="77777777">
        <w:trPr>
          <w:trHeight w:val="330"/>
        </w:trPr>
        <w:tc>
          <w:tcPr>
            <w:tcW w:w="7260" w:type="dxa"/>
            <w:tcBorders>
              <w:top w:val="nil"/>
              <w:left w:val="nil"/>
              <w:bottom w:val="nil"/>
              <w:right w:val="nil"/>
            </w:tcBorders>
            <w:shd w:val="clear" w:color="auto" w:fill="auto"/>
            <w:vAlign w:val="center"/>
            <w:hideMark/>
          </w:tcPr>
          <w:p w14:paraId="219DA625"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656A4F" w14:paraId="219DA628" w14:textId="77777777">
        <w:trPr>
          <w:trHeight w:val="330"/>
        </w:trPr>
        <w:tc>
          <w:tcPr>
            <w:tcW w:w="7260" w:type="dxa"/>
            <w:tcBorders>
              <w:top w:val="nil"/>
              <w:left w:val="nil"/>
              <w:bottom w:val="nil"/>
              <w:right w:val="nil"/>
            </w:tcBorders>
            <w:shd w:val="clear" w:color="auto" w:fill="auto"/>
            <w:vAlign w:val="center"/>
            <w:hideMark/>
          </w:tcPr>
          <w:p w14:paraId="219DA627"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Άρθρο 15 ως έχει     ΟΜΟΦΩΝΑ</w:t>
            </w:r>
          </w:p>
        </w:tc>
      </w:tr>
      <w:tr w:rsidR="00656A4F" w14:paraId="219DA62A" w14:textId="77777777">
        <w:trPr>
          <w:trHeight w:val="330"/>
        </w:trPr>
        <w:tc>
          <w:tcPr>
            <w:tcW w:w="7260" w:type="dxa"/>
            <w:tcBorders>
              <w:top w:val="nil"/>
              <w:left w:val="nil"/>
              <w:bottom w:val="nil"/>
              <w:right w:val="nil"/>
            </w:tcBorders>
            <w:shd w:val="clear" w:color="auto" w:fill="auto"/>
            <w:vAlign w:val="center"/>
            <w:hideMark/>
          </w:tcPr>
          <w:p w14:paraId="219DA629"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56A4F" w14:paraId="219DA62C" w14:textId="77777777">
        <w:trPr>
          <w:trHeight w:val="345"/>
        </w:trPr>
        <w:tc>
          <w:tcPr>
            <w:tcW w:w="7260" w:type="dxa"/>
            <w:tcBorders>
              <w:top w:val="nil"/>
              <w:left w:val="nil"/>
              <w:bottom w:val="nil"/>
              <w:right w:val="nil"/>
            </w:tcBorders>
            <w:shd w:val="clear" w:color="auto" w:fill="auto"/>
            <w:vAlign w:val="center"/>
            <w:hideMark/>
          </w:tcPr>
          <w:p w14:paraId="219DA62B"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56A4F" w14:paraId="219DA62E" w14:textId="77777777">
        <w:trPr>
          <w:trHeight w:val="330"/>
        </w:trPr>
        <w:tc>
          <w:tcPr>
            <w:tcW w:w="7260" w:type="dxa"/>
            <w:tcBorders>
              <w:top w:val="nil"/>
              <w:left w:val="nil"/>
              <w:bottom w:val="nil"/>
              <w:right w:val="nil"/>
            </w:tcBorders>
            <w:shd w:val="clear" w:color="auto" w:fill="auto"/>
            <w:vAlign w:val="center"/>
            <w:hideMark/>
          </w:tcPr>
          <w:p w14:paraId="219DA62D"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 xml:space="preserve">ΔΗ.ΣΥ: </w:t>
            </w:r>
            <w:r>
              <w:rPr>
                <w:rFonts w:ascii="Calibri" w:eastAsia="Times New Roman" w:hAnsi="Calibri" w:cs="Calibri"/>
                <w:color w:val="000000"/>
                <w:szCs w:val="24"/>
              </w:rPr>
              <w:t>ΝΑΙ</w:t>
            </w:r>
          </w:p>
        </w:tc>
      </w:tr>
      <w:tr w:rsidR="00656A4F" w14:paraId="219DA630" w14:textId="77777777">
        <w:trPr>
          <w:trHeight w:val="330"/>
        </w:trPr>
        <w:tc>
          <w:tcPr>
            <w:tcW w:w="7260" w:type="dxa"/>
            <w:tcBorders>
              <w:top w:val="nil"/>
              <w:left w:val="nil"/>
              <w:bottom w:val="nil"/>
              <w:right w:val="nil"/>
            </w:tcBorders>
            <w:shd w:val="clear" w:color="auto" w:fill="auto"/>
            <w:vAlign w:val="center"/>
            <w:hideMark/>
          </w:tcPr>
          <w:p w14:paraId="219DA62F"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Χ.Α: ΝΑΙ</w:t>
            </w:r>
          </w:p>
        </w:tc>
      </w:tr>
      <w:tr w:rsidR="00656A4F" w14:paraId="219DA632" w14:textId="77777777">
        <w:trPr>
          <w:trHeight w:val="330"/>
        </w:trPr>
        <w:tc>
          <w:tcPr>
            <w:tcW w:w="7260" w:type="dxa"/>
            <w:tcBorders>
              <w:top w:val="nil"/>
              <w:left w:val="nil"/>
              <w:bottom w:val="nil"/>
              <w:right w:val="nil"/>
            </w:tcBorders>
            <w:shd w:val="clear" w:color="auto" w:fill="auto"/>
            <w:vAlign w:val="center"/>
            <w:hideMark/>
          </w:tcPr>
          <w:p w14:paraId="219DA631"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656A4F" w14:paraId="219DA634" w14:textId="77777777">
        <w:trPr>
          <w:trHeight w:val="330"/>
        </w:trPr>
        <w:tc>
          <w:tcPr>
            <w:tcW w:w="7260" w:type="dxa"/>
            <w:tcBorders>
              <w:top w:val="nil"/>
              <w:left w:val="nil"/>
              <w:bottom w:val="nil"/>
              <w:right w:val="nil"/>
            </w:tcBorders>
            <w:shd w:val="clear" w:color="auto" w:fill="auto"/>
            <w:vAlign w:val="center"/>
            <w:hideMark/>
          </w:tcPr>
          <w:p w14:paraId="219DA633"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ΤΟ ΠΟΤΑΜΙ: ΝΑΙ</w:t>
            </w:r>
          </w:p>
        </w:tc>
      </w:tr>
      <w:tr w:rsidR="00656A4F" w14:paraId="219DA636" w14:textId="77777777">
        <w:trPr>
          <w:trHeight w:val="345"/>
        </w:trPr>
        <w:tc>
          <w:tcPr>
            <w:tcW w:w="7260" w:type="dxa"/>
            <w:tcBorders>
              <w:top w:val="nil"/>
              <w:left w:val="nil"/>
              <w:bottom w:val="nil"/>
              <w:right w:val="nil"/>
            </w:tcBorders>
            <w:shd w:val="clear" w:color="auto" w:fill="auto"/>
            <w:vAlign w:val="center"/>
            <w:hideMark/>
          </w:tcPr>
          <w:p w14:paraId="219DA635"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656A4F" w14:paraId="219DA638" w14:textId="77777777">
        <w:trPr>
          <w:trHeight w:val="330"/>
        </w:trPr>
        <w:tc>
          <w:tcPr>
            <w:tcW w:w="7260" w:type="dxa"/>
            <w:tcBorders>
              <w:top w:val="nil"/>
              <w:left w:val="nil"/>
              <w:bottom w:val="nil"/>
              <w:right w:val="nil"/>
            </w:tcBorders>
            <w:shd w:val="clear" w:color="auto" w:fill="auto"/>
            <w:vAlign w:val="center"/>
            <w:hideMark/>
          </w:tcPr>
          <w:p w14:paraId="219DA637"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Άρθρο 16 ως έχει     ΚΑΤΑ ΠΛΕΙΟΨΗΦΙΑ</w:t>
            </w:r>
          </w:p>
        </w:tc>
      </w:tr>
      <w:tr w:rsidR="00656A4F" w14:paraId="219DA63A" w14:textId="77777777">
        <w:trPr>
          <w:trHeight w:val="330"/>
        </w:trPr>
        <w:tc>
          <w:tcPr>
            <w:tcW w:w="7260" w:type="dxa"/>
            <w:tcBorders>
              <w:top w:val="nil"/>
              <w:left w:val="nil"/>
              <w:bottom w:val="nil"/>
              <w:right w:val="nil"/>
            </w:tcBorders>
            <w:shd w:val="clear" w:color="auto" w:fill="auto"/>
            <w:vAlign w:val="center"/>
            <w:hideMark/>
          </w:tcPr>
          <w:p w14:paraId="219DA639"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ΣΥΡΙΖΑ: ΝΑΙ</w:t>
            </w:r>
          </w:p>
        </w:tc>
      </w:tr>
      <w:tr w:rsidR="00656A4F" w14:paraId="219DA63C" w14:textId="77777777">
        <w:trPr>
          <w:trHeight w:val="330"/>
        </w:trPr>
        <w:tc>
          <w:tcPr>
            <w:tcW w:w="7260" w:type="dxa"/>
            <w:tcBorders>
              <w:top w:val="nil"/>
              <w:left w:val="nil"/>
              <w:bottom w:val="nil"/>
              <w:right w:val="nil"/>
            </w:tcBorders>
            <w:shd w:val="clear" w:color="auto" w:fill="auto"/>
            <w:vAlign w:val="center"/>
            <w:hideMark/>
          </w:tcPr>
          <w:p w14:paraId="219DA63B"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56A4F" w14:paraId="219DA63E" w14:textId="77777777">
        <w:trPr>
          <w:trHeight w:val="330"/>
        </w:trPr>
        <w:tc>
          <w:tcPr>
            <w:tcW w:w="7260" w:type="dxa"/>
            <w:tcBorders>
              <w:top w:val="nil"/>
              <w:left w:val="nil"/>
              <w:bottom w:val="nil"/>
              <w:right w:val="nil"/>
            </w:tcBorders>
            <w:shd w:val="clear" w:color="auto" w:fill="auto"/>
            <w:vAlign w:val="center"/>
            <w:hideMark/>
          </w:tcPr>
          <w:p w14:paraId="219DA63D"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656A4F" w14:paraId="219DA640" w14:textId="77777777">
        <w:trPr>
          <w:trHeight w:val="330"/>
        </w:trPr>
        <w:tc>
          <w:tcPr>
            <w:tcW w:w="7260" w:type="dxa"/>
            <w:tcBorders>
              <w:top w:val="nil"/>
              <w:left w:val="nil"/>
              <w:bottom w:val="nil"/>
              <w:right w:val="nil"/>
            </w:tcBorders>
            <w:shd w:val="clear" w:color="auto" w:fill="auto"/>
            <w:vAlign w:val="center"/>
            <w:hideMark/>
          </w:tcPr>
          <w:p w14:paraId="219DA63F"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656A4F" w14:paraId="219DA642" w14:textId="77777777">
        <w:trPr>
          <w:trHeight w:val="330"/>
        </w:trPr>
        <w:tc>
          <w:tcPr>
            <w:tcW w:w="7260" w:type="dxa"/>
            <w:tcBorders>
              <w:top w:val="nil"/>
              <w:left w:val="nil"/>
              <w:bottom w:val="nil"/>
              <w:right w:val="nil"/>
            </w:tcBorders>
            <w:shd w:val="clear" w:color="auto" w:fill="auto"/>
            <w:vAlign w:val="center"/>
            <w:hideMark/>
          </w:tcPr>
          <w:p w14:paraId="219DA641"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656A4F" w14:paraId="219DA644" w14:textId="77777777">
        <w:trPr>
          <w:trHeight w:val="330"/>
        </w:trPr>
        <w:tc>
          <w:tcPr>
            <w:tcW w:w="7260" w:type="dxa"/>
            <w:tcBorders>
              <w:top w:val="nil"/>
              <w:left w:val="nil"/>
              <w:bottom w:val="nil"/>
              <w:right w:val="nil"/>
            </w:tcBorders>
            <w:shd w:val="clear" w:color="auto" w:fill="auto"/>
            <w:vAlign w:val="center"/>
            <w:hideMark/>
          </w:tcPr>
          <w:p w14:paraId="219DA643"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ΤΟ ΠΟΤΑΜΙ: ΝΑΙ</w:t>
            </w:r>
          </w:p>
        </w:tc>
      </w:tr>
      <w:tr w:rsidR="00656A4F" w14:paraId="219DA646" w14:textId="77777777">
        <w:trPr>
          <w:trHeight w:val="330"/>
        </w:trPr>
        <w:tc>
          <w:tcPr>
            <w:tcW w:w="7260" w:type="dxa"/>
            <w:tcBorders>
              <w:top w:val="nil"/>
              <w:left w:val="nil"/>
              <w:bottom w:val="nil"/>
              <w:right w:val="nil"/>
            </w:tcBorders>
            <w:shd w:val="clear" w:color="auto" w:fill="auto"/>
            <w:vAlign w:val="center"/>
            <w:hideMark/>
          </w:tcPr>
          <w:p w14:paraId="219DA645"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656A4F" w14:paraId="219DA648" w14:textId="77777777">
        <w:trPr>
          <w:trHeight w:val="330"/>
        </w:trPr>
        <w:tc>
          <w:tcPr>
            <w:tcW w:w="7260" w:type="dxa"/>
            <w:tcBorders>
              <w:top w:val="nil"/>
              <w:left w:val="nil"/>
              <w:bottom w:val="nil"/>
              <w:right w:val="nil"/>
            </w:tcBorders>
            <w:shd w:val="clear" w:color="auto" w:fill="auto"/>
            <w:vAlign w:val="center"/>
            <w:hideMark/>
          </w:tcPr>
          <w:p w14:paraId="219DA647"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Άρθρο 17 ως έχει     ΚΑΤΑ ΠΛΕΙΟΨΗΦΙΑ</w:t>
            </w:r>
          </w:p>
        </w:tc>
      </w:tr>
      <w:tr w:rsidR="00656A4F" w14:paraId="219DA64A" w14:textId="77777777">
        <w:trPr>
          <w:trHeight w:val="345"/>
        </w:trPr>
        <w:tc>
          <w:tcPr>
            <w:tcW w:w="7260" w:type="dxa"/>
            <w:tcBorders>
              <w:top w:val="nil"/>
              <w:left w:val="nil"/>
              <w:bottom w:val="nil"/>
              <w:right w:val="nil"/>
            </w:tcBorders>
            <w:shd w:val="clear" w:color="auto" w:fill="auto"/>
            <w:vAlign w:val="center"/>
            <w:hideMark/>
          </w:tcPr>
          <w:p w14:paraId="219DA649"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56A4F" w14:paraId="219DA64C" w14:textId="77777777">
        <w:trPr>
          <w:trHeight w:val="330"/>
        </w:trPr>
        <w:tc>
          <w:tcPr>
            <w:tcW w:w="7260" w:type="dxa"/>
            <w:tcBorders>
              <w:top w:val="nil"/>
              <w:left w:val="nil"/>
              <w:bottom w:val="nil"/>
              <w:right w:val="nil"/>
            </w:tcBorders>
            <w:shd w:val="clear" w:color="auto" w:fill="auto"/>
            <w:vAlign w:val="center"/>
            <w:hideMark/>
          </w:tcPr>
          <w:p w14:paraId="219DA64B"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56A4F" w14:paraId="219DA64E" w14:textId="77777777">
        <w:trPr>
          <w:trHeight w:val="330"/>
        </w:trPr>
        <w:tc>
          <w:tcPr>
            <w:tcW w:w="7260" w:type="dxa"/>
            <w:tcBorders>
              <w:top w:val="nil"/>
              <w:left w:val="nil"/>
              <w:bottom w:val="nil"/>
              <w:right w:val="nil"/>
            </w:tcBorders>
            <w:shd w:val="clear" w:color="auto" w:fill="auto"/>
            <w:vAlign w:val="center"/>
            <w:hideMark/>
          </w:tcPr>
          <w:p w14:paraId="219DA64D"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656A4F" w14:paraId="219DA650" w14:textId="77777777">
        <w:trPr>
          <w:trHeight w:val="330"/>
        </w:trPr>
        <w:tc>
          <w:tcPr>
            <w:tcW w:w="7260" w:type="dxa"/>
            <w:tcBorders>
              <w:top w:val="nil"/>
              <w:left w:val="nil"/>
              <w:bottom w:val="nil"/>
              <w:right w:val="nil"/>
            </w:tcBorders>
            <w:shd w:val="clear" w:color="auto" w:fill="auto"/>
            <w:vAlign w:val="center"/>
            <w:hideMark/>
          </w:tcPr>
          <w:p w14:paraId="219DA64F"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656A4F" w14:paraId="219DA652" w14:textId="77777777">
        <w:trPr>
          <w:trHeight w:val="330"/>
        </w:trPr>
        <w:tc>
          <w:tcPr>
            <w:tcW w:w="7260" w:type="dxa"/>
            <w:tcBorders>
              <w:top w:val="nil"/>
              <w:left w:val="nil"/>
              <w:bottom w:val="nil"/>
              <w:right w:val="nil"/>
            </w:tcBorders>
            <w:shd w:val="clear" w:color="auto" w:fill="auto"/>
            <w:vAlign w:val="center"/>
            <w:hideMark/>
          </w:tcPr>
          <w:p w14:paraId="219DA651"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656A4F" w14:paraId="219DA654" w14:textId="77777777">
        <w:trPr>
          <w:trHeight w:val="345"/>
        </w:trPr>
        <w:tc>
          <w:tcPr>
            <w:tcW w:w="7260" w:type="dxa"/>
            <w:tcBorders>
              <w:top w:val="nil"/>
              <w:left w:val="nil"/>
              <w:bottom w:val="nil"/>
              <w:right w:val="nil"/>
            </w:tcBorders>
            <w:shd w:val="clear" w:color="auto" w:fill="auto"/>
            <w:vAlign w:val="center"/>
            <w:hideMark/>
          </w:tcPr>
          <w:p w14:paraId="219DA653"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ΤΟ ΠΟΤΑΜΙ: ΠΡΝ</w:t>
            </w:r>
          </w:p>
        </w:tc>
      </w:tr>
      <w:tr w:rsidR="00656A4F" w14:paraId="219DA656" w14:textId="77777777">
        <w:trPr>
          <w:trHeight w:val="330"/>
        </w:trPr>
        <w:tc>
          <w:tcPr>
            <w:tcW w:w="7260" w:type="dxa"/>
            <w:tcBorders>
              <w:top w:val="nil"/>
              <w:left w:val="nil"/>
              <w:bottom w:val="nil"/>
              <w:right w:val="nil"/>
            </w:tcBorders>
            <w:shd w:val="clear" w:color="auto" w:fill="auto"/>
            <w:vAlign w:val="center"/>
            <w:hideMark/>
          </w:tcPr>
          <w:p w14:paraId="219DA655"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656A4F" w14:paraId="219DA658" w14:textId="77777777">
        <w:trPr>
          <w:trHeight w:val="330"/>
        </w:trPr>
        <w:tc>
          <w:tcPr>
            <w:tcW w:w="7260" w:type="dxa"/>
            <w:tcBorders>
              <w:top w:val="nil"/>
              <w:left w:val="nil"/>
              <w:bottom w:val="nil"/>
              <w:right w:val="nil"/>
            </w:tcBorders>
            <w:shd w:val="clear" w:color="auto" w:fill="auto"/>
            <w:vAlign w:val="center"/>
            <w:hideMark/>
          </w:tcPr>
          <w:p w14:paraId="219DA657"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Άρθρο 18 ως έχει     ΚΑΤΑ ΠΛΕΙΟΨΗΦΙΑ</w:t>
            </w:r>
          </w:p>
        </w:tc>
      </w:tr>
      <w:tr w:rsidR="00656A4F" w14:paraId="219DA65A" w14:textId="77777777">
        <w:trPr>
          <w:trHeight w:val="330"/>
        </w:trPr>
        <w:tc>
          <w:tcPr>
            <w:tcW w:w="7260" w:type="dxa"/>
            <w:tcBorders>
              <w:top w:val="nil"/>
              <w:left w:val="nil"/>
              <w:bottom w:val="nil"/>
              <w:right w:val="nil"/>
            </w:tcBorders>
            <w:shd w:val="clear" w:color="auto" w:fill="auto"/>
            <w:vAlign w:val="center"/>
            <w:hideMark/>
          </w:tcPr>
          <w:p w14:paraId="219DA659"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56A4F" w14:paraId="219DA65C" w14:textId="77777777">
        <w:trPr>
          <w:trHeight w:val="330"/>
        </w:trPr>
        <w:tc>
          <w:tcPr>
            <w:tcW w:w="7260" w:type="dxa"/>
            <w:tcBorders>
              <w:top w:val="nil"/>
              <w:left w:val="nil"/>
              <w:bottom w:val="nil"/>
              <w:right w:val="nil"/>
            </w:tcBorders>
            <w:shd w:val="clear" w:color="auto" w:fill="auto"/>
            <w:vAlign w:val="center"/>
            <w:hideMark/>
          </w:tcPr>
          <w:p w14:paraId="219DA65B"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56A4F" w14:paraId="219DA65E" w14:textId="77777777">
        <w:trPr>
          <w:trHeight w:val="330"/>
        </w:trPr>
        <w:tc>
          <w:tcPr>
            <w:tcW w:w="7260" w:type="dxa"/>
            <w:tcBorders>
              <w:top w:val="nil"/>
              <w:left w:val="nil"/>
              <w:bottom w:val="nil"/>
              <w:right w:val="nil"/>
            </w:tcBorders>
            <w:shd w:val="clear" w:color="auto" w:fill="auto"/>
            <w:vAlign w:val="center"/>
            <w:hideMark/>
          </w:tcPr>
          <w:p w14:paraId="219DA65D"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ΔΗ.ΣΥ: ΠΡΝ</w:t>
            </w:r>
          </w:p>
        </w:tc>
      </w:tr>
      <w:tr w:rsidR="00656A4F" w14:paraId="219DA660" w14:textId="77777777">
        <w:trPr>
          <w:trHeight w:val="330"/>
        </w:trPr>
        <w:tc>
          <w:tcPr>
            <w:tcW w:w="7260" w:type="dxa"/>
            <w:tcBorders>
              <w:top w:val="nil"/>
              <w:left w:val="nil"/>
              <w:bottom w:val="nil"/>
              <w:right w:val="nil"/>
            </w:tcBorders>
            <w:shd w:val="clear" w:color="auto" w:fill="auto"/>
            <w:vAlign w:val="center"/>
            <w:hideMark/>
          </w:tcPr>
          <w:p w14:paraId="219DA65F"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Χ.Α: ΠΡΝ</w:t>
            </w:r>
          </w:p>
        </w:tc>
      </w:tr>
      <w:tr w:rsidR="00656A4F" w14:paraId="219DA662" w14:textId="77777777">
        <w:trPr>
          <w:trHeight w:val="330"/>
        </w:trPr>
        <w:tc>
          <w:tcPr>
            <w:tcW w:w="7260" w:type="dxa"/>
            <w:tcBorders>
              <w:top w:val="nil"/>
              <w:left w:val="nil"/>
              <w:bottom w:val="nil"/>
              <w:right w:val="nil"/>
            </w:tcBorders>
            <w:shd w:val="clear" w:color="auto" w:fill="auto"/>
            <w:vAlign w:val="center"/>
            <w:hideMark/>
          </w:tcPr>
          <w:p w14:paraId="219DA661"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656A4F" w14:paraId="219DA664" w14:textId="77777777">
        <w:trPr>
          <w:trHeight w:val="330"/>
        </w:trPr>
        <w:tc>
          <w:tcPr>
            <w:tcW w:w="7260" w:type="dxa"/>
            <w:tcBorders>
              <w:top w:val="nil"/>
              <w:left w:val="nil"/>
              <w:bottom w:val="nil"/>
              <w:right w:val="nil"/>
            </w:tcBorders>
            <w:shd w:val="clear" w:color="auto" w:fill="auto"/>
            <w:vAlign w:val="center"/>
            <w:hideMark/>
          </w:tcPr>
          <w:p w14:paraId="219DA663"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ΤΟ ΠΟΤΑΜΙ: ΝΑΙ</w:t>
            </w:r>
          </w:p>
        </w:tc>
      </w:tr>
      <w:tr w:rsidR="00656A4F" w14:paraId="219DA666" w14:textId="77777777">
        <w:trPr>
          <w:trHeight w:val="330"/>
        </w:trPr>
        <w:tc>
          <w:tcPr>
            <w:tcW w:w="7260" w:type="dxa"/>
            <w:tcBorders>
              <w:top w:val="nil"/>
              <w:left w:val="nil"/>
              <w:bottom w:val="nil"/>
              <w:right w:val="nil"/>
            </w:tcBorders>
            <w:shd w:val="clear" w:color="auto" w:fill="auto"/>
            <w:vAlign w:val="center"/>
            <w:hideMark/>
          </w:tcPr>
          <w:p w14:paraId="219DA665"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656A4F" w14:paraId="219DA668" w14:textId="77777777">
        <w:trPr>
          <w:trHeight w:val="330"/>
        </w:trPr>
        <w:tc>
          <w:tcPr>
            <w:tcW w:w="7260" w:type="dxa"/>
            <w:tcBorders>
              <w:top w:val="nil"/>
              <w:left w:val="nil"/>
              <w:bottom w:val="nil"/>
              <w:right w:val="nil"/>
            </w:tcBorders>
            <w:shd w:val="clear" w:color="auto" w:fill="auto"/>
            <w:vAlign w:val="center"/>
            <w:hideMark/>
          </w:tcPr>
          <w:p w14:paraId="219DA667"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Άρθρο 19 ως έχει     ΚΑΤΑ ΠΛΕΙΟΨΗΦΙΑ</w:t>
            </w:r>
          </w:p>
        </w:tc>
      </w:tr>
      <w:tr w:rsidR="00656A4F" w14:paraId="219DA66A" w14:textId="77777777">
        <w:trPr>
          <w:trHeight w:val="330"/>
        </w:trPr>
        <w:tc>
          <w:tcPr>
            <w:tcW w:w="7260" w:type="dxa"/>
            <w:tcBorders>
              <w:top w:val="nil"/>
              <w:left w:val="nil"/>
              <w:bottom w:val="nil"/>
              <w:right w:val="nil"/>
            </w:tcBorders>
            <w:shd w:val="clear" w:color="auto" w:fill="auto"/>
            <w:vAlign w:val="center"/>
            <w:hideMark/>
          </w:tcPr>
          <w:p w14:paraId="219DA669"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56A4F" w14:paraId="219DA66C" w14:textId="77777777">
        <w:trPr>
          <w:trHeight w:val="330"/>
        </w:trPr>
        <w:tc>
          <w:tcPr>
            <w:tcW w:w="7260" w:type="dxa"/>
            <w:tcBorders>
              <w:top w:val="nil"/>
              <w:left w:val="nil"/>
              <w:bottom w:val="nil"/>
              <w:right w:val="nil"/>
            </w:tcBorders>
            <w:shd w:val="clear" w:color="auto" w:fill="auto"/>
            <w:vAlign w:val="center"/>
            <w:hideMark/>
          </w:tcPr>
          <w:p w14:paraId="219DA66B"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Ν.Δ.:</w:t>
            </w:r>
            <w:r>
              <w:rPr>
                <w:rFonts w:ascii="Calibri" w:eastAsia="Times New Roman" w:hAnsi="Calibri" w:cs="Calibri"/>
                <w:color w:val="000000"/>
                <w:szCs w:val="24"/>
              </w:rPr>
              <w:t xml:space="preserve"> ΝΑΙ</w:t>
            </w:r>
          </w:p>
        </w:tc>
      </w:tr>
      <w:tr w:rsidR="00656A4F" w14:paraId="219DA66E" w14:textId="77777777">
        <w:trPr>
          <w:trHeight w:val="330"/>
        </w:trPr>
        <w:tc>
          <w:tcPr>
            <w:tcW w:w="7260" w:type="dxa"/>
            <w:tcBorders>
              <w:top w:val="nil"/>
              <w:left w:val="nil"/>
              <w:bottom w:val="nil"/>
              <w:right w:val="nil"/>
            </w:tcBorders>
            <w:shd w:val="clear" w:color="auto" w:fill="auto"/>
            <w:vAlign w:val="center"/>
            <w:hideMark/>
          </w:tcPr>
          <w:p w14:paraId="219DA66D"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656A4F" w14:paraId="219DA670" w14:textId="77777777">
        <w:trPr>
          <w:trHeight w:val="330"/>
        </w:trPr>
        <w:tc>
          <w:tcPr>
            <w:tcW w:w="7260" w:type="dxa"/>
            <w:tcBorders>
              <w:top w:val="nil"/>
              <w:left w:val="nil"/>
              <w:bottom w:val="nil"/>
              <w:right w:val="nil"/>
            </w:tcBorders>
            <w:shd w:val="clear" w:color="auto" w:fill="auto"/>
            <w:vAlign w:val="center"/>
            <w:hideMark/>
          </w:tcPr>
          <w:p w14:paraId="219DA66F"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Χ.Α: ΝΑΙ</w:t>
            </w:r>
          </w:p>
        </w:tc>
      </w:tr>
      <w:tr w:rsidR="00656A4F" w14:paraId="219DA672" w14:textId="77777777">
        <w:trPr>
          <w:trHeight w:val="330"/>
        </w:trPr>
        <w:tc>
          <w:tcPr>
            <w:tcW w:w="7260" w:type="dxa"/>
            <w:tcBorders>
              <w:top w:val="nil"/>
              <w:left w:val="nil"/>
              <w:bottom w:val="nil"/>
              <w:right w:val="nil"/>
            </w:tcBorders>
            <w:shd w:val="clear" w:color="auto" w:fill="auto"/>
            <w:vAlign w:val="center"/>
            <w:hideMark/>
          </w:tcPr>
          <w:p w14:paraId="219DA671"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656A4F" w14:paraId="219DA674" w14:textId="77777777">
        <w:trPr>
          <w:trHeight w:val="330"/>
        </w:trPr>
        <w:tc>
          <w:tcPr>
            <w:tcW w:w="7260" w:type="dxa"/>
            <w:tcBorders>
              <w:top w:val="nil"/>
              <w:left w:val="nil"/>
              <w:bottom w:val="nil"/>
              <w:right w:val="nil"/>
            </w:tcBorders>
            <w:shd w:val="clear" w:color="auto" w:fill="auto"/>
            <w:vAlign w:val="center"/>
            <w:hideMark/>
          </w:tcPr>
          <w:p w14:paraId="219DA673"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ΤΟ ΠΟΤΑΜΙ: ΠΡΝ</w:t>
            </w:r>
          </w:p>
        </w:tc>
      </w:tr>
      <w:tr w:rsidR="00656A4F" w14:paraId="219DA676" w14:textId="77777777">
        <w:trPr>
          <w:trHeight w:val="330"/>
        </w:trPr>
        <w:tc>
          <w:tcPr>
            <w:tcW w:w="7260" w:type="dxa"/>
            <w:tcBorders>
              <w:top w:val="nil"/>
              <w:left w:val="nil"/>
              <w:bottom w:val="nil"/>
              <w:right w:val="nil"/>
            </w:tcBorders>
            <w:shd w:val="clear" w:color="auto" w:fill="auto"/>
            <w:vAlign w:val="center"/>
            <w:hideMark/>
          </w:tcPr>
          <w:p w14:paraId="219DA675"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656A4F" w14:paraId="219DA678" w14:textId="77777777">
        <w:trPr>
          <w:trHeight w:val="330"/>
        </w:trPr>
        <w:tc>
          <w:tcPr>
            <w:tcW w:w="7260" w:type="dxa"/>
            <w:tcBorders>
              <w:top w:val="nil"/>
              <w:left w:val="nil"/>
              <w:bottom w:val="nil"/>
              <w:right w:val="nil"/>
            </w:tcBorders>
            <w:shd w:val="clear" w:color="auto" w:fill="auto"/>
            <w:vAlign w:val="center"/>
            <w:hideMark/>
          </w:tcPr>
          <w:p w14:paraId="219DA677"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Άρθρο 20 όπως τροπ.     ΚΑΤΑ ΠΛΕΙΟΨΗΦΙΑ</w:t>
            </w:r>
          </w:p>
        </w:tc>
      </w:tr>
      <w:tr w:rsidR="00656A4F" w14:paraId="219DA67A" w14:textId="77777777">
        <w:trPr>
          <w:trHeight w:val="330"/>
        </w:trPr>
        <w:tc>
          <w:tcPr>
            <w:tcW w:w="7260" w:type="dxa"/>
            <w:tcBorders>
              <w:top w:val="nil"/>
              <w:left w:val="nil"/>
              <w:bottom w:val="nil"/>
              <w:right w:val="nil"/>
            </w:tcBorders>
            <w:shd w:val="clear" w:color="auto" w:fill="auto"/>
            <w:vAlign w:val="center"/>
            <w:hideMark/>
          </w:tcPr>
          <w:p w14:paraId="219DA679"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56A4F" w14:paraId="219DA67C" w14:textId="77777777">
        <w:trPr>
          <w:trHeight w:val="330"/>
        </w:trPr>
        <w:tc>
          <w:tcPr>
            <w:tcW w:w="7260" w:type="dxa"/>
            <w:tcBorders>
              <w:top w:val="nil"/>
              <w:left w:val="nil"/>
              <w:bottom w:val="nil"/>
              <w:right w:val="nil"/>
            </w:tcBorders>
            <w:shd w:val="clear" w:color="auto" w:fill="auto"/>
            <w:vAlign w:val="center"/>
            <w:hideMark/>
          </w:tcPr>
          <w:p w14:paraId="219DA67B"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56A4F" w14:paraId="219DA67E" w14:textId="77777777">
        <w:trPr>
          <w:trHeight w:val="330"/>
        </w:trPr>
        <w:tc>
          <w:tcPr>
            <w:tcW w:w="7260" w:type="dxa"/>
            <w:tcBorders>
              <w:top w:val="nil"/>
              <w:left w:val="nil"/>
              <w:bottom w:val="nil"/>
              <w:right w:val="nil"/>
            </w:tcBorders>
            <w:shd w:val="clear" w:color="auto" w:fill="auto"/>
            <w:vAlign w:val="center"/>
            <w:hideMark/>
          </w:tcPr>
          <w:p w14:paraId="219DA67D"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656A4F" w14:paraId="219DA680" w14:textId="77777777">
        <w:trPr>
          <w:trHeight w:val="345"/>
        </w:trPr>
        <w:tc>
          <w:tcPr>
            <w:tcW w:w="7260" w:type="dxa"/>
            <w:tcBorders>
              <w:top w:val="nil"/>
              <w:left w:val="nil"/>
              <w:bottom w:val="nil"/>
              <w:right w:val="nil"/>
            </w:tcBorders>
            <w:shd w:val="clear" w:color="auto" w:fill="auto"/>
            <w:vAlign w:val="center"/>
            <w:hideMark/>
          </w:tcPr>
          <w:p w14:paraId="219DA67F"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656A4F" w14:paraId="219DA682" w14:textId="77777777">
        <w:trPr>
          <w:trHeight w:val="330"/>
        </w:trPr>
        <w:tc>
          <w:tcPr>
            <w:tcW w:w="7260" w:type="dxa"/>
            <w:tcBorders>
              <w:top w:val="nil"/>
              <w:left w:val="nil"/>
              <w:bottom w:val="nil"/>
              <w:right w:val="nil"/>
            </w:tcBorders>
            <w:shd w:val="clear" w:color="auto" w:fill="auto"/>
            <w:vAlign w:val="center"/>
            <w:hideMark/>
          </w:tcPr>
          <w:p w14:paraId="219DA681"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656A4F" w14:paraId="219DA684" w14:textId="77777777">
        <w:trPr>
          <w:trHeight w:val="330"/>
        </w:trPr>
        <w:tc>
          <w:tcPr>
            <w:tcW w:w="7260" w:type="dxa"/>
            <w:tcBorders>
              <w:top w:val="nil"/>
              <w:left w:val="nil"/>
              <w:bottom w:val="nil"/>
              <w:right w:val="nil"/>
            </w:tcBorders>
            <w:shd w:val="clear" w:color="auto" w:fill="auto"/>
            <w:vAlign w:val="center"/>
            <w:hideMark/>
          </w:tcPr>
          <w:p w14:paraId="219DA683"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ΤΟ ΠΟΤΑΜΙ: OXI</w:t>
            </w:r>
          </w:p>
        </w:tc>
      </w:tr>
      <w:tr w:rsidR="00656A4F" w14:paraId="219DA686" w14:textId="77777777">
        <w:trPr>
          <w:trHeight w:val="330"/>
        </w:trPr>
        <w:tc>
          <w:tcPr>
            <w:tcW w:w="7260" w:type="dxa"/>
            <w:tcBorders>
              <w:top w:val="nil"/>
              <w:left w:val="nil"/>
              <w:bottom w:val="nil"/>
              <w:right w:val="nil"/>
            </w:tcBorders>
            <w:shd w:val="clear" w:color="auto" w:fill="auto"/>
            <w:vAlign w:val="center"/>
            <w:hideMark/>
          </w:tcPr>
          <w:p w14:paraId="219DA685"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656A4F" w14:paraId="219DA688" w14:textId="77777777">
        <w:trPr>
          <w:trHeight w:val="330"/>
        </w:trPr>
        <w:tc>
          <w:tcPr>
            <w:tcW w:w="7260" w:type="dxa"/>
            <w:tcBorders>
              <w:top w:val="nil"/>
              <w:left w:val="nil"/>
              <w:bottom w:val="nil"/>
              <w:right w:val="nil"/>
            </w:tcBorders>
            <w:shd w:val="clear" w:color="auto" w:fill="auto"/>
            <w:vAlign w:val="center"/>
            <w:hideMark/>
          </w:tcPr>
          <w:p w14:paraId="219DA687"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Άρθρο 21 ως έχει     ΚΑΤΑ ΠΛΕΙΟΨΗΦΙΑ</w:t>
            </w:r>
          </w:p>
        </w:tc>
      </w:tr>
      <w:tr w:rsidR="00656A4F" w14:paraId="219DA68A" w14:textId="77777777">
        <w:trPr>
          <w:trHeight w:val="330"/>
        </w:trPr>
        <w:tc>
          <w:tcPr>
            <w:tcW w:w="7260" w:type="dxa"/>
            <w:tcBorders>
              <w:top w:val="nil"/>
              <w:left w:val="nil"/>
              <w:bottom w:val="nil"/>
              <w:right w:val="nil"/>
            </w:tcBorders>
            <w:shd w:val="clear" w:color="auto" w:fill="auto"/>
            <w:vAlign w:val="center"/>
            <w:hideMark/>
          </w:tcPr>
          <w:p w14:paraId="219DA689"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 xml:space="preserve">ΣΥΡΙΖΑ: </w:t>
            </w:r>
            <w:r>
              <w:rPr>
                <w:rFonts w:ascii="Calibri" w:eastAsia="Times New Roman" w:hAnsi="Calibri" w:cs="Calibri"/>
                <w:color w:val="000000"/>
                <w:szCs w:val="24"/>
              </w:rPr>
              <w:t>ΝΑΙ</w:t>
            </w:r>
          </w:p>
        </w:tc>
      </w:tr>
      <w:tr w:rsidR="00656A4F" w14:paraId="219DA68C" w14:textId="77777777">
        <w:trPr>
          <w:trHeight w:val="330"/>
        </w:trPr>
        <w:tc>
          <w:tcPr>
            <w:tcW w:w="7260" w:type="dxa"/>
            <w:tcBorders>
              <w:top w:val="nil"/>
              <w:left w:val="nil"/>
              <w:bottom w:val="nil"/>
              <w:right w:val="nil"/>
            </w:tcBorders>
            <w:shd w:val="clear" w:color="auto" w:fill="auto"/>
            <w:vAlign w:val="center"/>
            <w:hideMark/>
          </w:tcPr>
          <w:p w14:paraId="219DA68B"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Ν.Δ.: ΠΡΝ</w:t>
            </w:r>
          </w:p>
        </w:tc>
      </w:tr>
      <w:tr w:rsidR="00656A4F" w14:paraId="219DA68E" w14:textId="77777777">
        <w:trPr>
          <w:trHeight w:val="330"/>
        </w:trPr>
        <w:tc>
          <w:tcPr>
            <w:tcW w:w="7260" w:type="dxa"/>
            <w:tcBorders>
              <w:top w:val="nil"/>
              <w:left w:val="nil"/>
              <w:bottom w:val="nil"/>
              <w:right w:val="nil"/>
            </w:tcBorders>
            <w:shd w:val="clear" w:color="auto" w:fill="auto"/>
            <w:vAlign w:val="center"/>
            <w:hideMark/>
          </w:tcPr>
          <w:p w14:paraId="219DA68D"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656A4F" w14:paraId="219DA690" w14:textId="77777777">
        <w:trPr>
          <w:trHeight w:val="330"/>
        </w:trPr>
        <w:tc>
          <w:tcPr>
            <w:tcW w:w="7260" w:type="dxa"/>
            <w:tcBorders>
              <w:top w:val="nil"/>
              <w:left w:val="nil"/>
              <w:bottom w:val="nil"/>
              <w:right w:val="nil"/>
            </w:tcBorders>
            <w:shd w:val="clear" w:color="auto" w:fill="auto"/>
            <w:vAlign w:val="center"/>
            <w:hideMark/>
          </w:tcPr>
          <w:p w14:paraId="219DA68F"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Χ.Α: ΝΑΙ</w:t>
            </w:r>
          </w:p>
        </w:tc>
      </w:tr>
      <w:tr w:rsidR="00656A4F" w14:paraId="219DA692" w14:textId="77777777">
        <w:trPr>
          <w:trHeight w:val="330"/>
        </w:trPr>
        <w:tc>
          <w:tcPr>
            <w:tcW w:w="7260" w:type="dxa"/>
            <w:tcBorders>
              <w:top w:val="nil"/>
              <w:left w:val="nil"/>
              <w:bottom w:val="nil"/>
              <w:right w:val="nil"/>
            </w:tcBorders>
            <w:shd w:val="clear" w:color="auto" w:fill="auto"/>
            <w:vAlign w:val="center"/>
            <w:hideMark/>
          </w:tcPr>
          <w:p w14:paraId="219DA691"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656A4F" w14:paraId="219DA694" w14:textId="77777777">
        <w:trPr>
          <w:trHeight w:val="330"/>
        </w:trPr>
        <w:tc>
          <w:tcPr>
            <w:tcW w:w="7260" w:type="dxa"/>
            <w:tcBorders>
              <w:top w:val="nil"/>
              <w:left w:val="nil"/>
              <w:bottom w:val="nil"/>
              <w:right w:val="nil"/>
            </w:tcBorders>
            <w:shd w:val="clear" w:color="auto" w:fill="auto"/>
            <w:vAlign w:val="center"/>
            <w:hideMark/>
          </w:tcPr>
          <w:p w14:paraId="219DA693"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ΤΟ ΠΟΤΑΜΙ: OXI</w:t>
            </w:r>
          </w:p>
        </w:tc>
      </w:tr>
      <w:tr w:rsidR="00656A4F" w14:paraId="219DA696" w14:textId="77777777">
        <w:trPr>
          <w:trHeight w:val="330"/>
        </w:trPr>
        <w:tc>
          <w:tcPr>
            <w:tcW w:w="7260" w:type="dxa"/>
            <w:tcBorders>
              <w:top w:val="nil"/>
              <w:left w:val="nil"/>
              <w:bottom w:val="nil"/>
              <w:right w:val="nil"/>
            </w:tcBorders>
            <w:shd w:val="clear" w:color="auto" w:fill="auto"/>
            <w:vAlign w:val="center"/>
            <w:hideMark/>
          </w:tcPr>
          <w:p w14:paraId="219DA695"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656A4F" w14:paraId="219DA698" w14:textId="77777777">
        <w:trPr>
          <w:trHeight w:val="330"/>
        </w:trPr>
        <w:tc>
          <w:tcPr>
            <w:tcW w:w="7260" w:type="dxa"/>
            <w:tcBorders>
              <w:top w:val="nil"/>
              <w:left w:val="nil"/>
              <w:bottom w:val="nil"/>
              <w:right w:val="nil"/>
            </w:tcBorders>
            <w:shd w:val="clear" w:color="auto" w:fill="auto"/>
            <w:vAlign w:val="center"/>
            <w:hideMark/>
          </w:tcPr>
          <w:p w14:paraId="219DA697"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Άρθρο 22 ως έχει      ΟΜΟΦΩΝΑ</w:t>
            </w:r>
          </w:p>
        </w:tc>
      </w:tr>
      <w:tr w:rsidR="00656A4F" w14:paraId="219DA69A" w14:textId="77777777">
        <w:trPr>
          <w:trHeight w:val="330"/>
        </w:trPr>
        <w:tc>
          <w:tcPr>
            <w:tcW w:w="7260" w:type="dxa"/>
            <w:tcBorders>
              <w:top w:val="nil"/>
              <w:left w:val="nil"/>
              <w:bottom w:val="nil"/>
              <w:right w:val="nil"/>
            </w:tcBorders>
            <w:shd w:val="clear" w:color="auto" w:fill="auto"/>
            <w:vAlign w:val="center"/>
            <w:hideMark/>
          </w:tcPr>
          <w:p w14:paraId="219DA699"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56A4F" w14:paraId="219DA69C" w14:textId="77777777">
        <w:trPr>
          <w:trHeight w:val="330"/>
        </w:trPr>
        <w:tc>
          <w:tcPr>
            <w:tcW w:w="7260" w:type="dxa"/>
            <w:tcBorders>
              <w:top w:val="nil"/>
              <w:left w:val="nil"/>
              <w:bottom w:val="nil"/>
              <w:right w:val="nil"/>
            </w:tcBorders>
            <w:shd w:val="clear" w:color="auto" w:fill="auto"/>
            <w:vAlign w:val="center"/>
            <w:hideMark/>
          </w:tcPr>
          <w:p w14:paraId="219DA69B"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56A4F" w14:paraId="219DA69E" w14:textId="77777777">
        <w:trPr>
          <w:trHeight w:val="345"/>
        </w:trPr>
        <w:tc>
          <w:tcPr>
            <w:tcW w:w="7260" w:type="dxa"/>
            <w:tcBorders>
              <w:top w:val="nil"/>
              <w:left w:val="nil"/>
              <w:bottom w:val="nil"/>
              <w:right w:val="nil"/>
            </w:tcBorders>
            <w:shd w:val="clear" w:color="auto" w:fill="auto"/>
            <w:vAlign w:val="center"/>
            <w:hideMark/>
          </w:tcPr>
          <w:p w14:paraId="219DA69D"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656A4F" w14:paraId="219DA6A0" w14:textId="77777777">
        <w:trPr>
          <w:trHeight w:val="330"/>
        </w:trPr>
        <w:tc>
          <w:tcPr>
            <w:tcW w:w="7260" w:type="dxa"/>
            <w:tcBorders>
              <w:top w:val="nil"/>
              <w:left w:val="nil"/>
              <w:bottom w:val="nil"/>
              <w:right w:val="nil"/>
            </w:tcBorders>
            <w:shd w:val="clear" w:color="auto" w:fill="auto"/>
            <w:vAlign w:val="center"/>
            <w:hideMark/>
          </w:tcPr>
          <w:p w14:paraId="219DA69F"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Χ.Α: ΝΑΙ</w:t>
            </w:r>
          </w:p>
        </w:tc>
      </w:tr>
      <w:tr w:rsidR="00656A4F" w14:paraId="219DA6A2" w14:textId="77777777">
        <w:trPr>
          <w:trHeight w:val="330"/>
        </w:trPr>
        <w:tc>
          <w:tcPr>
            <w:tcW w:w="7260" w:type="dxa"/>
            <w:tcBorders>
              <w:top w:val="nil"/>
              <w:left w:val="nil"/>
              <w:bottom w:val="nil"/>
              <w:right w:val="nil"/>
            </w:tcBorders>
            <w:shd w:val="clear" w:color="auto" w:fill="auto"/>
            <w:vAlign w:val="center"/>
            <w:hideMark/>
          </w:tcPr>
          <w:p w14:paraId="219DA6A1"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656A4F" w14:paraId="219DA6A4" w14:textId="77777777">
        <w:trPr>
          <w:trHeight w:val="330"/>
        </w:trPr>
        <w:tc>
          <w:tcPr>
            <w:tcW w:w="7260" w:type="dxa"/>
            <w:tcBorders>
              <w:top w:val="nil"/>
              <w:left w:val="nil"/>
              <w:bottom w:val="nil"/>
              <w:right w:val="nil"/>
            </w:tcBorders>
            <w:shd w:val="clear" w:color="auto" w:fill="auto"/>
            <w:vAlign w:val="center"/>
            <w:hideMark/>
          </w:tcPr>
          <w:p w14:paraId="219DA6A3"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ΤΟ ΠΟΤΑΜΙ: ΝΑΙ</w:t>
            </w:r>
          </w:p>
        </w:tc>
      </w:tr>
      <w:tr w:rsidR="00656A4F" w14:paraId="219DA6A6" w14:textId="77777777">
        <w:trPr>
          <w:trHeight w:val="330"/>
        </w:trPr>
        <w:tc>
          <w:tcPr>
            <w:tcW w:w="7260" w:type="dxa"/>
            <w:tcBorders>
              <w:top w:val="nil"/>
              <w:left w:val="nil"/>
              <w:bottom w:val="nil"/>
              <w:right w:val="nil"/>
            </w:tcBorders>
            <w:shd w:val="clear" w:color="auto" w:fill="auto"/>
            <w:vAlign w:val="center"/>
            <w:hideMark/>
          </w:tcPr>
          <w:p w14:paraId="219DA6A5"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ΕΝ. ΚΕΝΤΡΩΩΝ: ΝΑΙ</w:t>
            </w:r>
          </w:p>
        </w:tc>
      </w:tr>
      <w:tr w:rsidR="00656A4F" w14:paraId="219DA6A8" w14:textId="77777777">
        <w:trPr>
          <w:trHeight w:val="330"/>
        </w:trPr>
        <w:tc>
          <w:tcPr>
            <w:tcW w:w="7260" w:type="dxa"/>
            <w:tcBorders>
              <w:top w:val="nil"/>
              <w:left w:val="nil"/>
              <w:bottom w:val="nil"/>
              <w:right w:val="nil"/>
            </w:tcBorders>
            <w:shd w:val="clear" w:color="auto" w:fill="auto"/>
            <w:vAlign w:val="center"/>
            <w:hideMark/>
          </w:tcPr>
          <w:p w14:paraId="219DA6A7"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Άρθρο 23 ως έχει     ΚΑΤΑ ΠΛΕΙΟΨΗΦΙΑ</w:t>
            </w:r>
          </w:p>
        </w:tc>
      </w:tr>
      <w:tr w:rsidR="00656A4F" w14:paraId="219DA6AA" w14:textId="77777777">
        <w:trPr>
          <w:trHeight w:val="330"/>
        </w:trPr>
        <w:tc>
          <w:tcPr>
            <w:tcW w:w="7260" w:type="dxa"/>
            <w:tcBorders>
              <w:top w:val="nil"/>
              <w:left w:val="nil"/>
              <w:bottom w:val="nil"/>
              <w:right w:val="nil"/>
            </w:tcBorders>
            <w:shd w:val="clear" w:color="auto" w:fill="auto"/>
            <w:vAlign w:val="center"/>
            <w:hideMark/>
          </w:tcPr>
          <w:p w14:paraId="219DA6A9"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 xml:space="preserve">ΣΥΡΙΖΑ: </w:t>
            </w:r>
            <w:r>
              <w:rPr>
                <w:rFonts w:ascii="Calibri" w:eastAsia="Times New Roman" w:hAnsi="Calibri" w:cs="Calibri"/>
                <w:color w:val="000000"/>
                <w:szCs w:val="24"/>
              </w:rPr>
              <w:t>ΝΑΙ</w:t>
            </w:r>
          </w:p>
        </w:tc>
      </w:tr>
      <w:tr w:rsidR="00656A4F" w14:paraId="219DA6AC" w14:textId="77777777">
        <w:trPr>
          <w:trHeight w:val="330"/>
        </w:trPr>
        <w:tc>
          <w:tcPr>
            <w:tcW w:w="7260" w:type="dxa"/>
            <w:tcBorders>
              <w:top w:val="nil"/>
              <w:left w:val="nil"/>
              <w:bottom w:val="nil"/>
              <w:right w:val="nil"/>
            </w:tcBorders>
            <w:shd w:val="clear" w:color="auto" w:fill="auto"/>
            <w:vAlign w:val="center"/>
            <w:hideMark/>
          </w:tcPr>
          <w:p w14:paraId="219DA6AB"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Ν.Δ.: ΠΡΝ</w:t>
            </w:r>
          </w:p>
        </w:tc>
      </w:tr>
      <w:tr w:rsidR="00656A4F" w14:paraId="219DA6AE" w14:textId="77777777">
        <w:trPr>
          <w:trHeight w:val="330"/>
        </w:trPr>
        <w:tc>
          <w:tcPr>
            <w:tcW w:w="7260" w:type="dxa"/>
            <w:tcBorders>
              <w:top w:val="nil"/>
              <w:left w:val="nil"/>
              <w:bottom w:val="nil"/>
              <w:right w:val="nil"/>
            </w:tcBorders>
            <w:shd w:val="clear" w:color="auto" w:fill="auto"/>
            <w:vAlign w:val="center"/>
            <w:hideMark/>
          </w:tcPr>
          <w:p w14:paraId="219DA6AD"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656A4F" w14:paraId="219DA6B0" w14:textId="77777777">
        <w:trPr>
          <w:trHeight w:val="330"/>
        </w:trPr>
        <w:tc>
          <w:tcPr>
            <w:tcW w:w="7260" w:type="dxa"/>
            <w:tcBorders>
              <w:top w:val="nil"/>
              <w:left w:val="nil"/>
              <w:bottom w:val="nil"/>
              <w:right w:val="nil"/>
            </w:tcBorders>
            <w:shd w:val="clear" w:color="auto" w:fill="auto"/>
            <w:vAlign w:val="center"/>
            <w:hideMark/>
          </w:tcPr>
          <w:p w14:paraId="219DA6AF"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656A4F" w14:paraId="219DA6B2" w14:textId="77777777">
        <w:trPr>
          <w:trHeight w:val="330"/>
        </w:trPr>
        <w:tc>
          <w:tcPr>
            <w:tcW w:w="7260" w:type="dxa"/>
            <w:tcBorders>
              <w:top w:val="nil"/>
              <w:left w:val="nil"/>
              <w:bottom w:val="nil"/>
              <w:right w:val="nil"/>
            </w:tcBorders>
            <w:shd w:val="clear" w:color="auto" w:fill="auto"/>
            <w:vAlign w:val="center"/>
            <w:hideMark/>
          </w:tcPr>
          <w:p w14:paraId="219DA6B1"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656A4F" w14:paraId="219DA6B4" w14:textId="77777777">
        <w:trPr>
          <w:trHeight w:val="330"/>
        </w:trPr>
        <w:tc>
          <w:tcPr>
            <w:tcW w:w="7260" w:type="dxa"/>
            <w:tcBorders>
              <w:top w:val="nil"/>
              <w:left w:val="nil"/>
              <w:bottom w:val="nil"/>
              <w:right w:val="nil"/>
            </w:tcBorders>
            <w:shd w:val="clear" w:color="auto" w:fill="auto"/>
            <w:vAlign w:val="center"/>
            <w:hideMark/>
          </w:tcPr>
          <w:p w14:paraId="219DA6B3"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ΤΟ ΠΟΤΑΜΙ: ΝΑΙ</w:t>
            </w:r>
          </w:p>
        </w:tc>
      </w:tr>
      <w:tr w:rsidR="00656A4F" w14:paraId="219DA6B6" w14:textId="77777777">
        <w:trPr>
          <w:trHeight w:val="330"/>
        </w:trPr>
        <w:tc>
          <w:tcPr>
            <w:tcW w:w="7260" w:type="dxa"/>
            <w:tcBorders>
              <w:top w:val="nil"/>
              <w:left w:val="nil"/>
              <w:bottom w:val="nil"/>
              <w:right w:val="nil"/>
            </w:tcBorders>
            <w:shd w:val="clear" w:color="auto" w:fill="auto"/>
            <w:vAlign w:val="center"/>
            <w:hideMark/>
          </w:tcPr>
          <w:p w14:paraId="219DA6B5"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656A4F" w14:paraId="219DA6B8" w14:textId="77777777">
        <w:trPr>
          <w:trHeight w:val="330"/>
        </w:trPr>
        <w:tc>
          <w:tcPr>
            <w:tcW w:w="7260" w:type="dxa"/>
            <w:tcBorders>
              <w:top w:val="nil"/>
              <w:left w:val="nil"/>
              <w:bottom w:val="nil"/>
              <w:right w:val="nil"/>
            </w:tcBorders>
            <w:shd w:val="clear" w:color="auto" w:fill="auto"/>
            <w:vAlign w:val="center"/>
            <w:hideMark/>
          </w:tcPr>
          <w:p w14:paraId="219DA6B7"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Άρθρο 24 όπως τροπ.     ΚΑΤΑ ΠΛΕΙΟΨΗΦΙΑ</w:t>
            </w:r>
          </w:p>
        </w:tc>
      </w:tr>
      <w:tr w:rsidR="00656A4F" w14:paraId="219DA6BA" w14:textId="77777777">
        <w:trPr>
          <w:trHeight w:val="330"/>
        </w:trPr>
        <w:tc>
          <w:tcPr>
            <w:tcW w:w="7260" w:type="dxa"/>
            <w:tcBorders>
              <w:top w:val="nil"/>
              <w:left w:val="nil"/>
              <w:bottom w:val="nil"/>
              <w:right w:val="nil"/>
            </w:tcBorders>
            <w:shd w:val="clear" w:color="auto" w:fill="auto"/>
            <w:vAlign w:val="center"/>
            <w:hideMark/>
          </w:tcPr>
          <w:p w14:paraId="219DA6B9"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56A4F" w14:paraId="219DA6BC" w14:textId="77777777">
        <w:trPr>
          <w:trHeight w:val="330"/>
        </w:trPr>
        <w:tc>
          <w:tcPr>
            <w:tcW w:w="7260" w:type="dxa"/>
            <w:tcBorders>
              <w:top w:val="nil"/>
              <w:left w:val="nil"/>
              <w:bottom w:val="nil"/>
              <w:right w:val="nil"/>
            </w:tcBorders>
            <w:shd w:val="clear" w:color="auto" w:fill="auto"/>
            <w:vAlign w:val="center"/>
            <w:hideMark/>
          </w:tcPr>
          <w:p w14:paraId="219DA6BB"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Ν.Δ.: ΠΡΝ</w:t>
            </w:r>
          </w:p>
        </w:tc>
      </w:tr>
      <w:tr w:rsidR="00656A4F" w14:paraId="219DA6BE" w14:textId="77777777">
        <w:trPr>
          <w:trHeight w:val="330"/>
        </w:trPr>
        <w:tc>
          <w:tcPr>
            <w:tcW w:w="7260" w:type="dxa"/>
            <w:tcBorders>
              <w:top w:val="nil"/>
              <w:left w:val="nil"/>
              <w:bottom w:val="nil"/>
              <w:right w:val="nil"/>
            </w:tcBorders>
            <w:shd w:val="clear" w:color="auto" w:fill="auto"/>
            <w:vAlign w:val="center"/>
            <w:hideMark/>
          </w:tcPr>
          <w:p w14:paraId="219DA6BD"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656A4F" w14:paraId="219DA6C0" w14:textId="77777777">
        <w:trPr>
          <w:trHeight w:val="330"/>
        </w:trPr>
        <w:tc>
          <w:tcPr>
            <w:tcW w:w="7260" w:type="dxa"/>
            <w:tcBorders>
              <w:top w:val="nil"/>
              <w:left w:val="nil"/>
              <w:bottom w:val="nil"/>
              <w:right w:val="nil"/>
            </w:tcBorders>
            <w:shd w:val="clear" w:color="auto" w:fill="auto"/>
            <w:vAlign w:val="center"/>
            <w:hideMark/>
          </w:tcPr>
          <w:p w14:paraId="219DA6BF"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656A4F" w14:paraId="219DA6C2" w14:textId="77777777">
        <w:trPr>
          <w:trHeight w:val="330"/>
        </w:trPr>
        <w:tc>
          <w:tcPr>
            <w:tcW w:w="7260" w:type="dxa"/>
            <w:tcBorders>
              <w:top w:val="nil"/>
              <w:left w:val="nil"/>
              <w:bottom w:val="nil"/>
              <w:right w:val="nil"/>
            </w:tcBorders>
            <w:shd w:val="clear" w:color="auto" w:fill="auto"/>
            <w:vAlign w:val="center"/>
            <w:hideMark/>
          </w:tcPr>
          <w:p w14:paraId="219DA6C1"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656A4F" w14:paraId="219DA6C4" w14:textId="77777777">
        <w:trPr>
          <w:trHeight w:val="330"/>
        </w:trPr>
        <w:tc>
          <w:tcPr>
            <w:tcW w:w="7260" w:type="dxa"/>
            <w:tcBorders>
              <w:top w:val="nil"/>
              <w:left w:val="nil"/>
              <w:bottom w:val="nil"/>
              <w:right w:val="nil"/>
            </w:tcBorders>
            <w:shd w:val="clear" w:color="auto" w:fill="auto"/>
            <w:vAlign w:val="center"/>
            <w:hideMark/>
          </w:tcPr>
          <w:p w14:paraId="219DA6C3"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ΤΟ ΠΟΤΑΜΙ: ΝΑΙ</w:t>
            </w:r>
          </w:p>
        </w:tc>
      </w:tr>
      <w:tr w:rsidR="00656A4F" w14:paraId="219DA6C6" w14:textId="77777777">
        <w:trPr>
          <w:trHeight w:val="330"/>
        </w:trPr>
        <w:tc>
          <w:tcPr>
            <w:tcW w:w="7260" w:type="dxa"/>
            <w:tcBorders>
              <w:top w:val="nil"/>
              <w:left w:val="nil"/>
              <w:bottom w:val="nil"/>
              <w:right w:val="nil"/>
            </w:tcBorders>
            <w:shd w:val="clear" w:color="auto" w:fill="auto"/>
            <w:vAlign w:val="center"/>
            <w:hideMark/>
          </w:tcPr>
          <w:p w14:paraId="219DA6C5"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656A4F" w14:paraId="219DA6C8" w14:textId="77777777">
        <w:trPr>
          <w:trHeight w:val="330"/>
        </w:trPr>
        <w:tc>
          <w:tcPr>
            <w:tcW w:w="7260" w:type="dxa"/>
            <w:tcBorders>
              <w:top w:val="nil"/>
              <w:left w:val="nil"/>
              <w:bottom w:val="nil"/>
              <w:right w:val="nil"/>
            </w:tcBorders>
            <w:shd w:val="clear" w:color="auto" w:fill="auto"/>
            <w:vAlign w:val="center"/>
            <w:hideMark/>
          </w:tcPr>
          <w:p w14:paraId="219DA6C7"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Άρθρο 25 ως έχει     ΚΑΤΑ ΠΛΕΙΟΨΗΦΙΑ</w:t>
            </w:r>
          </w:p>
        </w:tc>
      </w:tr>
      <w:tr w:rsidR="00656A4F" w14:paraId="219DA6CA" w14:textId="77777777">
        <w:trPr>
          <w:trHeight w:val="345"/>
        </w:trPr>
        <w:tc>
          <w:tcPr>
            <w:tcW w:w="7260" w:type="dxa"/>
            <w:tcBorders>
              <w:top w:val="nil"/>
              <w:left w:val="nil"/>
              <w:bottom w:val="nil"/>
              <w:right w:val="nil"/>
            </w:tcBorders>
            <w:shd w:val="clear" w:color="auto" w:fill="auto"/>
            <w:vAlign w:val="center"/>
            <w:hideMark/>
          </w:tcPr>
          <w:p w14:paraId="219DA6C9"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56A4F" w14:paraId="219DA6CC" w14:textId="77777777">
        <w:trPr>
          <w:trHeight w:val="330"/>
        </w:trPr>
        <w:tc>
          <w:tcPr>
            <w:tcW w:w="7260" w:type="dxa"/>
            <w:tcBorders>
              <w:top w:val="nil"/>
              <w:left w:val="nil"/>
              <w:bottom w:val="nil"/>
              <w:right w:val="nil"/>
            </w:tcBorders>
            <w:shd w:val="clear" w:color="auto" w:fill="auto"/>
            <w:vAlign w:val="center"/>
            <w:hideMark/>
          </w:tcPr>
          <w:p w14:paraId="219DA6CB"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Ν.Δ.: ΠΡΝ</w:t>
            </w:r>
          </w:p>
        </w:tc>
      </w:tr>
      <w:tr w:rsidR="00656A4F" w14:paraId="219DA6CE" w14:textId="77777777">
        <w:trPr>
          <w:trHeight w:val="330"/>
        </w:trPr>
        <w:tc>
          <w:tcPr>
            <w:tcW w:w="7260" w:type="dxa"/>
            <w:tcBorders>
              <w:top w:val="nil"/>
              <w:left w:val="nil"/>
              <w:bottom w:val="nil"/>
              <w:right w:val="nil"/>
            </w:tcBorders>
            <w:shd w:val="clear" w:color="auto" w:fill="auto"/>
            <w:vAlign w:val="center"/>
            <w:hideMark/>
          </w:tcPr>
          <w:p w14:paraId="219DA6CD"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656A4F" w14:paraId="219DA6D0" w14:textId="77777777">
        <w:trPr>
          <w:trHeight w:val="330"/>
        </w:trPr>
        <w:tc>
          <w:tcPr>
            <w:tcW w:w="7260" w:type="dxa"/>
            <w:tcBorders>
              <w:top w:val="nil"/>
              <w:left w:val="nil"/>
              <w:bottom w:val="nil"/>
              <w:right w:val="nil"/>
            </w:tcBorders>
            <w:shd w:val="clear" w:color="auto" w:fill="auto"/>
            <w:vAlign w:val="center"/>
            <w:hideMark/>
          </w:tcPr>
          <w:p w14:paraId="219DA6CF"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656A4F" w14:paraId="219DA6D2" w14:textId="77777777">
        <w:trPr>
          <w:trHeight w:val="330"/>
        </w:trPr>
        <w:tc>
          <w:tcPr>
            <w:tcW w:w="7260" w:type="dxa"/>
            <w:tcBorders>
              <w:top w:val="nil"/>
              <w:left w:val="nil"/>
              <w:bottom w:val="nil"/>
              <w:right w:val="nil"/>
            </w:tcBorders>
            <w:shd w:val="clear" w:color="auto" w:fill="auto"/>
            <w:vAlign w:val="center"/>
            <w:hideMark/>
          </w:tcPr>
          <w:p w14:paraId="219DA6D1"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656A4F" w14:paraId="219DA6D4" w14:textId="77777777">
        <w:trPr>
          <w:trHeight w:val="345"/>
        </w:trPr>
        <w:tc>
          <w:tcPr>
            <w:tcW w:w="7260" w:type="dxa"/>
            <w:tcBorders>
              <w:top w:val="nil"/>
              <w:left w:val="nil"/>
              <w:bottom w:val="nil"/>
              <w:right w:val="nil"/>
            </w:tcBorders>
            <w:shd w:val="clear" w:color="auto" w:fill="auto"/>
            <w:vAlign w:val="center"/>
            <w:hideMark/>
          </w:tcPr>
          <w:p w14:paraId="219DA6D3"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ΤΟ ΠΟΤΑΜΙ: ΝΑΙ</w:t>
            </w:r>
          </w:p>
        </w:tc>
      </w:tr>
      <w:tr w:rsidR="00656A4F" w14:paraId="219DA6D6" w14:textId="77777777">
        <w:trPr>
          <w:trHeight w:val="330"/>
        </w:trPr>
        <w:tc>
          <w:tcPr>
            <w:tcW w:w="7260" w:type="dxa"/>
            <w:tcBorders>
              <w:top w:val="nil"/>
              <w:left w:val="nil"/>
              <w:bottom w:val="nil"/>
              <w:right w:val="nil"/>
            </w:tcBorders>
            <w:shd w:val="clear" w:color="auto" w:fill="auto"/>
            <w:vAlign w:val="center"/>
            <w:hideMark/>
          </w:tcPr>
          <w:p w14:paraId="219DA6D5"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656A4F" w14:paraId="219DA6D8" w14:textId="77777777">
        <w:trPr>
          <w:trHeight w:val="330"/>
        </w:trPr>
        <w:tc>
          <w:tcPr>
            <w:tcW w:w="7260" w:type="dxa"/>
            <w:tcBorders>
              <w:top w:val="nil"/>
              <w:left w:val="nil"/>
              <w:bottom w:val="nil"/>
              <w:right w:val="nil"/>
            </w:tcBorders>
            <w:shd w:val="clear" w:color="auto" w:fill="auto"/>
            <w:vAlign w:val="center"/>
            <w:hideMark/>
          </w:tcPr>
          <w:p w14:paraId="219DA6D7"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Άρθρο 26 όπως τροπ.     ΚΑΤΑ ΠΛΕΙΟΨΗΦΙΑ</w:t>
            </w:r>
          </w:p>
        </w:tc>
      </w:tr>
      <w:tr w:rsidR="00656A4F" w14:paraId="219DA6DA" w14:textId="77777777">
        <w:trPr>
          <w:trHeight w:val="330"/>
        </w:trPr>
        <w:tc>
          <w:tcPr>
            <w:tcW w:w="7260" w:type="dxa"/>
            <w:tcBorders>
              <w:top w:val="nil"/>
              <w:left w:val="nil"/>
              <w:bottom w:val="nil"/>
              <w:right w:val="nil"/>
            </w:tcBorders>
            <w:shd w:val="clear" w:color="auto" w:fill="auto"/>
            <w:vAlign w:val="center"/>
            <w:hideMark/>
          </w:tcPr>
          <w:p w14:paraId="219DA6D9"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56A4F" w14:paraId="219DA6DC" w14:textId="77777777">
        <w:trPr>
          <w:trHeight w:val="330"/>
        </w:trPr>
        <w:tc>
          <w:tcPr>
            <w:tcW w:w="7260" w:type="dxa"/>
            <w:tcBorders>
              <w:top w:val="nil"/>
              <w:left w:val="nil"/>
              <w:bottom w:val="nil"/>
              <w:right w:val="nil"/>
            </w:tcBorders>
            <w:shd w:val="clear" w:color="auto" w:fill="auto"/>
            <w:vAlign w:val="center"/>
            <w:hideMark/>
          </w:tcPr>
          <w:p w14:paraId="219DA6DB"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Ν.Δ.: ΠΡΝ</w:t>
            </w:r>
          </w:p>
        </w:tc>
      </w:tr>
      <w:tr w:rsidR="00656A4F" w14:paraId="219DA6DE" w14:textId="77777777">
        <w:trPr>
          <w:trHeight w:val="330"/>
        </w:trPr>
        <w:tc>
          <w:tcPr>
            <w:tcW w:w="7260" w:type="dxa"/>
            <w:tcBorders>
              <w:top w:val="nil"/>
              <w:left w:val="nil"/>
              <w:bottom w:val="nil"/>
              <w:right w:val="nil"/>
            </w:tcBorders>
            <w:shd w:val="clear" w:color="auto" w:fill="auto"/>
            <w:vAlign w:val="center"/>
            <w:hideMark/>
          </w:tcPr>
          <w:p w14:paraId="219DA6DD"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656A4F" w14:paraId="219DA6E0" w14:textId="77777777">
        <w:trPr>
          <w:trHeight w:val="330"/>
        </w:trPr>
        <w:tc>
          <w:tcPr>
            <w:tcW w:w="7260" w:type="dxa"/>
            <w:tcBorders>
              <w:top w:val="nil"/>
              <w:left w:val="nil"/>
              <w:bottom w:val="nil"/>
              <w:right w:val="nil"/>
            </w:tcBorders>
            <w:shd w:val="clear" w:color="auto" w:fill="auto"/>
            <w:vAlign w:val="center"/>
            <w:hideMark/>
          </w:tcPr>
          <w:p w14:paraId="219DA6DF"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656A4F" w14:paraId="219DA6E2" w14:textId="77777777">
        <w:trPr>
          <w:trHeight w:val="330"/>
        </w:trPr>
        <w:tc>
          <w:tcPr>
            <w:tcW w:w="7260" w:type="dxa"/>
            <w:tcBorders>
              <w:top w:val="nil"/>
              <w:left w:val="nil"/>
              <w:bottom w:val="nil"/>
              <w:right w:val="nil"/>
            </w:tcBorders>
            <w:shd w:val="clear" w:color="auto" w:fill="auto"/>
            <w:vAlign w:val="center"/>
            <w:hideMark/>
          </w:tcPr>
          <w:p w14:paraId="219DA6E1"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656A4F" w14:paraId="219DA6E4" w14:textId="77777777">
        <w:trPr>
          <w:trHeight w:val="330"/>
        </w:trPr>
        <w:tc>
          <w:tcPr>
            <w:tcW w:w="7260" w:type="dxa"/>
            <w:tcBorders>
              <w:top w:val="nil"/>
              <w:left w:val="nil"/>
              <w:bottom w:val="nil"/>
              <w:right w:val="nil"/>
            </w:tcBorders>
            <w:shd w:val="clear" w:color="auto" w:fill="auto"/>
            <w:vAlign w:val="center"/>
            <w:hideMark/>
          </w:tcPr>
          <w:p w14:paraId="219DA6E3"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ΤΟ ΠΟΤΑΜΙ: ΝΑΙ</w:t>
            </w:r>
          </w:p>
        </w:tc>
      </w:tr>
      <w:tr w:rsidR="00656A4F" w14:paraId="219DA6E6" w14:textId="77777777">
        <w:trPr>
          <w:trHeight w:val="330"/>
        </w:trPr>
        <w:tc>
          <w:tcPr>
            <w:tcW w:w="7260" w:type="dxa"/>
            <w:tcBorders>
              <w:top w:val="nil"/>
              <w:left w:val="nil"/>
              <w:bottom w:val="nil"/>
              <w:right w:val="nil"/>
            </w:tcBorders>
            <w:shd w:val="clear" w:color="auto" w:fill="auto"/>
            <w:vAlign w:val="center"/>
            <w:hideMark/>
          </w:tcPr>
          <w:p w14:paraId="219DA6E5"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656A4F" w14:paraId="219DA6E8" w14:textId="77777777">
        <w:trPr>
          <w:trHeight w:val="345"/>
        </w:trPr>
        <w:tc>
          <w:tcPr>
            <w:tcW w:w="7260" w:type="dxa"/>
            <w:tcBorders>
              <w:top w:val="nil"/>
              <w:left w:val="nil"/>
              <w:bottom w:val="nil"/>
              <w:right w:val="nil"/>
            </w:tcBorders>
            <w:shd w:val="clear" w:color="auto" w:fill="auto"/>
            <w:vAlign w:val="center"/>
            <w:hideMark/>
          </w:tcPr>
          <w:p w14:paraId="219DA6E7"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Άρθρο 27 όπως τροπ.     ΚΑΤΑ</w:t>
            </w:r>
            <w:r>
              <w:rPr>
                <w:rFonts w:ascii="Calibri" w:eastAsia="Times New Roman" w:hAnsi="Calibri" w:cs="Calibri"/>
                <w:color w:val="000000"/>
                <w:szCs w:val="24"/>
              </w:rPr>
              <w:t xml:space="preserve"> ΠΛΕΙΟΨΗΦΙΑ</w:t>
            </w:r>
          </w:p>
        </w:tc>
      </w:tr>
      <w:tr w:rsidR="00656A4F" w14:paraId="219DA6EA" w14:textId="77777777">
        <w:trPr>
          <w:trHeight w:val="330"/>
        </w:trPr>
        <w:tc>
          <w:tcPr>
            <w:tcW w:w="7260" w:type="dxa"/>
            <w:tcBorders>
              <w:top w:val="nil"/>
              <w:left w:val="nil"/>
              <w:bottom w:val="nil"/>
              <w:right w:val="nil"/>
            </w:tcBorders>
            <w:shd w:val="clear" w:color="auto" w:fill="auto"/>
            <w:vAlign w:val="center"/>
            <w:hideMark/>
          </w:tcPr>
          <w:p w14:paraId="219DA6E9"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56A4F" w14:paraId="219DA6EC" w14:textId="77777777">
        <w:trPr>
          <w:trHeight w:val="330"/>
        </w:trPr>
        <w:tc>
          <w:tcPr>
            <w:tcW w:w="7260" w:type="dxa"/>
            <w:tcBorders>
              <w:top w:val="nil"/>
              <w:left w:val="nil"/>
              <w:bottom w:val="nil"/>
              <w:right w:val="nil"/>
            </w:tcBorders>
            <w:shd w:val="clear" w:color="auto" w:fill="auto"/>
            <w:vAlign w:val="center"/>
            <w:hideMark/>
          </w:tcPr>
          <w:p w14:paraId="219DA6EB"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Ν.Δ.: ΠΡΝ</w:t>
            </w:r>
          </w:p>
        </w:tc>
      </w:tr>
      <w:tr w:rsidR="00656A4F" w14:paraId="219DA6EE" w14:textId="77777777">
        <w:trPr>
          <w:trHeight w:val="330"/>
        </w:trPr>
        <w:tc>
          <w:tcPr>
            <w:tcW w:w="7260" w:type="dxa"/>
            <w:tcBorders>
              <w:top w:val="nil"/>
              <w:left w:val="nil"/>
              <w:bottom w:val="nil"/>
              <w:right w:val="nil"/>
            </w:tcBorders>
            <w:shd w:val="clear" w:color="auto" w:fill="auto"/>
            <w:vAlign w:val="center"/>
            <w:hideMark/>
          </w:tcPr>
          <w:p w14:paraId="219DA6ED"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656A4F" w14:paraId="219DA6F0" w14:textId="77777777">
        <w:trPr>
          <w:trHeight w:val="330"/>
        </w:trPr>
        <w:tc>
          <w:tcPr>
            <w:tcW w:w="7260" w:type="dxa"/>
            <w:tcBorders>
              <w:top w:val="nil"/>
              <w:left w:val="nil"/>
              <w:bottom w:val="nil"/>
              <w:right w:val="nil"/>
            </w:tcBorders>
            <w:shd w:val="clear" w:color="auto" w:fill="auto"/>
            <w:vAlign w:val="center"/>
            <w:hideMark/>
          </w:tcPr>
          <w:p w14:paraId="219DA6EF"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656A4F" w14:paraId="219DA6F2" w14:textId="77777777">
        <w:trPr>
          <w:trHeight w:val="345"/>
        </w:trPr>
        <w:tc>
          <w:tcPr>
            <w:tcW w:w="7260" w:type="dxa"/>
            <w:tcBorders>
              <w:top w:val="nil"/>
              <w:left w:val="nil"/>
              <w:bottom w:val="nil"/>
              <w:right w:val="nil"/>
            </w:tcBorders>
            <w:shd w:val="clear" w:color="auto" w:fill="auto"/>
            <w:vAlign w:val="center"/>
            <w:hideMark/>
          </w:tcPr>
          <w:p w14:paraId="219DA6F1"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656A4F" w14:paraId="219DA6F4" w14:textId="77777777">
        <w:trPr>
          <w:trHeight w:val="330"/>
        </w:trPr>
        <w:tc>
          <w:tcPr>
            <w:tcW w:w="7260" w:type="dxa"/>
            <w:tcBorders>
              <w:top w:val="nil"/>
              <w:left w:val="nil"/>
              <w:bottom w:val="nil"/>
              <w:right w:val="nil"/>
            </w:tcBorders>
            <w:shd w:val="clear" w:color="auto" w:fill="auto"/>
            <w:vAlign w:val="center"/>
            <w:hideMark/>
          </w:tcPr>
          <w:p w14:paraId="219DA6F3"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ΤΟ ΠΟΤΑΜΙ: ΝΑΙ</w:t>
            </w:r>
          </w:p>
        </w:tc>
      </w:tr>
      <w:tr w:rsidR="00656A4F" w14:paraId="219DA6F6" w14:textId="77777777">
        <w:trPr>
          <w:trHeight w:val="330"/>
        </w:trPr>
        <w:tc>
          <w:tcPr>
            <w:tcW w:w="7260" w:type="dxa"/>
            <w:tcBorders>
              <w:top w:val="nil"/>
              <w:left w:val="nil"/>
              <w:bottom w:val="nil"/>
              <w:right w:val="nil"/>
            </w:tcBorders>
            <w:shd w:val="clear" w:color="auto" w:fill="auto"/>
            <w:vAlign w:val="center"/>
            <w:hideMark/>
          </w:tcPr>
          <w:p w14:paraId="219DA6F5"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656A4F" w14:paraId="219DA6F8" w14:textId="77777777">
        <w:trPr>
          <w:trHeight w:val="330"/>
        </w:trPr>
        <w:tc>
          <w:tcPr>
            <w:tcW w:w="7260" w:type="dxa"/>
            <w:tcBorders>
              <w:top w:val="nil"/>
              <w:left w:val="nil"/>
              <w:bottom w:val="nil"/>
              <w:right w:val="nil"/>
            </w:tcBorders>
            <w:shd w:val="clear" w:color="auto" w:fill="auto"/>
            <w:vAlign w:val="center"/>
            <w:hideMark/>
          </w:tcPr>
          <w:p w14:paraId="219DA6F7"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Άρθρο 28 ως έχει     ΚΑΤΑ ΠΛΕΙΟΨΗΦΙΑ</w:t>
            </w:r>
          </w:p>
        </w:tc>
      </w:tr>
      <w:tr w:rsidR="00656A4F" w14:paraId="219DA6FA" w14:textId="77777777">
        <w:trPr>
          <w:trHeight w:val="330"/>
        </w:trPr>
        <w:tc>
          <w:tcPr>
            <w:tcW w:w="7260" w:type="dxa"/>
            <w:tcBorders>
              <w:top w:val="nil"/>
              <w:left w:val="nil"/>
              <w:bottom w:val="nil"/>
              <w:right w:val="nil"/>
            </w:tcBorders>
            <w:shd w:val="clear" w:color="auto" w:fill="auto"/>
            <w:vAlign w:val="center"/>
            <w:hideMark/>
          </w:tcPr>
          <w:p w14:paraId="219DA6F9"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56A4F" w14:paraId="219DA6FC" w14:textId="77777777">
        <w:trPr>
          <w:trHeight w:val="330"/>
        </w:trPr>
        <w:tc>
          <w:tcPr>
            <w:tcW w:w="7260" w:type="dxa"/>
            <w:tcBorders>
              <w:top w:val="nil"/>
              <w:left w:val="nil"/>
              <w:bottom w:val="nil"/>
              <w:right w:val="nil"/>
            </w:tcBorders>
            <w:shd w:val="clear" w:color="auto" w:fill="auto"/>
            <w:vAlign w:val="center"/>
            <w:hideMark/>
          </w:tcPr>
          <w:p w14:paraId="219DA6FB"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Ν.Δ.: ΠΡΝ</w:t>
            </w:r>
          </w:p>
        </w:tc>
      </w:tr>
      <w:tr w:rsidR="00656A4F" w14:paraId="219DA6FE" w14:textId="77777777">
        <w:trPr>
          <w:trHeight w:val="330"/>
        </w:trPr>
        <w:tc>
          <w:tcPr>
            <w:tcW w:w="7260" w:type="dxa"/>
            <w:tcBorders>
              <w:top w:val="nil"/>
              <w:left w:val="nil"/>
              <w:bottom w:val="nil"/>
              <w:right w:val="nil"/>
            </w:tcBorders>
            <w:shd w:val="clear" w:color="auto" w:fill="auto"/>
            <w:vAlign w:val="center"/>
            <w:hideMark/>
          </w:tcPr>
          <w:p w14:paraId="219DA6FD"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656A4F" w14:paraId="219DA700" w14:textId="77777777">
        <w:trPr>
          <w:trHeight w:val="330"/>
        </w:trPr>
        <w:tc>
          <w:tcPr>
            <w:tcW w:w="7260" w:type="dxa"/>
            <w:tcBorders>
              <w:top w:val="nil"/>
              <w:left w:val="nil"/>
              <w:bottom w:val="nil"/>
              <w:right w:val="nil"/>
            </w:tcBorders>
            <w:shd w:val="clear" w:color="auto" w:fill="auto"/>
            <w:vAlign w:val="center"/>
            <w:hideMark/>
          </w:tcPr>
          <w:p w14:paraId="219DA6FF"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656A4F" w14:paraId="219DA702" w14:textId="77777777">
        <w:trPr>
          <w:trHeight w:val="330"/>
        </w:trPr>
        <w:tc>
          <w:tcPr>
            <w:tcW w:w="7260" w:type="dxa"/>
            <w:tcBorders>
              <w:top w:val="nil"/>
              <w:left w:val="nil"/>
              <w:bottom w:val="nil"/>
              <w:right w:val="nil"/>
            </w:tcBorders>
            <w:shd w:val="clear" w:color="auto" w:fill="auto"/>
            <w:vAlign w:val="center"/>
            <w:hideMark/>
          </w:tcPr>
          <w:p w14:paraId="219DA701"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656A4F" w14:paraId="219DA704" w14:textId="77777777">
        <w:trPr>
          <w:trHeight w:val="330"/>
        </w:trPr>
        <w:tc>
          <w:tcPr>
            <w:tcW w:w="7260" w:type="dxa"/>
            <w:tcBorders>
              <w:top w:val="nil"/>
              <w:left w:val="nil"/>
              <w:bottom w:val="nil"/>
              <w:right w:val="nil"/>
            </w:tcBorders>
            <w:shd w:val="clear" w:color="auto" w:fill="auto"/>
            <w:vAlign w:val="center"/>
            <w:hideMark/>
          </w:tcPr>
          <w:p w14:paraId="219DA703"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ΤΟ ΠΟΤΑΜΙ: ΝΑΙ</w:t>
            </w:r>
          </w:p>
        </w:tc>
      </w:tr>
      <w:tr w:rsidR="00656A4F" w14:paraId="219DA706" w14:textId="77777777">
        <w:trPr>
          <w:trHeight w:val="330"/>
        </w:trPr>
        <w:tc>
          <w:tcPr>
            <w:tcW w:w="7260" w:type="dxa"/>
            <w:tcBorders>
              <w:top w:val="nil"/>
              <w:left w:val="nil"/>
              <w:bottom w:val="nil"/>
              <w:right w:val="nil"/>
            </w:tcBorders>
            <w:shd w:val="clear" w:color="auto" w:fill="auto"/>
            <w:vAlign w:val="center"/>
            <w:hideMark/>
          </w:tcPr>
          <w:p w14:paraId="219DA705"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656A4F" w14:paraId="219DA708" w14:textId="77777777">
        <w:trPr>
          <w:trHeight w:val="330"/>
        </w:trPr>
        <w:tc>
          <w:tcPr>
            <w:tcW w:w="7260" w:type="dxa"/>
            <w:tcBorders>
              <w:top w:val="nil"/>
              <w:left w:val="nil"/>
              <w:bottom w:val="nil"/>
              <w:right w:val="nil"/>
            </w:tcBorders>
            <w:shd w:val="clear" w:color="auto" w:fill="auto"/>
            <w:vAlign w:val="center"/>
            <w:hideMark/>
          </w:tcPr>
          <w:p w14:paraId="219DA707"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Άρθρο 29 όπως τροπ.</w:t>
            </w:r>
            <w:r>
              <w:rPr>
                <w:rFonts w:ascii="Calibri" w:eastAsia="Times New Roman" w:hAnsi="Calibri" w:cs="Calibri"/>
                <w:color w:val="000000"/>
                <w:szCs w:val="24"/>
              </w:rPr>
              <w:t xml:space="preserve">     ΚΑΤΑ ΠΛΕΙΟΨΗΦΙΑ</w:t>
            </w:r>
          </w:p>
        </w:tc>
      </w:tr>
      <w:tr w:rsidR="00656A4F" w14:paraId="219DA70A" w14:textId="77777777">
        <w:trPr>
          <w:trHeight w:val="330"/>
        </w:trPr>
        <w:tc>
          <w:tcPr>
            <w:tcW w:w="7260" w:type="dxa"/>
            <w:tcBorders>
              <w:top w:val="nil"/>
              <w:left w:val="nil"/>
              <w:bottom w:val="nil"/>
              <w:right w:val="nil"/>
            </w:tcBorders>
            <w:shd w:val="clear" w:color="auto" w:fill="auto"/>
            <w:vAlign w:val="center"/>
            <w:hideMark/>
          </w:tcPr>
          <w:p w14:paraId="219DA709"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56A4F" w14:paraId="219DA70C" w14:textId="77777777">
        <w:trPr>
          <w:trHeight w:val="330"/>
        </w:trPr>
        <w:tc>
          <w:tcPr>
            <w:tcW w:w="7260" w:type="dxa"/>
            <w:tcBorders>
              <w:top w:val="nil"/>
              <w:left w:val="nil"/>
              <w:bottom w:val="nil"/>
              <w:right w:val="nil"/>
            </w:tcBorders>
            <w:shd w:val="clear" w:color="auto" w:fill="auto"/>
            <w:vAlign w:val="center"/>
            <w:hideMark/>
          </w:tcPr>
          <w:p w14:paraId="219DA70B"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Ν.Δ.: ΠΡΝ</w:t>
            </w:r>
          </w:p>
        </w:tc>
      </w:tr>
      <w:tr w:rsidR="00656A4F" w14:paraId="219DA70E" w14:textId="77777777">
        <w:trPr>
          <w:trHeight w:val="330"/>
        </w:trPr>
        <w:tc>
          <w:tcPr>
            <w:tcW w:w="7260" w:type="dxa"/>
            <w:tcBorders>
              <w:top w:val="nil"/>
              <w:left w:val="nil"/>
              <w:bottom w:val="nil"/>
              <w:right w:val="nil"/>
            </w:tcBorders>
            <w:shd w:val="clear" w:color="auto" w:fill="auto"/>
            <w:vAlign w:val="center"/>
            <w:hideMark/>
          </w:tcPr>
          <w:p w14:paraId="219DA70D"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ΔΗ.ΣΥ: ΠΡΝ</w:t>
            </w:r>
          </w:p>
        </w:tc>
      </w:tr>
      <w:tr w:rsidR="00656A4F" w14:paraId="219DA710" w14:textId="77777777">
        <w:trPr>
          <w:trHeight w:val="330"/>
        </w:trPr>
        <w:tc>
          <w:tcPr>
            <w:tcW w:w="7260" w:type="dxa"/>
            <w:tcBorders>
              <w:top w:val="nil"/>
              <w:left w:val="nil"/>
              <w:bottom w:val="nil"/>
              <w:right w:val="nil"/>
            </w:tcBorders>
            <w:shd w:val="clear" w:color="auto" w:fill="auto"/>
            <w:vAlign w:val="center"/>
            <w:hideMark/>
          </w:tcPr>
          <w:p w14:paraId="219DA70F"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656A4F" w14:paraId="219DA712" w14:textId="77777777">
        <w:trPr>
          <w:trHeight w:val="330"/>
        </w:trPr>
        <w:tc>
          <w:tcPr>
            <w:tcW w:w="7260" w:type="dxa"/>
            <w:tcBorders>
              <w:top w:val="nil"/>
              <w:left w:val="nil"/>
              <w:bottom w:val="nil"/>
              <w:right w:val="nil"/>
            </w:tcBorders>
            <w:shd w:val="clear" w:color="auto" w:fill="auto"/>
            <w:vAlign w:val="center"/>
            <w:hideMark/>
          </w:tcPr>
          <w:p w14:paraId="219DA711"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Κ.Κ.Ε: ΠΡΝ</w:t>
            </w:r>
          </w:p>
        </w:tc>
      </w:tr>
      <w:tr w:rsidR="00656A4F" w14:paraId="219DA714" w14:textId="77777777">
        <w:trPr>
          <w:trHeight w:val="330"/>
        </w:trPr>
        <w:tc>
          <w:tcPr>
            <w:tcW w:w="7260" w:type="dxa"/>
            <w:tcBorders>
              <w:top w:val="nil"/>
              <w:left w:val="nil"/>
              <w:bottom w:val="nil"/>
              <w:right w:val="nil"/>
            </w:tcBorders>
            <w:shd w:val="clear" w:color="auto" w:fill="auto"/>
            <w:vAlign w:val="center"/>
            <w:hideMark/>
          </w:tcPr>
          <w:p w14:paraId="219DA713"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ΤΟ ΠΟΤΑΜΙ: ΝΑΙ</w:t>
            </w:r>
          </w:p>
        </w:tc>
      </w:tr>
      <w:tr w:rsidR="00656A4F" w14:paraId="219DA716" w14:textId="77777777">
        <w:trPr>
          <w:trHeight w:val="330"/>
        </w:trPr>
        <w:tc>
          <w:tcPr>
            <w:tcW w:w="7260" w:type="dxa"/>
            <w:tcBorders>
              <w:top w:val="nil"/>
              <w:left w:val="nil"/>
              <w:bottom w:val="nil"/>
              <w:right w:val="nil"/>
            </w:tcBorders>
            <w:shd w:val="clear" w:color="auto" w:fill="auto"/>
            <w:vAlign w:val="center"/>
            <w:hideMark/>
          </w:tcPr>
          <w:p w14:paraId="219DA715"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656A4F" w14:paraId="219DA718" w14:textId="77777777">
        <w:trPr>
          <w:trHeight w:val="330"/>
        </w:trPr>
        <w:tc>
          <w:tcPr>
            <w:tcW w:w="7260" w:type="dxa"/>
            <w:tcBorders>
              <w:top w:val="nil"/>
              <w:left w:val="nil"/>
              <w:bottom w:val="nil"/>
              <w:right w:val="nil"/>
            </w:tcBorders>
            <w:shd w:val="clear" w:color="auto" w:fill="auto"/>
            <w:vAlign w:val="center"/>
            <w:hideMark/>
          </w:tcPr>
          <w:p w14:paraId="219DA717"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Άρθρο 30 όπως τροπ.     ΚΑΤΑ ΠΛΕΙΟΨΗΦΙΑ</w:t>
            </w:r>
          </w:p>
        </w:tc>
      </w:tr>
      <w:tr w:rsidR="00656A4F" w14:paraId="219DA71A" w14:textId="77777777">
        <w:trPr>
          <w:trHeight w:val="330"/>
        </w:trPr>
        <w:tc>
          <w:tcPr>
            <w:tcW w:w="7260" w:type="dxa"/>
            <w:tcBorders>
              <w:top w:val="nil"/>
              <w:left w:val="nil"/>
              <w:bottom w:val="nil"/>
              <w:right w:val="nil"/>
            </w:tcBorders>
            <w:shd w:val="clear" w:color="auto" w:fill="auto"/>
            <w:vAlign w:val="center"/>
            <w:hideMark/>
          </w:tcPr>
          <w:p w14:paraId="219DA719"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56A4F" w14:paraId="219DA71C" w14:textId="77777777">
        <w:trPr>
          <w:trHeight w:val="330"/>
        </w:trPr>
        <w:tc>
          <w:tcPr>
            <w:tcW w:w="7260" w:type="dxa"/>
            <w:tcBorders>
              <w:top w:val="nil"/>
              <w:left w:val="nil"/>
              <w:bottom w:val="nil"/>
              <w:right w:val="nil"/>
            </w:tcBorders>
            <w:shd w:val="clear" w:color="auto" w:fill="auto"/>
            <w:vAlign w:val="center"/>
            <w:hideMark/>
          </w:tcPr>
          <w:p w14:paraId="219DA71B"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Ν.Δ.: ΠΡΝ</w:t>
            </w:r>
          </w:p>
        </w:tc>
      </w:tr>
      <w:tr w:rsidR="00656A4F" w14:paraId="219DA71E" w14:textId="77777777">
        <w:trPr>
          <w:trHeight w:val="345"/>
        </w:trPr>
        <w:tc>
          <w:tcPr>
            <w:tcW w:w="7260" w:type="dxa"/>
            <w:tcBorders>
              <w:top w:val="nil"/>
              <w:left w:val="nil"/>
              <w:bottom w:val="nil"/>
              <w:right w:val="nil"/>
            </w:tcBorders>
            <w:shd w:val="clear" w:color="auto" w:fill="auto"/>
            <w:vAlign w:val="center"/>
            <w:hideMark/>
          </w:tcPr>
          <w:p w14:paraId="219DA71D"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ΔΗ.ΣΥ: ΠΡΝ</w:t>
            </w:r>
          </w:p>
        </w:tc>
      </w:tr>
      <w:tr w:rsidR="00656A4F" w14:paraId="219DA720" w14:textId="77777777">
        <w:trPr>
          <w:trHeight w:val="330"/>
        </w:trPr>
        <w:tc>
          <w:tcPr>
            <w:tcW w:w="7260" w:type="dxa"/>
            <w:tcBorders>
              <w:top w:val="nil"/>
              <w:left w:val="nil"/>
              <w:bottom w:val="nil"/>
              <w:right w:val="nil"/>
            </w:tcBorders>
            <w:shd w:val="clear" w:color="auto" w:fill="auto"/>
            <w:vAlign w:val="center"/>
            <w:hideMark/>
          </w:tcPr>
          <w:p w14:paraId="219DA71F"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Χ.Α: ΠΡΝ</w:t>
            </w:r>
          </w:p>
        </w:tc>
      </w:tr>
      <w:tr w:rsidR="00656A4F" w14:paraId="219DA722" w14:textId="77777777">
        <w:trPr>
          <w:trHeight w:val="330"/>
        </w:trPr>
        <w:tc>
          <w:tcPr>
            <w:tcW w:w="7260" w:type="dxa"/>
            <w:tcBorders>
              <w:top w:val="nil"/>
              <w:left w:val="nil"/>
              <w:bottom w:val="nil"/>
              <w:right w:val="nil"/>
            </w:tcBorders>
            <w:shd w:val="clear" w:color="auto" w:fill="auto"/>
            <w:vAlign w:val="center"/>
            <w:hideMark/>
          </w:tcPr>
          <w:p w14:paraId="219DA721"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656A4F" w14:paraId="219DA724" w14:textId="77777777">
        <w:trPr>
          <w:trHeight w:val="330"/>
        </w:trPr>
        <w:tc>
          <w:tcPr>
            <w:tcW w:w="7260" w:type="dxa"/>
            <w:tcBorders>
              <w:top w:val="nil"/>
              <w:left w:val="nil"/>
              <w:bottom w:val="nil"/>
              <w:right w:val="nil"/>
            </w:tcBorders>
            <w:shd w:val="clear" w:color="auto" w:fill="auto"/>
            <w:vAlign w:val="center"/>
            <w:hideMark/>
          </w:tcPr>
          <w:p w14:paraId="219DA723"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ΤΟ ΠΟΤΑΜΙ: OXI</w:t>
            </w:r>
          </w:p>
        </w:tc>
      </w:tr>
      <w:tr w:rsidR="00656A4F" w14:paraId="219DA726" w14:textId="77777777">
        <w:trPr>
          <w:trHeight w:val="330"/>
        </w:trPr>
        <w:tc>
          <w:tcPr>
            <w:tcW w:w="7260" w:type="dxa"/>
            <w:tcBorders>
              <w:top w:val="nil"/>
              <w:left w:val="nil"/>
              <w:bottom w:val="nil"/>
              <w:right w:val="nil"/>
            </w:tcBorders>
            <w:shd w:val="clear" w:color="auto" w:fill="auto"/>
            <w:vAlign w:val="center"/>
            <w:hideMark/>
          </w:tcPr>
          <w:p w14:paraId="219DA725"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656A4F" w14:paraId="219DA728" w14:textId="77777777">
        <w:trPr>
          <w:trHeight w:val="330"/>
        </w:trPr>
        <w:tc>
          <w:tcPr>
            <w:tcW w:w="7260" w:type="dxa"/>
            <w:tcBorders>
              <w:top w:val="nil"/>
              <w:left w:val="nil"/>
              <w:bottom w:val="nil"/>
              <w:right w:val="nil"/>
            </w:tcBorders>
            <w:shd w:val="clear" w:color="auto" w:fill="auto"/>
            <w:vAlign w:val="center"/>
            <w:hideMark/>
          </w:tcPr>
          <w:p w14:paraId="219DA727"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 xml:space="preserve">Άρθρο </w:t>
            </w:r>
            <w:r>
              <w:rPr>
                <w:rFonts w:ascii="Calibri" w:eastAsia="Times New Roman" w:hAnsi="Calibri" w:cs="Calibri"/>
                <w:color w:val="000000"/>
                <w:szCs w:val="24"/>
              </w:rPr>
              <w:t>31 ως έχει     ΚΑΤΑ ΠΛΕΙΟΨΗΦΙΑ</w:t>
            </w:r>
          </w:p>
        </w:tc>
      </w:tr>
      <w:tr w:rsidR="00656A4F" w14:paraId="219DA72A" w14:textId="77777777">
        <w:trPr>
          <w:trHeight w:val="330"/>
        </w:trPr>
        <w:tc>
          <w:tcPr>
            <w:tcW w:w="7260" w:type="dxa"/>
            <w:tcBorders>
              <w:top w:val="nil"/>
              <w:left w:val="nil"/>
              <w:bottom w:val="nil"/>
              <w:right w:val="nil"/>
            </w:tcBorders>
            <w:shd w:val="clear" w:color="auto" w:fill="auto"/>
            <w:vAlign w:val="center"/>
            <w:hideMark/>
          </w:tcPr>
          <w:p w14:paraId="219DA729"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56A4F" w14:paraId="219DA72C" w14:textId="77777777">
        <w:trPr>
          <w:trHeight w:val="330"/>
        </w:trPr>
        <w:tc>
          <w:tcPr>
            <w:tcW w:w="7260" w:type="dxa"/>
            <w:tcBorders>
              <w:top w:val="nil"/>
              <w:left w:val="nil"/>
              <w:bottom w:val="nil"/>
              <w:right w:val="nil"/>
            </w:tcBorders>
            <w:shd w:val="clear" w:color="auto" w:fill="auto"/>
            <w:vAlign w:val="center"/>
            <w:hideMark/>
          </w:tcPr>
          <w:p w14:paraId="219DA72B"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56A4F" w14:paraId="219DA72E" w14:textId="77777777">
        <w:trPr>
          <w:trHeight w:val="330"/>
        </w:trPr>
        <w:tc>
          <w:tcPr>
            <w:tcW w:w="7260" w:type="dxa"/>
            <w:tcBorders>
              <w:top w:val="nil"/>
              <w:left w:val="nil"/>
              <w:bottom w:val="nil"/>
              <w:right w:val="nil"/>
            </w:tcBorders>
            <w:shd w:val="clear" w:color="auto" w:fill="auto"/>
            <w:vAlign w:val="center"/>
            <w:hideMark/>
          </w:tcPr>
          <w:p w14:paraId="219DA72D"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656A4F" w14:paraId="219DA730" w14:textId="77777777">
        <w:trPr>
          <w:trHeight w:val="330"/>
        </w:trPr>
        <w:tc>
          <w:tcPr>
            <w:tcW w:w="7260" w:type="dxa"/>
            <w:tcBorders>
              <w:top w:val="nil"/>
              <w:left w:val="nil"/>
              <w:bottom w:val="nil"/>
              <w:right w:val="nil"/>
            </w:tcBorders>
            <w:shd w:val="clear" w:color="auto" w:fill="auto"/>
            <w:vAlign w:val="center"/>
            <w:hideMark/>
          </w:tcPr>
          <w:p w14:paraId="219DA72F"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Χ.Α: ΝΑΙ</w:t>
            </w:r>
          </w:p>
        </w:tc>
      </w:tr>
      <w:tr w:rsidR="00656A4F" w14:paraId="219DA732" w14:textId="77777777">
        <w:trPr>
          <w:trHeight w:val="330"/>
        </w:trPr>
        <w:tc>
          <w:tcPr>
            <w:tcW w:w="7260" w:type="dxa"/>
            <w:tcBorders>
              <w:top w:val="nil"/>
              <w:left w:val="nil"/>
              <w:bottom w:val="nil"/>
              <w:right w:val="nil"/>
            </w:tcBorders>
            <w:shd w:val="clear" w:color="auto" w:fill="auto"/>
            <w:vAlign w:val="center"/>
            <w:hideMark/>
          </w:tcPr>
          <w:p w14:paraId="219DA731"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656A4F" w14:paraId="219DA734" w14:textId="77777777">
        <w:trPr>
          <w:trHeight w:val="330"/>
        </w:trPr>
        <w:tc>
          <w:tcPr>
            <w:tcW w:w="7260" w:type="dxa"/>
            <w:tcBorders>
              <w:top w:val="nil"/>
              <w:left w:val="nil"/>
              <w:bottom w:val="nil"/>
              <w:right w:val="nil"/>
            </w:tcBorders>
            <w:shd w:val="clear" w:color="auto" w:fill="auto"/>
            <w:vAlign w:val="center"/>
            <w:hideMark/>
          </w:tcPr>
          <w:p w14:paraId="219DA733"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ΤΟ ΠΟΤΑΜΙ: OXI</w:t>
            </w:r>
          </w:p>
        </w:tc>
      </w:tr>
      <w:tr w:rsidR="00656A4F" w14:paraId="219DA736" w14:textId="77777777">
        <w:trPr>
          <w:trHeight w:val="330"/>
        </w:trPr>
        <w:tc>
          <w:tcPr>
            <w:tcW w:w="7260" w:type="dxa"/>
            <w:tcBorders>
              <w:top w:val="nil"/>
              <w:left w:val="nil"/>
              <w:bottom w:val="nil"/>
              <w:right w:val="nil"/>
            </w:tcBorders>
            <w:shd w:val="clear" w:color="auto" w:fill="auto"/>
            <w:vAlign w:val="center"/>
            <w:hideMark/>
          </w:tcPr>
          <w:p w14:paraId="219DA735"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656A4F" w14:paraId="219DA738" w14:textId="77777777">
        <w:trPr>
          <w:trHeight w:val="330"/>
        </w:trPr>
        <w:tc>
          <w:tcPr>
            <w:tcW w:w="7260" w:type="dxa"/>
            <w:tcBorders>
              <w:top w:val="nil"/>
              <w:left w:val="nil"/>
              <w:bottom w:val="nil"/>
              <w:right w:val="nil"/>
            </w:tcBorders>
            <w:shd w:val="clear" w:color="auto" w:fill="auto"/>
            <w:vAlign w:val="center"/>
            <w:hideMark/>
          </w:tcPr>
          <w:p w14:paraId="219DA737"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Άρθρο 32 ως έχει     ΚΑΤΑ ΠΛΕΙΟΨΗΦΙΑ</w:t>
            </w:r>
          </w:p>
        </w:tc>
      </w:tr>
      <w:tr w:rsidR="00656A4F" w14:paraId="219DA73A" w14:textId="77777777">
        <w:trPr>
          <w:trHeight w:val="330"/>
        </w:trPr>
        <w:tc>
          <w:tcPr>
            <w:tcW w:w="7260" w:type="dxa"/>
            <w:tcBorders>
              <w:top w:val="nil"/>
              <w:left w:val="nil"/>
              <w:bottom w:val="nil"/>
              <w:right w:val="nil"/>
            </w:tcBorders>
            <w:shd w:val="clear" w:color="auto" w:fill="auto"/>
            <w:vAlign w:val="center"/>
            <w:hideMark/>
          </w:tcPr>
          <w:p w14:paraId="219DA739"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56A4F" w14:paraId="219DA73C" w14:textId="77777777">
        <w:trPr>
          <w:trHeight w:val="345"/>
        </w:trPr>
        <w:tc>
          <w:tcPr>
            <w:tcW w:w="7260" w:type="dxa"/>
            <w:tcBorders>
              <w:top w:val="nil"/>
              <w:left w:val="nil"/>
              <w:bottom w:val="nil"/>
              <w:right w:val="nil"/>
            </w:tcBorders>
            <w:shd w:val="clear" w:color="auto" w:fill="auto"/>
            <w:vAlign w:val="center"/>
            <w:hideMark/>
          </w:tcPr>
          <w:p w14:paraId="219DA73B"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56A4F" w14:paraId="219DA73E" w14:textId="77777777">
        <w:trPr>
          <w:trHeight w:val="330"/>
        </w:trPr>
        <w:tc>
          <w:tcPr>
            <w:tcW w:w="7260" w:type="dxa"/>
            <w:tcBorders>
              <w:top w:val="nil"/>
              <w:left w:val="nil"/>
              <w:bottom w:val="nil"/>
              <w:right w:val="nil"/>
            </w:tcBorders>
            <w:shd w:val="clear" w:color="auto" w:fill="auto"/>
            <w:vAlign w:val="center"/>
            <w:hideMark/>
          </w:tcPr>
          <w:p w14:paraId="219DA73D"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656A4F" w14:paraId="219DA740" w14:textId="77777777">
        <w:trPr>
          <w:trHeight w:val="330"/>
        </w:trPr>
        <w:tc>
          <w:tcPr>
            <w:tcW w:w="7260" w:type="dxa"/>
            <w:tcBorders>
              <w:top w:val="nil"/>
              <w:left w:val="nil"/>
              <w:bottom w:val="nil"/>
              <w:right w:val="nil"/>
            </w:tcBorders>
            <w:shd w:val="clear" w:color="auto" w:fill="auto"/>
            <w:vAlign w:val="center"/>
            <w:hideMark/>
          </w:tcPr>
          <w:p w14:paraId="219DA73F"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Χ.Α: ΝΑΙ</w:t>
            </w:r>
          </w:p>
        </w:tc>
      </w:tr>
      <w:tr w:rsidR="00656A4F" w14:paraId="219DA742" w14:textId="77777777">
        <w:trPr>
          <w:trHeight w:val="330"/>
        </w:trPr>
        <w:tc>
          <w:tcPr>
            <w:tcW w:w="7260" w:type="dxa"/>
            <w:tcBorders>
              <w:top w:val="nil"/>
              <w:left w:val="nil"/>
              <w:bottom w:val="nil"/>
              <w:right w:val="nil"/>
            </w:tcBorders>
            <w:shd w:val="clear" w:color="auto" w:fill="auto"/>
            <w:vAlign w:val="center"/>
            <w:hideMark/>
          </w:tcPr>
          <w:p w14:paraId="219DA741"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656A4F" w14:paraId="219DA744" w14:textId="77777777">
        <w:trPr>
          <w:trHeight w:val="330"/>
        </w:trPr>
        <w:tc>
          <w:tcPr>
            <w:tcW w:w="7260" w:type="dxa"/>
            <w:tcBorders>
              <w:top w:val="nil"/>
              <w:left w:val="nil"/>
              <w:bottom w:val="nil"/>
              <w:right w:val="nil"/>
            </w:tcBorders>
            <w:shd w:val="clear" w:color="auto" w:fill="auto"/>
            <w:vAlign w:val="center"/>
            <w:hideMark/>
          </w:tcPr>
          <w:p w14:paraId="219DA743"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ΤΟ ΠΟΤΑΜΙ: OXI</w:t>
            </w:r>
          </w:p>
        </w:tc>
      </w:tr>
      <w:tr w:rsidR="00656A4F" w14:paraId="219DA746" w14:textId="77777777">
        <w:trPr>
          <w:trHeight w:val="345"/>
        </w:trPr>
        <w:tc>
          <w:tcPr>
            <w:tcW w:w="7260" w:type="dxa"/>
            <w:tcBorders>
              <w:top w:val="nil"/>
              <w:left w:val="nil"/>
              <w:bottom w:val="nil"/>
              <w:right w:val="nil"/>
            </w:tcBorders>
            <w:shd w:val="clear" w:color="auto" w:fill="auto"/>
            <w:vAlign w:val="center"/>
            <w:hideMark/>
          </w:tcPr>
          <w:p w14:paraId="219DA745"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656A4F" w14:paraId="219DA748" w14:textId="77777777">
        <w:trPr>
          <w:trHeight w:val="330"/>
        </w:trPr>
        <w:tc>
          <w:tcPr>
            <w:tcW w:w="7260" w:type="dxa"/>
            <w:tcBorders>
              <w:top w:val="nil"/>
              <w:left w:val="nil"/>
              <w:bottom w:val="nil"/>
              <w:right w:val="nil"/>
            </w:tcBorders>
            <w:shd w:val="clear" w:color="auto" w:fill="auto"/>
            <w:vAlign w:val="center"/>
            <w:hideMark/>
          </w:tcPr>
          <w:p w14:paraId="219DA747"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Άρθρο 33 όπως τροπ.     ΚΑΤΑ ΠΛΕΙΟΨΗΦΙΑ</w:t>
            </w:r>
          </w:p>
        </w:tc>
      </w:tr>
      <w:tr w:rsidR="00656A4F" w14:paraId="219DA74A" w14:textId="77777777">
        <w:trPr>
          <w:trHeight w:val="330"/>
        </w:trPr>
        <w:tc>
          <w:tcPr>
            <w:tcW w:w="7260" w:type="dxa"/>
            <w:tcBorders>
              <w:top w:val="nil"/>
              <w:left w:val="nil"/>
              <w:bottom w:val="nil"/>
              <w:right w:val="nil"/>
            </w:tcBorders>
            <w:shd w:val="clear" w:color="auto" w:fill="auto"/>
            <w:vAlign w:val="center"/>
            <w:hideMark/>
          </w:tcPr>
          <w:p w14:paraId="219DA749"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56A4F" w14:paraId="219DA74C" w14:textId="77777777">
        <w:trPr>
          <w:trHeight w:val="330"/>
        </w:trPr>
        <w:tc>
          <w:tcPr>
            <w:tcW w:w="7260" w:type="dxa"/>
            <w:tcBorders>
              <w:top w:val="nil"/>
              <w:left w:val="nil"/>
              <w:bottom w:val="nil"/>
              <w:right w:val="nil"/>
            </w:tcBorders>
            <w:shd w:val="clear" w:color="auto" w:fill="auto"/>
            <w:vAlign w:val="center"/>
            <w:hideMark/>
          </w:tcPr>
          <w:p w14:paraId="219DA74B"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56A4F" w14:paraId="219DA74E" w14:textId="77777777">
        <w:trPr>
          <w:trHeight w:val="330"/>
        </w:trPr>
        <w:tc>
          <w:tcPr>
            <w:tcW w:w="7260" w:type="dxa"/>
            <w:tcBorders>
              <w:top w:val="nil"/>
              <w:left w:val="nil"/>
              <w:bottom w:val="nil"/>
              <w:right w:val="nil"/>
            </w:tcBorders>
            <w:shd w:val="clear" w:color="auto" w:fill="auto"/>
            <w:vAlign w:val="center"/>
            <w:hideMark/>
          </w:tcPr>
          <w:p w14:paraId="219DA74D"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656A4F" w14:paraId="219DA750" w14:textId="77777777">
        <w:trPr>
          <w:trHeight w:val="330"/>
        </w:trPr>
        <w:tc>
          <w:tcPr>
            <w:tcW w:w="7260" w:type="dxa"/>
            <w:tcBorders>
              <w:top w:val="nil"/>
              <w:left w:val="nil"/>
              <w:bottom w:val="nil"/>
              <w:right w:val="nil"/>
            </w:tcBorders>
            <w:shd w:val="clear" w:color="auto" w:fill="auto"/>
            <w:vAlign w:val="center"/>
            <w:hideMark/>
          </w:tcPr>
          <w:p w14:paraId="219DA74F"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Χ.Α: ΠΡΝ</w:t>
            </w:r>
          </w:p>
        </w:tc>
      </w:tr>
      <w:tr w:rsidR="00656A4F" w14:paraId="219DA752" w14:textId="77777777">
        <w:trPr>
          <w:trHeight w:val="330"/>
        </w:trPr>
        <w:tc>
          <w:tcPr>
            <w:tcW w:w="7260" w:type="dxa"/>
            <w:tcBorders>
              <w:top w:val="nil"/>
              <w:left w:val="nil"/>
              <w:bottom w:val="nil"/>
              <w:right w:val="nil"/>
            </w:tcBorders>
            <w:shd w:val="clear" w:color="auto" w:fill="auto"/>
            <w:vAlign w:val="center"/>
            <w:hideMark/>
          </w:tcPr>
          <w:p w14:paraId="219DA751"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656A4F" w14:paraId="219DA754" w14:textId="77777777">
        <w:trPr>
          <w:trHeight w:val="330"/>
        </w:trPr>
        <w:tc>
          <w:tcPr>
            <w:tcW w:w="7260" w:type="dxa"/>
            <w:tcBorders>
              <w:top w:val="nil"/>
              <w:left w:val="nil"/>
              <w:bottom w:val="nil"/>
              <w:right w:val="nil"/>
            </w:tcBorders>
            <w:shd w:val="clear" w:color="auto" w:fill="auto"/>
            <w:vAlign w:val="center"/>
            <w:hideMark/>
          </w:tcPr>
          <w:p w14:paraId="219DA753"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ΤΟ ΠΟΤΑΜΙ: OXI</w:t>
            </w:r>
          </w:p>
        </w:tc>
      </w:tr>
      <w:tr w:rsidR="00656A4F" w14:paraId="219DA756" w14:textId="77777777">
        <w:trPr>
          <w:trHeight w:val="330"/>
        </w:trPr>
        <w:tc>
          <w:tcPr>
            <w:tcW w:w="7260" w:type="dxa"/>
            <w:tcBorders>
              <w:top w:val="nil"/>
              <w:left w:val="nil"/>
              <w:bottom w:val="nil"/>
              <w:right w:val="nil"/>
            </w:tcBorders>
            <w:shd w:val="clear" w:color="auto" w:fill="auto"/>
            <w:vAlign w:val="center"/>
            <w:hideMark/>
          </w:tcPr>
          <w:p w14:paraId="219DA755"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656A4F" w14:paraId="219DA758" w14:textId="77777777">
        <w:trPr>
          <w:trHeight w:val="330"/>
        </w:trPr>
        <w:tc>
          <w:tcPr>
            <w:tcW w:w="7260" w:type="dxa"/>
            <w:tcBorders>
              <w:top w:val="nil"/>
              <w:left w:val="nil"/>
              <w:bottom w:val="nil"/>
              <w:right w:val="nil"/>
            </w:tcBorders>
            <w:shd w:val="clear" w:color="auto" w:fill="auto"/>
            <w:vAlign w:val="center"/>
            <w:hideMark/>
          </w:tcPr>
          <w:p w14:paraId="219DA757"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Άρθρο 34 ως έχει     ΚΑΤΑ ΠΛΕΙΟΨΗΦΙΑ</w:t>
            </w:r>
          </w:p>
        </w:tc>
      </w:tr>
      <w:tr w:rsidR="00656A4F" w14:paraId="219DA75A" w14:textId="77777777">
        <w:trPr>
          <w:trHeight w:val="330"/>
        </w:trPr>
        <w:tc>
          <w:tcPr>
            <w:tcW w:w="7260" w:type="dxa"/>
            <w:tcBorders>
              <w:top w:val="nil"/>
              <w:left w:val="nil"/>
              <w:bottom w:val="nil"/>
              <w:right w:val="nil"/>
            </w:tcBorders>
            <w:shd w:val="clear" w:color="auto" w:fill="auto"/>
            <w:vAlign w:val="center"/>
            <w:hideMark/>
          </w:tcPr>
          <w:p w14:paraId="219DA759"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56A4F" w14:paraId="219DA75C" w14:textId="77777777">
        <w:trPr>
          <w:trHeight w:val="330"/>
        </w:trPr>
        <w:tc>
          <w:tcPr>
            <w:tcW w:w="7260" w:type="dxa"/>
            <w:tcBorders>
              <w:top w:val="nil"/>
              <w:left w:val="nil"/>
              <w:bottom w:val="nil"/>
              <w:right w:val="nil"/>
            </w:tcBorders>
            <w:shd w:val="clear" w:color="auto" w:fill="auto"/>
            <w:vAlign w:val="center"/>
            <w:hideMark/>
          </w:tcPr>
          <w:p w14:paraId="219DA75B"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56A4F" w14:paraId="219DA75E" w14:textId="77777777">
        <w:trPr>
          <w:trHeight w:val="330"/>
        </w:trPr>
        <w:tc>
          <w:tcPr>
            <w:tcW w:w="7260" w:type="dxa"/>
            <w:tcBorders>
              <w:top w:val="nil"/>
              <w:left w:val="nil"/>
              <w:bottom w:val="nil"/>
              <w:right w:val="nil"/>
            </w:tcBorders>
            <w:shd w:val="clear" w:color="auto" w:fill="auto"/>
            <w:vAlign w:val="center"/>
            <w:hideMark/>
          </w:tcPr>
          <w:p w14:paraId="219DA75D"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656A4F" w14:paraId="219DA760" w14:textId="77777777">
        <w:trPr>
          <w:trHeight w:val="330"/>
        </w:trPr>
        <w:tc>
          <w:tcPr>
            <w:tcW w:w="7260" w:type="dxa"/>
            <w:tcBorders>
              <w:top w:val="nil"/>
              <w:left w:val="nil"/>
              <w:bottom w:val="nil"/>
              <w:right w:val="nil"/>
            </w:tcBorders>
            <w:shd w:val="clear" w:color="auto" w:fill="auto"/>
            <w:vAlign w:val="center"/>
            <w:hideMark/>
          </w:tcPr>
          <w:p w14:paraId="219DA75F"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Χ.Α: ΠΡΝ</w:t>
            </w:r>
          </w:p>
        </w:tc>
      </w:tr>
      <w:tr w:rsidR="00656A4F" w14:paraId="219DA762" w14:textId="77777777">
        <w:trPr>
          <w:trHeight w:val="330"/>
        </w:trPr>
        <w:tc>
          <w:tcPr>
            <w:tcW w:w="7260" w:type="dxa"/>
            <w:tcBorders>
              <w:top w:val="nil"/>
              <w:left w:val="nil"/>
              <w:bottom w:val="nil"/>
              <w:right w:val="nil"/>
            </w:tcBorders>
            <w:shd w:val="clear" w:color="auto" w:fill="auto"/>
            <w:vAlign w:val="center"/>
            <w:hideMark/>
          </w:tcPr>
          <w:p w14:paraId="219DA761"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656A4F" w14:paraId="219DA764" w14:textId="77777777">
        <w:trPr>
          <w:trHeight w:val="330"/>
        </w:trPr>
        <w:tc>
          <w:tcPr>
            <w:tcW w:w="7260" w:type="dxa"/>
            <w:tcBorders>
              <w:top w:val="nil"/>
              <w:left w:val="nil"/>
              <w:bottom w:val="nil"/>
              <w:right w:val="nil"/>
            </w:tcBorders>
            <w:shd w:val="clear" w:color="auto" w:fill="auto"/>
            <w:vAlign w:val="center"/>
            <w:hideMark/>
          </w:tcPr>
          <w:p w14:paraId="219DA763"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ΤΟ ΠΟΤΑΜΙ: ΠΡΝ</w:t>
            </w:r>
          </w:p>
        </w:tc>
      </w:tr>
      <w:tr w:rsidR="00656A4F" w14:paraId="219DA766" w14:textId="77777777">
        <w:trPr>
          <w:trHeight w:val="330"/>
        </w:trPr>
        <w:tc>
          <w:tcPr>
            <w:tcW w:w="7260" w:type="dxa"/>
            <w:tcBorders>
              <w:top w:val="nil"/>
              <w:left w:val="nil"/>
              <w:bottom w:val="nil"/>
              <w:right w:val="nil"/>
            </w:tcBorders>
            <w:shd w:val="clear" w:color="auto" w:fill="auto"/>
            <w:vAlign w:val="center"/>
            <w:hideMark/>
          </w:tcPr>
          <w:p w14:paraId="219DA765"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 xml:space="preserve">ΕΝ. </w:t>
            </w:r>
            <w:r>
              <w:rPr>
                <w:rFonts w:ascii="Calibri" w:eastAsia="Times New Roman" w:hAnsi="Calibri" w:cs="Calibri"/>
                <w:color w:val="000000"/>
                <w:szCs w:val="24"/>
              </w:rPr>
              <w:t>ΚΕΝΤΡΩΩΝ: ΝΑΙ</w:t>
            </w:r>
          </w:p>
        </w:tc>
      </w:tr>
      <w:tr w:rsidR="00656A4F" w14:paraId="219DA768" w14:textId="77777777">
        <w:trPr>
          <w:trHeight w:val="345"/>
        </w:trPr>
        <w:tc>
          <w:tcPr>
            <w:tcW w:w="7260" w:type="dxa"/>
            <w:tcBorders>
              <w:top w:val="nil"/>
              <w:left w:val="nil"/>
              <w:bottom w:val="nil"/>
              <w:right w:val="nil"/>
            </w:tcBorders>
            <w:shd w:val="clear" w:color="auto" w:fill="auto"/>
            <w:vAlign w:val="center"/>
            <w:hideMark/>
          </w:tcPr>
          <w:p w14:paraId="219DA767"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Άρθρο 35 ως έχει     ΚΑΤΑ ΠΛΕΙΟΨΗΦΙΑ</w:t>
            </w:r>
          </w:p>
        </w:tc>
      </w:tr>
      <w:tr w:rsidR="00656A4F" w14:paraId="219DA76A" w14:textId="77777777">
        <w:trPr>
          <w:trHeight w:val="330"/>
        </w:trPr>
        <w:tc>
          <w:tcPr>
            <w:tcW w:w="7260" w:type="dxa"/>
            <w:tcBorders>
              <w:top w:val="nil"/>
              <w:left w:val="nil"/>
              <w:bottom w:val="nil"/>
              <w:right w:val="nil"/>
            </w:tcBorders>
            <w:shd w:val="clear" w:color="auto" w:fill="auto"/>
            <w:vAlign w:val="center"/>
            <w:hideMark/>
          </w:tcPr>
          <w:p w14:paraId="219DA769"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56A4F" w14:paraId="219DA76C" w14:textId="77777777">
        <w:trPr>
          <w:trHeight w:val="330"/>
        </w:trPr>
        <w:tc>
          <w:tcPr>
            <w:tcW w:w="7260" w:type="dxa"/>
            <w:tcBorders>
              <w:top w:val="nil"/>
              <w:left w:val="nil"/>
              <w:bottom w:val="nil"/>
              <w:right w:val="nil"/>
            </w:tcBorders>
            <w:shd w:val="clear" w:color="auto" w:fill="auto"/>
            <w:vAlign w:val="center"/>
            <w:hideMark/>
          </w:tcPr>
          <w:p w14:paraId="219DA76B"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56A4F" w14:paraId="219DA76E" w14:textId="77777777">
        <w:trPr>
          <w:trHeight w:val="330"/>
        </w:trPr>
        <w:tc>
          <w:tcPr>
            <w:tcW w:w="7260" w:type="dxa"/>
            <w:tcBorders>
              <w:top w:val="nil"/>
              <w:left w:val="nil"/>
              <w:bottom w:val="nil"/>
              <w:right w:val="nil"/>
            </w:tcBorders>
            <w:shd w:val="clear" w:color="auto" w:fill="auto"/>
            <w:vAlign w:val="center"/>
            <w:hideMark/>
          </w:tcPr>
          <w:p w14:paraId="219DA76D"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ΔΗ.ΣΥ: ΠΡΝ</w:t>
            </w:r>
          </w:p>
        </w:tc>
      </w:tr>
      <w:tr w:rsidR="00656A4F" w14:paraId="219DA770" w14:textId="77777777">
        <w:trPr>
          <w:trHeight w:val="330"/>
        </w:trPr>
        <w:tc>
          <w:tcPr>
            <w:tcW w:w="7260" w:type="dxa"/>
            <w:tcBorders>
              <w:top w:val="nil"/>
              <w:left w:val="nil"/>
              <w:bottom w:val="nil"/>
              <w:right w:val="nil"/>
            </w:tcBorders>
            <w:shd w:val="clear" w:color="auto" w:fill="auto"/>
            <w:vAlign w:val="center"/>
            <w:hideMark/>
          </w:tcPr>
          <w:p w14:paraId="219DA76F"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Χ.Α: ΝΑΙ</w:t>
            </w:r>
          </w:p>
        </w:tc>
      </w:tr>
      <w:tr w:rsidR="00656A4F" w14:paraId="219DA772" w14:textId="77777777">
        <w:trPr>
          <w:trHeight w:val="345"/>
        </w:trPr>
        <w:tc>
          <w:tcPr>
            <w:tcW w:w="7260" w:type="dxa"/>
            <w:tcBorders>
              <w:top w:val="nil"/>
              <w:left w:val="nil"/>
              <w:bottom w:val="nil"/>
              <w:right w:val="nil"/>
            </w:tcBorders>
            <w:shd w:val="clear" w:color="auto" w:fill="auto"/>
            <w:vAlign w:val="center"/>
            <w:hideMark/>
          </w:tcPr>
          <w:p w14:paraId="219DA771"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656A4F" w14:paraId="219DA774" w14:textId="77777777">
        <w:trPr>
          <w:trHeight w:val="330"/>
        </w:trPr>
        <w:tc>
          <w:tcPr>
            <w:tcW w:w="7260" w:type="dxa"/>
            <w:tcBorders>
              <w:top w:val="nil"/>
              <w:left w:val="nil"/>
              <w:bottom w:val="nil"/>
              <w:right w:val="nil"/>
            </w:tcBorders>
            <w:shd w:val="clear" w:color="auto" w:fill="auto"/>
            <w:vAlign w:val="center"/>
            <w:hideMark/>
          </w:tcPr>
          <w:p w14:paraId="219DA773"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ΤΟ ΠΟΤΑΜΙ: ΠΡΝ</w:t>
            </w:r>
          </w:p>
        </w:tc>
      </w:tr>
      <w:tr w:rsidR="00656A4F" w14:paraId="219DA776" w14:textId="77777777">
        <w:trPr>
          <w:trHeight w:val="330"/>
        </w:trPr>
        <w:tc>
          <w:tcPr>
            <w:tcW w:w="7260" w:type="dxa"/>
            <w:tcBorders>
              <w:top w:val="nil"/>
              <w:left w:val="nil"/>
              <w:bottom w:val="nil"/>
              <w:right w:val="nil"/>
            </w:tcBorders>
            <w:shd w:val="clear" w:color="auto" w:fill="auto"/>
            <w:vAlign w:val="center"/>
            <w:hideMark/>
          </w:tcPr>
          <w:p w14:paraId="219DA775"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656A4F" w14:paraId="219DA778" w14:textId="77777777">
        <w:trPr>
          <w:trHeight w:val="330"/>
        </w:trPr>
        <w:tc>
          <w:tcPr>
            <w:tcW w:w="7260" w:type="dxa"/>
            <w:tcBorders>
              <w:top w:val="nil"/>
              <w:left w:val="nil"/>
              <w:bottom w:val="nil"/>
              <w:right w:val="nil"/>
            </w:tcBorders>
            <w:shd w:val="clear" w:color="auto" w:fill="auto"/>
            <w:vAlign w:val="center"/>
            <w:hideMark/>
          </w:tcPr>
          <w:p w14:paraId="219DA777"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Άρθρο 36 όπως τροπ.     ΚΑΤΑ ΠΛΕΙΟΨΗΦΙΑ</w:t>
            </w:r>
          </w:p>
        </w:tc>
      </w:tr>
      <w:tr w:rsidR="00656A4F" w14:paraId="219DA77A" w14:textId="77777777">
        <w:trPr>
          <w:trHeight w:val="330"/>
        </w:trPr>
        <w:tc>
          <w:tcPr>
            <w:tcW w:w="7260" w:type="dxa"/>
            <w:tcBorders>
              <w:top w:val="nil"/>
              <w:left w:val="nil"/>
              <w:bottom w:val="nil"/>
              <w:right w:val="nil"/>
            </w:tcBorders>
            <w:shd w:val="clear" w:color="auto" w:fill="auto"/>
            <w:vAlign w:val="center"/>
            <w:hideMark/>
          </w:tcPr>
          <w:p w14:paraId="219DA779"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56A4F" w14:paraId="219DA77C" w14:textId="77777777">
        <w:trPr>
          <w:trHeight w:val="330"/>
        </w:trPr>
        <w:tc>
          <w:tcPr>
            <w:tcW w:w="7260" w:type="dxa"/>
            <w:tcBorders>
              <w:top w:val="nil"/>
              <w:left w:val="nil"/>
              <w:bottom w:val="nil"/>
              <w:right w:val="nil"/>
            </w:tcBorders>
            <w:shd w:val="clear" w:color="auto" w:fill="auto"/>
            <w:vAlign w:val="center"/>
            <w:hideMark/>
          </w:tcPr>
          <w:p w14:paraId="219DA77B"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56A4F" w14:paraId="219DA77E" w14:textId="77777777">
        <w:trPr>
          <w:trHeight w:val="330"/>
        </w:trPr>
        <w:tc>
          <w:tcPr>
            <w:tcW w:w="7260" w:type="dxa"/>
            <w:tcBorders>
              <w:top w:val="nil"/>
              <w:left w:val="nil"/>
              <w:bottom w:val="nil"/>
              <w:right w:val="nil"/>
            </w:tcBorders>
            <w:shd w:val="clear" w:color="auto" w:fill="auto"/>
            <w:vAlign w:val="center"/>
            <w:hideMark/>
          </w:tcPr>
          <w:p w14:paraId="219DA77D"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ΔΗ.ΣΥ: ΝΑΙ</w:t>
            </w:r>
          </w:p>
        </w:tc>
      </w:tr>
      <w:tr w:rsidR="00656A4F" w14:paraId="219DA780" w14:textId="77777777">
        <w:trPr>
          <w:trHeight w:val="330"/>
        </w:trPr>
        <w:tc>
          <w:tcPr>
            <w:tcW w:w="7260" w:type="dxa"/>
            <w:tcBorders>
              <w:top w:val="nil"/>
              <w:left w:val="nil"/>
              <w:bottom w:val="nil"/>
              <w:right w:val="nil"/>
            </w:tcBorders>
            <w:shd w:val="clear" w:color="auto" w:fill="auto"/>
            <w:vAlign w:val="center"/>
            <w:hideMark/>
          </w:tcPr>
          <w:p w14:paraId="219DA77F"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Χ.Α: ΠΡΝ</w:t>
            </w:r>
          </w:p>
        </w:tc>
      </w:tr>
      <w:tr w:rsidR="00656A4F" w14:paraId="219DA782" w14:textId="77777777">
        <w:trPr>
          <w:trHeight w:val="330"/>
        </w:trPr>
        <w:tc>
          <w:tcPr>
            <w:tcW w:w="7260" w:type="dxa"/>
            <w:tcBorders>
              <w:top w:val="nil"/>
              <w:left w:val="nil"/>
              <w:bottom w:val="nil"/>
              <w:right w:val="nil"/>
            </w:tcBorders>
            <w:shd w:val="clear" w:color="auto" w:fill="auto"/>
            <w:vAlign w:val="center"/>
            <w:hideMark/>
          </w:tcPr>
          <w:p w14:paraId="219DA781"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656A4F" w14:paraId="219DA784" w14:textId="77777777">
        <w:trPr>
          <w:trHeight w:val="330"/>
        </w:trPr>
        <w:tc>
          <w:tcPr>
            <w:tcW w:w="7260" w:type="dxa"/>
            <w:tcBorders>
              <w:top w:val="nil"/>
              <w:left w:val="nil"/>
              <w:bottom w:val="nil"/>
              <w:right w:val="nil"/>
            </w:tcBorders>
            <w:shd w:val="clear" w:color="auto" w:fill="auto"/>
            <w:vAlign w:val="center"/>
            <w:hideMark/>
          </w:tcPr>
          <w:p w14:paraId="219DA783"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 xml:space="preserve">ΤΟ ΠΟΤΑΜΙ: </w:t>
            </w:r>
            <w:r>
              <w:rPr>
                <w:rFonts w:ascii="Calibri" w:eastAsia="Times New Roman" w:hAnsi="Calibri" w:cs="Calibri"/>
                <w:color w:val="000000"/>
                <w:szCs w:val="24"/>
              </w:rPr>
              <w:t>ΠΡΝ</w:t>
            </w:r>
          </w:p>
        </w:tc>
      </w:tr>
      <w:tr w:rsidR="00656A4F" w14:paraId="219DA786" w14:textId="77777777">
        <w:trPr>
          <w:trHeight w:val="330"/>
        </w:trPr>
        <w:tc>
          <w:tcPr>
            <w:tcW w:w="7260" w:type="dxa"/>
            <w:tcBorders>
              <w:top w:val="nil"/>
              <w:left w:val="nil"/>
              <w:bottom w:val="nil"/>
              <w:right w:val="nil"/>
            </w:tcBorders>
            <w:shd w:val="clear" w:color="auto" w:fill="auto"/>
            <w:vAlign w:val="center"/>
            <w:hideMark/>
          </w:tcPr>
          <w:p w14:paraId="219DA785"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656A4F" w14:paraId="219DA788" w14:textId="77777777">
        <w:trPr>
          <w:trHeight w:val="330"/>
        </w:trPr>
        <w:tc>
          <w:tcPr>
            <w:tcW w:w="7260" w:type="dxa"/>
            <w:tcBorders>
              <w:top w:val="nil"/>
              <w:left w:val="nil"/>
              <w:bottom w:val="nil"/>
              <w:right w:val="nil"/>
            </w:tcBorders>
            <w:shd w:val="clear" w:color="auto" w:fill="auto"/>
            <w:vAlign w:val="center"/>
            <w:hideMark/>
          </w:tcPr>
          <w:p w14:paraId="219DA787"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Άρθρο 37 ως έχει     ΟΜΟΦΩΝΑ</w:t>
            </w:r>
          </w:p>
        </w:tc>
      </w:tr>
      <w:tr w:rsidR="00656A4F" w14:paraId="219DA78A" w14:textId="77777777">
        <w:trPr>
          <w:trHeight w:val="330"/>
        </w:trPr>
        <w:tc>
          <w:tcPr>
            <w:tcW w:w="7260" w:type="dxa"/>
            <w:tcBorders>
              <w:top w:val="nil"/>
              <w:left w:val="nil"/>
              <w:bottom w:val="nil"/>
              <w:right w:val="nil"/>
            </w:tcBorders>
            <w:shd w:val="clear" w:color="auto" w:fill="auto"/>
            <w:vAlign w:val="center"/>
            <w:hideMark/>
          </w:tcPr>
          <w:p w14:paraId="219DA789"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56A4F" w14:paraId="219DA78C" w14:textId="77777777">
        <w:trPr>
          <w:trHeight w:val="330"/>
        </w:trPr>
        <w:tc>
          <w:tcPr>
            <w:tcW w:w="7260" w:type="dxa"/>
            <w:tcBorders>
              <w:top w:val="nil"/>
              <w:left w:val="nil"/>
              <w:bottom w:val="nil"/>
              <w:right w:val="nil"/>
            </w:tcBorders>
            <w:shd w:val="clear" w:color="auto" w:fill="auto"/>
            <w:vAlign w:val="center"/>
            <w:hideMark/>
          </w:tcPr>
          <w:p w14:paraId="219DA78B"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56A4F" w14:paraId="219DA78E" w14:textId="77777777">
        <w:trPr>
          <w:trHeight w:val="330"/>
        </w:trPr>
        <w:tc>
          <w:tcPr>
            <w:tcW w:w="7260" w:type="dxa"/>
            <w:tcBorders>
              <w:top w:val="nil"/>
              <w:left w:val="nil"/>
              <w:bottom w:val="nil"/>
              <w:right w:val="nil"/>
            </w:tcBorders>
            <w:shd w:val="clear" w:color="auto" w:fill="auto"/>
            <w:vAlign w:val="center"/>
            <w:hideMark/>
          </w:tcPr>
          <w:p w14:paraId="219DA78D"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656A4F" w14:paraId="219DA790" w14:textId="77777777">
        <w:trPr>
          <w:trHeight w:val="345"/>
        </w:trPr>
        <w:tc>
          <w:tcPr>
            <w:tcW w:w="7260" w:type="dxa"/>
            <w:tcBorders>
              <w:top w:val="nil"/>
              <w:left w:val="nil"/>
              <w:bottom w:val="nil"/>
              <w:right w:val="nil"/>
            </w:tcBorders>
            <w:shd w:val="clear" w:color="auto" w:fill="auto"/>
            <w:vAlign w:val="center"/>
            <w:hideMark/>
          </w:tcPr>
          <w:p w14:paraId="219DA78F"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Χ.Α: ΝΑΙ</w:t>
            </w:r>
          </w:p>
        </w:tc>
      </w:tr>
      <w:tr w:rsidR="00656A4F" w14:paraId="219DA792" w14:textId="77777777">
        <w:trPr>
          <w:trHeight w:val="330"/>
        </w:trPr>
        <w:tc>
          <w:tcPr>
            <w:tcW w:w="7260" w:type="dxa"/>
            <w:tcBorders>
              <w:top w:val="nil"/>
              <w:left w:val="nil"/>
              <w:bottom w:val="nil"/>
              <w:right w:val="nil"/>
            </w:tcBorders>
            <w:shd w:val="clear" w:color="auto" w:fill="auto"/>
            <w:vAlign w:val="center"/>
            <w:hideMark/>
          </w:tcPr>
          <w:p w14:paraId="219DA791"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656A4F" w14:paraId="219DA794" w14:textId="77777777">
        <w:trPr>
          <w:trHeight w:val="330"/>
        </w:trPr>
        <w:tc>
          <w:tcPr>
            <w:tcW w:w="7260" w:type="dxa"/>
            <w:tcBorders>
              <w:top w:val="nil"/>
              <w:left w:val="nil"/>
              <w:bottom w:val="nil"/>
              <w:right w:val="nil"/>
            </w:tcBorders>
            <w:shd w:val="clear" w:color="auto" w:fill="auto"/>
            <w:vAlign w:val="center"/>
            <w:hideMark/>
          </w:tcPr>
          <w:p w14:paraId="219DA793"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ΤΟ ΠΟΤΑΜΙ: ΝΑΙ</w:t>
            </w:r>
          </w:p>
        </w:tc>
      </w:tr>
      <w:tr w:rsidR="00656A4F" w14:paraId="219DA796" w14:textId="77777777">
        <w:trPr>
          <w:trHeight w:val="330"/>
        </w:trPr>
        <w:tc>
          <w:tcPr>
            <w:tcW w:w="7260" w:type="dxa"/>
            <w:tcBorders>
              <w:top w:val="nil"/>
              <w:left w:val="nil"/>
              <w:bottom w:val="nil"/>
              <w:right w:val="nil"/>
            </w:tcBorders>
            <w:shd w:val="clear" w:color="auto" w:fill="auto"/>
            <w:vAlign w:val="center"/>
            <w:hideMark/>
          </w:tcPr>
          <w:p w14:paraId="219DA795"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656A4F" w14:paraId="219DA798" w14:textId="77777777">
        <w:trPr>
          <w:trHeight w:val="330"/>
        </w:trPr>
        <w:tc>
          <w:tcPr>
            <w:tcW w:w="7260" w:type="dxa"/>
            <w:tcBorders>
              <w:top w:val="nil"/>
              <w:left w:val="nil"/>
              <w:bottom w:val="nil"/>
              <w:right w:val="nil"/>
            </w:tcBorders>
            <w:shd w:val="clear" w:color="auto" w:fill="auto"/>
            <w:vAlign w:val="center"/>
            <w:hideMark/>
          </w:tcPr>
          <w:p w14:paraId="219DA797"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Άρθρο 38 ως έχει     ΚΑΤΑ ΠΛΕΙΟΨΗΦΙΑ</w:t>
            </w:r>
          </w:p>
        </w:tc>
      </w:tr>
      <w:tr w:rsidR="00656A4F" w14:paraId="219DA79A" w14:textId="77777777">
        <w:trPr>
          <w:trHeight w:val="330"/>
        </w:trPr>
        <w:tc>
          <w:tcPr>
            <w:tcW w:w="7260" w:type="dxa"/>
            <w:tcBorders>
              <w:top w:val="nil"/>
              <w:left w:val="nil"/>
              <w:bottom w:val="nil"/>
              <w:right w:val="nil"/>
            </w:tcBorders>
            <w:shd w:val="clear" w:color="auto" w:fill="auto"/>
            <w:vAlign w:val="center"/>
            <w:hideMark/>
          </w:tcPr>
          <w:p w14:paraId="219DA799"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56A4F" w14:paraId="219DA79C" w14:textId="77777777">
        <w:trPr>
          <w:trHeight w:val="330"/>
        </w:trPr>
        <w:tc>
          <w:tcPr>
            <w:tcW w:w="7260" w:type="dxa"/>
            <w:tcBorders>
              <w:top w:val="nil"/>
              <w:left w:val="nil"/>
              <w:bottom w:val="nil"/>
              <w:right w:val="nil"/>
            </w:tcBorders>
            <w:shd w:val="clear" w:color="auto" w:fill="auto"/>
            <w:vAlign w:val="center"/>
            <w:hideMark/>
          </w:tcPr>
          <w:p w14:paraId="219DA79B"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Ν.Δ.: ΠΡΝ</w:t>
            </w:r>
          </w:p>
        </w:tc>
      </w:tr>
      <w:tr w:rsidR="00656A4F" w14:paraId="219DA79E" w14:textId="77777777">
        <w:trPr>
          <w:trHeight w:val="330"/>
        </w:trPr>
        <w:tc>
          <w:tcPr>
            <w:tcW w:w="7260" w:type="dxa"/>
            <w:tcBorders>
              <w:top w:val="nil"/>
              <w:left w:val="nil"/>
              <w:bottom w:val="nil"/>
              <w:right w:val="nil"/>
            </w:tcBorders>
            <w:shd w:val="clear" w:color="auto" w:fill="auto"/>
            <w:vAlign w:val="center"/>
            <w:hideMark/>
          </w:tcPr>
          <w:p w14:paraId="219DA79D"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ΔΗ.ΣΥ: ΠΡΝ</w:t>
            </w:r>
          </w:p>
        </w:tc>
      </w:tr>
      <w:tr w:rsidR="00656A4F" w14:paraId="219DA7A0" w14:textId="77777777">
        <w:trPr>
          <w:trHeight w:val="330"/>
        </w:trPr>
        <w:tc>
          <w:tcPr>
            <w:tcW w:w="7260" w:type="dxa"/>
            <w:tcBorders>
              <w:top w:val="nil"/>
              <w:left w:val="nil"/>
              <w:bottom w:val="nil"/>
              <w:right w:val="nil"/>
            </w:tcBorders>
            <w:shd w:val="clear" w:color="auto" w:fill="auto"/>
            <w:vAlign w:val="center"/>
            <w:hideMark/>
          </w:tcPr>
          <w:p w14:paraId="219DA79F"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656A4F" w14:paraId="219DA7A2" w14:textId="77777777">
        <w:trPr>
          <w:trHeight w:val="330"/>
        </w:trPr>
        <w:tc>
          <w:tcPr>
            <w:tcW w:w="7260" w:type="dxa"/>
            <w:tcBorders>
              <w:top w:val="nil"/>
              <w:left w:val="nil"/>
              <w:bottom w:val="nil"/>
              <w:right w:val="nil"/>
            </w:tcBorders>
            <w:shd w:val="clear" w:color="auto" w:fill="auto"/>
            <w:vAlign w:val="center"/>
            <w:hideMark/>
          </w:tcPr>
          <w:p w14:paraId="219DA7A1"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656A4F" w14:paraId="219DA7A4" w14:textId="77777777">
        <w:trPr>
          <w:trHeight w:val="330"/>
        </w:trPr>
        <w:tc>
          <w:tcPr>
            <w:tcW w:w="7260" w:type="dxa"/>
            <w:tcBorders>
              <w:top w:val="nil"/>
              <w:left w:val="nil"/>
              <w:bottom w:val="nil"/>
              <w:right w:val="nil"/>
            </w:tcBorders>
            <w:shd w:val="clear" w:color="auto" w:fill="auto"/>
            <w:vAlign w:val="center"/>
            <w:hideMark/>
          </w:tcPr>
          <w:p w14:paraId="219DA7A3"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 xml:space="preserve">ΤΟ ΠΟΤΑΜΙ: </w:t>
            </w:r>
            <w:r>
              <w:rPr>
                <w:rFonts w:ascii="Calibri" w:eastAsia="Times New Roman" w:hAnsi="Calibri" w:cs="Calibri"/>
                <w:color w:val="000000"/>
                <w:szCs w:val="24"/>
              </w:rPr>
              <w:t>OXI</w:t>
            </w:r>
          </w:p>
        </w:tc>
      </w:tr>
      <w:tr w:rsidR="00656A4F" w14:paraId="219DA7A6" w14:textId="77777777">
        <w:trPr>
          <w:trHeight w:val="330"/>
        </w:trPr>
        <w:tc>
          <w:tcPr>
            <w:tcW w:w="7260" w:type="dxa"/>
            <w:tcBorders>
              <w:top w:val="nil"/>
              <w:left w:val="nil"/>
              <w:bottom w:val="nil"/>
              <w:right w:val="nil"/>
            </w:tcBorders>
            <w:shd w:val="clear" w:color="auto" w:fill="auto"/>
            <w:vAlign w:val="center"/>
            <w:hideMark/>
          </w:tcPr>
          <w:p w14:paraId="219DA7A5"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ΕΝ. ΚΕΝΤΡΩΩΝ: OXI</w:t>
            </w:r>
          </w:p>
        </w:tc>
      </w:tr>
      <w:tr w:rsidR="00656A4F" w14:paraId="219DA7A8" w14:textId="77777777">
        <w:trPr>
          <w:trHeight w:val="330"/>
        </w:trPr>
        <w:tc>
          <w:tcPr>
            <w:tcW w:w="7260" w:type="dxa"/>
            <w:tcBorders>
              <w:top w:val="nil"/>
              <w:left w:val="nil"/>
              <w:bottom w:val="nil"/>
              <w:right w:val="nil"/>
            </w:tcBorders>
            <w:shd w:val="clear" w:color="auto" w:fill="auto"/>
            <w:vAlign w:val="center"/>
            <w:hideMark/>
          </w:tcPr>
          <w:p w14:paraId="219DA7A7"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Άρθρο 39 ως έχει     ΚΑΤΑ ΠΛΕΙΟΨΗΦΙΑ</w:t>
            </w:r>
          </w:p>
        </w:tc>
      </w:tr>
      <w:tr w:rsidR="00656A4F" w14:paraId="219DA7AA" w14:textId="77777777">
        <w:trPr>
          <w:trHeight w:val="330"/>
        </w:trPr>
        <w:tc>
          <w:tcPr>
            <w:tcW w:w="7260" w:type="dxa"/>
            <w:tcBorders>
              <w:top w:val="nil"/>
              <w:left w:val="nil"/>
              <w:bottom w:val="nil"/>
              <w:right w:val="nil"/>
            </w:tcBorders>
            <w:shd w:val="clear" w:color="auto" w:fill="auto"/>
            <w:vAlign w:val="center"/>
            <w:hideMark/>
          </w:tcPr>
          <w:p w14:paraId="219DA7A9"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56A4F" w14:paraId="219DA7AC" w14:textId="77777777">
        <w:trPr>
          <w:trHeight w:val="330"/>
        </w:trPr>
        <w:tc>
          <w:tcPr>
            <w:tcW w:w="7260" w:type="dxa"/>
            <w:tcBorders>
              <w:top w:val="nil"/>
              <w:left w:val="nil"/>
              <w:bottom w:val="nil"/>
              <w:right w:val="nil"/>
            </w:tcBorders>
            <w:shd w:val="clear" w:color="auto" w:fill="auto"/>
            <w:vAlign w:val="center"/>
            <w:hideMark/>
          </w:tcPr>
          <w:p w14:paraId="219DA7AB"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56A4F" w14:paraId="219DA7AE" w14:textId="77777777">
        <w:trPr>
          <w:trHeight w:val="330"/>
        </w:trPr>
        <w:tc>
          <w:tcPr>
            <w:tcW w:w="7260" w:type="dxa"/>
            <w:tcBorders>
              <w:top w:val="nil"/>
              <w:left w:val="nil"/>
              <w:bottom w:val="nil"/>
              <w:right w:val="nil"/>
            </w:tcBorders>
            <w:shd w:val="clear" w:color="auto" w:fill="auto"/>
            <w:vAlign w:val="center"/>
            <w:hideMark/>
          </w:tcPr>
          <w:p w14:paraId="219DA7AD"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656A4F" w14:paraId="219DA7B0" w14:textId="77777777">
        <w:trPr>
          <w:trHeight w:val="330"/>
        </w:trPr>
        <w:tc>
          <w:tcPr>
            <w:tcW w:w="7260" w:type="dxa"/>
            <w:tcBorders>
              <w:top w:val="nil"/>
              <w:left w:val="nil"/>
              <w:bottom w:val="nil"/>
              <w:right w:val="nil"/>
            </w:tcBorders>
            <w:shd w:val="clear" w:color="auto" w:fill="auto"/>
            <w:vAlign w:val="center"/>
            <w:hideMark/>
          </w:tcPr>
          <w:p w14:paraId="219DA7AF"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656A4F" w14:paraId="219DA7B2" w14:textId="77777777">
        <w:trPr>
          <w:trHeight w:val="330"/>
        </w:trPr>
        <w:tc>
          <w:tcPr>
            <w:tcW w:w="7260" w:type="dxa"/>
            <w:tcBorders>
              <w:top w:val="nil"/>
              <w:left w:val="nil"/>
              <w:bottom w:val="nil"/>
              <w:right w:val="nil"/>
            </w:tcBorders>
            <w:shd w:val="clear" w:color="auto" w:fill="auto"/>
            <w:vAlign w:val="center"/>
            <w:hideMark/>
          </w:tcPr>
          <w:p w14:paraId="219DA7B1"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656A4F" w14:paraId="219DA7B4" w14:textId="77777777">
        <w:trPr>
          <w:trHeight w:val="330"/>
        </w:trPr>
        <w:tc>
          <w:tcPr>
            <w:tcW w:w="7260" w:type="dxa"/>
            <w:tcBorders>
              <w:top w:val="nil"/>
              <w:left w:val="nil"/>
              <w:bottom w:val="nil"/>
              <w:right w:val="nil"/>
            </w:tcBorders>
            <w:shd w:val="clear" w:color="auto" w:fill="auto"/>
            <w:vAlign w:val="center"/>
            <w:hideMark/>
          </w:tcPr>
          <w:p w14:paraId="219DA7B3"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ΤΟ ΠΟΤΑΜΙ: ΝΑΙ</w:t>
            </w:r>
          </w:p>
        </w:tc>
      </w:tr>
      <w:tr w:rsidR="00656A4F" w14:paraId="219DA7B6" w14:textId="77777777">
        <w:trPr>
          <w:trHeight w:val="330"/>
        </w:trPr>
        <w:tc>
          <w:tcPr>
            <w:tcW w:w="7260" w:type="dxa"/>
            <w:tcBorders>
              <w:top w:val="nil"/>
              <w:left w:val="nil"/>
              <w:bottom w:val="nil"/>
              <w:right w:val="nil"/>
            </w:tcBorders>
            <w:shd w:val="clear" w:color="auto" w:fill="auto"/>
            <w:vAlign w:val="center"/>
            <w:hideMark/>
          </w:tcPr>
          <w:p w14:paraId="219DA7B5"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656A4F" w14:paraId="219DA7B8" w14:textId="77777777">
        <w:trPr>
          <w:trHeight w:val="330"/>
        </w:trPr>
        <w:tc>
          <w:tcPr>
            <w:tcW w:w="7260" w:type="dxa"/>
            <w:tcBorders>
              <w:top w:val="nil"/>
              <w:left w:val="nil"/>
              <w:bottom w:val="nil"/>
              <w:right w:val="nil"/>
            </w:tcBorders>
            <w:shd w:val="clear" w:color="auto" w:fill="auto"/>
            <w:vAlign w:val="center"/>
            <w:hideMark/>
          </w:tcPr>
          <w:p w14:paraId="219DA7B7"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Άρθρο 40 όπως τροπ.     ΚΑΤΑ ΠΛΕΙΟΨΗΦΙΑ</w:t>
            </w:r>
          </w:p>
        </w:tc>
      </w:tr>
      <w:tr w:rsidR="00656A4F" w14:paraId="219DA7BA" w14:textId="77777777">
        <w:trPr>
          <w:trHeight w:val="330"/>
        </w:trPr>
        <w:tc>
          <w:tcPr>
            <w:tcW w:w="7260" w:type="dxa"/>
            <w:tcBorders>
              <w:top w:val="nil"/>
              <w:left w:val="nil"/>
              <w:bottom w:val="nil"/>
              <w:right w:val="nil"/>
            </w:tcBorders>
            <w:shd w:val="clear" w:color="auto" w:fill="auto"/>
            <w:vAlign w:val="center"/>
            <w:hideMark/>
          </w:tcPr>
          <w:p w14:paraId="219DA7B9"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56A4F" w14:paraId="219DA7BC" w14:textId="77777777">
        <w:trPr>
          <w:trHeight w:val="345"/>
        </w:trPr>
        <w:tc>
          <w:tcPr>
            <w:tcW w:w="7260" w:type="dxa"/>
            <w:tcBorders>
              <w:top w:val="nil"/>
              <w:left w:val="nil"/>
              <w:bottom w:val="nil"/>
              <w:right w:val="nil"/>
            </w:tcBorders>
            <w:shd w:val="clear" w:color="auto" w:fill="auto"/>
            <w:vAlign w:val="center"/>
            <w:hideMark/>
          </w:tcPr>
          <w:p w14:paraId="219DA7BB"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56A4F" w14:paraId="219DA7BE" w14:textId="77777777">
        <w:trPr>
          <w:trHeight w:val="330"/>
        </w:trPr>
        <w:tc>
          <w:tcPr>
            <w:tcW w:w="7260" w:type="dxa"/>
            <w:tcBorders>
              <w:top w:val="nil"/>
              <w:left w:val="nil"/>
              <w:bottom w:val="nil"/>
              <w:right w:val="nil"/>
            </w:tcBorders>
            <w:shd w:val="clear" w:color="auto" w:fill="auto"/>
            <w:vAlign w:val="center"/>
            <w:hideMark/>
          </w:tcPr>
          <w:p w14:paraId="219DA7BD"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656A4F" w14:paraId="219DA7C0" w14:textId="77777777">
        <w:trPr>
          <w:trHeight w:val="330"/>
        </w:trPr>
        <w:tc>
          <w:tcPr>
            <w:tcW w:w="7260" w:type="dxa"/>
            <w:tcBorders>
              <w:top w:val="nil"/>
              <w:left w:val="nil"/>
              <w:bottom w:val="nil"/>
              <w:right w:val="nil"/>
            </w:tcBorders>
            <w:shd w:val="clear" w:color="auto" w:fill="auto"/>
            <w:vAlign w:val="center"/>
            <w:hideMark/>
          </w:tcPr>
          <w:p w14:paraId="219DA7BF"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656A4F" w14:paraId="219DA7C2" w14:textId="77777777">
        <w:trPr>
          <w:trHeight w:val="330"/>
        </w:trPr>
        <w:tc>
          <w:tcPr>
            <w:tcW w:w="7260" w:type="dxa"/>
            <w:tcBorders>
              <w:top w:val="nil"/>
              <w:left w:val="nil"/>
              <w:bottom w:val="nil"/>
              <w:right w:val="nil"/>
            </w:tcBorders>
            <w:shd w:val="clear" w:color="auto" w:fill="auto"/>
            <w:vAlign w:val="center"/>
            <w:hideMark/>
          </w:tcPr>
          <w:p w14:paraId="219DA7C1"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656A4F" w14:paraId="219DA7C4" w14:textId="77777777">
        <w:trPr>
          <w:trHeight w:val="330"/>
        </w:trPr>
        <w:tc>
          <w:tcPr>
            <w:tcW w:w="7260" w:type="dxa"/>
            <w:tcBorders>
              <w:top w:val="nil"/>
              <w:left w:val="nil"/>
              <w:bottom w:val="nil"/>
              <w:right w:val="nil"/>
            </w:tcBorders>
            <w:shd w:val="clear" w:color="auto" w:fill="auto"/>
            <w:vAlign w:val="center"/>
            <w:hideMark/>
          </w:tcPr>
          <w:p w14:paraId="219DA7C3"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ΤΟ</w:t>
            </w:r>
            <w:r>
              <w:rPr>
                <w:rFonts w:ascii="Calibri" w:eastAsia="Times New Roman" w:hAnsi="Calibri" w:cs="Calibri"/>
                <w:color w:val="000000"/>
                <w:szCs w:val="24"/>
              </w:rPr>
              <w:t xml:space="preserve"> ΠΟΤΑΜΙ: ΝΑΙ</w:t>
            </w:r>
          </w:p>
        </w:tc>
      </w:tr>
      <w:tr w:rsidR="00656A4F" w14:paraId="219DA7C6" w14:textId="77777777">
        <w:trPr>
          <w:trHeight w:val="345"/>
        </w:trPr>
        <w:tc>
          <w:tcPr>
            <w:tcW w:w="7260" w:type="dxa"/>
            <w:tcBorders>
              <w:top w:val="nil"/>
              <w:left w:val="nil"/>
              <w:bottom w:val="nil"/>
              <w:right w:val="nil"/>
            </w:tcBorders>
            <w:shd w:val="clear" w:color="auto" w:fill="auto"/>
            <w:vAlign w:val="center"/>
            <w:hideMark/>
          </w:tcPr>
          <w:p w14:paraId="219DA7C5"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656A4F" w14:paraId="219DA7C8" w14:textId="77777777">
        <w:trPr>
          <w:trHeight w:val="330"/>
        </w:trPr>
        <w:tc>
          <w:tcPr>
            <w:tcW w:w="7260" w:type="dxa"/>
            <w:tcBorders>
              <w:top w:val="nil"/>
              <w:left w:val="nil"/>
              <w:bottom w:val="nil"/>
              <w:right w:val="nil"/>
            </w:tcBorders>
            <w:shd w:val="clear" w:color="auto" w:fill="auto"/>
            <w:vAlign w:val="center"/>
            <w:hideMark/>
          </w:tcPr>
          <w:p w14:paraId="219DA7C7"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Άρθρο 41 όπως τροπ.     ΚΑΤΑ ΠΛΕΙΟΨΗΦΙΑ</w:t>
            </w:r>
          </w:p>
        </w:tc>
      </w:tr>
      <w:tr w:rsidR="00656A4F" w14:paraId="219DA7CA" w14:textId="77777777">
        <w:trPr>
          <w:trHeight w:val="330"/>
        </w:trPr>
        <w:tc>
          <w:tcPr>
            <w:tcW w:w="7260" w:type="dxa"/>
            <w:tcBorders>
              <w:top w:val="nil"/>
              <w:left w:val="nil"/>
              <w:bottom w:val="nil"/>
              <w:right w:val="nil"/>
            </w:tcBorders>
            <w:shd w:val="clear" w:color="auto" w:fill="auto"/>
            <w:vAlign w:val="center"/>
            <w:hideMark/>
          </w:tcPr>
          <w:p w14:paraId="219DA7C9"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56A4F" w14:paraId="219DA7CC" w14:textId="77777777">
        <w:trPr>
          <w:trHeight w:val="330"/>
        </w:trPr>
        <w:tc>
          <w:tcPr>
            <w:tcW w:w="7260" w:type="dxa"/>
            <w:tcBorders>
              <w:top w:val="nil"/>
              <w:left w:val="nil"/>
              <w:bottom w:val="nil"/>
              <w:right w:val="nil"/>
            </w:tcBorders>
            <w:shd w:val="clear" w:color="auto" w:fill="auto"/>
            <w:vAlign w:val="center"/>
            <w:hideMark/>
          </w:tcPr>
          <w:p w14:paraId="219DA7CB"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656A4F" w14:paraId="219DA7CE" w14:textId="77777777">
        <w:trPr>
          <w:trHeight w:val="330"/>
        </w:trPr>
        <w:tc>
          <w:tcPr>
            <w:tcW w:w="7260" w:type="dxa"/>
            <w:tcBorders>
              <w:top w:val="nil"/>
              <w:left w:val="nil"/>
              <w:bottom w:val="nil"/>
              <w:right w:val="nil"/>
            </w:tcBorders>
            <w:shd w:val="clear" w:color="auto" w:fill="auto"/>
            <w:vAlign w:val="center"/>
            <w:hideMark/>
          </w:tcPr>
          <w:p w14:paraId="219DA7CD"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ΔΗ.ΣΥ: OXI</w:t>
            </w:r>
          </w:p>
        </w:tc>
      </w:tr>
      <w:tr w:rsidR="00656A4F" w14:paraId="219DA7D0" w14:textId="77777777">
        <w:trPr>
          <w:trHeight w:val="330"/>
        </w:trPr>
        <w:tc>
          <w:tcPr>
            <w:tcW w:w="7260" w:type="dxa"/>
            <w:tcBorders>
              <w:top w:val="nil"/>
              <w:left w:val="nil"/>
              <w:bottom w:val="nil"/>
              <w:right w:val="nil"/>
            </w:tcBorders>
            <w:shd w:val="clear" w:color="auto" w:fill="auto"/>
            <w:vAlign w:val="center"/>
            <w:hideMark/>
          </w:tcPr>
          <w:p w14:paraId="219DA7CF"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656A4F" w14:paraId="219DA7D2" w14:textId="77777777">
        <w:trPr>
          <w:trHeight w:val="330"/>
        </w:trPr>
        <w:tc>
          <w:tcPr>
            <w:tcW w:w="7260" w:type="dxa"/>
            <w:tcBorders>
              <w:top w:val="nil"/>
              <w:left w:val="nil"/>
              <w:bottom w:val="nil"/>
              <w:right w:val="nil"/>
            </w:tcBorders>
            <w:shd w:val="clear" w:color="auto" w:fill="auto"/>
            <w:vAlign w:val="center"/>
            <w:hideMark/>
          </w:tcPr>
          <w:p w14:paraId="219DA7D1"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656A4F" w14:paraId="219DA7D4" w14:textId="77777777">
        <w:trPr>
          <w:trHeight w:val="330"/>
        </w:trPr>
        <w:tc>
          <w:tcPr>
            <w:tcW w:w="7260" w:type="dxa"/>
            <w:tcBorders>
              <w:top w:val="nil"/>
              <w:left w:val="nil"/>
              <w:bottom w:val="nil"/>
              <w:right w:val="nil"/>
            </w:tcBorders>
            <w:shd w:val="clear" w:color="auto" w:fill="auto"/>
            <w:vAlign w:val="center"/>
            <w:hideMark/>
          </w:tcPr>
          <w:p w14:paraId="219DA7D3"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ΤΟ ΠΟΤΑΜΙ: ΠΡΝ</w:t>
            </w:r>
          </w:p>
        </w:tc>
      </w:tr>
      <w:tr w:rsidR="00656A4F" w14:paraId="219DA7D6" w14:textId="77777777">
        <w:trPr>
          <w:trHeight w:val="330"/>
        </w:trPr>
        <w:tc>
          <w:tcPr>
            <w:tcW w:w="7260" w:type="dxa"/>
            <w:tcBorders>
              <w:top w:val="nil"/>
              <w:left w:val="nil"/>
              <w:bottom w:val="nil"/>
              <w:right w:val="nil"/>
            </w:tcBorders>
            <w:shd w:val="clear" w:color="auto" w:fill="auto"/>
            <w:vAlign w:val="center"/>
            <w:hideMark/>
          </w:tcPr>
          <w:p w14:paraId="219DA7D5"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656A4F" w14:paraId="219DA7D8" w14:textId="77777777">
        <w:trPr>
          <w:trHeight w:val="330"/>
        </w:trPr>
        <w:tc>
          <w:tcPr>
            <w:tcW w:w="7260" w:type="dxa"/>
            <w:tcBorders>
              <w:top w:val="nil"/>
              <w:left w:val="nil"/>
              <w:bottom w:val="nil"/>
              <w:right w:val="nil"/>
            </w:tcBorders>
            <w:shd w:val="clear" w:color="auto" w:fill="auto"/>
            <w:vAlign w:val="center"/>
            <w:hideMark/>
          </w:tcPr>
          <w:p w14:paraId="219DA7D7"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Άρθρο 42 ως έχει     ΚΑΤΑ ΠΛΕΙΟΨΗΦΙΑ</w:t>
            </w:r>
          </w:p>
        </w:tc>
      </w:tr>
      <w:tr w:rsidR="00656A4F" w14:paraId="219DA7DA" w14:textId="77777777">
        <w:trPr>
          <w:trHeight w:val="345"/>
        </w:trPr>
        <w:tc>
          <w:tcPr>
            <w:tcW w:w="7260" w:type="dxa"/>
            <w:tcBorders>
              <w:top w:val="nil"/>
              <w:left w:val="nil"/>
              <w:bottom w:val="nil"/>
              <w:right w:val="nil"/>
            </w:tcBorders>
            <w:shd w:val="clear" w:color="auto" w:fill="auto"/>
            <w:vAlign w:val="center"/>
            <w:hideMark/>
          </w:tcPr>
          <w:p w14:paraId="219DA7D9"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56A4F" w14:paraId="219DA7DC" w14:textId="77777777">
        <w:trPr>
          <w:trHeight w:val="330"/>
        </w:trPr>
        <w:tc>
          <w:tcPr>
            <w:tcW w:w="7260" w:type="dxa"/>
            <w:tcBorders>
              <w:top w:val="nil"/>
              <w:left w:val="nil"/>
              <w:bottom w:val="nil"/>
              <w:right w:val="nil"/>
            </w:tcBorders>
            <w:shd w:val="clear" w:color="auto" w:fill="auto"/>
            <w:vAlign w:val="center"/>
            <w:hideMark/>
          </w:tcPr>
          <w:p w14:paraId="219DA7DB"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Ν.Δ.: ΠΡΝ</w:t>
            </w:r>
          </w:p>
        </w:tc>
      </w:tr>
      <w:tr w:rsidR="00656A4F" w14:paraId="219DA7DE" w14:textId="77777777">
        <w:trPr>
          <w:trHeight w:val="330"/>
        </w:trPr>
        <w:tc>
          <w:tcPr>
            <w:tcW w:w="7260" w:type="dxa"/>
            <w:tcBorders>
              <w:top w:val="nil"/>
              <w:left w:val="nil"/>
              <w:bottom w:val="nil"/>
              <w:right w:val="nil"/>
            </w:tcBorders>
            <w:shd w:val="clear" w:color="auto" w:fill="auto"/>
            <w:vAlign w:val="center"/>
            <w:hideMark/>
          </w:tcPr>
          <w:p w14:paraId="219DA7DD"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ΔΗ.ΣΥ: ΠΡΝ</w:t>
            </w:r>
          </w:p>
        </w:tc>
      </w:tr>
      <w:tr w:rsidR="00656A4F" w14:paraId="219DA7E0" w14:textId="77777777">
        <w:trPr>
          <w:trHeight w:val="330"/>
        </w:trPr>
        <w:tc>
          <w:tcPr>
            <w:tcW w:w="7260" w:type="dxa"/>
            <w:tcBorders>
              <w:top w:val="nil"/>
              <w:left w:val="nil"/>
              <w:bottom w:val="nil"/>
              <w:right w:val="nil"/>
            </w:tcBorders>
            <w:shd w:val="clear" w:color="auto" w:fill="auto"/>
            <w:vAlign w:val="center"/>
            <w:hideMark/>
          </w:tcPr>
          <w:p w14:paraId="219DA7DF"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656A4F" w14:paraId="219DA7E2" w14:textId="77777777">
        <w:trPr>
          <w:trHeight w:val="330"/>
        </w:trPr>
        <w:tc>
          <w:tcPr>
            <w:tcW w:w="7260" w:type="dxa"/>
            <w:tcBorders>
              <w:top w:val="nil"/>
              <w:left w:val="nil"/>
              <w:bottom w:val="nil"/>
              <w:right w:val="nil"/>
            </w:tcBorders>
            <w:shd w:val="clear" w:color="auto" w:fill="auto"/>
            <w:vAlign w:val="center"/>
            <w:hideMark/>
          </w:tcPr>
          <w:p w14:paraId="219DA7E1"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656A4F" w14:paraId="219DA7E4" w14:textId="77777777">
        <w:trPr>
          <w:trHeight w:val="345"/>
        </w:trPr>
        <w:tc>
          <w:tcPr>
            <w:tcW w:w="7260" w:type="dxa"/>
            <w:tcBorders>
              <w:top w:val="nil"/>
              <w:left w:val="nil"/>
              <w:bottom w:val="nil"/>
              <w:right w:val="nil"/>
            </w:tcBorders>
            <w:shd w:val="clear" w:color="auto" w:fill="auto"/>
            <w:vAlign w:val="center"/>
            <w:hideMark/>
          </w:tcPr>
          <w:p w14:paraId="219DA7E3"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ΤΟ ΠΟΤΑΜΙ: OXI</w:t>
            </w:r>
          </w:p>
        </w:tc>
      </w:tr>
      <w:tr w:rsidR="00656A4F" w14:paraId="219DA7E6" w14:textId="77777777">
        <w:trPr>
          <w:trHeight w:val="330"/>
        </w:trPr>
        <w:tc>
          <w:tcPr>
            <w:tcW w:w="7260" w:type="dxa"/>
            <w:tcBorders>
              <w:top w:val="nil"/>
              <w:left w:val="nil"/>
              <w:bottom w:val="nil"/>
              <w:right w:val="nil"/>
            </w:tcBorders>
            <w:shd w:val="clear" w:color="auto" w:fill="auto"/>
            <w:vAlign w:val="center"/>
            <w:hideMark/>
          </w:tcPr>
          <w:p w14:paraId="219DA7E5"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656A4F" w14:paraId="219DA7E8" w14:textId="77777777">
        <w:trPr>
          <w:trHeight w:val="330"/>
        </w:trPr>
        <w:tc>
          <w:tcPr>
            <w:tcW w:w="7260" w:type="dxa"/>
            <w:tcBorders>
              <w:top w:val="nil"/>
              <w:left w:val="nil"/>
              <w:bottom w:val="nil"/>
              <w:right w:val="nil"/>
            </w:tcBorders>
            <w:shd w:val="clear" w:color="auto" w:fill="auto"/>
            <w:vAlign w:val="center"/>
            <w:hideMark/>
          </w:tcPr>
          <w:p w14:paraId="219DA7E7"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Άρθρο 43 όπως τροπ.     ΚΑΤΑ ΠΛΕΙΟΨΗΦΙΑ</w:t>
            </w:r>
          </w:p>
        </w:tc>
      </w:tr>
      <w:tr w:rsidR="00656A4F" w14:paraId="219DA7EA" w14:textId="77777777">
        <w:trPr>
          <w:trHeight w:val="330"/>
        </w:trPr>
        <w:tc>
          <w:tcPr>
            <w:tcW w:w="7260" w:type="dxa"/>
            <w:tcBorders>
              <w:top w:val="nil"/>
              <w:left w:val="nil"/>
              <w:bottom w:val="nil"/>
              <w:right w:val="nil"/>
            </w:tcBorders>
            <w:shd w:val="clear" w:color="auto" w:fill="auto"/>
            <w:vAlign w:val="center"/>
            <w:hideMark/>
          </w:tcPr>
          <w:p w14:paraId="219DA7E9"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ΣΥΡΙΖΑ: ΝΑΙ</w:t>
            </w:r>
          </w:p>
        </w:tc>
      </w:tr>
      <w:tr w:rsidR="00656A4F" w14:paraId="219DA7EC" w14:textId="77777777">
        <w:trPr>
          <w:trHeight w:val="330"/>
        </w:trPr>
        <w:tc>
          <w:tcPr>
            <w:tcW w:w="7260" w:type="dxa"/>
            <w:tcBorders>
              <w:top w:val="nil"/>
              <w:left w:val="nil"/>
              <w:bottom w:val="nil"/>
              <w:right w:val="nil"/>
            </w:tcBorders>
            <w:shd w:val="clear" w:color="auto" w:fill="auto"/>
            <w:vAlign w:val="center"/>
            <w:hideMark/>
          </w:tcPr>
          <w:p w14:paraId="219DA7EB"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656A4F" w14:paraId="219DA7EE" w14:textId="77777777">
        <w:trPr>
          <w:trHeight w:val="330"/>
        </w:trPr>
        <w:tc>
          <w:tcPr>
            <w:tcW w:w="7260" w:type="dxa"/>
            <w:tcBorders>
              <w:top w:val="nil"/>
              <w:left w:val="nil"/>
              <w:bottom w:val="nil"/>
              <w:right w:val="nil"/>
            </w:tcBorders>
            <w:shd w:val="clear" w:color="auto" w:fill="auto"/>
            <w:vAlign w:val="center"/>
            <w:hideMark/>
          </w:tcPr>
          <w:p w14:paraId="219DA7ED"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656A4F" w14:paraId="219DA7F0" w14:textId="77777777">
        <w:trPr>
          <w:trHeight w:val="330"/>
        </w:trPr>
        <w:tc>
          <w:tcPr>
            <w:tcW w:w="7260" w:type="dxa"/>
            <w:tcBorders>
              <w:top w:val="nil"/>
              <w:left w:val="nil"/>
              <w:bottom w:val="nil"/>
              <w:right w:val="nil"/>
            </w:tcBorders>
            <w:shd w:val="clear" w:color="auto" w:fill="auto"/>
            <w:vAlign w:val="center"/>
            <w:hideMark/>
          </w:tcPr>
          <w:p w14:paraId="219DA7EF"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656A4F" w14:paraId="219DA7F2" w14:textId="77777777">
        <w:trPr>
          <w:trHeight w:val="330"/>
        </w:trPr>
        <w:tc>
          <w:tcPr>
            <w:tcW w:w="7260" w:type="dxa"/>
            <w:tcBorders>
              <w:top w:val="nil"/>
              <w:left w:val="nil"/>
              <w:bottom w:val="nil"/>
              <w:right w:val="nil"/>
            </w:tcBorders>
            <w:shd w:val="clear" w:color="auto" w:fill="auto"/>
            <w:vAlign w:val="center"/>
            <w:hideMark/>
          </w:tcPr>
          <w:p w14:paraId="219DA7F1"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656A4F" w14:paraId="219DA7F4" w14:textId="77777777">
        <w:trPr>
          <w:trHeight w:val="330"/>
        </w:trPr>
        <w:tc>
          <w:tcPr>
            <w:tcW w:w="7260" w:type="dxa"/>
            <w:tcBorders>
              <w:top w:val="nil"/>
              <w:left w:val="nil"/>
              <w:bottom w:val="nil"/>
              <w:right w:val="nil"/>
            </w:tcBorders>
            <w:shd w:val="clear" w:color="auto" w:fill="auto"/>
            <w:vAlign w:val="center"/>
            <w:hideMark/>
          </w:tcPr>
          <w:p w14:paraId="219DA7F3"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ΤΟ ΠΟΤΑΜΙ: ΠΡΝ</w:t>
            </w:r>
          </w:p>
        </w:tc>
      </w:tr>
      <w:tr w:rsidR="00656A4F" w14:paraId="219DA7F6" w14:textId="77777777">
        <w:trPr>
          <w:trHeight w:val="330"/>
        </w:trPr>
        <w:tc>
          <w:tcPr>
            <w:tcW w:w="7260" w:type="dxa"/>
            <w:tcBorders>
              <w:top w:val="nil"/>
              <w:left w:val="nil"/>
              <w:bottom w:val="nil"/>
              <w:right w:val="nil"/>
            </w:tcBorders>
            <w:shd w:val="clear" w:color="auto" w:fill="auto"/>
            <w:vAlign w:val="center"/>
            <w:hideMark/>
          </w:tcPr>
          <w:p w14:paraId="219DA7F5"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656A4F" w14:paraId="219DA7F8" w14:textId="77777777">
        <w:trPr>
          <w:trHeight w:val="330"/>
        </w:trPr>
        <w:tc>
          <w:tcPr>
            <w:tcW w:w="7260" w:type="dxa"/>
            <w:tcBorders>
              <w:top w:val="nil"/>
              <w:left w:val="nil"/>
              <w:bottom w:val="nil"/>
              <w:right w:val="nil"/>
            </w:tcBorders>
            <w:shd w:val="clear" w:color="auto" w:fill="auto"/>
            <w:vAlign w:val="center"/>
            <w:hideMark/>
          </w:tcPr>
          <w:p w14:paraId="219DA7F7"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Άρθρο 44 ως έχει     ΚΑΤΑ ΠΛΕΙΟΨΗΦΙΑ</w:t>
            </w:r>
          </w:p>
        </w:tc>
      </w:tr>
      <w:tr w:rsidR="00656A4F" w14:paraId="219DA7FA" w14:textId="77777777">
        <w:trPr>
          <w:trHeight w:val="330"/>
        </w:trPr>
        <w:tc>
          <w:tcPr>
            <w:tcW w:w="7260" w:type="dxa"/>
            <w:tcBorders>
              <w:top w:val="nil"/>
              <w:left w:val="nil"/>
              <w:bottom w:val="nil"/>
              <w:right w:val="nil"/>
            </w:tcBorders>
            <w:shd w:val="clear" w:color="auto" w:fill="auto"/>
            <w:vAlign w:val="center"/>
            <w:hideMark/>
          </w:tcPr>
          <w:p w14:paraId="219DA7F9"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56A4F" w14:paraId="219DA7FC" w14:textId="77777777">
        <w:trPr>
          <w:trHeight w:val="330"/>
        </w:trPr>
        <w:tc>
          <w:tcPr>
            <w:tcW w:w="7260" w:type="dxa"/>
            <w:tcBorders>
              <w:top w:val="nil"/>
              <w:left w:val="nil"/>
              <w:bottom w:val="nil"/>
              <w:right w:val="nil"/>
            </w:tcBorders>
            <w:shd w:val="clear" w:color="auto" w:fill="auto"/>
            <w:vAlign w:val="center"/>
            <w:hideMark/>
          </w:tcPr>
          <w:p w14:paraId="219DA7FB"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Ν.Δ.: ΠΡΝ</w:t>
            </w:r>
          </w:p>
        </w:tc>
      </w:tr>
      <w:tr w:rsidR="00656A4F" w14:paraId="219DA7FE" w14:textId="77777777">
        <w:trPr>
          <w:trHeight w:val="330"/>
        </w:trPr>
        <w:tc>
          <w:tcPr>
            <w:tcW w:w="7260" w:type="dxa"/>
            <w:tcBorders>
              <w:top w:val="nil"/>
              <w:left w:val="nil"/>
              <w:bottom w:val="nil"/>
              <w:right w:val="nil"/>
            </w:tcBorders>
            <w:shd w:val="clear" w:color="auto" w:fill="auto"/>
            <w:vAlign w:val="center"/>
            <w:hideMark/>
          </w:tcPr>
          <w:p w14:paraId="219DA7FD"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ΔΗ.ΣΥ: ΠΡΝ</w:t>
            </w:r>
          </w:p>
        </w:tc>
      </w:tr>
      <w:tr w:rsidR="00656A4F" w14:paraId="219DA800" w14:textId="77777777">
        <w:trPr>
          <w:trHeight w:val="330"/>
        </w:trPr>
        <w:tc>
          <w:tcPr>
            <w:tcW w:w="7260" w:type="dxa"/>
            <w:tcBorders>
              <w:top w:val="nil"/>
              <w:left w:val="nil"/>
              <w:bottom w:val="nil"/>
              <w:right w:val="nil"/>
            </w:tcBorders>
            <w:shd w:val="clear" w:color="auto" w:fill="auto"/>
            <w:vAlign w:val="center"/>
            <w:hideMark/>
          </w:tcPr>
          <w:p w14:paraId="219DA7FF"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656A4F" w14:paraId="219DA802" w14:textId="77777777">
        <w:trPr>
          <w:trHeight w:val="330"/>
        </w:trPr>
        <w:tc>
          <w:tcPr>
            <w:tcW w:w="7260" w:type="dxa"/>
            <w:tcBorders>
              <w:top w:val="nil"/>
              <w:left w:val="nil"/>
              <w:bottom w:val="nil"/>
              <w:right w:val="nil"/>
            </w:tcBorders>
            <w:shd w:val="clear" w:color="auto" w:fill="auto"/>
            <w:vAlign w:val="center"/>
            <w:hideMark/>
          </w:tcPr>
          <w:p w14:paraId="219DA801"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656A4F" w14:paraId="219DA804" w14:textId="77777777">
        <w:trPr>
          <w:trHeight w:val="330"/>
        </w:trPr>
        <w:tc>
          <w:tcPr>
            <w:tcW w:w="7260" w:type="dxa"/>
            <w:tcBorders>
              <w:top w:val="nil"/>
              <w:left w:val="nil"/>
              <w:bottom w:val="nil"/>
              <w:right w:val="nil"/>
            </w:tcBorders>
            <w:shd w:val="clear" w:color="auto" w:fill="auto"/>
            <w:vAlign w:val="center"/>
            <w:hideMark/>
          </w:tcPr>
          <w:p w14:paraId="219DA803"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ΤΟ ΠΟΤΑΜΙ: ΝΑΙ</w:t>
            </w:r>
          </w:p>
        </w:tc>
      </w:tr>
      <w:tr w:rsidR="00656A4F" w14:paraId="219DA806" w14:textId="77777777">
        <w:trPr>
          <w:trHeight w:val="330"/>
        </w:trPr>
        <w:tc>
          <w:tcPr>
            <w:tcW w:w="7260" w:type="dxa"/>
            <w:tcBorders>
              <w:top w:val="nil"/>
              <w:left w:val="nil"/>
              <w:bottom w:val="nil"/>
              <w:right w:val="nil"/>
            </w:tcBorders>
            <w:shd w:val="clear" w:color="auto" w:fill="auto"/>
            <w:vAlign w:val="center"/>
            <w:hideMark/>
          </w:tcPr>
          <w:p w14:paraId="219DA805"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656A4F" w14:paraId="219DA808" w14:textId="77777777">
        <w:trPr>
          <w:trHeight w:val="330"/>
        </w:trPr>
        <w:tc>
          <w:tcPr>
            <w:tcW w:w="7260" w:type="dxa"/>
            <w:tcBorders>
              <w:top w:val="nil"/>
              <w:left w:val="nil"/>
              <w:bottom w:val="nil"/>
              <w:right w:val="nil"/>
            </w:tcBorders>
            <w:shd w:val="clear" w:color="auto" w:fill="auto"/>
            <w:vAlign w:val="center"/>
            <w:hideMark/>
          </w:tcPr>
          <w:p w14:paraId="219DA807"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Άρθρο 45 ως έχει     ΚΑΤΑ ΠΛΕΙΟΨΗΦΙΑ</w:t>
            </w:r>
          </w:p>
        </w:tc>
      </w:tr>
      <w:tr w:rsidR="00656A4F" w14:paraId="219DA80A" w14:textId="77777777">
        <w:trPr>
          <w:trHeight w:val="330"/>
        </w:trPr>
        <w:tc>
          <w:tcPr>
            <w:tcW w:w="7260" w:type="dxa"/>
            <w:tcBorders>
              <w:top w:val="nil"/>
              <w:left w:val="nil"/>
              <w:bottom w:val="nil"/>
              <w:right w:val="nil"/>
            </w:tcBorders>
            <w:shd w:val="clear" w:color="auto" w:fill="auto"/>
            <w:vAlign w:val="center"/>
            <w:hideMark/>
          </w:tcPr>
          <w:p w14:paraId="219DA809"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56A4F" w14:paraId="219DA80C" w14:textId="77777777">
        <w:trPr>
          <w:trHeight w:val="330"/>
        </w:trPr>
        <w:tc>
          <w:tcPr>
            <w:tcW w:w="7260" w:type="dxa"/>
            <w:tcBorders>
              <w:top w:val="nil"/>
              <w:left w:val="nil"/>
              <w:bottom w:val="nil"/>
              <w:right w:val="nil"/>
            </w:tcBorders>
            <w:shd w:val="clear" w:color="auto" w:fill="auto"/>
            <w:vAlign w:val="center"/>
            <w:hideMark/>
          </w:tcPr>
          <w:p w14:paraId="219DA80B"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56A4F" w14:paraId="219DA80E" w14:textId="77777777">
        <w:trPr>
          <w:trHeight w:val="330"/>
        </w:trPr>
        <w:tc>
          <w:tcPr>
            <w:tcW w:w="7260" w:type="dxa"/>
            <w:tcBorders>
              <w:top w:val="nil"/>
              <w:left w:val="nil"/>
              <w:bottom w:val="nil"/>
              <w:right w:val="nil"/>
            </w:tcBorders>
            <w:shd w:val="clear" w:color="auto" w:fill="auto"/>
            <w:vAlign w:val="center"/>
            <w:hideMark/>
          </w:tcPr>
          <w:p w14:paraId="219DA80D"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656A4F" w14:paraId="219DA810" w14:textId="77777777">
        <w:trPr>
          <w:trHeight w:val="345"/>
        </w:trPr>
        <w:tc>
          <w:tcPr>
            <w:tcW w:w="7260" w:type="dxa"/>
            <w:tcBorders>
              <w:top w:val="nil"/>
              <w:left w:val="nil"/>
              <w:bottom w:val="nil"/>
              <w:right w:val="nil"/>
            </w:tcBorders>
            <w:shd w:val="clear" w:color="auto" w:fill="auto"/>
            <w:vAlign w:val="center"/>
            <w:hideMark/>
          </w:tcPr>
          <w:p w14:paraId="219DA80F"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656A4F" w14:paraId="219DA812" w14:textId="77777777">
        <w:trPr>
          <w:trHeight w:val="330"/>
        </w:trPr>
        <w:tc>
          <w:tcPr>
            <w:tcW w:w="7260" w:type="dxa"/>
            <w:tcBorders>
              <w:top w:val="nil"/>
              <w:left w:val="nil"/>
              <w:bottom w:val="nil"/>
              <w:right w:val="nil"/>
            </w:tcBorders>
            <w:shd w:val="clear" w:color="auto" w:fill="auto"/>
            <w:vAlign w:val="center"/>
            <w:hideMark/>
          </w:tcPr>
          <w:p w14:paraId="219DA811"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656A4F" w14:paraId="219DA814" w14:textId="77777777">
        <w:trPr>
          <w:trHeight w:val="330"/>
        </w:trPr>
        <w:tc>
          <w:tcPr>
            <w:tcW w:w="7260" w:type="dxa"/>
            <w:tcBorders>
              <w:top w:val="nil"/>
              <w:left w:val="nil"/>
              <w:bottom w:val="nil"/>
              <w:right w:val="nil"/>
            </w:tcBorders>
            <w:shd w:val="clear" w:color="auto" w:fill="auto"/>
            <w:vAlign w:val="center"/>
            <w:hideMark/>
          </w:tcPr>
          <w:p w14:paraId="219DA813"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ΤΟ ΠΟΤΑΜΙ: ΝΑΙ</w:t>
            </w:r>
          </w:p>
        </w:tc>
      </w:tr>
      <w:tr w:rsidR="00656A4F" w14:paraId="219DA816" w14:textId="77777777">
        <w:trPr>
          <w:trHeight w:val="330"/>
        </w:trPr>
        <w:tc>
          <w:tcPr>
            <w:tcW w:w="7260" w:type="dxa"/>
            <w:tcBorders>
              <w:top w:val="nil"/>
              <w:left w:val="nil"/>
              <w:bottom w:val="nil"/>
              <w:right w:val="nil"/>
            </w:tcBorders>
            <w:shd w:val="clear" w:color="auto" w:fill="auto"/>
            <w:vAlign w:val="center"/>
            <w:hideMark/>
          </w:tcPr>
          <w:p w14:paraId="219DA815"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656A4F" w14:paraId="219DA818" w14:textId="77777777">
        <w:trPr>
          <w:trHeight w:val="330"/>
        </w:trPr>
        <w:tc>
          <w:tcPr>
            <w:tcW w:w="7260" w:type="dxa"/>
            <w:tcBorders>
              <w:top w:val="nil"/>
              <w:left w:val="nil"/>
              <w:bottom w:val="nil"/>
              <w:right w:val="nil"/>
            </w:tcBorders>
            <w:shd w:val="clear" w:color="auto" w:fill="auto"/>
            <w:vAlign w:val="center"/>
            <w:hideMark/>
          </w:tcPr>
          <w:p w14:paraId="219DA817"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Άρθρο 46 ως έχει     ΚΑΤΑ ΠΛΕΙΟΨΗΦΙΑ</w:t>
            </w:r>
          </w:p>
        </w:tc>
      </w:tr>
      <w:tr w:rsidR="00656A4F" w14:paraId="219DA81A" w14:textId="77777777">
        <w:trPr>
          <w:trHeight w:val="330"/>
        </w:trPr>
        <w:tc>
          <w:tcPr>
            <w:tcW w:w="7260" w:type="dxa"/>
            <w:tcBorders>
              <w:top w:val="nil"/>
              <w:left w:val="nil"/>
              <w:bottom w:val="nil"/>
              <w:right w:val="nil"/>
            </w:tcBorders>
            <w:shd w:val="clear" w:color="auto" w:fill="auto"/>
            <w:vAlign w:val="center"/>
            <w:hideMark/>
          </w:tcPr>
          <w:p w14:paraId="219DA819"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56A4F" w14:paraId="219DA81C" w14:textId="77777777">
        <w:trPr>
          <w:trHeight w:val="330"/>
        </w:trPr>
        <w:tc>
          <w:tcPr>
            <w:tcW w:w="7260" w:type="dxa"/>
            <w:tcBorders>
              <w:top w:val="nil"/>
              <w:left w:val="nil"/>
              <w:bottom w:val="nil"/>
              <w:right w:val="nil"/>
            </w:tcBorders>
            <w:shd w:val="clear" w:color="auto" w:fill="auto"/>
            <w:vAlign w:val="center"/>
            <w:hideMark/>
          </w:tcPr>
          <w:p w14:paraId="219DA81B"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656A4F" w14:paraId="219DA81E" w14:textId="77777777">
        <w:trPr>
          <w:trHeight w:val="330"/>
        </w:trPr>
        <w:tc>
          <w:tcPr>
            <w:tcW w:w="7260" w:type="dxa"/>
            <w:tcBorders>
              <w:top w:val="nil"/>
              <w:left w:val="nil"/>
              <w:bottom w:val="nil"/>
              <w:right w:val="nil"/>
            </w:tcBorders>
            <w:shd w:val="clear" w:color="auto" w:fill="auto"/>
            <w:vAlign w:val="center"/>
            <w:hideMark/>
          </w:tcPr>
          <w:p w14:paraId="219DA81D"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ΔΗ.ΣΥ:</w:t>
            </w:r>
            <w:r>
              <w:rPr>
                <w:rFonts w:ascii="Calibri" w:eastAsia="Times New Roman" w:hAnsi="Calibri" w:cs="Calibri"/>
                <w:color w:val="000000"/>
                <w:szCs w:val="24"/>
              </w:rPr>
              <w:t xml:space="preserve"> ΠΡΝ</w:t>
            </w:r>
          </w:p>
        </w:tc>
      </w:tr>
      <w:tr w:rsidR="00656A4F" w14:paraId="219DA820" w14:textId="77777777">
        <w:trPr>
          <w:trHeight w:val="330"/>
        </w:trPr>
        <w:tc>
          <w:tcPr>
            <w:tcW w:w="7260" w:type="dxa"/>
            <w:tcBorders>
              <w:top w:val="nil"/>
              <w:left w:val="nil"/>
              <w:bottom w:val="nil"/>
              <w:right w:val="nil"/>
            </w:tcBorders>
            <w:shd w:val="clear" w:color="auto" w:fill="auto"/>
            <w:vAlign w:val="center"/>
            <w:hideMark/>
          </w:tcPr>
          <w:p w14:paraId="219DA81F"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Χ.Α: OXI</w:t>
            </w:r>
          </w:p>
        </w:tc>
      </w:tr>
      <w:tr w:rsidR="00656A4F" w14:paraId="219DA822" w14:textId="77777777">
        <w:trPr>
          <w:trHeight w:val="330"/>
        </w:trPr>
        <w:tc>
          <w:tcPr>
            <w:tcW w:w="7260" w:type="dxa"/>
            <w:tcBorders>
              <w:top w:val="nil"/>
              <w:left w:val="nil"/>
              <w:bottom w:val="nil"/>
              <w:right w:val="nil"/>
            </w:tcBorders>
            <w:shd w:val="clear" w:color="auto" w:fill="auto"/>
            <w:vAlign w:val="center"/>
            <w:hideMark/>
          </w:tcPr>
          <w:p w14:paraId="219DA821"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656A4F" w14:paraId="219DA824" w14:textId="77777777">
        <w:trPr>
          <w:trHeight w:val="330"/>
        </w:trPr>
        <w:tc>
          <w:tcPr>
            <w:tcW w:w="7260" w:type="dxa"/>
            <w:tcBorders>
              <w:top w:val="nil"/>
              <w:left w:val="nil"/>
              <w:bottom w:val="nil"/>
              <w:right w:val="nil"/>
            </w:tcBorders>
            <w:shd w:val="clear" w:color="auto" w:fill="auto"/>
            <w:vAlign w:val="center"/>
            <w:hideMark/>
          </w:tcPr>
          <w:p w14:paraId="219DA823"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ΤΟ ΠΟΤΑΜΙ: ΠΡΝ</w:t>
            </w:r>
          </w:p>
        </w:tc>
      </w:tr>
      <w:tr w:rsidR="00656A4F" w14:paraId="219DA826" w14:textId="77777777">
        <w:trPr>
          <w:trHeight w:val="330"/>
        </w:trPr>
        <w:tc>
          <w:tcPr>
            <w:tcW w:w="7260" w:type="dxa"/>
            <w:tcBorders>
              <w:top w:val="nil"/>
              <w:left w:val="nil"/>
              <w:bottom w:val="nil"/>
              <w:right w:val="nil"/>
            </w:tcBorders>
            <w:shd w:val="clear" w:color="auto" w:fill="auto"/>
            <w:vAlign w:val="center"/>
            <w:hideMark/>
          </w:tcPr>
          <w:p w14:paraId="219DA825"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656A4F" w14:paraId="219DA828" w14:textId="77777777">
        <w:trPr>
          <w:trHeight w:val="330"/>
        </w:trPr>
        <w:tc>
          <w:tcPr>
            <w:tcW w:w="7260" w:type="dxa"/>
            <w:tcBorders>
              <w:top w:val="nil"/>
              <w:left w:val="nil"/>
              <w:bottom w:val="nil"/>
              <w:right w:val="nil"/>
            </w:tcBorders>
            <w:shd w:val="clear" w:color="auto" w:fill="auto"/>
            <w:vAlign w:val="center"/>
            <w:hideMark/>
          </w:tcPr>
          <w:p w14:paraId="219DA827"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Άρθρο 47 ως έχει     ΚΑΤΑ ΠΛΕΙΟΨΗΦΙΑ</w:t>
            </w:r>
          </w:p>
        </w:tc>
      </w:tr>
      <w:tr w:rsidR="00656A4F" w14:paraId="219DA82A" w14:textId="77777777">
        <w:trPr>
          <w:trHeight w:val="330"/>
        </w:trPr>
        <w:tc>
          <w:tcPr>
            <w:tcW w:w="7260" w:type="dxa"/>
            <w:tcBorders>
              <w:top w:val="nil"/>
              <w:left w:val="nil"/>
              <w:bottom w:val="nil"/>
              <w:right w:val="nil"/>
            </w:tcBorders>
            <w:shd w:val="clear" w:color="auto" w:fill="auto"/>
            <w:vAlign w:val="center"/>
            <w:hideMark/>
          </w:tcPr>
          <w:p w14:paraId="219DA829"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56A4F" w14:paraId="219DA82C" w14:textId="77777777">
        <w:trPr>
          <w:trHeight w:val="330"/>
        </w:trPr>
        <w:tc>
          <w:tcPr>
            <w:tcW w:w="7260" w:type="dxa"/>
            <w:tcBorders>
              <w:top w:val="nil"/>
              <w:left w:val="nil"/>
              <w:bottom w:val="nil"/>
              <w:right w:val="nil"/>
            </w:tcBorders>
            <w:shd w:val="clear" w:color="auto" w:fill="auto"/>
            <w:vAlign w:val="center"/>
            <w:hideMark/>
          </w:tcPr>
          <w:p w14:paraId="219DA82B"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Ν.Δ.: ΠΡΝ</w:t>
            </w:r>
          </w:p>
        </w:tc>
      </w:tr>
      <w:tr w:rsidR="00656A4F" w14:paraId="219DA82E" w14:textId="77777777">
        <w:trPr>
          <w:trHeight w:val="345"/>
        </w:trPr>
        <w:tc>
          <w:tcPr>
            <w:tcW w:w="7260" w:type="dxa"/>
            <w:tcBorders>
              <w:top w:val="nil"/>
              <w:left w:val="nil"/>
              <w:bottom w:val="nil"/>
              <w:right w:val="nil"/>
            </w:tcBorders>
            <w:shd w:val="clear" w:color="auto" w:fill="auto"/>
            <w:vAlign w:val="center"/>
            <w:hideMark/>
          </w:tcPr>
          <w:p w14:paraId="219DA82D"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656A4F" w14:paraId="219DA830" w14:textId="77777777">
        <w:trPr>
          <w:trHeight w:val="330"/>
        </w:trPr>
        <w:tc>
          <w:tcPr>
            <w:tcW w:w="7260" w:type="dxa"/>
            <w:tcBorders>
              <w:top w:val="nil"/>
              <w:left w:val="nil"/>
              <w:bottom w:val="nil"/>
              <w:right w:val="nil"/>
            </w:tcBorders>
            <w:shd w:val="clear" w:color="auto" w:fill="auto"/>
            <w:vAlign w:val="center"/>
            <w:hideMark/>
          </w:tcPr>
          <w:p w14:paraId="219DA82F"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Χ.Α: ΠΡΝ</w:t>
            </w:r>
          </w:p>
        </w:tc>
      </w:tr>
      <w:tr w:rsidR="00656A4F" w14:paraId="219DA832" w14:textId="77777777">
        <w:trPr>
          <w:trHeight w:val="330"/>
        </w:trPr>
        <w:tc>
          <w:tcPr>
            <w:tcW w:w="7260" w:type="dxa"/>
            <w:tcBorders>
              <w:top w:val="nil"/>
              <w:left w:val="nil"/>
              <w:bottom w:val="nil"/>
              <w:right w:val="nil"/>
            </w:tcBorders>
            <w:shd w:val="clear" w:color="auto" w:fill="auto"/>
            <w:vAlign w:val="center"/>
            <w:hideMark/>
          </w:tcPr>
          <w:p w14:paraId="219DA831"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656A4F" w14:paraId="219DA834" w14:textId="77777777">
        <w:trPr>
          <w:trHeight w:val="330"/>
        </w:trPr>
        <w:tc>
          <w:tcPr>
            <w:tcW w:w="7260" w:type="dxa"/>
            <w:tcBorders>
              <w:top w:val="nil"/>
              <w:left w:val="nil"/>
              <w:bottom w:val="nil"/>
              <w:right w:val="nil"/>
            </w:tcBorders>
            <w:shd w:val="clear" w:color="auto" w:fill="auto"/>
            <w:vAlign w:val="center"/>
            <w:hideMark/>
          </w:tcPr>
          <w:p w14:paraId="219DA833"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ΤΟ ΠΟΤΑΜΙ: ΝΑΙ</w:t>
            </w:r>
          </w:p>
        </w:tc>
      </w:tr>
      <w:tr w:rsidR="00656A4F" w14:paraId="219DA836" w14:textId="77777777">
        <w:trPr>
          <w:trHeight w:val="330"/>
        </w:trPr>
        <w:tc>
          <w:tcPr>
            <w:tcW w:w="7260" w:type="dxa"/>
            <w:tcBorders>
              <w:top w:val="nil"/>
              <w:left w:val="nil"/>
              <w:bottom w:val="nil"/>
              <w:right w:val="nil"/>
            </w:tcBorders>
            <w:shd w:val="clear" w:color="auto" w:fill="auto"/>
            <w:vAlign w:val="center"/>
            <w:hideMark/>
          </w:tcPr>
          <w:p w14:paraId="219DA835"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656A4F" w14:paraId="219DA838" w14:textId="77777777">
        <w:trPr>
          <w:trHeight w:val="330"/>
        </w:trPr>
        <w:tc>
          <w:tcPr>
            <w:tcW w:w="7260" w:type="dxa"/>
            <w:tcBorders>
              <w:top w:val="nil"/>
              <w:left w:val="nil"/>
              <w:bottom w:val="nil"/>
              <w:right w:val="nil"/>
            </w:tcBorders>
            <w:shd w:val="clear" w:color="auto" w:fill="auto"/>
            <w:vAlign w:val="center"/>
            <w:hideMark/>
          </w:tcPr>
          <w:p w14:paraId="219DA837"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Άρθρο 48 ως έχει     ΚΑΤΑ ΠΛΕΙΟΨΗΦΙΑ</w:t>
            </w:r>
          </w:p>
        </w:tc>
      </w:tr>
      <w:tr w:rsidR="00656A4F" w14:paraId="219DA83A" w14:textId="77777777">
        <w:trPr>
          <w:trHeight w:val="330"/>
        </w:trPr>
        <w:tc>
          <w:tcPr>
            <w:tcW w:w="7260" w:type="dxa"/>
            <w:tcBorders>
              <w:top w:val="nil"/>
              <w:left w:val="nil"/>
              <w:bottom w:val="nil"/>
              <w:right w:val="nil"/>
            </w:tcBorders>
            <w:shd w:val="clear" w:color="auto" w:fill="auto"/>
            <w:vAlign w:val="center"/>
            <w:hideMark/>
          </w:tcPr>
          <w:p w14:paraId="219DA839"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56A4F" w14:paraId="219DA83C" w14:textId="77777777">
        <w:trPr>
          <w:trHeight w:val="330"/>
        </w:trPr>
        <w:tc>
          <w:tcPr>
            <w:tcW w:w="7260" w:type="dxa"/>
            <w:tcBorders>
              <w:top w:val="nil"/>
              <w:left w:val="nil"/>
              <w:bottom w:val="nil"/>
              <w:right w:val="nil"/>
            </w:tcBorders>
            <w:shd w:val="clear" w:color="auto" w:fill="auto"/>
            <w:vAlign w:val="center"/>
            <w:hideMark/>
          </w:tcPr>
          <w:p w14:paraId="219DA83B"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56A4F" w14:paraId="219DA83E" w14:textId="77777777">
        <w:trPr>
          <w:trHeight w:val="330"/>
        </w:trPr>
        <w:tc>
          <w:tcPr>
            <w:tcW w:w="7260" w:type="dxa"/>
            <w:tcBorders>
              <w:top w:val="nil"/>
              <w:left w:val="nil"/>
              <w:bottom w:val="nil"/>
              <w:right w:val="nil"/>
            </w:tcBorders>
            <w:shd w:val="clear" w:color="auto" w:fill="auto"/>
            <w:vAlign w:val="center"/>
            <w:hideMark/>
          </w:tcPr>
          <w:p w14:paraId="219DA83D"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656A4F" w14:paraId="219DA840" w14:textId="77777777">
        <w:trPr>
          <w:trHeight w:val="330"/>
        </w:trPr>
        <w:tc>
          <w:tcPr>
            <w:tcW w:w="7260" w:type="dxa"/>
            <w:tcBorders>
              <w:top w:val="nil"/>
              <w:left w:val="nil"/>
              <w:bottom w:val="nil"/>
              <w:right w:val="nil"/>
            </w:tcBorders>
            <w:shd w:val="clear" w:color="auto" w:fill="auto"/>
            <w:vAlign w:val="center"/>
            <w:hideMark/>
          </w:tcPr>
          <w:p w14:paraId="219DA83F"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Χ.Α: ΠΡΝ</w:t>
            </w:r>
          </w:p>
        </w:tc>
      </w:tr>
      <w:tr w:rsidR="00656A4F" w14:paraId="219DA842" w14:textId="77777777">
        <w:trPr>
          <w:trHeight w:val="330"/>
        </w:trPr>
        <w:tc>
          <w:tcPr>
            <w:tcW w:w="7260" w:type="dxa"/>
            <w:tcBorders>
              <w:top w:val="nil"/>
              <w:left w:val="nil"/>
              <w:bottom w:val="nil"/>
              <w:right w:val="nil"/>
            </w:tcBorders>
            <w:shd w:val="clear" w:color="auto" w:fill="auto"/>
            <w:vAlign w:val="center"/>
            <w:hideMark/>
          </w:tcPr>
          <w:p w14:paraId="219DA841"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656A4F" w14:paraId="219DA844" w14:textId="77777777">
        <w:trPr>
          <w:trHeight w:val="330"/>
        </w:trPr>
        <w:tc>
          <w:tcPr>
            <w:tcW w:w="7260" w:type="dxa"/>
            <w:tcBorders>
              <w:top w:val="nil"/>
              <w:left w:val="nil"/>
              <w:bottom w:val="nil"/>
              <w:right w:val="nil"/>
            </w:tcBorders>
            <w:shd w:val="clear" w:color="auto" w:fill="auto"/>
            <w:vAlign w:val="center"/>
            <w:hideMark/>
          </w:tcPr>
          <w:p w14:paraId="219DA843"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ΤΟ ΠΟΤΑΜΙ: OXI</w:t>
            </w:r>
          </w:p>
        </w:tc>
      </w:tr>
      <w:tr w:rsidR="00656A4F" w14:paraId="219DA846" w14:textId="77777777">
        <w:trPr>
          <w:trHeight w:val="330"/>
        </w:trPr>
        <w:tc>
          <w:tcPr>
            <w:tcW w:w="7260" w:type="dxa"/>
            <w:tcBorders>
              <w:top w:val="nil"/>
              <w:left w:val="nil"/>
              <w:bottom w:val="nil"/>
              <w:right w:val="nil"/>
            </w:tcBorders>
            <w:shd w:val="clear" w:color="auto" w:fill="auto"/>
            <w:vAlign w:val="center"/>
            <w:hideMark/>
          </w:tcPr>
          <w:p w14:paraId="219DA845"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656A4F" w14:paraId="219DA848" w14:textId="77777777">
        <w:trPr>
          <w:trHeight w:val="330"/>
        </w:trPr>
        <w:tc>
          <w:tcPr>
            <w:tcW w:w="7260" w:type="dxa"/>
            <w:tcBorders>
              <w:top w:val="nil"/>
              <w:left w:val="nil"/>
              <w:bottom w:val="nil"/>
              <w:right w:val="nil"/>
            </w:tcBorders>
            <w:shd w:val="clear" w:color="auto" w:fill="auto"/>
            <w:vAlign w:val="center"/>
            <w:hideMark/>
          </w:tcPr>
          <w:p w14:paraId="219DA847"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Άρθρο 49 ως έχει     ΚΑΤΑ ΠΛΕΙΟΨΗΦΙΑ</w:t>
            </w:r>
          </w:p>
        </w:tc>
      </w:tr>
      <w:tr w:rsidR="00656A4F" w14:paraId="219DA84A" w14:textId="77777777">
        <w:trPr>
          <w:trHeight w:val="330"/>
        </w:trPr>
        <w:tc>
          <w:tcPr>
            <w:tcW w:w="7260" w:type="dxa"/>
            <w:tcBorders>
              <w:top w:val="nil"/>
              <w:left w:val="nil"/>
              <w:bottom w:val="nil"/>
              <w:right w:val="nil"/>
            </w:tcBorders>
            <w:shd w:val="clear" w:color="auto" w:fill="auto"/>
            <w:vAlign w:val="center"/>
            <w:hideMark/>
          </w:tcPr>
          <w:p w14:paraId="219DA849"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56A4F" w14:paraId="219DA84C" w14:textId="77777777">
        <w:trPr>
          <w:trHeight w:val="330"/>
        </w:trPr>
        <w:tc>
          <w:tcPr>
            <w:tcW w:w="7260" w:type="dxa"/>
            <w:tcBorders>
              <w:top w:val="nil"/>
              <w:left w:val="nil"/>
              <w:bottom w:val="nil"/>
              <w:right w:val="nil"/>
            </w:tcBorders>
            <w:shd w:val="clear" w:color="auto" w:fill="auto"/>
            <w:vAlign w:val="center"/>
            <w:hideMark/>
          </w:tcPr>
          <w:p w14:paraId="219DA84B"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56A4F" w14:paraId="219DA84E" w14:textId="77777777">
        <w:trPr>
          <w:trHeight w:val="330"/>
        </w:trPr>
        <w:tc>
          <w:tcPr>
            <w:tcW w:w="7260" w:type="dxa"/>
            <w:tcBorders>
              <w:top w:val="nil"/>
              <w:left w:val="nil"/>
              <w:bottom w:val="nil"/>
              <w:right w:val="nil"/>
            </w:tcBorders>
            <w:shd w:val="clear" w:color="auto" w:fill="auto"/>
            <w:vAlign w:val="center"/>
            <w:hideMark/>
          </w:tcPr>
          <w:p w14:paraId="219DA84D"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656A4F" w14:paraId="219DA850" w14:textId="77777777">
        <w:trPr>
          <w:trHeight w:val="330"/>
        </w:trPr>
        <w:tc>
          <w:tcPr>
            <w:tcW w:w="7260" w:type="dxa"/>
            <w:tcBorders>
              <w:top w:val="nil"/>
              <w:left w:val="nil"/>
              <w:bottom w:val="nil"/>
              <w:right w:val="nil"/>
            </w:tcBorders>
            <w:shd w:val="clear" w:color="auto" w:fill="auto"/>
            <w:vAlign w:val="center"/>
            <w:hideMark/>
          </w:tcPr>
          <w:p w14:paraId="219DA84F"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Χ.Α: ΠΡΝ</w:t>
            </w:r>
          </w:p>
        </w:tc>
      </w:tr>
      <w:tr w:rsidR="00656A4F" w14:paraId="219DA852" w14:textId="77777777">
        <w:trPr>
          <w:trHeight w:val="330"/>
        </w:trPr>
        <w:tc>
          <w:tcPr>
            <w:tcW w:w="7260" w:type="dxa"/>
            <w:tcBorders>
              <w:top w:val="nil"/>
              <w:left w:val="nil"/>
              <w:bottom w:val="nil"/>
              <w:right w:val="nil"/>
            </w:tcBorders>
            <w:shd w:val="clear" w:color="auto" w:fill="auto"/>
            <w:vAlign w:val="center"/>
            <w:hideMark/>
          </w:tcPr>
          <w:p w14:paraId="219DA851"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656A4F" w14:paraId="219DA854" w14:textId="77777777">
        <w:trPr>
          <w:trHeight w:val="330"/>
        </w:trPr>
        <w:tc>
          <w:tcPr>
            <w:tcW w:w="7260" w:type="dxa"/>
            <w:tcBorders>
              <w:top w:val="nil"/>
              <w:left w:val="nil"/>
              <w:bottom w:val="nil"/>
              <w:right w:val="nil"/>
            </w:tcBorders>
            <w:shd w:val="clear" w:color="auto" w:fill="auto"/>
            <w:vAlign w:val="center"/>
            <w:hideMark/>
          </w:tcPr>
          <w:p w14:paraId="219DA853"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ΤΟ ΠΟΤΑΜΙ: ΠΡΝ</w:t>
            </w:r>
          </w:p>
        </w:tc>
      </w:tr>
      <w:tr w:rsidR="00656A4F" w14:paraId="219DA856" w14:textId="77777777">
        <w:trPr>
          <w:trHeight w:val="330"/>
        </w:trPr>
        <w:tc>
          <w:tcPr>
            <w:tcW w:w="7260" w:type="dxa"/>
            <w:tcBorders>
              <w:top w:val="nil"/>
              <w:left w:val="nil"/>
              <w:bottom w:val="nil"/>
              <w:right w:val="nil"/>
            </w:tcBorders>
            <w:shd w:val="clear" w:color="auto" w:fill="auto"/>
            <w:vAlign w:val="center"/>
            <w:hideMark/>
          </w:tcPr>
          <w:p w14:paraId="219DA855"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ΕΝ. ΚΕΝΤΡΩΩΝ: ΝΑΙ</w:t>
            </w:r>
          </w:p>
        </w:tc>
      </w:tr>
      <w:tr w:rsidR="00656A4F" w14:paraId="219DA858" w14:textId="77777777">
        <w:trPr>
          <w:trHeight w:val="330"/>
        </w:trPr>
        <w:tc>
          <w:tcPr>
            <w:tcW w:w="7260" w:type="dxa"/>
            <w:tcBorders>
              <w:top w:val="nil"/>
              <w:left w:val="nil"/>
              <w:bottom w:val="nil"/>
              <w:right w:val="nil"/>
            </w:tcBorders>
            <w:shd w:val="clear" w:color="auto" w:fill="auto"/>
            <w:vAlign w:val="center"/>
            <w:hideMark/>
          </w:tcPr>
          <w:p w14:paraId="219DA857"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Άρθρο 50 ως έχει     ΚΑΤΑ ΠΛΕΙΟΨΗΦΙΑ</w:t>
            </w:r>
          </w:p>
        </w:tc>
      </w:tr>
      <w:tr w:rsidR="00656A4F" w14:paraId="219DA85A" w14:textId="77777777">
        <w:trPr>
          <w:trHeight w:val="345"/>
        </w:trPr>
        <w:tc>
          <w:tcPr>
            <w:tcW w:w="7260" w:type="dxa"/>
            <w:tcBorders>
              <w:top w:val="nil"/>
              <w:left w:val="nil"/>
              <w:bottom w:val="nil"/>
              <w:right w:val="nil"/>
            </w:tcBorders>
            <w:shd w:val="clear" w:color="auto" w:fill="auto"/>
            <w:vAlign w:val="center"/>
            <w:hideMark/>
          </w:tcPr>
          <w:p w14:paraId="219DA859"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56A4F" w14:paraId="219DA85C" w14:textId="77777777">
        <w:trPr>
          <w:trHeight w:val="330"/>
        </w:trPr>
        <w:tc>
          <w:tcPr>
            <w:tcW w:w="7260" w:type="dxa"/>
            <w:tcBorders>
              <w:top w:val="nil"/>
              <w:left w:val="nil"/>
              <w:bottom w:val="nil"/>
              <w:right w:val="nil"/>
            </w:tcBorders>
            <w:shd w:val="clear" w:color="auto" w:fill="auto"/>
            <w:vAlign w:val="center"/>
            <w:hideMark/>
          </w:tcPr>
          <w:p w14:paraId="219DA85B"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Ν.Δ.:</w:t>
            </w:r>
            <w:r>
              <w:rPr>
                <w:rFonts w:ascii="Calibri" w:eastAsia="Times New Roman" w:hAnsi="Calibri" w:cs="Calibri"/>
                <w:color w:val="000000"/>
                <w:szCs w:val="24"/>
              </w:rPr>
              <w:t xml:space="preserve"> ΝΑΙ</w:t>
            </w:r>
          </w:p>
        </w:tc>
      </w:tr>
      <w:tr w:rsidR="00656A4F" w14:paraId="219DA85E" w14:textId="77777777">
        <w:trPr>
          <w:trHeight w:val="330"/>
        </w:trPr>
        <w:tc>
          <w:tcPr>
            <w:tcW w:w="7260" w:type="dxa"/>
            <w:tcBorders>
              <w:top w:val="nil"/>
              <w:left w:val="nil"/>
              <w:bottom w:val="nil"/>
              <w:right w:val="nil"/>
            </w:tcBorders>
            <w:shd w:val="clear" w:color="auto" w:fill="auto"/>
            <w:vAlign w:val="center"/>
            <w:hideMark/>
          </w:tcPr>
          <w:p w14:paraId="219DA85D"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656A4F" w14:paraId="219DA860" w14:textId="77777777">
        <w:trPr>
          <w:trHeight w:val="330"/>
        </w:trPr>
        <w:tc>
          <w:tcPr>
            <w:tcW w:w="7260" w:type="dxa"/>
            <w:tcBorders>
              <w:top w:val="nil"/>
              <w:left w:val="nil"/>
              <w:bottom w:val="nil"/>
              <w:right w:val="nil"/>
            </w:tcBorders>
            <w:shd w:val="clear" w:color="auto" w:fill="auto"/>
            <w:vAlign w:val="center"/>
            <w:hideMark/>
          </w:tcPr>
          <w:p w14:paraId="219DA85F"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656A4F" w14:paraId="219DA862" w14:textId="77777777">
        <w:trPr>
          <w:trHeight w:val="330"/>
        </w:trPr>
        <w:tc>
          <w:tcPr>
            <w:tcW w:w="7260" w:type="dxa"/>
            <w:tcBorders>
              <w:top w:val="nil"/>
              <w:left w:val="nil"/>
              <w:bottom w:val="nil"/>
              <w:right w:val="nil"/>
            </w:tcBorders>
            <w:shd w:val="clear" w:color="auto" w:fill="auto"/>
            <w:vAlign w:val="center"/>
            <w:hideMark/>
          </w:tcPr>
          <w:p w14:paraId="219DA861"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656A4F" w14:paraId="219DA864" w14:textId="77777777">
        <w:trPr>
          <w:trHeight w:val="345"/>
        </w:trPr>
        <w:tc>
          <w:tcPr>
            <w:tcW w:w="7260" w:type="dxa"/>
            <w:tcBorders>
              <w:top w:val="nil"/>
              <w:left w:val="nil"/>
              <w:bottom w:val="nil"/>
              <w:right w:val="nil"/>
            </w:tcBorders>
            <w:shd w:val="clear" w:color="auto" w:fill="auto"/>
            <w:vAlign w:val="center"/>
            <w:hideMark/>
          </w:tcPr>
          <w:p w14:paraId="219DA863"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ΤΟ ΠΟΤΑΜΙ: ΝΑΙ</w:t>
            </w:r>
          </w:p>
        </w:tc>
      </w:tr>
      <w:tr w:rsidR="00656A4F" w14:paraId="219DA866" w14:textId="77777777">
        <w:trPr>
          <w:trHeight w:val="330"/>
        </w:trPr>
        <w:tc>
          <w:tcPr>
            <w:tcW w:w="7260" w:type="dxa"/>
            <w:tcBorders>
              <w:top w:val="nil"/>
              <w:left w:val="nil"/>
              <w:bottom w:val="nil"/>
              <w:right w:val="nil"/>
            </w:tcBorders>
            <w:shd w:val="clear" w:color="auto" w:fill="auto"/>
            <w:vAlign w:val="center"/>
            <w:hideMark/>
          </w:tcPr>
          <w:p w14:paraId="219DA865"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656A4F" w14:paraId="219DA868" w14:textId="77777777">
        <w:trPr>
          <w:trHeight w:val="330"/>
        </w:trPr>
        <w:tc>
          <w:tcPr>
            <w:tcW w:w="7260" w:type="dxa"/>
            <w:tcBorders>
              <w:top w:val="nil"/>
              <w:left w:val="nil"/>
              <w:bottom w:val="nil"/>
              <w:right w:val="nil"/>
            </w:tcBorders>
            <w:shd w:val="clear" w:color="auto" w:fill="auto"/>
            <w:vAlign w:val="center"/>
            <w:hideMark/>
          </w:tcPr>
          <w:p w14:paraId="219DA867"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Άρθρο 51 ως έχει     ΚΑΤΑ ΠΛΕΙΟΨΗΦΙΑ</w:t>
            </w:r>
          </w:p>
        </w:tc>
      </w:tr>
      <w:tr w:rsidR="00656A4F" w14:paraId="219DA86A" w14:textId="77777777">
        <w:trPr>
          <w:trHeight w:val="330"/>
        </w:trPr>
        <w:tc>
          <w:tcPr>
            <w:tcW w:w="7260" w:type="dxa"/>
            <w:tcBorders>
              <w:top w:val="nil"/>
              <w:left w:val="nil"/>
              <w:bottom w:val="nil"/>
              <w:right w:val="nil"/>
            </w:tcBorders>
            <w:shd w:val="clear" w:color="auto" w:fill="auto"/>
            <w:vAlign w:val="center"/>
            <w:hideMark/>
          </w:tcPr>
          <w:p w14:paraId="219DA869"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56A4F" w14:paraId="219DA86C" w14:textId="77777777">
        <w:trPr>
          <w:trHeight w:val="330"/>
        </w:trPr>
        <w:tc>
          <w:tcPr>
            <w:tcW w:w="7260" w:type="dxa"/>
            <w:tcBorders>
              <w:top w:val="nil"/>
              <w:left w:val="nil"/>
              <w:bottom w:val="nil"/>
              <w:right w:val="nil"/>
            </w:tcBorders>
            <w:shd w:val="clear" w:color="auto" w:fill="auto"/>
            <w:vAlign w:val="center"/>
            <w:hideMark/>
          </w:tcPr>
          <w:p w14:paraId="219DA86B"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56A4F" w14:paraId="219DA86E" w14:textId="77777777">
        <w:trPr>
          <w:trHeight w:val="330"/>
        </w:trPr>
        <w:tc>
          <w:tcPr>
            <w:tcW w:w="7260" w:type="dxa"/>
            <w:tcBorders>
              <w:top w:val="nil"/>
              <w:left w:val="nil"/>
              <w:bottom w:val="nil"/>
              <w:right w:val="nil"/>
            </w:tcBorders>
            <w:shd w:val="clear" w:color="auto" w:fill="auto"/>
            <w:vAlign w:val="center"/>
            <w:hideMark/>
          </w:tcPr>
          <w:p w14:paraId="219DA86D"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656A4F" w14:paraId="219DA870" w14:textId="77777777">
        <w:trPr>
          <w:trHeight w:val="330"/>
        </w:trPr>
        <w:tc>
          <w:tcPr>
            <w:tcW w:w="7260" w:type="dxa"/>
            <w:tcBorders>
              <w:top w:val="nil"/>
              <w:left w:val="nil"/>
              <w:bottom w:val="nil"/>
              <w:right w:val="nil"/>
            </w:tcBorders>
            <w:shd w:val="clear" w:color="auto" w:fill="auto"/>
            <w:vAlign w:val="center"/>
            <w:hideMark/>
          </w:tcPr>
          <w:p w14:paraId="219DA86F"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656A4F" w14:paraId="219DA872" w14:textId="77777777">
        <w:trPr>
          <w:trHeight w:val="330"/>
        </w:trPr>
        <w:tc>
          <w:tcPr>
            <w:tcW w:w="7260" w:type="dxa"/>
            <w:tcBorders>
              <w:top w:val="nil"/>
              <w:left w:val="nil"/>
              <w:bottom w:val="nil"/>
              <w:right w:val="nil"/>
            </w:tcBorders>
            <w:shd w:val="clear" w:color="auto" w:fill="auto"/>
            <w:vAlign w:val="center"/>
            <w:hideMark/>
          </w:tcPr>
          <w:p w14:paraId="219DA871"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656A4F" w14:paraId="219DA874" w14:textId="77777777">
        <w:trPr>
          <w:trHeight w:val="330"/>
        </w:trPr>
        <w:tc>
          <w:tcPr>
            <w:tcW w:w="7260" w:type="dxa"/>
            <w:tcBorders>
              <w:top w:val="nil"/>
              <w:left w:val="nil"/>
              <w:bottom w:val="nil"/>
              <w:right w:val="nil"/>
            </w:tcBorders>
            <w:shd w:val="clear" w:color="auto" w:fill="auto"/>
            <w:vAlign w:val="center"/>
            <w:hideMark/>
          </w:tcPr>
          <w:p w14:paraId="219DA873"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ΤΟ ΠΟΤΑΜΙ: ΝΑΙ</w:t>
            </w:r>
          </w:p>
        </w:tc>
      </w:tr>
      <w:tr w:rsidR="00656A4F" w14:paraId="219DA876" w14:textId="77777777">
        <w:trPr>
          <w:trHeight w:val="330"/>
        </w:trPr>
        <w:tc>
          <w:tcPr>
            <w:tcW w:w="7260" w:type="dxa"/>
            <w:tcBorders>
              <w:top w:val="nil"/>
              <w:left w:val="nil"/>
              <w:bottom w:val="nil"/>
              <w:right w:val="nil"/>
            </w:tcBorders>
            <w:shd w:val="clear" w:color="auto" w:fill="auto"/>
            <w:vAlign w:val="center"/>
            <w:hideMark/>
          </w:tcPr>
          <w:p w14:paraId="219DA875"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656A4F" w14:paraId="219DA878" w14:textId="77777777">
        <w:trPr>
          <w:trHeight w:val="345"/>
        </w:trPr>
        <w:tc>
          <w:tcPr>
            <w:tcW w:w="7260" w:type="dxa"/>
            <w:tcBorders>
              <w:top w:val="nil"/>
              <w:left w:val="nil"/>
              <w:bottom w:val="nil"/>
              <w:right w:val="nil"/>
            </w:tcBorders>
            <w:shd w:val="clear" w:color="auto" w:fill="auto"/>
            <w:vAlign w:val="center"/>
            <w:hideMark/>
          </w:tcPr>
          <w:p w14:paraId="219DA877"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Άρθρο 52 όπως τροπ.     ΚΑΤΑ ΠΛΕΙΟΨΗΦΙΑ</w:t>
            </w:r>
          </w:p>
        </w:tc>
      </w:tr>
      <w:tr w:rsidR="00656A4F" w14:paraId="219DA87A" w14:textId="77777777">
        <w:trPr>
          <w:trHeight w:val="330"/>
        </w:trPr>
        <w:tc>
          <w:tcPr>
            <w:tcW w:w="7260" w:type="dxa"/>
            <w:tcBorders>
              <w:top w:val="nil"/>
              <w:left w:val="nil"/>
              <w:bottom w:val="nil"/>
              <w:right w:val="nil"/>
            </w:tcBorders>
            <w:shd w:val="clear" w:color="auto" w:fill="auto"/>
            <w:vAlign w:val="center"/>
            <w:hideMark/>
          </w:tcPr>
          <w:p w14:paraId="219DA879"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 xml:space="preserve">ΣΥΡΙΖΑ: </w:t>
            </w:r>
            <w:r>
              <w:rPr>
                <w:rFonts w:ascii="Calibri" w:eastAsia="Times New Roman" w:hAnsi="Calibri" w:cs="Calibri"/>
                <w:color w:val="000000"/>
                <w:szCs w:val="24"/>
              </w:rPr>
              <w:t>ΝΑΙ</w:t>
            </w:r>
          </w:p>
        </w:tc>
      </w:tr>
      <w:tr w:rsidR="00656A4F" w14:paraId="219DA87C" w14:textId="77777777">
        <w:trPr>
          <w:trHeight w:val="330"/>
        </w:trPr>
        <w:tc>
          <w:tcPr>
            <w:tcW w:w="7260" w:type="dxa"/>
            <w:tcBorders>
              <w:top w:val="nil"/>
              <w:left w:val="nil"/>
              <w:bottom w:val="nil"/>
              <w:right w:val="nil"/>
            </w:tcBorders>
            <w:shd w:val="clear" w:color="auto" w:fill="auto"/>
            <w:vAlign w:val="center"/>
            <w:hideMark/>
          </w:tcPr>
          <w:p w14:paraId="219DA87B"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56A4F" w14:paraId="219DA87E" w14:textId="77777777">
        <w:trPr>
          <w:trHeight w:val="330"/>
        </w:trPr>
        <w:tc>
          <w:tcPr>
            <w:tcW w:w="7260" w:type="dxa"/>
            <w:tcBorders>
              <w:top w:val="nil"/>
              <w:left w:val="nil"/>
              <w:bottom w:val="nil"/>
              <w:right w:val="nil"/>
            </w:tcBorders>
            <w:shd w:val="clear" w:color="auto" w:fill="auto"/>
            <w:vAlign w:val="center"/>
            <w:hideMark/>
          </w:tcPr>
          <w:p w14:paraId="219DA87D"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656A4F" w14:paraId="219DA880" w14:textId="77777777">
        <w:trPr>
          <w:trHeight w:val="330"/>
        </w:trPr>
        <w:tc>
          <w:tcPr>
            <w:tcW w:w="7260" w:type="dxa"/>
            <w:tcBorders>
              <w:top w:val="nil"/>
              <w:left w:val="nil"/>
              <w:bottom w:val="nil"/>
              <w:right w:val="nil"/>
            </w:tcBorders>
            <w:shd w:val="clear" w:color="auto" w:fill="auto"/>
            <w:vAlign w:val="center"/>
            <w:hideMark/>
          </w:tcPr>
          <w:p w14:paraId="219DA87F"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656A4F" w14:paraId="219DA882" w14:textId="77777777">
        <w:trPr>
          <w:trHeight w:val="345"/>
        </w:trPr>
        <w:tc>
          <w:tcPr>
            <w:tcW w:w="7260" w:type="dxa"/>
            <w:tcBorders>
              <w:top w:val="nil"/>
              <w:left w:val="nil"/>
              <w:bottom w:val="nil"/>
              <w:right w:val="nil"/>
            </w:tcBorders>
            <w:shd w:val="clear" w:color="auto" w:fill="auto"/>
            <w:vAlign w:val="center"/>
            <w:hideMark/>
          </w:tcPr>
          <w:p w14:paraId="219DA881"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656A4F" w14:paraId="219DA884" w14:textId="77777777">
        <w:trPr>
          <w:trHeight w:val="330"/>
        </w:trPr>
        <w:tc>
          <w:tcPr>
            <w:tcW w:w="7260" w:type="dxa"/>
            <w:tcBorders>
              <w:top w:val="nil"/>
              <w:left w:val="nil"/>
              <w:bottom w:val="nil"/>
              <w:right w:val="nil"/>
            </w:tcBorders>
            <w:shd w:val="clear" w:color="auto" w:fill="auto"/>
            <w:vAlign w:val="center"/>
            <w:hideMark/>
          </w:tcPr>
          <w:p w14:paraId="219DA883"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ΤΟ ΠΟΤΑΜΙ: ΝΑΙ</w:t>
            </w:r>
          </w:p>
        </w:tc>
      </w:tr>
      <w:tr w:rsidR="00656A4F" w14:paraId="219DA886" w14:textId="77777777">
        <w:trPr>
          <w:trHeight w:val="330"/>
        </w:trPr>
        <w:tc>
          <w:tcPr>
            <w:tcW w:w="7260" w:type="dxa"/>
            <w:tcBorders>
              <w:top w:val="nil"/>
              <w:left w:val="nil"/>
              <w:bottom w:val="nil"/>
              <w:right w:val="nil"/>
            </w:tcBorders>
            <w:shd w:val="clear" w:color="auto" w:fill="auto"/>
            <w:vAlign w:val="center"/>
            <w:hideMark/>
          </w:tcPr>
          <w:p w14:paraId="219DA885"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656A4F" w14:paraId="219DA888" w14:textId="77777777">
        <w:trPr>
          <w:trHeight w:val="330"/>
        </w:trPr>
        <w:tc>
          <w:tcPr>
            <w:tcW w:w="7260" w:type="dxa"/>
            <w:tcBorders>
              <w:top w:val="nil"/>
              <w:left w:val="nil"/>
              <w:bottom w:val="nil"/>
              <w:right w:val="nil"/>
            </w:tcBorders>
            <w:shd w:val="clear" w:color="auto" w:fill="auto"/>
            <w:vAlign w:val="center"/>
            <w:hideMark/>
          </w:tcPr>
          <w:p w14:paraId="219DA887"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Άρθρο 53 ως έχει     ΚΑΤΑ ΠΛΕΙΟΨΗΦΙΑ</w:t>
            </w:r>
          </w:p>
        </w:tc>
      </w:tr>
      <w:tr w:rsidR="00656A4F" w14:paraId="219DA88A" w14:textId="77777777">
        <w:trPr>
          <w:trHeight w:val="330"/>
        </w:trPr>
        <w:tc>
          <w:tcPr>
            <w:tcW w:w="7260" w:type="dxa"/>
            <w:tcBorders>
              <w:top w:val="nil"/>
              <w:left w:val="nil"/>
              <w:bottom w:val="nil"/>
              <w:right w:val="nil"/>
            </w:tcBorders>
            <w:shd w:val="clear" w:color="auto" w:fill="auto"/>
            <w:vAlign w:val="center"/>
            <w:hideMark/>
          </w:tcPr>
          <w:p w14:paraId="219DA889"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56A4F" w14:paraId="219DA88C" w14:textId="77777777">
        <w:trPr>
          <w:trHeight w:val="330"/>
        </w:trPr>
        <w:tc>
          <w:tcPr>
            <w:tcW w:w="7260" w:type="dxa"/>
            <w:tcBorders>
              <w:top w:val="nil"/>
              <w:left w:val="nil"/>
              <w:bottom w:val="nil"/>
              <w:right w:val="nil"/>
            </w:tcBorders>
            <w:shd w:val="clear" w:color="auto" w:fill="auto"/>
            <w:vAlign w:val="center"/>
            <w:hideMark/>
          </w:tcPr>
          <w:p w14:paraId="219DA88B"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Ν.Δ.: OXI</w:t>
            </w:r>
          </w:p>
        </w:tc>
      </w:tr>
      <w:tr w:rsidR="00656A4F" w14:paraId="219DA88E" w14:textId="77777777">
        <w:trPr>
          <w:trHeight w:val="330"/>
        </w:trPr>
        <w:tc>
          <w:tcPr>
            <w:tcW w:w="7260" w:type="dxa"/>
            <w:tcBorders>
              <w:top w:val="nil"/>
              <w:left w:val="nil"/>
              <w:bottom w:val="nil"/>
              <w:right w:val="nil"/>
            </w:tcBorders>
            <w:shd w:val="clear" w:color="auto" w:fill="auto"/>
            <w:vAlign w:val="center"/>
            <w:hideMark/>
          </w:tcPr>
          <w:p w14:paraId="219DA88D"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ΔΗ.ΣΥ: ΠΡΝ</w:t>
            </w:r>
          </w:p>
        </w:tc>
      </w:tr>
      <w:tr w:rsidR="00656A4F" w14:paraId="219DA890" w14:textId="77777777">
        <w:trPr>
          <w:trHeight w:val="330"/>
        </w:trPr>
        <w:tc>
          <w:tcPr>
            <w:tcW w:w="7260" w:type="dxa"/>
            <w:tcBorders>
              <w:top w:val="nil"/>
              <w:left w:val="nil"/>
              <w:bottom w:val="nil"/>
              <w:right w:val="nil"/>
            </w:tcBorders>
            <w:shd w:val="clear" w:color="auto" w:fill="auto"/>
            <w:vAlign w:val="center"/>
            <w:hideMark/>
          </w:tcPr>
          <w:p w14:paraId="219DA88F"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656A4F" w14:paraId="219DA892" w14:textId="77777777">
        <w:trPr>
          <w:trHeight w:val="330"/>
        </w:trPr>
        <w:tc>
          <w:tcPr>
            <w:tcW w:w="7260" w:type="dxa"/>
            <w:tcBorders>
              <w:top w:val="nil"/>
              <w:left w:val="nil"/>
              <w:bottom w:val="nil"/>
              <w:right w:val="nil"/>
            </w:tcBorders>
            <w:shd w:val="clear" w:color="auto" w:fill="auto"/>
            <w:vAlign w:val="center"/>
            <w:hideMark/>
          </w:tcPr>
          <w:p w14:paraId="219DA891"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656A4F" w14:paraId="219DA894" w14:textId="77777777">
        <w:trPr>
          <w:trHeight w:val="330"/>
        </w:trPr>
        <w:tc>
          <w:tcPr>
            <w:tcW w:w="7260" w:type="dxa"/>
            <w:tcBorders>
              <w:top w:val="nil"/>
              <w:left w:val="nil"/>
              <w:bottom w:val="nil"/>
              <w:right w:val="nil"/>
            </w:tcBorders>
            <w:shd w:val="clear" w:color="auto" w:fill="auto"/>
            <w:vAlign w:val="center"/>
            <w:hideMark/>
          </w:tcPr>
          <w:p w14:paraId="219DA893"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ΤΟ ΠΟΤΑΜΙ: ΠΡΝ</w:t>
            </w:r>
          </w:p>
        </w:tc>
      </w:tr>
      <w:tr w:rsidR="00656A4F" w14:paraId="219DA896" w14:textId="77777777">
        <w:trPr>
          <w:trHeight w:val="330"/>
        </w:trPr>
        <w:tc>
          <w:tcPr>
            <w:tcW w:w="7260" w:type="dxa"/>
            <w:tcBorders>
              <w:top w:val="nil"/>
              <w:left w:val="nil"/>
              <w:bottom w:val="nil"/>
              <w:right w:val="nil"/>
            </w:tcBorders>
            <w:shd w:val="clear" w:color="auto" w:fill="auto"/>
            <w:vAlign w:val="center"/>
            <w:hideMark/>
          </w:tcPr>
          <w:p w14:paraId="219DA895"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656A4F" w14:paraId="219DA898" w14:textId="77777777">
        <w:trPr>
          <w:trHeight w:val="330"/>
        </w:trPr>
        <w:tc>
          <w:tcPr>
            <w:tcW w:w="7260" w:type="dxa"/>
            <w:tcBorders>
              <w:top w:val="nil"/>
              <w:left w:val="nil"/>
              <w:bottom w:val="nil"/>
              <w:right w:val="nil"/>
            </w:tcBorders>
            <w:shd w:val="clear" w:color="auto" w:fill="auto"/>
            <w:vAlign w:val="center"/>
            <w:hideMark/>
          </w:tcPr>
          <w:p w14:paraId="219DA897"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Άρθρο 54 ως έχει     ΚΑΤΑ ΠΛΕΙΟΨΗΦΙΑ</w:t>
            </w:r>
          </w:p>
        </w:tc>
      </w:tr>
      <w:tr w:rsidR="00656A4F" w14:paraId="219DA89A" w14:textId="77777777">
        <w:trPr>
          <w:trHeight w:val="330"/>
        </w:trPr>
        <w:tc>
          <w:tcPr>
            <w:tcW w:w="7260" w:type="dxa"/>
            <w:tcBorders>
              <w:top w:val="nil"/>
              <w:left w:val="nil"/>
              <w:bottom w:val="nil"/>
              <w:right w:val="nil"/>
            </w:tcBorders>
            <w:shd w:val="clear" w:color="auto" w:fill="auto"/>
            <w:vAlign w:val="center"/>
            <w:hideMark/>
          </w:tcPr>
          <w:p w14:paraId="219DA899"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56A4F" w14:paraId="219DA89C" w14:textId="77777777">
        <w:trPr>
          <w:trHeight w:val="330"/>
        </w:trPr>
        <w:tc>
          <w:tcPr>
            <w:tcW w:w="7260" w:type="dxa"/>
            <w:tcBorders>
              <w:top w:val="nil"/>
              <w:left w:val="nil"/>
              <w:bottom w:val="nil"/>
              <w:right w:val="nil"/>
            </w:tcBorders>
            <w:shd w:val="clear" w:color="auto" w:fill="auto"/>
            <w:vAlign w:val="center"/>
            <w:hideMark/>
          </w:tcPr>
          <w:p w14:paraId="219DA89B"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56A4F" w14:paraId="219DA89E" w14:textId="77777777">
        <w:trPr>
          <w:trHeight w:val="330"/>
        </w:trPr>
        <w:tc>
          <w:tcPr>
            <w:tcW w:w="7260" w:type="dxa"/>
            <w:tcBorders>
              <w:top w:val="nil"/>
              <w:left w:val="nil"/>
              <w:bottom w:val="nil"/>
              <w:right w:val="nil"/>
            </w:tcBorders>
            <w:shd w:val="clear" w:color="auto" w:fill="auto"/>
            <w:vAlign w:val="center"/>
            <w:hideMark/>
          </w:tcPr>
          <w:p w14:paraId="219DA89D"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656A4F" w14:paraId="219DA8A0" w14:textId="77777777">
        <w:trPr>
          <w:trHeight w:val="330"/>
        </w:trPr>
        <w:tc>
          <w:tcPr>
            <w:tcW w:w="7260" w:type="dxa"/>
            <w:tcBorders>
              <w:top w:val="nil"/>
              <w:left w:val="nil"/>
              <w:bottom w:val="nil"/>
              <w:right w:val="nil"/>
            </w:tcBorders>
            <w:shd w:val="clear" w:color="auto" w:fill="auto"/>
            <w:vAlign w:val="center"/>
            <w:hideMark/>
          </w:tcPr>
          <w:p w14:paraId="219DA89F"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656A4F" w14:paraId="219DA8A2" w14:textId="77777777">
        <w:trPr>
          <w:trHeight w:val="330"/>
        </w:trPr>
        <w:tc>
          <w:tcPr>
            <w:tcW w:w="7260" w:type="dxa"/>
            <w:tcBorders>
              <w:top w:val="nil"/>
              <w:left w:val="nil"/>
              <w:bottom w:val="nil"/>
              <w:right w:val="nil"/>
            </w:tcBorders>
            <w:shd w:val="clear" w:color="auto" w:fill="auto"/>
            <w:vAlign w:val="center"/>
            <w:hideMark/>
          </w:tcPr>
          <w:p w14:paraId="219DA8A1"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656A4F" w14:paraId="219DA8A4" w14:textId="77777777">
        <w:trPr>
          <w:trHeight w:val="330"/>
        </w:trPr>
        <w:tc>
          <w:tcPr>
            <w:tcW w:w="7260" w:type="dxa"/>
            <w:tcBorders>
              <w:top w:val="nil"/>
              <w:left w:val="nil"/>
              <w:bottom w:val="nil"/>
              <w:right w:val="nil"/>
            </w:tcBorders>
            <w:shd w:val="clear" w:color="auto" w:fill="auto"/>
            <w:vAlign w:val="center"/>
            <w:hideMark/>
          </w:tcPr>
          <w:p w14:paraId="219DA8A3"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ΤΟ ΠΟΤΑΜΙ: ΝΑΙ</w:t>
            </w:r>
          </w:p>
        </w:tc>
      </w:tr>
      <w:tr w:rsidR="00656A4F" w14:paraId="219DA8A6" w14:textId="77777777">
        <w:trPr>
          <w:trHeight w:val="330"/>
        </w:trPr>
        <w:tc>
          <w:tcPr>
            <w:tcW w:w="7260" w:type="dxa"/>
            <w:tcBorders>
              <w:top w:val="nil"/>
              <w:left w:val="nil"/>
              <w:bottom w:val="nil"/>
              <w:right w:val="nil"/>
            </w:tcBorders>
            <w:shd w:val="clear" w:color="auto" w:fill="auto"/>
            <w:vAlign w:val="center"/>
            <w:hideMark/>
          </w:tcPr>
          <w:p w14:paraId="219DA8A5"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656A4F" w14:paraId="219DA8A8" w14:textId="77777777">
        <w:trPr>
          <w:trHeight w:val="330"/>
        </w:trPr>
        <w:tc>
          <w:tcPr>
            <w:tcW w:w="7260" w:type="dxa"/>
            <w:tcBorders>
              <w:top w:val="nil"/>
              <w:left w:val="nil"/>
              <w:bottom w:val="nil"/>
              <w:right w:val="nil"/>
            </w:tcBorders>
            <w:shd w:val="clear" w:color="auto" w:fill="auto"/>
            <w:vAlign w:val="center"/>
            <w:hideMark/>
          </w:tcPr>
          <w:p w14:paraId="219DA8A7"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Άρθρο 55 ως έχει     ΚΑΤΑ ΠΛΕΙΟΨΗΦΙΑ</w:t>
            </w:r>
          </w:p>
        </w:tc>
      </w:tr>
      <w:tr w:rsidR="00656A4F" w14:paraId="219DA8AA" w14:textId="77777777">
        <w:trPr>
          <w:trHeight w:val="330"/>
        </w:trPr>
        <w:tc>
          <w:tcPr>
            <w:tcW w:w="7260" w:type="dxa"/>
            <w:tcBorders>
              <w:top w:val="nil"/>
              <w:left w:val="nil"/>
              <w:bottom w:val="nil"/>
              <w:right w:val="nil"/>
            </w:tcBorders>
            <w:shd w:val="clear" w:color="auto" w:fill="auto"/>
            <w:vAlign w:val="center"/>
            <w:hideMark/>
          </w:tcPr>
          <w:p w14:paraId="219DA8A9"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56A4F" w14:paraId="219DA8AC" w14:textId="77777777">
        <w:trPr>
          <w:trHeight w:val="330"/>
        </w:trPr>
        <w:tc>
          <w:tcPr>
            <w:tcW w:w="7260" w:type="dxa"/>
            <w:tcBorders>
              <w:top w:val="nil"/>
              <w:left w:val="nil"/>
              <w:bottom w:val="nil"/>
              <w:right w:val="nil"/>
            </w:tcBorders>
            <w:shd w:val="clear" w:color="auto" w:fill="auto"/>
            <w:vAlign w:val="center"/>
            <w:hideMark/>
          </w:tcPr>
          <w:p w14:paraId="219DA8AB"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56A4F" w14:paraId="219DA8AE" w14:textId="77777777">
        <w:trPr>
          <w:trHeight w:val="345"/>
        </w:trPr>
        <w:tc>
          <w:tcPr>
            <w:tcW w:w="7260" w:type="dxa"/>
            <w:tcBorders>
              <w:top w:val="nil"/>
              <w:left w:val="nil"/>
              <w:bottom w:val="nil"/>
              <w:right w:val="nil"/>
            </w:tcBorders>
            <w:shd w:val="clear" w:color="auto" w:fill="auto"/>
            <w:vAlign w:val="center"/>
            <w:hideMark/>
          </w:tcPr>
          <w:p w14:paraId="219DA8AD"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656A4F" w14:paraId="219DA8B0" w14:textId="77777777">
        <w:trPr>
          <w:trHeight w:val="330"/>
        </w:trPr>
        <w:tc>
          <w:tcPr>
            <w:tcW w:w="7260" w:type="dxa"/>
            <w:tcBorders>
              <w:top w:val="nil"/>
              <w:left w:val="nil"/>
              <w:bottom w:val="nil"/>
              <w:right w:val="nil"/>
            </w:tcBorders>
            <w:shd w:val="clear" w:color="auto" w:fill="auto"/>
            <w:vAlign w:val="center"/>
            <w:hideMark/>
          </w:tcPr>
          <w:p w14:paraId="219DA8AF"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656A4F" w14:paraId="219DA8B2" w14:textId="77777777">
        <w:trPr>
          <w:trHeight w:val="330"/>
        </w:trPr>
        <w:tc>
          <w:tcPr>
            <w:tcW w:w="7260" w:type="dxa"/>
            <w:tcBorders>
              <w:top w:val="nil"/>
              <w:left w:val="nil"/>
              <w:bottom w:val="nil"/>
              <w:right w:val="nil"/>
            </w:tcBorders>
            <w:shd w:val="clear" w:color="auto" w:fill="auto"/>
            <w:vAlign w:val="center"/>
            <w:hideMark/>
          </w:tcPr>
          <w:p w14:paraId="219DA8B1"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656A4F" w14:paraId="219DA8B4" w14:textId="77777777">
        <w:trPr>
          <w:trHeight w:val="330"/>
        </w:trPr>
        <w:tc>
          <w:tcPr>
            <w:tcW w:w="7260" w:type="dxa"/>
            <w:tcBorders>
              <w:top w:val="nil"/>
              <w:left w:val="nil"/>
              <w:bottom w:val="nil"/>
              <w:right w:val="nil"/>
            </w:tcBorders>
            <w:shd w:val="clear" w:color="auto" w:fill="auto"/>
            <w:vAlign w:val="center"/>
            <w:hideMark/>
          </w:tcPr>
          <w:p w14:paraId="219DA8B3"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ΤΟ ΠΟΤΑΜΙ: ΝΑΙ</w:t>
            </w:r>
          </w:p>
        </w:tc>
      </w:tr>
      <w:tr w:rsidR="00656A4F" w14:paraId="219DA8B6" w14:textId="77777777">
        <w:trPr>
          <w:trHeight w:val="330"/>
        </w:trPr>
        <w:tc>
          <w:tcPr>
            <w:tcW w:w="7260" w:type="dxa"/>
            <w:tcBorders>
              <w:top w:val="nil"/>
              <w:left w:val="nil"/>
              <w:bottom w:val="nil"/>
              <w:right w:val="nil"/>
            </w:tcBorders>
            <w:shd w:val="clear" w:color="auto" w:fill="auto"/>
            <w:vAlign w:val="center"/>
            <w:hideMark/>
          </w:tcPr>
          <w:p w14:paraId="219DA8B5"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656A4F" w14:paraId="219DA8B8" w14:textId="77777777">
        <w:trPr>
          <w:trHeight w:val="330"/>
        </w:trPr>
        <w:tc>
          <w:tcPr>
            <w:tcW w:w="7260" w:type="dxa"/>
            <w:tcBorders>
              <w:top w:val="nil"/>
              <w:left w:val="nil"/>
              <w:bottom w:val="nil"/>
              <w:right w:val="nil"/>
            </w:tcBorders>
            <w:shd w:val="clear" w:color="auto" w:fill="auto"/>
            <w:vAlign w:val="center"/>
            <w:hideMark/>
          </w:tcPr>
          <w:p w14:paraId="219DA8B7"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 xml:space="preserve">Άρθρο 56 όπως τροπ.     ΚΑΤΑ </w:t>
            </w:r>
            <w:r>
              <w:rPr>
                <w:rFonts w:ascii="Calibri" w:eastAsia="Times New Roman" w:hAnsi="Calibri" w:cs="Calibri"/>
                <w:color w:val="000000"/>
                <w:szCs w:val="24"/>
              </w:rPr>
              <w:t>ΠΛΕΙΟΨΗΦΙΑ</w:t>
            </w:r>
          </w:p>
        </w:tc>
      </w:tr>
      <w:tr w:rsidR="00656A4F" w14:paraId="219DA8BA" w14:textId="77777777">
        <w:trPr>
          <w:trHeight w:val="330"/>
        </w:trPr>
        <w:tc>
          <w:tcPr>
            <w:tcW w:w="7260" w:type="dxa"/>
            <w:tcBorders>
              <w:top w:val="nil"/>
              <w:left w:val="nil"/>
              <w:bottom w:val="nil"/>
              <w:right w:val="nil"/>
            </w:tcBorders>
            <w:shd w:val="clear" w:color="auto" w:fill="auto"/>
            <w:vAlign w:val="center"/>
            <w:hideMark/>
          </w:tcPr>
          <w:p w14:paraId="219DA8B9"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56A4F" w14:paraId="219DA8BC" w14:textId="77777777">
        <w:trPr>
          <w:trHeight w:val="330"/>
        </w:trPr>
        <w:tc>
          <w:tcPr>
            <w:tcW w:w="7260" w:type="dxa"/>
            <w:tcBorders>
              <w:top w:val="nil"/>
              <w:left w:val="nil"/>
              <w:bottom w:val="nil"/>
              <w:right w:val="nil"/>
            </w:tcBorders>
            <w:shd w:val="clear" w:color="auto" w:fill="auto"/>
            <w:vAlign w:val="center"/>
            <w:hideMark/>
          </w:tcPr>
          <w:p w14:paraId="219DA8BB"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56A4F" w14:paraId="219DA8BE" w14:textId="77777777">
        <w:trPr>
          <w:trHeight w:val="330"/>
        </w:trPr>
        <w:tc>
          <w:tcPr>
            <w:tcW w:w="7260" w:type="dxa"/>
            <w:tcBorders>
              <w:top w:val="nil"/>
              <w:left w:val="nil"/>
              <w:bottom w:val="nil"/>
              <w:right w:val="nil"/>
            </w:tcBorders>
            <w:shd w:val="clear" w:color="auto" w:fill="auto"/>
            <w:vAlign w:val="center"/>
            <w:hideMark/>
          </w:tcPr>
          <w:p w14:paraId="219DA8BD"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656A4F" w14:paraId="219DA8C0" w14:textId="77777777">
        <w:trPr>
          <w:trHeight w:val="330"/>
        </w:trPr>
        <w:tc>
          <w:tcPr>
            <w:tcW w:w="7260" w:type="dxa"/>
            <w:tcBorders>
              <w:top w:val="nil"/>
              <w:left w:val="nil"/>
              <w:bottom w:val="nil"/>
              <w:right w:val="nil"/>
            </w:tcBorders>
            <w:shd w:val="clear" w:color="auto" w:fill="auto"/>
            <w:vAlign w:val="center"/>
            <w:hideMark/>
          </w:tcPr>
          <w:p w14:paraId="219DA8BF"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656A4F" w14:paraId="219DA8C2" w14:textId="77777777">
        <w:trPr>
          <w:trHeight w:val="330"/>
        </w:trPr>
        <w:tc>
          <w:tcPr>
            <w:tcW w:w="7260" w:type="dxa"/>
            <w:tcBorders>
              <w:top w:val="nil"/>
              <w:left w:val="nil"/>
              <w:bottom w:val="nil"/>
              <w:right w:val="nil"/>
            </w:tcBorders>
            <w:shd w:val="clear" w:color="auto" w:fill="auto"/>
            <w:vAlign w:val="center"/>
            <w:hideMark/>
          </w:tcPr>
          <w:p w14:paraId="219DA8C1"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Κ.Κ.Ε: ΝΑΙ</w:t>
            </w:r>
          </w:p>
        </w:tc>
      </w:tr>
      <w:tr w:rsidR="00656A4F" w14:paraId="219DA8C4" w14:textId="77777777">
        <w:trPr>
          <w:trHeight w:val="330"/>
        </w:trPr>
        <w:tc>
          <w:tcPr>
            <w:tcW w:w="7260" w:type="dxa"/>
            <w:tcBorders>
              <w:top w:val="nil"/>
              <w:left w:val="nil"/>
              <w:bottom w:val="nil"/>
              <w:right w:val="nil"/>
            </w:tcBorders>
            <w:shd w:val="clear" w:color="auto" w:fill="auto"/>
            <w:vAlign w:val="center"/>
            <w:hideMark/>
          </w:tcPr>
          <w:p w14:paraId="219DA8C3"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ΤΟ ΠΟΤΑΜΙ: ΝΑΙ</w:t>
            </w:r>
          </w:p>
        </w:tc>
      </w:tr>
      <w:tr w:rsidR="00656A4F" w14:paraId="219DA8C6" w14:textId="77777777">
        <w:trPr>
          <w:trHeight w:val="330"/>
        </w:trPr>
        <w:tc>
          <w:tcPr>
            <w:tcW w:w="7260" w:type="dxa"/>
            <w:tcBorders>
              <w:top w:val="nil"/>
              <w:left w:val="nil"/>
              <w:bottom w:val="nil"/>
              <w:right w:val="nil"/>
            </w:tcBorders>
            <w:shd w:val="clear" w:color="auto" w:fill="auto"/>
            <w:vAlign w:val="center"/>
            <w:hideMark/>
          </w:tcPr>
          <w:p w14:paraId="219DA8C5"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656A4F" w14:paraId="219DA8C8" w14:textId="77777777">
        <w:trPr>
          <w:trHeight w:val="330"/>
        </w:trPr>
        <w:tc>
          <w:tcPr>
            <w:tcW w:w="7260" w:type="dxa"/>
            <w:tcBorders>
              <w:top w:val="nil"/>
              <w:left w:val="nil"/>
              <w:bottom w:val="nil"/>
              <w:right w:val="nil"/>
            </w:tcBorders>
            <w:shd w:val="clear" w:color="auto" w:fill="auto"/>
            <w:vAlign w:val="center"/>
            <w:hideMark/>
          </w:tcPr>
          <w:p w14:paraId="219DA8C7"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Άρθρο 57 ως έχει     ΚΑΤΑ ΠΛΕΙΟΨΗΦΙΑ</w:t>
            </w:r>
          </w:p>
        </w:tc>
      </w:tr>
      <w:tr w:rsidR="00656A4F" w14:paraId="219DA8CA" w14:textId="77777777">
        <w:trPr>
          <w:trHeight w:val="330"/>
        </w:trPr>
        <w:tc>
          <w:tcPr>
            <w:tcW w:w="7260" w:type="dxa"/>
            <w:tcBorders>
              <w:top w:val="nil"/>
              <w:left w:val="nil"/>
              <w:bottom w:val="nil"/>
              <w:right w:val="nil"/>
            </w:tcBorders>
            <w:shd w:val="clear" w:color="auto" w:fill="auto"/>
            <w:vAlign w:val="center"/>
            <w:hideMark/>
          </w:tcPr>
          <w:p w14:paraId="219DA8C9"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56A4F" w14:paraId="219DA8CC" w14:textId="77777777">
        <w:trPr>
          <w:trHeight w:val="345"/>
        </w:trPr>
        <w:tc>
          <w:tcPr>
            <w:tcW w:w="7260" w:type="dxa"/>
            <w:tcBorders>
              <w:top w:val="nil"/>
              <w:left w:val="nil"/>
              <w:bottom w:val="nil"/>
              <w:right w:val="nil"/>
            </w:tcBorders>
            <w:shd w:val="clear" w:color="auto" w:fill="auto"/>
            <w:vAlign w:val="center"/>
            <w:hideMark/>
          </w:tcPr>
          <w:p w14:paraId="219DA8CB"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56A4F" w14:paraId="219DA8CE" w14:textId="77777777">
        <w:trPr>
          <w:trHeight w:val="330"/>
        </w:trPr>
        <w:tc>
          <w:tcPr>
            <w:tcW w:w="7260" w:type="dxa"/>
            <w:tcBorders>
              <w:top w:val="nil"/>
              <w:left w:val="nil"/>
              <w:bottom w:val="nil"/>
              <w:right w:val="nil"/>
            </w:tcBorders>
            <w:shd w:val="clear" w:color="auto" w:fill="auto"/>
            <w:vAlign w:val="center"/>
            <w:hideMark/>
          </w:tcPr>
          <w:p w14:paraId="219DA8CD"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656A4F" w14:paraId="219DA8D0" w14:textId="77777777">
        <w:trPr>
          <w:trHeight w:val="330"/>
        </w:trPr>
        <w:tc>
          <w:tcPr>
            <w:tcW w:w="7260" w:type="dxa"/>
            <w:tcBorders>
              <w:top w:val="nil"/>
              <w:left w:val="nil"/>
              <w:bottom w:val="nil"/>
              <w:right w:val="nil"/>
            </w:tcBorders>
            <w:shd w:val="clear" w:color="auto" w:fill="auto"/>
            <w:vAlign w:val="center"/>
            <w:hideMark/>
          </w:tcPr>
          <w:p w14:paraId="219DA8CF"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656A4F" w14:paraId="219DA8D2" w14:textId="77777777">
        <w:trPr>
          <w:trHeight w:val="330"/>
        </w:trPr>
        <w:tc>
          <w:tcPr>
            <w:tcW w:w="7260" w:type="dxa"/>
            <w:tcBorders>
              <w:top w:val="nil"/>
              <w:left w:val="nil"/>
              <w:bottom w:val="nil"/>
              <w:right w:val="nil"/>
            </w:tcBorders>
            <w:shd w:val="clear" w:color="auto" w:fill="auto"/>
            <w:vAlign w:val="center"/>
            <w:hideMark/>
          </w:tcPr>
          <w:p w14:paraId="219DA8D1"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656A4F" w14:paraId="219DA8D4" w14:textId="77777777">
        <w:trPr>
          <w:trHeight w:val="330"/>
        </w:trPr>
        <w:tc>
          <w:tcPr>
            <w:tcW w:w="7260" w:type="dxa"/>
            <w:tcBorders>
              <w:top w:val="nil"/>
              <w:left w:val="nil"/>
              <w:bottom w:val="nil"/>
              <w:right w:val="nil"/>
            </w:tcBorders>
            <w:shd w:val="clear" w:color="auto" w:fill="auto"/>
            <w:vAlign w:val="center"/>
            <w:hideMark/>
          </w:tcPr>
          <w:p w14:paraId="219DA8D3"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ΤΟ ΠΟΤΑΜΙ: ΝΑΙ</w:t>
            </w:r>
          </w:p>
        </w:tc>
      </w:tr>
      <w:tr w:rsidR="00656A4F" w14:paraId="219DA8D6" w14:textId="77777777">
        <w:trPr>
          <w:trHeight w:val="345"/>
        </w:trPr>
        <w:tc>
          <w:tcPr>
            <w:tcW w:w="7260" w:type="dxa"/>
            <w:tcBorders>
              <w:top w:val="nil"/>
              <w:left w:val="nil"/>
              <w:bottom w:val="nil"/>
              <w:right w:val="nil"/>
            </w:tcBorders>
            <w:shd w:val="clear" w:color="auto" w:fill="auto"/>
            <w:vAlign w:val="center"/>
            <w:hideMark/>
          </w:tcPr>
          <w:p w14:paraId="219DA8D5"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656A4F" w14:paraId="219DA8D8" w14:textId="77777777">
        <w:trPr>
          <w:trHeight w:val="330"/>
        </w:trPr>
        <w:tc>
          <w:tcPr>
            <w:tcW w:w="7260" w:type="dxa"/>
            <w:tcBorders>
              <w:top w:val="nil"/>
              <w:left w:val="nil"/>
              <w:bottom w:val="nil"/>
              <w:right w:val="nil"/>
            </w:tcBorders>
            <w:shd w:val="clear" w:color="auto" w:fill="auto"/>
            <w:vAlign w:val="center"/>
            <w:hideMark/>
          </w:tcPr>
          <w:p w14:paraId="219DA8D7"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 xml:space="preserve">Άρθρο 58 όπως τροπ. </w:t>
            </w:r>
            <w:r>
              <w:rPr>
                <w:rFonts w:ascii="Calibri" w:eastAsia="Times New Roman" w:hAnsi="Calibri" w:cs="Calibri"/>
                <w:color w:val="000000"/>
                <w:szCs w:val="24"/>
              </w:rPr>
              <w:t xml:space="preserve">    ΚΑΤΑ ΠΛΕΙΟΨΗΦΙΑ</w:t>
            </w:r>
          </w:p>
        </w:tc>
      </w:tr>
      <w:tr w:rsidR="00656A4F" w14:paraId="219DA8DA" w14:textId="77777777">
        <w:trPr>
          <w:trHeight w:val="330"/>
        </w:trPr>
        <w:tc>
          <w:tcPr>
            <w:tcW w:w="7260" w:type="dxa"/>
            <w:tcBorders>
              <w:top w:val="nil"/>
              <w:left w:val="nil"/>
              <w:bottom w:val="nil"/>
              <w:right w:val="nil"/>
            </w:tcBorders>
            <w:shd w:val="clear" w:color="auto" w:fill="auto"/>
            <w:vAlign w:val="center"/>
            <w:hideMark/>
          </w:tcPr>
          <w:p w14:paraId="219DA8D9"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56A4F" w14:paraId="219DA8DC" w14:textId="77777777">
        <w:trPr>
          <w:trHeight w:val="330"/>
        </w:trPr>
        <w:tc>
          <w:tcPr>
            <w:tcW w:w="7260" w:type="dxa"/>
            <w:tcBorders>
              <w:top w:val="nil"/>
              <w:left w:val="nil"/>
              <w:bottom w:val="nil"/>
              <w:right w:val="nil"/>
            </w:tcBorders>
            <w:shd w:val="clear" w:color="auto" w:fill="auto"/>
            <w:vAlign w:val="center"/>
            <w:hideMark/>
          </w:tcPr>
          <w:p w14:paraId="219DA8DB"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Ν.Δ.: ΠΡΝ</w:t>
            </w:r>
          </w:p>
        </w:tc>
      </w:tr>
      <w:tr w:rsidR="00656A4F" w14:paraId="219DA8DE" w14:textId="77777777">
        <w:trPr>
          <w:trHeight w:val="330"/>
        </w:trPr>
        <w:tc>
          <w:tcPr>
            <w:tcW w:w="7260" w:type="dxa"/>
            <w:tcBorders>
              <w:top w:val="nil"/>
              <w:left w:val="nil"/>
              <w:bottom w:val="nil"/>
              <w:right w:val="nil"/>
            </w:tcBorders>
            <w:shd w:val="clear" w:color="auto" w:fill="auto"/>
            <w:vAlign w:val="center"/>
            <w:hideMark/>
          </w:tcPr>
          <w:p w14:paraId="219DA8DD"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656A4F" w14:paraId="219DA8E0" w14:textId="77777777">
        <w:trPr>
          <w:trHeight w:val="330"/>
        </w:trPr>
        <w:tc>
          <w:tcPr>
            <w:tcW w:w="7260" w:type="dxa"/>
            <w:tcBorders>
              <w:top w:val="nil"/>
              <w:left w:val="nil"/>
              <w:bottom w:val="nil"/>
              <w:right w:val="nil"/>
            </w:tcBorders>
            <w:shd w:val="clear" w:color="auto" w:fill="auto"/>
            <w:vAlign w:val="center"/>
            <w:hideMark/>
          </w:tcPr>
          <w:p w14:paraId="219DA8DF"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Χ.Α: ΠΡΝ</w:t>
            </w:r>
          </w:p>
        </w:tc>
      </w:tr>
      <w:tr w:rsidR="00656A4F" w14:paraId="219DA8E2" w14:textId="77777777">
        <w:trPr>
          <w:trHeight w:val="330"/>
        </w:trPr>
        <w:tc>
          <w:tcPr>
            <w:tcW w:w="7260" w:type="dxa"/>
            <w:tcBorders>
              <w:top w:val="nil"/>
              <w:left w:val="nil"/>
              <w:bottom w:val="nil"/>
              <w:right w:val="nil"/>
            </w:tcBorders>
            <w:shd w:val="clear" w:color="auto" w:fill="auto"/>
            <w:vAlign w:val="center"/>
            <w:hideMark/>
          </w:tcPr>
          <w:p w14:paraId="219DA8E1"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656A4F" w14:paraId="219DA8E4" w14:textId="77777777">
        <w:trPr>
          <w:trHeight w:val="330"/>
        </w:trPr>
        <w:tc>
          <w:tcPr>
            <w:tcW w:w="7260" w:type="dxa"/>
            <w:tcBorders>
              <w:top w:val="nil"/>
              <w:left w:val="nil"/>
              <w:bottom w:val="nil"/>
              <w:right w:val="nil"/>
            </w:tcBorders>
            <w:shd w:val="clear" w:color="auto" w:fill="auto"/>
            <w:vAlign w:val="center"/>
            <w:hideMark/>
          </w:tcPr>
          <w:p w14:paraId="219DA8E3"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ΤΟ ΠΟΤΑΜΙ: ΝΑΙ</w:t>
            </w:r>
          </w:p>
        </w:tc>
      </w:tr>
      <w:tr w:rsidR="00656A4F" w14:paraId="219DA8E6" w14:textId="77777777">
        <w:trPr>
          <w:trHeight w:val="330"/>
        </w:trPr>
        <w:tc>
          <w:tcPr>
            <w:tcW w:w="7260" w:type="dxa"/>
            <w:tcBorders>
              <w:top w:val="nil"/>
              <w:left w:val="nil"/>
              <w:bottom w:val="nil"/>
              <w:right w:val="nil"/>
            </w:tcBorders>
            <w:shd w:val="clear" w:color="auto" w:fill="auto"/>
            <w:vAlign w:val="center"/>
            <w:hideMark/>
          </w:tcPr>
          <w:p w14:paraId="219DA8E5"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656A4F" w14:paraId="219DA8E8" w14:textId="77777777">
        <w:trPr>
          <w:trHeight w:val="330"/>
        </w:trPr>
        <w:tc>
          <w:tcPr>
            <w:tcW w:w="7260" w:type="dxa"/>
            <w:tcBorders>
              <w:top w:val="nil"/>
              <w:left w:val="nil"/>
              <w:bottom w:val="nil"/>
              <w:right w:val="nil"/>
            </w:tcBorders>
            <w:shd w:val="clear" w:color="auto" w:fill="auto"/>
            <w:vAlign w:val="center"/>
            <w:hideMark/>
          </w:tcPr>
          <w:p w14:paraId="219DA8E7"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Άρθρο 59 ως έχει     ΚΑΤΑ ΠΛΕΙΟΨΗΦΙΑ</w:t>
            </w:r>
          </w:p>
        </w:tc>
      </w:tr>
      <w:tr w:rsidR="00656A4F" w14:paraId="219DA8EA" w14:textId="77777777">
        <w:trPr>
          <w:trHeight w:val="330"/>
        </w:trPr>
        <w:tc>
          <w:tcPr>
            <w:tcW w:w="7260" w:type="dxa"/>
            <w:tcBorders>
              <w:top w:val="nil"/>
              <w:left w:val="nil"/>
              <w:bottom w:val="nil"/>
              <w:right w:val="nil"/>
            </w:tcBorders>
            <w:shd w:val="clear" w:color="auto" w:fill="auto"/>
            <w:vAlign w:val="center"/>
            <w:hideMark/>
          </w:tcPr>
          <w:p w14:paraId="219DA8E9"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56A4F" w14:paraId="219DA8EC" w14:textId="77777777">
        <w:trPr>
          <w:trHeight w:val="330"/>
        </w:trPr>
        <w:tc>
          <w:tcPr>
            <w:tcW w:w="7260" w:type="dxa"/>
            <w:tcBorders>
              <w:top w:val="nil"/>
              <w:left w:val="nil"/>
              <w:bottom w:val="nil"/>
              <w:right w:val="nil"/>
            </w:tcBorders>
            <w:shd w:val="clear" w:color="auto" w:fill="auto"/>
            <w:vAlign w:val="center"/>
            <w:hideMark/>
          </w:tcPr>
          <w:p w14:paraId="219DA8EB"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56A4F" w14:paraId="219DA8EE" w14:textId="77777777">
        <w:trPr>
          <w:trHeight w:val="330"/>
        </w:trPr>
        <w:tc>
          <w:tcPr>
            <w:tcW w:w="7260" w:type="dxa"/>
            <w:tcBorders>
              <w:top w:val="nil"/>
              <w:left w:val="nil"/>
              <w:bottom w:val="nil"/>
              <w:right w:val="nil"/>
            </w:tcBorders>
            <w:shd w:val="clear" w:color="auto" w:fill="auto"/>
            <w:vAlign w:val="center"/>
            <w:hideMark/>
          </w:tcPr>
          <w:p w14:paraId="219DA8ED"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ΔΗ.ΣΥ: ΠΡΝ</w:t>
            </w:r>
          </w:p>
        </w:tc>
      </w:tr>
      <w:tr w:rsidR="00656A4F" w14:paraId="219DA8F0" w14:textId="77777777">
        <w:trPr>
          <w:trHeight w:val="330"/>
        </w:trPr>
        <w:tc>
          <w:tcPr>
            <w:tcW w:w="7260" w:type="dxa"/>
            <w:tcBorders>
              <w:top w:val="nil"/>
              <w:left w:val="nil"/>
              <w:bottom w:val="nil"/>
              <w:right w:val="nil"/>
            </w:tcBorders>
            <w:shd w:val="clear" w:color="auto" w:fill="auto"/>
            <w:vAlign w:val="center"/>
            <w:hideMark/>
          </w:tcPr>
          <w:p w14:paraId="219DA8EF"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Χ.Α: ΝΑΙ</w:t>
            </w:r>
          </w:p>
        </w:tc>
      </w:tr>
      <w:tr w:rsidR="00656A4F" w14:paraId="219DA8F2" w14:textId="77777777">
        <w:trPr>
          <w:trHeight w:val="330"/>
        </w:trPr>
        <w:tc>
          <w:tcPr>
            <w:tcW w:w="7260" w:type="dxa"/>
            <w:tcBorders>
              <w:top w:val="nil"/>
              <w:left w:val="nil"/>
              <w:bottom w:val="nil"/>
              <w:right w:val="nil"/>
            </w:tcBorders>
            <w:shd w:val="clear" w:color="auto" w:fill="auto"/>
            <w:vAlign w:val="center"/>
            <w:hideMark/>
          </w:tcPr>
          <w:p w14:paraId="219DA8F1"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656A4F" w14:paraId="219DA8F4" w14:textId="77777777">
        <w:trPr>
          <w:trHeight w:val="330"/>
        </w:trPr>
        <w:tc>
          <w:tcPr>
            <w:tcW w:w="7260" w:type="dxa"/>
            <w:tcBorders>
              <w:top w:val="nil"/>
              <w:left w:val="nil"/>
              <w:bottom w:val="nil"/>
              <w:right w:val="nil"/>
            </w:tcBorders>
            <w:shd w:val="clear" w:color="auto" w:fill="auto"/>
            <w:vAlign w:val="center"/>
            <w:hideMark/>
          </w:tcPr>
          <w:p w14:paraId="219DA8F3"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ΤΟ ΠΟΤΑΜΙ: ΠΡΝ</w:t>
            </w:r>
          </w:p>
        </w:tc>
      </w:tr>
      <w:tr w:rsidR="00656A4F" w14:paraId="219DA8F6" w14:textId="77777777">
        <w:trPr>
          <w:trHeight w:val="330"/>
        </w:trPr>
        <w:tc>
          <w:tcPr>
            <w:tcW w:w="7260" w:type="dxa"/>
            <w:tcBorders>
              <w:top w:val="nil"/>
              <w:left w:val="nil"/>
              <w:bottom w:val="nil"/>
              <w:right w:val="nil"/>
            </w:tcBorders>
            <w:shd w:val="clear" w:color="auto" w:fill="auto"/>
            <w:vAlign w:val="center"/>
            <w:hideMark/>
          </w:tcPr>
          <w:p w14:paraId="219DA8F5"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656A4F" w14:paraId="219DA8F8" w14:textId="77777777">
        <w:trPr>
          <w:trHeight w:val="345"/>
        </w:trPr>
        <w:tc>
          <w:tcPr>
            <w:tcW w:w="7260" w:type="dxa"/>
            <w:tcBorders>
              <w:top w:val="nil"/>
              <w:left w:val="nil"/>
              <w:bottom w:val="nil"/>
              <w:right w:val="nil"/>
            </w:tcBorders>
            <w:shd w:val="clear" w:color="auto" w:fill="auto"/>
            <w:vAlign w:val="center"/>
            <w:hideMark/>
          </w:tcPr>
          <w:p w14:paraId="219DA8F7"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Άρθρο 60 ως</w:t>
            </w:r>
            <w:r>
              <w:rPr>
                <w:rFonts w:ascii="Calibri" w:eastAsia="Times New Roman" w:hAnsi="Calibri" w:cs="Calibri"/>
                <w:color w:val="000000"/>
                <w:szCs w:val="24"/>
              </w:rPr>
              <w:t xml:space="preserve"> έχει     ΚΑΤΑ ΠΛΕΙΟΨΗΦΙΑ</w:t>
            </w:r>
          </w:p>
        </w:tc>
      </w:tr>
      <w:tr w:rsidR="00656A4F" w14:paraId="219DA8FA" w14:textId="77777777">
        <w:trPr>
          <w:trHeight w:val="330"/>
        </w:trPr>
        <w:tc>
          <w:tcPr>
            <w:tcW w:w="7260" w:type="dxa"/>
            <w:tcBorders>
              <w:top w:val="nil"/>
              <w:left w:val="nil"/>
              <w:bottom w:val="nil"/>
              <w:right w:val="nil"/>
            </w:tcBorders>
            <w:shd w:val="clear" w:color="auto" w:fill="auto"/>
            <w:vAlign w:val="center"/>
            <w:hideMark/>
          </w:tcPr>
          <w:p w14:paraId="219DA8F9"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56A4F" w14:paraId="219DA8FC" w14:textId="77777777">
        <w:trPr>
          <w:trHeight w:val="330"/>
        </w:trPr>
        <w:tc>
          <w:tcPr>
            <w:tcW w:w="7260" w:type="dxa"/>
            <w:tcBorders>
              <w:top w:val="nil"/>
              <w:left w:val="nil"/>
              <w:bottom w:val="nil"/>
              <w:right w:val="nil"/>
            </w:tcBorders>
            <w:shd w:val="clear" w:color="auto" w:fill="auto"/>
            <w:vAlign w:val="center"/>
            <w:hideMark/>
          </w:tcPr>
          <w:p w14:paraId="219DA8FB"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56A4F" w14:paraId="219DA8FE" w14:textId="77777777">
        <w:trPr>
          <w:trHeight w:val="330"/>
        </w:trPr>
        <w:tc>
          <w:tcPr>
            <w:tcW w:w="7260" w:type="dxa"/>
            <w:tcBorders>
              <w:top w:val="nil"/>
              <w:left w:val="nil"/>
              <w:bottom w:val="nil"/>
              <w:right w:val="nil"/>
            </w:tcBorders>
            <w:shd w:val="clear" w:color="auto" w:fill="auto"/>
            <w:vAlign w:val="center"/>
            <w:hideMark/>
          </w:tcPr>
          <w:p w14:paraId="219DA8FD"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656A4F" w14:paraId="219DA900" w14:textId="77777777">
        <w:trPr>
          <w:trHeight w:val="330"/>
        </w:trPr>
        <w:tc>
          <w:tcPr>
            <w:tcW w:w="7260" w:type="dxa"/>
            <w:tcBorders>
              <w:top w:val="nil"/>
              <w:left w:val="nil"/>
              <w:bottom w:val="nil"/>
              <w:right w:val="nil"/>
            </w:tcBorders>
            <w:shd w:val="clear" w:color="auto" w:fill="auto"/>
            <w:vAlign w:val="center"/>
            <w:hideMark/>
          </w:tcPr>
          <w:p w14:paraId="219DA8FF"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656A4F" w14:paraId="219DA902" w14:textId="77777777">
        <w:trPr>
          <w:trHeight w:val="345"/>
        </w:trPr>
        <w:tc>
          <w:tcPr>
            <w:tcW w:w="7260" w:type="dxa"/>
            <w:tcBorders>
              <w:top w:val="nil"/>
              <w:left w:val="nil"/>
              <w:bottom w:val="nil"/>
              <w:right w:val="nil"/>
            </w:tcBorders>
            <w:shd w:val="clear" w:color="auto" w:fill="auto"/>
            <w:vAlign w:val="center"/>
            <w:hideMark/>
          </w:tcPr>
          <w:p w14:paraId="219DA901"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656A4F" w14:paraId="219DA904" w14:textId="77777777">
        <w:trPr>
          <w:trHeight w:val="330"/>
        </w:trPr>
        <w:tc>
          <w:tcPr>
            <w:tcW w:w="7260" w:type="dxa"/>
            <w:tcBorders>
              <w:top w:val="nil"/>
              <w:left w:val="nil"/>
              <w:bottom w:val="nil"/>
              <w:right w:val="nil"/>
            </w:tcBorders>
            <w:shd w:val="clear" w:color="auto" w:fill="auto"/>
            <w:vAlign w:val="center"/>
            <w:hideMark/>
          </w:tcPr>
          <w:p w14:paraId="219DA903"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ΤΟ ΠΟΤΑΜΙ: OXI</w:t>
            </w:r>
          </w:p>
        </w:tc>
      </w:tr>
      <w:tr w:rsidR="00656A4F" w14:paraId="219DA906" w14:textId="77777777">
        <w:trPr>
          <w:trHeight w:val="330"/>
        </w:trPr>
        <w:tc>
          <w:tcPr>
            <w:tcW w:w="7260" w:type="dxa"/>
            <w:tcBorders>
              <w:top w:val="nil"/>
              <w:left w:val="nil"/>
              <w:bottom w:val="nil"/>
              <w:right w:val="nil"/>
            </w:tcBorders>
            <w:shd w:val="clear" w:color="auto" w:fill="auto"/>
            <w:vAlign w:val="center"/>
            <w:hideMark/>
          </w:tcPr>
          <w:p w14:paraId="219DA905"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656A4F" w14:paraId="219DA908" w14:textId="77777777">
        <w:trPr>
          <w:trHeight w:val="330"/>
        </w:trPr>
        <w:tc>
          <w:tcPr>
            <w:tcW w:w="7260" w:type="dxa"/>
            <w:tcBorders>
              <w:top w:val="nil"/>
              <w:left w:val="nil"/>
              <w:bottom w:val="nil"/>
              <w:right w:val="nil"/>
            </w:tcBorders>
            <w:shd w:val="clear" w:color="auto" w:fill="auto"/>
            <w:vAlign w:val="center"/>
            <w:hideMark/>
          </w:tcPr>
          <w:p w14:paraId="219DA907"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Άρθρο 61 ως έχει     ΚΑΤΑ ΠΛΕΙΟΨΗΦΙΑ</w:t>
            </w:r>
          </w:p>
        </w:tc>
      </w:tr>
      <w:tr w:rsidR="00656A4F" w14:paraId="219DA90A" w14:textId="77777777">
        <w:trPr>
          <w:trHeight w:val="330"/>
        </w:trPr>
        <w:tc>
          <w:tcPr>
            <w:tcW w:w="7260" w:type="dxa"/>
            <w:tcBorders>
              <w:top w:val="nil"/>
              <w:left w:val="nil"/>
              <w:bottom w:val="nil"/>
              <w:right w:val="nil"/>
            </w:tcBorders>
            <w:shd w:val="clear" w:color="auto" w:fill="auto"/>
            <w:vAlign w:val="center"/>
            <w:hideMark/>
          </w:tcPr>
          <w:p w14:paraId="219DA909"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56A4F" w14:paraId="219DA90C" w14:textId="77777777">
        <w:trPr>
          <w:trHeight w:val="330"/>
        </w:trPr>
        <w:tc>
          <w:tcPr>
            <w:tcW w:w="7260" w:type="dxa"/>
            <w:tcBorders>
              <w:top w:val="nil"/>
              <w:left w:val="nil"/>
              <w:bottom w:val="nil"/>
              <w:right w:val="nil"/>
            </w:tcBorders>
            <w:shd w:val="clear" w:color="auto" w:fill="auto"/>
            <w:vAlign w:val="center"/>
            <w:hideMark/>
          </w:tcPr>
          <w:p w14:paraId="219DA90B"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56A4F" w14:paraId="219DA90E" w14:textId="77777777">
        <w:trPr>
          <w:trHeight w:val="330"/>
        </w:trPr>
        <w:tc>
          <w:tcPr>
            <w:tcW w:w="7260" w:type="dxa"/>
            <w:tcBorders>
              <w:top w:val="nil"/>
              <w:left w:val="nil"/>
              <w:bottom w:val="nil"/>
              <w:right w:val="nil"/>
            </w:tcBorders>
            <w:shd w:val="clear" w:color="auto" w:fill="auto"/>
            <w:vAlign w:val="center"/>
            <w:hideMark/>
          </w:tcPr>
          <w:p w14:paraId="219DA90D"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656A4F" w14:paraId="219DA910" w14:textId="77777777">
        <w:trPr>
          <w:trHeight w:val="330"/>
        </w:trPr>
        <w:tc>
          <w:tcPr>
            <w:tcW w:w="7260" w:type="dxa"/>
            <w:tcBorders>
              <w:top w:val="nil"/>
              <w:left w:val="nil"/>
              <w:bottom w:val="nil"/>
              <w:right w:val="nil"/>
            </w:tcBorders>
            <w:shd w:val="clear" w:color="auto" w:fill="auto"/>
            <w:vAlign w:val="center"/>
            <w:hideMark/>
          </w:tcPr>
          <w:p w14:paraId="219DA90F"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656A4F" w14:paraId="219DA912" w14:textId="77777777">
        <w:trPr>
          <w:trHeight w:val="330"/>
        </w:trPr>
        <w:tc>
          <w:tcPr>
            <w:tcW w:w="7260" w:type="dxa"/>
            <w:tcBorders>
              <w:top w:val="nil"/>
              <w:left w:val="nil"/>
              <w:bottom w:val="nil"/>
              <w:right w:val="nil"/>
            </w:tcBorders>
            <w:shd w:val="clear" w:color="auto" w:fill="auto"/>
            <w:vAlign w:val="center"/>
            <w:hideMark/>
          </w:tcPr>
          <w:p w14:paraId="219DA911"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656A4F" w14:paraId="219DA914" w14:textId="77777777">
        <w:trPr>
          <w:trHeight w:val="330"/>
        </w:trPr>
        <w:tc>
          <w:tcPr>
            <w:tcW w:w="7260" w:type="dxa"/>
            <w:tcBorders>
              <w:top w:val="nil"/>
              <w:left w:val="nil"/>
              <w:bottom w:val="nil"/>
              <w:right w:val="nil"/>
            </w:tcBorders>
            <w:shd w:val="clear" w:color="auto" w:fill="auto"/>
            <w:vAlign w:val="center"/>
            <w:hideMark/>
          </w:tcPr>
          <w:p w14:paraId="219DA913"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ΤΟ ΠΟΤΑΜΙ: ΝΑΙ</w:t>
            </w:r>
          </w:p>
        </w:tc>
      </w:tr>
      <w:tr w:rsidR="00656A4F" w14:paraId="219DA916" w14:textId="77777777">
        <w:trPr>
          <w:trHeight w:val="330"/>
        </w:trPr>
        <w:tc>
          <w:tcPr>
            <w:tcW w:w="7260" w:type="dxa"/>
            <w:tcBorders>
              <w:top w:val="nil"/>
              <w:left w:val="nil"/>
              <w:bottom w:val="nil"/>
              <w:right w:val="nil"/>
            </w:tcBorders>
            <w:shd w:val="clear" w:color="auto" w:fill="auto"/>
            <w:vAlign w:val="center"/>
            <w:hideMark/>
          </w:tcPr>
          <w:p w14:paraId="219DA915"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656A4F" w14:paraId="219DA918" w14:textId="77777777">
        <w:trPr>
          <w:trHeight w:val="330"/>
        </w:trPr>
        <w:tc>
          <w:tcPr>
            <w:tcW w:w="7260" w:type="dxa"/>
            <w:tcBorders>
              <w:top w:val="nil"/>
              <w:left w:val="nil"/>
              <w:bottom w:val="nil"/>
              <w:right w:val="nil"/>
            </w:tcBorders>
            <w:shd w:val="clear" w:color="auto" w:fill="auto"/>
            <w:vAlign w:val="center"/>
            <w:hideMark/>
          </w:tcPr>
          <w:p w14:paraId="219DA917"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Άρθρο</w:t>
            </w:r>
            <w:r>
              <w:rPr>
                <w:rFonts w:ascii="Calibri" w:eastAsia="Times New Roman" w:hAnsi="Calibri" w:cs="Calibri"/>
                <w:color w:val="000000"/>
                <w:szCs w:val="24"/>
              </w:rPr>
              <w:t xml:space="preserve"> 62 ως έχει     ΚΑΤΑ ΠΛΕΙΟΨΗΦΙΑ</w:t>
            </w:r>
          </w:p>
        </w:tc>
      </w:tr>
      <w:tr w:rsidR="00656A4F" w14:paraId="219DA91A" w14:textId="77777777">
        <w:trPr>
          <w:trHeight w:val="330"/>
        </w:trPr>
        <w:tc>
          <w:tcPr>
            <w:tcW w:w="7260" w:type="dxa"/>
            <w:tcBorders>
              <w:top w:val="nil"/>
              <w:left w:val="nil"/>
              <w:bottom w:val="nil"/>
              <w:right w:val="nil"/>
            </w:tcBorders>
            <w:shd w:val="clear" w:color="auto" w:fill="auto"/>
            <w:vAlign w:val="center"/>
            <w:hideMark/>
          </w:tcPr>
          <w:p w14:paraId="219DA919"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56A4F" w14:paraId="219DA91C" w14:textId="77777777">
        <w:trPr>
          <w:trHeight w:val="330"/>
        </w:trPr>
        <w:tc>
          <w:tcPr>
            <w:tcW w:w="7260" w:type="dxa"/>
            <w:tcBorders>
              <w:top w:val="nil"/>
              <w:left w:val="nil"/>
              <w:bottom w:val="nil"/>
              <w:right w:val="nil"/>
            </w:tcBorders>
            <w:shd w:val="clear" w:color="auto" w:fill="auto"/>
            <w:vAlign w:val="center"/>
            <w:hideMark/>
          </w:tcPr>
          <w:p w14:paraId="219DA91B"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56A4F" w14:paraId="219DA91E" w14:textId="77777777">
        <w:trPr>
          <w:trHeight w:val="330"/>
        </w:trPr>
        <w:tc>
          <w:tcPr>
            <w:tcW w:w="7260" w:type="dxa"/>
            <w:tcBorders>
              <w:top w:val="nil"/>
              <w:left w:val="nil"/>
              <w:bottom w:val="nil"/>
              <w:right w:val="nil"/>
            </w:tcBorders>
            <w:shd w:val="clear" w:color="auto" w:fill="auto"/>
            <w:vAlign w:val="center"/>
            <w:hideMark/>
          </w:tcPr>
          <w:p w14:paraId="219DA91D"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656A4F" w14:paraId="219DA920" w14:textId="77777777">
        <w:trPr>
          <w:trHeight w:val="345"/>
        </w:trPr>
        <w:tc>
          <w:tcPr>
            <w:tcW w:w="7260" w:type="dxa"/>
            <w:tcBorders>
              <w:top w:val="nil"/>
              <w:left w:val="nil"/>
              <w:bottom w:val="nil"/>
              <w:right w:val="nil"/>
            </w:tcBorders>
            <w:shd w:val="clear" w:color="auto" w:fill="auto"/>
            <w:vAlign w:val="center"/>
            <w:hideMark/>
          </w:tcPr>
          <w:p w14:paraId="219DA91F"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Χ.Α: ΠΡΝ</w:t>
            </w:r>
          </w:p>
        </w:tc>
      </w:tr>
      <w:tr w:rsidR="00656A4F" w14:paraId="219DA922" w14:textId="77777777">
        <w:trPr>
          <w:trHeight w:val="330"/>
        </w:trPr>
        <w:tc>
          <w:tcPr>
            <w:tcW w:w="7260" w:type="dxa"/>
            <w:tcBorders>
              <w:top w:val="nil"/>
              <w:left w:val="nil"/>
              <w:bottom w:val="nil"/>
              <w:right w:val="nil"/>
            </w:tcBorders>
            <w:shd w:val="clear" w:color="auto" w:fill="auto"/>
            <w:vAlign w:val="center"/>
            <w:hideMark/>
          </w:tcPr>
          <w:p w14:paraId="219DA921"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656A4F" w14:paraId="219DA924" w14:textId="77777777">
        <w:trPr>
          <w:trHeight w:val="330"/>
        </w:trPr>
        <w:tc>
          <w:tcPr>
            <w:tcW w:w="7260" w:type="dxa"/>
            <w:tcBorders>
              <w:top w:val="nil"/>
              <w:left w:val="nil"/>
              <w:bottom w:val="nil"/>
              <w:right w:val="nil"/>
            </w:tcBorders>
            <w:shd w:val="clear" w:color="auto" w:fill="auto"/>
            <w:vAlign w:val="center"/>
            <w:hideMark/>
          </w:tcPr>
          <w:p w14:paraId="219DA923"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ΤΟ ΠΟΤΑΜΙ: ΝΑΙ</w:t>
            </w:r>
          </w:p>
        </w:tc>
      </w:tr>
      <w:tr w:rsidR="00656A4F" w14:paraId="219DA926" w14:textId="77777777">
        <w:trPr>
          <w:trHeight w:val="330"/>
        </w:trPr>
        <w:tc>
          <w:tcPr>
            <w:tcW w:w="7260" w:type="dxa"/>
            <w:tcBorders>
              <w:top w:val="nil"/>
              <w:left w:val="nil"/>
              <w:bottom w:val="nil"/>
              <w:right w:val="nil"/>
            </w:tcBorders>
            <w:shd w:val="clear" w:color="auto" w:fill="auto"/>
            <w:vAlign w:val="center"/>
            <w:hideMark/>
          </w:tcPr>
          <w:p w14:paraId="219DA925"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656A4F" w14:paraId="219DA928" w14:textId="77777777">
        <w:trPr>
          <w:trHeight w:val="330"/>
        </w:trPr>
        <w:tc>
          <w:tcPr>
            <w:tcW w:w="7260" w:type="dxa"/>
            <w:tcBorders>
              <w:top w:val="nil"/>
              <w:left w:val="nil"/>
              <w:bottom w:val="nil"/>
              <w:right w:val="nil"/>
            </w:tcBorders>
            <w:shd w:val="clear" w:color="auto" w:fill="auto"/>
            <w:vAlign w:val="center"/>
            <w:hideMark/>
          </w:tcPr>
          <w:p w14:paraId="219DA927"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Άρθρο 63 ως έχει     ΟΜΟΦΩΝΑ</w:t>
            </w:r>
          </w:p>
        </w:tc>
      </w:tr>
      <w:tr w:rsidR="00656A4F" w14:paraId="219DA92A" w14:textId="77777777">
        <w:trPr>
          <w:trHeight w:val="330"/>
        </w:trPr>
        <w:tc>
          <w:tcPr>
            <w:tcW w:w="7260" w:type="dxa"/>
            <w:tcBorders>
              <w:top w:val="nil"/>
              <w:left w:val="nil"/>
              <w:bottom w:val="nil"/>
              <w:right w:val="nil"/>
            </w:tcBorders>
            <w:shd w:val="clear" w:color="auto" w:fill="auto"/>
            <w:vAlign w:val="center"/>
            <w:hideMark/>
          </w:tcPr>
          <w:p w14:paraId="219DA929"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56A4F" w14:paraId="219DA92C" w14:textId="77777777">
        <w:trPr>
          <w:trHeight w:val="330"/>
        </w:trPr>
        <w:tc>
          <w:tcPr>
            <w:tcW w:w="7260" w:type="dxa"/>
            <w:tcBorders>
              <w:top w:val="nil"/>
              <w:left w:val="nil"/>
              <w:bottom w:val="nil"/>
              <w:right w:val="nil"/>
            </w:tcBorders>
            <w:shd w:val="clear" w:color="auto" w:fill="auto"/>
            <w:vAlign w:val="center"/>
            <w:hideMark/>
          </w:tcPr>
          <w:p w14:paraId="219DA92B"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56A4F" w14:paraId="219DA92E" w14:textId="77777777">
        <w:trPr>
          <w:trHeight w:val="330"/>
        </w:trPr>
        <w:tc>
          <w:tcPr>
            <w:tcW w:w="7260" w:type="dxa"/>
            <w:tcBorders>
              <w:top w:val="nil"/>
              <w:left w:val="nil"/>
              <w:bottom w:val="nil"/>
              <w:right w:val="nil"/>
            </w:tcBorders>
            <w:shd w:val="clear" w:color="auto" w:fill="auto"/>
            <w:vAlign w:val="center"/>
            <w:hideMark/>
          </w:tcPr>
          <w:p w14:paraId="219DA92D"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ΔΗ.ΣΥ: ΝΑΙ</w:t>
            </w:r>
          </w:p>
        </w:tc>
      </w:tr>
      <w:tr w:rsidR="00656A4F" w14:paraId="219DA930" w14:textId="77777777">
        <w:trPr>
          <w:trHeight w:val="330"/>
        </w:trPr>
        <w:tc>
          <w:tcPr>
            <w:tcW w:w="7260" w:type="dxa"/>
            <w:tcBorders>
              <w:top w:val="nil"/>
              <w:left w:val="nil"/>
              <w:bottom w:val="nil"/>
              <w:right w:val="nil"/>
            </w:tcBorders>
            <w:shd w:val="clear" w:color="auto" w:fill="auto"/>
            <w:vAlign w:val="center"/>
            <w:hideMark/>
          </w:tcPr>
          <w:p w14:paraId="219DA92F"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Χ.Α: ΝΑΙ</w:t>
            </w:r>
          </w:p>
        </w:tc>
      </w:tr>
      <w:tr w:rsidR="00656A4F" w14:paraId="219DA932" w14:textId="77777777">
        <w:trPr>
          <w:trHeight w:val="330"/>
        </w:trPr>
        <w:tc>
          <w:tcPr>
            <w:tcW w:w="7260" w:type="dxa"/>
            <w:tcBorders>
              <w:top w:val="nil"/>
              <w:left w:val="nil"/>
              <w:bottom w:val="nil"/>
              <w:right w:val="nil"/>
            </w:tcBorders>
            <w:shd w:val="clear" w:color="auto" w:fill="auto"/>
            <w:vAlign w:val="center"/>
            <w:hideMark/>
          </w:tcPr>
          <w:p w14:paraId="219DA931"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656A4F" w14:paraId="219DA934" w14:textId="77777777">
        <w:trPr>
          <w:trHeight w:val="330"/>
        </w:trPr>
        <w:tc>
          <w:tcPr>
            <w:tcW w:w="7260" w:type="dxa"/>
            <w:tcBorders>
              <w:top w:val="nil"/>
              <w:left w:val="nil"/>
              <w:bottom w:val="nil"/>
              <w:right w:val="nil"/>
            </w:tcBorders>
            <w:shd w:val="clear" w:color="auto" w:fill="auto"/>
            <w:vAlign w:val="center"/>
            <w:hideMark/>
          </w:tcPr>
          <w:p w14:paraId="219DA933"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ΤΟ ΠΟΤΑΜΙ: ΝΑΙ</w:t>
            </w:r>
          </w:p>
        </w:tc>
      </w:tr>
      <w:tr w:rsidR="00656A4F" w14:paraId="219DA936" w14:textId="77777777">
        <w:trPr>
          <w:trHeight w:val="330"/>
        </w:trPr>
        <w:tc>
          <w:tcPr>
            <w:tcW w:w="7260" w:type="dxa"/>
            <w:tcBorders>
              <w:top w:val="nil"/>
              <w:left w:val="nil"/>
              <w:bottom w:val="nil"/>
              <w:right w:val="nil"/>
            </w:tcBorders>
            <w:shd w:val="clear" w:color="auto" w:fill="auto"/>
            <w:vAlign w:val="center"/>
            <w:hideMark/>
          </w:tcPr>
          <w:p w14:paraId="219DA935"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656A4F" w14:paraId="219DA938" w14:textId="77777777">
        <w:trPr>
          <w:trHeight w:val="330"/>
        </w:trPr>
        <w:tc>
          <w:tcPr>
            <w:tcW w:w="7260" w:type="dxa"/>
            <w:tcBorders>
              <w:top w:val="nil"/>
              <w:left w:val="nil"/>
              <w:bottom w:val="nil"/>
              <w:right w:val="nil"/>
            </w:tcBorders>
            <w:shd w:val="clear" w:color="auto" w:fill="auto"/>
            <w:vAlign w:val="center"/>
            <w:hideMark/>
          </w:tcPr>
          <w:p w14:paraId="219DA937"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 xml:space="preserve">Άρθρο </w:t>
            </w:r>
            <w:r>
              <w:rPr>
                <w:rFonts w:ascii="Calibri" w:eastAsia="Times New Roman" w:hAnsi="Calibri" w:cs="Calibri"/>
                <w:color w:val="000000"/>
                <w:szCs w:val="24"/>
              </w:rPr>
              <w:t>64 ως έχει     ΚΑΤΑ ΠΛΕΙΟΨΗΦΙΑ</w:t>
            </w:r>
          </w:p>
        </w:tc>
      </w:tr>
      <w:tr w:rsidR="00656A4F" w14:paraId="219DA93A" w14:textId="77777777">
        <w:trPr>
          <w:trHeight w:val="330"/>
        </w:trPr>
        <w:tc>
          <w:tcPr>
            <w:tcW w:w="7260" w:type="dxa"/>
            <w:tcBorders>
              <w:top w:val="nil"/>
              <w:left w:val="nil"/>
              <w:bottom w:val="nil"/>
              <w:right w:val="nil"/>
            </w:tcBorders>
            <w:shd w:val="clear" w:color="auto" w:fill="auto"/>
            <w:vAlign w:val="center"/>
            <w:hideMark/>
          </w:tcPr>
          <w:p w14:paraId="219DA939"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56A4F" w14:paraId="219DA93C" w14:textId="77777777">
        <w:trPr>
          <w:trHeight w:val="330"/>
        </w:trPr>
        <w:tc>
          <w:tcPr>
            <w:tcW w:w="7260" w:type="dxa"/>
            <w:tcBorders>
              <w:top w:val="nil"/>
              <w:left w:val="nil"/>
              <w:bottom w:val="nil"/>
              <w:right w:val="nil"/>
            </w:tcBorders>
            <w:shd w:val="clear" w:color="auto" w:fill="auto"/>
            <w:vAlign w:val="center"/>
            <w:hideMark/>
          </w:tcPr>
          <w:p w14:paraId="219DA93B"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56A4F" w14:paraId="219DA93E" w14:textId="77777777">
        <w:trPr>
          <w:trHeight w:val="330"/>
        </w:trPr>
        <w:tc>
          <w:tcPr>
            <w:tcW w:w="7260" w:type="dxa"/>
            <w:tcBorders>
              <w:top w:val="nil"/>
              <w:left w:val="nil"/>
              <w:bottom w:val="nil"/>
              <w:right w:val="nil"/>
            </w:tcBorders>
            <w:shd w:val="clear" w:color="auto" w:fill="auto"/>
            <w:vAlign w:val="center"/>
            <w:hideMark/>
          </w:tcPr>
          <w:p w14:paraId="219DA93D"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656A4F" w14:paraId="219DA940" w14:textId="77777777">
        <w:trPr>
          <w:trHeight w:val="330"/>
        </w:trPr>
        <w:tc>
          <w:tcPr>
            <w:tcW w:w="7260" w:type="dxa"/>
            <w:tcBorders>
              <w:top w:val="nil"/>
              <w:left w:val="nil"/>
              <w:bottom w:val="nil"/>
              <w:right w:val="nil"/>
            </w:tcBorders>
            <w:shd w:val="clear" w:color="auto" w:fill="auto"/>
            <w:vAlign w:val="center"/>
            <w:hideMark/>
          </w:tcPr>
          <w:p w14:paraId="219DA93F"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Χ.Α: ΠΡΝ</w:t>
            </w:r>
          </w:p>
        </w:tc>
      </w:tr>
      <w:tr w:rsidR="00656A4F" w14:paraId="219DA942" w14:textId="77777777">
        <w:trPr>
          <w:trHeight w:val="330"/>
        </w:trPr>
        <w:tc>
          <w:tcPr>
            <w:tcW w:w="7260" w:type="dxa"/>
            <w:tcBorders>
              <w:top w:val="nil"/>
              <w:left w:val="nil"/>
              <w:bottom w:val="nil"/>
              <w:right w:val="nil"/>
            </w:tcBorders>
            <w:shd w:val="clear" w:color="auto" w:fill="auto"/>
            <w:vAlign w:val="center"/>
            <w:hideMark/>
          </w:tcPr>
          <w:p w14:paraId="219DA941"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656A4F" w14:paraId="219DA944" w14:textId="77777777">
        <w:trPr>
          <w:trHeight w:val="330"/>
        </w:trPr>
        <w:tc>
          <w:tcPr>
            <w:tcW w:w="7260" w:type="dxa"/>
            <w:tcBorders>
              <w:top w:val="nil"/>
              <w:left w:val="nil"/>
              <w:bottom w:val="nil"/>
              <w:right w:val="nil"/>
            </w:tcBorders>
            <w:shd w:val="clear" w:color="auto" w:fill="auto"/>
            <w:vAlign w:val="center"/>
            <w:hideMark/>
          </w:tcPr>
          <w:p w14:paraId="219DA943"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ΤΟ ΠΟΤΑΜΙ: ΠΡΝ</w:t>
            </w:r>
          </w:p>
        </w:tc>
      </w:tr>
      <w:tr w:rsidR="00656A4F" w14:paraId="219DA946" w14:textId="77777777">
        <w:trPr>
          <w:trHeight w:val="330"/>
        </w:trPr>
        <w:tc>
          <w:tcPr>
            <w:tcW w:w="7260" w:type="dxa"/>
            <w:tcBorders>
              <w:top w:val="nil"/>
              <w:left w:val="nil"/>
              <w:bottom w:val="nil"/>
              <w:right w:val="nil"/>
            </w:tcBorders>
            <w:shd w:val="clear" w:color="auto" w:fill="auto"/>
            <w:vAlign w:val="center"/>
            <w:hideMark/>
          </w:tcPr>
          <w:p w14:paraId="219DA945"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656A4F" w14:paraId="219DA948" w14:textId="77777777">
        <w:trPr>
          <w:trHeight w:val="330"/>
        </w:trPr>
        <w:tc>
          <w:tcPr>
            <w:tcW w:w="7260" w:type="dxa"/>
            <w:tcBorders>
              <w:top w:val="nil"/>
              <w:left w:val="nil"/>
              <w:bottom w:val="nil"/>
              <w:right w:val="nil"/>
            </w:tcBorders>
            <w:shd w:val="clear" w:color="auto" w:fill="auto"/>
            <w:vAlign w:val="center"/>
            <w:hideMark/>
          </w:tcPr>
          <w:p w14:paraId="219DA947"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Άρθρο 65 ως έχει     ΚΑΤΑ ΠΛΕΙΟΨΗΦΙΑ</w:t>
            </w:r>
          </w:p>
        </w:tc>
      </w:tr>
      <w:tr w:rsidR="00656A4F" w14:paraId="219DA94A" w14:textId="77777777">
        <w:trPr>
          <w:trHeight w:val="330"/>
        </w:trPr>
        <w:tc>
          <w:tcPr>
            <w:tcW w:w="7260" w:type="dxa"/>
            <w:tcBorders>
              <w:top w:val="nil"/>
              <w:left w:val="nil"/>
              <w:bottom w:val="nil"/>
              <w:right w:val="nil"/>
            </w:tcBorders>
            <w:shd w:val="clear" w:color="auto" w:fill="auto"/>
            <w:vAlign w:val="center"/>
            <w:hideMark/>
          </w:tcPr>
          <w:p w14:paraId="219DA949"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56A4F" w14:paraId="219DA94C" w14:textId="77777777">
        <w:trPr>
          <w:trHeight w:val="345"/>
        </w:trPr>
        <w:tc>
          <w:tcPr>
            <w:tcW w:w="7260" w:type="dxa"/>
            <w:tcBorders>
              <w:top w:val="nil"/>
              <w:left w:val="nil"/>
              <w:bottom w:val="nil"/>
              <w:right w:val="nil"/>
            </w:tcBorders>
            <w:shd w:val="clear" w:color="auto" w:fill="auto"/>
            <w:vAlign w:val="center"/>
            <w:hideMark/>
          </w:tcPr>
          <w:p w14:paraId="219DA94B"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Ν.Δ.: ΠΡΝ</w:t>
            </w:r>
          </w:p>
        </w:tc>
      </w:tr>
      <w:tr w:rsidR="00656A4F" w14:paraId="219DA94E" w14:textId="77777777">
        <w:trPr>
          <w:trHeight w:val="330"/>
        </w:trPr>
        <w:tc>
          <w:tcPr>
            <w:tcW w:w="7260" w:type="dxa"/>
            <w:tcBorders>
              <w:top w:val="nil"/>
              <w:left w:val="nil"/>
              <w:bottom w:val="nil"/>
              <w:right w:val="nil"/>
            </w:tcBorders>
            <w:shd w:val="clear" w:color="auto" w:fill="auto"/>
            <w:vAlign w:val="center"/>
            <w:hideMark/>
          </w:tcPr>
          <w:p w14:paraId="219DA94D"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656A4F" w14:paraId="219DA950" w14:textId="77777777">
        <w:trPr>
          <w:trHeight w:val="330"/>
        </w:trPr>
        <w:tc>
          <w:tcPr>
            <w:tcW w:w="7260" w:type="dxa"/>
            <w:tcBorders>
              <w:top w:val="nil"/>
              <w:left w:val="nil"/>
              <w:bottom w:val="nil"/>
              <w:right w:val="nil"/>
            </w:tcBorders>
            <w:shd w:val="clear" w:color="auto" w:fill="auto"/>
            <w:vAlign w:val="center"/>
            <w:hideMark/>
          </w:tcPr>
          <w:p w14:paraId="219DA94F"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656A4F" w14:paraId="219DA952" w14:textId="77777777">
        <w:trPr>
          <w:trHeight w:val="330"/>
        </w:trPr>
        <w:tc>
          <w:tcPr>
            <w:tcW w:w="7260" w:type="dxa"/>
            <w:tcBorders>
              <w:top w:val="nil"/>
              <w:left w:val="nil"/>
              <w:bottom w:val="nil"/>
              <w:right w:val="nil"/>
            </w:tcBorders>
            <w:shd w:val="clear" w:color="auto" w:fill="auto"/>
            <w:vAlign w:val="center"/>
            <w:hideMark/>
          </w:tcPr>
          <w:p w14:paraId="219DA951"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656A4F" w14:paraId="219DA954" w14:textId="77777777">
        <w:trPr>
          <w:trHeight w:val="330"/>
        </w:trPr>
        <w:tc>
          <w:tcPr>
            <w:tcW w:w="7260" w:type="dxa"/>
            <w:tcBorders>
              <w:top w:val="nil"/>
              <w:left w:val="nil"/>
              <w:bottom w:val="nil"/>
              <w:right w:val="nil"/>
            </w:tcBorders>
            <w:shd w:val="clear" w:color="auto" w:fill="auto"/>
            <w:vAlign w:val="center"/>
            <w:hideMark/>
          </w:tcPr>
          <w:p w14:paraId="219DA953"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ΤΟ ΠΟΤΑΜΙ: ΠΡΝ</w:t>
            </w:r>
          </w:p>
        </w:tc>
      </w:tr>
      <w:tr w:rsidR="00656A4F" w14:paraId="219DA956" w14:textId="77777777">
        <w:trPr>
          <w:trHeight w:val="345"/>
        </w:trPr>
        <w:tc>
          <w:tcPr>
            <w:tcW w:w="7260" w:type="dxa"/>
            <w:tcBorders>
              <w:top w:val="nil"/>
              <w:left w:val="nil"/>
              <w:bottom w:val="nil"/>
              <w:right w:val="nil"/>
            </w:tcBorders>
            <w:shd w:val="clear" w:color="auto" w:fill="auto"/>
            <w:vAlign w:val="center"/>
            <w:hideMark/>
          </w:tcPr>
          <w:p w14:paraId="219DA955"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656A4F" w14:paraId="219DA958" w14:textId="77777777">
        <w:trPr>
          <w:trHeight w:val="330"/>
        </w:trPr>
        <w:tc>
          <w:tcPr>
            <w:tcW w:w="7260" w:type="dxa"/>
            <w:tcBorders>
              <w:top w:val="nil"/>
              <w:left w:val="nil"/>
              <w:bottom w:val="nil"/>
              <w:right w:val="nil"/>
            </w:tcBorders>
            <w:shd w:val="clear" w:color="auto" w:fill="auto"/>
            <w:vAlign w:val="center"/>
            <w:hideMark/>
          </w:tcPr>
          <w:p w14:paraId="219DA957"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Άρθρο 66 όπως τροπ.     ΚΑΤΑ ΠΛΕΙΟΨΗΦΙΑ</w:t>
            </w:r>
          </w:p>
        </w:tc>
      </w:tr>
      <w:tr w:rsidR="00656A4F" w14:paraId="219DA95A" w14:textId="77777777">
        <w:trPr>
          <w:trHeight w:val="330"/>
        </w:trPr>
        <w:tc>
          <w:tcPr>
            <w:tcW w:w="7260" w:type="dxa"/>
            <w:tcBorders>
              <w:top w:val="nil"/>
              <w:left w:val="nil"/>
              <w:bottom w:val="nil"/>
              <w:right w:val="nil"/>
            </w:tcBorders>
            <w:shd w:val="clear" w:color="auto" w:fill="auto"/>
            <w:vAlign w:val="center"/>
            <w:hideMark/>
          </w:tcPr>
          <w:p w14:paraId="219DA959"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56A4F" w14:paraId="219DA95C" w14:textId="77777777">
        <w:trPr>
          <w:trHeight w:val="330"/>
        </w:trPr>
        <w:tc>
          <w:tcPr>
            <w:tcW w:w="7260" w:type="dxa"/>
            <w:tcBorders>
              <w:top w:val="nil"/>
              <w:left w:val="nil"/>
              <w:bottom w:val="nil"/>
              <w:right w:val="nil"/>
            </w:tcBorders>
            <w:shd w:val="clear" w:color="auto" w:fill="auto"/>
            <w:vAlign w:val="center"/>
            <w:hideMark/>
          </w:tcPr>
          <w:p w14:paraId="219DA95B"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56A4F" w14:paraId="219DA95E" w14:textId="77777777">
        <w:trPr>
          <w:trHeight w:val="330"/>
        </w:trPr>
        <w:tc>
          <w:tcPr>
            <w:tcW w:w="7260" w:type="dxa"/>
            <w:tcBorders>
              <w:top w:val="nil"/>
              <w:left w:val="nil"/>
              <w:bottom w:val="nil"/>
              <w:right w:val="nil"/>
            </w:tcBorders>
            <w:shd w:val="clear" w:color="auto" w:fill="auto"/>
            <w:vAlign w:val="center"/>
            <w:hideMark/>
          </w:tcPr>
          <w:p w14:paraId="219DA95D"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656A4F" w14:paraId="219DA960" w14:textId="77777777">
        <w:trPr>
          <w:trHeight w:val="330"/>
        </w:trPr>
        <w:tc>
          <w:tcPr>
            <w:tcW w:w="7260" w:type="dxa"/>
            <w:tcBorders>
              <w:top w:val="nil"/>
              <w:left w:val="nil"/>
              <w:bottom w:val="nil"/>
              <w:right w:val="nil"/>
            </w:tcBorders>
            <w:shd w:val="clear" w:color="auto" w:fill="auto"/>
            <w:vAlign w:val="center"/>
            <w:hideMark/>
          </w:tcPr>
          <w:p w14:paraId="219DA95F"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656A4F" w14:paraId="219DA962" w14:textId="77777777">
        <w:trPr>
          <w:trHeight w:val="330"/>
        </w:trPr>
        <w:tc>
          <w:tcPr>
            <w:tcW w:w="7260" w:type="dxa"/>
            <w:tcBorders>
              <w:top w:val="nil"/>
              <w:left w:val="nil"/>
              <w:bottom w:val="nil"/>
              <w:right w:val="nil"/>
            </w:tcBorders>
            <w:shd w:val="clear" w:color="auto" w:fill="auto"/>
            <w:vAlign w:val="center"/>
            <w:hideMark/>
          </w:tcPr>
          <w:p w14:paraId="219DA961"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656A4F" w14:paraId="219DA964" w14:textId="77777777">
        <w:trPr>
          <w:trHeight w:val="330"/>
        </w:trPr>
        <w:tc>
          <w:tcPr>
            <w:tcW w:w="7260" w:type="dxa"/>
            <w:tcBorders>
              <w:top w:val="nil"/>
              <w:left w:val="nil"/>
              <w:bottom w:val="nil"/>
              <w:right w:val="nil"/>
            </w:tcBorders>
            <w:shd w:val="clear" w:color="auto" w:fill="auto"/>
            <w:vAlign w:val="center"/>
            <w:hideMark/>
          </w:tcPr>
          <w:p w14:paraId="219DA963"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ΤΟ ΠΟΤΑΜΙ: ΠΡΝ</w:t>
            </w:r>
          </w:p>
        </w:tc>
      </w:tr>
      <w:tr w:rsidR="00656A4F" w14:paraId="219DA966" w14:textId="77777777">
        <w:trPr>
          <w:trHeight w:val="330"/>
        </w:trPr>
        <w:tc>
          <w:tcPr>
            <w:tcW w:w="7260" w:type="dxa"/>
            <w:tcBorders>
              <w:top w:val="nil"/>
              <w:left w:val="nil"/>
              <w:bottom w:val="nil"/>
              <w:right w:val="nil"/>
            </w:tcBorders>
            <w:shd w:val="clear" w:color="auto" w:fill="auto"/>
            <w:vAlign w:val="center"/>
            <w:hideMark/>
          </w:tcPr>
          <w:p w14:paraId="219DA965"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ΕΝ. ΚΕΝΤΡΩΩΝ: OXI</w:t>
            </w:r>
          </w:p>
        </w:tc>
      </w:tr>
      <w:tr w:rsidR="00656A4F" w14:paraId="219DA968" w14:textId="77777777">
        <w:trPr>
          <w:trHeight w:val="330"/>
        </w:trPr>
        <w:tc>
          <w:tcPr>
            <w:tcW w:w="7260" w:type="dxa"/>
            <w:tcBorders>
              <w:top w:val="nil"/>
              <w:left w:val="nil"/>
              <w:bottom w:val="nil"/>
              <w:right w:val="nil"/>
            </w:tcBorders>
            <w:shd w:val="clear" w:color="auto" w:fill="auto"/>
            <w:vAlign w:val="center"/>
            <w:hideMark/>
          </w:tcPr>
          <w:p w14:paraId="219DA967"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Άρθρο 67 ως έχει     ΚΑΤΑ ΠΛΕΙΟΨΗΦΙΑ</w:t>
            </w:r>
          </w:p>
        </w:tc>
      </w:tr>
      <w:tr w:rsidR="00656A4F" w14:paraId="219DA96A" w14:textId="77777777">
        <w:trPr>
          <w:trHeight w:val="345"/>
        </w:trPr>
        <w:tc>
          <w:tcPr>
            <w:tcW w:w="7260" w:type="dxa"/>
            <w:tcBorders>
              <w:top w:val="nil"/>
              <w:left w:val="nil"/>
              <w:bottom w:val="nil"/>
              <w:right w:val="nil"/>
            </w:tcBorders>
            <w:shd w:val="clear" w:color="auto" w:fill="auto"/>
            <w:vAlign w:val="center"/>
            <w:hideMark/>
          </w:tcPr>
          <w:p w14:paraId="219DA969"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56A4F" w14:paraId="219DA96C" w14:textId="77777777">
        <w:trPr>
          <w:trHeight w:val="330"/>
        </w:trPr>
        <w:tc>
          <w:tcPr>
            <w:tcW w:w="7260" w:type="dxa"/>
            <w:tcBorders>
              <w:top w:val="nil"/>
              <w:left w:val="nil"/>
              <w:bottom w:val="nil"/>
              <w:right w:val="nil"/>
            </w:tcBorders>
            <w:shd w:val="clear" w:color="auto" w:fill="auto"/>
            <w:vAlign w:val="center"/>
            <w:hideMark/>
          </w:tcPr>
          <w:p w14:paraId="219DA96B"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Ν.Δ.: ΠΡΝ</w:t>
            </w:r>
          </w:p>
        </w:tc>
      </w:tr>
      <w:tr w:rsidR="00656A4F" w14:paraId="219DA96E" w14:textId="77777777">
        <w:trPr>
          <w:trHeight w:val="330"/>
        </w:trPr>
        <w:tc>
          <w:tcPr>
            <w:tcW w:w="7260" w:type="dxa"/>
            <w:tcBorders>
              <w:top w:val="nil"/>
              <w:left w:val="nil"/>
              <w:bottom w:val="nil"/>
              <w:right w:val="nil"/>
            </w:tcBorders>
            <w:shd w:val="clear" w:color="auto" w:fill="auto"/>
            <w:vAlign w:val="center"/>
            <w:hideMark/>
          </w:tcPr>
          <w:p w14:paraId="219DA96D"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656A4F" w14:paraId="219DA970" w14:textId="77777777">
        <w:trPr>
          <w:trHeight w:val="330"/>
        </w:trPr>
        <w:tc>
          <w:tcPr>
            <w:tcW w:w="7260" w:type="dxa"/>
            <w:tcBorders>
              <w:top w:val="nil"/>
              <w:left w:val="nil"/>
              <w:bottom w:val="nil"/>
              <w:right w:val="nil"/>
            </w:tcBorders>
            <w:shd w:val="clear" w:color="auto" w:fill="auto"/>
            <w:vAlign w:val="center"/>
            <w:hideMark/>
          </w:tcPr>
          <w:p w14:paraId="219DA96F"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Χ.Α: ΠΡΝ</w:t>
            </w:r>
          </w:p>
        </w:tc>
      </w:tr>
      <w:tr w:rsidR="00656A4F" w14:paraId="219DA972" w14:textId="77777777">
        <w:trPr>
          <w:trHeight w:val="330"/>
        </w:trPr>
        <w:tc>
          <w:tcPr>
            <w:tcW w:w="7260" w:type="dxa"/>
            <w:tcBorders>
              <w:top w:val="nil"/>
              <w:left w:val="nil"/>
              <w:bottom w:val="nil"/>
              <w:right w:val="nil"/>
            </w:tcBorders>
            <w:shd w:val="clear" w:color="auto" w:fill="auto"/>
            <w:vAlign w:val="center"/>
            <w:hideMark/>
          </w:tcPr>
          <w:p w14:paraId="219DA971"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656A4F" w14:paraId="219DA974" w14:textId="77777777">
        <w:trPr>
          <w:trHeight w:val="345"/>
        </w:trPr>
        <w:tc>
          <w:tcPr>
            <w:tcW w:w="7260" w:type="dxa"/>
            <w:tcBorders>
              <w:top w:val="nil"/>
              <w:left w:val="nil"/>
              <w:bottom w:val="nil"/>
              <w:right w:val="nil"/>
            </w:tcBorders>
            <w:shd w:val="clear" w:color="auto" w:fill="auto"/>
            <w:vAlign w:val="center"/>
            <w:hideMark/>
          </w:tcPr>
          <w:p w14:paraId="219DA973"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ΤΟ ΠΟΤΑΜΙ: ΠΡΝ</w:t>
            </w:r>
          </w:p>
        </w:tc>
      </w:tr>
      <w:tr w:rsidR="00656A4F" w14:paraId="219DA976" w14:textId="77777777">
        <w:trPr>
          <w:trHeight w:val="330"/>
        </w:trPr>
        <w:tc>
          <w:tcPr>
            <w:tcW w:w="7260" w:type="dxa"/>
            <w:tcBorders>
              <w:top w:val="nil"/>
              <w:left w:val="nil"/>
              <w:bottom w:val="nil"/>
              <w:right w:val="nil"/>
            </w:tcBorders>
            <w:shd w:val="clear" w:color="auto" w:fill="auto"/>
            <w:vAlign w:val="center"/>
            <w:hideMark/>
          </w:tcPr>
          <w:p w14:paraId="219DA975"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 xml:space="preserve">ΕΝ. </w:t>
            </w:r>
            <w:r>
              <w:rPr>
                <w:rFonts w:ascii="Calibri" w:eastAsia="Times New Roman" w:hAnsi="Calibri" w:cs="Calibri"/>
                <w:color w:val="000000"/>
                <w:szCs w:val="24"/>
              </w:rPr>
              <w:t>ΚΕΝΤΡΩΩΝ: OXI</w:t>
            </w:r>
          </w:p>
        </w:tc>
      </w:tr>
      <w:tr w:rsidR="00656A4F" w14:paraId="219DA978" w14:textId="77777777">
        <w:trPr>
          <w:trHeight w:val="330"/>
        </w:trPr>
        <w:tc>
          <w:tcPr>
            <w:tcW w:w="7260" w:type="dxa"/>
            <w:tcBorders>
              <w:top w:val="nil"/>
              <w:left w:val="nil"/>
              <w:bottom w:val="nil"/>
              <w:right w:val="nil"/>
            </w:tcBorders>
            <w:shd w:val="clear" w:color="auto" w:fill="auto"/>
            <w:vAlign w:val="center"/>
            <w:hideMark/>
          </w:tcPr>
          <w:p w14:paraId="219DA977"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Άρθρο 68 ως έχει     ΚΑΤΑ ΠΛΕΙΟΨΗΦΙΑ</w:t>
            </w:r>
          </w:p>
        </w:tc>
      </w:tr>
      <w:tr w:rsidR="00656A4F" w14:paraId="219DA97A" w14:textId="77777777">
        <w:trPr>
          <w:trHeight w:val="330"/>
        </w:trPr>
        <w:tc>
          <w:tcPr>
            <w:tcW w:w="7260" w:type="dxa"/>
            <w:tcBorders>
              <w:top w:val="nil"/>
              <w:left w:val="nil"/>
              <w:bottom w:val="nil"/>
              <w:right w:val="nil"/>
            </w:tcBorders>
            <w:shd w:val="clear" w:color="auto" w:fill="auto"/>
            <w:vAlign w:val="center"/>
            <w:hideMark/>
          </w:tcPr>
          <w:p w14:paraId="219DA979"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56A4F" w14:paraId="219DA97C" w14:textId="77777777">
        <w:trPr>
          <w:trHeight w:val="330"/>
        </w:trPr>
        <w:tc>
          <w:tcPr>
            <w:tcW w:w="7260" w:type="dxa"/>
            <w:tcBorders>
              <w:top w:val="nil"/>
              <w:left w:val="nil"/>
              <w:bottom w:val="nil"/>
              <w:right w:val="nil"/>
            </w:tcBorders>
            <w:shd w:val="clear" w:color="auto" w:fill="auto"/>
            <w:vAlign w:val="center"/>
            <w:hideMark/>
          </w:tcPr>
          <w:p w14:paraId="219DA97B"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Ν.Δ.: ΠΡΝ</w:t>
            </w:r>
          </w:p>
        </w:tc>
      </w:tr>
      <w:tr w:rsidR="00656A4F" w14:paraId="219DA97E" w14:textId="77777777">
        <w:trPr>
          <w:trHeight w:val="330"/>
        </w:trPr>
        <w:tc>
          <w:tcPr>
            <w:tcW w:w="7260" w:type="dxa"/>
            <w:tcBorders>
              <w:top w:val="nil"/>
              <w:left w:val="nil"/>
              <w:bottom w:val="nil"/>
              <w:right w:val="nil"/>
            </w:tcBorders>
            <w:shd w:val="clear" w:color="auto" w:fill="auto"/>
            <w:vAlign w:val="center"/>
            <w:hideMark/>
          </w:tcPr>
          <w:p w14:paraId="219DA97D"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656A4F" w14:paraId="219DA980" w14:textId="77777777">
        <w:trPr>
          <w:trHeight w:val="330"/>
        </w:trPr>
        <w:tc>
          <w:tcPr>
            <w:tcW w:w="7260" w:type="dxa"/>
            <w:tcBorders>
              <w:top w:val="nil"/>
              <w:left w:val="nil"/>
              <w:bottom w:val="nil"/>
              <w:right w:val="nil"/>
            </w:tcBorders>
            <w:shd w:val="clear" w:color="auto" w:fill="auto"/>
            <w:vAlign w:val="center"/>
            <w:hideMark/>
          </w:tcPr>
          <w:p w14:paraId="219DA97F"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Χ.Α: ΝΑΙ</w:t>
            </w:r>
          </w:p>
        </w:tc>
      </w:tr>
      <w:tr w:rsidR="00656A4F" w14:paraId="219DA982" w14:textId="77777777">
        <w:trPr>
          <w:trHeight w:val="330"/>
        </w:trPr>
        <w:tc>
          <w:tcPr>
            <w:tcW w:w="7260" w:type="dxa"/>
            <w:tcBorders>
              <w:top w:val="nil"/>
              <w:left w:val="nil"/>
              <w:bottom w:val="nil"/>
              <w:right w:val="nil"/>
            </w:tcBorders>
            <w:shd w:val="clear" w:color="auto" w:fill="auto"/>
            <w:vAlign w:val="center"/>
            <w:hideMark/>
          </w:tcPr>
          <w:p w14:paraId="219DA981"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656A4F" w14:paraId="219DA984" w14:textId="77777777">
        <w:trPr>
          <w:trHeight w:val="330"/>
        </w:trPr>
        <w:tc>
          <w:tcPr>
            <w:tcW w:w="7260" w:type="dxa"/>
            <w:tcBorders>
              <w:top w:val="nil"/>
              <w:left w:val="nil"/>
              <w:bottom w:val="nil"/>
              <w:right w:val="nil"/>
            </w:tcBorders>
            <w:shd w:val="clear" w:color="auto" w:fill="auto"/>
            <w:vAlign w:val="center"/>
            <w:hideMark/>
          </w:tcPr>
          <w:p w14:paraId="219DA983"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ΤΟ ΠΟΤΑΜΙ: ΠΡΝ</w:t>
            </w:r>
          </w:p>
        </w:tc>
      </w:tr>
      <w:tr w:rsidR="00656A4F" w14:paraId="219DA986" w14:textId="77777777">
        <w:trPr>
          <w:trHeight w:val="330"/>
        </w:trPr>
        <w:tc>
          <w:tcPr>
            <w:tcW w:w="7260" w:type="dxa"/>
            <w:tcBorders>
              <w:top w:val="nil"/>
              <w:left w:val="nil"/>
              <w:bottom w:val="nil"/>
              <w:right w:val="nil"/>
            </w:tcBorders>
            <w:shd w:val="clear" w:color="auto" w:fill="auto"/>
            <w:vAlign w:val="center"/>
            <w:hideMark/>
          </w:tcPr>
          <w:p w14:paraId="219DA985"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656A4F" w14:paraId="219DA988" w14:textId="77777777">
        <w:trPr>
          <w:trHeight w:val="330"/>
        </w:trPr>
        <w:tc>
          <w:tcPr>
            <w:tcW w:w="7260" w:type="dxa"/>
            <w:tcBorders>
              <w:top w:val="nil"/>
              <w:left w:val="nil"/>
              <w:bottom w:val="nil"/>
              <w:right w:val="nil"/>
            </w:tcBorders>
            <w:shd w:val="clear" w:color="auto" w:fill="auto"/>
            <w:vAlign w:val="center"/>
            <w:hideMark/>
          </w:tcPr>
          <w:p w14:paraId="219DA987"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Άρθρο 69 ως έχει     ΚΑΤΑ ΠΛΕΙΟΨΗΦΙΑ</w:t>
            </w:r>
          </w:p>
        </w:tc>
      </w:tr>
      <w:tr w:rsidR="00656A4F" w14:paraId="219DA98A" w14:textId="77777777">
        <w:trPr>
          <w:trHeight w:val="330"/>
        </w:trPr>
        <w:tc>
          <w:tcPr>
            <w:tcW w:w="7260" w:type="dxa"/>
            <w:tcBorders>
              <w:top w:val="nil"/>
              <w:left w:val="nil"/>
              <w:bottom w:val="nil"/>
              <w:right w:val="nil"/>
            </w:tcBorders>
            <w:shd w:val="clear" w:color="auto" w:fill="auto"/>
            <w:vAlign w:val="center"/>
            <w:hideMark/>
          </w:tcPr>
          <w:p w14:paraId="219DA989"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56A4F" w14:paraId="219DA98C" w14:textId="77777777">
        <w:trPr>
          <w:trHeight w:val="330"/>
        </w:trPr>
        <w:tc>
          <w:tcPr>
            <w:tcW w:w="7260" w:type="dxa"/>
            <w:tcBorders>
              <w:top w:val="nil"/>
              <w:left w:val="nil"/>
              <w:bottom w:val="nil"/>
              <w:right w:val="nil"/>
            </w:tcBorders>
            <w:shd w:val="clear" w:color="auto" w:fill="auto"/>
            <w:vAlign w:val="center"/>
            <w:hideMark/>
          </w:tcPr>
          <w:p w14:paraId="219DA98B"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Ν.Δ.: ΠΡΝ</w:t>
            </w:r>
          </w:p>
        </w:tc>
      </w:tr>
      <w:tr w:rsidR="00656A4F" w14:paraId="219DA98E" w14:textId="77777777">
        <w:trPr>
          <w:trHeight w:val="330"/>
        </w:trPr>
        <w:tc>
          <w:tcPr>
            <w:tcW w:w="7260" w:type="dxa"/>
            <w:tcBorders>
              <w:top w:val="nil"/>
              <w:left w:val="nil"/>
              <w:bottom w:val="nil"/>
              <w:right w:val="nil"/>
            </w:tcBorders>
            <w:shd w:val="clear" w:color="auto" w:fill="auto"/>
            <w:vAlign w:val="center"/>
            <w:hideMark/>
          </w:tcPr>
          <w:p w14:paraId="219DA98D"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656A4F" w14:paraId="219DA990" w14:textId="77777777">
        <w:trPr>
          <w:trHeight w:val="330"/>
        </w:trPr>
        <w:tc>
          <w:tcPr>
            <w:tcW w:w="7260" w:type="dxa"/>
            <w:tcBorders>
              <w:top w:val="nil"/>
              <w:left w:val="nil"/>
              <w:bottom w:val="nil"/>
              <w:right w:val="nil"/>
            </w:tcBorders>
            <w:shd w:val="clear" w:color="auto" w:fill="auto"/>
            <w:vAlign w:val="center"/>
            <w:hideMark/>
          </w:tcPr>
          <w:p w14:paraId="219DA98F"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Χ.Α: ΝΑΙ</w:t>
            </w:r>
          </w:p>
        </w:tc>
      </w:tr>
      <w:tr w:rsidR="00656A4F" w14:paraId="219DA992" w14:textId="77777777">
        <w:trPr>
          <w:trHeight w:val="330"/>
        </w:trPr>
        <w:tc>
          <w:tcPr>
            <w:tcW w:w="7260" w:type="dxa"/>
            <w:tcBorders>
              <w:top w:val="nil"/>
              <w:left w:val="nil"/>
              <w:bottom w:val="nil"/>
              <w:right w:val="nil"/>
            </w:tcBorders>
            <w:shd w:val="clear" w:color="auto" w:fill="auto"/>
            <w:vAlign w:val="center"/>
            <w:hideMark/>
          </w:tcPr>
          <w:p w14:paraId="219DA991"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656A4F" w14:paraId="219DA994" w14:textId="77777777">
        <w:trPr>
          <w:trHeight w:val="330"/>
        </w:trPr>
        <w:tc>
          <w:tcPr>
            <w:tcW w:w="7260" w:type="dxa"/>
            <w:tcBorders>
              <w:top w:val="nil"/>
              <w:left w:val="nil"/>
              <w:bottom w:val="nil"/>
              <w:right w:val="nil"/>
            </w:tcBorders>
            <w:shd w:val="clear" w:color="auto" w:fill="auto"/>
            <w:vAlign w:val="center"/>
            <w:hideMark/>
          </w:tcPr>
          <w:p w14:paraId="219DA993"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ΤΟ ΠΟΤΑΜΙ: ΠΡΝ</w:t>
            </w:r>
          </w:p>
        </w:tc>
      </w:tr>
      <w:tr w:rsidR="00656A4F" w14:paraId="219DA996" w14:textId="77777777">
        <w:trPr>
          <w:trHeight w:val="330"/>
        </w:trPr>
        <w:tc>
          <w:tcPr>
            <w:tcW w:w="7260" w:type="dxa"/>
            <w:tcBorders>
              <w:top w:val="nil"/>
              <w:left w:val="nil"/>
              <w:bottom w:val="nil"/>
              <w:right w:val="nil"/>
            </w:tcBorders>
            <w:shd w:val="clear" w:color="auto" w:fill="auto"/>
            <w:vAlign w:val="center"/>
            <w:hideMark/>
          </w:tcPr>
          <w:p w14:paraId="219DA995"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656A4F" w14:paraId="219DA998" w14:textId="77777777">
        <w:trPr>
          <w:trHeight w:val="330"/>
        </w:trPr>
        <w:tc>
          <w:tcPr>
            <w:tcW w:w="7260" w:type="dxa"/>
            <w:tcBorders>
              <w:top w:val="nil"/>
              <w:left w:val="nil"/>
              <w:bottom w:val="nil"/>
              <w:right w:val="nil"/>
            </w:tcBorders>
            <w:shd w:val="clear" w:color="auto" w:fill="auto"/>
            <w:vAlign w:val="center"/>
            <w:hideMark/>
          </w:tcPr>
          <w:p w14:paraId="219DA997"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Άρθρο 70 ως έχει     ΚΑΤΑ ΠΛΕΙΟΨΗΦΙΑ</w:t>
            </w:r>
          </w:p>
        </w:tc>
      </w:tr>
      <w:tr w:rsidR="00656A4F" w14:paraId="219DA99A" w14:textId="77777777">
        <w:trPr>
          <w:trHeight w:val="330"/>
        </w:trPr>
        <w:tc>
          <w:tcPr>
            <w:tcW w:w="7260" w:type="dxa"/>
            <w:tcBorders>
              <w:top w:val="nil"/>
              <w:left w:val="nil"/>
              <w:bottom w:val="nil"/>
              <w:right w:val="nil"/>
            </w:tcBorders>
            <w:shd w:val="clear" w:color="auto" w:fill="auto"/>
            <w:vAlign w:val="center"/>
            <w:hideMark/>
          </w:tcPr>
          <w:p w14:paraId="219DA999"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ΣΥΡΙΖΑ: ΝΑΙ</w:t>
            </w:r>
          </w:p>
        </w:tc>
      </w:tr>
      <w:tr w:rsidR="00656A4F" w14:paraId="219DA99C" w14:textId="77777777">
        <w:trPr>
          <w:trHeight w:val="330"/>
        </w:trPr>
        <w:tc>
          <w:tcPr>
            <w:tcW w:w="7260" w:type="dxa"/>
            <w:tcBorders>
              <w:top w:val="nil"/>
              <w:left w:val="nil"/>
              <w:bottom w:val="nil"/>
              <w:right w:val="nil"/>
            </w:tcBorders>
            <w:shd w:val="clear" w:color="auto" w:fill="auto"/>
            <w:vAlign w:val="center"/>
            <w:hideMark/>
          </w:tcPr>
          <w:p w14:paraId="219DA99B"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656A4F" w14:paraId="219DA99E" w14:textId="77777777">
        <w:trPr>
          <w:trHeight w:val="330"/>
        </w:trPr>
        <w:tc>
          <w:tcPr>
            <w:tcW w:w="7260" w:type="dxa"/>
            <w:tcBorders>
              <w:top w:val="nil"/>
              <w:left w:val="nil"/>
              <w:bottom w:val="nil"/>
              <w:right w:val="nil"/>
            </w:tcBorders>
            <w:shd w:val="clear" w:color="auto" w:fill="auto"/>
            <w:vAlign w:val="center"/>
            <w:hideMark/>
          </w:tcPr>
          <w:p w14:paraId="219DA99D"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656A4F" w14:paraId="219DA9A0" w14:textId="77777777">
        <w:trPr>
          <w:trHeight w:val="345"/>
        </w:trPr>
        <w:tc>
          <w:tcPr>
            <w:tcW w:w="7260" w:type="dxa"/>
            <w:tcBorders>
              <w:top w:val="nil"/>
              <w:left w:val="nil"/>
              <w:bottom w:val="nil"/>
              <w:right w:val="nil"/>
            </w:tcBorders>
            <w:shd w:val="clear" w:color="auto" w:fill="auto"/>
            <w:vAlign w:val="center"/>
            <w:hideMark/>
          </w:tcPr>
          <w:p w14:paraId="219DA99F"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656A4F" w14:paraId="219DA9A2" w14:textId="77777777">
        <w:trPr>
          <w:trHeight w:val="330"/>
        </w:trPr>
        <w:tc>
          <w:tcPr>
            <w:tcW w:w="7260" w:type="dxa"/>
            <w:tcBorders>
              <w:top w:val="nil"/>
              <w:left w:val="nil"/>
              <w:bottom w:val="nil"/>
              <w:right w:val="nil"/>
            </w:tcBorders>
            <w:shd w:val="clear" w:color="auto" w:fill="auto"/>
            <w:vAlign w:val="center"/>
            <w:hideMark/>
          </w:tcPr>
          <w:p w14:paraId="219DA9A1"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656A4F" w14:paraId="219DA9A4" w14:textId="77777777">
        <w:trPr>
          <w:trHeight w:val="330"/>
        </w:trPr>
        <w:tc>
          <w:tcPr>
            <w:tcW w:w="7260" w:type="dxa"/>
            <w:tcBorders>
              <w:top w:val="nil"/>
              <w:left w:val="nil"/>
              <w:bottom w:val="nil"/>
              <w:right w:val="nil"/>
            </w:tcBorders>
            <w:shd w:val="clear" w:color="auto" w:fill="auto"/>
            <w:vAlign w:val="center"/>
            <w:hideMark/>
          </w:tcPr>
          <w:p w14:paraId="219DA9A3"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ΤΟ ΠΟΤΑΜΙ: ΠΡΝ</w:t>
            </w:r>
          </w:p>
        </w:tc>
      </w:tr>
      <w:tr w:rsidR="00656A4F" w14:paraId="219DA9A6" w14:textId="77777777">
        <w:trPr>
          <w:trHeight w:val="330"/>
        </w:trPr>
        <w:tc>
          <w:tcPr>
            <w:tcW w:w="7260" w:type="dxa"/>
            <w:tcBorders>
              <w:top w:val="nil"/>
              <w:left w:val="nil"/>
              <w:bottom w:val="nil"/>
              <w:right w:val="nil"/>
            </w:tcBorders>
            <w:shd w:val="clear" w:color="auto" w:fill="auto"/>
            <w:vAlign w:val="center"/>
            <w:hideMark/>
          </w:tcPr>
          <w:p w14:paraId="219DA9A5"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656A4F" w14:paraId="219DA9A8" w14:textId="77777777">
        <w:trPr>
          <w:trHeight w:val="330"/>
        </w:trPr>
        <w:tc>
          <w:tcPr>
            <w:tcW w:w="7260" w:type="dxa"/>
            <w:tcBorders>
              <w:top w:val="nil"/>
              <w:left w:val="nil"/>
              <w:bottom w:val="nil"/>
              <w:right w:val="nil"/>
            </w:tcBorders>
            <w:shd w:val="clear" w:color="auto" w:fill="auto"/>
            <w:vAlign w:val="center"/>
            <w:hideMark/>
          </w:tcPr>
          <w:p w14:paraId="219DA9A7"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Άρθρο 71 ως έχει     ΚΑΤΑ ΠΛΕΙΟΨΗΦΙΑ</w:t>
            </w:r>
          </w:p>
        </w:tc>
      </w:tr>
      <w:tr w:rsidR="00656A4F" w14:paraId="219DA9AA" w14:textId="77777777">
        <w:trPr>
          <w:trHeight w:val="330"/>
        </w:trPr>
        <w:tc>
          <w:tcPr>
            <w:tcW w:w="7260" w:type="dxa"/>
            <w:tcBorders>
              <w:top w:val="nil"/>
              <w:left w:val="nil"/>
              <w:bottom w:val="nil"/>
              <w:right w:val="nil"/>
            </w:tcBorders>
            <w:shd w:val="clear" w:color="auto" w:fill="auto"/>
            <w:vAlign w:val="center"/>
            <w:hideMark/>
          </w:tcPr>
          <w:p w14:paraId="219DA9A9"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56A4F" w14:paraId="219DA9AC" w14:textId="77777777">
        <w:trPr>
          <w:trHeight w:val="330"/>
        </w:trPr>
        <w:tc>
          <w:tcPr>
            <w:tcW w:w="7260" w:type="dxa"/>
            <w:tcBorders>
              <w:top w:val="nil"/>
              <w:left w:val="nil"/>
              <w:bottom w:val="nil"/>
              <w:right w:val="nil"/>
            </w:tcBorders>
            <w:shd w:val="clear" w:color="auto" w:fill="auto"/>
            <w:vAlign w:val="center"/>
            <w:hideMark/>
          </w:tcPr>
          <w:p w14:paraId="219DA9AB"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656A4F" w14:paraId="219DA9AE" w14:textId="77777777">
        <w:trPr>
          <w:trHeight w:val="330"/>
        </w:trPr>
        <w:tc>
          <w:tcPr>
            <w:tcW w:w="7260" w:type="dxa"/>
            <w:tcBorders>
              <w:top w:val="nil"/>
              <w:left w:val="nil"/>
              <w:bottom w:val="nil"/>
              <w:right w:val="nil"/>
            </w:tcBorders>
            <w:shd w:val="clear" w:color="auto" w:fill="auto"/>
            <w:vAlign w:val="center"/>
            <w:hideMark/>
          </w:tcPr>
          <w:p w14:paraId="219DA9AD"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ΔΗ.ΣΥ: OXI</w:t>
            </w:r>
          </w:p>
        </w:tc>
      </w:tr>
      <w:tr w:rsidR="00656A4F" w14:paraId="219DA9B0" w14:textId="77777777">
        <w:trPr>
          <w:trHeight w:val="330"/>
        </w:trPr>
        <w:tc>
          <w:tcPr>
            <w:tcW w:w="7260" w:type="dxa"/>
            <w:tcBorders>
              <w:top w:val="nil"/>
              <w:left w:val="nil"/>
              <w:bottom w:val="nil"/>
              <w:right w:val="nil"/>
            </w:tcBorders>
            <w:shd w:val="clear" w:color="auto" w:fill="auto"/>
            <w:vAlign w:val="center"/>
            <w:hideMark/>
          </w:tcPr>
          <w:p w14:paraId="219DA9AF"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Χ.Α: ΠΡΝ</w:t>
            </w:r>
          </w:p>
        </w:tc>
      </w:tr>
      <w:tr w:rsidR="00656A4F" w14:paraId="219DA9B2" w14:textId="77777777">
        <w:trPr>
          <w:trHeight w:val="330"/>
        </w:trPr>
        <w:tc>
          <w:tcPr>
            <w:tcW w:w="7260" w:type="dxa"/>
            <w:tcBorders>
              <w:top w:val="nil"/>
              <w:left w:val="nil"/>
              <w:bottom w:val="nil"/>
              <w:right w:val="nil"/>
            </w:tcBorders>
            <w:shd w:val="clear" w:color="auto" w:fill="auto"/>
            <w:vAlign w:val="center"/>
            <w:hideMark/>
          </w:tcPr>
          <w:p w14:paraId="219DA9B1"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656A4F" w14:paraId="219DA9B4" w14:textId="77777777">
        <w:trPr>
          <w:trHeight w:val="330"/>
        </w:trPr>
        <w:tc>
          <w:tcPr>
            <w:tcW w:w="7260" w:type="dxa"/>
            <w:tcBorders>
              <w:top w:val="nil"/>
              <w:left w:val="nil"/>
              <w:bottom w:val="nil"/>
              <w:right w:val="nil"/>
            </w:tcBorders>
            <w:shd w:val="clear" w:color="auto" w:fill="auto"/>
            <w:vAlign w:val="center"/>
            <w:hideMark/>
          </w:tcPr>
          <w:p w14:paraId="219DA9B3"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 xml:space="preserve">ΤΟ </w:t>
            </w:r>
            <w:r>
              <w:rPr>
                <w:rFonts w:ascii="Calibri" w:eastAsia="Times New Roman" w:hAnsi="Calibri" w:cs="Calibri"/>
                <w:color w:val="000000"/>
                <w:szCs w:val="24"/>
              </w:rPr>
              <w:t>ΠΟΤΑΜΙ: ΠΡΝ</w:t>
            </w:r>
          </w:p>
        </w:tc>
      </w:tr>
      <w:tr w:rsidR="00656A4F" w14:paraId="219DA9B6" w14:textId="77777777">
        <w:trPr>
          <w:trHeight w:val="330"/>
        </w:trPr>
        <w:tc>
          <w:tcPr>
            <w:tcW w:w="7260" w:type="dxa"/>
            <w:tcBorders>
              <w:top w:val="nil"/>
              <w:left w:val="nil"/>
              <w:bottom w:val="nil"/>
              <w:right w:val="nil"/>
            </w:tcBorders>
            <w:shd w:val="clear" w:color="auto" w:fill="auto"/>
            <w:vAlign w:val="center"/>
            <w:hideMark/>
          </w:tcPr>
          <w:p w14:paraId="219DA9B5"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656A4F" w14:paraId="219DA9B8" w14:textId="77777777">
        <w:trPr>
          <w:trHeight w:val="330"/>
        </w:trPr>
        <w:tc>
          <w:tcPr>
            <w:tcW w:w="7260" w:type="dxa"/>
            <w:tcBorders>
              <w:top w:val="nil"/>
              <w:left w:val="nil"/>
              <w:bottom w:val="nil"/>
              <w:right w:val="nil"/>
            </w:tcBorders>
            <w:shd w:val="clear" w:color="auto" w:fill="auto"/>
            <w:vAlign w:val="center"/>
            <w:hideMark/>
          </w:tcPr>
          <w:p w14:paraId="219DA9B7"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Άρθρο 72 ως έχει     ΚΑΤΑ ΠΛΕΙΟΨΗΦΙΑ</w:t>
            </w:r>
          </w:p>
        </w:tc>
      </w:tr>
      <w:tr w:rsidR="00656A4F" w14:paraId="219DA9BA" w14:textId="77777777">
        <w:trPr>
          <w:trHeight w:val="330"/>
        </w:trPr>
        <w:tc>
          <w:tcPr>
            <w:tcW w:w="7260" w:type="dxa"/>
            <w:tcBorders>
              <w:top w:val="nil"/>
              <w:left w:val="nil"/>
              <w:bottom w:val="nil"/>
              <w:right w:val="nil"/>
            </w:tcBorders>
            <w:shd w:val="clear" w:color="auto" w:fill="auto"/>
            <w:vAlign w:val="center"/>
            <w:hideMark/>
          </w:tcPr>
          <w:p w14:paraId="219DA9B9"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56A4F" w14:paraId="219DA9BC" w14:textId="77777777">
        <w:trPr>
          <w:trHeight w:val="330"/>
        </w:trPr>
        <w:tc>
          <w:tcPr>
            <w:tcW w:w="7260" w:type="dxa"/>
            <w:tcBorders>
              <w:top w:val="nil"/>
              <w:left w:val="nil"/>
              <w:bottom w:val="nil"/>
              <w:right w:val="nil"/>
            </w:tcBorders>
            <w:shd w:val="clear" w:color="auto" w:fill="auto"/>
            <w:vAlign w:val="center"/>
            <w:hideMark/>
          </w:tcPr>
          <w:p w14:paraId="219DA9BB"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Ν.Δ.: ΠΡΝ</w:t>
            </w:r>
          </w:p>
        </w:tc>
      </w:tr>
      <w:tr w:rsidR="00656A4F" w14:paraId="219DA9BE" w14:textId="77777777">
        <w:trPr>
          <w:trHeight w:val="345"/>
        </w:trPr>
        <w:tc>
          <w:tcPr>
            <w:tcW w:w="7260" w:type="dxa"/>
            <w:tcBorders>
              <w:top w:val="nil"/>
              <w:left w:val="nil"/>
              <w:bottom w:val="nil"/>
              <w:right w:val="nil"/>
            </w:tcBorders>
            <w:shd w:val="clear" w:color="auto" w:fill="auto"/>
            <w:vAlign w:val="center"/>
            <w:hideMark/>
          </w:tcPr>
          <w:p w14:paraId="219DA9BD"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656A4F" w14:paraId="219DA9C0" w14:textId="77777777">
        <w:trPr>
          <w:trHeight w:val="330"/>
        </w:trPr>
        <w:tc>
          <w:tcPr>
            <w:tcW w:w="7260" w:type="dxa"/>
            <w:tcBorders>
              <w:top w:val="nil"/>
              <w:left w:val="nil"/>
              <w:bottom w:val="nil"/>
              <w:right w:val="nil"/>
            </w:tcBorders>
            <w:shd w:val="clear" w:color="auto" w:fill="auto"/>
            <w:vAlign w:val="center"/>
            <w:hideMark/>
          </w:tcPr>
          <w:p w14:paraId="219DA9BF"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656A4F" w14:paraId="219DA9C2" w14:textId="77777777">
        <w:trPr>
          <w:trHeight w:val="330"/>
        </w:trPr>
        <w:tc>
          <w:tcPr>
            <w:tcW w:w="7260" w:type="dxa"/>
            <w:tcBorders>
              <w:top w:val="nil"/>
              <w:left w:val="nil"/>
              <w:bottom w:val="nil"/>
              <w:right w:val="nil"/>
            </w:tcBorders>
            <w:shd w:val="clear" w:color="auto" w:fill="auto"/>
            <w:vAlign w:val="center"/>
            <w:hideMark/>
          </w:tcPr>
          <w:p w14:paraId="219DA9C1"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656A4F" w14:paraId="219DA9C4" w14:textId="77777777">
        <w:trPr>
          <w:trHeight w:val="330"/>
        </w:trPr>
        <w:tc>
          <w:tcPr>
            <w:tcW w:w="7260" w:type="dxa"/>
            <w:tcBorders>
              <w:top w:val="nil"/>
              <w:left w:val="nil"/>
              <w:bottom w:val="nil"/>
              <w:right w:val="nil"/>
            </w:tcBorders>
            <w:shd w:val="clear" w:color="auto" w:fill="auto"/>
            <w:vAlign w:val="center"/>
            <w:hideMark/>
          </w:tcPr>
          <w:p w14:paraId="219DA9C3"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ΤΟ ΠΟΤΑΜΙ: ΠΡΝ</w:t>
            </w:r>
          </w:p>
        </w:tc>
      </w:tr>
      <w:tr w:rsidR="00656A4F" w14:paraId="219DA9C6" w14:textId="77777777">
        <w:trPr>
          <w:trHeight w:val="330"/>
        </w:trPr>
        <w:tc>
          <w:tcPr>
            <w:tcW w:w="7260" w:type="dxa"/>
            <w:tcBorders>
              <w:top w:val="nil"/>
              <w:left w:val="nil"/>
              <w:bottom w:val="nil"/>
              <w:right w:val="nil"/>
            </w:tcBorders>
            <w:shd w:val="clear" w:color="auto" w:fill="auto"/>
            <w:vAlign w:val="center"/>
            <w:hideMark/>
          </w:tcPr>
          <w:p w14:paraId="219DA9C5"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656A4F" w14:paraId="219DA9C8" w14:textId="77777777">
        <w:trPr>
          <w:trHeight w:val="330"/>
        </w:trPr>
        <w:tc>
          <w:tcPr>
            <w:tcW w:w="7260" w:type="dxa"/>
            <w:tcBorders>
              <w:top w:val="nil"/>
              <w:left w:val="nil"/>
              <w:bottom w:val="nil"/>
              <w:right w:val="nil"/>
            </w:tcBorders>
            <w:shd w:val="clear" w:color="auto" w:fill="auto"/>
            <w:vAlign w:val="center"/>
            <w:hideMark/>
          </w:tcPr>
          <w:p w14:paraId="219DA9C7"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Άρθρο 73 ως έχει     ΚΑΤΑ ΠΛΕΙΟΨΗΦΙΑ</w:t>
            </w:r>
          </w:p>
        </w:tc>
      </w:tr>
      <w:tr w:rsidR="00656A4F" w14:paraId="219DA9CA" w14:textId="77777777">
        <w:trPr>
          <w:trHeight w:val="330"/>
        </w:trPr>
        <w:tc>
          <w:tcPr>
            <w:tcW w:w="7260" w:type="dxa"/>
            <w:tcBorders>
              <w:top w:val="nil"/>
              <w:left w:val="nil"/>
              <w:bottom w:val="nil"/>
              <w:right w:val="nil"/>
            </w:tcBorders>
            <w:shd w:val="clear" w:color="auto" w:fill="auto"/>
            <w:vAlign w:val="center"/>
            <w:hideMark/>
          </w:tcPr>
          <w:p w14:paraId="219DA9C9"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56A4F" w14:paraId="219DA9CC" w14:textId="77777777">
        <w:trPr>
          <w:trHeight w:val="330"/>
        </w:trPr>
        <w:tc>
          <w:tcPr>
            <w:tcW w:w="7260" w:type="dxa"/>
            <w:tcBorders>
              <w:top w:val="nil"/>
              <w:left w:val="nil"/>
              <w:bottom w:val="nil"/>
              <w:right w:val="nil"/>
            </w:tcBorders>
            <w:shd w:val="clear" w:color="auto" w:fill="auto"/>
            <w:vAlign w:val="center"/>
            <w:hideMark/>
          </w:tcPr>
          <w:p w14:paraId="219DA9CB"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56A4F" w14:paraId="219DA9CE" w14:textId="77777777">
        <w:trPr>
          <w:trHeight w:val="330"/>
        </w:trPr>
        <w:tc>
          <w:tcPr>
            <w:tcW w:w="7260" w:type="dxa"/>
            <w:tcBorders>
              <w:top w:val="nil"/>
              <w:left w:val="nil"/>
              <w:bottom w:val="nil"/>
              <w:right w:val="nil"/>
            </w:tcBorders>
            <w:shd w:val="clear" w:color="auto" w:fill="auto"/>
            <w:vAlign w:val="center"/>
            <w:hideMark/>
          </w:tcPr>
          <w:p w14:paraId="219DA9CD"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656A4F" w14:paraId="219DA9D0" w14:textId="77777777">
        <w:trPr>
          <w:trHeight w:val="330"/>
        </w:trPr>
        <w:tc>
          <w:tcPr>
            <w:tcW w:w="7260" w:type="dxa"/>
            <w:tcBorders>
              <w:top w:val="nil"/>
              <w:left w:val="nil"/>
              <w:bottom w:val="nil"/>
              <w:right w:val="nil"/>
            </w:tcBorders>
            <w:shd w:val="clear" w:color="auto" w:fill="auto"/>
            <w:vAlign w:val="center"/>
            <w:hideMark/>
          </w:tcPr>
          <w:p w14:paraId="219DA9CF"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Χ.Α: ΠΡΝ</w:t>
            </w:r>
          </w:p>
        </w:tc>
      </w:tr>
      <w:tr w:rsidR="00656A4F" w14:paraId="219DA9D2" w14:textId="77777777">
        <w:trPr>
          <w:trHeight w:val="330"/>
        </w:trPr>
        <w:tc>
          <w:tcPr>
            <w:tcW w:w="7260" w:type="dxa"/>
            <w:tcBorders>
              <w:top w:val="nil"/>
              <w:left w:val="nil"/>
              <w:bottom w:val="nil"/>
              <w:right w:val="nil"/>
            </w:tcBorders>
            <w:shd w:val="clear" w:color="auto" w:fill="auto"/>
            <w:vAlign w:val="center"/>
            <w:hideMark/>
          </w:tcPr>
          <w:p w14:paraId="219DA9D1"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 xml:space="preserve">Κ.Κ.Ε: </w:t>
            </w:r>
            <w:r>
              <w:rPr>
                <w:rFonts w:ascii="Calibri" w:eastAsia="Times New Roman" w:hAnsi="Calibri" w:cs="Calibri"/>
                <w:color w:val="000000"/>
                <w:szCs w:val="24"/>
              </w:rPr>
              <w:t>ΝΑΙ</w:t>
            </w:r>
          </w:p>
        </w:tc>
      </w:tr>
      <w:tr w:rsidR="00656A4F" w14:paraId="219DA9D4" w14:textId="77777777">
        <w:trPr>
          <w:trHeight w:val="330"/>
        </w:trPr>
        <w:tc>
          <w:tcPr>
            <w:tcW w:w="7260" w:type="dxa"/>
            <w:tcBorders>
              <w:top w:val="nil"/>
              <w:left w:val="nil"/>
              <w:bottom w:val="nil"/>
              <w:right w:val="nil"/>
            </w:tcBorders>
            <w:shd w:val="clear" w:color="auto" w:fill="auto"/>
            <w:vAlign w:val="center"/>
            <w:hideMark/>
          </w:tcPr>
          <w:p w14:paraId="219DA9D3"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ΤΟ ΠΟΤΑΜΙ: ΠΡΝ</w:t>
            </w:r>
          </w:p>
        </w:tc>
      </w:tr>
      <w:tr w:rsidR="00656A4F" w14:paraId="219DA9D6" w14:textId="77777777">
        <w:trPr>
          <w:trHeight w:val="330"/>
        </w:trPr>
        <w:tc>
          <w:tcPr>
            <w:tcW w:w="7260" w:type="dxa"/>
            <w:tcBorders>
              <w:top w:val="nil"/>
              <w:left w:val="nil"/>
              <w:bottom w:val="nil"/>
              <w:right w:val="nil"/>
            </w:tcBorders>
            <w:shd w:val="clear" w:color="auto" w:fill="auto"/>
            <w:vAlign w:val="center"/>
            <w:hideMark/>
          </w:tcPr>
          <w:p w14:paraId="219DA9D5"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656A4F" w14:paraId="219DA9D8" w14:textId="77777777">
        <w:trPr>
          <w:trHeight w:val="330"/>
        </w:trPr>
        <w:tc>
          <w:tcPr>
            <w:tcW w:w="7260" w:type="dxa"/>
            <w:tcBorders>
              <w:top w:val="nil"/>
              <w:left w:val="nil"/>
              <w:bottom w:val="nil"/>
              <w:right w:val="nil"/>
            </w:tcBorders>
            <w:shd w:val="clear" w:color="auto" w:fill="auto"/>
            <w:vAlign w:val="center"/>
            <w:hideMark/>
          </w:tcPr>
          <w:p w14:paraId="219DA9D7"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Άρθρο 74 ως έχει     ΚΑΤΑ ΠΛΕΙΟΨΗΦΙΑ</w:t>
            </w:r>
          </w:p>
        </w:tc>
      </w:tr>
      <w:tr w:rsidR="00656A4F" w14:paraId="219DA9DA" w14:textId="77777777">
        <w:trPr>
          <w:trHeight w:val="330"/>
        </w:trPr>
        <w:tc>
          <w:tcPr>
            <w:tcW w:w="7260" w:type="dxa"/>
            <w:tcBorders>
              <w:top w:val="nil"/>
              <w:left w:val="nil"/>
              <w:bottom w:val="nil"/>
              <w:right w:val="nil"/>
            </w:tcBorders>
            <w:shd w:val="clear" w:color="auto" w:fill="auto"/>
            <w:vAlign w:val="center"/>
            <w:hideMark/>
          </w:tcPr>
          <w:p w14:paraId="219DA9D9"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56A4F" w14:paraId="219DA9DC" w14:textId="77777777">
        <w:trPr>
          <w:trHeight w:val="330"/>
        </w:trPr>
        <w:tc>
          <w:tcPr>
            <w:tcW w:w="7260" w:type="dxa"/>
            <w:tcBorders>
              <w:top w:val="nil"/>
              <w:left w:val="nil"/>
              <w:bottom w:val="nil"/>
              <w:right w:val="nil"/>
            </w:tcBorders>
            <w:shd w:val="clear" w:color="auto" w:fill="auto"/>
            <w:vAlign w:val="center"/>
            <w:hideMark/>
          </w:tcPr>
          <w:p w14:paraId="219DA9DB"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56A4F" w14:paraId="219DA9DE" w14:textId="77777777">
        <w:trPr>
          <w:trHeight w:val="330"/>
        </w:trPr>
        <w:tc>
          <w:tcPr>
            <w:tcW w:w="7260" w:type="dxa"/>
            <w:tcBorders>
              <w:top w:val="nil"/>
              <w:left w:val="nil"/>
              <w:bottom w:val="nil"/>
              <w:right w:val="nil"/>
            </w:tcBorders>
            <w:shd w:val="clear" w:color="auto" w:fill="auto"/>
            <w:vAlign w:val="center"/>
            <w:hideMark/>
          </w:tcPr>
          <w:p w14:paraId="219DA9DD"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656A4F" w14:paraId="219DA9E0" w14:textId="77777777">
        <w:trPr>
          <w:trHeight w:val="330"/>
        </w:trPr>
        <w:tc>
          <w:tcPr>
            <w:tcW w:w="7260" w:type="dxa"/>
            <w:tcBorders>
              <w:top w:val="nil"/>
              <w:left w:val="nil"/>
              <w:bottom w:val="nil"/>
              <w:right w:val="nil"/>
            </w:tcBorders>
            <w:shd w:val="clear" w:color="auto" w:fill="auto"/>
            <w:vAlign w:val="center"/>
            <w:hideMark/>
          </w:tcPr>
          <w:p w14:paraId="219DA9DF"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Χ.Α: ΠΡΝ</w:t>
            </w:r>
          </w:p>
        </w:tc>
      </w:tr>
      <w:tr w:rsidR="00656A4F" w14:paraId="219DA9E2" w14:textId="77777777">
        <w:trPr>
          <w:trHeight w:val="330"/>
        </w:trPr>
        <w:tc>
          <w:tcPr>
            <w:tcW w:w="7260" w:type="dxa"/>
            <w:tcBorders>
              <w:top w:val="nil"/>
              <w:left w:val="nil"/>
              <w:bottom w:val="nil"/>
              <w:right w:val="nil"/>
            </w:tcBorders>
            <w:shd w:val="clear" w:color="auto" w:fill="auto"/>
            <w:vAlign w:val="center"/>
            <w:hideMark/>
          </w:tcPr>
          <w:p w14:paraId="219DA9E1"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656A4F" w14:paraId="219DA9E4" w14:textId="77777777">
        <w:trPr>
          <w:trHeight w:val="330"/>
        </w:trPr>
        <w:tc>
          <w:tcPr>
            <w:tcW w:w="7260" w:type="dxa"/>
            <w:tcBorders>
              <w:top w:val="nil"/>
              <w:left w:val="nil"/>
              <w:bottom w:val="nil"/>
              <w:right w:val="nil"/>
            </w:tcBorders>
            <w:shd w:val="clear" w:color="auto" w:fill="auto"/>
            <w:vAlign w:val="center"/>
            <w:hideMark/>
          </w:tcPr>
          <w:p w14:paraId="219DA9E3"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ΤΟ ΠΟΤΑΜΙ: ΠΡΝ</w:t>
            </w:r>
          </w:p>
        </w:tc>
      </w:tr>
      <w:tr w:rsidR="00656A4F" w14:paraId="219DA9E6" w14:textId="77777777">
        <w:trPr>
          <w:trHeight w:val="330"/>
        </w:trPr>
        <w:tc>
          <w:tcPr>
            <w:tcW w:w="7260" w:type="dxa"/>
            <w:tcBorders>
              <w:top w:val="nil"/>
              <w:left w:val="nil"/>
              <w:bottom w:val="nil"/>
              <w:right w:val="nil"/>
            </w:tcBorders>
            <w:shd w:val="clear" w:color="auto" w:fill="auto"/>
            <w:vAlign w:val="center"/>
            <w:hideMark/>
          </w:tcPr>
          <w:p w14:paraId="219DA9E5"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656A4F" w14:paraId="219DA9E8" w14:textId="77777777">
        <w:trPr>
          <w:trHeight w:val="330"/>
        </w:trPr>
        <w:tc>
          <w:tcPr>
            <w:tcW w:w="7260" w:type="dxa"/>
            <w:tcBorders>
              <w:top w:val="nil"/>
              <w:left w:val="nil"/>
              <w:bottom w:val="nil"/>
              <w:right w:val="nil"/>
            </w:tcBorders>
            <w:shd w:val="clear" w:color="auto" w:fill="auto"/>
            <w:vAlign w:val="center"/>
            <w:hideMark/>
          </w:tcPr>
          <w:p w14:paraId="219DA9E7"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Άρθρο 75 ως έχει     ΚΑΤΑ ΠΛΕΙΟΨΗΦΙΑ</w:t>
            </w:r>
          </w:p>
        </w:tc>
      </w:tr>
      <w:tr w:rsidR="00656A4F" w14:paraId="219DA9EA" w14:textId="77777777">
        <w:trPr>
          <w:trHeight w:val="345"/>
        </w:trPr>
        <w:tc>
          <w:tcPr>
            <w:tcW w:w="7260" w:type="dxa"/>
            <w:tcBorders>
              <w:top w:val="nil"/>
              <w:left w:val="nil"/>
              <w:bottom w:val="nil"/>
              <w:right w:val="nil"/>
            </w:tcBorders>
            <w:shd w:val="clear" w:color="auto" w:fill="auto"/>
            <w:vAlign w:val="center"/>
            <w:hideMark/>
          </w:tcPr>
          <w:p w14:paraId="219DA9E9"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56A4F" w14:paraId="219DA9EC" w14:textId="77777777">
        <w:trPr>
          <w:trHeight w:val="330"/>
        </w:trPr>
        <w:tc>
          <w:tcPr>
            <w:tcW w:w="7260" w:type="dxa"/>
            <w:tcBorders>
              <w:top w:val="nil"/>
              <w:left w:val="nil"/>
              <w:bottom w:val="nil"/>
              <w:right w:val="nil"/>
            </w:tcBorders>
            <w:shd w:val="clear" w:color="auto" w:fill="auto"/>
            <w:vAlign w:val="center"/>
            <w:hideMark/>
          </w:tcPr>
          <w:p w14:paraId="219DA9EB"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56A4F" w14:paraId="219DA9EE" w14:textId="77777777">
        <w:trPr>
          <w:trHeight w:val="330"/>
        </w:trPr>
        <w:tc>
          <w:tcPr>
            <w:tcW w:w="7260" w:type="dxa"/>
            <w:tcBorders>
              <w:top w:val="nil"/>
              <w:left w:val="nil"/>
              <w:bottom w:val="nil"/>
              <w:right w:val="nil"/>
            </w:tcBorders>
            <w:shd w:val="clear" w:color="auto" w:fill="auto"/>
            <w:vAlign w:val="center"/>
            <w:hideMark/>
          </w:tcPr>
          <w:p w14:paraId="219DA9ED"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656A4F" w14:paraId="219DA9F0" w14:textId="77777777">
        <w:trPr>
          <w:trHeight w:val="330"/>
        </w:trPr>
        <w:tc>
          <w:tcPr>
            <w:tcW w:w="7260" w:type="dxa"/>
            <w:tcBorders>
              <w:top w:val="nil"/>
              <w:left w:val="nil"/>
              <w:bottom w:val="nil"/>
              <w:right w:val="nil"/>
            </w:tcBorders>
            <w:shd w:val="clear" w:color="auto" w:fill="auto"/>
            <w:vAlign w:val="center"/>
            <w:hideMark/>
          </w:tcPr>
          <w:p w14:paraId="219DA9EF"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Χ.Α: ΝΑΙ</w:t>
            </w:r>
          </w:p>
        </w:tc>
      </w:tr>
      <w:tr w:rsidR="00656A4F" w14:paraId="219DA9F2" w14:textId="77777777">
        <w:trPr>
          <w:trHeight w:val="330"/>
        </w:trPr>
        <w:tc>
          <w:tcPr>
            <w:tcW w:w="7260" w:type="dxa"/>
            <w:tcBorders>
              <w:top w:val="nil"/>
              <w:left w:val="nil"/>
              <w:bottom w:val="nil"/>
              <w:right w:val="nil"/>
            </w:tcBorders>
            <w:shd w:val="clear" w:color="auto" w:fill="auto"/>
            <w:vAlign w:val="center"/>
            <w:hideMark/>
          </w:tcPr>
          <w:p w14:paraId="219DA9F1"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656A4F" w14:paraId="219DA9F4" w14:textId="77777777">
        <w:trPr>
          <w:trHeight w:val="345"/>
        </w:trPr>
        <w:tc>
          <w:tcPr>
            <w:tcW w:w="7260" w:type="dxa"/>
            <w:tcBorders>
              <w:top w:val="nil"/>
              <w:left w:val="nil"/>
              <w:bottom w:val="nil"/>
              <w:right w:val="nil"/>
            </w:tcBorders>
            <w:shd w:val="clear" w:color="auto" w:fill="auto"/>
            <w:vAlign w:val="center"/>
            <w:hideMark/>
          </w:tcPr>
          <w:p w14:paraId="219DA9F3"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ΤΟ ΠΟΤΑΜΙ: ΠΡΝ</w:t>
            </w:r>
          </w:p>
        </w:tc>
      </w:tr>
      <w:tr w:rsidR="00656A4F" w14:paraId="219DA9F6" w14:textId="77777777">
        <w:trPr>
          <w:trHeight w:val="330"/>
        </w:trPr>
        <w:tc>
          <w:tcPr>
            <w:tcW w:w="7260" w:type="dxa"/>
            <w:tcBorders>
              <w:top w:val="nil"/>
              <w:left w:val="nil"/>
              <w:bottom w:val="nil"/>
              <w:right w:val="nil"/>
            </w:tcBorders>
            <w:shd w:val="clear" w:color="auto" w:fill="auto"/>
            <w:vAlign w:val="center"/>
            <w:hideMark/>
          </w:tcPr>
          <w:p w14:paraId="219DA9F5"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656A4F" w14:paraId="219DA9F8" w14:textId="77777777">
        <w:trPr>
          <w:trHeight w:val="330"/>
        </w:trPr>
        <w:tc>
          <w:tcPr>
            <w:tcW w:w="7260" w:type="dxa"/>
            <w:tcBorders>
              <w:top w:val="nil"/>
              <w:left w:val="nil"/>
              <w:bottom w:val="nil"/>
              <w:right w:val="nil"/>
            </w:tcBorders>
            <w:shd w:val="clear" w:color="auto" w:fill="auto"/>
            <w:vAlign w:val="center"/>
            <w:hideMark/>
          </w:tcPr>
          <w:p w14:paraId="219DA9F7"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Άρθρο 76 ως έχει     ΚΑΤΑ ΠΛΕΙΟΨΗΦΙΑ</w:t>
            </w:r>
          </w:p>
        </w:tc>
      </w:tr>
      <w:tr w:rsidR="00656A4F" w14:paraId="219DA9FA" w14:textId="77777777">
        <w:trPr>
          <w:trHeight w:val="330"/>
        </w:trPr>
        <w:tc>
          <w:tcPr>
            <w:tcW w:w="7260" w:type="dxa"/>
            <w:tcBorders>
              <w:top w:val="nil"/>
              <w:left w:val="nil"/>
              <w:bottom w:val="nil"/>
              <w:right w:val="nil"/>
            </w:tcBorders>
            <w:shd w:val="clear" w:color="auto" w:fill="auto"/>
            <w:vAlign w:val="center"/>
            <w:hideMark/>
          </w:tcPr>
          <w:p w14:paraId="219DA9F9"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56A4F" w14:paraId="219DA9FC" w14:textId="77777777">
        <w:trPr>
          <w:trHeight w:val="330"/>
        </w:trPr>
        <w:tc>
          <w:tcPr>
            <w:tcW w:w="7260" w:type="dxa"/>
            <w:tcBorders>
              <w:top w:val="nil"/>
              <w:left w:val="nil"/>
              <w:bottom w:val="nil"/>
              <w:right w:val="nil"/>
            </w:tcBorders>
            <w:shd w:val="clear" w:color="auto" w:fill="auto"/>
            <w:vAlign w:val="center"/>
            <w:hideMark/>
          </w:tcPr>
          <w:p w14:paraId="219DA9FB"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656A4F" w14:paraId="219DA9FE" w14:textId="77777777">
        <w:trPr>
          <w:trHeight w:val="330"/>
        </w:trPr>
        <w:tc>
          <w:tcPr>
            <w:tcW w:w="7260" w:type="dxa"/>
            <w:tcBorders>
              <w:top w:val="nil"/>
              <w:left w:val="nil"/>
              <w:bottom w:val="nil"/>
              <w:right w:val="nil"/>
            </w:tcBorders>
            <w:shd w:val="clear" w:color="auto" w:fill="auto"/>
            <w:vAlign w:val="center"/>
            <w:hideMark/>
          </w:tcPr>
          <w:p w14:paraId="219DA9FD"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656A4F" w14:paraId="219DAA00" w14:textId="77777777">
        <w:trPr>
          <w:trHeight w:val="330"/>
        </w:trPr>
        <w:tc>
          <w:tcPr>
            <w:tcW w:w="7260" w:type="dxa"/>
            <w:tcBorders>
              <w:top w:val="nil"/>
              <w:left w:val="nil"/>
              <w:bottom w:val="nil"/>
              <w:right w:val="nil"/>
            </w:tcBorders>
            <w:shd w:val="clear" w:color="auto" w:fill="auto"/>
            <w:vAlign w:val="center"/>
            <w:hideMark/>
          </w:tcPr>
          <w:p w14:paraId="219DA9FF"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656A4F" w14:paraId="219DAA02" w14:textId="77777777">
        <w:trPr>
          <w:trHeight w:val="330"/>
        </w:trPr>
        <w:tc>
          <w:tcPr>
            <w:tcW w:w="7260" w:type="dxa"/>
            <w:tcBorders>
              <w:top w:val="nil"/>
              <w:left w:val="nil"/>
              <w:bottom w:val="nil"/>
              <w:right w:val="nil"/>
            </w:tcBorders>
            <w:shd w:val="clear" w:color="auto" w:fill="auto"/>
            <w:vAlign w:val="center"/>
            <w:hideMark/>
          </w:tcPr>
          <w:p w14:paraId="219DAA01"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656A4F" w14:paraId="219DAA04" w14:textId="77777777">
        <w:trPr>
          <w:trHeight w:val="330"/>
        </w:trPr>
        <w:tc>
          <w:tcPr>
            <w:tcW w:w="7260" w:type="dxa"/>
            <w:tcBorders>
              <w:top w:val="nil"/>
              <w:left w:val="nil"/>
              <w:bottom w:val="nil"/>
              <w:right w:val="nil"/>
            </w:tcBorders>
            <w:shd w:val="clear" w:color="auto" w:fill="auto"/>
            <w:vAlign w:val="center"/>
            <w:hideMark/>
          </w:tcPr>
          <w:p w14:paraId="219DAA03"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ΤΟ ΠΟΤΑΜΙ: ΝΑΙ</w:t>
            </w:r>
          </w:p>
        </w:tc>
      </w:tr>
      <w:tr w:rsidR="00656A4F" w14:paraId="219DAA06" w14:textId="77777777">
        <w:trPr>
          <w:trHeight w:val="330"/>
        </w:trPr>
        <w:tc>
          <w:tcPr>
            <w:tcW w:w="7260" w:type="dxa"/>
            <w:tcBorders>
              <w:top w:val="nil"/>
              <w:left w:val="nil"/>
              <w:bottom w:val="nil"/>
              <w:right w:val="nil"/>
            </w:tcBorders>
            <w:shd w:val="clear" w:color="auto" w:fill="auto"/>
            <w:vAlign w:val="center"/>
            <w:hideMark/>
          </w:tcPr>
          <w:p w14:paraId="219DAA05"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ΕΝ. ΚΕΝΤΡΩΩΝ: ΝΑΙ</w:t>
            </w:r>
          </w:p>
        </w:tc>
      </w:tr>
      <w:tr w:rsidR="00656A4F" w14:paraId="219DAA08" w14:textId="77777777">
        <w:trPr>
          <w:trHeight w:val="345"/>
        </w:trPr>
        <w:tc>
          <w:tcPr>
            <w:tcW w:w="7260" w:type="dxa"/>
            <w:tcBorders>
              <w:top w:val="nil"/>
              <w:left w:val="nil"/>
              <w:bottom w:val="nil"/>
              <w:right w:val="nil"/>
            </w:tcBorders>
            <w:shd w:val="clear" w:color="auto" w:fill="auto"/>
            <w:vAlign w:val="center"/>
            <w:hideMark/>
          </w:tcPr>
          <w:p w14:paraId="219DAA07"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Άρθρο 77 ως έχει     ΚΑΤΑ ΠΛΕΙΟΨΗΦΙΑ</w:t>
            </w:r>
          </w:p>
        </w:tc>
      </w:tr>
      <w:tr w:rsidR="00656A4F" w14:paraId="219DAA0A" w14:textId="77777777">
        <w:trPr>
          <w:trHeight w:val="330"/>
        </w:trPr>
        <w:tc>
          <w:tcPr>
            <w:tcW w:w="7260" w:type="dxa"/>
            <w:tcBorders>
              <w:top w:val="nil"/>
              <w:left w:val="nil"/>
              <w:bottom w:val="nil"/>
              <w:right w:val="nil"/>
            </w:tcBorders>
            <w:shd w:val="clear" w:color="auto" w:fill="auto"/>
            <w:vAlign w:val="center"/>
            <w:hideMark/>
          </w:tcPr>
          <w:p w14:paraId="219DAA09"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56A4F" w14:paraId="219DAA0C" w14:textId="77777777">
        <w:trPr>
          <w:trHeight w:val="330"/>
        </w:trPr>
        <w:tc>
          <w:tcPr>
            <w:tcW w:w="7260" w:type="dxa"/>
            <w:tcBorders>
              <w:top w:val="nil"/>
              <w:left w:val="nil"/>
              <w:bottom w:val="nil"/>
              <w:right w:val="nil"/>
            </w:tcBorders>
            <w:shd w:val="clear" w:color="auto" w:fill="auto"/>
            <w:vAlign w:val="center"/>
            <w:hideMark/>
          </w:tcPr>
          <w:p w14:paraId="219DAA0B"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Ν.Δ.: ΠΡΝ</w:t>
            </w:r>
          </w:p>
        </w:tc>
      </w:tr>
      <w:tr w:rsidR="00656A4F" w14:paraId="219DAA0E" w14:textId="77777777">
        <w:trPr>
          <w:trHeight w:val="330"/>
        </w:trPr>
        <w:tc>
          <w:tcPr>
            <w:tcW w:w="7260" w:type="dxa"/>
            <w:tcBorders>
              <w:top w:val="nil"/>
              <w:left w:val="nil"/>
              <w:bottom w:val="nil"/>
              <w:right w:val="nil"/>
            </w:tcBorders>
            <w:shd w:val="clear" w:color="auto" w:fill="auto"/>
            <w:vAlign w:val="center"/>
            <w:hideMark/>
          </w:tcPr>
          <w:p w14:paraId="219DAA0D"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656A4F" w14:paraId="219DAA10" w14:textId="77777777">
        <w:trPr>
          <w:trHeight w:val="330"/>
        </w:trPr>
        <w:tc>
          <w:tcPr>
            <w:tcW w:w="7260" w:type="dxa"/>
            <w:tcBorders>
              <w:top w:val="nil"/>
              <w:left w:val="nil"/>
              <w:bottom w:val="nil"/>
              <w:right w:val="nil"/>
            </w:tcBorders>
            <w:shd w:val="clear" w:color="auto" w:fill="auto"/>
            <w:vAlign w:val="center"/>
            <w:hideMark/>
          </w:tcPr>
          <w:p w14:paraId="219DAA0F"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Χ.Α:</w:t>
            </w:r>
            <w:r>
              <w:rPr>
                <w:rFonts w:ascii="Calibri" w:eastAsia="Times New Roman" w:hAnsi="Calibri" w:cs="Calibri"/>
                <w:color w:val="000000"/>
                <w:szCs w:val="24"/>
              </w:rPr>
              <w:t xml:space="preserve"> ΠΡΝ</w:t>
            </w:r>
          </w:p>
        </w:tc>
      </w:tr>
      <w:tr w:rsidR="00656A4F" w14:paraId="219DAA12" w14:textId="77777777">
        <w:trPr>
          <w:trHeight w:val="345"/>
        </w:trPr>
        <w:tc>
          <w:tcPr>
            <w:tcW w:w="7260" w:type="dxa"/>
            <w:tcBorders>
              <w:top w:val="nil"/>
              <w:left w:val="nil"/>
              <w:bottom w:val="nil"/>
              <w:right w:val="nil"/>
            </w:tcBorders>
            <w:shd w:val="clear" w:color="auto" w:fill="auto"/>
            <w:vAlign w:val="center"/>
            <w:hideMark/>
          </w:tcPr>
          <w:p w14:paraId="219DAA11"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656A4F" w14:paraId="219DAA14" w14:textId="77777777">
        <w:trPr>
          <w:trHeight w:val="330"/>
        </w:trPr>
        <w:tc>
          <w:tcPr>
            <w:tcW w:w="7260" w:type="dxa"/>
            <w:tcBorders>
              <w:top w:val="nil"/>
              <w:left w:val="nil"/>
              <w:bottom w:val="nil"/>
              <w:right w:val="nil"/>
            </w:tcBorders>
            <w:shd w:val="clear" w:color="auto" w:fill="auto"/>
            <w:vAlign w:val="center"/>
            <w:hideMark/>
          </w:tcPr>
          <w:p w14:paraId="219DAA13"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ΤΟ ΠΟΤΑΜΙ: ΠΡΝ</w:t>
            </w:r>
          </w:p>
        </w:tc>
      </w:tr>
      <w:tr w:rsidR="00656A4F" w14:paraId="219DAA16" w14:textId="77777777">
        <w:trPr>
          <w:trHeight w:val="330"/>
        </w:trPr>
        <w:tc>
          <w:tcPr>
            <w:tcW w:w="7260" w:type="dxa"/>
            <w:tcBorders>
              <w:top w:val="nil"/>
              <w:left w:val="nil"/>
              <w:bottom w:val="nil"/>
              <w:right w:val="nil"/>
            </w:tcBorders>
            <w:shd w:val="clear" w:color="auto" w:fill="auto"/>
            <w:vAlign w:val="center"/>
            <w:hideMark/>
          </w:tcPr>
          <w:p w14:paraId="219DAA15"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656A4F" w14:paraId="219DAA18" w14:textId="77777777">
        <w:trPr>
          <w:trHeight w:val="330"/>
        </w:trPr>
        <w:tc>
          <w:tcPr>
            <w:tcW w:w="7260" w:type="dxa"/>
            <w:tcBorders>
              <w:top w:val="nil"/>
              <w:left w:val="nil"/>
              <w:bottom w:val="nil"/>
              <w:right w:val="nil"/>
            </w:tcBorders>
            <w:shd w:val="clear" w:color="auto" w:fill="auto"/>
            <w:vAlign w:val="center"/>
            <w:hideMark/>
          </w:tcPr>
          <w:p w14:paraId="219DAA17"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Άρθρο 78 ως έχει     ΟΜΟΦΩΝΑ</w:t>
            </w:r>
          </w:p>
        </w:tc>
      </w:tr>
      <w:tr w:rsidR="00656A4F" w14:paraId="219DAA1A" w14:textId="77777777">
        <w:trPr>
          <w:trHeight w:val="330"/>
        </w:trPr>
        <w:tc>
          <w:tcPr>
            <w:tcW w:w="7260" w:type="dxa"/>
            <w:tcBorders>
              <w:top w:val="nil"/>
              <w:left w:val="nil"/>
              <w:bottom w:val="nil"/>
              <w:right w:val="nil"/>
            </w:tcBorders>
            <w:shd w:val="clear" w:color="auto" w:fill="auto"/>
            <w:vAlign w:val="center"/>
            <w:hideMark/>
          </w:tcPr>
          <w:p w14:paraId="219DAA19"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56A4F" w14:paraId="219DAA1C" w14:textId="77777777">
        <w:trPr>
          <w:trHeight w:val="330"/>
        </w:trPr>
        <w:tc>
          <w:tcPr>
            <w:tcW w:w="7260" w:type="dxa"/>
            <w:tcBorders>
              <w:top w:val="nil"/>
              <w:left w:val="nil"/>
              <w:bottom w:val="nil"/>
              <w:right w:val="nil"/>
            </w:tcBorders>
            <w:shd w:val="clear" w:color="auto" w:fill="auto"/>
            <w:vAlign w:val="center"/>
            <w:hideMark/>
          </w:tcPr>
          <w:p w14:paraId="219DAA1B"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56A4F" w14:paraId="219DAA1E" w14:textId="77777777">
        <w:trPr>
          <w:trHeight w:val="330"/>
        </w:trPr>
        <w:tc>
          <w:tcPr>
            <w:tcW w:w="7260" w:type="dxa"/>
            <w:tcBorders>
              <w:top w:val="nil"/>
              <w:left w:val="nil"/>
              <w:bottom w:val="nil"/>
              <w:right w:val="nil"/>
            </w:tcBorders>
            <w:shd w:val="clear" w:color="auto" w:fill="auto"/>
            <w:vAlign w:val="center"/>
            <w:hideMark/>
          </w:tcPr>
          <w:p w14:paraId="219DAA1D"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656A4F" w14:paraId="219DAA20" w14:textId="77777777">
        <w:trPr>
          <w:trHeight w:val="330"/>
        </w:trPr>
        <w:tc>
          <w:tcPr>
            <w:tcW w:w="7260" w:type="dxa"/>
            <w:tcBorders>
              <w:top w:val="nil"/>
              <w:left w:val="nil"/>
              <w:bottom w:val="nil"/>
              <w:right w:val="nil"/>
            </w:tcBorders>
            <w:shd w:val="clear" w:color="auto" w:fill="auto"/>
            <w:vAlign w:val="center"/>
            <w:hideMark/>
          </w:tcPr>
          <w:p w14:paraId="219DAA1F"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Χ.Α: ΝΑΙ</w:t>
            </w:r>
          </w:p>
        </w:tc>
      </w:tr>
      <w:tr w:rsidR="00656A4F" w14:paraId="219DAA22" w14:textId="77777777">
        <w:trPr>
          <w:trHeight w:val="330"/>
        </w:trPr>
        <w:tc>
          <w:tcPr>
            <w:tcW w:w="7260" w:type="dxa"/>
            <w:tcBorders>
              <w:top w:val="nil"/>
              <w:left w:val="nil"/>
              <w:bottom w:val="nil"/>
              <w:right w:val="nil"/>
            </w:tcBorders>
            <w:shd w:val="clear" w:color="auto" w:fill="auto"/>
            <w:vAlign w:val="center"/>
            <w:hideMark/>
          </w:tcPr>
          <w:p w14:paraId="219DAA21"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656A4F" w14:paraId="219DAA24" w14:textId="77777777">
        <w:trPr>
          <w:trHeight w:val="330"/>
        </w:trPr>
        <w:tc>
          <w:tcPr>
            <w:tcW w:w="7260" w:type="dxa"/>
            <w:tcBorders>
              <w:top w:val="nil"/>
              <w:left w:val="nil"/>
              <w:bottom w:val="nil"/>
              <w:right w:val="nil"/>
            </w:tcBorders>
            <w:shd w:val="clear" w:color="auto" w:fill="auto"/>
            <w:vAlign w:val="center"/>
            <w:hideMark/>
          </w:tcPr>
          <w:p w14:paraId="219DAA23"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ΤΟ ΠΟΤΑΜΙ: ΝΑΙ</w:t>
            </w:r>
          </w:p>
        </w:tc>
      </w:tr>
      <w:tr w:rsidR="00656A4F" w14:paraId="219DAA26" w14:textId="77777777">
        <w:trPr>
          <w:trHeight w:val="330"/>
        </w:trPr>
        <w:tc>
          <w:tcPr>
            <w:tcW w:w="7260" w:type="dxa"/>
            <w:tcBorders>
              <w:top w:val="nil"/>
              <w:left w:val="nil"/>
              <w:bottom w:val="nil"/>
              <w:right w:val="nil"/>
            </w:tcBorders>
            <w:shd w:val="clear" w:color="auto" w:fill="auto"/>
            <w:vAlign w:val="center"/>
            <w:hideMark/>
          </w:tcPr>
          <w:p w14:paraId="219DAA25"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656A4F" w14:paraId="219DAA28" w14:textId="77777777">
        <w:trPr>
          <w:trHeight w:val="330"/>
        </w:trPr>
        <w:tc>
          <w:tcPr>
            <w:tcW w:w="7260" w:type="dxa"/>
            <w:tcBorders>
              <w:top w:val="nil"/>
              <w:left w:val="nil"/>
              <w:bottom w:val="nil"/>
              <w:right w:val="nil"/>
            </w:tcBorders>
            <w:shd w:val="clear" w:color="auto" w:fill="auto"/>
            <w:vAlign w:val="center"/>
            <w:hideMark/>
          </w:tcPr>
          <w:p w14:paraId="219DAA27"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Άρθρο 79 ως έχει     ΚΑΤΑ ΠΛΕΙΟΨΗΦΙΑ</w:t>
            </w:r>
          </w:p>
        </w:tc>
      </w:tr>
      <w:tr w:rsidR="00656A4F" w14:paraId="219DAA2A" w14:textId="77777777">
        <w:trPr>
          <w:trHeight w:val="330"/>
        </w:trPr>
        <w:tc>
          <w:tcPr>
            <w:tcW w:w="7260" w:type="dxa"/>
            <w:tcBorders>
              <w:top w:val="nil"/>
              <w:left w:val="nil"/>
              <w:bottom w:val="nil"/>
              <w:right w:val="nil"/>
            </w:tcBorders>
            <w:shd w:val="clear" w:color="auto" w:fill="auto"/>
            <w:vAlign w:val="center"/>
            <w:hideMark/>
          </w:tcPr>
          <w:p w14:paraId="219DAA29"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56A4F" w14:paraId="219DAA2C" w14:textId="77777777">
        <w:trPr>
          <w:trHeight w:val="330"/>
        </w:trPr>
        <w:tc>
          <w:tcPr>
            <w:tcW w:w="7260" w:type="dxa"/>
            <w:tcBorders>
              <w:top w:val="nil"/>
              <w:left w:val="nil"/>
              <w:bottom w:val="nil"/>
              <w:right w:val="nil"/>
            </w:tcBorders>
            <w:shd w:val="clear" w:color="auto" w:fill="auto"/>
            <w:vAlign w:val="center"/>
            <w:hideMark/>
          </w:tcPr>
          <w:p w14:paraId="219DAA2B"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56A4F" w14:paraId="219DAA2E" w14:textId="77777777">
        <w:trPr>
          <w:trHeight w:val="330"/>
        </w:trPr>
        <w:tc>
          <w:tcPr>
            <w:tcW w:w="7260" w:type="dxa"/>
            <w:tcBorders>
              <w:top w:val="nil"/>
              <w:left w:val="nil"/>
              <w:bottom w:val="nil"/>
              <w:right w:val="nil"/>
            </w:tcBorders>
            <w:shd w:val="clear" w:color="auto" w:fill="auto"/>
            <w:vAlign w:val="center"/>
            <w:hideMark/>
          </w:tcPr>
          <w:p w14:paraId="219DAA2D"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656A4F" w14:paraId="219DAA30" w14:textId="77777777">
        <w:trPr>
          <w:trHeight w:val="330"/>
        </w:trPr>
        <w:tc>
          <w:tcPr>
            <w:tcW w:w="7260" w:type="dxa"/>
            <w:tcBorders>
              <w:top w:val="nil"/>
              <w:left w:val="nil"/>
              <w:bottom w:val="nil"/>
              <w:right w:val="nil"/>
            </w:tcBorders>
            <w:shd w:val="clear" w:color="auto" w:fill="auto"/>
            <w:vAlign w:val="center"/>
            <w:hideMark/>
          </w:tcPr>
          <w:p w14:paraId="219DAA2F"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 xml:space="preserve">Χ.Α: </w:t>
            </w:r>
            <w:r>
              <w:rPr>
                <w:rFonts w:ascii="Calibri" w:eastAsia="Times New Roman" w:hAnsi="Calibri" w:cs="Calibri"/>
                <w:color w:val="000000"/>
                <w:szCs w:val="24"/>
              </w:rPr>
              <w:t>ΝΑΙ</w:t>
            </w:r>
          </w:p>
        </w:tc>
      </w:tr>
      <w:tr w:rsidR="00656A4F" w14:paraId="219DAA32" w14:textId="77777777">
        <w:trPr>
          <w:trHeight w:val="330"/>
        </w:trPr>
        <w:tc>
          <w:tcPr>
            <w:tcW w:w="7260" w:type="dxa"/>
            <w:tcBorders>
              <w:top w:val="nil"/>
              <w:left w:val="nil"/>
              <w:bottom w:val="nil"/>
              <w:right w:val="nil"/>
            </w:tcBorders>
            <w:shd w:val="clear" w:color="auto" w:fill="auto"/>
            <w:vAlign w:val="center"/>
            <w:hideMark/>
          </w:tcPr>
          <w:p w14:paraId="219DAA31"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656A4F" w14:paraId="219DAA34" w14:textId="77777777">
        <w:trPr>
          <w:trHeight w:val="330"/>
        </w:trPr>
        <w:tc>
          <w:tcPr>
            <w:tcW w:w="7260" w:type="dxa"/>
            <w:tcBorders>
              <w:top w:val="nil"/>
              <w:left w:val="nil"/>
              <w:bottom w:val="nil"/>
              <w:right w:val="nil"/>
            </w:tcBorders>
            <w:shd w:val="clear" w:color="auto" w:fill="auto"/>
            <w:vAlign w:val="center"/>
            <w:hideMark/>
          </w:tcPr>
          <w:p w14:paraId="219DAA33"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ΤΟ ΠΟΤΑΜΙ: ΝΑΙ</w:t>
            </w:r>
          </w:p>
        </w:tc>
      </w:tr>
      <w:tr w:rsidR="00656A4F" w14:paraId="219DAA36" w14:textId="77777777">
        <w:trPr>
          <w:trHeight w:val="330"/>
        </w:trPr>
        <w:tc>
          <w:tcPr>
            <w:tcW w:w="7260" w:type="dxa"/>
            <w:tcBorders>
              <w:top w:val="nil"/>
              <w:left w:val="nil"/>
              <w:bottom w:val="nil"/>
              <w:right w:val="nil"/>
            </w:tcBorders>
            <w:shd w:val="clear" w:color="auto" w:fill="auto"/>
            <w:vAlign w:val="center"/>
            <w:hideMark/>
          </w:tcPr>
          <w:p w14:paraId="219DAA35"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656A4F" w14:paraId="219DAA38" w14:textId="77777777">
        <w:trPr>
          <w:trHeight w:val="330"/>
        </w:trPr>
        <w:tc>
          <w:tcPr>
            <w:tcW w:w="7260" w:type="dxa"/>
            <w:tcBorders>
              <w:top w:val="nil"/>
              <w:left w:val="nil"/>
              <w:bottom w:val="nil"/>
              <w:right w:val="nil"/>
            </w:tcBorders>
            <w:shd w:val="clear" w:color="auto" w:fill="auto"/>
            <w:vAlign w:val="center"/>
            <w:hideMark/>
          </w:tcPr>
          <w:p w14:paraId="219DAA37"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Άρθρο 80 ως έχει     ΟΜΟΦΩΝΑ</w:t>
            </w:r>
          </w:p>
        </w:tc>
      </w:tr>
      <w:tr w:rsidR="00656A4F" w14:paraId="219DAA3A" w14:textId="77777777">
        <w:trPr>
          <w:trHeight w:val="330"/>
        </w:trPr>
        <w:tc>
          <w:tcPr>
            <w:tcW w:w="7260" w:type="dxa"/>
            <w:tcBorders>
              <w:top w:val="nil"/>
              <w:left w:val="nil"/>
              <w:bottom w:val="nil"/>
              <w:right w:val="nil"/>
            </w:tcBorders>
            <w:shd w:val="clear" w:color="auto" w:fill="auto"/>
            <w:vAlign w:val="center"/>
            <w:hideMark/>
          </w:tcPr>
          <w:p w14:paraId="219DAA39"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56A4F" w14:paraId="219DAA3C" w14:textId="77777777">
        <w:trPr>
          <w:trHeight w:val="330"/>
        </w:trPr>
        <w:tc>
          <w:tcPr>
            <w:tcW w:w="7260" w:type="dxa"/>
            <w:tcBorders>
              <w:top w:val="nil"/>
              <w:left w:val="nil"/>
              <w:bottom w:val="nil"/>
              <w:right w:val="nil"/>
            </w:tcBorders>
            <w:shd w:val="clear" w:color="auto" w:fill="auto"/>
            <w:vAlign w:val="center"/>
            <w:hideMark/>
          </w:tcPr>
          <w:p w14:paraId="219DAA3B"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Ν.Δ.: ΝΑΙ</w:t>
            </w:r>
          </w:p>
        </w:tc>
      </w:tr>
      <w:tr w:rsidR="00656A4F" w14:paraId="219DAA3E" w14:textId="77777777">
        <w:trPr>
          <w:trHeight w:val="345"/>
        </w:trPr>
        <w:tc>
          <w:tcPr>
            <w:tcW w:w="7260" w:type="dxa"/>
            <w:tcBorders>
              <w:top w:val="nil"/>
              <w:left w:val="nil"/>
              <w:bottom w:val="nil"/>
              <w:right w:val="nil"/>
            </w:tcBorders>
            <w:shd w:val="clear" w:color="auto" w:fill="auto"/>
            <w:vAlign w:val="center"/>
            <w:hideMark/>
          </w:tcPr>
          <w:p w14:paraId="219DAA3D"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656A4F" w14:paraId="219DAA40" w14:textId="77777777">
        <w:trPr>
          <w:trHeight w:val="330"/>
        </w:trPr>
        <w:tc>
          <w:tcPr>
            <w:tcW w:w="7260" w:type="dxa"/>
            <w:tcBorders>
              <w:top w:val="nil"/>
              <w:left w:val="nil"/>
              <w:bottom w:val="nil"/>
              <w:right w:val="nil"/>
            </w:tcBorders>
            <w:shd w:val="clear" w:color="auto" w:fill="auto"/>
            <w:vAlign w:val="center"/>
            <w:hideMark/>
          </w:tcPr>
          <w:p w14:paraId="219DAA3F"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Χ.Α: ΝΑΙ</w:t>
            </w:r>
          </w:p>
        </w:tc>
      </w:tr>
      <w:tr w:rsidR="00656A4F" w14:paraId="219DAA42" w14:textId="77777777">
        <w:trPr>
          <w:trHeight w:val="330"/>
        </w:trPr>
        <w:tc>
          <w:tcPr>
            <w:tcW w:w="7260" w:type="dxa"/>
            <w:tcBorders>
              <w:top w:val="nil"/>
              <w:left w:val="nil"/>
              <w:bottom w:val="nil"/>
              <w:right w:val="nil"/>
            </w:tcBorders>
            <w:shd w:val="clear" w:color="auto" w:fill="auto"/>
            <w:vAlign w:val="center"/>
            <w:hideMark/>
          </w:tcPr>
          <w:p w14:paraId="219DAA41"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656A4F" w14:paraId="219DAA44" w14:textId="77777777">
        <w:trPr>
          <w:trHeight w:val="330"/>
        </w:trPr>
        <w:tc>
          <w:tcPr>
            <w:tcW w:w="7260" w:type="dxa"/>
            <w:tcBorders>
              <w:top w:val="nil"/>
              <w:left w:val="nil"/>
              <w:bottom w:val="nil"/>
              <w:right w:val="nil"/>
            </w:tcBorders>
            <w:shd w:val="clear" w:color="auto" w:fill="auto"/>
            <w:vAlign w:val="center"/>
            <w:hideMark/>
          </w:tcPr>
          <w:p w14:paraId="219DAA43"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ΤΟ ΠΟΤΑΜΙ: ΝΑΙ</w:t>
            </w:r>
          </w:p>
        </w:tc>
      </w:tr>
      <w:tr w:rsidR="00656A4F" w14:paraId="219DAA46" w14:textId="77777777">
        <w:trPr>
          <w:trHeight w:val="330"/>
        </w:trPr>
        <w:tc>
          <w:tcPr>
            <w:tcW w:w="7260" w:type="dxa"/>
            <w:tcBorders>
              <w:top w:val="nil"/>
              <w:left w:val="nil"/>
              <w:bottom w:val="nil"/>
              <w:right w:val="nil"/>
            </w:tcBorders>
            <w:shd w:val="clear" w:color="auto" w:fill="auto"/>
            <w:vAlign w:val="center"/>
            <w:hideMark/>
          </w:tcPr>
          <w:p w14:paraId="219DAA45"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656A4F" w14:paraId="219DAA48" w14:textId="77777777">
        <w:trPr>
          <w:trHeight w:val="330"/>
        </w:trPr>
        <w:tc>
          <w:tcPr>
            <w:tcW w:w="7260" w:type="dxa"/>
            <w:tcBorders>
              <w:top w:val="nil"/>
              <w:left w:val="nil"/>
              <w:bottom w:val="nil"/>
              <w:right w:val="nil"/>
            </w:tcBorders>
            <w:shd w:val="clear" w:color="auto" w:fill="auto"/>
            <w:vAlign w:val="center"/>
            <w:hideMark/>
          </w:tcPr>
          <w:p w14:paraId="219DAA47"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Άρθρο 81 ως έχει     ΟΜΟΦΩΝΑ</w:t>
            </w:r>
          </w:p>
        </w:tc>
      </w:tr>
      <w:tr w:rsidR="00656A4F" w14:paraId="219DAA4A" w14:textId="77777777">
        <w:trPr>
          <w:trHeight w:val="330"/>
        </w:trPr>
        <w:tc>
          <w:tcPr>
            <w:tcW w:w="7260" w:type="dxa"/>
            <w:tcBorders>
              <w:top w:val="nil"/>
              <w:left w:val="nil"/>
              <w:bottom w:val="nil"/>
              <w:right w:val="nil"/>
            </w:tcBorders>
            <w:shd w:val="clear" w:color="auto" w:fill="auto"/>
            <w:vAlign w:val="center"/>
            <w:hideMark/>
          </w:tcPr>
          <w:p w14:paraId="219DAA49"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56A4F" w14:paraId="219DAA4C" w14:textId="77777777">
        <w:trPr>
          <w:trHeight w:val="330"/>
        </w:trPr>
        <w:tc>
          <w:tcPr>
            <w:tcW w:w="7260" w:type="dxa"/>
            <w:tcBorders>
              <w:top w:val="nil"/>
              <w:left w:val="nil"/>
              <w:bottom w:val="nil"/>
              <w:right w:val="nil"/>
            </w:tcBorders>
            <w:shd w:val="clear" w:color="auto" w:fill="auto"/>
            <w:vAlign w:val="center"/>
            <w:hideMark/>
          </w:tcPr>
          <w:p w14:paraId="219DAA4B"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56A4F" w14:paraId="219DAA4E" w14:textId="77777777">
        <w:trPr>
          <w:trHeight w:val="330"/>
        </w:trPr>
        <w:tc>
          <w:tcPr>
            <w:tcW w:w="7260" w:type="dxa"/>
            <w:tcBorders>
              <w:top w:val="nil"/>
              <w:left w:val="nil"/>
              <w:bottom w:val="nil"/>
              <w:right w:val="nil"/>
            </w:tcBorders>
            <w:shd w:val="clear" w:color="auto" w:fill="auto"/>
            <w:vAlign w:val="center"/>
            <w:hideMark/>
          </w:tcPr>
          <w:p w14:paraId="219DAA4D"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656A4F" w14:paraId="219DAA50" w14:textId="77777777">
        <w:trPr>
          <w:trHeight w:val="330"/>
        </w:trPr>
        <w:tc>
          <w:tcPr>
            <w:tcW w:w="7260" w:type="dxa"/>
            <w:tcBorders>
              <w:top w:val="nil"/>
              <w:left w:val="nil"/>
              <w:bottom w:val="nil"/>
              <w:right w:val="nil"/>
            </w:tcBorders>
            <w:shd w:val="clear" w:color="auto" w:fill="auto"/>
            <w:vAlign w:val="center"/>
            <w:hideMark/>
          </w:tcPr>
          <w:p w14:paraId="219DAA4F"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Χ.Α: ΝΑΙ</w:t>
            </w:r>
          </w:p>
        </w:tc>
      </w:tr>
      <w:tr w:rsidR="00656A4F" w14:paraId="219DAA52" w14:textId="77777777">
        <w:trPr>
          <w:trHeight w:val="330"/>
        </w:trPr>
        <w:tc>
          <w:tcPr>
            <w:tcW w:w="7260" w:type="dxa"/>
            <w:tcBorders>
              <w:top w:val="nil"/>
              <w:left w:val="nil"/>
              <w:bottom w:val="nil"/>
              <w:right w:val="nil"/>
            </w:tcBorders>
            <w:shd w:val="clear" w:color="auto" w:fill="auto"/>
            <w:vAlign w:val="center"/>
            <w:hideMark/>
          </w:tcPr>
          <w:p w14:paraId="219DAA51"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656A4F" w14:paraId="219DAA54" w14:textId="77777777">
        <w:trPr>
          <w:trHeight w:val="330"/>
        </w:trPr>
        <w:tc>
          <w:tcPr>
            <w:tcW w:w="7260" w:type="dxa"/>
            <w:tcBorders>
              <w:top w:val="nil"/>
              <w:left w:val="nil"/>
              <w:bottom w:val="nil"/>
              <w:right w:val="nil"/>
            </w:tcBorders>
            <w:shd w:val="clear" w:color="auto" w:fill="auto"/>
            <w:vAlign w:val="center"/>
            <w:hideMark/>
          </w:tcPr>
          <w:p w14:paraId="219DAA53"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ΤΟ ΠΟΤΑΜΙ: ΝΑΙ</w:t>
            </w:r>
          </w:p>
        </w:tc>
      </w:tr>
      <w:tr w:rsidR="00656A4F" w14:paraId="219DAA56" w14:textId="77777777">
        <w:trPr>
          <w:trHeight w:val="330"/>
        </w:trPr>
        <w:tc>
          <w:tcPr>
            <w:tcW w:w="7260" w:type="dxa"/>
            <w:tcBorders>
              <w:top w:val="nil"/>
              <w:left w:val="nil"/>
              <w:bottom w:val="nil"/>
              <w:right w:val="nil"/>
            </w:tcBorders>
            <w:shd w:val="clear" w:color="auto" w:fill="auto"/>
            <w:vAlign w:val="center"/>
            <w:hideMark/>
          </w:tcPr>
          <w:p w14:paraId="219DAA55"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656A4F" w14:paraId="219DAA58" w14:textId="77777777">
        <w:trPr>
          <w:trHeight w:val="330"/>
        </w:trPr>
        <w:tc>
          <w:tcPr>
            <w:tcW w:w="7260" w:type="dxa"/>
            <w:tcBorders>
              <w:top w:val="nil"/>
              <w:left w:val="nil"/>
              <w:bottom w:val="nil"/>
              <w:right w:val="nil"/>
            </w:tcBorders>
            <w:shd w:val="clear" w:color="auto" w:fill="auto"/>
            <w:vAlign w:val="center"/>
            <w:hideMark/>
          </w:tcPr>
          <w:p w14:paraId="219DAA57"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Άρθρο 82 ως έχει     ΟΜΟΦΩΝΑ</w:t>
            </w:r>
          </w:p>
        </w:tc>
      </w:tr>
      <w:tr w:rsidR="00656A4F" w14:paraId="219DAA5A" w14:textId="77777777">
        <w:trPr>
          <w:trHeight w:val="330"/>
        </w:trPr>
        <w:tc>
          <w:tcPr>
            <w:tcW w:w="7260" w:type="dxa"/>
            <w:tcBorders>
              <w:top w:val="nil"/>
              <w:left w:val="nil"/>
              <w:bottom w:val="nil"/>
              <w:right w:val="nil"/>
            </w:tcBorders>
            <w:shd w:val="clear" w:color="auto" w:fill="auto"/>
            <w:vAlign w:val="center"/>
            <w:hideMark/>
          </w:tcPr>
          <w:p w14:paraId="219DAA59"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56A4F" w14:paraId="219DAA5C" w14:textId="77777777">
        <w:trPr>
          <w:trHeight w:val="345"/>
        </w:trPr>
        <w:tc>
          <w:tcPr>
            <w:tcW w:w="7260" w:type="dxa"/>
            <w:tcBorders>
              <w:top w:val="nil"/>
              <w:left w:val="nil"/>
              <w:bottom w:val="nil"/>
              <w:right w:val="nil"/>
            </w:tcBorders>
            <w:shd w:val="clear" w:color="auto" w:fill="auto"/>
            <w:vAlign w:val="center"/>
            <w:hideMark/>
          </w:tcPr>
          <w:p w14:paraId="219DAA5B"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56A4F" w14:paraId="219DAA5E" w14:textId="77777777">
        <w:trPr>
          <w:trHeight w:val="330"/>
        </w:trPr>
        <w:tc>
          <w:tcPr>
            <w:tcW w:w="7260" w:type="dxa"/>
            <w:tcBorders>
              <w:top w:val="nil"/>
              <w:left w:val="nil"/>
              <w:bottom w:val="nil"/>
              <w:right w:val="nil"/>
            </w:tcBorders>
            <w:shd w:val="clear" w:color="auto" w:fill="auto"/>
            <w:vAlign w:val="center"/>
            <w:hideMark/>
          </w:tcPr>
          <w:p w14:paraId="219DAA5D"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656A4F" w14:paraId="219DAA60" w14:textId="77777777">
        <w:trPr>
          <w:trHeight w:val="330"/>
        </w:trPr>
        <w:tc>
          <w:tcPr>
            <w:tcW w:w="7260" w:type="dxa"/>
            <w:tcBorders>
              <w:top w:val="nil"/>
              <w:left w:val="nil"/>
              <w:bottom w:val="nil"/>
              <w:right w:val="nil"/>
            </w:tcBorders>
            <w:shd w:val="clear" w:color="auto" w:fill="auto"/>
            <w:vAlign w:val="center"/>
            <w:hideMark/>
          </w:tcPr>
          <w:p w14:paraId="219DAA5F"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Χ.Α: ΝΑΙ</w:t>
            </w:r>
          </w:p>
        </w:tc>
      </w:tr>
      <w:tr w:rsidR="00656A4F" w14:paraId="219DAA62" w14:textId="77777777">
        <w:trPr>
          <w:trHeight w:val="330"/>
        </w:trPr>
        <w:tc>
          <w:tcPr>
            <w:tcW w:w="7260" w:type="dxa"/>
            <w:tcBorders>
              <w:top w:val="nil"/>
              <w:left w:val="nil"/>
              <w:bottom w:val="nil"/>
              <w:right w:val="nil"/>
            </w:tcBorders>
            <w:shd w:val="clear" w:color="auto" w:fill="auto"/>
            <w:vAlign w:val="center"/>
            <w:hideMark/>
          </w:tcPr>
          <w:p w14:paraId="219DAA61"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656A4F" w14:paraId="219DAA64" w14:textId="77777777">
        <w:trPr>
          <w:trHeight w:val="330"/>
        </w:trPr>
        <w:tc>
          <w:tcPr>
            <w:tcW w:w="7260" w:type="dxa"/>
            <w:tcBorders>
              <w:top w:val="nil"/>
              <w:left w:val="nil"/>
              <w:bottom w:val="nil"/>
              <w:right w:val="nil"/>
            </w:tcBorders>
            <w:shd w:val="clear" w:color="auto" w:fill="auto"/>
            <w:vAlign w:val="center"/>
            <w:hideMark/>
          </w:tcPr>
          <w:p w14:paraId="219DAA63"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ΤΟ ΠΟΤΑΜΙ: ΝΑΙ</w:t>
            </w:r>
          </w:p>
        </w:tc>
      </w:tr>
      <w:tr w:rsidR="00656A4F" w14:paraId="219DAA66" w14:textId="77777777">
        <w:trPr>
          <w:trHeight w:val="345"/>
        </w:trPr>
        <w:tc>
          <w:tcPr>
            <w:tcW w:w="7260" w:type="dxa"/>
            <w:tcBorders>
              <w:top w:val="nil"/>
              <w:left w:val="nil"/>
              <w:bottom w:val="nil"/>
              <w:right w:val="nil"/>
            </w:tcBorders>
            <w:shd w:val="clear" w:color="auto" w:fill="auto"/>
            <w:vAlign w:val="center"/>
            <w:hideMark/>
          </w:tcPr>
          <w:p w14:paraId="219DAA65"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656A4F" w14:paraId="219DAA68" w14:textId="77777777">
        <w:trPr>
          <w:trHeight w:val="330"/>
        </w:trPr>
        <w:tc>
          <w:tcPr>
            <w:tcW w:w="7260" w:type="dxa"/>
            <w:tcBorders>
              <w:top w:val="nil"/>
              <w:left w:val="nil"/>
              <w:bottom w:val="nil"/>
              <w:right w:val="nil"/>
            </w:tcBorders>
            <w:shd w:val="clear" w:color="auto" w:fill="auto"/>
            <w:vAlign w:val="center"/>
            <w:hideMark/>
          </w:tcPr>
          <w:p w14:paraId="219DAA67"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Άρθρο 83 ως έχει     ΚΑΤΑ ΠΛΕΙΟΨΗΦΙΑ</w:t>
            </w:r>
          </w:p>
        </w:tc>
      </w:tr>
      <w:tr w:rsidR="00656A4F" w14:paraId="219DAA6A" w14:textId="77777777">
        <w:trPr>
          <w:trHeight w:val="330"/>
        </w:trPr>
        <w:tc>
          <w:tcPr>
            <w:tcW w:w="7260" w:type="dxa"/>
            <w:tcBorders>
              <w:top w:val="nil"/>
              <w:left w:val="nil"/>
              <w:bottom w:val="nil"/>
              <w:right w:val="nil"/>
            </w:tcBorders>
            <w:shd w:val="clear" w:color="auto" w:fill="auto"/>
            <w:vAlign w:val="center"/>
            <w:hideMark/>
          </w:tcPr>
          <w:p w14:paraId="219DAA69"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56A4F" w14:paraId="219DAA6C" w14:textId="77777777">
        <w:trPr>
          <w:trHeight w:val="330"/>
        </w:trPr>
        <w:tc>
          <w:tcPr>
            <w:tcW w:w="7260" w:type="dxa"/>
            <w:tcBorders>
              <w:top w:val="nil"/>
              <w:left w:val="nil"/>
              <w:bottom w:val="nil"/>
              <w:right w:val="nil"/>
            </w:tcBorders>
            <w:shd w:val="clear" w:color="auto" w:fill="auto"/>
            <w:vAlign w:val="center"/>
            <w:hideMark/>
          </w:tcPr>
          <w:p w14:paraId="219DAA6B"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656A4F" w14:paraId="219DAA6E" w14:textId="77777777">
        <w:trPr>
          <w:trHeight w:val="330"/>
        </w:trPr>
        <w:tc>
          <w:tcPr>
            <w:tcW w:w="7260" w:type="dxa"/>
            <w:tcBorders>
              <w:top w:val="nil"/>
              <w:left w:val="nil"/>
              <w:bottom w:val="nil"/>
              <w:right w:val="nil"/>
            </w:tcBorders>
            <w:shd w:val="clear" w:color="auto" w:fill="auto"/>
            <w:vAlign w:val="center"/>
            <w:hideMark/>
          </w:tcPr>
          <w:p w14:paraId="219DAA6D"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656A4F" w14:paraId="219DAA70" w14:textId="77777777">
        <w:trPr>
          <w:trHeight w:val="330"/>
        </w:trPr>
        <w:tc>
          <w:tcPr>
            <w:tcW w:w="7260" w:type="dxa"/>
            <w:tcBorders>
              <w:top w:val="nil"/>
              <w:left w:val="nil"/>
              <w:bottom w:val="nil"/>
              <w:right w:val="nil"/>
            </w:tcBorders>
            <w:shd w:val="clear" w:color="auto" w:fill="auto"/>
            <w:vAlign w:val="center"/>
            <w:hideMark/>
          </w:tcPr>
          <w:p w14:paraId="219DAA6F"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Χ.Α: ΝΑΙ</w:t>
            </w:r>
          </w:p>
        </w:tc>
      </w:tr>
      <w:tr w:rsidR="00656A4F" w14:paraId="219DAA72" w14:textId="77777777">
        <w:trPr>
          <w:trHeight w:val="330"/>
        </w:trPr>
        <w:tc>
          <w:tcPr>
            <w:tcW w:w="7260" w:type="dxa"/>
            <w:tcBorders>
              <w:top w:val="nil"/>
              <w:left w:val="nil"/>
              <w:bottom w:val="nil"/>
              <w:right w:val="nil"/>
            </w:tcBorders>
            <w:shd w:val="clear" w:color="auto" w:fill="auto"/>
            <w:vAlign w:val="center"/>
            <w:hideMark/>
          </w:tcPr>
          <w:p w14:paraId="219DAA71"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Κ.Κ.Ε: ΠΡΝ</w:t>
            </w:r>
          </w:p>
        </w:tc>
      </w:tr>
      <w:tr w:rsidR="00656A4F" w14:paraId="219DAA74" w14:textId="77777777">
        <w:trPr>
          <w:trHeight w:val="330"/>
        </w:trPr>
        <w:tc>
          <w:tcPr>
            <w:tcW w:w="7260" w:type="dxa"/>
            <w:tcBorders>
              <w:top w:val="nil"/>
              <w:left w:val="nil"/>
              <w:bottom w:val="nil"/>
              <w:right w:val="nil"/>
            </w:tcBorders>
            <w:shd w:val="clear" w:color="auto" w:fill="auto"/>
            <w:vAlign w:val="center"/>
            <w:hideMark/>
          </w:tcPr>
          <w:p w14:paraId="219DAA73"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ΤΟ ΠΟΤΑΜΙ: ΝΑΙ</w:t>
            </w:r>
          </w:p>
        </w:tc>
      </w:tr>
      <w:tr w:rsidR="00656A4F" w14:paraId="219DAA76" w14:textId="77777777">
        <w:trPr>
          <w:trHeight w:val="330"/>
        </w:trPr>
        <w:tc>
          <w:tcPr>
            <w:tcW w:w="7260" w:type="dxa"/>
            <w:tcBorders>
              <w:top w:val="nil"/>
              <w:left w:val="nil"/>
              <w:bottom w:val="nil"/>
              <w:right w:val="nil"/>
            </w:tcBorders>
            <w:shd w:val="clear" w:color="auto" w:fill="auto"/>
            <w:vAlign w:val="center"/>
            <w:hideMark/>
          </w:tcPr>
          <w:p w14:paraId="219DAA75"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656A4F" w14:paraId="219DAA78" w14:textId="77777777">
        <w:trPr>
          <w:trHeight w:val="330"/>
        </w:trPr>
        <w:tc>
          <w:tcPr>
            <w:tcW w:w="7260" w:type="dxa"/>
            <w:tcBorders>
              <w:top w:val="nil"/>
              <w:left w:val="nil"/>
              <w:bottom w:val="nil"/>
              <w:right w:val="nil"/>
            </w:tcBorders>
            <w:shd w:val="clear" w:color="auto" w:fill="auto"/>
            <w:vAlign w:val="center"/>
            <w:hideMark/>
          </w:tcPr>
          <w:p w14:paraId="219DAA77"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Άρθρο 84 όπως τροπ.     ΚΑΤΑ ΠΛΕΙΟΨΗΦΙΑ</w:t>
            </w:r>
          </w:p>
        </w:tc>
      </w:tr>
      <w:tr w:rsidR="00656A4F" w14:paraId="219DAA7A" w14:textId="77777777">
        <w:trPr>
          <w:trHeight w:val="330"/>
        </w:trPr>
        <w:tc>
          <w:tcPr>
            <w:tcW w:w="7260" w:type="dxa"/>
            <w:tcBorders>
              <w:top w:val="nil"/>
              <w:left w:val="nil"/>
              <w:bottom w:val="nil"/>
              <w:right w:val="nil"/>
            </w:tcBorders>
            <w:shd w:val="clear" w:color="auto" w:fill="auto"/>
            <w:vAlign w:val="center"/>
            <w:hideMark/>
          </w:tcPr>
          <w:p w14:paraId="219DAA79"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56A4F" w14:paraId="219DAA7C" w14:textId="77777777">
        <w:trPr>
          <w:trHeight w:val="330"/>
        </w:trPr>
        <w:tc>
          <w:tcPr>
            <w:tcW w:w="7260" w:type="dxa"/>
            <w:tcBorders>
              <w:top w:val="nil"/>
              <w:left w:val="nil"/>
              <w:bottom w:val="nil"/>
              <w:right w:val="nil"/>
            </w:tcBorders>
            <w:shd w:val="clear" w:color="auto" w:fill="auto"/>
            <w:vAlign w:val="center"/>
            <w:hideMark/>
          </w:tcPr>
          <w:p w14:paraId="219DAA7B"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656A4F" w14:paraId="219DAA7E" w14:textId="77777777">
        <w:trPr>
          <w:trHeight w:val="330"/>
        </w:trPr>
        <w:tc>
          <w:tcPr>
            <w:tcW w:w="7260" w:type="dxa"/>
            <w:tcBorders>
              <w:top w:val="nil"/>
              <w:left w:val="nil"/>
              <w:bottom w:val="nil"/>
              <w:right w:val="nil"/>
            </w:tcBorders>
            <w:shd w:val="clear" w:color="auto" w:fill="auto"/>
            <w:vAlign w:val="center"/>
            <w:hideMark/>
          </w:tcPr>
          <w:p w14:paraId="219DAA7D"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ΔΗ.ΣΥ: ΠΡΝ</w:t>
            </w:r>
          </w:p>
        </w:tc>
      </w:tr>
      <w:tr w:rsidR="00656A4F" w14:paraId="219DAA80" w14:textId="77777777">
        <w:trPr>
          <w:trHeight w:val="330"/>
        </w:trPr>
        <w:tc>
          <w:tcPr>
            <w:tcW w:w="7260" w:type="dxa"/>
            <w:tcBorders>
              <w:top w:val="nil"/>
              <w:left w:val="nil"/>
              <w:bottom w:val="nil"/>
              <w:right w:val="nil"/>
            </w:tcBorders>
            <w:shd w:val="clear" w:color="auto" w:fill="auto"/>
            <w:vAlign w:val="center"/>
            <w:hideMark/>
          </w:tcPr>
          <w:p w14:paraId="219DAA7F"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656A4F" w14:paraId="219DAA82" w14:textId="77777777">
        <w:trPr>
          <w:trHeight w:val="330"/>
        </w:trPr>
        <w:tc>
          <w:tcPr>
            <w:tcW w:w="7260" w:type="dxa"/>
            <w:tcBorders>
              <w:top w:val="nil"/>
              <w:left w:val="nil"/>
              <w:bottom w:val="nil"/>
              <w:right w:val="nil"/>
            </w:tcBorders>
            <w:shd w:val="clear" w:color="auto" w:fill="auto"/>
            <w:vAlign w:val="center"/>
            <w:hideMark/>
          </w:tcPr>
          <w:p w14:paraId="219DAA81"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656A4F" w14:paraId="219DAA84" w14:textId="77777777">
        <w:trPr>
          <w:trHeight w:val="330"/>
        </w:trPr>
        <w:tc>
          <w:tcPr>
            <w:tcW w:w="7260" w:type="dxa"/>
            <w:tcBorders>
              <w:top w:val="nil"/>
              <w:left w:val="nil"/>
              <w:bottom w:val="nil"/>
              <w:right w:val="nil"/>
            </w:tcBorders>
            <w:shd w:val="clear" w:color="auto" w:fill="auto"/>
            <w:vAlign w:val="center"/>
            <w:hideMark/>
          </w:tcPr>
          <w:p w14:paraId="219DAA83"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ΤΟ ΠΟΤΑΜΙ: ΝΑΙ</w:t>
            </w:r>
          </w:p>
        </w:tc>
      </w:tr>
      <w:tr w:rsidR="00656A4F" w14:paraId="219DAA86" w14:textId="77777777">
        <w:trPr>
          <w:trHeight w:val="330"/>
        </w:trPr>
        <w:tc>
          <w:tcPr>
            <w:tcW w:w="7260" w:type="dxa"/>
            <w:tcBorders>
              <w:top w:val="nil"/>
              <w:left w:val="nil"/>
              <w:bottom w:val="nil"/>
              <w:right w:val="nil"/>
            </w:tcBorders>
            <w:shd w:val="clear" w:color="auto" w:fill="auto"/>
            <w:vAlign w:val="center"/>
            <w:hideMark/>
          </w:tcPr>
          <w:p w14:paraId="219DAA85"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656A4F" w14:paraId="219DAA88" w14:textId="77777777">
        <w:trPr>
          <w:trHeight w:val="345"/>
        </w:trPr>
        <w:tc>
          <w:tcPr>
            <w:tcW w:w="7260" w:type="dxa"/>
            <w:tcBorders>
              <w:top w:val="nil"/>
              <w:left w:val="nil"/>
              <w:bottom w:val="nil"/>
              <w:right w:val="nil"/>
            </w:tcBorders>
            <w:shd w:val="clear" w:color="auto" w:fill="auto"/>
            <w:vAlign w:val="center"/>
            <w:hideMark/>
          </w:tcPr>
          <w:p w14:paraId="219DAA87"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Άρθρο 85 ως έχει     ΚΑΤΑ ΠΛΕΙΟΨΗΦΙΑ</w:t>
            </w:r>
          </w:p>
        </w:tc>
      </w:tr>
      <w:tr w:rsidR="00656A4F" w14:paraId="219DAA8A" w14:textId="77777777">
        <w:trPr>
          <w:trHeight w:val="330"/>
        </w:trPr>
        <w:tc>
          <w:tcPr>
            <w:tcW w:w="7260" w:type="dxa"/>
            <w:tcBorders>
              <w:top w:val="nil"/>
              <w:left w:val="nil"/>
              <w:bottom w:val="nil"/>
              <w:right w:val="nil"/>
            </w:tcBorders>
            <w:shd w:val="clear" w:color="auto" w:fill="auto"/>
            <w:vAlign w:val="center"/>
            <w:hideMark/>
          </w:tcPr>
          <w:p w14:paraId="219DAA89"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56A4F" w14:paraId="219DAA8C" w14:textId="77777777">
        <w:trPr>
          <w:trHeight w:val="330"/>
        </w:trPr>
        <w:tc>
          <w:tcPr>
            <w:tcW w:w="7260" w:type="dxa"/>
            <w:tcBorders>
              <w:top w:val="nil"/>
              <w:left w:val="nil"/>
              <w:bottom w:val="nil"/>
              <w:right w:val="nil"/>
            </w:tcBorders>
            <w:shd w:val="clear" w:color="auto" w:fill="auto"/>
            <w:vAlign w:val="center"/>
            <w:hideMark/>
          </w:tcPr>
          <w:p w14:paraId="219DAA8B"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656A4F" w14:paraId="219DAA8E" w14:textId="77777777">
        <w:trPr>
          <w:trHeight w:val="330"/>
        </w:trPr>
        <w:tc>
          <w:tcPr>
            <w:tcW w:w="7260" w:type="dxa"/>
            <w:tcBorders>
              <w:top w:val="nil"/>
              <w:left w:val="nil"/>
              <w:bottom w:val="nil"/>
              <w:right w:val="nil"/>
            </w:tcBorders>
            <w:shd w:val="clear" w:color="auto" w:fill="auto"/>
            <w:vAlign w:val="center"/>
            <w:hideMark/>
          </w:tcPr>
          <w:p w14:paraId="219DAA8D"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656A4F" w14:paraId="219DAA90" w14:textId="77777777">
        <w:trPr>
          <w:trHeight w:val="330"/>
        </w:trPr>
        <w:tc>
          <w:tcPr>
            <w:tcW w:w="7260" w:type="dxa"/>
            <w:tcBorders>
              <w:top w:val="nil"/>
              <w:left w:val="nil"/>
              <w:bottom w:val="nil"/>
              <w:right w:val="nil"/>
            </w:tcBorders>
            <w:shd w:val="clear" w:color="auto" w:fill="auto"/>
            <w:vAlign w:val="center"/>
            <w:hideMark/>
          </w:tcPr>
          <w:p w14:paraId="219DAA8F"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656A4F" w14:paraId="219DAA92" w14:textId="77777777">
        <w:trPr>
          <w:trHeight w:val="345"/>
        </w:trPr>
        <w:tc>
          <w:tcPr>
            <w:tcW w:w="7260" w:type="dxa"/>
            <w:tcBorders>
              <w:top w:val="nil"/>
              <w:left w:val="nil"/>
              <w:bottom w:val="nil"/>
              <w:right w:val="nil"/>
            </w:tcBorders>
            <w:shd w:val="clear" w:color="auto" w:fill="auto"/>
            <w:vAlign w:val="center"/>
            <w:hideMark/>
          </w:tcPr>
          <w:p w14:paraId="219DAA91"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656A4F" w14:paraId="219DAA94" w14:textId="77777777">
        <w:trPr>
          <w:trHeight w:val="330"/>
        </w:trPr>
        <w:tc>
          <w:tcPr>
            <w:tcW w:w="7260" w:type="dxa"/>
            <w:tcBorders>
              <w:top w:val="nil"/>
              <w:left w:val="nil"/>
              <w:bottom w:val="nil"/>
              <w:right w:val="nil"/>
            </w:tcBorders>
            <w:shd w:val="clear" w:color="auto" w:fill="auto"/>
            <w:vAlign w:val="center"/>
            <w:hideMark/>
          </w:tcPr>
          <w:p w14:paraId="219DAA93"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ΤΟ ΠΟΤΑΜΙ: ΝΑΙ</w:t>
            </w:r>
          </w:p>
        </w:tc>
      </w:tr>
      <w:tr w:rsidR="00656A4F" w14:paraId="219DAA96" w14:textId="77777777">
        <w:trPr>
          <w:trHeight w:val="330"/>
        </w:trPr>
        <w:tc>
          <w:tcPr>
            <w:tcW w:w="7260" w:type="dxa"/>
            <w:tcBorders>
              <w:top w:val="nil"/>
              <w:left w:val="nil"/>
              <w:bottom w:val="nil"/>
              <w:right w:val="nil"/>
            </w:tcBorders>
            <w:shd w:val="clear" w:color="auto" w:fill="auto"/>
            <w:vAlign w:val="center"/>
            <w:hideMark/>
          </w:tcPr>
          <w:p w14:paraId="219DAA95"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656A4F" w14:paraId="219DAA98" w14:textId="77777777">
        <w:trPr>
          <w:trHeight w:val="330"/>
        </w:trPr>
        <w:tc>
          <w:tcPr>
            <w:tcW w:w="7260" w:type="dxa"/>
            <w:tcBorders>
              <w:top w:val="nil"/>
              <w:left w:val="nil"/>
              <w:bottom w:val="nil"/>
              <w:right w:val="nil"/>
            </w:tcBorders>
            <w:shd w:val="clear" w:color="auto" w:fill="auto"/>
            <w:vAlign w:val="center"/>
            <w:hideMark/>
          </w:tcPr>
          <w:p w14:paraId="219DAA97"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Άρθρο 86 όπως τροπ.     ΚΑΤΑ ΠΛΕΙΟΨΗΦΙΑ</w:t>
            </w:r>
          </w:p>
        </w:tc>
      </w:tr>
      <w:tr w:rsidR="00656A4F" w14:paraId="219DAA9A" w14:textId="77777777">
        <w:trPr>
          <w:trHeight w:val="330"/>
        </w:trPr>
        <w:tc>
          <w:tcPr>
            <w:tcW w:w="7260" w:type="dxa"/>
            <w:tcBorders>
              <w:top w:val="nil"/>
              <w:left w:val="nil"/>
              <w:bottom w:val="nil"/>
              <w:right w:val="nil"/>
            </w:tcBorders>
            <w:shd w:val="clear" w:color="auto" w:fill="auto"/>
            <w:vAlign w:val="center"/>
            <w:hideMark/>
          </w:tcPr>
          <w:p w14:paraId="219DAA99"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56A4F" w14:paraId="219DAA9C" w14:textId="77777777">
        <w:trPr>
          <w:trHeight w:val="330"/>
        </w:trPr>
        <w:tc>
          <w:tcPr>
            <w:tcW w:w="7260" w:type="dxa"/>
            <w:tcBorders>
              <w:top w:val="nil"/>
              <w:left w:val="nil"/>
              <w:bottom w:val="nil"/>
              <w:right w:val="nil"/>
            </w:tcBorders>
            <w:shd w:val="clear" w:color="auto" w:fill="auto"/>
            <w:vAlign w:val="center"/>
            <w:hideMark/>
          </w:tcPr>
          <w:p w14:paraId="219DAA9B"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656A4F" w14:paraId="219DAA9E" w14:textId="77777777">
        <w:trPr>
          <w:trHeight w:val="330"/>
        </w:trPr>
        <w:tc>
          <w:tcPr>
            <w:tcW w:w="7260" w:type="dxa"/>
            <w:tcBorders>
              <w:top w:val="nil"/>
              <w:left w:val="nil"/>
              <w:bottom w:val="nil"/>
              <w:right w:val="nil"/>
            </w:tcBorders>
            <w:shd w:val="clear" w:color="auto" w:fill="auto"/>
            <w:vAlign w:val="center"/>
            <w:hideMark/>
          </w:tcPr>
          <w:p w14:paraId="219DAA9D"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656A4F" w14:paraId="219DAAA0" w14:textId="77777777">
        <w:trPr>
          <w:trHeight w:val="330"/>
        </w:trPr>
        <w:tc>
          <w:tcPr>
            <w:tcW w:w="7260" w:type="dxa"/>
            <w:tcBorders>
              <w:top w:val="nil"/>
              <w:left w:val="nil"/>
              <w:bottom w:val="nil"/>
              <w:right w:val="nil"/>
            </w:tcBorders>
            <w:shd w:val="clear" w:color="auto" w:fill="auto"/>
            <w:vAlign w:val="center"/>
            <w:hideMark/>
          </w:tcPr>
          <w:p w14:paraId="219DAA9F"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656A4F" w14:paraId="219DAAA2" w14:textId="77777777">
        <w:trPr>
          <w:trHeight w:val="330"/>
        </w:trPr>
        <w:tc>
          <w:tcPr>
            <w:tcW w:w="7260" w:type="dxa"/>
            <w:tcBorders>
              <w:top w:val="nil"/>
              <w:left w:val="nil"/>
              <w:bottom w:val="nil"/>
              <w:right w:val="nil"/>
            </w:tcBorders>
            <w:shd w:val="clear" w:color="auto" w:fill="auto"/>
            <w:vAlign w:val="center"/>
            <w:hideMark/>
          </w:tcPr>
          <w:p w14:paraId="219DAAA1"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656A4F" w14:paraId="219DAAA4" w14:textId="77777777">
        <w:trPr>
          <w:trHeight w:val="330"/>
        </w:trPr>
        <w:tc>
          <w:tcPr>
            <w:tcW w:w="7260" w:type="dxa"/>
            <w:tcBorders>
              <w:top w:val="nil"/>
              <w:left w:val="nil"/>
              <w:bottom w:val="nil"/>
              <w:right w:val="nil"/>
            </w:tcBorders>
            <w:shd w:val="clear" w:color="auto" w:fill="auto"/>
            <w:vAlign w:val="center"/>
            <w:hideMark/>
          </w:tcPr>
          <w:p w14:paraId="219DAAA3"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ΤΟ ΠΟΤΑΜΙ: ΝΑΙ</w:t>
            </w:r>
          </w:p>
        </w:tc>
      </w:tr>
      <w:tr w:rsidR="00656A4F" w14:paraId="219DAAA6" w14:textId="77777777">
        <w:trPr>
          <w:trHeight w:val="330"/>
        </w:trPr>
        <w:tc>
          <w:tcPr>
            <w:tcW w:w="7260" w:type="dxa"/>
            <w:tcBorders>
              <w:top w:val="nil"/>
              <w:left w:val="nil"/>
              <w:bottom w:val="nil"/>
              <w:right w:val="nil"/>
            </w:tcBorders>
            <w:shd w:val="clear" w:color="auto" w:fill="auto"/>
            <w:vAlign w:val="center"/>
            <w:hideMark/>
          </w:tcPr>
          <w:p w14:paraId="219DAAA5"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ΕΝ. ΚΕΝΤΡΩΩΝ: OXI</w:t>
            </w:r>
          </w:p>
        </w:tc>
      </w:tr>
      <w:tr w:rsidR="00656A4F" w14:paraId="219DAAA8" w14:textId="77777777">
        <w:trPr>
          <w:trHeight w:val="330"/>
        </w:trPr>
        <w:tc>
          <w:tcPr>
            <w:tcW w:w="7260" w:type="dxa"/>
            <w:tcBorders>
              <w:top w:val="nil"/>
              <w:left w:val="nil"/>
              <w:bottom w:val="nil"/>
              <w:right w:val="nil"/>
            </w:tcBorders>
            <w:shd w:val="clear" w:color="auto" w:fill="auto"/>
            <w:vAlign w:val="center"/>
            <w:hideMark/>
          </w:tcPr>
          <w:p w14:paraId="219DAAA7"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Άρθρο 87 ως έχει     ΚΑΤΑ ΠΛΕΙΟΨΗΦΙΑ</w:t>
            </w:r>
          </w:p>
        </w:tc>
      </w:tr>
      <w:tr w:rsidR="00656A4F" w14:paraId="219DAAAA" w14:textId="77777777">
        <w:trPr>
          <w:trHeight w:val="330"/>
        </w:trPr>
        <w:tc>
          <w:tcPr>
            <w:tcW w:w="7260" w:type="dxa"/>
            <w:tcBorders>
              <w:top w:val="nil"/>
              <w:left w:val="nil"/>
              <w:bottom w:val="nil"/>
              <w:right w:val="nil"/>
            </w:tcBorders>
            <w:shd w:val="clear" w:color="auto" w:fill="auto"/>
            <w:vAlign w:val="center"/>
            <w:hideMark/>
          </w:tcPr>
          <w:p w14:paraId="219DAAA9"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56A4F" w14:paraId="219DAAAC" w14:textId="77777777">
        <w:trPr>
          <w:trHeight w:val="330"/>
        </w:trPr>
        <w:tc>
          <w:tcPr>
            <w:tcW w:w="7260" w:type="dxa"/>
            <w:tcBorders>
              <w:top w:val="nil"/>
              <w:left w:val="nil"/>
              <w:bottom w:val="nil"/>
              <w:right w:val="nil"/>
            </w:tcBorders>
            <w:shd w:val="clear" w:color="auto" w:fill="auto"/>
            <w:vAlign w:val="center"/>
            <w:hideMark/>
          </w:tcPr>
          <w:p w14:paraId="219DAAAB"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656A4F" w14:paraId="219DAAAE" w14:textId="77777777">
        <w:trPr>
          <w:trHeight w:val="330"/>
        </w:trPr>
        <w:tc>
          <w:tcPr>
            <w:tcW w:w="7260" w:type="dxa"/>
            <w:tcBorders>
              <w:top w:val="nil"/>
              <w:left w:val="nil"/>
              <w:bottom w:val="nil"/>
              <w:right w:val="nil"/>
            </w:tcBorders>
            <w:shd w:val="clear" w:color="auto" w:fill="auto"/>
            <w:vAlign w:val="center"/>
            <w:hideMark/>
          </w:tcPr>
          <w:p w14:paraId="219DAAAD"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ΔΗ.ΣΥ: OXI</w:t>
            </w:r>
          </w:p>
        </w:tc>
      </w:tr>
      <w:tr w:rsidR="00656A4F" w14:paraId="219DAAB0" w14:textId="77777777">
        <w:trPr>
          <w:trHeight w:val="345"/>
        </w:trPr>
        <w:tc>
          <w:tcPr>
            <w:tcW w:w="7260" w:type="dxa"/>
            <w:tcBorders>
              <w:top w:val="nil"/>
              <w:left w:val="nil"/>
              <w:bottom w:val="nil"/>
              <w:right w:val="nil"/>
            </w:tcBorders>
            <w:shd w:val="clear" w:color="auto" w:fill="auto"/>
            <w:vAlign w:val="center"/>
            <w:hideMark/>
          </w:tcPr>
          <w:p w14:paraId="219DAAAF"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656A4F" w14:paraId="219DAAB2" w14:textId="77777777">
        <w:trPr>
          <w:trHeight w:val="330"/>
        </w:trPr>
        <w:tc>
          <w:tcPr>
            <w:tcW w:w="7260" w:type="dxa"/>
            <w:tcBorders>
              <w:top w:val="nil"/>
              <w:left w:val="nil"/>
              <w:bottom w:val="nil"/>
              <w:right w:val="nil"/>
            </w:tcBorders>
            <w:shd w:val="clear" w:color="auto" w:fill="auto"/>
            <w:vAlign w:val="center"/>
            <w:hideMark/>
          </w:tcPr>
          <w:p w14:paraId="219DAAB1"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656A4F" w14:paraId="219DAAB4" w14:textId="77777777">
        <w:trPr>
          <w:trHeight w:val="330"/>
        </w:trPr>
        <w:tc>
          <w:tcPr>
            <w:tcW w:w="7260" w:type="dxa"/>
            <w:tcBorders>
              <w:top w:val="nil"/>
              <w:left w:val="nil"/>
              <w:bottom w:val="nil"/>
              <w:right w:val="nil"/>
            </w:tcBorders>
            <w:shd w:val="clear" w:color="auto" w:fill="auto"/>
            <w:vAlign w:val="center"/>
            <w:hideMark/>
          </w:tcPr>
          <w:p w14:paraId="219DAAB3"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ΤΟ ΠΟΤΑΜΙ: ΝΑΙ</w:t>
            </w:r>
          </w:p>
        </w:tc>
      </w:tr>
      <w:tr w:rsidR="00656A4F" w14:paraId="219DAAB6" w14:textId="77777777">
        <w:trPr>
          <w:trHeight w:val="330"/>
        </w:trPr>
        <w:tc>
          <w:tcPr>
            <w:tcW w:w="7260" w:type="dxa"/>
            <w:tcBorders>
              <w:top w:val="nil"/>
              <w:left w:val="nil"/>
              <w:bottom w:val="nil"/>
              <w:right w:val="nil"/>
            </w:tcBorders>
            <w:shd w:val="clear" w:color="auto" w:fill="auto"/>
            <w:vAlign w:val="center"/>
            <w:hideMark/>
          </w:tcPr>
          <w:p w14:paraId="219DAAB5"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ΕΝ. ΚΕΝΤΡΩΩΝ: OXI</w:t>
            </w:r>
          </w:p>
        </w:tc>
      </w:tr>
      <w:tr w:rsidR="00656A4F" w14:paraId="219DAAB8" w14:textId="77777777">
        <w:trPr>
          <w:trHeight w:val="330"/>
        </w:trPr>
        <w:tc>
          <w:tcPr>
            <w:tcW w:w="7260" w:type="dxa"/>
            <w:tcBorders>
              <w:top w:val="nil"/>
              <w:left w:val="nil"/>
              <w:bottom w:val="nil"/>
              <w:right w:val="nil"/>
            </w:tcBorders>
            <w:shd w:val="clear" w:color="auto" w:fill="auto"/>
            <w:vAlign w:val="center"/>
            <w:hideMark/>
          </w:tcPr>
          <w:p w14:paraId="219DAAB7"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Άρθρο 88 ως έχει     ΚΑΤΑ ΠΛΕΙΟΨΗΦΙΑ</w:t>
            </w:r>
          </w:p>
        </w:tc>
      </w:tr>
      <w:tr w:rsidR="00656A4F" w14:paraId="219DAABA" w14:textId="77777777">
        <w:trPr>
          <w:trHeight w:val="330"/>
        </w:trPr>
        <w:tc>
          <w:tcPr>
            <w:tcW w:w="7260" w:type="dxa"/>
            <w:tcBorders>
              <w:top w:val="nil"/>
              <w:left w:val="nil"/>
              <w:bottom w:val="nil"/>
              <w:right w:val="nil"/>
            </w:tcBorders>
            <w:shd w:val="clear" w:color="auto" w:fill="auto"/>
            <w:vAlign w:val="center"/>
            <w:hideMark/>
          </w:tcPr>
          <w:p w14:paraId="219DAAB9"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56A4F" w14:paraId="219DAABC" w14:textId="77777777">
        <w:trPr>
          <w:trHeight w:val="330"/>
        </w:trPr>
        <w:tc>
          <w:tcPr>
            <w:tcW w:w="7260" w:type="dxa"/>
            <w:tcBorders>
              <w:top w:val="nil"/>
              <w:left w:val="nil"/>
              <w:bottom w:val="nil"/>
              <w:right w:val="nil"/>
            </w:tcBorders>
            <w:shd w:val="clear" w:color="auto" w:fill="auto"/>
            <w:vAlign w:val="center"/>
            <w:hideMark/>
          </w:tcPr>
          <w:p w14:paraId="219DAABB"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656A4F" w14:paraId="219DAABE" w14:textId="77777777">
        <w:trPr>
          <w:trHeight w:val="330"/>
        </w:trPr>
        <w:tc>
          <w:tcPr>
            <w:tcW w:w="7260" w:type="dxa"/>
            <w:tcBorders>
              <w:top w:val="nil"/>
              <w:left w:val="nil"/>
              <w:bottom w:val="nil"/>
              <w:right w:val="nil"/>
            </w:tcBorders>
            <w:shd w:val="clear" w:color="auto" w:fill="auto"/>
            <w:vAlign w:val="center"/>
            <w:hideMark/>
          </w:tcPr>
          <w:p w14:paraId="219DAABD"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656A4F" w14:paraId="219DAAC0" w14:textId="77777777">
        <w:trPr>
          <w:trHeight w:val="330"/>
        </w:trPr>
        <w:tc>
          <w:tcPr>
            <w:tcW w:w="7260" w:type="dxa"/>
            <w:tcBorders>
              <w:top w:val="nil"/>
              <w:left w:val="nil"/>
              <w:bottom w:val="nil"/>
              <w:right w:val="nil"/>
            </w:tcBorders>
            <w:shd w:val="clear" w:color="auto" w:fill="auto"/>
            <w:vAlign w:val="center"/>
            <w:hideMark/>
          </w:tcPr>
          <w:p w14:paraId="219DAABF"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656A4F" w14:paraId="219DAAC2" w14:textId="77777777">
        <w:trPr>
          <w:trHeight w:val="330"/>
        </w:trPr>
        <w:tc>
          <w:tcPr>
            <w:tcW w:w="7260" w:type="dxa"/>
            <w:tcBorders>
              <w:top w:val="nil"/>
              <w:left w:val="nil"/>
              <w:bottom w:val="nil"/>
              <w:right w:val="nil"/>
            </w:tcBorders>
            <w:shd w:val="clear" w:color="auto" w:fill="auto"/>
            <w:vAlign w:val="center"/>
            <w:hideMark/>
          </w:tcPr>
          <w:p w14:paraId="219DAAC1"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656A4F" w14:paraId="219DAAC4" w14:textId="77777777">
        <w:trPr>
          <w:trHeight w:val="330"/>
        </w:trPr>
        <w:tc>
          <w:tcPr>
            <w:tcW w:w="7260" w:type="dxa"/>
            <w:tcBorders>
              <w:top w:val="nil"/>
              <w:left w:val="nil"/>
              <w:bottom w:val="nil"/>
              <w:right w:val="nil"/>
            </w:tcBorders>
            <w:shd w:val="clear" w:color="auto" w:fill="auto"/>
            <w:vAlign w:val="center"/>
            <w:hideMark/>
          </w:tcPr>
          <w:p w14:paraId="219DAAC3"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ΤΟ ΠΟΤΑΜΙ: ΝΑΙ</w:t>
            </w:r>
          </w:p>
        </w:tc>
      </w:tr>
      <w:tr w:rsidR="00656A4F" w14:paraId="219DAAC6" w14:textId="77777777">
        <w:trPr>
          <w:trHeight w:val="330"/>
        </w:trPr>
        <w:tc>
          <w:tcPr>
            <w:tcW w:w="7260" w:type="dxa"/>
            <w:tcBorders>
              <w:top w:val="nil"/>
              <w:left w:val="nil"/>
              <w:bottom w:val="nil"/>
              <w:right w:val="nil"/>
            </w:tcBorders>
            <w:shd w:val="clear" w:color="auto" w:fill="auto"/>
            <w:vAlign w:val="center"/>
            <w:hideMark/>
          </w:tcPr>
          <w:p w14:paraId="219DAAC5"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ΕΝ. ΚΕΝΤΡΩΩΝ: OXI</w:t>
            </w:r>
          </w:p>
        </w:tc>
      </w:tr>
      <w:tr w:rsidR="00656A4F" w14:paraId="219DAAC8" w14:textId="77777777">
        <w:trPr>
          <w:trHeight w:val="330"/>
        </w:trPr>
        <w:tc>
          <w:tcPr>
            <w:tcW w:w="7260" w:type="dxa"/>
            <w:tcBorders>
              <w:top w:val="nil"/>
              <w:left w:val="nil"/>
              <w:bottom w:val="nil"/>
              <w:right w:val="nil"/>
            </w:tcBorders>
            <w:shd w:val="clear" w:color="auto" w:fill="auto"/>
            <w:vAlign w:val="center"/>
            <w:hideMark/>
          </w:tcPr>
          <w:p w14:paraId="219DAAC7"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Άρθρο 89 ως έχει     ΚΑΤΑ ΠΛΕΙΟΨΗΦΙΑ</w:t>
            </w:r>
          </w:p>
        </w:tc>
      </w:tr>
      <w:tr w:rsidR="00656A4F" w14:paraId="219DAACA" w14:textId="77777777">
        <w:trPr>
          <w:trHeight w:val="330"/>
        </w:trPr>
        <w:tc>
          <w:tcPr>
            <w:tcW w:w="7260" w:type="dxa"/>
            <w:tcBorders>
              <w:top w:val="nil"/>
              <w:left w:val="nil"/>
              <w:bottom w:val="nil"/>
              <w:right w:val="nil"/>
            </w:tcBorders>
            <w:shd w:val="clear" w:color="auto" w:fill="auto"/>
            <w:vAlign w:val="center"/>
            <w:hideMark/>
          </w:tcPr>
          <w:p w14:paraId="219DAAC9"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56A4F" w14:paraId="219DAACC" w14:textId="77777777">
        <w:trPr>
          <w:trHeight w:val="330"/>
        </w:trPr>
        <w:tc>
          <w:tcPr>
            <w:tcW w:w="7260" w:type="dxa"/>
            <w:tcBorders>
              <w:top w:val="nil"/>
              <w:left w:val="nil"/>
              <w:bottom w:val="nil"/>
              <w:right w:val="nil"/>
            </w:tcBorders>
            <w:shd w:val="clear" w:color="auto" w:fill="auto"/>
            <w:vAlign w:val="center"/>
            <w:hideMark/>
          </w:tcPr>
          <w:p w14:paraId="219DAACB"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Ν.Δ.:</w:t>
            </w:r>
            <w:r>
              <w:rPr>
                <w:rFonts w:ascii="Calibri" w:eastAsia="Times New Roman" w:hAnsi="Calibri" w:cs="Calibri"/>
                <w:color w:val="000000"/>
                <w:szCs w:val="24"/>
              </w:rPr>
              <w:t xml:space="preserve"> ΠΡΝ</w:t>
            </w:r>
          </w:p>
        </w:tc>
      </w:tr>
      <w:tr w:rsidR="00656A4F" w14:paraId="219DAACE" w14:textId="77777777">
        <w:trPr>
          <w:trHeight w:val="330"/>
        </w:trPr>
        <w:tc>
          <w:tcPr>
            <w:tcW w:w="7260" w:type="dxa"/>
            <w:tcBorders>
              <w:top w:val="nil"/>
              <w:left w:val="nil"/>
              <w:bottom w:val="nil"/>
              <w:right w:val="nil"/>
            </w:tcBorders>
            <w:shd w:val="clear" w:color="auto" w:fill="auto"/>
            <w:vAlign w:val="center"/>
            <w:hideMark/>
          </w:tcPr>
          <w:p w14:paraId="219DAACD"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656A4F" w14:paraId="219DAAD0" w14:textId="77777777">
        <w:trPr>
          <w:trHeight w:val="330"/>
        </w:trPr>
        <w:tc>
          <w:tcPr>
            <w:tcW w:w="7260" w:type="dxa"/>
            <w:tcBorders>
              <w:top w:val="nil"/>
              <w:left w:val="nil"/>
              <w:bottom w:val="nil"/>
              <w:right w:val="nil"/>
            </w:tcBorders>
            <w:shd w:val="clear" w:color="auto" w:fill="auto"/>
            <w:vAlign w:val="center"/>
            <w:hideMark/>
          </w:tcPr>
          <w:p w14:paraId="219DAACF"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656A4F" w14:paraId="219DAAD2" w14:textId="77777777">
        <w:trPr>
          <w:trHeight w:val="330"/>
        </w:trPr>
        <w:tc>
          <w:tcPr>
            <w:tcW w:w="7260" w:type="dxa"/>
            <w:tcBorders>
              <w:top w:val="nil"/>
              <w:left w:val="nil"/>
              <w:bottom w:val="nil"/>
              <w:right w:val="nil"/>
            </w:tcBorders>
            <w:shd w:val="clear" w:color="auto" w:fill="auto"/>
            <w:vAlign w:val="center"/>
            <w:hideMark/>
          </w:tcPr>
          <w:p w14:paraId="219DAAD1"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656A4F" w14:paraId="219DAAD4" w14:textId="77777777">
        <w:trPr>
          <w:trHeight w:val="330"/>
        </w:trPr>
        <w:tc>
          <w:tcPr>
            <w:tcW w:w="7260" w:type="dxa"/>
            <w:tcBorders>
              <w:top w:val="nil"/>
              <w:left w:val="nil"/>
              <w:bottom w:val="nil"/>
              <w:right w:val="nil"/>
            </w:tcBorders>
            <w:shd w:val="clear" w:color="auto" w:fill="auto"/>
            <w:vAlign w:val="center"/>
            <w:hideMark/>
          </w:tcPr>
          <w:p w14:paraId="219DAAD3"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ΤΟ ΠΟΤΑΜΙ: ΠΡΝ</w:t>
            </w:r>
          </w:p>
        </w:tc>
      </w:tr>
      <w:tr w:rsidR="00656A4F" w14:paraId="219DAAD6" w14:textId="77777777">
        <w:trPr>
          <w:trHeight w:val="330"/>
        </w:trPr>
        <w:tc>
          <w:tcPr>
            <w:tcW w:w="7260" w:type="dxa"/>
            <w:tcBorders>
              <w:top w:val="nil"/>
              <w:left w:val="nil"/>
              <w:bottom w:val="nil"/>
              <w:right w:val="nil"/>
            </w:tcBorders>
            <w:shd w:val="clear" w:color="auto" w:fill="auto"/>
            <w:vAlign w:val="center"/>
            <w:hideMark/>
          </w:tcPr>
          <w:p w14:paraId="219DAAD5"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656A4F" w14:paraId="219DAAD8" w14:textId="77777777">
        <w:trPr>
          <w:trHeight w:val="330"/>
        </w:trPr>
        <w:tc>
          <w:tcPr>
            <w:tcW w:w="7260" w:type="dxa"/>
            <w:tcBorders>
              <w:top w:val="nil"/>
              <w:left w:val="nil"/>
              <w:bottom w:val="nil"/>
              <w:right w:val="nil"/>
            </w:tcBorders>
            <w:shd w:val="clear" w:color="auto" w:fill="auto"/>
            <w:vAlign w:val="center"/>
            <w:hideMark/>
          </w:tcPr>
          <w:p w14:paraId="219DAAD7"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Άρθρο 90 ως έχει     ΚΑΤΑ ΠΛΕΙΟΨΗΦΙΑ</w:t>
            </w:r>
          </w:p>
        </w:tc>
      </w:tr>
      <w:tr w:rsidR="00656A4F" w14:paraId="219DAADA" w14:textId="77777777">
        <w:trPr>
          <w:trHeight w:val="330"/>
        </w:trPr>
        <w:tc>
          <w:tcPr>
            <w:tcW w:w="7260" w:type="dxa"/>
            <w:tcBorders>
              <w:top w:val="nil"/>
              <w:left w:val="nil"/>
              <w:bottom w:val="nil"/>
              <w:right w:val="nil"/>
            </w:tcBorders>
            <w:shd w:val="clear" w:color="auto" w:fill="auto"/>
            <w:vAlign w:val="center"/>
            <w:hideMark/>
          </w:tcPr>
          <w:p w14:paraId="219DAAD9"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56A4F" w14:paraId="219DAADC" w14:textId="77777777">
        <w:trPr>
          <w:trHeight w:val="345"/>
        </w:trPr>
        <w:tc>
          <w:tcPr>
            <w:tcW w:w="7260" w:type="dxa"/>
            <w:tcBorders>
              <w:top w:val="nil"/>
              <w:left w:val="nil"/>
              <w:bottom w:val="nil"/>
              <w:right w:val="nil"/>
            </w:tcBorders>
            <w:shd w:val="clear" w:color="auto" w:fill="auto"/>
            <w:vAlign w:val="center"/>
            <w:hideMark/>
          </w:tcPr>
          <w:p w14:paraId="219DAADB"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Ν.Δ.: ΠΡΝ</w:t>
            </w:r>
          </w:p>
        </w:tc>
      </w:tr>
      <w:tr w:rsidR="00656A4F" w14:paraId="219DAADE" w14:textId="77777777">
        <w:trPr>
          <w:trHeight w:val="330"/>
        </w:trPr>
        <w:tc>
          <w:tcPr>
            <w:tcW w:w="7260" w:type="dxa"/>
            <w:tcBorders>
              <w:top w:val="nil"/>
              <w:left w:val="nil"/>
              <w:bottom w:val="nil"/>
              <w:right w:val="nil"/>
            </w:tcBorders>
            <w:shd w:val="clear" w:color="auto" w:fill="auto"/>
            <w:vAlign w:val="center"/>
            <w:hideMark/>
          </w:tcPr>
          <w:p w14:paraId="219DAADD"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ΔΗ.ΣΥ: ΝΑΙ</w:t>
            </w:r>
          </w:p>
        </w:tc>
      </w:tr>
      <w:tr w:rsidR="00656A4F" w14:paraId="219DAAE0" w14:textId="77777777">
        <w:trPr>
          <w:trHeight w:val="330"/>
        </w:trPr>
        <w:tc>
          <w:tcPr>
            <w:tcW w:w="7260" w:type="dxa"/>
            <w:tcBorders>
              <w:top w:val="nil"/>
              <w:left w:val="nil"/>
              <w:bottom w:val="nil"/>
              <w:right w:val="nil"/>
            </w:tcBorders>
            <w:shd w:val="clear" w:color="auto" w:fill="auto"/>
            <w:vAlign w:val="center"/>
            <w:hideMark/>
          </w:tcPr>
          <w:p w14:paraId="219DAADF"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Χ.Α: ΠΡΝ</w:t>
            </w:r>
          </w:p>
        </w:tc>
      </w:tr>
      <w:tr w:rsidR="00656A4F" w14:paraId="219DAAE2" w14:textId="77777777">
        <w:trPr>
          <w:trHeight w:val="330"/>
        </w:trPr>
        <w:tc>
          <w:tcPr>
            <w:tcW w:w="7260" w:type="dxa"/>
            <w:tcBorders>
              <w:top w:val="nil"/>
              <w:left w:val="nil"/>
              <w:bottom w:val="nil"/>
              <w:right w:val="nil"/>
            </w:tcBorders>
            <w:shd w:val="clear" w:color="auto" w:fill="auto"/>
            <w:vAlign w:val="center"/>
            <w:hideMark/>
          </w:tcPr>
          <w:p w14:paraId="219DAAE1"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656A4F" w14:paraId="219DAAE4" w14:textId="77777777">
        <w:trPr>
          <w:trHeight w:val="330"/>
        </w:trPr>
        <w:tc>
          <w:tcPr>
            <w:tcW w:w="7260" w:type="dxa"/>
            <w:tcBorders>
              <w:top w:val="nil"/>
              <w:left w:val="nil"/>
              <w:bottom w:val="nil"/>
              <w:right w:val="nil"/>
            </w:tcBorders>
            <w:shd w:val="clear" w:color="auto" w:fill="auto"/>
            <w:vAlign w:val="center"/>
            <w:hideMark/>
          </w:tcPr>
          <w:p w14:paraId="219DAAE3"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ΤΟ ΠΟΤΑΜΙ: ΠΡΝ</w:t>
            </w:r>
          </w:p>
        </w:tc>
      </w:tr>
      <w:tr w:rsidR="00656A4F" w14:paraId="219DAAE6" w14:textId="77777777">
        <w:trPr>
          <w:trHeight w:val="345"/>
        </w:trPr>
        <w:tc>
          <w:tcPr>
            <w:tcW w:w="7260" w:type="dxa"/>
            <w:tcBorders>
              <w:top w:val="nil"/>
              <w:left w:val="nil"/>
              <w:bottom w:val="nil"/>
              <w:right w:val="nil"/>
            </w:tcBorders>
            <w:shd w:val="clear" w:color="auto" w:fill="auto"/>
            <w:vAlign w:val="center"/>
            <w:hideMark/>
          </w:tcPr>
          <w:p w14:paraId="219DAAE5"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656A4F" w14:paraId="219DAAE8" w14:textId="77777777">
        <w:trPr>
          <w:trHeight w:val="330"/>
        </w:trPr>
        <w:tc>
          <w:tcPr>
            <w:tcW w:w="7260" w:type="dxa"/>
            <w:tcBorders>
              <w:top w:val="nil"/>
              <w:left w:val="nil"/>
              <w:bottom w:val="nil"/>
              <w:right w:val="nil"/>
            </w:tcBorders>
            <w:shd w:val="clear" w:color="auto" w:fill="auto"/>
            <w:vAlign w:val="center"/>
            <w:hideMark/>
          </w:tcPr>
          <w:p w14:paraId="219DAAE7"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Άρθρο 91 ως έχει     ΚΑΤΑ ΠΛΕΙΟΨΗΦΙΑ</w:t>
            </w:r>
          </w:p>
        </w:tc>
      </w:tr>
      <w:tr w:rsidR="00656A4F" w14:paraId="219DAAEA" w14:textId="77777777">
        <w:trPr>
          <w:trHeight w:val="330"/>
        </w:trPr>
        <w:tc>
          <w:tcPr>
            <w:tcW w:w="7260" w:type="dxa"/>
            <w:tcBorders>
              <w:top w:val="nil"/>
              <w:left w:val="nil"/>
              <w:bottom w:val="nil"/>
              <w:right w:val="nil"/>
            </w:tcBorders>
            <w:shd w:val="clear" w:color="auto" w:fill="auto"/>
            <w:vAlign w:val="center"/>
            <w:hideMark/>
          </w:tcPr>
          <w:p w14:paraId="219DAAE9"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56A4F" w14:paraId="219DAAEC" w14:textId="77777777">
        <w:trPr>
          <w:trHeight w:val="330"/>
        </w:trPr>
        <w:tc>
          <w:tcPr>
            <w:tcW w:w="7260" w:type="dxa"/>
            <w:tcBorders>
              <w:top w:val="nil"/>
              <w:left w:val="nil"/>
              <w:bottom w:val="nil"/>
              <w:right w:val="nil"/>
            </w:tcBorders>
            <w:shd w:val="clear" w:color="auto" w:fill="auto"/>
            <w:vAlign w:val="center"/>
            <w:hideMark/>
          </w:tcPr>
          <w:p w14:paraId="219DAAEB"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56A4F" w14:paraId="219DAAEE" w14:textId="77777777">
        <w:trPr>
          <w:trHeight w:val="330"/>
        </w:trPr>
        <w:tc>
          <w:tcPr>
            <w:tcW w:w="7260" w:type="dxa"/>
            <w:tcBorders>
              <w:top w:val="nil"/>
              <w:left w:val="nil"/>
              <w:bottom w:val="nil"/>
              <w:right w:val="nil"/>
            </w:tcBorders>
            <w:shd w:val="clear" w:color="auto" w:fill="auto"/>
            <w:vAlign w:val="center"/>
            <w:hideMark/>
          </w:tcPr>
          <w:p w14:paraId="219DAAED"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656A4F" w14:paraId="219DAAF0" w14:textId="77777777">
        <w:trPr>
          <w:trHeight w:val="330"/>
        </w:trPr>
        <w:tc>
          <w:tcPr>
            <w:tcW w:w="7260" w:type="dxa"/>
            <w:tcBorders>
              <w:top w:val="nil"/>
              <w:left w:val="nil"/>
              <w:bottom w:val="nil"/>
              <w:right w:val="nil"/>
            </w:tcBorders>
            <w:shd w:val="clear" w:color="auto" w:fill="auto"/>
            <w:vAlign w:val="center"/>
            <w:hideMark/>
          </w:tcPr>
          <w:p w14:paraId="219DAAEF"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Χ.Α: ΠΡΝ</w:t>
            </w:r>
          </w:p>
        </w:tc>
      </w:tr>
      <w:tr w:rsidR="00656A4F" w14:paraId="219DAAF2" w14:textId="77777777">
        <w:trPr>
          <w:trHeight w:val="330"/>
        </w:trPr>
        <w:tc>
          <w:tcPr>
            <w:tcW w:w="7260" w:type="dxa"/>
            <w:tcBorders>
              <w:top w:val="nil"/>
              <w:left w:val="nil"/>
              <w:bottom w:val="nil"/>
              <w:right w:val="nil"/>
            </w:tcBorders>
            <w:shd w:val="clear" w:color="auto" w:fill="auto"/>
            <w:vAlign w:val="center"/>
            <w:hideMark/>
          </w:tcPr>
          <w:p w14:paraId="219DAAF1"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656A4F" w14:paraId="219DAAF4" w14:textId="77777777">
        <w:trPr>
          <w:trHeight w:val="330"/>
        </w:trPr>
        <w:tc>
          <w:tcPr>
            <w:tcW w:w="7260" w:type="dxa"/>
            <w:tcBorders>
              <w:top w:val="nil"/>
              <w:left w:val="nil"/>
              <w:bottom w:val="nil"/>
              <w:right w:val="nil"/>
            </w:tcBorders>
            <w:shd w:val="clear" w:color="auto" w:fill="auto"/>
            <w:vAlign w:val="center"/>
            <w:hideMark/>
          </w:tcPr>
          <w:p w14:paraId="219DAAF3"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ΤΟ ΠΟΤΑΜΙ: ΝΑΙ</w:t>
            </w:r>
          </w:p>
        </w:tc>
      </w:tr>
      <w:tr w:rsidR="00656A4F" w14:paraId="219DAAF6" w14:textId="77777777">
        <w:trPr>
          <w:trHeight w:val="330"/>
        </w:trPr>
        <w:tc>
          <w:tcPr>
            <w:tcW w:w="7260" w:type="dxa"/>
            <w:tcBorders>
              <w:top w:val="nil"/>
              <w:left w:val="nil"/>
              <w:bottom w:val="nil"/>
              <w:right w:val="nil"/>
            </w:tcBorders>
            <w:shd w:val="clear" w:color="auto" w:fill="auto"/>
            <w:vAlign w:val="center"/>
            <w:hideMark/>
          </w:tcPr>
          <w:p w14:paraId="219DAAF5"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656A4F" w14:paraId="219DAAF8" w14:textId="77777777">
        <w:trPr>
          <w:trHeight w:val="330"/>
        </w:trPr>
        <w:tc>
          <w:tcPr>
            <w:tcW w:w="7260" w:type="dxa"/>
            <w:tcBorders>
              <w:top w:val="nil"/>
              <w:left w:val="nil"/>
              <w:bottom w:val="nil"/>
              <w:right w:val="nil"/>
            </w:tcBorders>
            <w:shd w:val="clear" w:color="auto" w:fill="auto"/>
            <w:vAlign w:val="center"/>
            <w:hideMark/>
          </w:tcPr>
          <w:p w14:paraId="219DAAF7"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Άρθρο 92 ως έχει     ΚΑΤΑ ΠΛΕΙΟΨΗΦΙΑ</w:t>
            </w:r>
          </w:p>
        </w:tc>
      </w:tr>
      <w:tr w:rsidR="00656A4F" w14:paraId="219DAAFA" w14:textId="77777777">
        <w:trPr>
          <w:trHeight w:val="345"/>
        </w:trPr>
        <w:tc>
          <w:tcPr>
            <w:tcW w:w="7260" w:type="dxa"/>
            <w:tcBorders>
              <w:top w:val="nil"/>
              <w:left w:val="nil"/>
              <w:bottom w:val="nil"/>
              <w:right w:val="nil"/>
            </w:tcBorders>
            <w:shd w:val="clear" w:color="auto" w:fill="auto"/>
            <w:vAlign w:val="center"/>
            <w:hideMark/>
          </w:tcPr>
          <w:p w14:paraId="219DAAF9"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56A4F" w14:paraId="219DAAFC" w14:textId="77777777">
        <w:trPr>
          <w:trHeight w:val="330"/>
        </w:trPr>
        <w:tc>
          <w:tcPr>
            <w:tcW w:w="7260" w:type="dxa"/>
            <w:tcBorders>
              <w:top w:val="nil"/>
              <w:left w:val="nil"/>
              <w:bottom w:val="nil"/>
              <w:right w:val="nil"/>
            </w:tcBorders>
            <w:shd w:val="clear" w:color="auto" w:fill="auto"/>
            <w:vAlign w:val="center"/>
            <w:hideMark/>
          </w:tcPr>
          <w:p w14:paraId="219DAAFB"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656A4F" w14:paraId="219DAAFE" w14:textId="77777777">
        <w:trPr>
          <w:trHeight w:val="330"/>
        </w:trPr>
        <w:tc>
          <w:tcPr>
            <w:tcW w:w="7260" w:type="dxa"/>
            <w:tcBorders>
              <w:top w:val="nil"/>
              <w:left w:val="nil"/>
              <w:bottom w:val="nil"/>
              <w:right w:val="nil"/>
            </w:tcBorders>
            <w:shd w:val="clear" w:color="auto" w:fill="auto"/>
            <w:vAlign w:val="center"/>
            <w:hideMark/>
          </w:tcPr>
          <w:p w14:paraId="219DAAFD"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656A4F" w14:paraId="219DAB00" w14:textId="77777777">
        <w:trPr>
          <w:trHeight w:val="330"/>
        </w:trPr>
        <w:tc>
          <w:tcPr>
            <w:tcW w:w="7260" w:type="dxa"/>
            <w:tcBorders>
              <w:top w:val="nil"/>
              <w:left w:val="nil"/>
              <w:bottom w:val="nil"/>
              <w:right w:val="nil"/>
            </w:tcBorders>
            <w:shd w:val="clear" w:color="auto" w:fill="auto"/>
            <w:vAlign w:val="center"/>
            <w:hideMark/>
          </w:tcPr>
          <w:p w14:paraId="219DAAFF"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Χ.Α: ΠΡΝ</w:t>
            </w:r>
          </w:p>
        </w:tc>
      </w:tr>
      <w:tr w:rsidR="00656A4F" w14:paraId="219DAB02" w14:textId="77777777">
        <w:trPr>
          <w:trHeight w:val="330"/>
        </w:trPr>
        <w:tc>
          <w:tcPr>
            <w:tcW w:w="7260" w:type="dxa"/>
            <w:tcBorders>
              <w:top w:val="nil"/>
              <w:left w:val="nil"/>
              <w:bottom w:val="nil"/>
              <w:right w:val="nil"/>
            </w:tcBorders>
            <w:shd w:val="clear" w:color="auto" w:fill="auto"/>
            <w:vAlign w:val="center"/>
            <w:hideMark/>
          </w:tcPr>
          <w:p w14:paraId="219DAB01"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656A4F" w14:paraId="219DAB04" w14:textId="77777777">
        <w:trPr>
          <w:trHeight w:val="345"/>
        </w:trPr>
        <w:tc>
          <w:tcPr>
            <w:tcW w:w="7260" w:type="dxa"/>
            <w:tcBorders>
              <w:top w:val="nil"/>
              <w:left w:val="nil"/>
              <w:bottom w:val="nil"/>
              <w:right w:val="nil"/>
            </w:tcBorders>
            <w:shd w:val="clear" w:color="auto" w:fill="auto"/>
            <w:vAlign w:val="center"/>
            <w:hideMark/>
          </w:tcPr>
          <w:p w14:paraId="219DAB03"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ΤΟ ΠΟΤΑΜΙ: ΝΑΙ</w:t>
            </w:r>
          </w:p>
        </w:tc>
      </w:tr>
      <w:tr w:rsidR="00656A4F" w14:paraId="219DAB06" w14:textId="77777777">
        <w:trPr>
          <w:trHeight w:val="330"/>
        </w:trPr>
        <w:tc>
          <w:tcPr>
            <w:tcW w:w="7260" w:type="dxa"/>
            <w:tcBorders>
              <w:top w:val="nil"/>
              <w:left w:val="nil"/>
              <w:bottom w:val="nil"/>
              <w:right w:val="nil"/>
            </w:tcBorders>
            <w:shd w:val="clear" w:color="auto" w:fill="auto"/>
            <w:vAlign w:val="center"/>
            <w:hideMark/>
          </w:tcPr>
          <w:p w14:paraId="219DAB05"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656A4F" w14:paraId="219DAB08" w14:textId="77777777">
        <w:trPr>
          <w:trHeight w:val="330"/>
        </w:trPr>
        <w:tc>
          <w:tcPr>
            <w:tcW w:w="7260" w:type="dxa"/>
            <w:tcBorders>
              <w:top w:val="nil"/>
              <w:left w:val="nil"/>
              <w:bottom w:val="nil"/>
              <w:right w:val="nil"/>
            </w:tcBorders>
            <w:shd w:val="clear" w:color="auto" w:fill="auto"/>
            <w:vAlign w:val="center"/>
            <w:hideMark/>
          </w:tcPr>
          <w:p w14:paraId="219DAB07"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Άρθρο 93 ως έχει     ΟΜΟΦΩΝΑ</w:t>
            </w:r>
          </w:p>
        </w:tc>
      </w:tr>
      <w:tr w:rsidR="00656A4F" w14:paraId="219DAB0A" w14:textId="77777777">
        <w:trPr>
          <w:trHeight w:val="330"/>
        </w:trPr>
        <w:tc>
          <w:tcPr>
            <w:tcW w:w="7260" w:type="dxa"/>
            <w:tcBorders>
              <w:top w:val="nil"/>
              <w:left w:val="nil"/>
              <w:bottom w:val="nil"/>
              <w:right w:val="nil"/>
            </w:tcBorders>
            <w:shd w:val="clear" w:color="auto" w:fill="auto"/>
            <w:vAlign w:val="center"/>
            <w:hideMark/>
          </w:tcPr>
          <w:p w14:paraId="219DAB09"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56A4F" w14:paraId="219DAB0C" w14:textId="77777777">
        <w:trPr>
          <w:trHeight w:val="330"/>
        </w:trPr>
        <w:tc>
          <w:tcPr>
            <w:tcW w:w="7260" w:type="dxa"/>
            <w:tcBorders>
              <w:top w:val="nil"/>
              <w:left w:val="nil"/>
              <w:bottom w:val="nil"/>
              <w:right w:val="nil"/>
            </w:tcBorders>
            <w:shd w:val="clear" w:color="auto" w:fill="auto"/>
            <w:vAlign w:val="center"/>
            <w:hideMark/>
          </w:tcPr>
          <w:p w14:paraId="219DAB0B"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56A4F" w14:paraId="219DAB0E" w14:textId="77777777">
        <w:trPr>
          <w:trHeight w:val="330"/>
        </w:trPr>
        <w:tc>
          <w:tcPr>
            <w:tcW w:w="7260" w:type="dxa"/>
            <w:tcBorders>
              <w:top w:val="nil"/>
              <w:left w:val="nil"/>
              <w:bottom w:val="nil"/>
              <w:right w:val="nil"/>
            </w:tcBorders>
            <w:shd w:val="clear" w:color="auto" w:fill="auto"/>
            <w:vAlign w:val="center"/>
            <w:hideMark/>
          </w:tcPr>
          <w:p w14:paraId="219DAB0D"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656A4F" w14:paraId="219DAB10" w14:textId="77777777">
        <w:trPr>
          <w:trHeight w:val="330"/>
        </w:trPr>
        <w:tc>
          <w:tcPr>
            <w:tcW w:w="7260" w:type="dxa"/>
            <w:tcBorders>
              <w:top w:val="nil"/>
              <w:left w:val="nil"/>
              <w:bottom w:val="nil"/>
              <w:right w:val="nil"/>
            </w:tcBorders>
            <w:shd w:val="clear" w:color="auto" w:fill="auto"/>
            <w:vAlign w:val="center"/>
            <w:hideMark/>
          </w:tcPr>
          <w:p w14:paraId="219DAB0F"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Χ.Α: ΝΑΙ</w:t>
            </w:r>
          </w:p>
        </w:tc>
      </w:tr>
      <w:tr w:rsidR="00656A4F" w14:paraId="219DAB12" w14:textId="77777777">
        <w:trPr>
          <w:trHeight w:val="330"/>
        </w:trPr>
        <w:tc>
          <w:tcPr>
            <w:tcW w:w="7260" w:type="dxa"/>
            <w:tcBorders>
              <w:top w:val="nil"/>
              <w:left w:val="nil"/>
              <w:bottom w:val="nil"/>
              <w:right w:val="nil"/>
            </w:tcBorders>
            <w:shd w:val="clear" w:color="auto" w:fill="auto"/>
            <w:vAlign w:val="center"/>
            <w:hideMark/>
          </w:tcPr>
          <w:p w14:paraId="219DAB11"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656A4F" w14:paraId="219DAB14" w14:textId="77777777">
        <w:trPr>
          <w:trHeight w:val="330"/>
        </w:trPr>
        <w:tc>
          <w:tcPr>
            <w:tcW w:w="7260" w:type="dxa"/>
            <w:tcBorders>
              <w:top w:val="nil"/>
              <w:left w:val="nil"/>
              <w:bottom w:val="nil"/>
              <w:right w:val="nil"/>
            </w:tcBorders>
            <w:shd w:val="clear" w:color="auto" w:fill="auto"/>
            <w:vAlign w:val="center"/>
            <w:hideMark/>
          </w:tcPr>
          <w:p w14:paraId="219DAB13"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ΤΟ ΠΟΤΑΜΙ: ΝΑΙ</w:t>
            </w:r>
          </w:p>
        </w:tc>
      </w:tr>
      <w:tr w:rsidR="00656A4F" w14:paraId="219DAB16" w14:textId="77777777">
        <w:trPr>
          <w:trHeight w:val="330"/>
        </w:trPr>
        <w:tc>
          <w:tcPr>
            <w:tcW w:w="7260" w:type="dxa"/>
            <w:tcBorders>
              <w:top w:val="nil"/>
              <w:left w:val="nil"/>
              <w:bottom w:val="nil"/>
              <w:right w:val="nil"/>
            </w:tcBorders>
            <w:shd w:val="clear" w:color="auto" w:fill="auto"/>
            <w:vAlign w:val="center"/>
            <w:hideMark/>
          </w:tcPr>
          <w:p w14:paraId="219DAB15"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656A4F" w14:paraId="219DAB18" w14:textId="77777777">
        <w:trPr>
          <w:trHeight w:val="330"/>
        </w:trPr>
        <w:tc>
          <w:tcPr>
            <w:tcW w:w="7260" w:type="dxa"/>
            <w:tcBorders>
              <w:top w:val="nil"/>
              <w:left w:val="nil"/>
              <w:bottom w:val="nil"/>
              <w:right w:val="nil"/>
            </w:tcBorders>
            <w:shd w:val="clear" w:color="auto" w:fill="auto"/>
            <w:vAlign w:val="center"/>
            <w:hideMark/>
          </w:tcPr>
          <w:p w14:paraId="219DAB17"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Άρθρο 94 ως έχει     ΚΑΤΑ ΠΛΕΙΟΨΗΦΙΑ</w:t>
            </w:r>
          </w:p>
        </w:tc>
      </w:tr>
      <w:tr w:rsidR="00656A4F" w14:paraId="219DAB1A" w14:textId="77777777">
        <w:trPr>
          <w:trHeight w:val="330"/>
        </w:trPr>
        <w:tc>
          <w:tcPr>
            <w:tcW w:w="7260" w:type="dxa"/>
            <w:tcBorders>
              <w:top w:val="nil"/>
              <w:left w:val="nil"/>
              <w:bottom w:val="nil"/>
              <w:right w:val="nil"/>
            </w:tcBorders>
            <w:shd w:val="clear" w:color="auto" w:fill="auto"/>
            <w:vAlign w:val="center"/>
            <w:hideMark/>
          </w:tcPr>
          <w:p w14:paraId="219DAB19"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56A4F" w14:paraId="219DAB1C" w14:textId="77777777">
        <w:trPr>
          <w:trHeight w:val="330"/>
        </w:trPr>
        <w:tc>
          <w:tcPr>
            <w:tcW w:w="7260" w:type="dxa"/>
            <w:tcBorders>
              <w:top w:val="nil"/>
              <w:left w:val="nil"/>
              <w:bottom w:val="nil"/>
              <w:right w:val="nil"/>
            </w:tcBorders>
            <w:shd w:val="clear" w:color="auto" w:fill="auto"/>
            <w:vAlign w:val="center"/>
            <w:hideMark/>
          </w:tcPr>
          <w:p w14:paraId="219DAB1B"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Ν.Δ.: ΠΡΝ</w:t>
            </w:r>
          </w:p>
        </w:tc>
      </w:tr>
      <w:tr w:rsidR="00656A4F" w14:paraId="219DAB1E" w14:textId="77777777">
        <w:trPr>
          <w:trHeight w:val="330"/>
        </w:trPr>
        <w:tc>
          <w:tcPr>
            <w:tcW w:w="7260" w:type="dxa"/>
            <w:tcBorders>
              <w:top w:val="nil"/>
              <w:left w:val="nil"/>
              <w:bottom w:val="nil"/>
              <w:right w:val="nil"/>
            </w:tcBorders>
            <w:shd w:val="clear" w:color="auto" w:fill="auto"/>
            <w:vAlign w:val="center"/>
            <w:hideMark/>
          </w:tcPr>
          <w:p w14:paraId="219DAB1D"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656A4F" w14:paraId="219DAB20" w14:textId="77777777">
        <w:trPr>
          <w:trHeight w:val="330"/>
        </w:trPr>
        <w:tc>
          <w:tcPr>
            <w:tcW w:w="7260" w:type="dxa"/>
            <w:tcBorders>
              <w:top w:val="nil"/>
              <w:left w:val="nil"/>
              <w:bottom w:val="nil"/>
              <w:right w:val="nil"/>
            </w:tcBorders>
            <w:shd w:val="clear" w:color="auto" w:fill="auto"/>
            <w:vAlign w:val="center"/>
            <w:hideMark/>
          </w:tcPr>
          <w:p w14:paraId="219DAB1F"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656A4F" w14:paraId="219DAB22" w14:textId="77777777">
        <w:trPr>
          <w:trHeight w:val="330"/>
        </w:trPr>
        <w:tc>
          <w:tcPr>
            <w:tcW w:w="7260" w:type="dxa"/>
            <w:tcBorders>
              <w:top w:val="nil"/>
              <w:left w:val="nil"/>
              <w:bottom w:val="nil"/>
              <w:right w:val="nil"/>
            </w:tcBorders>
            <w:shd w:val="clear" w:color="auto" w:fill="auto"/>
            <w:vAlign w:val="center"/>
            <w:hideMark/>
          </w:tcPr>
          <w:p w14:paraId="219DAB21"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656A4F" w14:paraId="219DAB24" w14:textId="77777777">
        <w:trPr>
          <w:trHeight w:val="330"/>
        </w:trPr>
        <w:tc>
          <w:tcPr>
            <w:tcW w:w="7260" w:type="dxa"/>
            <w:tcBorders>
              <w:top w:val="nil"/>
              <w:left w:val="nil"/>
              <w:bottom w:val="nil"/>
              <w:right w:val="nil"/>
            </w:tcBorders>
            <w:shd w:val="clear" w:color="auto" w:fill="auto"/>
            <w:vAlign w:val="center"/>
            <w:hideMark/>
          </w:tcPr>
          <w:p w14:paraId="219DAB23"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ΤΟ ΠΟΤΑΜΙ: ΠΡΝ</w:t>
            </w:r>
          </w:p>
        </w:tc>
      </w:tr>
      <w:tr w:rsidR="00656A4F" w14:paraId="219DAB26" w14:textId="77777777">
        <w:trPr>
          <w:trHeight w:val="330"/>
        </w:trPr>
        <w:tc>
          <w:tcPr>
            <w:tcW w:w="7260" w:type="dxa"/>
            <w:tcBorders>
              <w:top w:val="nil"/>
              <w:left w:val="nil"/>
              <w:bottom w:val="nil"/>
              <w:right w:val="nil"/>
            </w:tcBorders>
            <w:shd w:val="clear" w:color="auto" w:fill="auto"/>
            <w:vAlign w:val="center"/>
            <w:hideMark/>
          </w:tcPr>
          <w:p w14:paraId="219DAB25"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656A4F" w14:paraId="219DAB28" w14:textId="77777777">
        <w:trPr>
          <w:trHeight w:val="330"/>
        </w:trPr>
        <w:tc>
          <w:tcPr>
            <w:tcW w:w="7260" w:type="dxa"/>
            <w:tcBorders>
              <w:top w:val="nil"/>
              <w:left w:val="nil"/>
              <w:bottom w:val="nil"/>
              <w:right w:val="nil"/>
            </w:tcBorders>
            <w:shd w:val="clear" w:color="auto" w:fill="auto"/>
            <w:vAlign w:val="center"/>
            <w:hideMark/>
          </w:tcPr>
          <w:p w14:paraId="219DAB27"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Άρθρο 95 ως έχει     ΚΑΤΑ ΠΛΕΙΟΨΗΦΙΑ</w:t>
            </w:r>
          </w:p>
        </w:tc>
      </w:tr>
      <w:tr w:rsidR="00656A4F" w14:paraId="219DAB2A" w14:textId="77777777">
        <w:trPr>
          <w:trHeight w:val="330"/>
        </w:trPr>
        <w:tc>
          <w:tcPr>
            <w:tcW w:w="7260" w:type="dxa"/>
            <w:tcBorders>
              <w:top w:val="nil"/>
              <w:left w:val="nil"/>
              <w:bottom w:val="nil"/>
              <w:right w:val="nil"/>
            </w:tcBorders>
            <w:shd w:val="clear" w:color="auto" w:fill="auto"/>
            <w:vAlign w:val="center"/>
            <w:hideMark/>
          </w:tcPr>
          <w:p w14:paraId="219DAB29"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ΣΥΡΙΖΑ:</w:t>
            </w:r>
            <w:r>
              <w:rPr>
                <w:rFonts w:ascii="Calibri" w:eastAsia="Times New Roman" w:hAnsi="Calibri" w:cs="Calibri"/>
                <w:color w:val="000000"/>
                <w:szCs w:val="24"/>
              </w:rPr>
              <w:t xml:space="preserve"> ΝΑΙ</w:t>
            </w:r>
          </w:p>
        </w:tc>
      </w:tr>
      <w:tr w:rsidR="00656A4F" w14:paraId="219DAB2C" w14:textId="77777777">
        <w:trPr>
          <w:trHeight w:val="330"/>
        </w:trPr>
        <w:tc>
          <w:tcPr>
            <w:tcW w:w="7260" w:type="dxa"/>
            <w:tcBorders>
              <w:top w:val="nil"/>
              <w:left w:val="nil"/>
              <w:bottom w:val="nil"/>
              <w:right w:val="nil"/>
            </w:tcBorders>
            <w:shd w:val="clear" w:color="auto" w:fill="auto"/>
            <w:vAlign w:val="center"/>
            <w:hideMark/>
          </w:tcPr>
          <w:p w14:paraId="219DAB2B"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56A4F" w14:paraId="219DAB2E" w14:textId="77777777">
        <w:trPr>
          <w:trHeight w:val="330"/>
        </w:trPr>
        <w:tc>
          <w:tcPr>
            <w:tcW w:w="7260" w:type="dxa"/>
            <w:tcBorders>
              <w:top w:val="nil"/>
              <w:left w:val="nil"/>
              <w:bottom w:val="nil"/>
              <w:right w:val="nil"/>
            </w:tcBorders>
            <w:shd w:val="clear" w:color="auto" w:fill="auto"/>
            <w:vAlign w:val="center"/>
            <w:hideMark/>
          </w:tcPr>
          <w:p w14:paraId="219DAB2D"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ΔΗ.ΣΥ: ΠΡΝ</w:t>
            </w:r>
          </w:p>
        </w:tc>
      </w:tr>
      <w:tr w:rsidR="00656A4F" w14:paraId="219DAB30" w14:textId="77777777">
        <w:trPr>
          <w:trHeight w:val="345"/>
        </w:trPr>
        <w:tc>
          <w:tcPr>
            <w:tcW w:w="7260" w:type="dxa"/>
            <w:tcBorders>
              <w:top w:val="nil"/>
              <w:left w:val="nil"/>
              <w:bottom w:val="nil"/>
              <w:right w:val="nil"/>
            </w:tcBorders>
            <w:shd w:val="clear" w:color="auto" w:fill="auto"/>
            <w:vAlign w:val="center"/>
            <w:hideMark/>
          </w:tcPr>
          <w:p w14:paraId="219DAB2F"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Χ.Α: ΝΑΙ</w:t>
            </w:r>
          </w:p>
        </w:tc>
      </w:tr>
      <w:tr w:rsidR="00656A4F" w14:paraId="219DAB32" w14:textId="77777777">
        <w:trPr>
          <w:trHeight w:val="330"/>
        </w:trPr>
        <w:tc>
          <w:tcPr>
            <w:tcW w:w="7260" w:type="dxa"/>
            <w:tcBorders>
              <w:top w:val="nil"/>
              <w:left w:val="nil"/>
              <w:bottom w:val="nil"/>
              <w:right w:val="nil"/>
            </w:tcBorders>
            <w:shd w:val="clear" w:color="auto" w:fill="auto"/>
            <w:vAlign w:val="center"/>
            <w:hideMark/>
          </w:tcPr>
          <w:p w14:paraId="219DAB31"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656A4F" w14:paraId="219DAB34" w14:textId="77777777">
        <w:trPr>
          <w:trHeight w:val="330"/>
        </w:trPr>
        <w:tc>
          <w:tcPr>
            <w:tcW w:w="7260" w:type="dxa"/>
            <w:tcBorders>
              <w:top w:val="nil"/>
              <w:left w:val="nil"/>
              <w:bottom w:val="nil"/>
              <w:right w:val="nil"/>
            </w:tcBorders>
            <w:shd w:val="clear" w:color="auto" w:fill="auto"/>
            <w:vAlign w:val="center"/>
            <w:hideMark/>
          </w:tcPr>
          <w:p w14:paraId="219DAB33"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ΤΟ ΠΟΤΑΜΙ: ΝΑΙ</w:t>
            </w:r>
          </w:p>
        </w:tc>
      </w:tr>
      <w:tr w:rsidR="00656A4F" w14:paraId="219DAB36" w14:textId="77777777">
        <w:trPr>
          <w:trHeight w:val="330"/>
        </w:trPr>
        <w:tc>
          <w:tcPr>
            <w:tcW w:w="7260" w:type="dxa"/>
            <w:tcBorders>
              <w:top w:val="nil"/>
              <w:left w:val="nil"/>
              <w:bottom w:val="nil"/>
              <w:right w:val="nil"/>
            </w:tcBorders>
            <w:shd w:val="clear" w:color="auto" w:fill="auto"/>
            <w:vAlign w:val="center"/>
            <w:hideMark/>
          </w:tcPr>
          <w:p w14:paraId="219DAB35"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656A4F" w14:paraId="219DAB38" w14:textId="77777777">
        <w:trPr>
          <w:trHeight w:val="330"/>
        </w:trPr>
        <w:tc>
          <w:tcPr>
            <w:tcW w:w="7260" w:type="dxa"/>
            <w:tcBorders>
              <w:top w:val="nil"/>
              <w:left w:val="nil"/>
              <w:bottom w:val="nil"/>
              <w:right w:val="nil"/>
            </w:tcBorders>
            <w:shd w:val="clear" w:color="auto" w:fill="auto"/>
            <w:vAlign w:val="center"/>
            <w:hideMark/>
          </w:tcPr>
          <w:p w14:paraId="219DAB37"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Άρθρο 96 ως έχει     ΚΑΤΑ ΠΛΕΙΟΨΗΦΙΑ</w:t>
            </w:r>
          </w:p>
        </w:tc>
      </w:tr>
      <w:tr w:rsidR="00656A4F" w14:paraId="219DAB3A" w14:textId="77777777">
        <w:trPr>
          <w:trHeight w:val="330"/>
        </w:trPr>
        <w:tc>
          <w:tcPr>
            <w:tcW w:w="7260" w:type="dxa"/>
            <w:tcBorders>
              <w:top w:val="nil"/>
              <w:left w:val="nil"/>
              <w:bottom w:val="nil"/>
              <w:right w:val="nil"/>
            </w:tcBorders>
            <w:shd w:val="clear" w:color="auto" w:fill="auto"/>
            <w:vAlign w:val="center"/>
            <w:hideMark/>
          </w:tcPr>
          <w:p w14:paraId="219DAB39"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56A4F" w14:paraId="219DAB3C" w14:textId="77777777">
        <w:trPr>
          <w:trHeight w:val="330"/>
        </w:trPr>
        <w:tc>
          <w:tcPr>
            <w:tcW w:w="7260" w:type="dxa"/>
            <w:tcBorders>
              <w:top w:val="nil"/>
              <w:left w:val="nil"/>
              <w:bottom w:val="nil"/>
              <w:right w:val="nil"/>
            </w:tcBorders>
            <w:shd w:val="clear" w:color="auto" w:fill="auto"/>
            <w:vAlign w:val="center"/>
            <w:hideMark/>
          </w:tcPr>
          <w:p w14:paraId="219DAB3B"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Ν.Δ.: ΠΡΝ</w:t>
            </w:r>
          </w:p>
        </w:tc>
      </w:tr>
      <w:tr w:rsidR="00656A4F" w14:paraId="219DAB3E" w14:textId="77777777">
        <w:trPr>
          <w:trHeight w:val="330"/>
        </w:trPr>
        <w:tc>
          <w:tcPr>
            <w:tcW w:w="7260" w:type="dxa"/>
            <w:tcBorders>
              <w:top w:val="nil"/>
              <w:left w:val="nil"/>
              <w:bottom w:val="nil"/>
              <w:right w:val="nil"/>
            </w:tcBorders>
            <w:shd w:val="clear" w:color="auto" w:fill="auto"/>
            <w:vAlign w:val="center"/>
            <w:hideMark/>
          </w:tcPr>
          <w:p w14:paraId="219DAB3D"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656A4F" w14:paraId="219DAB40" w14:textId="77777777">
        <w:trPr>
          <w:trHeight w:val="330"/>
        </w:trPr>
        <w:tc>
          <w:tcPr>
            <w:tcW w:w="7260" w:type="dxa"/>
            <w:tcBorders>
              <w:top w:val="nil"/>
              <w:left w:val="nil"/>
              <w:bottom w:val="nil"/>
              <w:right w:val="nil"/>
            </w:tcBorders>
            <w:shd w:val="clear" w:color="auto" w:fill="auto"/>
            <w:vAlign w:val="center"/>
            <w:hideMark/>
          </w:tcPr>
          <w:p w14:paraId="219DAB3F"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Χ.Α: ΝΑΙ</w:t>
            </w:r>
          </w:p>
        </w:tc>
      </w:tr>
      <w:tr w:rsidR="00656A4F" w14:paraId="219DAB42" w14:textId="77777777">
        <w:trPr>
          <w:trHeight w:val="330"/>
        </w:trPr>
        <w:tc>
          <w:tcPr>
            <w:tcW w:w="7260" w:type="dxa"/>
            <w:tcBorders>
              <w:top w:val="nil"/>
              <w:left w:val="nil"/>
              <w:bottom w:val="nil"/>
              <w:right w:val="nil"/>
            </w:tcBorders>
            <w:shd w:val="clear" w:color="auto" w:fill="auto"/>
            <w:vAlign w:val="center"/>
            <w:hideMark/>
          </w:tcPr>
          <w:p w14:paraId="219DAB41"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656A4F" w14:paraId="219DAB44" w14:textId="77777777">
        <w:trPr>
          <w:trHeight w:val="330"/>
        </w:trPr>
        <w:tc>
          <w:tcPr>
            <w:tcW w:w="7260" w:type="dxa"/>
            <w:tcBorders>
              <w:top w:val="nil"/>
              <w:left w:val="nil"/>
              <w:bottom w:val="nil"/>
              <w:right w:val="nil"/>
            </w:tcBorders>
            <w:shd w:val="clear" w:color="auto" w:fill="auto"/>
            <w:vAlign w:val="center"/>
            <w:hideMark/>
          </w:tcPr>
          <w:p w14:paraId="219DAB43"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ΤΟ ΠΟΤΑΜΙ: ΝΑΙ</w:t>
            </w:r>
          </w:p>
        </w:tc>
      </w:tr>
      <w:tr w:rsidR="00656A4F" w14:paraId="219DAB46" w14:textId="77777777">
        <w:trPr>
          <w:trHeight w:val="330"/>
        </w:trPr>
        <w:tc>
          <w:tcPr>
            <w:tcW w:w="7260" w:type="dxa"/>
            <w:tcBorders>
              <w:top w:val="nil"/>
              <w:left w:val="nil"/>
              <w:bottom w:val="nil"/>
              <w:right w:val="nil"/>
            </w:tcBorders>
            <w:shd w:val="clear" w:color="auto" w:fill="auto"/>
            <w:vAlign w:val="center"/>
            <w:hideMark/>
          </w:tcPr>
          <w:p w14:paraId="219DAB45"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656A4F" w14:paraId="219DAB48" w14:textId="77777777">
        <w:trPr>
          <w:trHeight w:val="330"/>
        </w:trPr>
        <w:tc>
          <w:tcPr>
            <w:tcW w:w="7260" w:type="dxa"/>
            <w:tcBorders>
              <w:top w:val="nil"/>
              <w:left w:val="nil"/>
              <w:bottom w:val="nil"/>
              <w:right w:val="nil"/>
            </w:tcBorders>
            <w:shd w:val="clear" w:color="auto" w:fill="auto"/>
            <w:vAlign w:val="center"/>
            <w:hideMark/>
          </w:tcPr>
          <w:p w14:paraId="219DAB47"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Άρθρο 97 ως έχει     ΚΑΤΑ ΠΛΕΙΟΨΗΦΙΑ</w:t>
            </w:r>
          </w:p>
        </w:tc>
      </w:tr>
      <w:tr w:rsidR="00656A4F" w14:paraId="219DAB4A" w14:textId="77777777">
        <w:trPr>
          <w:trHeight w:val="330"/>
        </w:trPr>
        <w:tc>
          <w:tcPr>
            <w:tcW w:w="7260" w:type="dxa"/>
            <w:tcBorders>
              <w:top w:val="nil"/>
              <w:left w:val="nil"/>
              <w:bottom w:val="nil"/>
              <w:right w:val="nil"/>
            </w:tcBorders>
            <w:shd w:val="clear" w:color="auto" w:fill="auto"/>
            <w:vAlign w:val="center"/>
            <w:hideMark/>
          </w:tcPr>
          <w:p w14:paraId="219DAB49"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ΣΥΡΙΖΑ: ΝΑΙ</w:t>
            </w:r>
          </w:p>
        </w:tc>
      </w:tr>
      <w:tr w:rsidR="00656A4F" w14:paraId="219DAB4C" w14:textId="77777777">
        <w:trPr>
          <w:trHeight w:val="330"/>
        </w:trPr>
        <w:tc>
          <w:tcPr>
            <w:tcW w:w="7260" w:type="dxa"/>
            <w:tcBorders>
              <w:top w:val="nil"/>
              <w:left w:val="nil"/>
              <w:bottom w:val="nil"/>
              <w:right w:val="nil"/>
            </w:tcBorders>
            <w:shd w:val="clear" w:color="auto" w:fill="auto"/>
            <w:vAlign w:val="center"/>
            <w:hideMark/>
          </w:tcPr>
          <w:p w14:paraId="219DAB4B"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Ν.Δ.: ΠΡΝ</w:t>
            </w:r>
          </w:p>
        </w:tc>
      </w:tr>
      <w:tr w:rsidR="00656A4F" w14:paraId="219DAB4E" w14:textId="77777777">
        <w:trPr>
          <w:trHeight w:val="345"/>
        </w:trPr>
        <w:tc>
          <w:tcPr>
            <w:tcW w:w="7260" w:type="dxa"/>
            <w:tcBorders>
              <w:top w:val="nil"/>
              <w:left w:val="nil"/>
              <w:bottom w:val="nil"/>
              <w:right w:val="nil"/>
            </w:tcBorders>
            <w:shd w:val="clear" w:color="auto" w:fill="auto"/>
            <w:vAlign w:val="center"/>
            <w:hideMark/>
          </w:tcPr>
          <w:p w14:paraId="219DAB4D"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656A4F" w14:paraId="219DAB50" w14:textId="77777777">
        <w:trPr>
          <w:trHeight w:val="330"/>
        </w:trPr>
        <w:tc>
          <w:tcPr>
            <w:tcW w:w="7260" w:type="dxa"/>
            <w:tcBorders>
              <w:top w:val="nil"/>
              <w:left w:val="nil"/>
              <w:bottom w:val="nil"/>
              <w:right w:val="nil"/>
            </w:tcBorders>
            <w:shd w:val="clear" w:color="auto" w:fill="auto"/>
            <w:vAlign w:val="center"/>
            <w:hideMark/>
          </w:tcPr>
          <w:p w14:paraId="219DAB4F"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656A4F" w14:paraId="219DAB52" w14:textId="77777777">
        <w:trPr>
          <w:trHeight w:val="330"/>
        </w:trPr>
        <w:tc>
          <w:tcPr>
            <w:tcW w:w="7260" w:type="dxa"/>
            <w:tcBorders>
              <w:top w:val="nil"/>
              <w:left w:val="nil"/>
              <w:bottom w:val="nil"/>
              <w:right w:val="nil"/>
            </w:tcBorders>
            <w:shd w:val="clear" w:color="auto" w:fill="auto"/>
            <w:vAlign w:val="center"/>
            <w:hideMark/>
          </w:tcPr>
          <w:p w14:paraId="219DAB51"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656A4F" w14:paraId="219DAB54" w14:textId="77777777">
        <w:trPr>
          <w:trHeight w:val="330"/>
        </w:trPr>
        <w:tc>
          <w:tcPr>
            <w:tcW w:w="7260" w:type="dxa"/>
            <w:tcBorders>
              <w:top w:val="nil"/>
              <w:left w:val="nil"/>
              <w:bottom w:val="nil"/>
              <w:right w:val="nil"/>
            </w:tcBorders>
            <w:shd w:val="clear" w:color="auto" w:fill="auto"/>
            <w:vAlign w:val="center"/>
            <w:hideMark/>
          </w:tcPr>
          <w:p w14:paraId="219DAB53"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ΤΟ ΠΟΤΑΜΙ: ΝΑΙ</w:t>
            </w:r>
          </w:p>
        </w:tc>
      </w:tr>
      <w:tr w:rsidR="00656A4F" w14:paraId="219DAB56" w14:textId="77777777">
        <w:trPr>
          <w:trHeight w:val="330"/>
        </w:trPr>
        <w:tc>
          <w:tcPr>
            <w:tcW w:w="7260" w:type="dxa"/>
            <w:tcBorders>
              <w:top w:val="nil"/>
              <w:left w:val="nil"/>
              <w:bottom w:val="nil"/>
              <w:right w:val="nil"/>
            </w:tcBorders>
            <w:shd w:val="clear" w:color="auto" w:fill="auto"/>
            <w:vAlign w:val="center"/>
            <w:hideMark/>
          </w:tcPr>
          <w:p w14:paraId="219DAB55"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ΕΝ. ΚΕΝΤΡΩΩΝ: OXI</w:t>
            </w:r>
          </w:p>
        </w:tc>
      </w:tr>
      <w:tr w:rsidR="00656A4F" w14:paraId="219DAB58" w14:textId="77777777">
        <w:trPr>
          <w:trHeight w:val="330"/>
        </w:trPr>
        <w:tc>
          <w:tcPr>
            <w:tcW w:w="7260" w:type="dxa"/>
            <w:tcBorders>
              <w:top w:val="nil"/>
              <w:left w:val="nil"/>
              <w:bottom w:val="nil"/>
              <w:right w:val="nil"/>
            </w:tcBorders>
            <w:shd w:val="clear" w:color="auto" w:fill="auto"/>
            <w:vAlign w:val="center"/>
            <w:hideMark/>
          </w:tcPr>
          <w:p w14:paraId="219DAB57"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Άρθρο 98 όπως τροπ.     ΚΑΤΑ ΠΛΕΙΟΨΗΦΙΑ</w:t>
            </w:r>
          </w:p>
        </w:tc>
      </w:tr>
      <w:tr w:rsidR="00656A4F" w14:paraId="219DAB5A" w14:textId="77777777">
        <w:trPr>
          <w:trHeight w:val="330"/>
        </w:trPr>
        <w:tc>
          <w:tcPr>
            <w:tcW w:w="7260" w:type="dxa"/>
            <w:tcBorders>
              <w:top w:val="nil"/>
              <w:left w:val="nil"/>
              <w:bottom w:val="nil"/>
              <w:right w:val="nil"/>
            </w:tcBorders>
            <w:shd w:val="clear" w:color="auto" w:fill="auto"/>
            <w:vAlign w:val="center"/>
            <w:hideMark/>
          </w:tcPr>
          <w:p w14:paraId="219DAB59"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56A4F" w14:paraId="219DAB5C" w14:textId="77777777">
        <w:trPr>
          <w:trHeight w:val="330"/>
        </w:trPr>
        <w:tc>
          <w:tcPr>
            <w:tcW w:w="7260" w:type="dxa"/>
            <w:tcBorders>
              <w:top w:val="nil"/>
              <w:left w:val="nil"/>
              <w:bottom w:val="nil"/>
              <w:right w:val="nil"/>
            </w:tcBorders>
            <w:shd w:val="clear" w:color="auto" w:fill="auto"/>
            <w:vAlign w:val="center"/>
            <w:hideMark/>
          </w:tcPr>
          <w:p w14:paraId="219DAB5B"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56A4F" w14:paraId="219DAB5E" w14:textId="77777777">
        <w:trPr>
          <w:trHeight w:val="330"/>
        </w:trPr>
        <w:tc>
          <w:tcPr>
            <w:tcW w:w="7260" w:type="dxa"/>
            <w:tcBorders>
              <w:top w:val="nil"/>
              <w:left w:val="nil"/>
              <w:bottom w:val="nil"/>
              <w:right w:val="nil"/>
            </w:tcBorders>
            <w:shd w:val="clear" w:color="auto" w:fill="auto"/>
            <w:vAlign w:val="center"/>
            <w:hideMark/>
          </w:tcPr>
          <w:p w14:paraId="219DAB5D"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656A4F" w14:paraId="219DAB60" w14:textId="77777777">
        <w:trPr>
          <w:trHeight w:val="330"/>
        </w:trPr>
        <w:tc>
          <w:tcPr>
            <w:tcW w:w="7260" w:type="dxa"/>
            <w:tcBorders>
              <w:top w:val="nil"/>
              <w:left w:val="nil"/>
              <w:bottom w:val="nil"/>
              <w:right w:val="nil"/>
            </w:tcBorders>
            <w:shd w:val="clear" w:color="auto" w:fill="auto"/>
            <w:vAlign w:val="center"/>
            <w:hideMark/>
          </w:tcPr>
          <w:p w14:paraId="219DAB5F"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Χ.Α: ΝΑΙ</w:t>
            </w:r>
          </w:p>
        </w:tc>
      </w:tr>
      <w:tr w:rsidR="00656A4F" w14:paraId="219DAB62" w14:textId="77777777">
        <w:trPr>
          <w:trHeight w:val="330"/>
        </w:trPr>
        <w:tc>
          <w:tcPr>
            <w:tcW w:w="7260" w:type="dxa"/>
            <w:tcBorders>
              <w:top w:val="nil"/>
              <w:left w:val="nil"/>
              <w:bottom w:val="nil"/>
              <w:right w:val="nil"/>
            </w:tcBorders>
            <w:shd w:val="clear" w:color="auto" w:fill="auto"/>
            <w:vAlign w:val="center"/>
            <w:hideMark/>
          </w:tcPr>
          <w:p w14:paraId="219DAB61"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656A4F" w14:paraId="219DAB64" w14:textId="77777777">
        <w:trPr>
          <w:trHeight w:val="330"/>
        </w:trPr>
        <w:tc>
          <w:tcPr>
            <w:tcW w:w="7260" w:type="dxa"/>
            <w:tcBorders>
              <w:top w:val="nil"/>
              <w:left w:val="nil"/>
              <w:bottom w:val="nil"/>
              <w:right w:val="nil"/>
            </w:tcBorders>
            <w:shd w:val="clear" w:color="auto" w:fill="auto"/>
            <w:vAlign w:val="center"/>
            <w:hideMark/>
          </w:tcPr>
          <w:p w14:paraId="219DAB63"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ΤΟ ΠΟΤΑΜΙ: ΝΑΙ</w:t>
            </w:r>
          </w:p>
        </w:tc>
      </w:tr>
      <w:tr w:rsidR="00656A4F" w14:paraId="219DAB66" w14:textId="77777777">
        <w:trPr>
          <w:trHeight w:val="330"/>
        </w:trPr>
        <w:tc>
          <w:tcPr>
            <w:tcW w:w="7260" w:type="dxa"/>
            <w:tcBorders>
              <w:top w:val="nil"/>
              <w:left w:val="nil"/>
              <w:bottom w:val="nil"/>
              <w:right w:val="nil"/>
            </w:tcBorders>
            <w:shd w:val="clear" w:color="auto" w:fill="auto"/>
            <w:vAlign w:val="center"/>
            <w:hideMark/>
          </w:tcPr>
          <w:p w14:paraId="219DAB65"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656A4F" w14:paraId="219DAB68" w14:textId="77777777">
        <w:trPr>
          <w:trHeight w:val="330"/>
        </w:trPr>
        <w:tc>
          <w:tcPr>
            <w:tcW w:w="7260" w:type="dxa"/>
            <w:tcBorders>
              <w:top w:val="nil"/>
              <w:left w:val="nil"/>
              <w:bottom w:val="nil"/>
              <w:right w:val="nil"/>
            </w:tcBorders>
            <w:shd w:val="clear" w:color="auto" w:fill="auto"/>
            <w:vAlign w:val="center"/>
            <w:hideMark/>
          </w:tcPr>
          <w:p w14:paraId="219DAB67"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 xml:space="preserve">Άρθρο 99 ως έχει     ΚΑΤΑ </w:t>
            </w:r>
            <w:r>
              <w:rPr>
                <w:rFonts w:ascii="Calibri" w:eastAsia="Times New Roman" w:hAnsi="Calibri" w:cs="Calibri"/>
                <w:color w:val="000000"/>
                <w:szCs w:val="24"/>
              </w:rPr>
              <w:t>ΠΛΕΙΟΨΗΦΙΑ</w:t>
            </w:r>
          </w:p>
        </w:tc>
      </w:tr>
      <w:tr w:rsidR="00656A4F" w14:paraId="219DAB6A" w14:textId="77777777">
        <w:trPr>
          <w:trHeight w:val="330"/>
        </w:trPr>
        <w:tc>
          <w:tcPr>
            <w:tcW w:w="7260" w:type="dxa"/>
            <w:tcBorders>
              <w:top w:val="nil"/>
              <w:left w:val="nil"/>
              <w:bottom w:val="nil"/>
              <w:right w:val="nil"/>
            </w:tcBorders>
            <w:shd w:val="clear" w:color="auto" w:fill="auto"/>
            <w:vAlign w:val="center"/>
            <w:hideMark/>
          </w:tcPr>
          <w:p w14:paraId="219DAB69"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56A4F" w14:paraId="219DAB6C" w14:textId="77777777">
        <w:trPr>
          <w:trHeight w:val="330"/>
        </w:trPr>
        <w:tc>
          <w:tcPr>
            <w:tcW w:w="7260" w:type="dxa"/>
            <w:tcBorders>
              <w:top w:val="nil"/>
              <w:left w:val="nil"/>
              <w:bottom w:val="nil"/>
              <w:right w:val="nil"/>
            </w:tcBorders>
            <w:shd w:val="clear" w:color="auto" w:fill="auto"/>
            <w:vAlign w:val="center"/>
            <w:hideMark/>
          </w:tcPr>
          <w:p w14:paraId="219DAB6B"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Ν.Δ.: ΠΡΝ</w:t>
            </w:r>
          </w:p>
        </w:tc>
      </w:tr>
      <w:tr w:rsidR="00656A4F" w14:paraId="219DAB6E" w14:textId="77777777">
        <w:trPr>
          <w:trHeight w:val="330"/>
        </w:trPr>
        <w:tc>
          <w:tcPr>
            <w:tcW w:w="7260" w:type="dxa"/>
            <w:tcBorders>
              <w:top w:val="nil"/>
              <w:left w:val="nil"/>
              <w:bottom w:val="nil"/>
              <w:right w:val="nil"/>
            </w:tcBorders>
            <w:shd w:val="clear" w:color="auto" w:fill="auto"/>
            <w:vAlign w:val="center"/>
            <w:hideMark/>
          </w:tcPr>
          <w:p w14:paraId="219DAB6D"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ΔΗ.ΣΥ: OXI</w:t>
            </w:r>
          </w:p>
        </w:tc>
      </w:tr>
      <w:tr w:rsidR="00656A4F" w14:paraId="219DAB70" w14:textId="77777777">
        <w:trPr>
          <w:trHeight w:val="330"/>
        </w:trPr>
        <w:tc>
          <w:tcPr>
            <w:tcW w:w="7260" w:type="dxa"/>
            <w:tcBorders>
              <w:top w:val="nil"/>
              <w:left w:val="nil"/>
              <w:bottom w:val="nil"/>
              <w:right w:val="nil"/>
            </w:tcBorders>
            <w:shd w:val="clear" w:color="auto" w:fill="auto"/>
            <w:vAlign w:val="center"/>
            <w:hideMark/>
          </w:tcPr>
          <w:p w14:paraId="219DAB6F"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656A4F" w14:paraId="219DAB72" w14:textId="77777777">
        <w:trPr>
          <w:trHeight w:val="330"/>
        </w:trPr>
        <w:tc>
          <w:tcPr>
            <w:tcW w:w="7260" w:type="dxa"/>
            <w:tcBorders>
              <w:top w:val="nil"/>
              <w:left w:val="nil"/>
              <w:bottom w:val="nil"/>
              <w:right w:val="nil"/>
            </w:tcBorders>
            <w:shd w:val="clear" w:color="auto" w:fill="auto"/>
            <w:vAlign w:val="center"/>
            <w:hideMark/>
          </w:tcPr>
          <w:p w14:paraId="219DAB71"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656A4F" w14:paraId="219DAB74" w14:textId="77777777">
        <w:trPr>
          <w:trHeight w:val="330"/>
        </w:trPr>
        <w:tc>
          <w:tcPr>
            <w:tcW w:w="7260" w:type="dxa"/>
            <w:tcBorders>
              <w:top w:val="nil"/>
              <w:left w:val="nil"/>
              <w:bottom w:val="nil"/>
              <w:right w:val="nil"/>
            </w:tcBorders>
            <w:shd w:val="clear" w:color="auto" w:fill="auto"/>
            <w:vAlign w:val="center"/>
            <w:hideMark/>
          </w:tcPr>
          <w:p w14:paraId="219DAB73"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ΤΟ ΠΟΤΑΜΙ: ΝΑΙ</w:t>
            </w:r>
          </w:p>
        </w:tc>
      </w:tr>
      <w:tr w:rsidR="00656A4F" w14:paraId="219DAB76" w14:textId="77777777">
        <w:trPr>
          <w:trHeight w:val="330"/>
        </w:trPr>
        <w:tc>
          <w:tcPr>
            <w:tcW w:w="7260" w:type="dxa"/>
            <w:tcBorders>
              <w:top w:val="nil"/>
              <w:left w:val="nil"/>
              <w:bottom w:val="nil"/>
              <w:right w:val="nil"/>
            </w:tcBorders>
            <w:shd w:val="clear" w:color="auto" w:fill="auto"/>
            <w:vAlign w:val="center"/>
            <w:hideMark/>
          </w:tcPr>
          <w:p w14:paraId="219DAB75"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656A4F" w14:paraId="219DAB78" w14:textId="77777777">
        <w:trPr>
          <w:trHeight w:val="330"/>
        </w:trPr>
        <w:tc>
          <w:tcPr>
            <w:tcW w:w="7260" w:type="dxa"/>
            <w:tcBorders>
              <w:top w:val="nil"/>
              <w:left w:val="nil"/>
              <w:bottom w:val="nil"/>
              <w:right w:val="nil"/>
            </w:tcBorders>
            <w:shd w:val="clear" w:color="auto" w:fill="auto"/>
            <w:vAlign w:val="center"/>
            <w:hideMark/>
          </w:tcPr>
          <w:p w14:paraId="219DAB77"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Άρθρο 100 ως έχει     ΚΑΤΑ ΠΛΕΙΟΨΗΦΙΑ</w:t>
            </w:r>
          </w:p>
        </w:tc>
      </w:tr>
      <w:tr w:rsidR="00656A4F" w14:paraId="219DAB7A" w14:textId="77777777">
        <w:trPr>
          <w:trHeight w:val="345"/>
        </w:trPr>
        <w:tc>
          <w:tcPr>
            <w:tcW w:w="7260" w:type="dxa"/>
            <w:tcBorders>
              <w:top w:val="nil"/>
              <w:left w:val="nil"/>
              <w:bottom w:val="nil"/>
              <w:right w:val="nil"/>
            </w:tcBorders>
            <w:shd w:val="clear" w:color="auto" w:fill="auto"/>
            <w:vAlign w:val="center"/>
            <w:hideMark/>
          </w:tcPr>
          <w:p w14:paraId="219DAB79"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56A4F" w14:paraId="219DAB7C" w14:textId="77777777">
        <w:trPr>
          <w:trHeight w:val="330"/>
        </w:trPr>
        <w:tc>
          <w:tcPr>
            <w:tcW w:w="7260" w:type="dxa"/>
            <w:tcBorders>
              <w:top w:val="nil"/>
              <w:left w:val="nil"/>
              <w:bottom w:val="nil"/>
              <w:right w:val="nil"/>
            </w:tcBorders>
            <w:shd w:val="clear" w:color="auto" w:fill="auto"/>
            <w:vAlign w:val="center"/>
            <w:hideMark/>
          </w:tcPr>
          <w:p w14:paraId="219DAB7B"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56A4F" w14:paraId="219DAB7E" w14:textId="77777777">
        <w:trPr>
          <w:trHeight w:val="330"/>
        </w:trPr>
        <w:tc>
          <w:tcPr>
            <w:tcW w:w="7260" w:type="dxa"/>
            <w:tcBorders>
              <w:top w:val="nil"/>
              <w:left w:val="nil"/>
              <w:bottom w:val="nil"/>
              <w:right w:val="nil"/>
            </w:tcBorders>
            <w:shd w:val="clear" w:color="auto" w:fill="auto"/>
            <w:vAlign w:val="center"/>
            <w:hideMark/>
          </w:tcPr>
          <w:p w14:paraId="219DAB7D"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656A4F" w14:paraId="219DAB80" w14:textId="77777777">
        <w:trPr>
          <w:trHeight w:val="330"/>
        </w:trPr>
        <w:tc>
          <w:tcPr>
            <w:tcW w:w="7260" w:type="dxa"/>
            <w:tcBorders>
              <w:top w:val="nil"/>
              <w:left w:val="nil"/>
              <w:bottom w:val="nil"/>
              <w:right w:val="nil"/>
            </w:tcBorders>
            <w:shd w:val="clear" w:color="auto" w:fill="auto"/>
            <w:vAlign w:val="center"/>
            <w:hideMark/>
          </w:tcPr>
          <w:p w14:paraId="219DAB7F"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Χ.Α: ΝΑΙ</w:t>
            </w:r>
          </w:p>
        </w:tc>
      </w:tr>
      <w:tr w:rsidR="00656A4F" w14:paraId="219DAB82" w14:textId="77777777">
        <w:trPr>
          <w:trHeight w:val="330"/>
        </w:trPr>
        <w:tc>
          <w:tcPr>
            <w:tcW w:w="7260" w:type="dxa"/>
            <w:tcBorders>
              <w:top w:val="nil"/>
              <w:left w:val="nil"/>
              <w:bottom w:val="nil"/>
              <w:right w:val="nil"/>
            </w:tcBorders>
            <w:shd w:val="clear" w:color="auto" w:fill="auto"/>
            <w:vAlign w:val="center"/>
            <w:hideMark/>
          </w:tcPr>
          <w:p w14:paraId="219DAB81"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656A4F" w14:paraId="219DAB84" w14:textId="77777777">
        <w:trPr>
          <w:trHeight w:val="345"/>
        </w:trPr>
        <w:tc>
          <w:tcPr>
            <w:tcW w:w="7260" w:type="dxa"/>
            <w:tcBorders>
              <w:top w:val="nil"/>
              <w:left w:val="nil"/>
              <w:bottom w:val="nil"/>
              <w:right w:val="nil"/>
            </w:tcBorders>
            <w:shd w:val="clear" w:color="auto" w:fill="auto"/>
            <w:vAlign w:val="center"/>
            <w:hideMark/>
          </w:tcPr>
          <w:p w14:paraId="219DAB83"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ΤΟ ΠΟΤΑΜΙ: ΝΑΙ</w:t>
            </w:r>
          </w:p>
        </w:tc>
      </w:tr>
      <w:tr w:rsidR="00656A4F" w14:paraId="219DAB86" w14:textId="77777777">
        <w:trPr>
          <w:trHeight w:val="330"/>
        </w:trPr>
        <w:tc>
          <w:tcPr>
            <w:tcW w:w="7260" w:type="dxa"/>
            <w:tcBorders>
              <w:top w:val="nil"/>
              <w:left w:val="nil"/>
              <w:bottom w:val="nil"/>
              <w:right w:val="nil"/>
            </w:tcBorders>
            <w:shd w:val="clear" w:color="auto" w:fill="auto"/>
            <w:vAlign w:val="center"/>
            <w:hideMark/>
          </w:tcPr>
          <w:p w14:paraId="219DAB85"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656A4F" w14:paraId="219DAB88" w14:textId="77777777">
        <w:trPr>
          <w:trHeight w:val="330"/>
        </w:trPr>
        <w:tc>
          <w:tcPr>
            <w:tcW w:w="7260" w:type="dxa"/>
            <w:tcBorders>
              <w:top w:val="nil"/>
              <w:left w:val="nil"/>
              <w:bottom w:val="nil"/>
              <w:right w:val="nil"/>
            </w:tcBorders>
            <w:shd w:val="clear" w:color="auto" w:fill="auto"/>
            <w:vAlign w:val="center"/>
            <w:hideMark/>
          </w:tcPr>
          <w:p w14:paraId="219DAB87"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 xml:space="preserve">Άρθρο 101 ως έχει  </w:t>
            </w:r>
            <w:r>
              <w:rPr>
                <w:rFonts w:ascii="Calibri" w:eastAsia="Times New Roman" w:hAnsi="Calibri" w:cs="Calibri"/>
                <w:color w:val="000000"/>
                <w:szCs w:val="24"/>
              </w:rPr>
              <w:t xml:space="preserve">   ΚΑΤΑ ΠΛΕΙΟΨΗΦΙΑ</w:t>
            </w:r>
          </w:p>
        </w:tc>
      </w:tr>
      <w:tr w:rsidR="00656A4F" w14:paraId="219DAB8A" w14:textId="77777777">
        <w:trPr>
          <w:trHeight w:val="330"/>
        </w:trPr>
        <w:tc>
          <w:tcPr>
            <w:tcW w:w="7260" w:type="dxa"/>
            <w:tcBorders>
              <w:top w:val="nil"/>
              <w:left w:val="nil"/>
              <w:bottom w:val="nil"/>
              <w:right w:val="nil"/>
            </w:tcBorders>
            <w:shd w:val="clear" w:color="auto" w:fill="auto"/>
            <w:vAlign w:val="center"/>
            <w:hideMark/>
          </w:tcPr>
          <w:p w14:paraId="219DAB89"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56A4F" w14:paraId="219DAB8C" w14:textId="77777777">
        <w:trPr>
          <w:trHeight w:val="330"/>
        </w:trPr>
        <w:tc>
          <w:tcPr>
            <w:tcW w:w="7260" w:type="dxa"/>
            <w:tcBorders>
              <w:top w:val="nil"/>
              <w:left w:val="nil"/>
              <w:bottom w:val="nil"/>
              <w:right w:val="nil"/>
            </w:tcBorders>
            <w:shd w:val="clear" w:color="auto" w:fill="auto"/>
            <w:vAlign w:val="center"/>
            <w:hideMark/>
          </w:tcPr>
          <w:p w14:paraId="219DAB8B"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56A4F" w14:paraId="219DAB8E" w14:textId="77777777">
        <w:trPr>
          <w:trHeight w:val="330"/>
        </w:trPr>
        <w:tc>
          <w:tcPr>
            <w:tcW w:w="7260" w:type="dxa"/>
            <w:tcBorders>
              <w:top w:val="nil"/>
              <w:left w:val="nil"/>
              <w:bottom w:val="nil"/>
              <w:right w:val="nil"/>
            </w:tcBorders>
            <w:shd w:val="clear" w:color="auto" w:fill="auto"/>
            <w:vAlign w:val="center"/>
            <w:hideMark/>
          </w:tcPr>
          <w:p w14:paraId="219DAB8D"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656A4F" w14:paraId="219DAB90" w14:textId="77777777">
        <w:trPr>
          <w:trHeight w:val="330"/>
        </w:trPr>
        <w:tc>
          <w:tcPr>
            <w:tcW w:w="7260" w:type="dxa"/>
            <w:tcBorders>
              <w:top w:val="nil"/>
              <w:left w:val="nil"/>
              <w:bottom w:val="nil"/>
              <w:right w:val="nil"/>
            </w:tcBorders>
            <w:shd w:val="clear" w:color="auto" w:fill="auto"/>
            <w:vAlign w:val="center"/>
            <w:hideMark/>
          </w:tcPr>
          <w:p w14:paraId="219DAB8F"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Χ.Α: ΠΡΝ</w:t>
            </w:r>
          </w:p>
        </w:tc>
      </w:tr>
      <w:tr w:rsidR="00656A4F" w14:paraId="219DAB92" w14:textId="77777777">
        <w:trPr>
          <w:trHeight w:val="330"/>
        </w:trPr>
        <w:tc>
          <w:tcPr>
            <w:tcW w:w="7260" w:type="dxa"/>
            <w:tcBorders>
              <w:top w:val="nil"/>
              <w:left w:val="nil"/>
              <w:bottom w:val="nil"/>
              <w:right w:val="nil"/>
            </w:tcBorders>
            <w:shd w:val="clear" w:color="auto" w:fill="auto"/>
            <w:vAlign w:val="center"/>
            <w:hideMark/>
          </w:tcPr>
          <w:p w14:paraId="219DAB91"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656A4F" w14:paraId="219DAB94" w14:textId="77777777">
        <w:trPr>
          <w:trHeight w:val="330"/>
        </w:trPr>
        <w:tc>
          <w:tcPr>
            <w:tcW w:w="7260" w:type="dxa"/>
            <w:tcBorders>
              <w:top w:val="nil"/>
              <w:left w:val="nil"/>
              <w:bottom w:val="nil"/>
              <w:right w:val="nil"/>
            </w:tcBorders>
            <w:shd w:val="clear" w:color="auto" w:fill="auto"/>
            <w:vAlign w:val="center"/>
            <w:hideMark/>
          </w:tcPr>
          <w:p w14:paraId="219DAB93"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ΤΟ ΠΟΤΑΜΙ: ΝΑΙ</w:t>
            </w:r>
          </w:p>
        </w:tc>
      </w:tr>
      <w:tr w:rsidR="00656A4F" w14:paraId="219DAB96" w14:textId="77777777">
        <w:trPr>
          <w:trHeight w:val="330"/>
        </w:trPr>
        <w:tc>
          <w:tcPr>
            <w:tcW w:w="7260" w:type="dxa"/>
            <w:tcBorders>
              <w:top w:val="nil"/>
              <w:left w:val="nil"/>
              <w:bottom w:val="nil"/>
              <w:right w:val="nil"/>
            </w:tcBorders>
            <w:shd w:val="clear" w:color="auto" w:fill="auto"/>
            <w:vAlign w:val="center"/>
            <w:hideMark/>
          </w:tcPr>
          <w:p w14:paraId="219DAB95"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656A4F" w14:paraId="219DAB98" w14:textId="77777777">
        <w:trPr>
          <w:trHeight w:val="345"/>
        </w:trPr>
        <w:tc>
          <w:tcPr>
            <w:tcW w:w="7260" w:type="dxa"/>
            <w:tcBorders>
              <w:top w:val="nil"/>
              <w:left w:val="nil"/>
              <w:bottom w:val="nil"/>
              <w:right w:val="nil"/>
            </w:tcBorders>
            <w:shd w:val="clear" w:color="auto" w:fill="auto"/>
            <w:vAlign w:val="center"/>
            <w:hideMark/>
          </w:tcPr>
          <w:p w14:paraId="219DAB97"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Άρθρο 102 ως έχει     ΚΑΤΑ ΠΛΕΙΟΨΗΦΙΑ</w:t>
            </w:r>
          </w:p>
        </w:tc>
      </w:tr>
      <w:tr w:rsidR="00656A4F" w14:paraId="219DAB9A" w14:textId="77777777">
        <w:trPr>
          <w:trHeight w:val="330"/>
        </w:trPr>
        <w:tc>
          <w:tcPr>
            <w:tcW w:w="7260" w:type="dxa"/>
            <w:tcBorders>
              <w:top w:val="nil"/>
              <w:left w:val="nil"/>
              <w:bottom w:val="nil"/>
              <w:right w:val="nil"/>
            </w:tcBorders>
            <w:shd w:val="clear" w:color="auto" w:fill="auto"/>
            <w:vAlign w:val="center"/>
            <w:hideMark/>
          </w:tcPr>
          <w:p w14:paraId="219DAB99"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56A4F" w14:paraId="219DAB9C" w14:textId="77777777">
        <w:trPr>
          <w:trHeight w:val="330"/>
        </w:trPr>
        <w:tc>
          <w:tcPr>
            <w:tcW w:w="7260" w:type="dxa"/>
            <w:tcBorders>
              <w:top w:val="nil"/>
              <w:left w:val="nil"/>
              <w:bottom w:val="nil"/>
              <w:right w:val="nil"/>
            </w:tcBorders>
            <w:shd w:val="clear" w:color="auto" w:fill="auto"/>
            <w:vAlign w:val="center"/>
            <w:hideMark/>
          </w:tcPr>
          <w:p w14:paraId="219DAB9B"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56A4F" w14:paraId="219DAB9E" w14:textId="77777777">
        <w:trPr>
          <w:trHeight w:val="330"/>
        </w:trPr>
        <w:tc>
          <w:tcPr>
            <w:tcW w:w="7260" w:type="dxa"/>
            <w:tcBorders>
              <w:top w:val="nil"/>
              <w:left w:val="nil"/>
              <w:bottom w:val="nil"/>
              <w:right w:val="nil"/>
            </w:tcBorders>
            <w:shd w:val="clear" w:color="auto" w:fill="auto"/>
            <w:vAlign w:val="center"/>
            <w:hideMark/>
          </w:tcPr>
          <w:p w14:paraId="219DAB9D"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656A4F" w14:paraId="219DABA0" w14:textId="77777777">
        <w:trPr>
          <w:trHeight w:val="330"/>
        </w:trPr>
        <w:tc>
          <w:tcPr>
            <w:tcW w:w="7260" w:type="dxa"/>
            <w:tcBorders>
              <w:top w:val="nil"/>
              <w:left w:val="nil"/>
              <w:bottom w:val="nil"/>
              <w:right w:val="nil"/>
            </w:tcBorders>
            <w:shd w:val="clear" w:color="auto" w:fill="auto"/>
            <w:vAlign w:val="center"/>
            <w:hideMark/>
          </w:tcPr>
          <w:p w14:paraId="219DAB9F"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Χ.Α: ΠΡΝ</w:t>
            </w:r>
          </w:p>
        </w:tc>
      </w:tr>
      <w:tr w:rsidR="00656A4F" w14:paraId="219DABA2" w14:textId="77777777">
        <w:trPr>
          <w:trHeight w:val="345"/>
        </w:trPr>
        <w:tc>
          <w:tcPr>
            <w:tcW w:w="7260" w:type="dxa"/>
            <w:tcBorders>
              <w:top w:val="nil"/>
              <w:left w:val="nil"/>
              <w:bottom w:val="nil"/>
              <w:right w:val="nil"/>
            </w:tcBorders>
            <w:shd w:val="clear" w:color="auto" w:fill="auto"/>
            <w:vAlign w:val="center"/>
            <w:hideMark/>
          </w:tcPr>
          <w:p w14:paraId="219DABA1"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656A4F" w14:paraId="219DABA4" w14:textId="77777777">
        <w:trPr>
          <w:trHeight w:val="330"/>
        </w:trPr>
        <w:tc>
          <w:tcPr>
            <w:tcW w:w="7260" w:type="dxa"/>
            <w:tcBorders>
              <w:top w:val="nil"/>
              <w:left w:val="nil"/>
              <w:bottom w:val="nil"/>
              <w:right w:val="nil"/>
            </w:tcBorders>
            <w:shd w:val="clear" w:color="auto" w:fill="auto"/>
            <w:vAlign w:val="center"/>
            <w:hideMark/>
          </w:tcPr>
          <w:p w14:paraId="219DABA3"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ΤΟ ΠΟΤΑΜΙ: ΝΑΙ</w:t>
            </w:r>
          </w:p>
        </w:tc>
      </w:tr>
      <w:tr w:rsidR="00656A4F" w14:paraId="219DABA6" w14:textId="77777777">
        <w:trPr>
          <w:trHeight w:val="330"/>
        </w:trPr>
        <w:tc>
          <w:tcPr>
            <w:tcW w:w="7260" w:type="dxa"/>
            <w:tcBorders>
              <w:top w:val="nil"/>
              <w:left w:val="nil"/>
              <w:bottom w:val="nil"/>
              <w:right w:val="nil"/>
            </w:tcBorders>
            <w:shd w:val="clear" w:color="auto" w:fill="auto"/>
            <w:vAlign w:val="center"/>
            <w:hideMark/>
          </w:tcPr>
          <w:p w14:paraId="219DABA5"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656A4F" w14:paraId="219DABA8" w14:textId="77777777">
        <w:trPr>
          <w:trHeight w:val="330"/>
        </w:trPr>
        <w:tc>
          <w:tcPr>
            <w:tcW w:w="7260" w:type="dxa"/>
            <w:tcBorders>
              <w:top w:val="nil"/>
              <w:left w:val="nil"/>
              <w:bottom w:val="nil"/>
              <w:right w:val="nil"/>
            </w:tcBorders>
            <w:shd w:val="clear" w:color="auto" w:fill="auto"/>
            <w:vAlign w:val="center"/>
            <w:hideMark/>
          </w:tcPr>
          <w:p w14:paraId="219DABA7"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 xml:space="preserve">Άρθρο 103 </w:t>
            </w:r>
            <w:r>
              <w:rPr>
                <w:rFonts w:ascii="Calibri" w:eastAsia="Times New Roman" w:hAnsi="Calibri" w:cs="Calibri"/>
                <w:color w:val="000000"/>
                <w:szCs w:val="24"/>
              </w:rPr>
              <w:t>ως έχει     ΚΑΤΑ ΠΛΕΙΟΨΗΦΙΑ</w:t>
            </w:r>
          </w:p>
        </w:tc>
      </w:tr>
      <w:tr w:rsidR="00656A4F" w14:paraId="219DABAA" w14:textId="77777777">
        <w:trPr>
          <w:trHeight w:val="330"/>
        </w:trPr>
        <w:tc>
          <w:tcPr>
            <w:tcW w:w="7260" w:type="dxa"/>
            <w:tcBorders>
              <w:top w:val="nil"/>
              <w:left w:val="nil"/>
              <w:bottom w:val="nil"/>
              <w:right w:val="nil"/>
            </w:tcBorders>
            <w:shd w:val="clear" w:color="auto" w:fill="auto"/>
            <w:vAlign w:val="center"/>
            <w:hideMark/>
          </w:tcPr>
          <w:p w14:paraId="219DABA9"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56A4F" w14:paraId="219DABAC" w14:textId="77777777">
        <w:trPr>
          <w:trHeight w:val="330"/>
        </w:trPr>
        <w:tc>
          <w:tcPr>
            <w:tcW w:w="7260" w:type="dxa"/>
            <w:tcBorders>
              <w:top w:val="nil"/>
              <w:left w:val="nil"/>
              <w:bottom w:val="nil"/>
              <w:right w:val="nil"/>
            </w:tcBorders>
            <w:shd w:val="clear" w:color="auto" w:fill="auto"/>
            <w:vAlign w:val="center"/>
            <w:hideMark/>
          </w:tcPr>
          <w:p w14:paraId="219DABAB"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56A4F" w14:paraId="219DABAE" w14:textId="77777777">
        <w:trPr>
          <w:trHeight w:val="330"/>
        </w:trPr>
        <w:tc>
          <w:tcPr>
            <w:tcW w:w="7260" w:type="dxa"/>
            <w:tcBorders>
              <w:top w:val="nil"/>
              <w:left w:val="nil"/>
              <w:bottom w:val="nil"/>
              <w:right w:val="nil"/>
            </w:tcBorders>
            <w:shd w:val="clear" w:color="auto" w:fill="auto"/>
            <w:vAlign w:val="center"/>
            <w:hideMark/>
          </w:tcPr>
          <w:p w14:paraId="219DABAD"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656A4F" w14:paraId="219DABB0" w14:textId="77777777">
        <w:trPr>
          <w:trHeight w:val="330"/>
        </w:trPr>
        <w:tc>
          <w:tcPr>
            <w:tcW w:w="7260" w:type="dxa"/>
            <w:tcBorders>
              <w:top w:val="nil"/>
              <w:left w:val="nil"/>
              <w:bottom w:val="nil"/>
              <w:right w:val="nil"/>
            </w:tcBorders>
            <w:shd w:val="clear" w:color="auto" w:fill="auto"/>
            <w:vAlign w:val="center"/>
            <w:hideMark/>
          </w:tcPr>
          <w:p w14:paraId="219DABAF"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656A4F" w14:paraId="219DABB2" w14:textId="77777777">
        <w:trPr>
          <w:trHeight w:val="330"/>
        </w:trPr>
        <w:tc>
          <w:tcPr>
            <w:tcW w:w="7260" w:type="dxa"/>
            <w:tcBorders>
              <w:top w:val="nil"/>
              <w:left w:val="nil"/>
              <w:bottom w:val="nil"/>
              <w:right w:val="nil"/>
            </w:tcBorders>
            <w:shd w:val="clear" w:color="auto" w:fill="auto"/>
            <w:vAlign w:val="center"/>
            <w:hideMark/>
          </w:tcPr>
          <w:p w14:paraId="219DABB1"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656A4F" w14:paraId="219DABB4" w14:textId="77777777">
        <w:trPr>
          <w:trHeight w:val="330"/>
        </w:trPr>
        <w:tc>
          <w:tcPr>
            <w:tcW w:w="7260" w:type="dxa"/>
            <w:tcBorders>
              <w:top w:val="nil"/>
              <w:left w:val="nil"/>
              <w:bottom w:val="nil"/>
              <w:right w:val="nil"/>
            </w:tcBorders>
            <w:shd w:val="clear" w:color="auto" w:fill="auto"/>
            <w:vAlign w:val="center"/>
            <w:hideMark/>
          </w:tcPr>
          <w:p w14:paraId="219DABB3"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ΤΟ ΠΟΤΑΜΙ: ΠΡΝ</w:t>
            </w:r>
          </w:p>
        </w:tc>
      </w:tr>
      <w:tr w:rsidR="00656A4F" w14:paraId="219DABB6" w14:textId="77777777">
        <w:trPr>
          <w:trHeight w:val="330"/>
        </w:trPr>
        <w:tc>
          <w:tcPr>
            <w:tcW w:w="7260" w:type="dxa"/>
            <w:tcBorders>
              <w:top w:val="nil"/>
              <w:left w:val="nil"/>
              <w:bottom w:val="nil"/>
              <w:right w:val="nil"/>
            </w:tcBorders>
            <w:shd w:val="clear" w:color="auto" w:fill="auto"/>
            <w:vAlign w:val="center"/>
            <w:hideMark/>
          </w:tcPr>
          <w:p w14:paraId="219DABB5"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ΕΝ. ΚΕΝΤΡΩΩΝ: ΝΑΙ</w:t>
            </w:r>
          </w:p>
        </w:tc>
      </w:tr>
      <w:tr w:rsidR="00656A4F" w14:paraId="219DABB8" w14:textId="77777777">
        <w:trPr>
          <w:trHeight w:val="330"/>
        </w:trPr>
        <w:tc>
          <w:tcPr>
            <w:tcW w:w="7260" w:type="dxa"/>
            <w:tcBorders>
              <w:top w:val="nil"/>
              <w:left w:val="nil"/>
              <w:bottom w:val="nil"/>
              <w:right w:val="nil"/>
            </w:tcBorders>
            <w:shd w:val="clear" w:color="auto" w:fill="auto"/>
            <w:vAlign w:val="center"/>
            <w:hideMark/>
          </w:tcPr>
          <w:p w14:paraId="219DABB7"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Άρθρο 104 ως έχει     ΚΑΤΑ ΠΛΕΙΟΨΗΦΙΑ</w:t>
            </w:r>
          </w:p>
        </w:tc>
      </w:tr>
      <w:tr w:rsidR="00656A4F" w14:paraId="219DABBA" w14:textId="77777777">
        <w:trPr>
          <w:trHeight w:val="330"/>
        </w:trPr>
        <w:tc>
          <w:tcPr>
            <w:tcW w:w="7260" w:type="dxa"/>
            <w:tcBorders>
              <w:top w:val="nil"/>
              <w:left w:val="nil"/>
              <w:bottom w:val="nil"/>
              <w:right w:val="nil"/>
            </w:tcBorders>
            <w:shd w:val="clear" w:color="auto" w:fill="auto"/>
            <w:vAlign w:val="center"/>
            <w:hideMark/>
          </w:tcPr>
          <w:p w14:paraId="219DABB9"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56A4F" w14:paraId="219DABBC" w14:textId="77777777">
        <w:trPr>
          <w:trHeight w:val="330"/>
        </w:trPr>
        <w:tc>
          <w:tcPr>
            <w:tcW w:w="7260" w:type="dxa"/>
            <w:tcBorders>
              <w:top w:val="nil"/>
              <w:left w:val="nil"/>
              <w:bottom w:val="nil"/>
              <w:right w:val="nil"/>
            </w:tcBorders>
            <w:shd w:val="clear" w:color="auto" w:fill="auto"/>
            <w:vAlign w:val="center"/>
            <w:hideMark/>
          </w:tcPr>
          <w:p w14:paraId="219DABBB"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56A4F" w14:paraId="219DABBE" w14:textId="77777777">
        <w:trPr>
          <w:trHeight w:val="330"/>
        </w:trPr>
        <w:tc>
          <w:tcPr>
            <w:tcW w:w="7260" w:type="dxa"/>
            <w:tcBorders>
              <w:top w:val="nil"/>
              <w:left w:val="nil"/>
              <w:bottom w:val="nil"/>
              <w:right w:val="nil"/>
            </w:tcBorders>
            <w:shd w:val="clear" w:color="auto" w:fill="auto"/>
            <w:vAlign w:val="center"/>
            <w:hideMark/>
          </w:tcPr>
          <w:p w14:paraId="219DABBD"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656A4F" w14:paraId="219DABC0" w14:textId="77777777">
        <w:trPr>
          <w:trHeight w:val="330"/>
        </w:trPr>
        <w:tc>
          <w:tcPr>
            <w:tcW w:w="7260" w:type="dxa"/>
            <w:tcBorders>
              <w:top w:val="nil"/>
              <w:left w:val="nil"/>
              <w:bottom w:val="nil"/>
              <w:right w:val="nil"/>
            </w:tcBorders>
            <w:shd w:val="clear" w:color="auto" w:fill="auto"/>
            <w:vAlign w:val="center"/>
            <w:hideMark/>
          </w:tcPr>
          <w:p w14:paraId="219DABBF"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Χ.Α: ΝΑΙ</w:t>
            </w:r>
          </w:p>
        </w:tc>
      </w:tr>
      <w:tr w:rsidR="00656A4F" w14:paraId="219DABC2" w14:textId="77777777">
        <w:trPr>
          <w:trHeight w:val="330"/>
        </w:trPr>
        <w:tc>
          <w:tcPr>
            <w:tcW w:w="7260" w:type="dxa"/>
            <w:tcBorders>
              <w:top w:val="nil"/>
              <w:left w:val="nil"/>
              <w:bottom w:val="nil"/>
              <w:right w:val="nil"/>
            </w:tcBorders>
            <w:shd w:val="clear" w:color="auto" w:fill="auto"/>
            <w:vAlign w:val="center"/>
            <w:hideMark/>
          </w:tcPr>
          <w:p w14:paraId="219DABC1"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656A4F" w14:paraId="219DABC4" w14:textId="77777777">
        <w:trPr>
          <w:trHeight w:val="330"/>
        </w:trPr>
        <w:tc>
          <w:tcPr>
            <w:tcW w:w="7260" w:type="dxa"/>
            <w:tcBorders>
              <w:top w:val="nil"/>
              <w:left w:val="nil"/>
              <w:bottom w:val="nil"/>
              <w:right w:val="nil"/>
            </w:tcBorders>
            <w:shd w:val="clear" w:color="auto" w:fill="auto"/>
            <w:vAlign w:val="center"/>
            <w:hideMark/>
          </w:tcPr>
          <w:p w14:paraId="219DABC3"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ΤΟ ΠΟΤΑΜΙ: ΝΑΙ</w:t>
            </w:r>
          </w:p>
        </w:tc>
      </w:tr>
      <w:tr w:rsidR="00656A4F" w14:paraId="219DABC6" w14:textId="77777777">
        <w:trPr>
          <w:trHeight w:val="330"/>
        </w:trPr>
        <w:tc>
          <w:tcPr>
            <w:tcW w:w="7260" w:type="dxa"/>
            <w:tcBorders>
              <w:top w:val="nil"/>
              <w:left w:val="nil"/>
              <w:bottom w:val="nil"/>
              <w:right w:val="nil"/>
            </w:tcBorders>
            <w:shd w:val="clear" w:color="auto" w:fill="auto"/>
            <w:vAlign w:val="center"/>
            <w:hideMark/>
          </w:tcPr>
          <w:p w14:paraId="219DABC5"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656A4F" w14:paraId="219DABC8" w14:textId="77777777">
        <w:trPr>
          <w:trHeight w:val="330"/>
        </w:trPr>
        <w:tc>
          <w:tcPr>
            <w:tcW w:w="7260" w:type="dxa"/>
            <w:tcBorders>
              <w:top w:val="nil"/>
              <w:left w:val="nil"/>
              <w:bottom w:val="nil"/>
              <w:right w:val="nil"/>
            </w:tcBorders>
            <w:shd w:val="clear" w:color="auto" w:fill="auto"/>
            <w:vAlign w:val="center"/>
            <w:hideMark/>
          </w:tcPr>
          <w:p w14:paraId="219DABC7"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Άρθρο 105 ως έχει     ΚΑΤΑ ΠΛΕΙΟΨΗΦΙΑ</w:t>
            </w:r>
          </w:p>
        </w:tc>
      </w:tr>
      <w:tr w:rsidR="00656A4F" w14:paraId="219DABCA" w14:textId="77777777">
        <w:trPr>
          <w:trHeight w:val="330"/>
        </w:trPr>
        <w:tc>
          <w:tcPr>
            <w:tcW w:w="7260" w:type="dxa"/>
            <w:tcBorders>
              <w:top w:val="nil"/>
              <w:left w:val="nil"/>
              <w:bottom w:val="nil"/>
              <w:right w:val="nil"/>
            </w:tcBorders>
            <w:shd w:val="clear" w:color="auto" w:fill="auto"/>
            <w:vAlign w:val="center"/>
            <w:hideMark/>
          </w:tcPr>
          <w:p w14:paraId="219DABC9"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56A4F" w14:paraId="219DABCC" w14:textId="77777777">
        <w:trPr>
          <w:trHeight w:val="330"/>
        </w:trPr>
        <w:tc>
          <w:tcPr>
            <w:tcW w:w="7260" w:type="dxa"/>
            <w:tcBorders>
              <w:top w:val="nil"/>
              <w:left w:val="nil"/>
              <w:bottom w:val="nil"/>
              <w:right w:val="nil"/>
            </w:tcBorders>
            <w:shd w:val="clear" w:color="auto" w:fill="auto"/>
            <w:vAlign w:val="center"/>
            <w:hideMark/>
          </w:tcPr>
          <w:p w14:paraId="219DABCB"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Ν.Δ.: ΠΡΝ</w:t>
            </w:r>
          </w:p>
        </w:tc>
      </w:tr>
      <w:tr w:rsidR="00656A4F" w14:paraId="219DABCE" w14:textId="77777777">
        <w:trPr>
          <w:trHeight w:val="345"/>
        </w:trPr>
        <w:tc>
          <w:tcPr>
            <w:tcW w:w="7260" w:type="dxa"/>
            <w:tcBorders>
              <w:top w:val="nil"/>
              <w:left w:val="nil"/>
              <w:bottom w:val="nil"/>
              <w:right w:val="nil"/>
            </w:tcBorders>
            <w:shd w:val="clear" w:color="auto" w:fill="auto"/>
            <w:vAlign w:val="center"/>
            <w:hideMark/>
          </w:tcPr>
          <w:p w14:paraId="219DABCD"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656A4F" w14:paraId="219DABD0" w14:textId="77777777">
        <w:trPr>
          <w:trHeight w:val="330"/>
        </w:trPr>
        <w:tc>
          <w:tcPr>
            <w:tcW w:w="7260" w:type="dxa"/>
            <w:tcBorders>
              <w:top w:val="nil"/>
              <w:left w:val="nil"/>
              <w:bottom w:val="nil"/>
              <w:right w:val="nil"/>
            </w:tcBorders>
            <w:shd w:val="clear" w:color="auto" w:fill="auto"/>
            <w:vAlign w:val="center"/>
            <w:hideMark/>
          </w:tcPr>
          <w:p w14:paraId="219DABCF"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656A4F" w14:paraId="219DABD2" w14:textId="77777777">
        <w:trPr>
          <w:trHeight w:val="330"/>
        </w:trPr>
        <w:tc>
          <w:tcPr>
            <w:tcW w:w="7260" w:type="dxa"/>
            <w:tcBorders>
              <w:top w:val="nil"/>
              <w:left w:val="nil"/>
              <w:bottom w:val="nil"/>
              <w:right w:val="nil"/>
            </w:tcBorders>
            <w:shd w:val="clear" w:color="auto" w:fill="auto"/>
            <w:vAlign w:val="center"/>
            <w:hideMark/>
          </w:tcPr>
          <w:p w14:paraId="219DABD1"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656A4F" w14:paraId="219DABD4" w14:textId="77777777">
        <w:trPr>
          <w:trHeight w:val="330"/>
        </w:trPr>
        <w:tc>
          <w:tcPr>
            <w:tcW w:w="7260" w:type="dxa"/>
            <w:tcBorders>
              <w:top w:val="nil"/>
              <w:left w:val="nil"/>
              <w:bottom w:val="nil"/>
              <w:right w:val="nil"/>
            </w:tcBorders>
            <w:shd w:val="clear" w:color="auto" w:fill="auto"/>
            <w:vAlign w:val="center"/>
            <w:hideMark/>
          </w:tcPr>
          <w:p w14:paraId="219DABD3"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ΤΟ ΠΟΤΑΜΙ: ΝΑΙ</w:t>
            </w:r>
          </w:p>
        </w:tc>
      </w:tr>
      <w:tr w:rsidR="00656A4F" w14:paraId="219DABD6" w14:textId="77777777">
        <w:trPr>
          <w:trHeight w:val="330"/>
        </w:trPr>
        <w:tc>
          <w:tcPr>
            <w:tcW w:w="7260" w:type="dxa"/>
            <w:tcBorders>
              <w:top w:val="nil"/>
              <w:left w:val="nil"/>
              <w:bottom w:val="nil"/>
              <w:right w:val="nil"/>
            </w:tcBorders>
            <w:shd w:val="clear" w:color="auto" w:fill="auto"/>
            <w:vAlign w:val="center"/>
            <w:hideMark/>
          </w:tcPr>
          <w:p w14:paraId="219DABD5"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656A4F" w14:paraId="219DABD8" w14:textId="77777777">
        <w:trPr>
          <w:trHeight w:val="330"/>
        </w:trPr>
        <w:tc>
          <w:tcPr>
            <w:tcW w:w="7260" w:type="dxa"/>
            <w:tcBorders>
              <w:top w:val="nil"/>
              <w:left w:val="nil"/>
              <w:bottom w:val="nil"/>
              <w:right w:val="nil"/>
            </w:tcBorders>
            <w:shd w:val="clear" w:color="auto" w:fill="auto"/>
            <w:vAlign w:val="center"/>
            <w:hideMark/>
          </w:tcPr>
          <w:p w14:paraId="219DABD7"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Άρθρο 106 ως έχει     ΚΑΤΑ ΠΛΕΙΟΨΗΦΙΑ</w:t>
            </w:r>
          </w:p>
        </w:tc>
      </w:tr>
      <w:tr w:rsidR="00656A4F" w14:paraId="219DABDA" w14:textId="77777777">
        <w:trPr>
          <w:trHeight w:val="330"/>
        </w:trPr>
        <w:tc>
          <w:tcPr>
            <w:tcW w:w="7260" w:type="dxa"/>
            <w:tcBorders>
              <w:top w:val="nil"/>
              <w:left w:val="nil"/>
              <w:bottom w:val="nil"/>
              <w:right w:val="nil"/>
            </w:tcBorders>
            <w:shd w:val="clear" w:color="auto" w:fill="auto"/>
            <w:vAlign w:val="center"/>
            <w:hideMark/>
          </w:tcPr>
          <w:p w14:paraId="219DABD9"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56A4F" w14:paraId="219DABDC" w14:textId="77777777">
        <w:trPr>
          <w:trHeight w:val="330"/>
        </w:trPr>
        <w:tc>
          <w:tcPr>
            <w:tcW w:w="7260" w:type="dxa"/>
            <w:tcBorders>
              <w:top w:val="nil"/>
              <w:left w:val="nil"/>
              <w:bottom w:val="nil"/>
              <w:right w:val="nil"/>
            </w:tcBorders>
            <w:shd w:val="clear" w:color="auto" w:fill="auto"/>
            <w:vAlign w:val="center"/>
            <w:hideMark/>
          </w:tcPr>
          <w:p w14:paraId="219DABDB"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Ν.Δ.: ΠΡΝ</w:t>
            </w:r>
          </w:p>
        </w:tc>
      </w:tr>
      <w:tr w:rsidR="00656A4F" w14:paraId="219DABDE" w14:textId="77777777">
        <w:trPr>
          <w:trHeight w:val="330"/>
        </w:trPr>
        <w:tc>
          <w:tcPr>
            <w:tcW w:w="7260" w:type="dxa"/>
            <w:tcBorders>
              <w:top w:val="nil"/>
              <w:left w:val="nil"/>
              <w:bottom w:val="nil"/>
              <w:right w:val="nil"/>
            </w:tcBorders>
            <w:shd w:val="clear" w:color="auto" w:fill="auto"/>
            <w:vAlign w:val="center"/>
            <w:hideMark/>
          </w:tcPr>
          <w:p w14:paraId="219DABDD"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656A4F" w14:paraId="219DABE0" w14:textId="77777777">
        <w:trPr>
          <w:trHeight w:val="330"/>
        </w:trPr>
        <w:tc>
          <w:tcPr>
            <w:tcW w:w="7260" w:type="dxa"/>
            <w:tcBorders>
              <w:top w:val="nil"/>
              <w:left w:val="nil"/>
              <w:bottom w:val="nil"/>
              <w:right w:val="nil"/>
            </w:tcBorders>
            <w:shd w:val="clear" w:color="auto" w:fill="auto"/>
            <w:vAlign w:val="center"/>
            <w:hideMark/>
          </w:tcPr>
          <w:p w14:paraId="219DABDF"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Χ.Α: ΝΑΙ</w:t>
            </w:r>
          </w:p>
        </w:tc>
      </w:tr>
      <w:tr w:rsidR="00656A4F" w14:paraId="219DABE2" w14:textId="77777777">
        <w:trPr>
          <w:trHeight w:val="330"/>
        </w:trPr>
        <w:tc>
          <w:tcPr>
            <w:tcW w:w="7260" w:type="dxa"/>
            <w:tcBorders>
              <w:top w:val="nil"/>
              <w:left w:val="nil"/>
              <w:bottom w:val="nil"/>
              <w:right w:val="nil"/>
            </w:tcBorders>
            <w:shd w:val="clear" w:color="auto" w:fill="auto"/>
            <w:vAlign w:val="center"/>
            <w:hideMark/>
          </w:tcPr>
          <w:p w14:paraId="219DABE1"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656A4F" w14:paraId="219DABE4" w14:textId="77777777">
        <w:trPr>
          <w:trHeight w:val="330"/>
        </w:trPr>
        <w:tc>
          <w:tcPr>
            <w:tcW w:w="7260" w:type="dxa"/>
            <w:tcBorders>
              <w:top w:val="nil"/>
              <w:left w:val="nil"/>
              <w:bottom w:val="nil"/>
              <w:right w:val="nil"/>
            </w:tcBorders>
            <w:shd w:val="clear" w:color="auto" w:fill="auto"/>
            <w:vAlign w:val="center"/>
            <w:hideMark/>
          </w:tcPr>
          <w:p w14:paraId="219DABE3"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ΤΟ ΠΟΤΑΜΙ: ΝΑΙ</w:t>
            </w:r>
          </w:p>
        </w:tc>
      </w:tr>
      <w:tr w:rsidR="00656A4F" w14:paraId="219DABE6" w14:textId="77777777">
        <w:trPr>
          <w:trHeight w:val="330"/>
        </w:trPr>
        <w:tc>
          <w:tcPr>
            <w:tcW w:w="7260" w:type="dxa"/>
            <w:tcBorders>
              <w:top w:val="nil"/>
              <w:left w:val="nil"/>
              <w:bottom w:val="nil"/>
              <w:right w:val="nil"/>
            </w:tcBorders>
            <w:shd w:val="clear" w:color="auto" w:fill="auto"/>
            <w:vAlign w:val="center"/>
            <w:hideMark/>
          </w:tcPr>
          <w:p w14:paraId="219DABE5"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 xml:space="preserve">ΕΝ. </w:t>
            </w:r>
            <w:r>
              <w:rPr>
                <w:rFonts w:ascii="Calibri" w:eastAsia="Times New Roman" w:hAnsi="Calibri" w:cs="Calibri"/>
                <w:color w:val="000000"/>
                <w:szCs w:val="24"/>
              </w:rPr>
              <w:t>ΚΕΝΤΡΩΩΝ: ΝΑΙ</w:t>
            </w:r>
          </w:p>
        </w:tc>
      </w:tr>
      <w:tr w:rsidR="00656A4F" w14:paraId="219DABE8" w14:textId="77777777">
        <w:trPr>
          <w:trHeight w:val="330"/>
        </w:trPr>
        <w:tc>
          <w:tcPr>
            <w:tcW w:w="7260" w:type="dxa"/>
            <w:tcBorders>
              <w:top w:val="nil"/>
              <w:left w:val="nil"/>
              <w:bottom w:val="nil"/>
              <w:right w:val="nil"/>
            </w:tcBorders>
            <w:shd w:val="clear" w:color="auto" w:fill="auto"/>
            <w:vAlign w:val="center"/>
            <w:hideMark/>
          </w:tcPr>
          <w:p w14:paraId="219DABE7"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Άρθρο 107 ως έχει     ΚΑΤΑ ΠΛΕΙΟΨΗΦΙΑ</w:t>
            </w:r>
          </w:p>
        </w:tc>
      </w:tr>
      <w:tr w:rsidR="00656A4F" w14:paraId="219DABEA" w14:textId="77777777">
        <w:trPr>
          <w:trHeight w:val="330"/>
        </w:trPr>
        <w:tc>
          <w:tcPr>
            <w:tcW w:w="7260" w:type="dxa"/>
            <w:tcBorders>
              <w:top w:val="nil"/>
              <w:left w:val="nil"/>
              <w:bottom w:val="nil"/>
              <w:right w:val="nil"/>
            </w:tcBorders>
            <w:shd w:val="clear" w:color="auto" w:fill="auto"/>
            <w:vAlign w:val="center"/>
            <w:hideMark/>
          </w:tcPr>
          <w:p w14:paraId="219DABE9"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56A4F" w14:paraId="219DABEC" w14:textId="77777777">
        <w:trPr>
          <w:trHeight w:val="345"/>
        </w:trPr>
        <w:tc>
          <w:tcPr>
            <w:tcW w:w="7260" w:type="dxa"/>
            <w:tcBorders>
              <w:top w:val="nil"/>
              <w:left w:val="nil"/>
              <w:bottom w:val="nil"/>
              <w:right w:val="nil"/>
            </w:tcBorders>
            <w:shd w:val="clear" w:color="auto" w:fill="auto"/>
            <w:vAlign w:val="center"/>
            <w:hideMark/>
          </w:tcPr>
          <w:p w14:paraId="219DABEB"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Ν.Δ.: ΝΑΙ</w:t>
            </w:r>
          </w:p>
        </w:tc>
      </w:tr>
      <w:tr w:rsidR="00656A4F" w14:paraId="219DABEE" w14:textId="77777777">
        <w:trPr>
          <w:trHeight w:val="330"/>
        </w:trPr>
        <w:tc>
          <w:tcPr>
            <w:tcW w:w="7260" w:type="dxa"/>
            <w:tcBorders>
              <w:top w:val="nil"/>
              <w:left w:val="nil"/>
              <w:bottom w:val="nil"/>
              <w:right w:val="nil"/>
            </w:tcBorders>
            <w:shd w:val="clear" w:color="auto" w:fill="auto"/>
            <w:vAlign w:val="center"/>
            <w:hideMark/>
          </w:tcPr>
          <w:p w14:paraId="219DABED"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656A4F" w14:paraId="219DABF0" w14:textId="77777777">
        <w:trPr>
          <w:trHeight w:val="330"/>
        </w:trPr>
        <w:tc>
          <w:tcPr>
            <w:tcW w:w="7260" w:type="dxa"/>
            <w:tcBorders>
              <w:top w:val="nil"/>
              <w:left w:val="nil"/>
              <w:bottom w:val="nil"/>
              <w:right w:val="nil"/>
            </w:tcBorders>
            <w:shd w:val="clear" w:color="auto" w:fill="auto"/>
            <w:vAlign w:val="center"/>
            <w:hideMark/>
          </w:tcPr>
          <w:p w14:paraId="219DABEF"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Χ.Α: ΝΑΙ</w:t>
            </w:r>
          </w:p>
        </w:tc>
      </w:tr>
      <w:tr w:rsidR="00656A4F" w14:paraId="219DABF2" w14:textId="77777777">
        <w:trPr>
          <w:trHeight w:val="330"/>
        </w:trPr>
        <w:tc>
          <w:tcPr>
            <w:tcW w:w="7260" w:type="dxa"/>
            <w:tcBorders>
              <w:top w:val="nil"/>
              <w:left w:val="nil"/>
              <w:bottom w:val="nil"/>
              <w:right w:val="nil"/>
            </w:tcBorders>
            <w:shd w:val="clear" w:color="auto" w:fill="auto"/>
            <w:vAlign w:val="center"/>
            <w:hideMark/>
          </w:tcPr>
          <w:p w14:paraId="219DABF1"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656A4F" w14:paraId="219DABF4" w14:textId="77777777">
        <w:trPr>
          <w:trHeight w:val="330"/>
        </w:trPr>
        <w:tc>
          <w:tcPr>
            <w:tcW w:w="7260" w:type="dxa"/>
            <w:tcBorders>
              <w:top w:val="nil"/>
              <w:left w:val="nil"/>
              <w:bottom w:val="nil"/>
              <w:right w:val="nil"/>
            </w:tcBorders>
            <w:shd w:val="clear" w:color="auto" w:fill="auto"/>
            <w:vAlign w:val="center"/>
            <w:hideMark/>
          </w:tcPr>
          <w:p w14:paraId="219DABF3"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ΤΟ ΠΟΤΑΜΙ: ΝΑΙ</w:t>
            </w:r>
          </w:p>
        </w:tc>
      </w:tr>
      <w:tr w:rsidR="00656A4F" w14:paraId="219DABF6" w14:textId="77777777">
        <w:trPr>
          <w:trHeight w:val="345"/>
        </w:trPr>
        <w:tc>
          <w:tcPr>
            <w:tcW w:w="7260" w:type="dxa"/>
            <w:tcBorders>
              <w:top w:val="nil"/>
              <w:left w:val="nil"/>
              <w:bottom w:val="nil"/>
              <w:right w:val="nil"/>
            </w:tcBorders>
            <w:shd w:val="clear" w:color="auto" w:fill="auto"/>
            <w:vAlign w:val="center"/>
            <w:hideMark/>
          </w:tcPr>
          <w:p w14:paraId="219DABF5"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656A4F" w14:paraId="219DABF8" w14:textId="77777777">
        <w:trPr>
          <w:trHeight w:val="330"/>
        </w:trPr>
        <w:tc>
          <w:tcPr>
            <w:tcW w:w="7260" w:type="dxa"/>
            <w:tcBorders>
              <w:top w:val="nil"/>
              <w:left w:val="nil"/>
              <w:bottom w:val="nil"/>
              <w:right w:val="nil"/>
            </w:tcBorders>
            <w:shd w:val="clear" w:color="auto" w:fill="auto"/>
            <w:vAlign w:val="center"/>
            <w:hideMark/>
          </w:tcPr>
          <w:p w14:paraId="219DABF7"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Άρθρο 108 ως έχει     ΚΑΤΑ ΠΛΕΙΟΨΗΦΙΑ</w:t>
            </w:r>
          </w:p>
        </w:tc>
      </w:tr>
      <w:tr w:rsidR="00656A4F" w14:paraId="219DABFA" w14:textId="77777777">
        <w:trPr>
          <w:trHeight w:val="330"/>
        </w:trPr>
        <w:tc>
          <w:tcPr>
            <w:tcW w:w="7260" w:type="dxa"/>
            <w:tcBorders>
              <w:top w:val="nil"/>
              <w:left w:val="nil"/>
              <w:bottom w:val="nil"/>
              <w:right w:val="nil"/>
            </w:tcBorders>
            <w:shd w:val="clear" w:color="auto" w:fill="auto"/>
            <w:vAlign w:val="center"/>
            <w:hideMark/>
          </w:tcPr>
          <w:p w14:paraId="219DABF9"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56A4F" w14:paraId="219DABFC" w14:textId="77777777">
        <w:trPr>
          <w:trHeight w:val="330"/>
        </w:trPr>
        <w:tc>
          <w:tcPr>
            <w:tcW w:w="7260" w:type="dxa"/>
            <w:tcBorders>
              <w:top w:val="nil"/>
              <w:left w:val="nil"/>
              <w:bottom w:val="nil"/>
              <w:right w:val="nil"/>
            </w:tcBorders>
            <w:shd w:val="clear" w:color="auto" w:fill="auto"/>
            <w:vAlign w:val="center"/>
            <w:hideMark/>
          </w:tcPr>
          <w:p w14:paraId="219DABFB"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56A4F" w14:paraId="219DABFE" w14:textId="77777777">
        <w:trPr>
          <w:trHeight w:val="330"/>
        </w:trPr>
        <w:tc>
          <w:tcPr>
            <w:tcW w:w="7260" w:type="dxa"/>
            <w:tcBorders>
              <w:top w:val="nil"/>
              <w:left w:val="nil"/>
              <w:bottom w:val="nil"/>
              <w:right w:val="nil"/>
            </w:tcBorders>
            <w:shd w:val="clear" w:color="auto" w:fill="auto"/>
            <w:vAlign w:val="center"/>
            <w:hideMark/>
          </w:tcPr>
          <w:p w14:paraId="219DABFD"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ΔΗ.ΣΥ: ΠΡΝ</w:t>
            </w:r>
          </w:p>
        </w:tc>
      </w:tr>
      <w:tr w:rsidR="00656A4F" w14:paraId="219DAC00" w14:textId="77777777">
        <w:trPr>
          <w:trHeight w:val="330"/>
        </w:trPr>
        <w:tc>
          <w:tcPr>
            <w:tcW w:w="7260" w:type="dxa"/>
            <w:tcBorders>
              <w:top w:val="nil"/>
              <w:left w:val="nil"/>
              <w:bottom w:val="nil"/>
              <w:right w:val="nil"/>
            </w:tcBorders>
            <w:shd w:val="clear" w:color="auto" w:fill="auto"/>
            <w:vAlign w:val="center"/>
            <w:hideMark/>
          </w:tcPr>
          <w:p w14:paraId="219DABFF"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Χ.Α: ΝΑΙ</w:t>
            </w:r>
          </w:p>
        </w:tc>
      </w:tr>
      <w:tr w:rsidR="00656A4F" w14:paraId="219DAC02" w14:textId="77777777">
        <w:trPr>
          <w:trHeight w:val="330"/>
        </w:trPr>
        <w:tc>
          <w:tcPr>
            <w:tcW w:w="7260" w:type="dxa"/>
            <w:tcBorders>
              <w:top w:val="nil"/>
              <w:left w:val="nil"/>
              <w:bottom w:val="nil"/>
              <w:right w:val="nil"/>
            </w:tcBorders>
            <w:shd w:val="clear" w:color="auto" w:fill="auto"/>
            <w:vAlign w:val="center"/>
            <w:hideMark/>
          </w:tcPr>
          <w:p w14:paraId="219DAC01"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656A4F" w14:paraId="219DAC04" w14:textId="77777777">
        <w:trPr>
          <w:trHeight w:val="330"/>
        </w:trPr>
        <w:tc>
          <w:tcPr>
            <w:tcW w:w="7260" w:type="dxa"/>
            <w:tcBorders>
              <w:top w:val="nil"/>
              <w:left w:val="nil"/>
              <w:bottom w:val="nil"/>
              <w:right w:val="nil"/>
            </w:tcBorders>
            <w:shd w:val="clear" w:color="auto" w:fill="auto"/>
            <w:vAlign w:val="center"/>
            <w:hideMark/>
          </w:tcPr>
          <w:p w14:paraId="219DAC03"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 xml:space="preserve">ΤΟ ΠΟΤΑΜΙ: </w:t>
            </w:r>
            <w:r>
              <w:rPr>
                <w:rFonts w:ascii="Calibri" w:eastAsia="Times New Roman" w:hAnsi="Calibri" w:cs="Calibri"/>
                <w:color w:val="000000"/>
                <w:szCs w:val="24"/>
              </w:rPr>
              <w:t>ΝΑΙ</w:t>
            </w:r>
          </w:p>
        </w:tc>
      </w:tr>
      <w:tr w:rsidR="00656A4F" w14:paraId="219DAC06" w14:textId="77777777">
        <w:trPr>
          <w:trHeight w:val="330"/>
        </w:trPr>
        <w:tc>
          <w:tcPr>
            <w:tcW w:w="7260" w:type="dxa"/>
            <w:tcBorders>
              <w:top w:val="nil"/>
              <w:left w:val="nil"/>
              <w:bottom w:val="nil"/>
              <w:right w:val="nil"/>
            </w:tcBorders>
            <w:shd w:val="clear" w:color="auto" w:fill="auto"/>
            <w:vAlign w:val="center"/>
            <w:hideMark/>
          </w:tcPr>
          <w:p w14:paraId="219DAC05"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656A4F" w14:paraId="219DAC08" w14:textId="77777777">
        <w:trPr>
          <w:trHeight w:val="330"/>
        </w:trPr>
        <w:tc>
          <w:tcPr>
            <w:tcW w:w="7260" w:type="dxa"/>
            <w:tcBorders>
              <w:top w:val="nil"/>
              <w:left w:val="nil"/>
              <w:bottom w:val="nil"/>
              <w:right w:val="nil"/>
            </w:tcBorders>
            <w:shd w:val="clear" w:color="auto" w:fill="auto"/>
            <w:vAlign w:val="center"/>
            <w:hideMark/>
          </w:tcPr>
          <w:p w14:paraId="219DAC07"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Άρθρο 109 ως έχει     ΚΑΤΑ ΠΛΕΙΟΨΗΦΙΑ</w:t>
            </w:r>
          </w:p>
        </w:tc>
      </w:tr>
      <w:tr w:rsidR="00656A4F" w14:paraId="219DAC0A" w14:textId="77777777">
        <w:trPr>
          <w:trHeight w:val="330"/>
        </w:trPr>
        <w:tc>
          <w:tcPr>
            <w:tcW w:w="7260" w:type="dxa"/>
            <w:tcBorders>
              <w:top w:val="nil"/>
              <w:left w:val="nil"/>
              <w:bottom w:val="nil"/>
              <w:right w:val="nil"/>
            </w:tcBorders>
            <w:shd w:val="clear" w:color="auto" w:fill="auto"/>
            <w:vAlign w:val="center"/>
            <w:hideMark/>
          </w:tcPr>
          <w:p w14:paraId="219DAC09"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56A4F" w14:paraId="219DAC0C" w14:textId="77777777">
        <w:trPr>
          <w:trHeight w:val="330"/>
        </w:trPr>
        <w:tc>
          <w:tcPr>
            <w:tcW w:w="7260" w:type="dxa"/>
            <w:tcBorders>
              <w:top w:val="nil"/>
              <w:left w:val="nil"/>
              <w:bottom w:val="nil"/>
              <w:right w:val="nil"/>
            </w:tcBorders>
            <w:shd w:val="clear" w:color="auto" w:fill="auto"/>
            <w:vAlign w:val="center"/>
            <w:hideMark/>
          </w:tcPr>
          <w:p w14:paraId="219DAC0B"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56A4F" w14:paraId="219DAC0E" w14:textId="77777777">
        <w:trPr>
          <w:trHeight w:val="330"/>
        </w:trPr>
        <w:tc>
          <w:tcPr>
            <w:tcW w:w="7260" w:type="dxa"/>
            <w:tcBorders>
              <w:top w:val="nil"/>
              <w:left w:val="nil"/>
              <w:bottom w:val="nil"/>
              <w:right w:val="nil"/>
            </w:tcBorders>
            <w:shd w:val="clear" w:color="auto" w:fill="auto"/>
            <w:vAlign w:val="center"/>
            <w:hideMark/>
          </w:tcPr>
          <w:p w14:paraId="219DAC0D"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ΔΗ.ΣΥ: ΠΡΝ</w:t>
            </w:r>
          </w:p>
        </w:tc>
      </w:tr>
      <w:tr w:rsidR="00656A4F" w14:paraId="219DAC10" w14:textId="77777777">
        <w:trPr>
          <w:trHeight w:val="330"/>
        </w:trPr>
        <w:tc>
          <w:tcPr>
            <w:tcW w:w="7260" w:type="dxa"/>
            <w:tcBorders>
              <w:top w:val="nil"/>
              <w:left w:val="nil"/>
              <w:bottom w:val="nil"/>
              <w:right w:val="nil"/>
            </w:tcBorders>
            <w:shd w:val="clear" w:color="auto" w:fill="auto"/>
            <w:vAlign w:val="center"/>
            <w:hideMark/>
          </w:tcPr>
          <w:p w14:paraId="219DAC0F"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656A4F" w14:paraId="219DAC12" w14:textId="77777777">
        <w:trPr>
          <w:trHeight w:val="330"/>
        </w:trPr>
        <w:tc>
          <w:tcPr>
            <w:tcW w:w="7260" w:type="dxa"/>
            <w:tcBorders>
              <w:top w:val="nil"/>
              <w:left w:val="nil"/>
              <w:bottom w:val="nil"/>
              <w:right w:val="nil"/>
            </w:tcBorders>
            <w:shd w:val="clear" w:color="auto" w:fill="auto"/>
            <w:vAlign w:val="center"/>
            <w:hideMark/>
          </w:tcPr>
          <w:p w14:paraId="219DAC11"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656A4F" w14:paraId="219DAC14" w14:textId="77777777">
        <w:trPr>
          <w:trHeight w:val="330"/>
        </w:trPr>
        <w:tc>
          <w:tcPr>
            <w:tcW w:w="7260" w:type="dxa"/>
            <w:tcBorders>
              <w:top w:val="nil"/>
              <w:left w:val="nil"/>
              <w:bottom w:val="nil"/>
              <w:right w:val="nil"/>
            </w:tcBorders>
            <w:shd w:val="clear" w:color="auto" w:fill="auto"/>
            <w:vAlign w:val="center"/>
            <w:hideMark/>
          </w:tcPr>
          <w:p w14:paraId="219DAC13"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ΤΟ ΠΟΤΑΜΙ: ΝΑΙ</w:t>
            </w:r>
          </w:p>
        </w:tc>
      </w:tr>
      <w:tr w:rsidR="00656A4F" w14:paraId="219DAC16" w14:textId="77777777">
        <w:trPr>
          <w:trHeight w:val="330"/>
        </w:trPr>
        <w:tc>
          <w:tcPr>
            <w:tcW w:w="7260" w:type="dxa"/>
            <w:tcBorders>
              <w:top w:val="nil"/>
              <w:left w:val="nil"/>
              <w:bottom w:val="nil"/>
              <w:right w:val="nil"/>
            </w:tcBorders>
            <w:shd w:val="clear" w:color="auto" w:fill="auto"/>
            <w:vAlign w:val="center"/>
            <w:hideMark/>
          </w:tcPr>
          <w:p w14:paraId="219DAC15"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656A4F" w14:paraId="219DAC18" w14:textId="77777777">
        <w:trPr>
          <w:trHeight w:val="345"/>
        </w:trPr>
        <w:tc>
          <w:tcPr>
            <w:tcW w:w="7260" w:type="dxa"/>
            <w:tcBorders>
              <w:top w:val="nil"/>
              <w:left w:val="nil"/>
              <w:bottom w:val="nil"/>
              <w:right w:val="nil"/>
            </w:tcBorders>
            <w:shd w:val="clear" w:color="auto" w:fill="auto"/>
            <w:vAlign w:val="center"/>
            <w:hideMark/>
          </w:tcPr>
          <w:p w14:paraId="219DAC17"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Άρθρο 110 ως έχει     ΚΑΤΑ ΠΛΕΙΟΨΗΦΙΑ</w:t>
            </w:r>
          </w:p>
        </w:tc>
      </w:tr>
      <w:tr w:rsidR="00656A4F" w14:paraId="219DAC1A" w14:textId="77777777">
        <w:trPr>
          <w:trHeight w:val="330"/>
        </w:trPr>
        <w:tc>
          <w:tcPr>
            <w:tcW w:w="7260" w:type="dxa"/>
            <w:tcBorders>
              <w:top w:val="nil"/>
              <w:left w:val="nil"/>
              <w:bottom w:val="nil"/>
              <w:right w:val="nil"/>
            </w:tcBorders>
            <w:shd w:val="clear" w:color="auto" w:fill="auto"/>
            <w:vAlign w:val="center"/>
            <w:hideMark/>
          </w:tcPr>
          <w:p w14:paraId="219DAC19"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56A4F" w14:paraId="219DAC1C" w14:textId="77777777">
        <w:trPr>
          <w:trHeight w:val="330"/>
        </w:trPr>
        <w:tc>
          <w:tcPr>
            <w:tcW w:w="7260" w:type="dxa"/>
            <w:tcBorders>
              <w:top w:val="nil"/>
              <w:left w:val="nil"/>
              <w:bottom w:val="nil"/>
              <w:right w:val="nil"/>
            </w:tcBorders>
            <w:shd w:val="clear" w:color="auto" w:fill="auto"/>
            <w:vAlign w:val="center"/>
            <w:hideMark/>
          </w:tcPr>
          <w:p w14:paraId="219DAC1B"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Ν.Δ.: ΠΡΝ</w:t>
            </w:r>
          </w:p>
        </w:tc>
      </w:tr>
      <w:tr w:rsidR="00656A4F" w14:paraId="219DAC1E" w14:textId="77777777">
        <w:trPr>
          <w:trHeight w:val="330"/>
        </w:trPr>
        <w:tc>
          <w:tcPr>
            <w:tcW w:w="7260" w:type="dxa"/>
            <w:tcBorders>
              <w:top w:val="nil"/>
              <w:left w:val="nil"/>
              <w:bottom w:val="nil"/>
              <w:right w:val="nil"/>
            </w:tcBorders>
            <w:shd w:val="clear" w:color="auto" w:fill="auto"/>
            <w:vAlign w:val="center"/>
            <w:hideMark/>
          </w:tcPr>
          <w:p w14:paraId="219DAC1D"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656A4F" w14:paraId="219DAC20" w14:textId="77777777">
        <w:trPr>
          <w:trHeight w:val="330"/>
        </w:trPr>
        <w:tc>
          <w:tcPr>
            <w:tcW w:w="7260" w:type="dxa"/>
            <w:tcBorders>
              <w:top w:val="nil"/>
              <w:left w:val="nil"/>
              <w:bottom w:val="nil"/>
              <w:right w:val="nil"/>
            </w:tcBorders>
            <w:shd w:val="clear" w:color="auto" w:fill="auto"/>
            <w:vAlign w:val="center"/>
            <w:hideMark/>
          </w:tcPr>
          <w:p w14:paraId="219DAC1F"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Χ.Α: ΝΑΙ</w:t>
            </w:r>
          </w:p>
        </w:tc>
      </w:tr>
      <w:tr w:rsidR="00656A4F" w14:paraId="219DAC22" w14:textId="77777777">
        <w:trPr>
          <w:trHeight w:val="345"/>
        </w:trPr>
        <w:tc>
          <w:tcPr>
            <w:tcW w:w="7260" w:type="dxa"/>
            <w:tcBorders>
              <w:top w:val="nil"/>
              <w:left w:val="nil"/>
              <w:bottom w:val="nil"/>
              <w:right w:val="nil"/>
            </w:tcBorders>
            <w:shd w:val="clear" w:color="auto" w:fill="auto"/>
            <w:vAlign w:val="center"/>
            <w:hideMark/>
          </w:tcPr>
          <w:p w14:paraId="219DAC21"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Κ.Κ.Ε: ΠΡΝ</w:t>
            </w:r>
          </w:p>
        </w:tc>
      </w:tr>
      <w:tr w:rsidR="00656A4F" w14:paraId="219DAC24" w14:textId="77777777">
        <w:trPr>
          <w:trHeight w:val="330"/>
        </w:trPr>
        <w:tc>
          <w:tcPr>
            <w:tcW w:w="7260" w:type="dxa"/>
            <w:tcBorders>
              <w:top w:val="nil"/>
              <w:left w:val="nil"/>
              <w:bottom w:val="nil"/>
              <w:right w:val="nil"/>
            </w:tcBorders>
            <w:shd w:val="clear" w:color="auto" w:fill="auto"/>
            <w:vAlign w:val="center"/>
            <w:hideMark/>
          </w:tcPr>
          <w:p w14:paraId="219DAC23"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 xml:space="preserve">ΤΟ </w:t>
            </w:r>
            <w:r>
              <w:rPr>
                <w:rFonts w:ascii="Calibri" w:eastAsia="Times New Roman" w:hAnsi="Calibri" w:cs="Calibri"/>
                <w:color w:val="000000"/>
                <w:szCs w:val="24"/>
              </w:rPr>
              <w:t>ΠΟΤΑΜΙ: ΝΑΙ</w:t>
            </w:r>
          </w:p>
        </w:tc>
      </w:tr>
      <w:tr w:rsidR="00656A4F" w14:paraId="219DAC26" w14:textId="77777777">
        <w:trPr>
          <w:trHeight w:val="330"/>
        </w:trPr>
        <w:tc>
          <w:tcPr>
            <w:tcW w:w="7260" w:type="dxa"/>
            <w:tcBorders>
              <w:top w:val="nil"/>
              <w:left w:val="nil"/>
              <w:bottom w:val="nil"/>
              <w:right w:val="nil"/>
            </w:tcBorders>
            <w:shd w:val="clear" w:color="auto" w:fill="auto"/>
            <w:vAlign w:val="center"/>
            <w:hideMark/>
          </w:tcPr>
          <w:p w14:paraId="219DAC25"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656A4F" w14:paraId="219DAC28" w14:textId="77777777">
        <w:trPr>
          <w:trHeight w:val="330"/>
        </w:trPr>
        <w:tc>
          <w:tcPr>
            <w:tcW w:w="7260" w:type="dxa"/>
            <w:tcBorders>
              <w:top w:val="nil"/>
              <w:left w:val="nil"/>
              <w:bottom w:val="nil"/>
              <w:right w:val="nil"/>
            </w:tcBorders>
            <w:shd w:val="clear" w:color="auto" w:fill="auto"/>
            <w:vAlign w:val="center"/>
            <w:hideMark/>
          </w:tcPr>
          <w:p w14:paraId="219DAC27"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Άρθρο 111 ως έχει     ΚΑΤΑ ΠΛΕΙΟΨΗΦΙΑ</w:t>
            </w:r>
          </w:p>
        </w:tc>
      </w:tr>
      <w:tr w:rsidR="00656A4F" w14:paraId="219DAC2A" w14:textId="77777777">
        <w:trPr>
          <w:trHeight w:val="330"/>
        </w:trPr>
        <w:tc>
          <w:tcPr>
            <w:tcW w:w="7260" w:type="dxa"/>
            <w:tcBorders>
              <w:top w:val="nil"/>
              <w:left w:val="nil"/>
              <w:bottom w:val="nil"/>
              <w:right w:val="nil"/>
            </w:tcBorders>
            <w:shd w:val="clear" w:color="auto" w:fill="auto"/>
            <w:vAlign w:val="center"/>
            <w:hideMark/>
          </w:tcPr>
          <w:p w14:paraId="219DAC29"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56A4F" w14:paraId="219DAC2C" w14:textId="77777777">
        <w:trPr>
          <w:trHeight w:val="330"/>
        </w:trPr>
        <w:tc>
          <w:tcPr>
            <w:tcW w:w="7260" w:type="dxa"/>
            <w:tcBorders>
              <w:top w:val="nil"/>
              <w:left w:val="nil"/>
              <w:bottom w:val="nil"/>
              <w:right w:val="nil"/>
            </w:tcBorders>
            <w:shd w:val="clear" w:color="auto" w:fill="auto"/>
            <w:vAlign w:val="center"/>
            <w:hideMark/>
          </w:tcPr>
          <w:p w14:paraId="219DAC2B"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56A4F" w14:paraId="219DAC2E" w14:textId="77777777">
        <w:trPr>
          <w:trHeight w:val="330"/>
        </w:trPr>
        <w:tc>
          <w:tcPr>
            <w:tcW w:w="7260" w:type="dxa"/>
            <w:tcBorders>
              <w:top w:val="nil"/>
              <w:left w:val="nil"/>
              <w:bottom w:val="nil"/>
              <w:right w:val="nil"/>
            </w:tcBorders>
            <w:shd w:val="clear" w:color="auto" w:fill="auto"/>
            <w:vAlign w:val="center"/>
            <w:hideMark/>
          </w:tcPr>
          <w:p w14:paraId="219DAC2D"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656A4F" w14:paraId="219DAC30" w14:textId="77777777">
        <w:trPr>
          <w:trHeight w:val="330"/>
        </w:trPr>
        <w:tc>
          <w:tcPr>
            <w:tcW w:w="7260" w:type="dxa"/>
            <w:tcBorders>
              <w:top w:val="nil"/>
              <w:left w:val="nil"/>
              <w:bottom w:val="nil"/>
              <w:right w:val="nil"/>
            </w:tcBorders>
            <w:shd w:val="clear" w:color="auto" w:fill="auto"/>
            <w:vAlign w:val="center"/>
            <w:hideMark/>
          </w:tcPr>
          <w:p w14:paraId="219DAC2F"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Χ.Α: ΝΑΙ</w:t>
            </w:r>
          </w:p>
        </w:tc>
      </w:tr>
      <w:tr w:rsidR="00656A4F" w14:paraId="219DAC32" w14:textId="77777777">
        <w:trPr>
          <w:trHeight w:val="330"/>
        </w:trPr>
        <w:tc>
          <w:tcPr>
            <w:tcW w:w="7260" w:type="dxa"/>
            <w:tcBorders>
              <w:top w:val="nil"/>
              <w:left w:val="nil"/>
              <w:bottom w:val="nil"/>
              <w:right w:val="nil"/>
            </w:tcBorders>
            <w:shd w:val="clear" w:color="auto" w:fill="auto"/>
            <w:vAlign w:val="center"/>
            <w:hideMark/>
          </w:tcPr>
          <w:p w14:paraId="219DAC31"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656A4F" w14:paraId="219DAC34" w14:textId="77777777">
        <w:trPr>
          <w:trHeight w:val="330"/>
        </w:trPr>
        <w:tc>
          <w:tcPr>
            <w:tcW w:w="7260" w:type="dxa"/>
            <w:tcBorders>
              <w:top w:val="nil"/>
              <w:left w:val="nil"/>
              <w:bottom w:val="nil"/>
              <w:right w:val="nil"/>
            </w:tcBorders>
            <w:shd w:val="clear" w:color="auto" w:fill="auto"/>
            <w:vAlign w:val="center"/>
            <w:hideMark/>
          </w:tcPr>
          <w:p w14:paraId="219DAC33"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ΤΟ ΠΟΤΑΜΙ: ΝΑΙ</w:t>
            </w:r>
          </w:p>
        </w:tc>
      </w:tr>
      <w:tr w:rsidR="00656A4F" w14:paraId="219DAC36" w14:textId="77777777">
        <w:trPr>
          <w:trHeight w:val="330"/>
        </w:trPr>
        <w:tc>
          <w:tcPr>
            <w:tcW w:w="7260" w:type="dxa"/>
            <w:tcBorders>
              <w:top w:val="nil"/>
              <w:left w:val="nil"/>
              <w:bottom w:val="nil"/>
              <w:right w:val="nil"/>
            </w:tcBorders>
            <w:shd w:val="clear" w:color="auto" w:fill="auto"/>
            <w:vAlign w:val="center"/>
            <w:hideMark/>
          </w:tcPr>
          <w:p w14:paraId="219DAC35"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656A4F" w14:paraId="219DAC38" w14:textId="77777777">
        <w:trPr>
          <w:trHeight w:val="330"/>
        </w:trPr>
        <w:tc>
          <w:tcPr>
            <w:tcW w:w="7260" w:type="dxa"/>
            <w:tcBorders>
              <w:top w:val="nil"/>
              <w:left w:val="nil"/>
              <w:bottom w:val="nil"/>
              <w:right w:val="nil"/>
            </w:tcBorders>
            <w:shd w:val="clear" w:color="auto" w:fill="auto"/>
            <w:vAlign w:val="center"/>
            <w:hideMark/>
          </w:tcPr>
          <w:p w14:paraId="219DAC37"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Άρθρο 112 ως έχει     ΚΑΤΑ ΠΛΕΙΟΨΗΦΙΑ</w:t>
            </w:r>
          </w:p>
        </w:tc>
      </w:tr>
      <w:tr w:rsidR="00656A4F" w14:paraId="219DAC3A" w14:textId="77777777">
        <w:trPr>
          <w:trHeight w:val="330"/>
        </w:trPr>
        <w:tc>
          <w:tcPr>
            <w:tcW w:w="7260" w:type="dxa"/>
            <w:tcBorders>
              <w:top w:val="nil"/>
              <w:left w:val="nil"/>
              <w:bottom w:val="nil"/>
              <w:right w:val="nil"/>
            </w:tcBorders>
            <w:shd w:val="clear" w:color="auto" w:fill="auto"/>
            <w:vAlign w:val="center"/>
            <w:hideMark/>
          </w:tcPr>
          <w:p w14:paraId="219DAC39"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56A4F" w14:paraId="219DAC3C" w14:textId="77777777">
        <w:trPr>
          <w:trHeight w:val="330"/>
        </w:trPr>
        <w:tc>
          <w:tcPr>
            <w:tcW w:w="7260" w:type="dxa"/>
            <w:tcBorders>
              <w:top w:val="nil"/>
              <w:left w:val="nil"/>
              <w:bottom w:val="nil"/>
              <w:right w:val="nil"/>
            </w:tcBorders>
            <w:shd w:val="clear" w:color="auto" w:fill="auto"/>
            <w:vAlign w:val="center"/>
            <w:hideMark/>
          </w:tcPr>
          <w:p w14:paraId="219DAC3B"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Ν.Δ.: ΠΡΝ</w:t>
            </w:r>
          </w:p>
        </w:tc>
      </w:tr>
      <w:tr w:rsidR="00656A4F" w14:paraId="219DAC3E" w14:textId="77777777">
        <w:trPr>
          <w:trHeight w:val="330"/>
        </w:trPr>
        <w:tc>
          <w:tcPr>
            <w:tcW w:w="7260" w:type="dxa"/>
            <w:tcBorders>
              <w:top w:val="nil"/>
              <w:left w:val="nil"/>
              <w:bottom w:val="nil"/>
              <w:right w:val="nil"/>
            </w:tcBorders>
            <w:shd w:val="clear" w:color="auto" w:fill="auto"/>
            <w:vAlign w:val="center"/>
            <w:hideMark/>
          </w:tcPr>
          <w:p w14:paraId="219DAC3D"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656A4F" w14:paraId="219DAC40" w14:textId="77777777">
        <w:trPr>
          <w:trHeight w:val="345"/>
        </w:trPr>
        <w:tc>
          <w:tcPr>
            <w:tcW w:w="7260" w:type="dxa"/>
            <w:tcBorders>
              <w:top w:val="nil"/>
              <w:left w:val="nil"/>
              <w:bottom w:val="nil"/>
              <w:right w:val="nil"/>
            </w:tcBorders>
            <w:shd w:val="clear" w:color="auto" w:fill="auto"/>
            <w:vAlign w:val="center"/>
            <w:hideMark/>
          </w:tcPr>
          <w:p w14:paraId="219DAC3F"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Χ.Α: ΠΡΝ</w:t>
            </w:r>
          </w:p>
        </w:tc>
      </w:tr>
      <w:tr w:rsidR="00656A4F" w14:paraId="219DAC42" w14:textId="77777777">
        <w:trPr>
          <w:trHeight w:val="330"/>
        </w:trPr>
        <w:tc>
          <w:tcPr>
            <w:tcW w:w="7260" w:type="dxa"/>
            <w:tcBorders>
              <w:top w:val="nil"/>
              <w:left w:val="nil"/>
              <w:bottom w:val="nil"/>
              <w:right w:val="nil"/>
            </w:tcBorders>
            <w:shd w:val="clear" w:color="auto" w:fill="auto"/>
            <w:vAlign w:val="center"/>
            <w:hideMark/>
          </w:tcPr>
          <w:p w14:paraId="219DAC41"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 xml:space="preserve">Κ.Κ.Ε: </w:t>
            </w:r>
            <w:r>
              <w:rPr>
                <w:rFonts w:ascii="Calibri" w:eastAsia="Times New Roman" w:hAnsi="Calibri" w:cs="Calibri"/>
                <w:color w:val="000000"/>
                <w:szCs w:val="24"/>
              </w:rPr>
              <w:t>ΠΡΝ</w:t>
            </w:r>
          </w:p>
        </w:tc>
      </w:tr>
      <w:tr w:rsidR="00656A4F" w14:paraId="219DAC44" w14:textId="77777777">
        <w:trPr>
          <w:trHeight w:val="330"/>
        </w:trPr>
        <w:tc>
          <w:tcPr>
            <w:tcW w:w="7260" w:type="dxa"/>
            <w:tcBorders>
              <w:top w:val="nil"/>
              <w:left w:val="nil"/>
              <w:bottom w:val="nil"/>
              <w:right w:val="nil"/>
            </w:tcBorders>
            <w:shd w:val="clear" w:color="auto" w:fill="auto"/>
            <w:vAlign w:val="center"/>
            <w:hideMark/>
          </w:tcPr>
          <w:p w14:paraId="219DAC43"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ΤΟ ΠΟΤΑΜΙ: ΝΑΙ</w:t>
            </w:r>
          </w:p>
        </w:tc>
      </w:tr>
      <w:tr w:rsidR="00656A4F" w14:paraId="219DAC46" w14:textId="77777777">
        <w:trPr>
          <w:trHeight w:val="330"/>
        </w:trPr>
        <w:tc>
          <w:tcPr>
            <w:tcW w:w="7260" w:type="dxa"/>
            <w:tcBorders>
              <w:top w:val="nil"/>
              <w:left w:val="nil"/>
              <w:bottom w:val="nil"/>
              <w:right w:val="nil"/>
            </w:tcBorders>
            <w:shd w:val="clear" w:color="auto" w:fill="auto"/>
            <w:vAlign w:val="center"/>
            <w:hideMark/>
          </w:tcPr>
          <w:p w14:paraId="219DAC45"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656A4F" w14:paraId="219DAC48" w14:textId="77777777">
        <w:trPr>
          <w:trHeight w:val="330"/>
        </w:trPr>
        <w:tc>
          <w:tcPr>
            <w:tcW w:w="7260" w:type="dxa"/>
            <w:tcBorders>
              <w:top w:val="nil"/>
              <w:left w:val="nil"/>
              <w:bottom w:val="nil"/>
              <w:right w:val="nil"/>
            </w:tcBorders>
            <w:shd w:val="clear" w:color="auto" w:fill="auto"/>
            <w:vAlign w:val="center"/>
            <w:hideMark/>
          </w:tcPr>
          <w:p w14:paraId="219DAC47"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Άρθρο 113 ως έχει     ΚΑΤΑ ΠΛΕΙΟΨΗΦΙΑ</w:t>
            </w:r>
          </w:p>
        </w:tc>
      </w:tr>
      <w:tr w:rsidR="00656A4F" w14:paraId="219DAC4A" w14:textId="77777777">
        <w:trPr>
          <w:trHeight w:val="330"/>
        </w:trPr>
        <w:tc>
          <w:tcPr>
            <w:tcW w:w="7260" w:type="dxa"/>
            <w:tcBorders>
              <w:top w:val="nil"/>
              <w:left w:val="nil"/>
              <w:bottom w:val="nil"/>
              <w:right w:val="nil"/>
            </w:tcBorders>
            <w:shd w:val="clear" w:color="auto" w:fill="auto"/>
            <w:vAlign w:val="center"/>
            <w:hideMark/>
          </w:tcPr>
          <w:p w14:paraId="219DAC49"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56A4F" w14:paraId="219DAC4C" w14:textId="77777777">
        <w:trPr>
          <w:trHeight w:val="330"/>
        </w:trPr>
        <w:tc>
          <w:tcPr>
            <w:tcW w:w="7260" w:type="dxa"/>
            <w:tcBorders>
              <w:top w:val="nil"/>
              <w:left w:val="nil"/>
              <w:bottom w:val="nil"/>
              <w:right w:val="nil"/>
            </w:tcBorders>
            <w:shd w:val="clear" w:color="auto" w:fill="auto"/>
            <w:vAlign w:val="center"/>
            <w:hideMark/>
          </w:tcPr>
          <w:p w14:paraId="219DAC4B"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656A4F" w14:paraId="219DAC4E" w14:textId="77777777">
        <w:trPr>
          <w:trHeight w:val="330"/>
        </w:trPr>
        <w:tc>
          <w:tcPr>
            <w:tcW w:w="7260" w:type="dxa"/>
            <w:tcBorders>
              <w:top w:val="nil"/>
              <w:left w:val="nil"/>
              <w:bottom w:val="nil"/>
              <w:right w:val="nil"/>
            </w:tcBorders>
            <w:shd w:val="clear" w:color="auto" w:fill="auto"/>
            <w:vAlign w:val="center"/>
            <w:hideMark/>
          </w:tcPr>
          <w:p w14:paraId="219DAC4D"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656A4F" w14:paraId="219DAC50" w14:textId="77777777">
        <w:trPr>
          <w:trHeight w:val="330"/>
        </w:trPr>
        <w:tc>
          <w:tcPr>
            <w:tcW w:w="7260" w:type="dxa"/>
            <w:tcBorders>
              <w:top w:val="nil"/>
              <w:left w:val="nil"/>
              <w:bottom w:val="nil"/>
              <w:right w:val="nil"/>
            </w:tcBorders>
            <w:shd w:val="clear" w:color="auto" w:fill="auto"/>
            <w:vAlign w:val="center"/>
            <w:hideMark/>
          </w:tcPr>
          <w:p w14:paraId="219DAC4F"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Χ.Α: ΝΑΙ</w:t>
            </w:r>
          </w:p>
        </w:tc>
      </w:tr>
      <w:tr w:rsidR="00656A4F" w14:paraId="219DAC52" w14:textId="77777777">
        <w:trPr>
          <w:trHeight w:val="330"/>
        </w:trPr>
        <w:tc>
          <w:tcPr>
            <w:tcW w:w="7260" w:type="dxa"/>
            <w:tcBorders>
              <w:top w:val="nil"/>
              <w:left w:val="nil"/>
              <w:bottom w:val="nil"/>
              <w:right w:val="nil"/>
            </w:tcBorders>
            <w:shd w:val="clear" w:color="auto" w:fill="auto"/>
            <w:vAlign w:val="center"/>
            <w:hideMark/>
          </w:tcPr>
          <w:p w14:paraId="219DAC51"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656A4F" w14:paraId="219DAC54" w14:textId="77777777">
        <w:trPr>
          <w:trHeight w:val="330"/>
        </w:trPr>
        <w:tc>
          <w:tcPr>
            <w:tcW w:w="7260" w:type="dxa"/>
            <w:tcBorders>
              <w:top w:val="nil"/>
              <w:left w:val="nil"/>
              <w:bottom w:val="nil"/>
              <w:right w:val="nil"/>
            </w:tcBorders>
            <w:shd w:val="clear" w:color="auto" w:fill="auto"/>
            <w:vAlign w:val="center"/>
            <w:hideMark/>
          </w:tcPr>
          <w:p w14:paraId="219DAC53"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ΤΟ ΠΟΤΑΜΙ: ΝΑΙ</w:t>
            </w:r>
          </w:p>
        </w:tc>
      </w:tr>
      <w:tr w:rsidR="00656A4F" w14:paraId="219DAC56" w14:textId="77777777">
        <w:trPr>
          <w:trHeight w:val="330"/>
        </w:trPr>
        <w:tc>
          <w:tcPr>
            <w:tcW w:w="7260" w:type="dxa"/>
            <w:tcBorders>
              <w:top w:val="nil"/>
              <w:left w:val="nil"/>
              <w:bottom w:val="nil"/>
              <w:right w:val="nil"/>
            </w:tcBorders>
            <w:shd w:val="clear" w:color="auto" w:fill="auto"/>
            <w:vAlign w:val="center"/>
            <w:hideMark/>
          </w:tcPr>
          <w:p w14:paraId="219DAC55"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656A4F" w14:paraId="219DAC58" w14:textId="77777777">
        <w:trPr>
          <w:trHeight w:val="330"/>
        </w:trPr>
        <w:tc>
          <w:tcPr>
            <w:tcW w:w="7260" w:type="dxa"/>
            <w:tcBorders>
              <w:top w:val="nil"/>
              <w:left w:val="nil"/>
              <w:bottom w:val="nil"/>
              <w:right w:val="nil"/>
            </w:tcBorders>
            <w:shd w:val="clear" w:color="auto" w:fill="auto"/>
            <w:vAlign w:val="center"/>
            <w:hideMark/>
          </w:tcPr>
          <w:p w14:paraId="219DAC57"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Άρθρο 114 ως έχει     ΚΑΤΑ ΠΛΕΙΟΨΗΦΙΑ</w:t>
            </w:r>
          </w:p>
        </w:tc>
      </w:tr>
      <w:tr w:rsidR="00656A4F" w14:paraId="219DAC5A" w14:textId="77777777">
        <w:trPr>
          <w:trHeight w:val="330"/>
        </w:trPr>
        <w:tc>
          <w:tcPr>
            <w:tcW w:w="7260" w:type="dxa"/>
            <w:tcBorders>
              <w:top w:val="nil"/>
              <w:left w:val="nil"/>
              <w:bottom w:val="nil"/>
              <w:right w:val="nil"/>
            </w:tcBorders>
            <w:shd w:val="clear" w:color="auto" w:fill="auto"/>
            <w:vAlign w:val="center"/>
            <w:hideMark/>
          </w:tcPr>
          <w:p w14:paraId="219DAC59"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56A4F" w14:paraId="219DAC5C" w14:textId="77777777">
        <w:trPr>
          <w:trHeight w:val="330"/>
        </w:trPr>
        <w:tc>
          <w:tcPr>
            <w:tcW w:w="7260" w:type="dxa"/>
            <w:tcBorders>
              <w:top w:val="nil"/>
              <w:left w:val="nil"/>
              <w:bottom w:val="nil"/>
              <w:right w:val="nil"/>
            </w:tcBorders>
            <w:shd w:val="clear" w:color="auto" w:fill="auto"/>
            <w:vAlign w:val="center"/>
            <w:hideMark/>
          </w:tcPr>
          <w:p w14:paraId="219DAC5B"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656A4F" w14:paraId="219DAC5E" w14:textId="77777777">
        <w:trPr>
          <w:trHeight w:val="330"/>
        </w:trPr>
        <w:tc>
          <w:tcPr>
            <w:tcW w:w="7260" w:type="dxa"/>
            <w:tcBorders>
              <w:top w:val="nil"/>
              <w:left w:val="nil"/>
              <w:bottom w:val="nil"/>
              <w:right w:val="nil"/>
            </w:tcBorders>
            <w:shd w:val="clear" w:color="auto" w:fill="auto"/>
            <w:vAlign w:val="center"/>
            <w:hideMark/>
          </w:tcPr>
          <w:p w14:paraId="219DAC5D"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656A4F" w14:paraId="219DAC60" w14:textId="77777777">
        <w:trPr>
          <w:trHeight w:val="330"/>
        </w:trPr>
        <w:tc>
          <w:tcPr>
            <w:tcW w:w="7260" w:type="dxa"/>
            <w:tcBorders>
              <w:top w:val="nil"/>
              <w:left w:val="nil"/>
              <w:bottom w:val="nil"/>
              <w:right w:val="nil"/>
            </w:tcBorders>
            <w:shd w:val="clear" w:color="auto" w:fill="auto"/>
            <w:vAlign w:val="center"/>
            <w:hideMark/>
          </w:tcPr>
          <w:p w14:paraId="219DAC5F"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Χ.Α: ΝΑΙ</w:t>
            </w:r>
          </w:p>
        </w:tc>
      </w:tr>
      <w:tr w:rsidR="00656A4F" w14:paraId="219DAC62" w14:textId="77777777">
        <w:trPr>
          <w:trHeight w:val="330"/>
        </w:trPr>
        <w:tc>
          <w:tcPr>
            <w:tcW w:w="7260" w:type="dxa"/>
            <w:tcBorders>
              <w:top w:val="nil"/>
              <w:left w:val="nil"/>
              <w:bottom w:val="nil"/>
              <w:right w:val="nil"/>
            </w:tcBorders>
            <w:shd w:val="clear" w:color="auto" w:fill="auto"/>
            <w:vAlign w:val="center"/>
            <w:hideMark/>
          </w:tcPr>
          <w:p w14:paraId="219DAC61"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656A4F" w14:paraId="219DAC64" w14:textId="77777777">
        <w:trPr>
          <w:trHeight w:val="330"/>
        </w:trPr>
        <w:tc>
          <w:tcPr>
            <w:tcW w:w="7260" w:type="dxa"/>
            <w:tcBorders>
              <w:top w:val="nil"/>
              <w:left w:val="nil"/>
              <w:bottom w:val="nil"/>
              <w:right w:val="nil"/>
            </w:tcBorders>
            <w:shd w:val="clear" w:color="auto" w:fill="auto"/>
            <w:vAlign w:val="center"/>
            <w:hideMark/>
          </w:tcPr>
          <w:p w14:paraId="219DAC63"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ΤΟ ΠΟΤΑΜΙ: ΝΑΙ</w:t>
            </w:r>
          </w:p>
        </w:tc>
      </w:tr>
      <w:tr w:rsidR="00656A4F" w14:paraId="219DAC66" w14:textId="77777777">
        <w:trPr>
          <w:trHeight w:val="330"/>
        </w:trPr>
        <w:tc>
          <w:tcPr>
            <w:tcW w:w="7260" w:type="dxa"/>
            <w:tcBorders>
              <w:top w:val="nil"/>
              <w:left w:val="nil"/>
              <w:bottom w:val="nil"/>
              <w:right w:val="nil"/>
            </w:tcBorders>
            <w:shd w:val="clear" w:color="auto" w:fill="auto"/>
            <w:vAlign w:val="center"/>
            <w:hideMark/>
          </w:tcPr>
          <w:p w14:paraId="219DAC65"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656A4F" w14:paraId="219DAC68" w14:textId="77777777">
        <w:trPr>
          <w:trHeight w:val="330"/>
        </w:trPr>
        <w:tc>
          <w:tcPr>
            <w:tcW w:w="7260" w:type="dxa"/>
            <w:tcBorders>
              <w:top w:val="nil"/>
              <w:left w:val="nil"/>
              <w:bottom w:val="nil"/>
              <w:right w:val="nil"/>
            </w:tcBorders>
            <w:shd w:val="clear" w:color="auto" w:fill="auto"/>
            <w:vAlign w:val="center"/>
            <w:hideMark/>
          </w:tcPr>
          <w:p w14:paraId="219DAC67"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Άρθρο 115 ως έχει     ΚΑΤΑ ΠΛΕΙΟΨΗΦΙΑ</w:t>
            </w:r>
          </w:p>
        </w:tc>
      </w:tr>
      <w:tr w:rsidR="00656A4F" w14:paraId="219DAC6A" w14:textId="77777777">
        <w:trPr>
          <w:trHeight w:val="330"/>
        </w:trPr>
        <w:tc>
          <w:tcPr>
            <w:tcW w:w="7260" w:type="dxa"/>
            <w:tcBorders>
              <w:top w:val="nil"/>
              <w:left w:val="nil"/>
              <w:bottom w:val="nil"/>
              <w:right w:val="nil"/>
            </w:tcBorders>
            <w:shd w:val="clear" w:color="auto" w:fill="auto"/>
            <w:vAlign w:val="center"/>
            <w:hideMark/>
          </w:tcPr>
          <w:p w14:paraId="219DAC69"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56A4F" w14:paraId="219DAC6C" w14:textId="77777777">
        <w:trPr>
          <w:trHeight w:val="345"/>
        </w:trPr>
        <w:tc>
          <w:tcPr>
            <w:tcW w:w="7260" w:type="dxa"/>
            <w:tcBorders>
              <w:top w:val="nil"/>
              <w:left w:val="nil"/>
              <w:bottom w:val="nil"/>
              <w:right w:val="nil"/>
            </w:tcBorders>
            <w:shd w:val="clear" w:color="auto" w:fill="auto"/>
            <w:vAlign w:val="center"/>
            <w:hideMark/>
          </w:tcPr>
          <w:p w14:paraId="219DAC6B"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56A4F" w14:paraId="219DAC6E" w14:textId="77777777">
        <w:trPr>
          <w:trHeight w:val="330"/>
        </w:trPr>
        <w:tc>
          <w:tcPr>
            <w:tcW w:w="7260" w:type="dxa"/>
            <w:tcBorders>
              <w:top w:val="nil"/>
              <w:left w:val="nil"/>
              <w:bottom w:val="nil"/>
              <w:right w:val="nil"/>
            </w:tcBorders>
            <w:shd w:val="clear" w:color="auto" w:fill="auto"/>
            <w:vAlign w:val="center"/>
            <w:hideMark/>
          </w:tcPr>
          <w:p w14:paraId="219DAC6D"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656A4F" w14:paraId="219DAC70" w14:textId="77777777">
        <w:trPr>
          <w:trHeight w:val="330"/>
        </w:trPr>
        <w:tc>
          <w:tcPr>
            <w:tcW w:w="7260" w:type="dxa"/>
            <w:tcBorders>
              <w:top w:val="nil"/>
              <w:left w:val="nil"/>
              <w:bottom w:val="nil"/>
              <w:right w:val="nil"/>
            </w:tcBorders>
            <w:shd w:val="clear" w:color="auto" w:fill="auto"/>
            <w:vAlign w:val="center"/>
            <w:hideMark/>
          </w:tcPr>
          <w:p w14:paraId="219DAC6F"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Χ.Α: ΠΡΝ</w:t>
            </w:r>
          </w:p>
        </w:tc>
      </w:tr>
      <w:tr w:rsidR="00656A4F" w14:paraId="219DAC72" w14:textId="77777777">
        <w:trPr>
          <w:trHeight w:val="330"/>
        </w:trPr>
        <w:tc>
          <w:tcPr>
            <w:tcW w:w="7260" w:type="dxa"/>
            <w:tcBorders>
              <w:top w:val="nil"/>
              <w:left w:val="nil"/>
              <w:bottom w:val="nil"/>
              <w:right w:val="nil"/>
            </w:tcBorders>
            <w:shd w:val="clear" w:color="auto" w:fill="auto"/>
            <w:vAlign w:val="center"/>
            <w:hideMark/>
          </w:tcPr>
          <w:p w14:paraId="219DAC71"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656A4F" w14:paraId="219DAC74" w14:textId="77777777">
        <w:trPr>
          <w:trHeight w:val="330"/>
        </w:trPr>
        <w:tc>
          <w:tcPr>
            <w:tcW w:w="7260" w:type="dxa"/>
            <w:tcBorders>
              <w:top w:val="nil"/>
              <w:left w:val="nil"/>
              <w:bottom w:val="nil"/>
              <w:right w:val="nil"/>
            </w:tcBorders>
            <w:shd w:val="clear" w:color="auto" w:fill="auto"/>
            <w:vAlign w:val="center"/>
            <w:hideMark/>
          </w:tcPr>
          <w:p w14:paraId="219DAC73"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ΤΟ ΠΟΤΑΜΙ: ΝΑΙ</w:t>
            </w:r>
          </w:p>
        </w:tc>
      </w:tr>
      <w:tr w:rsidR="00656A4F" w14:paraId="219DAC76" w14:textId="77777777">
        <w:trPr>
          <w:trHeight w:val="345"/>
        </w:trPr>
        <w:tc>
          <w:tcPr>
            <w:tcW w:w="7260" w:type="dxa"/>
            <w:tcBorders>
              <w:top w:val="nil"/>
              <w:left w:val="nil"/>
              <w:bottom w:val="nil"/>
              <w:right w:val="nil"/>
            </w:tcBorders>
            <w:shd w:val="clear" w:color="auto" w:fill="auto"/>
            <w:vAlign w:val="center"/>
            <w:hideMark/>
          </w:tcPr>
          <w:p w14:paraId="219DAC75"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656A4F" w14:paraId="219DAC78" w14:textId="77777777">
        <w:trPr>
          <w:trHeight w:val="330"/>
        </w:trPr>
        <w:tc>
          <w:tcPr>
            <w:tcW w:w="7260" w:type="dxa"/>
            <w:tcBorders>
              <w:top w:val="nil"/>
              <w:left w:val="nil"/>
              <w:bottom w:val="nil"/>
              <w:right w:val="nil"/>
            </w:tcBorders>
            <w:shd w:val="clear" w:color="auto" w:fill="auto"/>
            <w:vAlign w:val="center"/>
            <w:hideMark/>
          </w:tcPr>
          <w:p w14:paraId="219DAC77"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Άρθρο 116 ως έχει     ΚΑΤΑ ΠΛΕΙΟΨΗΦΙΑ</w:t>
            </w:r>
          </w:p>
        </w:tc>
      </w:tr>
      <w:tr w:rsidR="00656A4F" w14:paraId="219DAC7A" w14:textId="77777777">
        <w:trPr>
          <w:trHeight w:val="330"/>
        </w:trPr>
        <w:tc>
          <w:tcPr>
            <w:tcW w:w="7260" w:type="dxa"/>
            <w:tcBorders>
              <w:top w:val="nil"/>
              <w:left w:val="nil"/>
              <w:bottom w:val="nil"/>
              <w:right w:val="nil"/>
            </w:tcBorders>
            <w:shd w:val="clear" w:color="auto" w:fill="auto"/>
            <w:vAlign w:val="center"/>
            <w:hideMark/>
          </w:tcPr>
          <w:p w14:paraId="219DAC79"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56A4F" w14:paraId="219DAC7C" w14:textId="77777777">
        <w:trPr>
          <w:trHeight w:val="330"/>
        </w:trPr>
        <w:tc>
          <w:tcPr>
            <w:tcW w:w="7260" w:type="dxa"/>
            <w:tcBorders>
              <w:top w:val="nil"/>
              <w:left w:val="nil"/>
              <w:bottom w:val="nil"/>
              <w:right w:val="nil"/>
            </w:tcBorders>
            <w:shd w:val="clear" w:color="auto" w:fill="auto"/>
            <w:vAlign w:val="center"/>
            <w:hideMark/>
          </w:tcPr>
          <w:p w14:paraId="219DAC7B"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56A4F" w14:paraId="219DAC7E" w14:textId="77777777">
        <w:trPr>
          <w:trHeight w:val="330"/>
        </w:trPr>
        <w:tc>
          <w:tcPr>
            <w:tcW w:w="7260" w:type="dxa"/>
            <w:tcBorders>
              <w:top w:val="nil"/>
              <w:left w:val="nil"/>
              <w:bottom w:val="nil"/>
              <w:right w:val="nil"/>
            </w:tcBorders>
            <w:shd w:val="clear" w:color="auto" w:fill="auto"/>
            <w:vAlign w:val="center"/>
            <w:hideMark/>
          </w:tcPr>
          <w:p w14:paraId="219DAC7D"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656A4F" w14:paraId="219DAC80" w14:textId="77777777">
        <w:trPr>
          <w:trHeight w:val="330"/>
        </w:trPr>
        <w:tc>
          <w:tcPr>
            <w:tcW w:w="7260" w:type="dxa"/>
            <w:tcBorders>
              <w:top w:val="nil"/>
              <w:left w:val="nil"/>
              <w:bottom w:val="nil"/>
              <w:right w:val="nil"/>
            </w:tcBorders>
            <w:shd w:val="clear" w:color="auto" w:fill="auto"/>
            <w:vAlign w:val="center"/>
            <w:hideMark/>
          </w:tcPr>
          <w:p w14:paraId="219DAC7F"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Χ.Α: ΝΑΙ</w:t>
            </w:r>
          </w:p>
        </w:tc>
      </w:tr>
      <w:tr w:rsidR="00656A4F" w14:paraId="219DAC82" w14:textId="77777777">
        <w:trPr>
          <w:trHeight w:val="330"/>
        </w:trPr>
        <w:tc>
          <w:tcPr>
            <w:tcW w:w="7260" w:type="dxa"/>
            <w:tcBorders>
              <w:top w:val="nil"/>
              <w:left w:val="nil"/>
              <w:bottom w:val="nil"/>
              <w:right w:val="nil"/>
            </w:tcBorders>
            <w:shd w:val="clear" w:color="auto" w:fill="auto"/>
            <w:vAlign w:val="center"/>
            <w:hideMark/>
          </w:tcPr>
          <w:p w14:paraId="219DAC81"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656A4F" w14:paraId="219DAC84" w14:textId="77777777">
        <w:trPr>
          <w:trHeight w:val="330"/>
        </w:trPr>
        <w:tc>
          <w:tcPr>
            <w:tcW w:w="7260" w:type="dxa"/>
            <w:tcBorders>
              <w:top w:val="nil"/>
              <w:left w:val="nil"/>
              <w:bottom w:val="nil"/>
              <w:right w:val="nil"/>
            </w:tcBorders>
            <w:shd w:val="clear" w:color="auto" w:fill="auto"/>
            <w:vAlign w:val="center"/>
            <w:hideMark/>
          </w:tcPr>
          <w:p w14:paraId="219DAC83"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ΤΟ ΠΟΤΑΜΙ: ΝΑΙ</w:t>
            </w:r>
          </w:p>
        </w:tc>
      </w:tr>
      <w:tr w:rsidR="00656A4F" w14:paraId="219DAC86" w14:textId="77777777">
        <w:trPr>
          <w:trHeight w:val="330"/>
        </w:trPr>
        <w:tc>
          <w:tcPr>
            <w:tcW w:w="7260" w:type="dxa"/>
            <w:tcBorders>
              <w:top w:val="nil"/>
              <w:left w:val="nil"/>
              <w:bottom w:val="nil"/>
              <w:right w:val="nil"/>
            </w:tcBorders>
            <w:shd w:val="clear" w:color="auto" w:fill="auto"/>
            <w:vAlign w:val="center"/>
            <w:hideMark/>
          </w:tcPr>
          <w:p w14:paraId="219DAC85"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656A4F" w14:paraId="219DAC88" w14:textId="77777777">
        <w:trPr>
          <w:trHeight w:val="330"/>
        </w:trPr>
        <w:tc>
          <w:tcPr>
            <w:tcW w:w="7260" w:type="dxa"/>
            <w:tcBorders>
              <w:top w:val="nil"/>
              <w:left w:val="nil"/>
              <w:bottom w:val="nil"/>
              <w:right w:val="nil"/>
            </w:tcBorders>
            <w:shd w:val="clear" w:color="auto" w:fill="auto"/>
            <w:vAlign w:val="center"/>
            <w:hideMark/>
          </w:tcPr>
          <w:p w14:paraId="219DAC87"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Άρθρο 117 ως έχει     ΚΑΤΑ ΠΛΕΙΟΨΗΦΙΑ</w:t>
            </w:r>
          </w:p>
        </w:tc>
      </w:tr>
      <w:tr w:rsidR="00656A4F" w14:paraId="219DAC8A" w14:textId="77777777">
        <w:trPr>
          <w:trHeight w:val="345"/>
        </w:trPr>
        <w:tc>
          <w:tcPr>
            <w:tcW w:w="7260" w:type="dxa"/>
            <w:tcBorders>
              <w:top w:val="nil"/>
              <w:left w:val="nil"/>
              <w:bottom w:val="nil"/>
              <w:right w:val="nil"/>
            </w:tcBorders>
            <w:shd w:val="clear" w:color="auto" w:fill="auto"/>
            <w:vAlign w:val="center"/>
            <w:hideMark/>
          </w:tcPr>
          <w:p w14:paraId="219DAC89"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56A4F" w14:paraId="219DAC8C" w14:textId="77777777">
        <w:trPr>
          <w:trHeight w:val="330"/>
        </w:trPr>
        <w:tc>
          <w:tcPr>
            <w:tcW w:w="7260" w:type="dxa"/>
            <w:tcBorders>
              <w:top w:val="nil"/>
              <w:left w:val="nil"/>
              <w:bottom w:val="nil"/>
              <w:right w:val="nil"/>
            </w:tcBorders>
            <w:shd w:val="clear" w:color="auto" w:fill="auto"/>
            <w:vAlign w:val="center"/>
            <w:hideMark/>
          </w:tcPr>
          <w:p w14:paraId="219DAC8B"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56A4F" w14:paraId="219DAC8E" w14:textId="77777777">
        <w:trPr>
          <w:trHeight w:val="330"/>
        </w:trPr>
        <w:tc>
          <w:tcPr>
            <w:tcW w:w="7260" w:type="dxa"/>
            <w:tcBorders>
              <w:top w:val="nil"/>
              <w:left w:val="nil"/>
              <w:bottom w:val="nil"/>
              <w:right w:val="nil"/>
            </w:tcBorders>
            <w:shd w:val="clear" w:color="auto" w:fill="auto"/>
            <w:vAlign w:val="center"/>
            <w:hideMark/>
          </w:tcPr>
          <w:p w14:paraId="219DAC8D"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ΔΗ.ΣΥ: ΝΑΙ</w:t>
            </w:r>
          </w:p>
        </w:tc>
      </w:tr>
      <w:tr w:rsidR="00656A4F" w14:paraId="219DAC90" w14:textId="77777777">
        <w:trPr>
          <w:trHeight w:val="330"/>
        </w:trPr>
        <w:tc>
          <w:tcPr>
            <w:tcW w:w="7260" w:type="dxa"/>
            <w:tcBorders>
              <w:top w:val="nil"/>
              <w:left w:val="nil"/>
              <w:bottom w:val="nil"/>
              <w:right w:val="nil"/>
            </w:tcBorders>
            <w:shd w:val="clear" w:color="auto" w:fill="auto"/>
            <w:vAlign w:val="center"/>
            <w:hideMark/>
          </w:tcPr>
          <w:p w14:paraId="219DAC8F"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656A4F" w14:paraId="219DAC92" w14:textId="77777777">
        <w:trPr>
          <w:trHeight w:val="330"/>
        </w:trPr>
        <w:tc>
          <w:tcPr>
            <w:tcW w:w="7260" w:type="dxa"/>
            <w:tcBorders>
              <w:top w:val="nil"/>
              <w:left w:val="nil"/>
              <w:bottom w:val="nil"/>
              <w:right w:val="nil"/>
            </w:tcBorders>
            <w:shd w:val="clear" w:color="auto" w:fill="auto"/>
            <w:vAlign w:val="center"/>
            <w:hideMark/>
          </w:tcPr>
          <w:p w14:paraId="219DAC91"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656A4F" w14:paraId="219DAC94" w14:textId="77777777">
        <w:trPr>
          <w:trHeight w:val="345"/>
        </w:trPr>
        <w:tc>
          <w:tcPr>
            <w:tcW w:w="7260" w:type="dxa"/>
            <w:tcBorders>
              <w:top w:val="nil"/>
              <w:left w:val="nil"/>
              <w:bottom w:val="nil"/>
              <w:right w:val="nil"/>
            </w:tcBorders>
            <w:shd w:val="clear" w:color="auto" w:fill="auto"/>
            <w:vAlign w:val="center"/>
            <w:hideMark/>
          </w:tcPr>
          <w:p w14:paraId="219DAC93"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ΤΟ ΠΟΤΑΜΙ: ΠΡΝ</w:t>
            </w:r>
          </w:p>
        </w:tc>
      </w:tr>
      <w:tr w:rsidR="00656A4F" w14:paraId="219DAC96" w14:textId="77777777">
        <w:trPr>
          <w:trHeight w:val="330"/>
        </w:trPr>
        <w:tc>
          <w:tcPr>
            <w:tcW w:w="7260" w:type="dxa"/>
            <w:tcBorders>
              <w:top w:val="nil"/>
              <w:left w:val="nil"/>
              <w:bottom w:val="nil"/>
              <w:right w:val="nil"/>
            </w:tcBorders>
            <w:shd w:val="clear" w:color="auto" w:fill="auto"/>
            <w:vAlign w:val="center"/>
            <w:hideMark/>
          </w:tcPr>
          <w:p w14:paraId="219DAC95"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656A4F" w14:paraId="219DAC98" w14:textId="77777777">
        <w:trPr>
          <w:trHeight w:val="330"/>
        </w:trPr>
        <w:tc>
          <w:tcPr>
            <w:tcW w:w="7260" w:type="dxa"/>
            <w:tcBorders>
              <w:top w:val="nil"/>
              <w:left w:val="nil"/>
              <w:bottom w:val="nil"/>
              <w:right w:val="nil"/>
            </w:tcBorders>
            <w:shd w:val="clear" w:color="auto" w:fill="auto"/>
            <w:vAlign w:val="center"/>
            <w:hideMark/>
          </w:tcPr>
          <w:p w14:paraId="219DAC97"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Υπ. Τροπ. 2165/179 ως έχει     ΚΑΤΑ ΠΛΕΙΟΨΗΦΙΑ</w:t>
            </w:r>
          </w:p>
        </w:tc>
      </w:tr>
      <w:tr w:rsidR="00656A4F" w14:paraId="219DAC9A" w14:textId="77777777">
        <w:trPr>
          <w:trHeight w:val="330"/>
        </w:trPr>
        <w:tc>
          <w:tcPr>
            <w:tcW w:w="7260" w:type="dxa"/>
            <w:tcBorders>
              <w:top w:val="nil"/>
              <w:left w:val="nil"/>
              <w:bottom w:val="nil"/>
              <w:right w:val="nil"/>
            </w:tcBorders>
            <w:shd w:val="clear" w:color="auto" w:fill="auto"/>
            <w:vAlign w:val="center"/>
            <w:hideMark/>
          </w:tcPr>
          <w:p w14:paraId="219DAC99"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56A4F" w14:paraId="219DAC9C" w14:textId="77777777">
        <w:trPr>
          <w:trHeight w:val="330"/>
        </w:trPr>
        <w:tc>
          <w:tcPr>
            <w:tcW w:w="7260" w:type="dxa"/>
            <w:tcBorders>
              <w:top w:val="nil"/>
              <w:left w:val="nil"/>
              <w:bottom w:val="nil"/>
              <w:right w:val="nil"/>
            </w:tcBorders>
            <w:shd w:val="clear" w:color="auto" w:fill="auto"/>
            <w:vAlign w:val="center"/>
            <w:hideMark/>
          </w:tcPr>
          <w:p w14:paraId="219DAC9B"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 xml:space="preserve">Ν.Δ.: </w:t>
            </w:r>
            <w:r>
              <w:rPr>
                <w:rFonts w:ascii="Calibri" w:eastAsia="Times New Roman" w:hAnsi="Calibri" w:cs="Calibri"/>
                <w:color w:val="000000"/>
                <w:szCs w:val="24"/>
              </w:rPr>
              <w:t>ΝΑΙ</w:t>
            </w:r>
          </w:p>
        </w:tc>
      </w:tr>
      <w:tr w:rsidR="00656A4F" w14:paraId="219DAC9E" w14:textId="77777777">
        <w:trPr>
          <w:trHeight w:val="330"/>
        </w:trPr>
        <w:tc>
          <w:tcPr>
            <w:tcW w:w="7260" w:type="dxa"/>
            <w:tcBorders>
              <w:top w:val="nil"/>
              <w:left w:val="nil"/>
              <w:bottom w:val="nil"/>
              <w:right w:val="nil"/>
            </w:tcBorders>
            <w:shd w:val="clear" w:color="auto" w:fill="auto"/>
            <w:vAlign w:val="center"/>
            <w:hideMark/>
          </w:tcPr>
          <w:p w14:paraId="219DAC9D"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656A4F" w14:paraId="219DACA0" w14:textId="77777777">
        <w:trPr>
          <w:trHeight w:val="330"/>
        </w:trPr>
        <w:tc>
          <w:tcPr>
            <w:tcW w:w="7260" w:type="dxa"/>
            <w:tcBorders>
              <w:top w:val="nil"/>
              <w:left w:val="nil"/>
              <w:bottom w:val="nil"/>
              <w:right w:val="nil"/>
            </w:tcBorders>
            <w:shd w:val="clear" w:color="auto" w:fill="auto"/>
            <w:vAlign w:val="center"/>
            <w:hideMark/>
          </w:tcPr>
          <w:p w14:paraId="219DAC9F"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Χ.Α: ΝΑΙ</w:t>
            </w:r>
          </w:p>
        </w:tc>
      </w:tr>
      <w:tr w:rsidR="00656A4F" w14:paraId="219DACA2" w14:textId="77777777">
        <w:trPr>
          <w:trHeight w:val="330"/>
        </w:trPr>
        <w:tc>
          <w:tcPr>
            <w:tcW w:w="7260" w:type="dxa"/>
            <w:tcBorders>
              <w:top w:val="nil"/>
              <w:left w:val="nil"/>
              <w:bottom w:val="nil"/>
              <w:right w:val="nil"/>
            </w:tcBorders>
            <w:shd w:val="clear" w:color="auto" w:fill="auto"/>
            <w:vAlign w:val="center"/>
            <w:hideMark/>
          </w:tcPr>
          <w:p w14:paraId="219DACA1"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656A4F" w14:paraId="219DACA4" w14:textId="77777777">
        <w:trPr>
          <w:trHeight w:val="330"/>
        </w:trPr>
        <w:tc>
          <w:tcPr>
            <w:tcW w:w="7260" w:type="dxa"/>
            <w:tcBorders>
              <w:top w:val="nil"/>
              <w:left w:val="nil"/>
              <w:bottom w:val="nil"/>
              <w:right w:val="nil"/>
            </w:tcBorders>
            <w:shd w:val="clear" w:color="auto" w:fill="auto"/>
            <w:vAlign w:val="center"/>
            <w:hideMark/>
          </w:tcPr>
          <w:p w14:paraId="219DACA3"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ΤΟ ΠΟΤΑΜΙ: ΝΑΙ</w:t>
            </w:r>
          </w:p>
        </w:tc>
      </w:tr>
      <w:tr w:rsidR="00656A4F" w14:paraId="219DACA6" w14:textId="77777777">
        <w:trPr>
          <w:trHeight w:val="330"/>
        </w:trPr>
        <w:tc>
          <w:tcPr>
            <w:tcW w:w="7260" w:type="dxa"/>
            <w:tcBorders>
              <w:top w:val="nil"/>
              <w:left w:val="nil"/>
              <w:bottom w:val="nil"/>
              <w:right w:val="nil"/>
            </w:tcBorders>
            <w:shd w:val="clear" w:color="auto" w:fill="auto"/>
            <w:vAlign w:val="center"/>
            <w:hideMark/>
          </w:tcPr>
          <w:p w14:paraId="219DACA5"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656A4F" w14:paraId="219DACA8" w14:textId="77777777">
        <w:trPr>
          <w:trHeight w:val="495"/>
        </w:trPr>
        <w:tc>
          <w:tcPr>
            <w:tcW w:w="7260" w:type="dxa"/>
            <w:tcBorders>
              <w:top w:val="nil"/>
              <w:left w:val="nil"/>
              <w:bottom w:val="nil"/>
              <w:right w:val="nil"/>
            </w:tcBorders>
            <w:shd w:val="clear" w:color="auto" w:fill="auto"/>
            <w:vAlign w:val="center"/>
            <w:hideMark/>
          </w:tcPr>
          <w:p w14:paraId="219DACA7"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Υπ. Τροπ. 2172/180 όπως τροπ.     ΚΑΤΑ ΠΛΕΙΟΨΗΦΙΑ</w:t>
            </w:r>
          </w:p>
        </w:tc>
      </w:tr>
      <w:tr w:rsidR="00656A4F" w14:paraId="219DACAA" w14:textId="77777777">
        <w:trPr>
          <w:trHeight w:val="330"/>
        </w:trPr>
        <w:tc>
          <w:tcPr>
            <w:tcW w:w="7260" w:type="dxa"/>
            <w:tcBorders>
              <w:top w:val="nil"/>
              <w:left w:val="nil"/>
              <w:bottom w:val="nil"/>
              <w:right w:val="nil"/>
            </w:tcBorders>
            <w:shd w:val="clear" w:color="auto" w:fill="auto"/>
            <w:vAlign w:val="center"/>
            <w:hideMark/>
          </w:tcPr>
          <w:p w14:paraId="219DACA9"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56A4F" w14:paraId="219DACAC" w14:textId="77777777">
        <w:trPr>
          <w:trHeight w:val="330"/>
        </w:trPr>
        <w:tc>
          <w:tcPr>
            <w:tcW w:w="7260" w:type="dxa"/>
            <w:tcBorders>
              <w:top w:val="nil"/>
              <w:left w:val="nil"/>
              <w:bottom w:val="nil"/>
              <w:right w:val="nil"/>
            </w:tcBorders>
            <w:shd w:val="clear" w:color="auto" w:fill="auto"/>
            <w:vAlign w:val="center"/>
            <w:hideMark/>
          </w:tcPr>
          <w:p w14:paraId="219DACAB"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56A4F" w14:paraId="219DACAE" w14:textId="77777777">
        <w:trPr>
          <w:trHeight w:val="330"/>
        </w:trPr>
        <w:tc>
          <w:tcPr>
            <w:tcW w:w="7260" w:type="dxa"/>
            <w:tcBorders>
              <w:top w:val="nil"/>
              <w:left w:val="nil"/>
              <w:bottom w:val="nil"/>
              <w:right w:val="nil"/>
            </w:tcBorders>
            <w:shd w:val="clear" w:color="auto" w:fill="auto"/>
            <w:vAlign w:val="center"/>
            <w:hideMark/>
          </w:tcPr>
          <w:p w14:paraId="219DACAD"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656A4F" w14:paraId="219DACB0" w14:textId="77777777">
        <w:trPr>
          <w:trHeight w:val="330"/>
        </w:trPr>
        <w:tc>
          <w:tcPr>
            <w:tcW w:w="7260" w:type="dxa"/>
            <w:tcBorders>
              <w:top w:val="nil"/>
              <w:left w:val="nil"/>
              <w:bottom w:val="nil"/>
              <w:right w:val="nil"/>
            </w:tcBorders>
            <w:shd w:val="clear" w:color="auto" w:fill="auto"/>
            <w:vAlign w:val="center"/>
            <w:hideMark/>
          </w:tcPr>
          <w:p w14:paraId="219DACAF"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Χ.Α: ΝΑΙ</w:t>
            </w:r>
          </w:p>
        </w:tc>
      </w:tr>
      <w:tr w:rsidR="00656A4F" w14:paraId="219DACB2" w14:textId="77777777">
        <w:trPr>
          <w:trHeight w:val="330"/>
        </w:trPr>
        <w:tc>
          <w:tcPr>
            <w:tcW w:w="7260" w:type="dxa"/>
            <w:tcBorders>
              <w:top w:val="nil"/>
              <w:left w:val="nil"/>
              <w:bottom w:val="nil"/>
              <w:right w:val="nil"/>
            </w:tcBorders>
            <w:shd w:val="clear" w:color="auto" w:fill="auto"/>
            <w:vAlign w:val="center"/>
            <w:hideMark/>
          </w:tcPr>
          <w:p w14:paraId="219DACB1"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656A4F" w14:paraId="219DACB4" w14:textId="77777777">
        <w:trPr>
          <w:trHeight w:val="330"/>
        </w:trPr>
        <w:tc>
          <w:tcPr>
            <w:tcW w:w="7260" w:type="dxa"/>
            <w:tcBorders>
              <w:top w:val="nil"/>
              <w:left w:val="nil"/>
              <w:bottom w:val="nil"/>
              <w:right w:val="nil"/>
            </w:tcBorders>
            <w:shd w:val="clear" w:color="auto" w:fill="auto"/>
            <w:vAlign w:val="center"/>
            <w:hideMark/>
          </w:tcPr>
          <w:p w14:paraId="219DACB3"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ΤΟ ΠΟΤΑΜΙ: ΝΑΙ</w:t>
            </w:r>
          </w:p>
        </w:tc>
      </w:tr>
      <w:tr w:rsidR="00656A4F" w14:paraId="219DACB6" w14:textId="77777777">
        <w:trPr>
          <w:trHeight w:val="330"/>
        </w:trPr>
        <w:tc>
          <w:tcPr>
            <w:tcW w:w="7260" w:type="dxa"/>
            <w:tcBorders>
              <w:top w:val="nil"/>
              <w:left w:val="nil"/>
              <w:bottom w:val="nil"/>
              <w:right w:val="nil"/>
            </w:tcBorders>
            <w:shd w:val="clear" w:color="auto" w:fill="auto"/>
            <w:vAlign w:val="center"/>
            <w:hideMark/>
          </w:tcPr>
          <w:p w14:paraId="219DACB5"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656A4F" w14:paraId="219DACB8" w14:textId="77777777">
        <w:trPr>
          <w:trHeight w:val="480"/>
        </w:trPr>
        <w:tc>
          <w:tcPr>
            <w:tcW w:w="7260" w:type="dxa"/>
            <w:tcBorders>
              <w:top w:val="nil"/>
              <w:left w:val="nil"/>
              <w:bottom w:val="nil"/>
              <w:right w:val="nil"/>
            </w:tcBorders>
            <w:shd w:val="clear" w:color="auto" w:fill="auto"/>
            <w:vAlign w:val="center"/>
            <w:hideMark/>
          </w:tcPr>
          <w:p w14:paraId="219DACB7"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Υπ. Τροπ. 2173/181 όπως τροπ.     ΚΑΤΑ</w:t>
            </w:r>
            <w:r>
              <w:rPr>
                <w:rFonts w:ascii="Calibri" w:eastAsia="Times New Roman" w:hAnsi="Calibri" w:cs="Calibri"/>
                <w:color w:val="000000"/>
                <w:szCs w:val="24"/>
              </w:rPr>
              <w:t xml:space="preserve"> ΠΛΕΙΟΨΗΦΙΑ</w:t>
            </w:r>
          </w:p>
        </w:tc>
      </w:tr>
      <w:tr w:rsidR="00656A4F" w14:paraId="219DACBA" w14:textId="77777777">
        <w:trPr>
          <w:trHeight w:val="330"/>
        </w:trPr>
        <w:tc>
          <w:tcPr>
            <w:tcW w:w="7260" w:type="dxa"/>
            <w:tcBorders>
              <w:top w:val="nil"/>
              <w:left w:val="nil"/>
              <w:bottom w:val="nil"/>
              <w:right w:val="nil"/>
            </w:tcBorders>
            <w:shd w:val="clear" w:color="auto" w:fill="auto"/>
            <w:vAlign w:val="center"/>
            <w:hideMark/>
          </w:tcPr>
          <w:p w14:paraId="219DACB9"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56A4F" w14:paraId="219DACBC" w14:textId="77777777">
        <w:trPr>
          <w:trHeight w:val="330"/>
        </w:trPr>
        <w:tc>
          <w:tcPr>
            <w:tcW w:w="7260" w:type="dxa"/>
            <w:tcBorders>
              <w:top w:val="nil"/>
              <w:left w:val="nil"/>
              <w:bottom w:val="nil"/>
              <w:right w:val="nil"/>
            </w:tcBorders>
            <w:shd w:val="clear" w:color="auto" w:fill="auto"/>
            <w:vAlign w:val="center"/>
            <w:hideMark/>
          </w:tcPr>
          <w:p w14:paraId="219DACBB"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56A4F" w14:paraId="219DACBE" w14:textId="77777777">
        <w:trPr>
          <w:trHeight w:val="330"/>
        </w:trPr>
        <w:tc>
          <w:tcPr>
            <w:tcW w:w="7260" w:type="dxa"/>
            <w:tcBorders>
              <w:top w:val="nil"/>
              <w:left w:val="nil"/>
              <w:bottom w:val="nil"/>
              <w:right w:val="nil"/>
            </w:tcBorders>
            <w:shd w:val="clear" w:color="auto" w:fill="auto"/>
            <w:vAlign w:val="center"/>
            <w:hideMark/>
          </w:tcPr>
          <w:p w14:paraId="219DACBD"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656A4F" w14:paraId="219DACC0" w14:textId="77777777">
        <w:trPr>
          <w:trHeight w:val="330"/>
        </w:trPr>
        <w:tc>
          <w:tcPr>
            <w:tcW w:w="7260" w:type="dxa"/>
            <w:tcBorders>
              <w:top w:val="nil"/>
              <w:left w:val="nil"/>
              <w:bottom w:val="nil"/>
              <w:right w:val="nil"/>
            </w:tcBorders>
            <w:shd w:val="clear" w:color="auto" w:fill="auto"/>
            <w:vAlign w:val="center"/>
            <w:hideMark/>
          </w:tcPr>
          <w:p w14:paraId="219DACBF"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Χ.Α: ΝΑΙ</w:t>
            </w:r>
          </w:p>
        </w:tc>
      </w:tr>
      <w:tr w:rsidR="00656A4F" w14:paraId="219DACC2" w14:textId="77777777">
        <w:trPr>
          <w:trHeight w:val="330"/>
        </w:trPr>
        <w:tc>
          <w:tcPr>
            <w:tcW w:w="7260" w:type="dxa"/>
            <w:tcBorders>
              <w:top w:val="nil"/>
              <w:left w:val="nil"/>
              <w:bottom w:val="nil"/>
              <w:right w:val="nil"/>
            </w:tcBorders>
            <w:shd w:val="clear" w:color="auto" w:fill="auto"/>
            <w:vAlign w:val="center"/>
            <w:hideMark/>
          </w:tcPr>
          <w:p w14:paraId="219DACC1"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656A4F" w14:paraId="219DACC4" w14:textId="77777777">
        <w:trPr>
          <w:trHeight w:val="330"/>
        </w:trPr>
        <w:tc>
          <w:tcPr>
            <w:tcW w:w="7260" w:type="dxa"/>
            <w:tcBorders>
              <w:top w:val="nil"/>
              <w:left w:val="nil"/>
              <w:bottom w:val="nil"/>
              <w:right w:val="nil"/>
            </w:tcBorders>
            <w:shd w:val="clear" w:color="auto" w:fill="auto"/>
            <w:vAlign w:val="center"/>
            <w:hideMark/>
          </w:tcPr>
          <w:p w14:paraId="219DACC3"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ΤΟ ΠΟΤΑΜΙ: ΝΑΙ</w:t>
            </w:r>
          </w:p>
        </w:tc>
      </w:tr>
      <w:tr w:rsidR="00656A4F" w14:paraId="219DACC6" w14:textId="77777777">
        <w:trPr>
          <w:trHeight w:val="330"/>
        </w:trPr>
        <w:tc>
          <w:tcPr>
            <w:tcW w:w="7260" w:type="dxa"/>
            <w:tcBorders>
              <w:top w:val="nil"/>
              <w:left w:val="nil"/>
              <w:bottom w:val="nil"/>
              <w:right w:val="nil"/>
            </w:tcBorders>
            <w:shd w:val="clear" w:color="auto" w:fill="auto"/>
            <w:vAlign w:val="center"/>
            <w:hideMark/>
          </w:tcPr>
          <w:p w14:paraId="219DACC5"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656A4F" w14:paraId="219DACC8" w14:textId="77777777">
        <w:trPr>
          <w:trHeight w:val="495"/>
        </w:trPr>
        <w:tc>
          <w:tcPr>
            <w:tcW w:w="7260" w:type="dxa"/>
            <w:tcBorders>
              <w:top w:val="nil"/>
              <w:left w:val="nil"/>
              <w:bottom w:val="nil"/>
              <w:right w:val="nil"/>
            </w:tcBorders>
            <w:shd w:val="clear" w:color="auto" w:fill="auto"/>
            <w:vAlign w:val="center"/>
            <w:hideMark/>
          </w:tcPr>
          <w:p w14:paraId="219DACC7"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Υπ. Τροπ. 2174/182 όπως τροπ.     ΚΑΤΑ ΠΛΕΙΟΨΗΦΙΑ</w:t>
            </w:r>
          </w:p>
        </w:tc>
      </w:tr>
      <w:tr w:rsidR="00656A4F" w14:paraId="219DACCA" w14:textId="77777777">
        <w:trPr>
          <w:trHeight w:val="330"/>
        </w:trPr>
        <w:tc>
          <w:tcPr>
            <w:tcW w:w="7260" w:type="dxa"/>
            <w:tcBorders>
              <w:top w:val="nil"/>
              <w:left w:val="nil"/>
              <w:bottom w:val="nil"/>
              <w:right w:val="nil"/>
            </w:tcBorders>
            <w:shd w:val="clear" w:color="auto" w:fill="auto"/>
            <w:vAlign w:val="center"/>
            <w:hideMark/>
          </w:tcPr>
          <w:p w14:paraId="219DACC9"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56A4F" w14:paraId="219DACCC" w14:textId="77777777">
        <w:trPr>
          <w:trHeight w:val="345"/>
        </w:trPr>
        <w:tc>
          <w:tcPr>
            <w:tcW w:w="7260" w:type="dxa"/>
            <w:tcBorders>
              <w:top w:val="nil"/>
              <w:left w:val="nil"/>
              <w:bottom w:val="nil"/>
              <w:right w:val="nil"/>
            </w:tcBorders>
            <w:shd w:val="clear" w:color="auto" w:fill="auto"/>
            <w:vAlign w:val="center"/>
            <w:hideMark/>
          </w:tcPr>
          <w:p w14:paraId="219DACCB"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Ν.Δ.: ΠΡΝ</w:t>
            </w:r>
          </w:p>
        </w:tc>
      </w:tr>
      <w:tr w:rsidR="00656A4F" w14:paraId="219DACCE" w14:textId="77777777">
        <w:trPr>
          <w:trHeight w:val="330"/>
        </w:trPr>
        <w:tc>
          <w:tcPr>
            <w:tcW w:w="7260" w:type="dxa"/>
            <w:tcBorders>
              <w:top w:val="nil"/>
              <w:left w:val="nil"/>
              <w:bottom w:val="nil"/>
              <w:right w:val="nil"/>
            </w:tcBorders>
            <w:shd w:val="clear" w:color="auto" w:fill="auto"/>
            <w:vAlign w:val="center"/>
            <w:hideMark/>
          </w:tcPr>
          <w:p w14:paraId="219DACCD"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656A4F" w14:paraId="219DACD0" w14:textId="77777777">
        <w:trPr>
          <w:trHeight w:val="330"/>
        </w:trPr>
        <w:tc>
          <w:tcPr>
            <w:tcW w:w="7260" w:type="dxa"/>
            <w:tcBorders>
              <w:top w:val="nil"/>
              <w:left w:val="nil"/>
              <w:bottom w:val="nil"/>
              <w:right w:val="nil"/>
            </w:tcBorders>
            <w:shd w:val="clear" w:color="auto" w:fill="auto"/>
            <w:vAlign w:val="center"/>
            <w:hideMark/>
          </w:tcPr>
          <w:p w14:paraId="219DACCF"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Χ.Α: ΠΡΝ</w:t>
            </w:r>
          </w:p>
        </w:tc>
      </w:tr>
      <w:tr w:rsidR="00656A4F" w14:paraId="219DACD2" w14:textId="77777777">
        <w:trPr>
          <w:trHeight w:val="330"/>
        </w:trPr>
        <w:tc>
          <w:tcPr>
            <w:tcW w:w="7260" w:type="dxa"/>
            <w:tcBorders>
              <w:top w:val="nil"/>
              <w:left w:val="nil"/>
              <w:bottom w:val="nil"/>
              <w:right w:val="nil"/>
            </w:tcBorders>
            <w:shd w:val="clear" w:color="auto" w:fill="auto"/>
            <w:vAlign w:val="center"/>
            <w:hideMark/>
          </w:tcPr>
          <w:p w14:paraId="219DACD1"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656A4F" w14:paraId="219DACD4" w14:textId="77777777">
        <w:trPr>
          <w:trHeight w:val="330"/>
        </w:trPr>
        <w:tc>
          <w:tcPr>
            <w:tcW w:w="7260" w:type="dxa"/>
            <w:tcBorders>
              <w:top w:val="nil"/>
              <w:left w:val="nil"/>
              <w:bottom w:val="nil"/>
              <w:right w:val="nil"/>
            </w:tcBorders>
            <w:shd w:val="clear" w:color="auto" w:fill="auto"/>
            <w:vAlign w:val="center"/>
            <w:hideMark/>
          </w:tcPr>
          <w:p w14:paraId="219DACD3"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ΤΟ ΠΟΤΑΜΙ: ΠΡΝ</w:t>
            </w:r>
          </w:p>
        </w:tc>
      </w:tr>
      <w:tr w:rsidR="00656A4F" w14:paraId="219DACD6" w14:textId="77777777">
        <w:trPr>
          <w:trHeight w:val="345"/>
        </w:trPr>
        <w:tc>
          <w:tcPr>
            <w:tcW w:w="7260" w:type="dxa"/>
            <w:tcBorders>
              <w:top w:val="nil"/>
              <w:left w:val="nil"/>
              <w:bottom w:val="nil"/>
              <w:right w:val="nil"/>
            </w:tcBorders>
            <w:shd w:val="clear" w:color="auto" w:fill="auto"/>
            <w:vAlign w:val="center"/>
            <w:hideMark/>
          </w:tcPr>
          <w:p w14:paraId="219DACD5"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656A4F" w14:paraId="219DACD8" w14:textId="77777777">
        <w:trPr>
          <w:trHeight w:val="330"/>
        </w:trPr>
        <w:tc>
          <w:tcPr>
            <w:tcW w:w="7260" w:type="dxa"/>
            <w:tcBorders>
              <w:top w:val="nil"/>
              <w:left w:val="nil"/>
              <w:bottom w:val="nil"/>
              <w:right w:val="nil"/>
            </w:tcBorders>
            <w:shd w:val="clear" w:color="auto" w:fill="auto"/>
            <w:vAlign w:val="center"/>
            <w:hideMark/>
          </w:tcPr>
          <w:p w14:paraId="219DACD7"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 xml:space="preserve">Υπ. </w:t>
            </w:r>
            <w:r>
              <w:rPr>
                <w:rFonts w:ascii="Calibri" w:eastAsia="Times New Roman" w:hAnsi="Calibri" w:cs="Calibri"/>
                <w:color w:val="000000"/>
                <w:szCs w:val="24"/>
              </w:rPr>
              <w:t>Τροπ. 2175/183 ως έχει     ΚΑΤΑ ΠΛΕΙΟΨΗΦΙΑ</w:t>
            </w:r>
          </w:p>
        </w:tc>
      </w:tr>
      <w:tr w:rsidR="00656A4F" w14:paraId="219DACDA" w14:textId="77777777">
        <w:trPr>
          <w:trHeight w:val="330"/>
        </w:trPr>
        <w:tc>
          <w:tcPr>
            <w:tcW w:w="7260" w:type="dxa"/>
            <w:tcBorders>
              <w:top w:val="nil"/>
              <w:left w:val="nil"/>
              <w:bottom w:val="nil"/>
              <w:right w:val="nil"/>
            </w:tcBorders>
            <w:shd w:val="clear" w:color="auto" w:fill="auto"/>
            <w:vAlign w:val="center"/>
            <w:hideMark/>
          </w:tcPr>
          <w:p w14:paraId="219DACD9"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56A4F" w14:paraId="219DACDC" w14:textId="77777777">
        <w:trPr>
          <w:trHeight w:val="330"/>
        </w:trPr>
        <w:tc>
          <w:tcPr>
            <w:tcW w:w="7260" w:type="dxa"/>
            <w:tcBorders>
              <w:top w:val="nil"/>
              <w:left w:val="nil"/>
              <w:bottom w:val="nil"/>
              <w:right w:val="nil"/>
            </w:tcBorders>
            <w:shd w:val="clear" w:color="auto" w:fill="auto"/>
            <w:vAlign w:val="center"/>
            <w:hideMark/>
          </w:tcPr>
          <w:p w14:paraId="219DACDB"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Ν.Δ.: ΠΡΝ</w:t>
            </w:r>
          </w:p>
        </w:tc>
      </w:tr>
      <w:tr w:rsidR="00656A4F" w14:paraId="219DACDE" w14:textId="77777777">
        <w:trPr>
          <w:trHeight w:val="330"/>
        </w:trPr>
        <w:tc>
          <w:tcPr>
            <w:tcW w:w="7260" w:type="dxa"/>
            <w:tcBorders>
              <w:top w:val="nil"/>
              <w:left w:val="nil"/>
              <w:bottom w:val="nil"/>
              <w:right w:val="nil"/>
            </w:tcBorders>
            <w:shd w:val="clear" w:color="auto" w:fill="auto"/>
            <w:vAlign w:val="center"/>
            <w:hideMark/>
          </w:tcPr>
          <w:p w14:paraId="219DACDD"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656A4F" w14:paraId="219DACE0" w14:textId="77777777">
        <w:trPr>
          <w:trHeight w:val="330"/>
        </w:trPr>
        <w:tc>
          <w:tcPr>
            <w:tcW w:w="7260" w:type="dxa"/>
            <w:tcBorders>
              <w:top w:val="nil"/>
              <w:left w:val="nil"/>
              <w:bottom w:val="nil"/>
              <w:right w:val="nil"/>
            </w:tcBorders>
            <w:shd w:val="clear" w:color="auto" w:fill="auto"/>
            <w:vAlign w:val="center"/>
            <w:hideMark/>
          </w:tcPr>
          <w:p w14:paraId="219DACDF"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Χ.Α: ΝΑΙ</w:t>
            </w:r>
          </w:p>
        </w:tc>
      </w:tr>
      <w:tr w:rsidR="00656A4F" w14:paraId="219DACE2" w14:textId="77777777">
        <w:trPr>
          <w:trHeight w:val="330"/>
        </w:trPr>
        <w:tc>
          <w:tcPr>
            <w:tcW w:w="7260" w:type="dxa"/>
            <w:tcBorders>
              <w:top w:val="nil"/>
              <w:left w:val="nil"/>
              <w:bottom w:val="nil"/>
              <w:right w:val="nil"/>
            </w:tcBorders>
            <w:shd w:val="clear" w:color="auto" w:fill="auto"/>
            <w:vAlign w:val="center"/>
            <w:hideMark/>
          </w:tcPr>
          <w:p w14:paraId="219DACE1"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656A4F" w14:paraId="219DACE4" w14:textId="77777777">
        <w:trPr>
          <w:trHeight w:val="330"/>
        </w:trPr>
        <w:tc>
          <w:tcPr>
            <w:tcW w:w="7260" w:type="dxa"/>
            <w:tcBorders>
              <w:top w:val="nil"/>
              <w:left w:val="nil"/>
              <w:bottom w:val="nil"/>
              <w:right w:val="nil"/>
            </w:tcBorders>
            <w:shd w:val="clear" w:color="auto" w:fill="auto"/>
            <w:vAlign w:val="center"/>
            <w:hideMark/>
          </w:tcPr>
          <w:p w14:paraId="219DACE3"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ΤΟ ΠΟΤΑΜΙ: ΠΡΝ</w:t>
            </w:r>
          </w:p>
        </w:tc>
      </w:tr>
      <w:tr w:rsidR="00656A4F" w14:paraId="219DACE6" w14:textId="77777777">
        <w:trPr>
          <w:trHeight w:val="330"/>
        </w:trPr>
        <w:tc>
          <w:tcPr>
            <w:tcW w:w="7260" w:type="dxa"/>
            <w:tcBorders>
              <w:top w:val="nil"/>
              <w:left w:val="nil"/>
              <w:bottom w:val="nil"/>
              <w:right w:val="nil"/>
            </w:tcBorders>
            <w:shd w:val="clear" w:color="auto" w:fill="auto"/>
            <w:vAlign w:val="center"/>
            <w:hideMark/>
          </w:tcPr>
          <w:p w14:paraId="219DACE5"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656A4F" w14:paraId="219DACE8" w14:textId="77777777">
        <w:trPr>
          <w:trHeight w:val="480"/>
        </w:trPr>
        <w:tc>
          <w:tcPr>
            <w:tcW w:w="7260" w:type="dxa"/>
            <w:tcBorders>
              <w:top w:val="nil"/>
              <w:left w:val="nil"/>
              <w:bottom w:val="nil"/>
              <w:right w:val="nil"/>
            </w:tcBorders>
            <w:shd w:val="clear" w:color="auto" w:fill="auto"/>
            <w:vAlign w:val="center"/>
            <w:hideMark/>
          </w:tcPr>
          <w:p w14:paraId="219DACE7"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Υπ. Τροπ. 2176/184 όπως τροπ.     ΚΑΤΑ ΠΛΕΙΟΨΗΦΙΑ</w:t>
            </w:r>
          </w:p>
        </w:tc>
      </w:tr>
      <w:tr w:rsidR="00656A4F" w14:paraId="219DACEA" w14:textId="77777777">
        <w:trPr>
          <w:trHeight w:val="330"/>
        </w:trPr>
        <w:tc>
          <w:tcPr>
            <w:tcW w:w="7260" w:type="dxa"/>
            <w:tcBorders>
              <w:top w:val="nil"/>
              <w:left w:val="nil"/>
              <w:bottom w:val="nil"/>
              <w:right w:val="nil"/>
            </w:tcBorders>
            <w:shd w:val="clear" w:color="auto" w:fill="auto"/>
            <w:vAlign w:val="center"/>
            <w:hideMark/>
          </w:tcPr>
          <w:p w14:paraId="219DACE9"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56A4F" w14:paraId="219DACEC" w14:textId="77777777">
        <w:trPr>
          <w:trHeight w:val="330"/>
        </w:trPr>
        <w:tc>
          <w:tcPr>
            <w:tcW w:w="7260" w:type="dxa"/>
            <w:tcBorders>
              <w:top w:val="nil"/>
              <w:left w:val="nil"/>
              <w:bottom w:val="nil"/>
              <w:right w:val="nil"/>
            </w:tcBorders>
            <w:shd w:val="clear" w:color="auto" w:fill="auto"/>
            <w:vAlign w:val="center"/>
            <w:hideMark/>
          </w:tcPr>
          <w:p w14:paraId="219DACEB"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656A4F" w14:paraId="219DACEE" w14:textId="77777777">
        <w:trPr>
          <w:trHeight w:val="330"/>
        </w:trPr>
        <w:tc>
          <w:tcPr>
            <w:tcW w:w="7260" w:type="dxa"/>
            <w:tcBorders>
              <w:top w:val="nil"/>
              <w:left w:val="nil"/>
              <w:bottom w:val="nil"/>
              <w:right w:val="nil"/>
            </w:tcBorders>
            <w:shd w:val="clear" w:color="auto" w:fill="auto"/>
            <w:vAlign w:val="center"/>
            <w:hideMark/>
          </w:tcPr>
          <w:p w14:paraId="219DACED"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656A4F" w14:paraId="219DACF0" w14:textId="77777777">
        <w:trPr>
          <w:trHeight w:val="330"/>
        </w:trPr>
        <w:tc>
          <w:tcPr>
            <w:tcW w:w="7260" w:type="dxa"/>
            <w:tcBorders>
              <w:top w:val="nil"/>
              <w:left w:val="nil"/>
              <w:bottom w:val="nil"/>
              <w:right w:val="nil"/>
            </w:tcBorders>
            <w:shd w:val="clear" w:color="auto" w:fill="auto"/>
            <w:vAlign w:val="center"/>
            <w:hideMark/>
          </w:tcPr>
          <w:p w14:paraId="219DACEF"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656A4F" w14:paraId="219DACF2" w14:textId="77777777">
        <w:trPr>
          <w:trHeight w:val="330"/>
        </w:trPr>
        <w:tc>
          <w:tcPr>
            <w:tcW w:w="7260" w:type="dxa"/>
            <w:tcBorders>
              <w:top w:val="nil"/>
              <w:left w:val="nil"/>
              <w:bottom w:val="nil"/>
              <w:right w:val="nil"/>
            </w:tcBorders>
            <w:shd w:val="clear" w:color="auto" w:fill="auto"/>
            <w:vAlign w:val="center"/>
            <w:hideMark/>
          </w:tcPr>
          <w:p w14:paraId="219DACF1"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656A4F" w14:paraId="219DACF4" w14:textId="77777777">
        <w:trPr>
          <w:trHeight w:val="330"/>
        </w:trPr>
        <w:tc>
          <w:tcPr>
            <w:tcW w:w="7260" w:type="dxa"/>
            <w:tcBorders>
              <w:top w:val="nil"/>
              <w:left w:val="nil"/>
              <w:bottom w:val="nil"/>
              <w:right w:val="nil"/>
            </w:tcBorders>
            <w:shd w:val="clear" w:color="auto" w:fill="auto"/>
            <w:vAlign w:val="center"/>
            <w:hideMark/>
          </w:tcPr>
          <w:p w14:paraId="219DACF3"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ΤΟ ΠΟΤΑΜΙ:</w:t>
            </w:r>
            <w:r>
              <w:rPr>
                <w:rFonts w:ascii="Calibri" w:eastAsia="Times New Roman" w:hAnsi="Calibri" w:cs="Calibri"/>
                <w:color w:val="000000"/>
                <w:szCs w:val="24"/>
              </w:rPr>
              <w:t xml:space="preserve"> ΠΡΝ</w:t>
            </w:r>
          </w:p>
        </w:tc>
      </w:tr>
      <w:tr w:rsidR="00656A4F" w14:paraId="219DACF6" w14:textId="77777777">
        <w:trPr>
          <w:trHeight w:val="330"/>
        </w:trPr>
        <w:tc>
          <w:tcPr>
            <w:tcW w:w="7260" w:type="dxa"/>
            <w:tcBorders>
              <w:top w:val="nil"/>
              <w:left w:val="nil"/>
              <w:bottom w:val="nil"/>
              <w:right w:val="nil"/>
            </w:tcBorders>
            <w:shd w:val="clear" w:color="auto" w:fill="auto"/>
            <w:vAlign w:val="center"/>
            <w:hideMark/>
          </w:tcPr>
          <w:p w14:paraId="219DACF5"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656A4F" w14:paraId="219DACF8" w14:textId="77777777">
        <w:trPr>
          <w:trHeight w:val="330"/>
        </w:trPr>
        <w:tc>
          <w:tcPr>
            <w:tcW w:w="7260" w:type="dxa"/>
            <w:tcBorders>
              <w:top w:val="nil"/>
              <w:left w:val="nil"/>
              <w:bottom w:val="nil"/>
              <w:right w:val="nil"/>
            </w:tcBorders>
            <w:shd w:val="clear" w:color="auto" w:fill="auto"/>
            <w:vAlign w:val="center"/>
            <w:hideMark/>
          </w:tcPr>
          <w:p w14:paraId="219DACF7" w14:textId="77777777" w:rsidR="00B34043" w:rsidRDefault="000C25FA" w:rsidP="00B34043">
            <w:pPr>
              <w:jc w:val="center"/>
              <w:rPr>
                <w:rFonts w:ascii="Calibri" w:eastAsia="Times New Roman" w:hAnsi="Calibri" w:cs="Calibri"/>
                <w:color w:val="000000"/>
                <w:szCs w:val="24"/>
              </w:rPr>
            </w:pPr>
            <w:proofErr w:type="spellStart"/>
            <w:r>
              <w:rPr>
                <w:rFonts w:ascii="Calibri" w:eastAsia="Times New Roman" w:hAnsi="Calibri" w:cs="Calibri"/>
                <w:color w:val="000000"/>
                <w:szCs w:val="24"/>
              </w:rPr>
              <w:t>Βουλ</w:t>
            </w:r>
            <w:proofErr w:type="spellEnd"/>
            <w:r>
              <w:rPr>
                <w:rFonts w:ascii="Calibri" w:eastAsia="Times New Roman" w:hAnsi="Calibri" w:cs="Calibri"/>
                <w:color w:val="000000"/>
                <w:szCs w:val="24"/>
              </w:rPr>
              <w:t>. Τροπ. 2158/176 ως έχει     ΚΑΤΑ ΠΛΕΙΟΨΗΦΙΑ</w:t>
            </w:r>
          </w:p>
        </w:tc>
      </w:tr>
      <w:tr w:rsidR="00656A4F" w14:paraId="219DACFA" w14:textId="77777777">
        <w:trPr>
          <w:trHeight w:val="330"/>
        </w:trPr>
        <w:tc>
          <w:tcPr>
            <w:tcW w:w="7260" w:type="dxa"/>
            <w:tcBorders>
              <w:top w:val="nil"/>
              <w:left w:val="nil"/>
              <w:bottom w:val="nil"/>
              <w:right w:val="nil"/>
            </w:tcBorders>
            <w:shd w:val="clear" w:color="auto" w:fill="auto"/>
            <w:vAlign w:val="center"/>
            <w:hideMark/>
          </w:tcPr>
          <w:p w14:paraId="219DACF9"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ΣΥΡΙΖΑ: ΝΑΙ</w:t>
            </w:r>
          </w:p>
        </w:tc>
      </w:tr>
      <w:tr w:rsidR="00656A4F" w14:paraId="219DACFC" w14:textId="77777777">
        <w:trPr>
          <w:trHeight w:val="330"/>
        </w:trPr>
        <w:tc>
          <w:tcPr>
            <w:tcW w:w="7260" w:type="dxa"/>
            <w:tcBorders>
              <w:top w:val="nil"/>
              <w:left w:val="nil"/>
              <w:bottom w:val="nil"/>
              <w:right w:val="nil"/>
            </w:tcBorders>
            <w:shd w:val="clear" w:color="auto" w:fill="auto"/>
            <w:vAlign w:val="center"/>
            <w:hideMark/>
          </w:tcPr>
          <w:p w14:paraId="219DACFB"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56A4F" w14:paraId="219DACFE" w14:textId="77777777">
        <w:trPr>
          <w:trHeight w:val="345"/>
        </w:trPr>
        <w:tc>
          <w:tcPr>
            <w:tcW w:w="7260" w:type="dxa"/>
            <w:tcBorders>
              <w:top w:val="nil"/>
              <w:left w:val="nil"/>
              <w:bottom w:val="nil"/>
              <w:right w:val="nil"/>
            </w:tcBorders>
            <w:shd w:val="clear" w:color="auto" w:fill="auto"/>
            <w:vAlign w:val="center"/>
            <w:hideMark/>
          </w:tcPr>
          <w:p w14:paraId="219DACFD"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656A4F" w14:paraId="219DAD00" w14:textId="77777777">
        <w:trPr>
          <w:trHeight w:val="330"/>
        </w:trPr>
        <w:tc>
          <w:tcPr>
            <w:tcW w:w="7260" w:type="dxa"/>
            <w:tcBorders>
              <w:top w:val="nil"/>
              <w:left w:val="nil"/>
              <w:bottom w:val="nil"/>
              <w:right w:val="nil"/>
            </w:tcBorders>
            <w:shd w:val="clear" w:color="auto" w:fill="auto"/>
            <w:vAlign w:val="center"/>
            <w:hideMark/>
          </w:tcPr>
          <w:p w14:paraId="219DACFF"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Χ.Α: ΠΡΝ</w:t>
            </w:r>
          </w:p>
        </w:tc>
      </w:tr>
      <w:tr w:rsidR="00656A4F" w14:paraId="219DAD02" w14:textId="77777777">
        <w:trPr>
          <w:trHeight w:val="330"/>
        </w:trPr>
        <w:tc>
          <w:tcPr>
            <w:tcW w:w="7260" w:type="dxa"/>
            <w:tcBorders>
              <w:top w:val="nil"/>
              <w:left w:val="nil"/>
              <w:bottom w:val="nil"/>
              <w:right w:val="nil"/>
            </w:tcBorders>
            <w:shd w:val="clear" w:color="auto" w:fill="auto"/>
            <w:vAlign w:val="center"/>
            <w:hideMark/>
          </w:tcPr>
          <w:p w14:paraId="219DAD01"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656A4F" w14:paraId="219DAD04" w14:textId="77777777">
        <w:trPr>
          <w:trHeight w:val="330"/>
        </w:trPr>
        <w:tc>
          <w:tcPr>
            <w:tcW w:w="7260" w:type="dxa"/>
            <w:tcBorders>
              <w:top w:val="nil"/>
              <w:left w:val="nil"/>
              <w:bottom w:val="nil"/>
              <w:right w:val="nil"/>
            </w:tcBorders>
            <w:shd w:val="clear" w:color="auto" w:fill="auto"/>
            <w:vAlign w:val="center"/>
            <w:hideMark/>
          </w:tcPr>
          <w:p w14:paraId="219DAD03"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ΤΟ ΠΟΤΑΜΙ: ΠΡΝ</w:t>
            </w:r>
          </w:p>
        </w:tc>
      </w:tr>
      <w:tr w:rsidR="00656A4F" w14:paraId="219DAD06" w14:textId="77777777">
        <w:trPr>
          <w:trHeight w:val="330"/>
        </w:trPr>
        <w:tc>
          <w:tcPr>
            <w:tcW w:w="7260" w:type="dxa"/>
            <w:tcBorders>
              <w:top w:val="nil"/>
              <w:left w:val="nil"/>
              <w:bottom w:val="nil"/>
              <w:right w:val="nil"/>
            </w:tcBorders>
            <w:shd w:val="clear" w:color="auto" w:fill="auto"/>
            <w:vAlign w:val="center"/>
            <w:hideMark/>
          </w:tcPr>
          <w:p w14:paraId="219DAD05"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656A4F" w14:paraId="219DAD08" w14:textId="77777777">
        <w:trPr>
          <w:trHeight w:val="330"/>
        </w:trPr>
        <w:tc>
          <w:tcPr>
            <w:tcW w:w="7260" w:type="dxa"/>
            <w:tcBorders>
              <w:top w:val="nil"/>
              <w:left w:val="nil"/>
              <w:bottom w:val="nil"/>
              <w:right w:val="nil"/>
            </w:tcBorders>
            <w:shd w:val="clear" w:color="auto" w:fill="auto"/>
            <w:vAlign w:val="center"/>
            <w:hideMark/>
          </w:tcPr>
          <w:p w14:paraId="219DAD07" w14:textId="77777777" w:rsidR="00B34043" w:rsidRDefault="000C25FA" w:rsidP="00B34043">
            <w:pPr>
              <w:jc w:val="center"/>
              <w:rPr>
                <w:rFonts w:ascii="Calibri" w:eastAsia="Times New Roman" w:hAnsi="Calibri" w:cs="Calibri"/>
                <w:color w:val="000000"/>
                <w:szCs w:val="24"/>
              </w:rPr>
            </w:pPr>
            <w:proofErr w:type="spellStart"/>
            <w:r>
              <w:rPr>
                <w:rFonts w:ascii="Calibri" w:eastAsia="Times New Roman" w:hAnsi="Calibri" w:cs="Calibri"/>
                <w:color w:val="000000"/>
                <w:szCs w:val="24"/>
              </w:rPr>
              <w:t>Βουλ</w:t>
            </w:r>
            <w:proofErr w:type="spellEnd"/>
            <w:r>
              <w:rPr>
                <w:rFonts w:ascii="Calibri" w:eastAsia="Times New Roman" w:hAnsi="Calibri" w:cs="Calibri"/>
                <w:color w:val="000000"/>
                <w:szCs w:val="24"/>
              </w:rPr>
              <w:t>. Τροπ. 2180/187 ως έχει     ΚΑΤΑ ΠΛΕΙΟΨΗΦΙΑ</w:t>
            </w:r>
          </w:p>
        </w:tc>
      </w:tr>
      <w:tr w:rsidR="00656A4F" w14:paraId="219DAD0A" w14:textId="77777777">
        <w:trPr>
          <w:trHeight w:val="330"/>
        </w:trPr>
        <w:tc>
          <w:tcPr>
            <w:tcW w:w="7260" w:type="dxa"/>
            <w:tcBorders>
              <w:top w:val="nil"/>
              <w:left w:val="nil"/>
              <w:bottom w:val="nil"/>
              <w:right w:val="nil"/>
            </w:tcBorders>
            <w:shd w:val="clear" w:color="auto" w:fill="auto"/>
            <w:vAlign w:val="center"/>
            <w:hideMark/>
          </w:tcPr>
          <w:p w14:paraId="219DAD09"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56A4F" w14:paraId="219DAD0C" w14:textId="77777777">
        <w:trPr>
          <w:trHeight w:val="330"/>
        </w:trPr>
        <w:tc>
          <w:tcPr>
            <w:tcW w:w="7260" w:type="dxa"/>
            <w:tcBorders>
              <w:top w:val="nil"/>
              <w:left w:val="nil"/>
              <w:bottom w:val="nil"/>
              <w:right w:val="nil"/>
            </w:tcBorders>
            <w:shd w:val="clear" w:color="auto" w:fill="auto"/>
            <w:vAlign w:val="center"/>
            <w:hideMark/>
          </w:tcPr>
          <w:p w14:paraId="219DAD0B"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56A4F" w14:paraId="219DAD0E" w14:textId="77777777">
        <w:trPr>
          <w:trHeight w:val="330"/>
        </w:trPr>
        <w:tc>
          <w:tcPr>
            <w:tcW w:w="7260" w:type="dxa"/>
            <w:tcBorders>
              <w:top w:val="nil"/>
              <w:left w:val="nil"/>
              <w:bottom w:val="nil"/>
              <w:right w:val="nil"/>
            </w:tcBorders>
            <w:shd w:val="clear" w:color="auto" w:fill="auto"/>
            <w:vAlign w:val="center"/>
            <w:hideMark/>
          </w:tcPr>
          <w:p w14:paraId="219DAD0D"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656A4F" w14:paraId="219DAD10" w14:textId="77777777">
        <w:trPr>
          <w:trHeight w:val="330"/>
        </w:trPr>
        <w:tc>
          <w:tcPr>
            <w:tcW w:w="7260" w:type="dxa"/>
            <w:tcBorders>
              <w:top w:val="nil"/>
              <w:left w:val="nil"/>
              <w:bottom w:val="nil"/>
              <w:right w:val="nil"/>
            </w:tcBorders>
            <w:shd w:val="clear" w:color="auto" w:fill="auto"/>
            <w:vAlign w:val="center"/>
            <w:hideMark/>
          </w:tcPr>
          <w:p w14:paraId="219DAD0F"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Χ.Α: ΝΑΙ</w:t>
            </w:r>
          </w:p>
        </w:tc>
      </w:tr>
      <w:tr w:rsidR="00656A4F" w14:paraId="219DAD12" w14:textId="77777777">
        <w:trPr>
          <w:trHeight w:val="330"/>
        </w:trPr>
        <w:tc>
          <w:tcPr>
            <w:tcW w:w="7260" w:type="dxa"/>
            <w:tcBorders>
              <w:top w:val="nil"/>
              <w:left w:val="nil"/>
              <w:bottom w:val="nil"/>
              <w:right w:val="nil"/>
            </w:tcBorders>
            <w:shd w:val="clear" w:color="auto" w:fill="auto"/>
            <w:vAlign w:val="center"/>
            <w:hideMark/>
          </w:tcPr>
          <w:p w14:paraId="219DAD11"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656A4F" w14:paraId="219DAD14" w14:textId="77777777">
        <w:trPr>
          <w:trHeight w:val="330"/>
        </w:trPr>
        <w:tc>
          <w:tcPr>
            <w:tcW w:w="7260" w:type="dxa"/>
            <w:tcBorders>
              <w:top w:val="nil"/>
              <w:left w:val="nil"/>
              <w:bottom w:val="nil"/>
              <w:right w:val="nil"/>
            </w:tcBorders>
            <w:shd w:val="clear" w:color="auto" w:fill="auto"/>
            <w:vAlign w:val="center"/>
            <w:hideMark/>
          </w:tcPr>
          <w:p w14:paraId="219DAD13"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ΤΟ ΠΟΤΑΜΙ: ΠΡΝ</w:t>
            </w:r>
          </w:p>
        </w:tc>
      </w:tr>
      <w:tr w:rsidR="00656A4F" w14:paraId="219DAD16" w14:textId="77777777">
        <w:trPr>
          <w:trHeight w:val="330"/>
        </w:trPr>
        <w:tc>
          <w:tcPr>
            <w:tcW w:w="7260" w:type="dxa"/>
            <w:tcBorders>
              <w:top w:val="nil"/>
              <w:left w:val="nil"/>
              <w:bottom w:val="nil"/>
              <w:right w:val="nil"/>
            </w:tcBorders>
            <w:shd w:val="clear" w:color="auto" w:fill="auto"/>
            <w:vAlign w:val="center"/>
            <w:hideMark/>
          </w:tcPr>
          <w:p w14:paraId="219DAD15"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656A4F" w14:paraId="219DAD18" w14:textId="77777777">
        <w:trPr>
          <w:trHeight w:val="330"/>
        </w:trPr>
        <w:tc>
          <w:tcPr>
            <w:tcW w:w="7260" w:type="dxa"/>
            <w:tcBorders>
              <w:top w:val="nil"/>
              <w:left w:val="nil"/>
              <w:bottom w:val="nil"/>
              <w:right w:val="nil"/>
            </w:tcBorders>
            <w:shd w:val="clear" w:color="auto" w:fill="auto"/>
            <w:vAlign w:val="center"/>
            <w:hideMark/>
          </w:tcPr>
          <w:p w14:paraId="219DAD17" w14:textId="77777777" w:rsidR="00B34043" w:rsidRDefault="000C25FA" w:rsidP="00B34043">
            <w:pPr>
              <w:jc w:val="center"/>
              <w:rPr>
                <w:rFonts w:ascii="Calibri" w:eastAsia="Times New Roman" w:hAnsi="Calibri" w:cs="Calibri"/>
                <w:color w:val="000000"/>
                <w:szCs w:val="24"/>
              </w:rPr>
            </w:pPr>
            <w:proofErr w:type="spellStart"/>
            <w:r>
              <w:rPr>
                <w:rFonts w:ascii="Calibri" w:eastAsia="Times New Roman" w:hAnsi="Calibri" w:cs="Calibri"/>
                <w:color w:val="000000"/>
                <w:szCs w:val="24"/>
              </w:rPr>
              <w:t>Βουλ</w:t>
            </w:r>
            <w:proofErr w:type="spellEnd"/>
            <w:r>
              <w:rPr>
                <w:rFonts w:ascii="Calibri" w:eastAsia="Times New Roman" w:hAnsi="Calibri" w:cs="Calibri"/>
                <w:color w:val="000000"/>
                <w:szCs w:val="24"/>
              </w:rPr>
              <w:t>. Τροπ. 2184/191 ως έχει     ΚΑΤΑ ΠΛΕΙΟΨΗΦΙΑ</w:t>
            </w:r>
          </w:p>
        </w:tc>
      </w:tr>
      <w:tr w:rsidR="00656A4F" w14:paraId="219DAD1A" w14:textId="77777777">
        <w:trPr>
          <w:trHeight w:val="330"/>
        </w:trPr>
        <w:tc>
          <w:tcPr>
            <w:tcW w:w="7260" w:type="dxa"/>
            <w:tcBorders>
              <w:top w:val="nil"/>
              <w:left w:val="nil"/>
              <w:bottom w:val="nil"/>
              <w:right w:val="nil"/>
            </w:tcBorders>
            <w:shd w:val="clear" w:color="auto" w:fill="auto"/>
            <w:vAlign w:val="center"/>
            <w:hideMark/>
          </w:tcPr>
          <w:p w14:paraId="219DAD19"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56A4F" w14:paraId="219DAD1C" w14:textId="77777777">
        <w:trPr>
          <w:trHeight w:val="330"/>
        </w:trPr>
        <w:tc>
          <w:tcPr>
            <w:tcW w:w="7260" w:type="dxa"/>
            <w:tcBorders>
              <w:top w:val="nil"/>
              <w:left w:val="nil"/>
              <w:bottom w:val="nil"/>
              <w:right w:val="nil"/>
            </w:tcBorders>
            <w:shd w:val="clear" w:color="auto" w:fill="auto"/>
            <w:vAlign w:val="center"/>
            <w:hideMark/>
          </w:tcPr>
          <w:p w14:paraId="219DAD1B"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656A4F" w14:paraId="219DAD1E" w14:textId="77777777">
        <w:trPr>
          <w:trHeight w:val="330"/>
        </w:trPr>
        <w:tc>
          <w:tcPr>
            <w:tcW w:w="7260" w:type="dxa"/>
            <w:tcBorders>
              <w:top w:val="nil"/>
              <w:left w:val="nil"/>
              <w:bottom w:val="nil"/>
              <w:right w:val="nil"/>
            </w:tcBorders>
            <w:shd w:val="clear" w:color="auto" w:fill="auto"/>
            <w:vAlign w:val="center"/>
            <w:hideMark/>
          </w:tcPr>
          <w:p w14:paraId="219DAD1D"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656A4F" w14:paraId="219DAD20" w14:textId="77777777">
        <w:trPr>
          <w:trHeight w:val="330"/>
        </w:trPr>
        <w:tc>
          <w:tcPr>
            <w:tcW w:w="7260" w:type="dxa"/>
            <w:tcBorders>
              <w:top w:val="nil"/>
              <w:left w:val="nil"/>
              <w:bottom w:val="nil"/>
              <w:right w:val="nil"/>
            </w:tcBorders>
            <w:shd w:val="clear" w:color="auto" w:fill="auto"/>
            <w:vAlign w:val="center"/>
            <w:hideMark/>
          </w:tcPr>
          <w:p w14:paraId="219DAD1F"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Χ.Α: ΝΑΙ</w:t>
            </w:r>
          </w:p>
        </w:tc>
      </w:tr>
      <w:tr w:rsidR="00656A4F" w14:paraId="219DAD22" w14:textId="77777777">
        <w:trPr>
          <w:trHeight w:val="330"/>
        </w:trPr>
        <w:tc>
          <w:tcPr>
            <w:tcW w:w="7260" w:type="dxa"/>
            <w:tcBorders>
              <w:top w:val="nil"/>
              <w:left w:val="nil"/>
              <w:bottom w:val="nil"/>
              <w:right w:val="nil"/>
            </w:tcBorders>
            <w:shd w:val="clear" w:color="auto" w:fill="auto"/>
            <w:vAlign w:val="center"/>
            <w:hideMark/>
          </w:tcPr>
          <w:p w14:paraId="219DAD21"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656A4F" w14:paraId="219DAD24" w14:textId="77777777">
        <w:trPr>
          <w:trHeight w:val="330"/>
        </w:trPr>
        <w:tc>
          <w:tcPr>
            <w:tcW w:w="7260" w:type="dxa"/>
            <w:tcBorders>
              <w:top w:val="nil"/>
              <w:left w:val="nil"/>
              <w:bottom w:val="nil"/>
              <w:right w:val="nil"/>
            </w:tcBorders>
            <w:shd w:val="clear" w:color="auto" w:fill="auto"/>
            <w:vAlign w:val="center"/>
            <w:hideMark/>
          </w:tcPr>
          <w:p w14:paraId="219DAD23"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ΤΟ ΠΟΤΑΜΙ: ΠΡΝ</w:t>
            </w:r>
          </w:p>
        </w:tc>
      </w:tr>
      <w:tr w:rsidR="00656A4F" w14:paraId="219DAD26" w14:textId="77777777">
        <w:trPr>
          <w:trHeight w:val="330"/>
        </w:trPr>
        <w:tc>
          <w:tcPr>
            <w:tcW w:w="7260" w:type="dxa"/>
            <w:tcBorders>
              <w:top w:val="nil"/>
              <w:left w:val="nil"/>
              <w:bottom w:val="nil"/>
              <w:right w:val="nil"/>
            </w:tcBorders>
            <w:shd w:val="clear" w:color="auto" w:fill="auto"/>
            <w:vAlign w:val="center"/>
            <w:hideMark/>
          </w:tcPr>
          <w:p w14:paraId="219DAD25"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656A4F" w14:paraId="219DAD28" w14:textId="77777777">
        <w:trPr>
          <w:trHeight w:val="330"/>
        </w:trPr>
        <w:tc>
          <w:tcPr>
            <w:tcW w:w="7260" w:type="dxa"/>
            <w:tcBorders>
              <w:top w:val="nil"/>
              <w:left w:val="nil"/>
              <w:bottom w:val="nil"/>
              <w:right w:val="nil"/>
            </w:tcBorders>
            <w:shd w:val="clear" w:color="auto" w:fill="auto"/>
            <w:vAlign w:val="center"/>
            <w:hideMark/>
          </w:tcPr>
          <w:p w14:paraId="219DAD27" w14:textId="77777777" w:rsidR="00B34043" w:rsidRDefault="000C25FA" w:rsidP="00B34043">
            <w:pPr>
              <w:jc w:val="center"/>
              <w:rPr>
                <w:rFonts w:ascii="Calibri" w:eastAsia="Times New Roman" w:hAnsi="Calibri" w:cs="Calibri"/>
                <w:color w:val="000000"/>
                <w:szCs w:val="24"/>
              </w:rPr>
            </w:pPr>
            <w:proofErr w:type="spellStart"/>
            <w:r>
              <w:rPr>
                <w:rFonts w:ascii="Calibri" w:eastAsia="Times New Roman" w:hAnsi="Calibri" w:cs="Calibri"/>
                <w:color w:val="000000"/>
                <w:szCs w:val="24"/>
              </w:rPr>
              <w:t>Βουλ</w:t>
            </w:r>
            <w:proofErr w:type="spellEnd"/>
            <w:r>
              <w:rPr>
                <w:rFonts w:ascii="Calibri" w:eastAsia="Times New Roman" w:hAnsi="Calibri" w:cs="Calibri"/>
                <w:color w:val="000000"/>
                <w:szCs w:val="24"/>
              </w:rPr>
              <w:t>. Τροπ. 2185/192 ως έχει     ΚΑΤΑ ΠΛΕΙΟΨΗΦΙΑ</w:t>
            </w:r>
          </w:p>
        </w:tc>
      </w:tr>
      <w:tr w:rsidR="00656A4F" w14:paraId="219DAD2A" w14:textId="77777777">
        <w:trPr>
          <w:trHeight w:val="345"/>
        </w:trPr>
        <w:tc>
          <w:tcPr>
            <w:tcW w:w="7260" w:type="dxa"/>
            <w:tcBorders>
              <w:top w:val="nil"/>
              <w:left w:val="nil"/>
              <w:bottom w:val="nil"/>
              <w:right w:val="nil"/>
            </w:tcBorders>
            <w:shd w:val="clear" w:color="auto" w:fill="auto"/>
            <w:vAlign w:val="center"/>
            <w:hideMark/>
          </w:tcPr>
          <w:p w14:paraId="219DAD29"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56A4F" w14:paraId="219DAD2C" w14:textId="77777777">
        <w:trPr>
          <w:trHeight w:val="330"/>
        </w:trPr>
        <w:tc>
          <w:tcPr>
            <w:tcW w:w="7260" w:type="dxa"/>
            <w:tcBorders>
              <w:top w:val="nil"/>
              <w:left w:val="nil"/>
              <w:bottom w:val="nil"/>
              <w:right w:val="nil"/>
            </w:tcBorders>
            <w:shd w:val="clear" w:color="auto" w:fill="auto"/>
            <w:vAlign w:val="center"/>
            <w:hideMark/>
          </w:tcPr>
          <w:p w14:paraId="219DAD2B"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656A4F" w14:paraId="219DAD2E" w14:textId="77777777">
        <w:trPr>
          <w:trHeight w:val="330"/>
        </w:trPr>
        <w:tc>
          <w:tcPr>
            <w:tcW w:w="7260" w:type="dxa"/>
            <w:tcBorders>
              <w:top w:val="nil"/>
              <w:left w:val="nil"/>
              <w:bottom w:val="nil"/>
              <w:right w:val="nil"/>
            </w:tcBorders>
            <w:shd w:val="clear" w:color="auto" w:fill="auto"/>
            <w:vAlign w:val="center"/>
            <w:hideMark/>
          </w:tcPr>
          <w:p w14:paraId="219DAD2D"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656A4F" w14:paraId="219DAD30" w14:textId="77777777">
        <w:trPr>
          <w:trHeight w:val="330"/>
        </w:trPr>
        <w:tc>
          <w:tcPr>
            <w:tcW w:w="7260" w:type="dxa"/>
            <w:tcBorders>
              <w:top w:val="nil"/>
              <w:left w:val="nil"/>
              <w:bottom w:val="nil"/>
              <w:right w:val="nil"/>
            </w:tcBorders>
            <w:shd w:val="clear" w:color="auto" w:fill="auto"/>
            <w:vAlign w:val="center"/>
            <w:hideMark/>
          </w:tcPr>
          <w:p w14:paraId="219DAD2F"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Χ.Α: ΠΡΝ</w:t>
            </w:r>
          </w:p>
        </w:tc>
      </w:tr>
      <w:tr w:rsidR="00656A4F" w14:paraId="219DAD32" w14:textId="77777777">
        <w:trPr>
          <w:trHeight w:val="330"/>
        </w:trPr>
        <w:tc>
          <w:tcPr>
            <w:tcW w:w="7260" w:type="dxa"/>
            <w:tcBorders>
              <w:top w:val="nil"/>
              <w:left w:val="nil"/>
              <w:bottom w:val="nil"/>
              <w:right w:val="nil"/>
            </w:tcBorders>
            <w:shd w:val="clear" w:color="auto" w:fill="auto"/>
            <w:vAlign w:val="center"/>
            <w:hideMark/>
          </w:tcPr>
          <w:p w14:paraId="219DAD31"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656A4F" w14:paraId="219DAD34" w14:textId="77777777">
        <w:trPr>
          <w:trHeight w:val="345"/>
        </w:trPr>
        <w:tc>
          <w:tcPr>
            <w:tcW w:w="7260" w:type="dxa"/>
            <w:tcBorders>
              <w:top w:val="nil"/>
              <w:left w:val="nil"/>
              <w:bottom w:val="nil"/>
              <w:right w:val="nil"/>
            </w:tcBorders>
            <w:shd w:val="clear" w:color="auto" w:fill="auto"/>
            <w:vAlign w:val="center"/>
            <w:hideMark/>
          </w:tcPr>
          <w:p w14:paraId="219DAD33"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ΤΟ ΠΟΤΑΜΙ: ΠΡΝ</w:t>
            </w:r>
          </w:p>
        </w:tc>
      </w:tr>
      <w:tr w:rsidR="00656A4F" w14:paraId="219DAD36" w14:textId="77777777">
        <w:trPr>
          <w:trHeight w:val="330"/>
        </w:trPr>
        <w:tc>
          <w:tcPr>
            <w:tcW w:w="7260" w:type="dxa"/>
            <w:tcBorders>
              <w:top w:val="nil"/>
              <w:left w:val="nil"/>
              <w:bottom w:val="nil"/>
              <w:right w:val="nil"/>
            </w:tcBorders>
            <w:shd w:val="clear" w:color="auto" w:fill="auto"/>
            <w:vAlign w:val="center"/>
            <w:hideMark/>
          </w:tcPr>
          <w:p w14:paraId="219DAD35"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656A4F" w14:paraId="219DAD38" w14:textId="77777777">
        <w:trPr>
          <w:trHeight w:val="330"/>
        </w:trPr>
        <w:tc>
          <w:tcPr>
            <w:tcW w:w="7260" w:type="dxa"/>
            <w:tcBorders>
              <w:top w:val="nil"/>
              <w:left w:val="nil"/>
              <w:bottom w:val="nil"/>
              <w:right w:val="nil"/>
            </w:tcBorders>
            <w:shd w:val="clear" w:color="auto" w:fill="auto"/>
            <w:vAlign w:val="center"/>
            <w:hideMark/>
          </w:tcPr>
          <w:p w14:paraId="219DAD37" w14:textId="77777777" w:rsidR="00B34043" w:rsidRDefault="000C25FA" w:rsidP="00B34043">
            <w:pPr>
              <w:jc w:val="center"/>
              <w:rPr>
                <w:rFonts w:ascii="Calibri" w:eastAsia="Times New Roman" w:hAnsi="Calibri" w:cs="Calibri"/>
                <w:color w:val="000000"/>
                <w:szCs w:val="24"/>
              </w:rPr>
            </w:pPr>
            <w:proofErr w:type="spellStart"/>
            <w:r>
              <w:rPr>
                <w:rFonts w:ascii="Calibri" w:eastAsia="Times New Roman" w:hAnsi="Calibri" w:cs="Calibri"/>
                <w:color w:val="000000"/>
                <w:szCs w:val="24"/>
              </w:rPr>
              <w:t>Βουλ</w:t>
            </w:r>
            <w:proofErr w:type="spellEnd"/>
            <w:r>
              <w:rPr>
                <w:rFonts w:ascii="Calibri" w:eastAsia="Times New Roman" w:hAnsi="Calibri" w:cs="Calibri"/>
                <w:color w:val="000000"/>
                <w:szCs w:val="24"/>
              </w:rPr>
              <w:t>. Τροπ. 2187/194 ως έχει     ΚΑΤΑ ΠΛΕΙΟΨΗΦΙΑ</w:t>
            </w:r>
          </w:p>
        </w:tc>
      </w:tr>
      <w:tr w:rsidR="00656A4F" w14:paraId="219DAD3A" w14:textId="77777777">
        <w:trPr>
          <w:trHeight w:val="330"/>
        </w:trPr>
        <w:tc>
          <w:tcPr>
            <w:tcW w:w="7260" w:type="dxa"/>
            <w:tcBorders>
              <w:top w:val="nil"/>
              <w:left w:val="nil"/>
              <w:bottom w:val="nil"/>
              <w:right w:val="nil"/>
            </w:tcBorders>
            <w:shd w:val="clear" w:color="auto" w:fill="auto"/>
            <w:vAlign w:val="center"/>
            <w:hideMark/>
          </w:tcPr>
          <w:p w14:paraId="219DAD39"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56A4F" w14:paraId="219DAD3C" w14:textId="77777777">
        <w:trPr>
          <w:trHeight w:val="330"/>
        </w:trPr>
        <w:tc>
          <w:tcPr>
            <w:tcW w:w="7260" w:type="dxa"/>
            <w:tcBorders>
              <w:top w:val="nil"/>
              <w:left w:val="nil"/>
              <w:bottom w:val="nil"/>
              <w:right w:val="nil"/>
            </w:tcBorders>
            <w:shd w:val="clear" w:color="auto" w:fill="auto"/>
            <w:vAlign w:val="center"/>
            <w:hideMark/>
          </w:tcPr>
          <w:p w14:paraId="219DAD3B"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Ν.Δ.: OXI</w:t>
            </w:r>
          </w:p>
        </w:tc>
      </w:tr>
      <w:tr w:rsidR="00656A4F" w14:paraId="219DAD3E" w14:textId="77777777">
        <w:trPr>
          <w:trHeight w:val="330"/>
        </w:trPr>
        <w:tc>
          <w:tcPr>
            <w:tcW w:w="7260" w:type="dxa"/>
            <w:tcBorders>
              <w:top w:val="nil"/>
              <w:left w:val="nil"/>
              <w:bottom w:val="nil"/>
              <w:right w:val="nil"/>
            </w:tcBorders>
            <w:shd w:val="clear" w:color="auto" w:fill="auto"/>
            <w:vAlign w:val="center"/>
            <w:hideMark/>
          </w:tcPr>
          <w:p w14:paraId="219DAD3D"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ΔΗ.ΣΥ: ΠΡΝ</w:t>
            </w:r>
          </w:p>
        </w:tc>
      </w:tr>
      <w:tr w:rsidR="00656A4F" w14:paraId="219DAD40" w14:textId="77777777">
        <w:trPr>
          <w:trHeight w:val="330"/>
        </w:trPr>
        <w:tc>
          <w:tcPr>
            <w:tcW w:w="7260" w:type="dxa"/>
            <w:tcBorders>
              <w:top w:val="nil"/>
              <w:left w:val="nil"/>
              <w:bottom w:val="nil"/>
              <w:right w:val="nil"/>
            </w:tcBorders>
            <w:shd w:val="clear" w:color="auto" w:fill="auto"/>
            <w:vAlign w:val="center"/>
            <w:hideMark/>
          </w:tcPr>
          <w:p w14:paraId="219DAD3F"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Χ.Α: OXI</w:t>
            </w:r>
          </w:p>
        </w:tc>
      </w:tr>
      <w:tr w:rsidR="00656A4F" w14:paraId="219DAD42" w14:textId="77777777">
        <w:trPr>
          <w:trHeight w:val="330"/>
        </w:trPr>
        <w:tc>
          <w:tcPr>
            <w:tcW w:w="7260" w:type="dxa"/>
            <w:tcBorders>
              <w:top w:val="nil"/>
              <w:left w:val="nil"/>
              <w:bottom w:val="nil"/>
              <w:right w:val="nil"/>
            </w:tcBorders>
            <w:shd w:val="clear" w:color="auto" w:fill="auto"/>
            <w:vAlign w:val="center"/>
            <w:hideMark/>
          </w:tcPr>
          <w:p w14:paraId="219DAD41"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656A4F" w14:paraId="219DAD44" w14:textId="77777777">
        <w:trPr>
          <w:trHeight w:val="330"/>
        </w:trPr>
        <w:tc>
          <w:tcPr>
            <w:tcW w:w="7260" w:type="dxa"/>
            <w:tcBorders>
              <w:top w:val="nil"/>
              <w:left w:val="nil"/>
              <w:bottom w:val="nil"/>
              <w:right w:val="nil"/>
            </w:tcBorders>
            <w:shd w:val="clear" w:color="auto" w:fill="auto"/>
            <w:vAlign w:val="center"/>
            <w:hideMark/>
          </w:tcPr>
          <w:p w14:paraId="219DAD43"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ΤΟ ΠΟΤΑΜΙ: ΠΡΝ</w:t>
            </w:r>
          </w:p>
        </w:tc>
      </w:tr>
      <w:tr w:rsidR="00656A4F" w14:paraId="219DAD46" w14:textId="77777777">
        <w:trPr>
          <w:trHeight w:val="330"/>
        </w:trPr>
        <w:tc>
          <w:tcPr>
            <w:tcW w:w="7260" w:type="dxa"/>
            <w:tcBorders>
              <w:top w:val="nil"/>
              <w:left w:val="nil"/>
              <w:bottom w:val="nil"/>
              <w:right w:val="nil"/>
            </w:tcBorders>
            <w:shd w:val="clear" w:color="auto" w:fill="auto"/>
            <w:vAlign w:val="center"/>
            <w:hideMark/>
          </w:tcPr>
          <w:p w14:paraId="219DAD45"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ΕΝ. ΚΕΝΤΡΩΩΝ: ΝΑΙ</w:t>
            </w:r>
          </w:p>
        </w:tc>
      </w:tr>
      <w:tr w:rsidR="00656A4F" w14:paraId="219DAD48" w14:textId="77777777">
        <w:trPr>
          <w:trHeight w:val="345"/>
        </w:trPr>
        <w:tc>
          <w:tcPr>
            <w:tcW w:w="7260" w:type="dxa"/>
            <w:tcBorders>
              <w:top w:val="nil"/>
              <w:left w:val="nil"/>
              <w:bottom w:val="nil"/>
              <w:right w:val="nil"/>
            </w:tcBorders>
            <w:shd w:val="clear" w:color="auto" w:fill="auto"/>
            <w:vAlign w:val="center"/>
            <w:hideMark/>
          </w:tcPr>
          <w:p w14:paraId="219DAD47"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 xml:space="preserve">Ακροτελεύτιο άρθρο </w:t>
            </w:r>
            <w:r>
              <w:rPr>
                <w:rFonts w:ascii="Calibri" w:eastAsia="Times New Roman" w:hAnsi="Calibri" w:cs="Calibri"/>
                <w:color w:val="000000"/>
                <w:szCs w:val="24"/>
              </w:rPr>
              <w:t>ως έχει     ΚΑΤΑ ΠΛΕΙΟΨΗΦΙΑ</w:t>
            </w:r>
          </w:p>
        </w:tc>
      </w:tr>
      <w:tr w:rsidR="00656A4F" w14:paraId="219DAD4A" w14:textId="77777777">
        <w:trPr>
          <w:trHeight w:val="330"/>
        </w:trPr>
        <w:tc>
          <w:tcPr>
            <w:tcW w:w="7260" w:type="dxa"/>
            <w:tcBorders>
              <w:top w:val="nil"/>
              <w:left w:val="nil"/>
              <w:bottom w:val="nil"/>
              <w:right w:val="nil"/>
            </w:tcBorders>
            <w:shd w:val="clear" w:color="auto" w:fill="auto"/>
            <w:vAlign w:val="center"/>
            <w:hideMark/>
          </w:tcPr>
          <w:p w14:paraId="219DAD49"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56A4F" w14:paraId="219DAD4C" w14:textId="77777777">
        <w:trPr>
          <w:trHeight w:val="330"/>
        </w:trPr>
        <w:tc>
          <w:tcPr>
            <w:tcW w:w="7260" w:type="dxa"/>
            <w:tcBorders>
              <w:top w:val="nil"/>
              <w:left w:val="nil"/>
              <w:bottom w:val="nil"/>
              <w:right w:val="nil"/>
            </w:tcBorders>
            <w:shd w:val="clear" w:color="auto" w:fill="auto"/>
            <w:vAlign w:val="center"/>
            <w:hideMark/>
          </w:tcPr>
          <w:p w14:paraId="219DAD4B"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56A4F" w14:paraId="219DAD4E" w14:textId="77777777">
        <w:trPr>
          <w:trHeight w:val="330"/>
        </w:trPr>
        <w:tc>
          <w:tcPr>
            <w:tcW w:w="7260" w:type="dxa"/>
            <w:tcBorders>
              <w:top w:val="nil"/>
              <w:left w:val="nil"/>
              <w:bottom w:val="nil"/>
              <w:right w:val="nil"/>
            </w:tcBorders>
            <w:shd w:val="clear" w:color="auto" w:fill="auto"/>
            <w:vAlign w:val="center"/>
            <w:hideMark/>
          </w:tcPr>
          <w:p w14:paraId="219DAD4D"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ΔΗ.ΣΥ: ΝΑΙ</w:t>
            </w:r>
          </w:p>
        </w:tc>
      </w:tr>
      <w:tr w:rsidR="00656A4F" w14:paraId="219DAD50" w14:textId="77777777">
        <w:trPr>
          <w:trHeight w:val="330"/>
        </w:trPr>
        <w:tc>
          <w:tcPr>
            <w:tcW w:w="7260" w:type="dxa"/>
            <w:tcBorders>
              <w:top w:val="nil"/>
              <w:left w:val="nil"/>
              <w:bottom w:val="nil"/>
              <w:right w:val="nil"/>
            </w:tcBorders>
            <w:shd w:val="clear" w:color="auto" w:fill="auto"/>
            <w:vAlign w:val="center"/>
            <w:hideMark/>
          </w:tcPr>
          <w:p w14:paraId="219DAD4F"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Χ.Α: ΝΑΙ</w:t>
            </w:r>
          </w:p>
        </w:tc>
      </w:tr>
      <w:tr w:rsidR="00656A4F" w14:paraId="219DAD52" w14:textId="77777777">
        <w:trPr>
          <w:trHeight w:val="345"/>
        </w:trPr>
        <w:tc>
          <w:tcPr>
            <w:tcW w:w="7260" w:type="dxa"/>
            <w:tcBorders>
              <w:top w:val="nil"/>
              <w:left w:val="nil"/>
              <w:bottom w:val="nil"/>
              <w:right w:val="nil"/>
            </w:tcBorders>
            <w:shd w:val="clear" w:color="auto" w:fill="auto"/>
            <w:vAlign w:val="center"/>
            <w:hideMark/>
          </w:tcPr>
          <w:p w14:paraId="219DAD51"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656A4F" w14:paraId="219DAD54" w14:textId="77777777">
        <w:trPr>
          <w:trHeight w:val="330"/>
        </w:trPr>
        <w:tc>
          <w:tcPr>
            <w:tcW w:w="7260" w:type="dxa"/>
            <w:tcBorders>
              <w:top w:val="nil"/>
              <w:left w:val="nil"/>
              <w:bottom w:val="nil"/>
              <w:right w:val="nil"/>
            </w:tcBorders>
            <w:shd w:val="clear" w:color="auto" w:fill="auto"/>
            <w:vAlign w:val="center"/>
            <w:hideMark/>
          </w:tcPr>
          <w:p w14:paraId="219DAD53"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ΤΟ ΠΟΤΑΜΙ: ΝΑΙ</w:t>
            </w:r>
          </w:p>
        </w:tc>
      </w:tr>
      <w:tr w:rsidR="00656A4F" w14:paraId="219DAD56" w14:textId="77777777">
        <w:trPr>
          <w:trHeight w:val="330"/>
        </w:trPr>
        <w:tc>
          <w:tcPr>
            <w:tcW w:w="7260" w:type="dxa"/>
            <w:tcBorders>
              <w:top w:val="nil"/>
              <w:left w:val="nil"/>
              <w:bottom w:val="nil"/>
              <w:right w:val="nil"/>
            </w:tcBorders>
            <w:shd w:val="clear" w:color="auto" w:fill="auto"/>
            <w:vAlign w:val="center"/>
            <w:hideMark/>
          </w:tcPr>
          <w:p w14:paraId="219DAD55"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ΕΝ. ΚΕΝΤΡΩΩΝ: ΠΡΝ</w:t>
            </w:r>
          </w:p>
        </w:tc>
      </w:tr>
      <w:tr w:rsidR="00656A4F" w14:paraId="219DAD58" w14:textId="77777777">
        <w:trPr>
          <w:trHeight w:val="330"/>
        </w:trPr>
        <w:tc>
          <w:tcPr>
            <w:tcW w:w="7260" w:type="dxa"/>
            <w:tcBorders>
              <w:top w:val="nil"/>
              <w:left w:val="nil"/>
              <w:bottom w:val="nil"/>
              <w:right w:val="nil"/>
            </w:tcBorders>
            <w:shd w:val="clear" w:color="auto" w:fill="auto"/>
            <w:vAlign w:val="center"/>
            <w:hideMark/>
          </w:tcPr>
          <w:p w14:paraId="219DAD57"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rsidR="00656A4F" w14:paraId="219DAD5A" w14:textId="77777777">
        <w:trPr>
          <w:trHeight w:val="330"/>
        </w:trPr>
        <w:tc>
          <w:tcPr>
            <w:tcW w:w="7260" w:type="dxa"/>
            <w:tcBorders>
              <w:top w:val="nil"/>
              <w:left w:val="nil"/>
              <w:bottom w:val="nil"/>
              <w:right w:val="nil"/>
            </w:tcBorders>
            <w:shd w:val="clear" w:color="auto" w:fill="auto"/>
            <w:vAlign w:val="center"/>
            <w:hideMark/>
          </w:tcPr>
          <w:p w14:paraId="219DAD59"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656A4F" w14:paraId="219DAD5C" w14:textId="77777777">
        <w:trPr>
          <w:trHeight w:val="330"/>
        </w:trPr>
        <w:tc>
          <w:tcPr>
            <w:tcW w:w="7260" w:type="dxa"/>
            <w:tcBorders>
              <w:top w:val="nil"/>
              <w:left w:val="nil"/>
              <w:bottom w:val="nil"/>
              <w:right w:val="nil"/>
            </w:tcBorders>
            <w:shd w:val="clear" w:color="auto" w:fill="auto"/>
            <w:vAlign w:val="center"/>
            <w:hideMark/>
          </w:tcPr>
          <w:p w14:paraId="219DAD5B"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656A4F" w14:paraId="219DAD5E" w14:textId="77777777">
        <w:trPr>
          <w:trHeight w:val="330"/>
        </w:trPr>
        <w:tc>
          <w:tcPr>
            <w:tcW w:w="7260" w:type="dxa"/>
            <w:tcBorders>
              <w:top w:val="nil"/>
              <w:left w:val="nil"/>
              <w:bottom w:val="nil"/>
              <w:right w:val="nil"/>
            </w:tcBorders>
            <w:shd w:val="clear" w:color="auto" w:fill="auto"/>
            <w:vAlign w:val="center"/>
            <w:hideMark/>
          </w:tcPr>
          <w:p w14:paraId="219DAD5D"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ΔΗ.ΣΥ: ΠΡΝ</w:t>
            </w:r>
          </w:p>
        </w:tc>
      </w:tr>
      <w:tr w:rsidR="00656A4F" w14:paraId="219DAD60" w14:textId="77777777">
        <w:trPr>
          <w:trHeight w:val="330"/>
        </w:trPr>
        <w:tc>
          <w:tcPr>
            <w:tcW w:w="7260" w:type="dxa"/>
            <w:tcBorders>
              <w:top w:val="nil"/>
              <w:left w:val="nil"/>
              <w:bottom w:val="nil"/>
              <w:right w:val="nil"/>
            </w:tcBorders>
            <w:shd w:val="clear" w:color="auto" w:fill="auto"/>
            <w:vAlign w:val="center"/>
            <w:hideMark/>
          </w:tcPr>
          <w:p w14:paraId="219DAD5F"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Χ.Α: ΝΑΙ</w:t>
            </w:r>
          </w:p>
        </w:tc>
      </w:tr>
      <w:tr w:rsidR="00656A4F" w14:paraId="219DAD62" w14:textId="77777777">
        <w:trPr>
          <w:trHeight w:val="330"/>
        </w:trPr>
        <w:tc>
          <w:tcPr>
            <w:tcW w:w="7260" w:type="dxa"/>
            <w:tcBorders>
              <w:top w:val="nil"/>
              <w:left w:val="nil"/>
              <w:bottom w:val="nil"/>
              <w:right w:val="nil"/>
            </w:tcBorders>
            <w:shd w:val="clear" w:color="auto" w:fill="auto"/>
            <w:vAlign w:val="center"/>
            <w:hideMark/>
          </w:tcPr>
          <w:p w14:paraId="219DAD61"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656A4F" w14:paraId="219DAD64" w14:textId="77777777">
        <w:trPr>
          <w:trHeight w:val="330"/>
        </w:trPr>
        <w:tc>
          <w:tcPr>
            <w:tcW w:w="7260" w:type="dxa"/>
            <w:tcBorders>
              <w:top w:val="nil"/>
              <w:left w:val="nil"/>
              <w:bottom w:val="nil"/>
              <w:right w:val="nil"/>
            </w:tcBorders>
            <w:shd w:val="clear" w:color="auto" w:fill="auto"/>
            <w:vAlign w:val="center"/>
            <w:hideMark/>
          </w:tcPr>
          <w:p w14:paraId="219DAD63"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t>ΤΟ ΠΟΤΑΜΙ: ΝΑΙ</w:t>
            </w:r>
          </w:p>
        </w:tc>
      </w:tr>
      <w:tr w:rsidR="00656A4F" w14:paraId="219DAD66" w14:textId="77777777">
        <w:trPr>
          <w:trHeight w:val="330"/>
        </w:trPr>
        <w:tc>
          <w:tcPr>
            <w:tcW w:w="7260" w:type="dxa"/>
            <w:tcBorders>
              <w:top w:val="nil"/>
              <w:left w:val="nil"/>
              <w:bottom w:val="nil"/>
              <w:right w:val="nil"/>
            </w:tcBorders>
            <w:shd w:val="clear" w:color="auto" w:fill="auto"/>
            <w:vAlign w:val="center"/>
            <w:hideMark/>
          </w:tcPr>
          <w:p w14:paraId="219DAD65" w14:textId="77777777" w:rsidR="00B34043" w:rsidRDefault="000C25FA" w:rsidP="00B34043">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ΕΝ. ΚΕΝΤΡΩΩΝ: ΠΡΝ</w:t>
            </w:r>
          </w:p>
        </w:tc>
      </w:tr>
    </w:tbl>
    <w:p w14:paraId="219DAD67" w14:textId="77777777" w:rsidR="00656A4F" w:rsidRDefault="000C25FA">
      <w:pPr>
        <w:jc w:val="center"/>
        <w:rPr>
          <w:rFonts w:eastAsia="Times New Roman" w:cs="Times New Roman"/>
          <w:color w:val="FF0000"/>
          <w:szCs w:val="24"/>
        </w:rPr>
      </w:pPr>
      <w:r w:rsidRPr="007A6040">
        <w:rPr>
          <w:rFonts w:eastAsia="Times New Roman" w:cs="Times New Roman"/>
          <w:color w:val="FF0000"/>
          <w:szCs w:val="24"/>
        </w:rPr>
        <w:t>(</w:t>
      </w:r>
      <w:r w:rsidRPr="007A6040">
        <w:rPr>
          <w:rFonts w:eastAsia="Times New Roman" w:cs="Times New Roman"/>
          <w:color w:val="FF0000"/>
          <w:szCs w:val="24"/>
        </w:rPr>
        <w:t>ΑΛΛΑΓΗ ΣΕΛΙΔΑΣ</w:t>
      </w:r>
      <w:r w:rsidRPr="007A6040">
        <w:rPr>
          <w:rFonts w:eastAsia="Times New Roman" w:cs="Times New Roman"/>
          <w:color w:val="FF0000"/>
          <w:szCs w:val="24"/>
        </w:rPr>
        <w:t>)</w:t>
      </w:r>
    </w:p>
    <w:p w14:paraId="219DAD68" w14:textId="77777777" w:rsidR="00656A4F" w:rsidRDefault="000C25FA">
      <w:pPr>
        <w:jc w:val="center"/>
        <w:rPr>
          <w:rFonts w:eastAsia="Times New Roman" w:cs="Times New Roman"/>
          <w:color w:val="FF0000"/>
          <w:szCs w:val="24"/>
        </w:rPr>
      </w:pPr>
      <w:r>
        <w:rPr>
          <w:rFonts w:eastAsia="Times New Roman" w:cs="Times New Roman"/>
          <w:color w:val="FF0000"/>
          <w:szCs w:val="24"/>
        </w:rPr>
        <w:br/>
      </w:r>
    </w:p>
    <w:p w14:paraId="219DAD69" w14:textId="77777777" w:rsidR="00656A4F" w:rsidRDefault="000C25FA">
      <w:pPr>
        <w:rPr>
          <w:rFonts w:eastAsia="Times New Roman" w:cs="Times New Roman"/>
          <w:color w:val="FF0000"/>
          <w:szCs w:val="24"/>
        </w:rPr>
      </w:pPr>
      <w:r>
        <w:rPr>
          <w:rFonts w:eastAsia="Times New Roman" w:cs="Times New Roman"/>
          <w:color w:val="FF0000"/>
          <w:szCs w:val="24"/>
        </w:rPr>
        <w:br w:type="page"/>
      </w:r>
    </w:p>
    <w:p w14:paraId="219DAD6A" w14:textId="77777777" w:rsidR="00656A4F" w:rsidRDefault="000C25FA">
      <w:pPr>
        <w:spacing w:line="600" w:lineRule="auto"/>
        <w:ind w:firstLine="720"/>
        <w:jc w:val="both"/>
        <w:rPr>
          <w:rFonts w:eastAsia="Times New Roman" w:cs="Times New Roman"/>
          <w:szCs w:val="24"/>
        </w:rPr>
      </w:pPr>
      <w:r w:rsidRPr="008062F0">
        <w:rPr>
          <w:rFonts w:eastAsia="Times New Roman" w:cs="Times New Roman"/>
          <w:b/>
          <w:szCs w:val="24"/>
        </w:rPr>
        <w:lastRenderedPageBreak/>
        <w:t xml:space="preserve">ΠΡΟΕΔΡΕΥΩΝ (Δημήτριος </w:t>
      </w:r>
      <w:proofErr w:type="spellStart"/>
      <w:r w:rsidRPr="008062F0">
        <w:rPr>
          <w:rFonts w:eastAsia="Times New Roman" w:cs="Times New Roman"/>
          <w:b/>
          <w:szCs w:val="24"/>
        </w:rPr>
        <w:t>Κρεμαστινός</w:t>
      </w:r>
      <w:proofErr w:type="spellEnd"/>
      <w:r w:rsidRPr="008062F0">
        <w:rPr>
          <w:rFonts w:eastAsia="Times New Roman" w:cs="Times New Roman"/>
          <w:b/>
          <w:szCs w:val="24"/>
        </w:rPr>
        <w:t>):</w:t>
      </w:r>
      <w:r w:rsidRPr="0085234F">
        <w:rPr>
          <w:rFonts w:eastAsia="Times New Roman" w:cs="Times New Roman"/>
          <w:szCs w:val="24"/>
        </w:rPr>
        <w:t xml:space="preserve"> </w:t>
      </w:r>
      <w:r w:rsidRPr="008062F0">
        <w:rPr>
          <w:rFonts w:eastAsia="Times New Roman" w:cs="Times New Roman"/>
          <w:szCs w:val="24"/>
        </w:rPr>
        <w:t xml:space="preserve">Συνεπώς το σχέδιο νόμου του Υπουργείου </w:t>
      </w:r>
      <w:r>
        <w:rPr>
          <w:rFonts w:eastAsia="Times New Roman" w:cs="Times New Roman"/>
          <w:szCs w:val="24"/>
        </w:rPr>
        <w:t>Εργασίας, Κοινωνικής Ασφάλισης και Κοινωνικής Αλληλεγγύης</w:t>
      </w:r>
      <w:r>
        <w:rPr>
          <w:rFonts w:eastAsia="Times New Roman" w:cs="Times New Roman"/>
          <w:szCs w:val="24"/>
        </w:rPr>
        <w:t>:</w:t>
      </w:r>
      <w:r>
        <w:rPr>
          <w:rFonts w:eastAsia="Times New Roman" w:cs="Times New Roman"/>
          <w:szCs w:val="24"/>
        </w:rPr>
        <w:t xml:space="preserve"> </w:t>
      </w:r>
      <w:r w:rsidRPr="008062F0">
        <w:rPr>
          <w:rFonts w:eastAsia="Times New Roman" w:cs="Times New Roman"/>
          <w:szCs w:val="24"/>
        </w:rPr>
        <w:t xml:space="preserve">«Ρύθμιση οφειλών προς τους Φορείς Κοινωνικής Ασφάλισης, τη Φορολογική </w:t>
      </w:r>
      <w:r>
        <w:rPr>
          <w:rFonts w:eastAsia="Times New Roman" w:cs="Times New Roman"/>
          <w:szCs w:val="24"/>
        </w:rPr>
        <w:t xml:space="preserve">Διοίκηση και τους Ο.Τ.Α. </w:t>
      </w:r>
      <w:r>
        <w:rPr>
          <w:rFonts w:eastAsia="Times New Roman" w:cs="Times New Roman"/>
          <w:szCs w:val="24"/>
        </w:rPr>
        <w:t>α΄</w:t>
      </w:r>
      <w:r w:rsidRPr="008062F0">
        <w:rPr>
          <w:rFonts w:eastAsia="Times New Roman" w:cs="Times New Roman"/>
          <w:szCs w:val="24"/>
        </w:rPr>
        <w:t xml:space="preserve"> βαθμού, Συνταξιοδοτικές ρυθμίσεις Δημοσίου και λοιπές ασφαλιστικές και συνταξιοδοτικές διατάξεις, ενίσχυση της προστασίας των εργαζομένων και άλλες διατάξε</w:t>
      </w:r>
      <w:r>
        <w:rPr>
          <w:rFonts w:eastAsia="Times New Roman" w:cs="Times New Roman"/>
          <w:szCs w:val="24"/>
        </w:rPr>
        <w:t xml:space="preserve">ις» </w:t>
      </w:r>
      <w:r w:rsidRPr="008062F0">
        <w:rPr>
          <w:rFonts w:eastAsia="Times New Roman" w:cs="Times New Roman"/>
          <w:szCs w:val="24"/>
        </w:rPr>
        <w:t>έγινε δεκτό κατά πλειοψηφία</w:t>
      </w:r>
      <w:r>
        <w:rPr>
          <w:rFonts w:eastAsia="Times New Roman" w:cs="Times New Roman"/>
          <w:szCs w:val="24"/>
        </w:rPr>
        <w:t>,</w:t>
      </w:r>
      <w:r w:rsidRPr="008062F0">
        <w:rPr>
          <w:rFonts w:eastAsia="Times New Roman" w:cs="Times New Roman"/>
          <w:szCs w:val="24"/>
        </w:rPr>
        <w:t xml:space="preserve"> σε μόνη συζήτηση</w:t>
      </w:r>
      <w:r>
        <w:rPr>
          <w:rFonts w:eastAsia="Times New Roman" w:cs="Times New Roman"/>
          <w:szCs w:val="24"/>
        </w:rPr>
        <w:t>,</w:t>
      </w:r>
      <w:r w:rsidRPr="008062F0">
        <w:rPr>
          <w:rFonts w:eastAsia="Times New Roman" w:cs="Times New Roman"/>
          <w:szCs w:val="24"/>
        </w:rPr>
        <w:t xml:space="preserve"> επί της αρχής, των άρθρων</w:t>
      </w:r>
      <w:r>
        <w:rPr>
          <w:rFonts w:eastAsia="Times New Roman" w:cs="Times New Roman"/>
          <w:szCs w:val="24"/>
        </w:rPr>
        <w:t xml:space="preserve"> </w:t>
      </w:r>
      <w:r w:rsidRPr="008062F0">
        <w:rPr>
          <w:rFonts w:eastAsia="Times New Roman" w:cs="Times New Roman"/>
          <w:szCs w:val="24"/>
        </w:rPr>
        <w:t>και του συνόλου και έχε</w:t>
      </w:r>
      <w:r w:rsidRPr="008062F0">
        <w:rPr>
          <w:rFonts w:eastAsia="Times New Roman" w:cs="Times New Roman"/>
          <w:szCs w:val="24"/>
        </w:rPr>
        <w:t>ι ως εξής:</w:t>
      </w:r>
    </w:p>
    <w:p w14:paraId="219DAD6B" w14:textId="77777777" w:rsidR="00656A4F" w:rsidRDefault="000C25FA">
      <w:pPr>
        <w:spacing w:line="600" w:lineRule="auto"/>
        <w:ind w:firstLine="720"/>
        <w:jc w:val="center"/>
        <w:rPr>
          <w:rFonts w:eastAsia="Times New Roman" w:cs="Times New Roman"/>
          <w:b/>
          <w:color w:val="FF0000"/>
          <w:szCs w:val="24"/>
        </w:rPr>
      </w:pPr>
      <w:r w:rsidRPr="007A6040">
        <w:rPr>
          <w:rFonts w:eastAsia="Times New Roman" w:cs="Times New Roman"/>
          <w:color w:val="FF0000"/>
          <w:szCs w:val="24"/>
        </w:rPr>
        <w:t>(Να καταχωριστεί το κείμενο του νομοσχεδίου</w:t>
      </w:r>
      <w:r w:rsidRPr="007A6040">
        <w:rPr>
          <w:rFonts w:eastAsia="Times New Roman" w:cs="Times New Roman"/>
          <w:color w:val="FF0000"/>
          <w:szCs w:val="24"/>
        </w:rPr>
        <w:t xml:space="preserve"> σελ.</w:t>
      </w:r>
      <w:r w:rsidRPr="007A6040">
        <w:rPr>
          <w:rFonts w:eastAsia="Times New Roman" w:cs="Times New Roman"/>
          <w:color w:val="FF0000"/>
          <w:szCs w:val="24"/>
        </w:rPr>
        <w:t>195α</w:t>
      </w:r>
      <w:r w:rsidRPr="007A6040">
        <w:rPr>
          <w:rFonts w:eastAsia="Times New Roman" w:cs="Times New Roman"/>
          <w:color w:val="FF0000"/>
          <w:szCs w:val="24"/>
        </w:rPr>
        <w:t>)</w:t>
      </w:r>
    </w:p>
    <w:p w14:paraId="219DAD6C" w14:textId="77777777" w:rsidR="00656A4F" w:rsidRDefault="000C25FA">
      <w:pPr>
        <w:spacing w:line="600" w:lineRule="auto"/>
        <w:ind w:firstLine="720"/>
        <w:jc w:val="both"/>
        <w:rPr>
          <w:rFonts w:eastAsia="Times New Roman" w:cs="Times New Roman"/>
          <w:szCs w:val="24"/>
        </w:rPr>
      </w:pPr>
      <w:r w:rsidRPr="008062F0">
        <w:rPr>
          <w:rFonts w:eastAsia="Times New Roman" w:cs="Times New Roman"/>
          <w:b/>
          <w:szCs w:val="24"/>
        </w:rPr>
        <w:t xml:space="preserve">ΠΡΟΕΔΡΕΥΩΝ (Δημήτριος </w:t>
      </w:r>
      <w:proofErr w:type="spellStart"/>
      <w:r w:rsidRPr="008062F0">
        <w:rPr>
          <w:rFonts w:eastAsia="Times New Roman" w:cs="Times New Roman"/>
          <w:b/>
          <w:szCs w:val="24"/>
        </w:rPr>
        <w:t>Κρεμαστινός</w:t>
      </w:r>
      <w:proofErr w:type="spellEnd"/>
      <w:r w:rsidRPr="008062F0">
        <w:rPr>
          <w:rFonts w:eastAsia="Times New Roman" w:cs="Times New Roman"/>
          <w:b/>
          <w:szCs w:val="24"/>
        </w:rPr>
        <w:t>):</w:t>
      </w:r>
      <w:r w:rsidRPr="0085234F">
        <w:rPr>
          <w:rFonts w:eastAsia="Times New Roman" w:cs="Times New Roman"/>
          <w:szCs w:val="24"/>
        </w:rPr>
        <w:t xml:space="preserve"> </w:t>
      </w:r>
      <w:r w:rsidRPr="008062F0">
        <w:rPr>
          <w:rFonts w:eastAsia="Times New Roman" w:cs="Times New Roman"/>
          <w:szCs w:val="24"/>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14:paraId="219DAD6D" w14:textId="77777777" w:rsidR="00656A4F" w:rsidRDefault="000C25FA">
      <w:pPr>
        <w:spacing w:line="600" w:lineRule="auto"/>
        <w:ind w:firstLine="720"/>
        <w:jc w:val="both"/>
        <w:rPr>
          <w:rFonts w:eastAsia="Times New Roman" w:cs="Times New Roman"/>
          <w:szCs w:val="24"/>
        </w:rPr>
      </w:pPr>
      <w:r w:rsidRPr="008062F0">
        <w:rPr>
          <w:rFonts w:eastAsia="Times New Roman" w:cs="Times New Roman"/>
          <w:b/>
          <w:bCs/>
          <w:szCs w:val="24"/>
        </w:rPr>
        <w:t>ΟΛΟΙ ΟΙ ΒΟΥΛΕΥΤΕΣ:</w:t>
      </w:r>
      <w:r w:rsidRPr="008062F0">
        <w:rPr>
          <w:rFonts w:eastAsia="Times New Roman" w:cs="Times New Roman"/>
          <w:szCs w:val="24"/>
        </w:rPr>
        <w:t xml:space="preserve"> Μάλιστα, μάλιστα.</w:t>
      </w:r>
    </w:p>
    <w:p w14:paraId="219DAD6E" w14:textId="77777777" w:rsidR="00656A4F" w:rsidRDefault="000C25FA">
      <w:pPr>
        <w:spacing w:line="600" w:lineRule="auto"/>
        <w:ind w:firstLine="720"/>
        <w:jc w:val="both"/>
        <w:rPr>
          <w:rFonts w:eastAsia="Times New Roman" w:cs="Times New Roman"/>
          <w:szCs w:val="24"/>
        </w:rPr>
      </w:pPr>
      <w:r w:rsidRPr="008062F0">
        <w:rPr>
          <w:rFonts w:eastAsia="Times New Roman" w:cs="Times New Roman"/>
          <w:b/>
          <w:bCs/>
          <w:szCs w:val="24"/>
        </w:rPr>
        <w:lastRenderedPageBreak/>
        <w:t xml:space="preserve">ΠΡΟΕΔΡΕΥΩΝ (Δημήτριος </w:t>
      </w:r>
      <w:proofErr w:type="spellStart"/>
      <w:r w:rsidRPr="008062F0">
        <w:rPr>
          <w:rFonts w:eastAsia="Times New Roman" w:cs="Times New Roman"/>
          <w:b/>
          <w:bCs/>
          <w:szCs w:val="24"/>
        </w:rPr>
        <w:t>Κρεμαστινός</w:t>
      </w:r>
      <w:proofErr w:type="spellEnd"/>
      <w:r w:rsidRPr="008062F0">
        <w:rPr>
          <w:rFonts w:eastAsia="Times New Roman" w:cs="Times New Roman"/>
          <w:b/>
          <w:bCs/>
          <w:szCs w:val="24"/>
        </w:rPr>
        <w:t>):</w:t>
      </w:r>
      <w:r w:rsidRPr="0085234F">
        <w:rPr>
          <w:rFonts w:eastAsia="Times New Roman" w:cs="Times New Roman"/>
          <w:bCs/>
          <w:szCs w:val="24"/>
        </w:rPr>
        <w:t xml:space="preserve"> </w:t>
      </w:r>
      <w:r>
        <w:rPr>
          <w:rFonts w:eastAsia="Times New Roman" w:cs="Times New Roman"/>
          <w:szCs w:val="24"/>
        </w:rPr>
        <w:t>Σ</w:t>
      </w:r>
      <w:r>
        <w:rPr>
          <w:rFonts w:eastAsia="Times New Roman" w:cs="Times New Roman"/>
          <w:szCs w:val="24"/>
        </w:rPr>
        <w:t>υνεπώς τ</w:t>
      </w:r>
      <w:r w:rsidRPr="008062F0">
        <w:rPr>
          <w:rFonts w:eastAsia="Times New Roman" w:cs="Times New Roman"/>
          <w:szCs w:val="24"/>
        </w:rPr>
        <w:t>ο Σώμα παρέσχε τη ζητηθείσα</w:t>
      </w:r>
      <w:r w:rsidRPr="008062F0">
        <w:rPr>
          <w:rFonts w:eastAsia="Times New Roman" w:cs="Times New Roman"/>
          <w:b/>
          <w:bCs/>
          <w:szCs w:val="24"/>
        </w:rPr>
        <w:t xml:space="preserve"> </w:t>
      </w:r>
      <w:r w:rsidRPr="008062F0">
        <w:rPr>
          <w:rFonts w:eastAsia="Times New Roman" w:cs="Times New Roman"/>
          <w:szCs w:val="24"/>
        </w:rPr>
        <w:t>εξουσιοδότηση.</w:t>
      </w:r>
    </w:p>
    <w:p w14:paraId="219DAD6F" w14:textId="77777777" w:rsidR="00656A4F" w:rsidRDefault="000C25FA">
      <w:pPr>
        <w:spacing w:line="600" w:lineRule="auto"/>
        <w:ind w:firstLine="720"/>
        <w:jc w:val="both"/>
        <w:rPr>
          <w:rFonts w:eastAsia="Times New Roman" w:cs="Times New Roman"/>
          <w:szCs w:val="24"/>
        </w:rPr>
      </w:pPr>
      <w:r w:rsidRPr="008062F0">
        <w:rPr>
          <w:rFonts w:eastAsia="Times New Roman" w:cs="Times New Roman"/>
          <w:szCs w:val="24"/>
        </w:rPr>
        <w:t>Κ</w:t>
      </w:r>
      <w:r>
        <w:rPr>
          <w:rFonts w:eastAsia="Times New Roman" w:cs="Times New Roman"/>
          <w:szCs w:val="24"/>
        </w:rPr>
        <w:t>υρίες και κ</w:t>
      </w:r>
      <w:r w:rsidRPr="008062F0">
        <w:rPr>
          <w:rFonts w:eastAsia="Times New Roman" w:cs="Times New Roman"/>
          <w:szCs w:val="24"/>
        </w:rPr>
        <w:t>ύριοι συνάδελφοι, δέχεστε στο σημείο αυτό να λύσουμε τη συνεδρίαση;</w:t>
      </w:r>
    </w:p>
    <w:p w14:paraId="219DAD70" w14:textId="77777777" w:rsidR="00656A4F" w:rsidRDefault="000C25FA">
      <w:pPr>
        <w:spacing w:line="600" w:lineRule="auto"/>
        <w:ind w:firstLine="720"/>
        <w:jc w:val="both"/>
        <w:rPr>
          <w:rFonts w:eastAsia="Times New Roman" w:cs="Times New Roman"/>
          <w:szCs w:val="24"/>
        </w:rPr>
      </w:pPr>
      <w:r w:rsidRPr="008062F0">
        <w:rPr>
          <w:rFonts w:eastAsia="Times New Roman" w:cs="Times New Roman"/>
          <w:b/>
          <w:bCs/>
          <w:szCs w:val="24"/>
        </w:rPr>
        <w:t xml:space="preserve">ΟΛΟΙ ΟΙ ΒΟΥΛΕΥΤΕΣ: </w:t>
      </w:r>
      <w:r w:rsidRPr="008062F0">
        <w:rPr>
          <w:rFonts w:eastAsia="Times New Roman" w:cs="Times New Roman"/>
          <w:szCs w:val="24"/>
        </w:rPr>
        <w:t>Μάλιστα, μάλιστα.</w:t>
      </w:r>
    </w:p>
    <w:p w14:paraId="219DAD71" w14:textId="77777777" w:rsidR="00656A4F" w:rsidRDefault="000C25FA">
      <w:pPr>
        <w:spacing w:line="600" w:lineRule="auto"/>
        <w:ind w:firstLine="720"/>
        <w:jc w:val="both"/>
        <w:rPr>
          <w:rFonts w:eastAsia="Times New Roman" w:cs="Times New Roman"/>
          <w:szCs w:val="24"/>
        </w:rPr>
      </w:pPr>
      <w:r w:rsidRPr="008062F0">
        <w:rPr>
          <w:rFonts w:eastAsia="Times New Roman" w:cs="Times New Roman"/>
          <w:b/>
          <w:szCs w:val="24"/>
        </w:rPr>
        <w:t xml:space="preserve">ΠΡΟΕΔΡΕΥΩΝ (Δημήτριος </w:t>
      </w:r>
      <w:proofErr w:type="spellStart"/>
      <w:r w:rsidRPr="008062F0">
        <w:rPr>
          <w:rFonts w:eastAsia="Times New Roman" w:cs="Times New Roman"/>
          <w:b/>
          <w:szCs w:val="24"/>
        </w:rPr>
        <w:t>Κρεμαστινός</w:t>
      </w:r>
      <w:proofErr w:type="spellEnd"/>
      <w:r w:rsidRPr="008062F0">
        <w:rPr>
          <w:rFonts w:eastAsia="Times New Roman" w:cs="Times New Roman"/>
          <w:b/>
          <w:szCs w:val="24"/>
        </w:rPr>
        <w:t>):</w:t>
      </w:r>
      <w:r w:rsidRPr="0085234F">
        <w:rPr>
          <w:rFonts w:eastAsia="Times New Roman" w:cs="Times New Roman"/>
          <w:szCs w:val="24"/>
        </w:rPr>
        <w:t xml:space="preserve"> </w:t>
      </w:r>
      <w:r w:rsidRPr="008062F0">
        <w:rPr>
          <w:rFonts w:eastAsia="Times New Roman" w:cs="Times New Roman"/>
          <w:szCs w:val="24"/>
        </w:rPr>
        <w:t xml:space="preserve">Με τη συναίνεση του Σώματος και ώρα </w:t>
      </w:r>
      <w:r>
        <w:rPr>
          <w:rFonts w:eastAsia="Times New Roman" w:cs="Times New Roman"/>
          <w:szCs w:val="24"/>
        </w:rPr>
        <w:t>14.25</w:t>
      </w:r>
      <w:r w:rsidRPr="008062F0">
        <w:rPr>
          <w:rFonts w:eastAsia="Times New Roman" w:cs="Times New Roman"/>
          <w:szCs w:val="24"/>
        </w:rPr>
        <w:t xml:space="preserve">΄ </w:t>
      </w:r>
      <w:proofErr w:type="spellStart"/>
      <w:r w:rsidRPr="008062F0">
        <w:rPr>
          <w:rFonts w:eastAsia="Times New Roman" w:cs="Times New Roman"/>
          <w:szCs w:val="24"/>
        </w:rPr>
        <w:t>λύεται</w:t>
      </w:r>
      <w:proofErr w:type="spellEnd"/>
      <w:r w:rsidRPr="008062F0">
        <w:rPr>
          <w:rFonts w:eastAsia="Times New Roman" w:cs="Times New Roman"/>
          <w:szCs w:val="24"/>
        </w:rPr>
        <w:t xml:space="preserve"> η συνεδρίαση για </w:t>
      </w:r>
      <w:r>
        <w:rPr>
          <w:rFonts w:eastAsia="Times New Roman" w:cs="Times New Roman"/>
          <w:szCs w:val="24"/>
        </w:rPr>
        <w:t>σήμερα</w:t>
      </w:r>
      <w:r w:rsidRPr="008062F0">
        <w:rPr>
          <w:rFonts w:eastAsia="Times New Roman" w:cs="Times New Roman"/>
          <w:szCs w:val="24"/>
        </w:rPr>
        <w:t xml:space="preserve"> </w:t>
      </w:r>
      <w:r>
        <w:rPr>
          <w:rFonts w:eastAsia="Times New Roman" w:cs="Times New Roman"/>
          <w:szCs w:val="24"/>
        </w:rPr>
        <w:t>Τετάρτη 15 Μαΐου</w:t>
      </w:r>
      <w:r w:rsidRPr="008062F0">
        <w:rPr>
          <w:rFonts w:eastAsia="Times New Roman" w:cs="Times New Roman"/>
          <w:szCs w:val="24"/>
        </w:rPr>
        <w:t xml:space="preserve"> 2019 και ώρα </w:t>
      </w:r>
      <w:r>
        <w:rPr>
          <w:rFonts w:eastAsia="Times New Roman" w:cs="Times New Roman"/>
          <w:szCs w:val="24"/>
        </w:rPr>
        <w:t>16.00</w:t>
      </w:r>
      <w:r w:rsidRPr="008062F0">
        <w:rPr>
          <w:rFonts w:eastAsia="Times New Roman" w:cs="Times New Roman"/>
          <w:szCs w:val="24"/>
        </w:rPr>
        <w:t>΄, με αντι</w:t>
      </w:r>
      <w:r>
        <w:rPr>
          <w:rFonts w:eastAsia="Times New Roman" w:cs="Times New Roman"/>
          <w:szCs w:val="24"/>
        </w:rPr>
        <w:t>κείμενο εργασιών του Σώματος</w:t>
      </w:r>
      <w:r>
        <w:rPr>
          <w:rFonts w:eastAsia="Times New Roman" w:cs="Times New Roman"/>
          <w:szCs w:val="24"/>
        </w:rPr>
        <w:t>: 1) Σ</w:t>
      </w:r>
      <w:r w:rsidRPr="008062F0">
        <w:rPr>
          <w:rFonts w:eastAsia="Times New Roman" w:cs="Times New Roman"/>
          <w:szCs w:val="24"/>
        </w:rPr>
        <w:t>υζήτηση και ψήφιση, σύμφωνα με τις διατάξεις του άρθρου 76 του Συντάγματος και του άρθρο</w:t>
      </w:r>
      <w:r>
        <w:rPr>
          <w:rFonts w:eastAsia="Times New Roman" w:cs="Times New Roman"/>
          <w:szCs w:val="24"/>
        </w:rPr>
        <w:t>υ 118 του Κανονισμού της Βουλής</w:t>
      </w:r>
      <w:r>
        <w:rPr>
          <w:rFonts w:eastAsia="Times New Roman" w:cs="Times New Roman"/>
          <w:szCs w:val="24"/>
        </w:rPr>
        <w:t>,</w:t>
      </w:r>
      <w:r w:rsidRPr="008062F0">
        <w:rPr>
          <w:rFonts w:eastAsia="Times New Roman" w:cs="Times New Roman"/>
          <w:szCs w:val="24"/>
        </w:rPr>
        <w:t xml:space="preserve"> της π</w:t>
      </w:r>
      <w:r>
        <w:rPr>
          <w:rFonts w:eastAsia="Times New Roman" w:cs="Times New Roman"/>
          <w:szCs w:val="24"/>
        </w:rPr>
        <w:t>ρότασης του Προέδρου της Β</w:t>
      </w:r>
      <w:r>
        <w:rPr>
          <w:rFonts w:eastAsia="Times New Roman" w:cs="Times New Roman"/>
          <w:szCs w:val="24"/>
        </w:rPr>
        <w:t>ουλής</w:t>
      </w:r>
      <w:r>
        <w:rPr>
          <w:rFonts w:eastAsia="Times New Roman" w:cs="Times New Roman"/>
          <w:szCs w:val="24"/>
        </w:rPr>
        <w:t>:</w:t>
      </w:r>
      <w:r>
        <w:rPr>
          <w:rFonts w:eastAsia="Times New Roman" w:cs="Times New Roman"/>
          <w:szCs w:val="24"/>
        </w:rPr>
        <w:t xml:space="preserve"> </w:t>
      </w:r>
      <w:r w:rsidRPr="008062F0">
        <w:rPr>
          <w:rFonts w:eastAsia="Times New Roman" w:cs="Times New Roman"/>
          <w:szCs w:val="24"/>
        </w:rPr>
        <w:t>«Για την τροποποίηση διατάξεων του Κανονισμού τη</w:t>
      </w:r>
      <w:r>
        <w:rPr>
          <w:rFonts w:eastAsia="Times New Roman" w:cs="Times New Roman"/>
          <w:szCs w:val="24"/>
        </w:rPr>
        <w:t xml:space="preserve">ς Βουλής Μέρος Κοινοβουλευτικό </w:t>
      </w:r>
      <w:r w:rsidRPr="008062F0">
        <w:rPr>
          <w:rFonts w:eastAsia="Times New Roman" w:cs="Times New Roman"/>
          <w:szCs w:val="24"/>
        </w:rPr>
        <w:t>(ΦΕΚ 106 Α</w:t>
      </w:r>
      <w:r>
        <w:rPr>
          <w:rFonts w:eastAsia="Times New Roman" w:cs="Times New Roman"/>
          <w:szCs w:val="24"/>
        </w:rPr>
        <w:t>΄/24</w:t>
      </w:r>
      <w:r>
        <w:rPr>
          <w:rFonts w:eastAsia="Times New Roman" w:cs="Times New Roman"/>
          <w:szCs w:val="24"/>
        </w:rPr>
        <w:t>-</w:t>
      </w:r>
      <w:r>
        <w:rPr>
          <w:rFonts w:eastAsia="Times New Roman" w:cs="Times New Roman"/>
          <w:szCs w:val="24"/>
        </w:rPr>
        <w:t>6</w:t>
      </w:r>
      <w:r>
        <w:rPr>
          <w:rFonts w:eastAsia="Times New Roman" w:cs="Times New Roman"/>
          <w:szCs w:val="24"/>
        </w:rPr>
        <w:t>-</w:t>
      </w:r>
      <w:r>
        <w:rPr>
          <w:rFonts w:eastAsia="Times New Roman" w:cs="Times New Roman"/>
          <w:szCs w:val="24"/>
        </w:rPr>
        <w:t>1987), όπως ισχύει» και</w:t>
      </w:r>
      <w:r>
        <w:rPr>
          <w:rFonts w:eastAsia="Times New Roman" w:cs="Times New Roman"/>
          <w:szCs w:val="24"/>
        </w:rPr>
        <w:t xml:space="preserve"> </w:t>
      </w:r>
      <w:r>
        <w:rPr>
          <w:rFonts w:eastAsia="Times New Roman" w:cs="Times New Roman"/>
          <w:szCs w:val="24"/>
        </w:rPr>
        <w:t>2</w:t>
      </w:r>
      <w:r>
        <w:rPr>
          <w:rFonts w:eastAsia="Times New Roman" w:cs="Times New Roman"/>
          <w:szCs w:val="24"/>
        </w:rPr>
        <w:t>)</w:t>
      </w:r>
      <w:r w:rsidRPr="008062F0">
        <w:rPr>
          <w:rFonts w:eastAsia="Times New Roman" w:cs="Times New Roman"/>
          <w:szCs w:val="24"/>
        </w:rPr>
        <w:t xml:space="preserve"> </w:t>
      </w:r>
      <w:r>
        <w:rPr>
          <w:rFonts w:eastAsia="Times New Roman" w:cs="Times New Roman"/>
          <w:szCs w:val="24"/>
        </w:rPr>
        <w:t xml:space="preserve">Νομοθετική εργασία: </w:t>
      </w:r>
      <w:r>
        <w:rPr>
          <w:rFonts w:eastAsia="Times New Roman" w:cs="Times New Roman"/>
          <w:szCs w:val="24"/>
        </w:rPr>
        <w:t>μ</w:t>
      </w:r>
      <w:r w:rsidRPr="008062F0">
        <w:rPr>
          <w:rFonts w:eastAsia="Times New Roman" w:cs="Times New Roman"/>
          <w:szCs w:val="24"/>
        </w:rPr>
        <w:t>όνη συζήτηση και ψήφιση επί της αρχής, των άρ</w:t>
      </w:r>
      <w:r>
        <w:rPr>
          <w:rFonts w:eastAsia="Times New Roman" w:cs="Times New Roman"/>
          <w:szCs w:val="24"/>
        </w:rPr>
        <w:t>θρων και του συνόλου των σχεδίων νόμ</w:t>
      </w:r>
      <w:r>
        <w:rPr>
          <w:rFonts w:eastAsia="Times New Roman" w:cs="Times New Roman"/>
          <w:szCs w:val="24"/>
        </w:rPr>
        <w:t>ου</w:t>
      </w:r>
      <w:r w:rsidRPr="0085234F">
        <w:rPr>
          <w:rFonts w:eastAsia="Times New Roman" w:cs="Times New Roman"/>
          <w:szCs w:val="24"/>
        </w:rPr>
        <w:t xml:space="preserve"> </w:t>
      </w:r>
      <w:r>
        <w:rPr>
          <w:rFonts w:eastAsia="Times New Roman" w:cs="Times New Roman"/>
          <w:szCs w:val="24"/>
        </w:rPr>
        <w:t>του Υπουργείου Εξωτερ</w:t>
      </w:r>
      <w:r>
        <w:rPr>
          <w:rFonts w:eastAsia="Times New Roman" w:cs="Times New Roman"/>
          <w:szCs w:val="24"/>
        </w:rPr>
        <w:t>ικών</w:t>
      </w:r>
      <w:r w:rsidRPr="008062F0">
        <w:rPr>
          <w:rFonts w:eastAsia="Times New Roman" w:cs="Times New Roman"/>
          <w:szCs w:val="24"/>
        </w:rPr>
        <w:t xml:space="preserve">: </w:t>
      </w:r>
      <w:r>
        <w:rPr>
          <w:rFonts w:eastAsia="Times New Roman" w:cs="Times New Roman"/>
          <w:szCs w:val="24"/>
        </w:rPr>
        <w:t xml:space="preserve">α) </w:t>
      </w:r>
      <w:r w:rsidRPr="008062F0">
        <w:rPr>
          <w:rFonts w:eastAsia="Times New Roman" w:cs="Times New Roman"/>
          <w:szCs w:val="24"/>
        </w:rPr>
        <w:t xml:space="preserve">«Κύρωση της </w:t>
      </w:r>
      <w:r w:rsidRPr="008062F0">
        <w:rPr>
          <w:rFonts w:eastAsia="Times New Roman" w:cs="Times New Roman"/>
          <w:szCs w:val="24"/>
        </w:rPr>
        <w:lastRenderedPageBreak/>
        <w:t xml:space="preserve">Συμφωνίας μεταξύ της Ελληνικής Δημοκρατίας και της Δημοκρατίας της Βόρειας Μακεδονίας σχετικά με την εγκατάσταση συνοριακού σημείου διέλευσης στην περιοχή της Λίμνης Πρέσπας και </w:t>
      </w:r>
      <w:r>
        <w:rPr>
          <w:rFonts w:eastAsia="Times New Roman" w:cs="Times New Roman"/>
          <w:szCs w:val="24"/>
        </w:rPr>
        <w:t>άλλες διατάξεις» και β)</w:t>
      </w:r>
      <w:r w:rsidRPr="008062F0">
        <w:rPr>
          <w:rFonts w:eastAsia="Times New Roman" w:cs="Times New Roman"/>
          <w:szCs w:val="24"/>
        </w:rPr>
        <w:t xml:space="preserve"> «Κύρωση της Συμφωνίας μεταξύ της </w:t>
      </w:r>
      <w:r w:rsidRPr="008062F0">
        <w:rPr>
          <w:rFonts w:eastAsia="Times New Roman" w:cs="Times New Roman"/>
          <w:szCs w:val="24"/>
        </w:rPr>
        <w:t xml:space="preserve">Ελληνικής Δημοκρατίας και της Δημοκρατίας της Βόρειας Μακεδονίας σχετικά με την εγκατάσταση νέου συνοριακού σημείου διέλευσης ανάμεσα στις δύο χώρες, το </w:t>
      </w:r>
      <w:r>
        <w:rPr>
          <w:rFonts w:eastAsia="Times New Roman" w:cs="Times New Roman"/>
          <w:szCs w:val="24"/>
        </w:rPr>
        <w:t>οποίο θα συνδέει τους Προμάχους</w:t>
      </w:r>
      <w:r w:rsidRPr="008062F0">
        <w:rPr>
          <w:rFonts w:eastAsia="Times New Roman" w:cs="Times New Roman"/>
          <w:szCs w:val="24"/>
        </w:rPr>
        <w:t xml:space="preserve"> στην Ελληνική Δημοκρατία και το </w:t>
      </w:r>
      <w:proofErr w:type="spellStart"/>
      <w:r w:rsidRPr="008062F0">
        <w:rPr>
          <w:rFonts w:eastAsia="Times New Roman" w:cs="Times New Roman"/>
          <w:szCs w:val="24"/>
        </w:rPr>
        <w:t>Μάιντεν</w:t>
      </w:r>
      <w:proofErr w:type="spellEnd"/>
      <w:r w:rsidRPr="008062F0">
        <w:rPr>
          <w:rFonts w:eastAsia="Times New Roman" w:cs="Times New Roman"/>
          <w:szCs w:val="24"/>
        </w:rPr>
        <w:t xml:space="preserve"> (</w:t>
      </w:r>
      <w:proofErr w:type="spellStart"/>
      <w:r w:rsidRPr="008062F0">
        <w:rPr>
          <w:rFonts w:eastAsia="Times New Roman" w:cs="Times New Roman"/>
          <w:szCs w:val="24"/>
        </w:rPr>
        <w:t>Majden</w:t>
      </w:r>
      <w:proofErr w:type="spellEnd"/>
      <w:r w:rsidRPr="008062F0">
        <w:rPr>
          <w:rFonts w:eastAsia="Times New Roman" w:cs="Times New Roman"/>
          <w:szCs w:val="24"/>
        </w:rPr>
        <w:t>) στη Δημοκρατία της Βόρ</w:t>
      </w:r>
      <w:r w:rsidRPr="008062F0">
        <w:rPr>
          <w:rFonts w:eastAsia="Times New Roman" w:cs="Times New Roman"/>
          <w:szCs w:val="24"/>
        </w:rPr>
        <w:t>ειας Μακεδονίας».</w:t>
      </w:r>
    </w:p>
    <w:p w14:paraId="219DAD72" w14:textId="77777777" w:rsidR="00656A4F" w:rsidRDefault="000C25FA">
      <w:pPr>
        <w:spacing w:line="600" w:lineRule="auto"/>
        <w:ind w:firstLine="720"/>
        <w:jc w:val="both"/>
        <w:rPr>
          <w:rFonts w:eastAsia="Times New Roman" w:cs="Times New Roman"/>
          <w:szCs w:val="24"/>
          <w:lang w:val="en-US"/>
        </w:rPr>
      </w:pPr>
      <w:r>
        <w:rPr>
          <w:rFonts w:eastAsia="Times New Roman" w:cs="Times New Roman"/>
          <w:b/>
          <w:bCs/>
          <w:szCs w:val="24"/>
        </w:rPr>
        <w:t xml:space="preserve">    </w:t>
      </w:r>
      <w:r w:rsidRPr="008062F0">
        <w:rPr>
          <w:rFonts w:eastAsia="Times New Roman" w:cs="Times New Roman"/>
          <w:b/>
          <w:bCs/>
          <w:szCs w:val="24"/>
        </w:rPr>
        <w:t>Ο ΠΡΟΕΔΡΟΣ                                                       ΟΙ ΓΡΑΜΜΑΤΕΙΣ</w:t>
      </w:r>
    </w:p>
    <w:sectPr w:rsidR="00656A4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A1"/>
    <w:family w:val="swiss"/>
    <w:pitch w:val="variable"/>
    <w:sig w:usb0="E0002A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trackRevisions/>
  <w:documentProtection w:edit="trackedChanges" w:enforcement="1" w:cryptProviderType="rsaFull" w:cryptAlgorithmClass="hash" w:cryptAlgorithmType="typeAny" w:cryptAlgorithmSid="4" w:cryptSpinCount="50000" w:hash="xEByymd42pdrWR8DWZUFvrw1LR8=" w:salt="zzg3yh0k/I5og21dD9fYF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A4F"/>
    <w:rsid w:val="000C25FA"/>
    <w:rsid w:val="00656A4F"/>
    <w:rsid w:val="00997EE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DA241"/>
  <w15:docId w15:val="{1DF90F1A-F9BA-4E3B-8425-B918A2C96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34043"/>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B34043"/>
    <w:rPr>
      <w:rFonts w:ascii="Segoe UI" w:hAnsi="Segoe UI" w:cs="Segoe UI"/>
      <w:sz w:val="18"/>
      <w:szCs w:val="18"/>
    </w:rPr>
  </w:style>
  <w:style w:type="paragraph" w:styleId="a4">
    <w:name w:val="Revision"/>
    <w:hidden/>
    <w:uiPriority w:val="99"/>
    <w:semiHidden/>
    <w:rsid w:val="00DA2E5F"/>
    <w:pPr>
      <w:spacing w:after="0" w:line="240" w:lineRule="auto"/>
    </w:pPr>
  </w:style>
  <w:style w:type="paragraph" w:styleId="a5">
    <w:name w:val="List Paragraph"/>
    <w:basedOn w:val="a"/>
    <w:uiPriority w:val="34"/>
    <w:qFormat/>
    <w:rsid w:val="009148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835</MetadataID>
    <Session xmlns="641f345b-441b-4b81-9152-adc2e73ba5e1">Δ´</Session>
    <Date xmlns="641f345b-441b-4b81-9152-adc2e73ba5e1">2019-05-14T21:00:00+00:00</Date>
    <Status xmlns="641f345b-441b-4b81-9152-adc2e73ba5e1">
      <Url>https://intra.parliament.gr/praktika/Lists/Incoming_Metadata/EditForm.aspx?ID=835&amp;Source=/praktika/Recordings_Library/Forms/AllItems.aspx</Url>
      <Description>Δημοσιεύτηκε</Description>
    </Status>
    <Meeting xmlns="641f345b-441b-4b81-9152-adc2e73ba5e1">ΡΚΔ´</Meeting>
  </documentManagement>
</p:properties>
</file>

<file path=customXml/itemProps1.xml><?xml version="1.0" encoding="utf-8"?>
<ds:datastoreItem xmlns:ds="http://schemas.openxmlformats.org/officeDocument/2006/customXml" ds:itemID="{E162C002-4F17-4B4E-B3F8-3EEE35C217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C25514D-B7DB-4215-83BD-A03D85E8DD7A}">
  <ds:schemaRefs>
    <ds:schemaRef ds:uri="http://schemas.microsoft.com/sharepoint/v3/contenttype/forms"/>
  </ds:schemaRefs>
</ds:datastoreItem>
</file>

<file path=customXml/itemProps3.xml><?xml version="1.0" encoding="utf-8"?>
<ds:datastoreItem xmlns:ds="http://schemas.openxmlformats.org/officeDocument/2006/customXml" ds:itemID="{6C53BCEB-634E-4491-849A-7DC54DF10B1B}">
  <ds:schemaRefs>
    <ds:schemaRef ds:uri="641f345b-441b-4b81-9152-adc2e73ba5e1"/>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211</Pages>
  <Words>34633</Words>
  <Characters>187024</Characters>
  <Application>Microsoft Office Word</Application>
  <DocSecurity>0</DocSecurity>
  <Lines>1558</Lines>
  <Paragraphs>442</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221215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2019-05-23T10:20:00Z</dcterms:created>
  <dcterms:modified xsi:type="dcterms:W3CDTF">2019-05-23T10:20:00Z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