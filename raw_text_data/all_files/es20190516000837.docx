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2827F" w14:textId="77777777" w:rsidR="00BE25C9" w:rsidRPr="00BE25C9" w:rsidRDefault="00BE25C9" w:rsidP="00BE25C9">
      <w:pPr>
        <w:spacing w:after="0" w:line="360" w:lineRule="auto"/>
        <w:rPr>
          <w:ins w:id="0" w:author="Φλούδα Χριστίνα" w:date="2019-05-28T12:42:00Z"/>
          <w:rFonts w:eastAsia="Times New Roman"/>
          <w:szCs w:val="24"/>
          <w:lang w:eastAsia="en-US"/>
        </w:rPr>
      </w:pPr>
      <w:ins w:id="1" w:author="Φλούδα Χριστίνα" w:date="2019-05-28T12:42:00Z">
        <w:r w:rsidRPr="00BE25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B532FB" w14:textId="77777777" w:rsidR="00BE25C9" w:rsidRPr="00BE25C9" w:rsidRDefault="00BE25C9" w:rsidP="00BE25C9">
      <w:pPr>
        <w:spacing w:after="0" w:line="360" w:lineRule="auto"/>
        <w:rPr>
          <w:ins w:id="2" w:author="Φλούδα Χριστίνα" w:date="2019-05-28T12:42:00Z"/>
          <w:rFonts w:eastAsia="Times New Roman"/>
          <w:szCs w:val="24"/>
          <w:lang w:eastAsia="en-US"/>
        </w:rPr>
      </w:pPr>
    </w:p>
    <w:p w14:paraId="6A718FF0" w14:textId="77777777" w:rsidR="00BE25C9" w:rsidRPr="00BE25C9" w:rsidRDefault="00BE25C9" w:rsidP="00BE25C9">
      <w:pPr>
        <w:spacing w:after="0" w:line="360" w:lineRule="auto"/>
        <w:rPr>
          <w:ins w:id="3" w:author="Φλούδα Χριστίνα" w:date="2019-05-28T12:42:00Z"/>
          <w:rFonts w:eastAsia="Times New Roman"/>
          <w:szCs w:val="24"/>
          <w:lang w:eastAsia="en-US"/>
        </w:rPr>
      </w:pPr>
      <w:ins w:id="4" w:author="Φλούδα Χριστίνα" w:date="2019-05-28T12:42:00Z">
        <w:r w:rsidRPr="00BE25C9">
          <w:rPr>
            <w:rFonts w:eastAsia="Times New Roman"/>
            <w:szCs w:val="24"/>
            <w:lang w:eastAsia="en-US"/>
          </w:rPr>
          <w:t>ΠΙΝΑΚΑΣ ΠΕΡΙΕΧΟΜΕΝΩΝ</w:t>
        </w:r>
      </w:ins>
    </w:p>
    <w:p w14:paraId="21ABD257" w14:textId="77777777" w:rsidR="00BE25C9" w:rsidRPr="00BE25C9" w:rsidRDefault="00BE25C9" w:rsidP="00BE25C9">
      <w:pPr>
        <w:spacing w:after="0" w:line="360" w:lineRule="auto"/>
        <w:rPr>
          <w:ins w:id="5" w:author="Φλούδα Χριστίνα" w:date="2019-05-28T12:42:00Z"/>
          <w:rFonts w:eastAsia="Times New Roman"/>
          <w:szCs w:val="24"/>
          <w:lang w:eastAsia="en-US"/>
        </w:rPr>
      </w:pPr>
      <w:ins w:id="6" w:author="Φλούδα Χριστίνα" w:date="2019-05-28T12:42:00Z">
        <w:r w:rsidRPr="00BE25C9">
          <w:rPr>
            <w:rFonts w:eastAsia="Times New Roman"/>
            <w:szCs w:val="24"/>
            <w:lang w:eastAsia="en-US"/>
          </w:rPr>
          <w:t xml:space="preserve">ΙΖ΄ ΠΕΡΙΟΔΟΣ </w:t>
        </w:r>
      </w:ins>
    </w:p>
    <w:p w14:paraId="57B11983" w14:textId="77777777" w:rsidR="00BE25C9" w:rsidRPr="00BE25C9" w:rsidRDefault="00BE25C9" w:rsidP="00BE25C9">
      <w:pPr>
        <w:spacing w:after="0" w:line="360" w:lineRule="auto"/>
        <w:rPr>
          <w:ins w:id="7" w:author="Φλούδα Χριστίνα" w:date="2019-05-28T12:42:00Z"/>
          <w:rFonts w:eastAsia="Times New Roman"/>
          <w:szCs w:val="24"/>
          <w:lang w:eastAsia="en-US"/>
        </w:rPr>
      </w:pPr>
      <w:ins w:id="8" w:author="Φλούδα Χριστίνα" w:date="2019-05-28T12:42:00Z">
        <w:r w:rsidRPr="00BE25C9">
          <w:rPr>
            <w:rFonts w:eastAsia="Times New Roman"/>
            <w:szCs w:val="24"/>
            <w:lang w:eastAsia="en-US"/>
          </w:rPr>
          <w:t>ΠΡΟΕΔΡΕΥΟΜΕΝΗΣ ΚΟΙΝΟΒΟΥΛΕΥΤΙΚΗΣ ΔΗΜΟΚΡΑΤΙΑΣ</w:t>
        </w:r>
      </w:ins>
    </w:p>
    <w:p w14:paraId="402CA27D" w14:textId="77777777" w:rsidR="00BE25C9" w:rsidRPr="00BE25C9" w:rsidRDefault="00BE25C9" w:rsidP="00BE25C9">
      <w:pPr>
        <w:spacing w:after="0" w:line="360" w:lineRule="auto"/>
        <w:rPr>
          <w:ins w:id="9" w:author="Φλούδα Χριστίνα" w:date="2019-05-28T12:42:00Z"/>
          <w:rFonts w:eastAsia="Times New Roman"/>
          <w:szCs w:val="24"/>
          <w:lang w:eastAsia="en-US"/>
        </w:rPr>
      </w:pPr>
      <w:ins w:id="10" w:author="Φλούδα Χριστίνα" w:date="2019-05-28T12:42:00Z">
        <w:r w:rsidRPr="00BE25C9">
          <w:rPr>
            <w:rFonts w:eastAsia="Times New Roman"/>
            <w:szCs w:val="24"/>
            <w:lang w:eastAsia="en-US"/>
          </w:rPr>
          <w:t>ΣΥΝΟΔΟΣ Δ΄</w:t>
        </w:r>
      </w:ins>
    </w:p>
    <w:p w14:paraId="0B625E78" w14:textId="77777777" w:rsidR="00BE25C9" w:rsidRPr="00BE25C9" w:rsidRDefault="00BE25C9" w:rsidP="00BE25C9">
      <w:pPr>
        <w:spacing w:after="0" w:line="360" w:lineRule="auto"/>
        <w:rPr>
          <w:ins w:id="11" w:author="Φλούδα Χριστίνα" w:date="2019-05-28T12:42:00Z"/>
          <w:rFonts w:eastAsia="Times New Roman"/>
          <w:szCs w:val="24"/>
          <w:lang w:eastAsia="en-US"/>
        </w:rPr>
      </w:pPr>
    </w:p>
    <w:p w14:paraId="57CED8E4" w14:textId="77777777" w:rsidR="00BE25C9" w:rsidRPr="00BE25C9" w:rsidRDefault="00BE25C9" w:rsidP="00BE25C9">
      <w:pPr>
        <w:spacing w:after="0" w:line="360" w:lineRule="auto"/>
        <w:rPr>
          <w:ins w:id="12" w:author="Φλούδα Χριστίνα" w:date="2019-05-28T12:42:00Z"/>
          <w:rFonts w:eastAsia="Times New Roman"/>
          <w:szCs w:val="24"/>
          <w:lang w:eastAsia="en-US"/>
        </w:rPr>
      </w:pPr>
      <w:ins w:id="13" w:author="Φλούδα Χριστίνα" w:date="2019-05-28T12:42:00Z">
        <w:r w:rsidRPr="00BE25C9">
          <w:rPr>
            <w:rFonts w:eastAsia="Times New Roman"/>
            <w:szCs w:val="24"/>
            <w:lang w:eastAsia="en-US"/>
          </w:rPr>
          <w:t>ΣΥΝΕΔΡΙΑΣΗ ΡΚΣΤ΄</w:t>
        </w:r>
      </w:ins>
    </w:p>
    <w:p w14:paraId="35637E9E" w14:textId="77777777" w:rsidR="00BE25C9" w:rsidRPr="00BE25C9" w:rsidRDefault="00BE25C9" w:rsidP="00BE25C9">
      <w:pPr>
        <w:spacing w:after="0" w:line="360" w:lineRule="auto"/>
        <w:rPr>
          <w:ins w:id="14" w:author="Φλούδα Χριστίνα" w:date="2019-05-28T12:42:00Z"/>
          <w:rFonts w:eastAsia="Times New Roman"/>
          <w:szCs w:val="24"/>
          <w:lang w:eastAsia="en-US"/>
        </w:rPr>
      </w:pPr>
      <w:ins w:id="15" w:author="Φλούδα Χριστίνα" w:date="2019-05-28T12:42:00Z">
        <w:r w:rsidRPr="00BE25C9">
          <w:rPr>
            <w:rFonts w:eastAsia="Times New Roman"/>
            <w:szCs w:val="24"/>
            <w:lang w:eastAsia="en-US"/>
          </w:rPr>
          <w:t>Πέμπτη  16 Μαΐου 2019</w:t>
        </w:r>
      </w:ins>
    </w:p>
    <w:p w14:paraId="44FD3A6E" w14:textId="77777777" w:rsidR="00BE25C9" w:rsidRPr="00BE25C9" w:rsidRDefault="00BE25C9" w:rsidP="00BE25C9">
      <w:pPr>
        <w:spacing w:after="0" w:line="360" w:lineRule="auto"/>
        <w:rPr>
          <w:ins w:id="16" w:author="Φλούδα Χριστίνα" w:date="2019-05-28T12:42:00Z"/>
          <w:rFonts w:eastAsia="Times New Roman"/>
          <w:szCs w:val="24"/>
          <w:lang w:eastAsia="en-US"/>
        </w:rPr>
      </w:pPr>
    </w:p>
    <w:p w14:paraId="41B76F4B" w14:textId="77777777" w:rsidR="00BE25C9" w:rsidRPr="00BE25C9" w:rsidRDefault="00BE25C9" w:rsidP="00BE25C9">
      <w:pPr>
        <w:spacing w:after="0" w:line="360" w:lineRule="auto"/>
        <w:rPr>
          <w:ins w:id="17" w:author="Φλούδα Χριστίνα" w:date="2019-05-28T12:42:00Z"/>
          <w:rFonts w:eastAsia="Times New Roman"/>
          <w:szCs w:val="24"/>
          <w:lang w:eastAsia="en-US"/>
        </w:rPr>
      </w:pPr>
      <w:ins w:id="18" w:author="Φλούδα Χριστίνα" w:date="2019-05-28T12:42:00Z">
        <w:r w:rsidRPr="00BE25C9">
          <w:rPr>
            <w:rFonts w:eastAsia="Times New Roman"/>
            <w:szCs w:val="24"/>
            <w:lang w:eastAsia="en-US"/>
          </w:rPr>
          <w:t>ΘΕΜΑΤΑ</w:t>
        </w:r>
      </w:ins>
    </w:p>
    <w:p w14:paraId="35356837" w14:textId="77777777" w:rsidR="00BE25C9" w:rsidRPr="00BE25C9" w:rsidRDefault="00BE25C9" w:rsidP="00BE25C9">
      <w:pPr>
        <w:spacing w:after="0" w:line="360" w:lineRule="auto"/>
        <w:rPr>
          <w:ins w:id="19" w:author="Φλούδα Χριστίνα" w:date="2019-05-28T12:42:00Z"/>
          <w:rFonts w:eastAsia="Times New Roman"/>
          <w:szCs w:val="24"/>
          <w:lang w:eastAsia="en-US"/>
        </w:rPr>
      </w:pPr>
      <w:ins w:id="20" w:author="Φλούδα Χριστίνα" w:date="2019-05-28T12:42:00Z">
        <w:r w:rsidRPr="00BE25C9">
          <w:rPr>
            <w:rFonts w:eastAsia="Times New Roman"/>
            <w:szCs w:val="24"/>
            <w:lang w:eastAsia="en-US"/>
          </w:rPr>
          <w:t xml:space="preserve"> </w:t>
        </w:r>
        <w:r w:rsidRPr="00BE25C9">
          <w:rPr>
            <w:rFonts w:eastAsia="Times New Roman"/>
            <w:szCs w:val="24"/>
            <w:lang w:eastAsia="en-US"/>
          </w:rPr>
          <w:br/>
          <w:t xml:space="preserve">Α. ΕΙΔΙΚΑ ΘΕΜΑΤΑ </w:t>
        </w:r>
        <w:r w:rsidRPr="00BE25C9">
          <w:rPr>
            <w:rFonts w:eastAsia="Times New Roman"/>
            <w:szCs w:val="24"/>
            <w:lang w:eastAsia="en-US"/>
          </w:rPr>
          <w:br/>
          <w:t xml:space="preserve">1. Επικύρωση Πρακτικών, σελ. </w:t>
        </w:r>
        <w:r w:rsidRPr="00BE25C9">
          <w:rPr>
            <w:rFonts w:eastAsia="Times New Roman"/>
            <w:szCs w:val="24"/>
            <w:lang w:eastAsia="en-US"/>
          </w:rPr>
          <w:br/>
          <w:t xml:space="preserve">2. Ανακοινώνεται ότι τη συνεδρίαση παρακολουθούν μαθητές από το 4ο Δημοτικό Σχολείο Αλίμου, το 13ο Δημοτικό Σχολείο Καλλιθέας, το 10ο Δημοτικό Σχολείο Χαϊδαρίου, το 2ο Δημοτικό Σχολείο </w:t>
        </w:r>
        <w:proofErr w:type="spellStart"/>
        <w:r w:rsidRPr="00BE25C9">
          <w:rPr>
            <w:rFonts w:eastAsia="Times New Roman"/>
            <w:szCs w:val="24"/>
            <w:lang w:eastAsia="en-US"/>
          </w:rPr>
          <w:t>Κισσάμου</w:t>
        </w:r>
        <w:proofErr w:type="spellEnd"/>
        <w:r w:rsidRPr="00BE25C9">
          <w:rPr>
            <w:rFonts w:eastAsia="Times New Roman"/>
            <w:szCs w:val="24"/>
            <w:lang w:eastAsia="en-US"/>
          </w:rPr>
          <w:t xml:space="preserve"> Χανίων, το Δημοτικό Σχολείο Αγίου </w:t>
        </w:r>
        <w:proofErr w:type="spellStart"/>
        <w:r w:rsidRPr="00BE25C9">
          <w:rPr>
            <w:rFonts w:eastAsia="Times New Roman"/>
            <w:szCs w:val="24"/>
            <w:lang w:eastAsia="en-US"/>
          </w:rPr>
          <w:t>Μάμαντος</w:t>
        </w:r>
        <w:proofErr w:type="spellEnd"/>
        <w:r w:rsidRPr="00BE25C9">
          <w:rPr>
            <w:rFonts w:eastAsia="Times New Roman"/>
            <w:szCs w:val="24"/>
            <w:lang w:eastAsia="en-US"/>
          </w:rPr>
          <w:t xml:space="preserve"> Ρεθύμνου, το Δημοτικό Σχολείο Νεάπολης Λακωνίας, το 1ο Δημοτικό Σχολείο Πύργου και το 4ο Δημοτικό Σχολείο Ηγουμενίτσας, σελ. </w:t>
        </w:r>
        <w:r w:rsidRPr="00BE25C9">
          <w:rPr>
            <w:rFonts w:eastAsia="Times New Roman"/>
            <w:szCs w:val="24"/>
            <w:lang w:eastAsia="en-US"/>
          </w:rPr>
          <w:br/>
          <w:t xml:space="preserve">3. Κατάθεση Εκθέσεων Ειδικής Μόνιμης Επιτροπής:  </w:t>
        </w:r>
      </w:ins>
    </w:p>
    <w:p w14:paraId="5CEBC2E5" w14:textId="77777777" w:rsidR="00BE25C9" w:rsidRPr="00BE25C9" w:rsidRDefault="00BE25C9" w:rsidP="00BE25C9">
      <w:pPr>
        <w:spacing w:after="0" w:line="360" w:lineRule="auto"/>
        <w:rPr>
          <w:ins w:id="21" w:author="Φλούδα Χριστίνα" w:date="2019-05-28T12:42:00Z"/>
          <w:rFonts w:eastAsia="Times New Roman"/>
          <w:szCs w:val="24"/>
          <w:lang w:eastAsia="en-US"/>
        </w:rPr>
      </w:pPr>
      <w:ins w:id="22" w:author="Φλούδα Χριστίνα" w:date="2019-05-28T12:42:00Z">
        <w:r w:rsidRPr="00BE25C9">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BE25C9">
          <w:rPr>
            <w:rFonts w:eastAsia="Times New Roman"/>
            <w:szCs w:val="24"/>
            <w:lang w:eastAsia="en-US"/>
          </w:rPr>
          <w:br/>
          <w:t xml:space="preserve">4. Ειδική Ημερήσια Διάταξη: </w:t>
        </w:r>
      </w:ins>
    </w:p>
    <w:p w14:paraId="5BA0BEE1" w14:textId="77777777" w:rsidR="00BE25C9" w:rsidRPr="00BE25C9" w:rsidRDefault="00BE25C9" w:rsidP="00BE25C9">
      <w:pPr>
        <w:spacing w:after="0" w:line="360" w:lineRule="auto"/>
        <w:rPr>
          <w:ins w:id="23" w:author="Φλούδα Χριστίνα" w:date="2019-05-28T12:42:00Z"/>
          <w:rFonts w:eastAsia="Times New Roman"/>
          <w:szCs w:val="24"/>
          <w:lang w:eastAsia="en-US"/>
        </w:rPr>
      </w:pPr>
      <w:ins w:id="24" w:author="Φλούδα Χριστίνα" w:date="2019-05-28T12:42:00Z">
        <w:r w:rsidRPr="00BE25C9">
          <w:rPr>
            <w:rFonts w:eastAsia="Times New Roman"/>
            <w:szCs w:val="24"/>
            <w:lang w:eastAsia="en-US"/>
          </w:rPr>
          <w:t xml:space="preserve">Αιτήσεις άρσης ασυλίας Βουλευτών: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Θεόδωρου </w:t>
        </w:r>
        <w:proofErr w:type="spellStart"/>
        <w:r w:rsidRPr="00BE25C9">
          <w:rPr>
            <w:rFonts w:eastAsia="Times New Roman"/>
            <w:szCs w:val="24"/>
            <w:lang w:eastAsia="en-US"/>
          </w:rPr>
          <w:t>Φορτσάκη</w:t>
        </w:r>
        <w:proofErr w:type="spellEnd"/>
        <w:r w:rsidRPr="00BE25C9">
          <w:rPr>
            <w:rFonts w:eastAsia="Times New Roman"/>
            <w:szCs w:val="24"/>
            <w:lang w:eastAsia="en-US"/>
          </w:rPr>
          <w:t xml:space="preserve">, Νικολάου Φίλη και Αριστείδη Φωκά, σελ. </w:t>
        </w:r>
        <w:r w:rsidRPr="00BE25C9">
          <w:rPr>
            <w:rFonts w:eastAsia="Times New Roman"/>
            <w:szCs w:val="24"/>
            <w:lang w:eastAsia="en-US"/>
          </w:rPr>
          <w:br/>
          <w:t xml:space="preserve">5. Ονομαστική ψηφοφορία επί των αιτήσεων άρσης ασυλίας των Βουλευτών, σελ. </w:t>
        </w:r>
        <w:r w:rsidRPr="00BE25C9">
          <w:rPr>
            <w:rFonts w:eastAsia="Times New Roman"/>
            <w:szCs w:val="24"/>
            <w:lang w:eastAsia="en-US"/>
          </w:rPr>
          <w:br/>
          <w:t xml:space="preserve">6. Επιστολικές ψήφοι επί της ονομαστικής ψηφοφορίας για τις αιτήσεις άρσης της ασυλίας των Βουλευτών, σελ. </w:t>
        </w:r>
        <w:r w:rsidRPr="00BE25C9">
          <w:rPr>
            <w:rFonts w:eastAsia="Times New Roman"/>
            <w:szCs w:val="24"/>
            <w:lang w:eastAsia="en-US"/>
          </w:rPr>
          <w:br/>
          <w:t xml:space="preserve">7. Ειδική Ημερήσια Διάταξη:  </w:t>
        </w:r>
      </w:ins>
    </w:p>
    <w:p w14:paraId="40C7A8F6" w14:textId="77777777" w:rsidR="00BE25C9" w:rsidRPr="00BE25C9" w:rsidRDefault="00BE25C9" w:rsidP="00BE25C9">
      <w:pPr>
        <w:spacing w:after="0" w:line="360" w:lineRule="auto"/>
        <w:rPr>
          <w:ins w:id="25" w:author="Φλούδα Χριστίνα" w:date="2019-05-28T12:42:00Z"/>
          <w:rFonts w:eastAsia="Times New Roman"/>
          <w:szCs w:val="24"/>
          <w:lang w:eastAsia="en-US"/>
        </w:rPr>
      </w:pPr>
      <w:ins w:id="26" w:author="Φλούδα Χριστίνα" w:date="2019-05-28T12:42:00Z">
        <w:r w:rsidRPr="00BE25C9">
          <w:rPr>
            <w:rFonts w:eastAsia="Times New Roman"/>
            <w:szCs w:val="24"/>
            <w:lang w:eastAsia="en-US"/>
          </w:rPr>
          <w:t xml:space="preserve">Εκλογή Αντιπροέδρου της Βουλής, σελ. </w:t>
        </w:r>
        <w:r w:rsidRPr="00BE25C9">
          <w:rPr>
            <w:rFonts w:eastAsia="Times New Roman"/>
            <w:szCs w:val="24"/>
            <w:lang w:eastAsia="en-US"/>
          </w:rPr>
          <w:br/>
          <w:t xml:space="preserve">8. Ονομαστική ψηφοφορία για την εκλογή του Ζ' Αντιπροέδρου της Βουλής, σελ. </w:t>
        </w:r>
        <w:r w:rsidRPr="00BE25C9">
          <w:rPr>
            <w:rFonts w:eastAsia="Times New Roman"/>
            <w:szCs w:val="24"/>
            <w:lang w:eastAsia="en-US"/>
          </w:rPr>
          <w:br/>
          <w:t xml:space="preserve">9. Επιστολικές ψήφοι επί της ονομαστικής ψηφοφορίας για την εκλογή του Ζ' Αντιπροέδρου, σελ. </w:t>
        </w:r>
        <w:r w:rsidRPr="00BE25C9">
          <w:rPr>
            <w:rFonts w:eastAsia="Times New Roman"/>
            <w:szCs w:val="24"/>
            <w:lang w:eastAsia="en-US"/>
          </w:rPr>
          <w:br/>
          <w:t xml:space="preserve">10. Ανακοινώνεται ότι κατόπιν του αποτελέσματος της διεξαχθείσης ονομαστικής ψηφοφορίας για το αξίωμα του Ζ' Αντιπροέδρου της Βουλής εκλέγεται ο Βουλευτής κ. Γεώργιος </w:t>
        </w:r>
        <w:proofErr w:type="spellStart"/>
        <w:r w:rsidRPr="00BE25C9">
          <w:rPr>
            <w:rFonts w:eastAsia="Times New Roman"/>
            <w:szCs w:val="24"/>
            <w:lang w:eastAsia="en-US"/>
          </w:rPr>
          <w:t>Μαυρωτάς</w:t>
        </w:r>
        <w:proofErr w:type="spellEnd"/>
        <w:r w:rsidRPr="00BE25C9">
          <w:rPr>
            <w:rFonts w:eastAsia="Times New Roman"/>
            <w:szCs w:val="24"/>
            <w:lang w:eastAsia="en-US"/>
          </w:rPr>
          <w:t xml:space="preserve">, σελ. </w:t>
        </w:r>
        <w:r w:rsidRPr="00BE25C9">
          <w:rPr>
            <w:rFonts w:eastAsia="Times New Roman"/>
            <w:szCs w:val="24"/>
            <w:lang w:eastAsia="en-US"/>
          </w:rPr>
          <w:br/>
          <w:t xml:space="preserve">11. Επί διαδικαστικού θέματος, σελ. </w:t>
        </w:r>
        <w:r w:rsidRPr="00BE25C9">
          <w:rPr>
            <w:rFonts w:eastAsia="Times New Roman"/>
            <w:szCs w:val="24"/>
            <w:lang w:eastAsia="en-US"/>
          </w:rPr>
          <w:br/>
          <w:t xml:space="preserve"> </w:t>
        </w:r>
        <w:r w:rsidRPr="00BE25C9">
          <w:rPr>
            <w:rFonts w:eastAsia="Times New Roman"/>
            <w:szCs w:val="24"/>
            <w:lang w:eastAsia="en-US"/>
          </w:rPr>
          <w:br/>
          <w:t xml:space="preserve">Β. ΚΟΙΝΟΒΟΥΛΕΥΤΙΚΟΣ ΕΛΕΓΧΟΣ </w:t>
        </w:r>
        <w:r w:rsidRPr="00BE25C9">
          <w:rPr>
            <w:rFonts w:eastAsia="Times New Roman"/>
            <w:szCs w:val="24"/>
            <w:lang w:eastAsia="en-US"/>
          </w:rPr>
          <w:br/>
          <w:t xml:space="preserve">1. Ανακοίνωση αναφορών, σελ. </w:t>
        </w:r>
        <w:r w:rsidRPr="00BE25C9">
          <w:rPr>
            <w:rFonts w:eastAsia="Times New Roman"/>
            <w:szCs w:val="24"/>
            <w:lang w:eastAsia="en-US"/>
          </w:rPr>
          <w:br/>
          <w:t xml:space="preserve">2. Ανακοίνωση του δελτίου επικαίρων ερωτήσεων της Παρασκευής 17 Μαΐου 2019 και της Παρασκευής 10 Μαΐου 2019, σελ. </w:t>
        </w:r>
        <w:r w:rsidRPr="00BE25C9">
          <w:rPr>
            <w:rFonts w:eastAsia="Times New Roman"/>
            <w:szCs w:val="24"/>
            <w:lang w:eastAsia="en-US"/>
          </w:rPr>
          <w:br/>
          <w:t>3. Συζήτηση επικαίρων ερωτήσεων:</w:t>
        </w:r>
        <w:r w:rsidRPr="00BE25C9">
          <w:rPr>
            <w:rFonts w:eastAsia="Times New Roman"/>
            <w:szCs w:val="24"/>
            <w:lang w:eastAsia="en-US"/>
          </w:rPr>
          <w:br/>
          <w:t xml:space="preserve">    α) Προς τον Υπουργό Αγροτικής Ανάπτυξης και Τροφίμων:</w:t>
        </w:r>
        <w:r w:rsidRPr="00BE25C9">
          <w:rPr>
            <w:rFonts w:eastAsia="Times New Roman"/>
            <w:szCs w:val="24"/>
            <w:lang w:eastAsia="en-US"/>
          </w:rPr>
          <w:br/>
          <w:t xml:space="preserve">        i. με θέμα: «Εξόντωση των βιοκαλλιεργητών στον Νομό Κιλκίς», σελ. </w:t>
        </w:r>
        <w:r w:rsidRPr="00BE25C9">
          <w:rPr>
            <w:rFonts w:eastAsia="Times New Roman"/>
            <w:szCs w:val="24"/>
            <w:lang w:eastAsia="en-US"/>
          </w:rPr>
          <w:br/>
          <w:t xml:space="preserve">        </w:t>
        </w:r>
        <w:proofErr w:type="spellStart"/>
        <w:r w:rsidRPr="00BE25C9">
          <w:rPr>
            <w:rFonts w:eastAsia="Times New Roman"/>
            <w:szCs w:val="24"/>
            <w:lang w:eastAsia="en-US"/>
          </w:rPr>
          <w:t>ii</w:t>
        </w:r>
        <w:proofErr w:type="spellEnd"/>
        <w:r w:rsidRPr="00BE25C9">
          <w:rPr>
            <w:rFonts w:eastAsia="Times New Roman"/>
            <w:szCs w:val="24"/>
            <w:lang w:eastAsia="en-US"/>
          </w:rPr>
          <w:t>. με θέμα: «</w:t>
        </w:r>
        <w:proofErr w:type="spellStart"/>
        <w:r w:rsidRPr="00BE25C9">
          <w:rPr>
            <w:rFonts w:eastAsia="Times New Roman"/>
            <w:szCs w:val="24"/>
            <w:lang w:eastAsia="en-US"/>
          </w:rPr>
          <w:t>Βατερλώ</w:t>
        </w:r>
        <w:proofErr w:type="spellEnd"/>
        <w:r w:rsidRPr="00BE25C9">
          <w:rPr>
            <w:rFonts w:eastAsia="Times New Roman"/>
            <w:szCs w:val="24"/>
            <w:lang w:eastAsia="en-US"/>
          </w:rPr>
          <w:t xml:space="preserve"> με το Μέτρο 11 για τις Βιολογικές Καλλιέργειες! Στην Ανατολική Μακεδονία και Θράκη εγκρίθηκαν μόνο 119 αιτήσεις!!», σελ. </w:t>
        </w:r>
        <w:r w:rsidRPr="00BE25C9">
          <w:rPr>
            <w:rFonts w:eastAsia="Times New Roman"/>
            <w:szCs w:val="24"/>
            <w:lang w:eastAsia="en-US"/>
          </w:rPr>
          <w:br/>
          <w:t xml:space="preserve">        </w:t>
        </w:r>
        <w:proofErr w:type="spellStart"/>
        <w:r w:rsidRPr="00BE25C9">
          <w:rPr>
            <w:rFonts w:eastAsia="Times New Roman"/>
            <w:szCs w:val="24"/>
            <w:lang w:eastAsia="en-US"/>
          </w:rPr>
          <w:t>iii</w:t>
        </w:r>
        <w:proofErr w:type="spellEnd"/>
        <w:r w:rsidRPr="00BE25C9">
          <w:rPr>
            <w:rFonts w:eastAsia="Times New Roman"/>
            <w:szCs w:val="24"/>
            <w:lang w:eastAsia="en-US"/>
          </w:rPr>
          <w:t xml:space="preserve">. με θέμα: «αδικημένη και παραγκωνισμένη η Περιφέρεια Ανατολικής Μακεδονίας και Θράκης στις πιστώσεις για τις βιολογικές καλλιέργειες», σελ. </w:t>
        </w:r>
        <w:r w:rsidRPr="00BE25C9">
          <w:rPr>
            <w:rFonts w:eastAsia="Times New Roman"/>
            <w:szCs w:val="24"/>
            <w:lang w:eastAsia="en-US"/>
          </w:rPr>
          <w:br/>
          <w:t xml:space="preserve">        </w:t>
        </w:r>
        <w:proofErr w:type="spellStart"/>
        <w:r w:rsidRPr="00BE25C9">
          <w:rPr>
            <w:rFonts w:eastAsia="Times New Roman"/>
            <w:szCs w:val="24"/>
            <w:lang w:eastAsia="en-US"/>
          </w:rPr>
          <w:t>iv</w:t>
        </w:r>
        <w:proofErr w:type="spellEnd"/>
        <w:r w:rsidRPr="00BE25C9">
          <w:rPr>
            <w:rFonts w:eastAsia="Times New Roman"/>
            <w:szCs w:val="24"/>
            <w:lang w:eastAsia="en-US"/>
          </w:rPr>
          <w:t xml:space="preserve">. με θέμα: «Βιολογικές Αγορές», σελ. </w:t>
        </w:r>
        <w:r w:rsidRPr="00BE25C9">
          <w:rPr>
            <w:rFonts w:eastAsia="Times New Roman"/>
            <w:szCs w:val="24"/>
            <w:lang w:eastAsia="en-US"/>
          </w:rPr>
          <w:br/>
          <w:t xml:space="preserve">    β) Προς την Υπουργό Πολιτισμού και Αθλητισμού, με θέμα: «Εφαρμογή Οργανισμού Μουσείου Ακρόπολης», σελ. </w:t>
        </w:r>
        <w:r w:rsidRPr="00BE25C9">
          <w:rPr>
            <w:rFonts w:eastAsia="Times New Roman"/>
            <w:szCs w:val="24"/>
            <w:lang w:eastAsia="en-US"/>
          </w:rPr>
          <w:br/>
          <w:t xml:space="preserve"> </w:t>
        </w:r>
        <w:r w:rsidRPr="00BE25C9">
          <w:rPr>
            <w:rFonts w:eastAsia="Times New Roman"/>
            <w:szCs w:val="24"/>
            <w:lang w:eastAsia="en-US"/>
          </w:rPr>
          <w:br/>
          <w:t xml:space="preserve">Γ. ΝΟΜΟΘΕΤΙΚΗ ΕΡΓΑΣΙΑ </w:t>
        </w:r>
        <w:r w:rsidRPr="00BE25C9">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«Κύρωση της σύμβασης δωρεάς μεταξύ του Ελληνικού Δημοσίου, του Γενικού Νοσοκομείου </w:t>
        </w:r>
        <w:proofErr w:type="spellStart"/>
        <w:r w:rsidRPr="00BE25C9">
          <w:rPr>
            <w:rFonts w:eastAsia="Times New Roman"/>
            <w:szCs w:val="24"/>
            <w:lang w:eastAsia="en-US"/>
          </w:rPr>
          <w:t>Παίδων</w:t>
        </w:r>
        <w:proofErr w:type="spellEnd"/>
        <w:r w:rsidRPr="00BE25C9">
          <w:rPr>
            <w:rFonts w:eastAsia="Times New Roman"/>
            <w:szCs w:val="24"/>
            <w:lang w:eastAsia="en-US"/>
          </w:rPr>
          <w:t xml:space="preserve"> Πεντέλης και των </w:t>
        </w:r>
        <w:proofErr w:type="spellStart"/>
        <w:r w:rsidRPr="00BE25C9">
          <w:rPr>
            <w:rFonts w:eastAsia="Times New Roman"/>
            <w:szCs w:val="24"/>
            <w:lang w:eastAsia="en-US"/>
          </w:rPr>
          <w:t>συνεκτελεστών</w:t>
        </w:r>
        <w:proofErr w:type="spellEnd"/>
        <w:r w:rsidRPr="00BE25C9">
          <w:rPr>
            <w:rFonts w:eastAsia="Times New Roman"/>
            <w:szCs w:val="24"/>
            <w:lang w:eastAsia="en-US"/>
          </w:rPr>
          <w:t xml:space="preserve"> της διαθήκης της Ελισάβετ Παπαγιαννοπούλου», σελ. </w:t>
        </w:r>
        <w:r w:rsidRPr="00BE25C9">
          <w:rPr>
            <w:rFonts w:eastAsia="Times New Roman"/>
            <w:szCs w:val="24"/>
            <w:lang w:eastAsia="en-US"/>
          </w:rPr>
          <w:br/>
          <w:t xml:space="preserve">2. Κατάθεση Εκθέσεων Διαρκούς Επιτροπής: </w:t>
        </w:r>
      </w:ins>
    </w:p>
    <w:p w14:paraId="46A9BC6F" w14:textId="77777777" w:rsidR="00BE25C9" w:rsidRPr="00BE25C9" w:rsidRDefault="00BE25C9" w:rsidP="00BE25C9">
      <w:pPr>
        <w:spacing w:after="0" w:line="360" w:lineRule="auto"/>
        <w:rPr>
          <w:ins w:id="27" w:author="Φλούδα Χριστίνα" w:date="2019-05-28T12:42:00Z"/>
          <w:rFonts w:eastAsia="Times New Roman"/>
          <w:szCs w:val="24"/>
          <w:lang w:eastAsia="en-US"/>
        </w:rPr>
      </w:pPr>
      <w:ins w:id="28" w:author="Φλούδα Χριστίνα" w:date="2019-05-28T12:42:00Z">
        <w:r w:rsidRPr="00BE25C9">
          <w:rPr>
            <w:rFonts w:eastAsia="Times New Roman"/>
            <w:szCs w:val="24"/>
            <w:lang w:eastAsia="en-US"/>
          </w:rPr>
          <w:t>Η Διαρκής Επιτροπή Παραγωγής και Εμπορίου καταθέτει τις εκθέσεις της επί των σχεδίων νόμων του Υπουργείου Περιβάλλοντος και Ενέργειας:</w:t>
        </w:r>
        <w:r w:rsidRPr="00BE25C9">
          <w:rPr>
            <w:rFonts w:eastAsia="Times New Roman"/>
            <w:szCs w:val="24"/>
            <w:lang w:eastAsia="en-US"/>
          </w:rPr>
          <w:br/>
          <w:t xml:space="preserve">     Α. «Κύρωση της Συμφωνίας μεταξύ της Κυβέρνησης της Ελληνικής Δημοκρατίας και της Κυβέρνησης του Αζερμπαϊτζάν για την προστασία του περιβάλλοντος», σελ. </w:t>
        </w:r>
        <w:r w:rsidRPr="00BE25C9">
          <w:rPr>
            <w:rFonts w:eastAsia="Times New Roman"/>
            <w:szCs w:val="24"/>
            <w:lang w:eastAsia="en-US"/>
          </w:rPr>
          <w:br/>
          <w:t xml:space="preserve">     Β. «Κύρωση του Πρωτοκόλλου της </w:t>
        </w:r>
        <w:proofErr w:type="spellStart"/>
        <w:r w:rsidRPr="00BE25C9">
          <w:rPr>
            <w:rFonts w:eastAsia="Times New Roman"/>
            <w:szCs w:val="24"/>
            <w:lang w:eastAsia="en-US"/>
          </w:rPr>
          <w:t>Ναγκόγια</w:t>
        </w:r>
        <w:proofErr w:type="spellEnd"/>
        <w:r w:rsidRPr="00BE25C9">
          <w:rPr>
            <w:rFonts w:eastAsia="Times New Roman"/>
            <w:szCs w:val="24"/>
            <w:lang w:eastAsia="en-US"/>
          </w:rPr>
          <w:t xml:space="preserve"> σχετικά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 σελ. </w:t>
        </w:r>
        <w:r w:rsidRPr="00BE25C9">
          <w:rPr>
            <w:rFonts w:eastAsia="Times New Roman"/>
            <w:szCs w:val="24"/>
            <w:lang w:eastAsia="en-US"/>
          </w:rPr>
          <w:br/>
          <w:t xml:space="preserve"> </w:t>
        </w:r>
        <w:r w:rsidRPr="00BE25C9">
          <w:rPr>
            <w:rFonts w:eastAsia="Times New Roman"/>
            <w:szCs w:val="24"/>
            <w:lang w:eastAsia="en-US"/>
          </w:rPr>
          <w:br/>
          <w:t>ΠΡΟΕΔΡΕΥΟΝΤΕΣ</w:t>
        </w:r>
      </w:ins>
    </w:p>
    <w:p w14:paraId="78AECAB5" w14:textId="77777777" w:rsidR="00BE25C9" w:rsidRPr="00BE25C9" w:rsidRDefault="00BE25C9" w:rsidP="00BE25C9">
      <w:pPr>
        <w:spacing w:after="0" w:line="360" w:lineRule="auto"/>
        <w:rPr>
          <w:ins w:id="29" w:author="Φλούδα Χριστίνα" w:date="2019-05-28T12:42:00Z"/>
          <w:rFonts w:eastAsia="Times New Roman"/>
          <w:szCs w:val="24"/>
          <w:lang w:eastAsia="en-US"/>
        </w:rPr>
      </w:pPr>
    </w:p>
    <w:p w14:paraId="64A38088" w14:textId="77777777" w:rsidR="00BE25C9" w:rsidRPr="00BE25C9" w:rsidRDefault="00BE25C9" w:rsidP="00BE25C9">
      <w:pPr>
        <w:spacing w:after="0" w:line="360" w:lineRule="auto"/>
        <w:rPr>
          <w:ins w:id="30" w:author="Φλούδα Χριστίνα" w:date="2019-05-28T12:42:00Z"/>
          <w:rFonts w:eastAsia="Times New Roman"/>
          <w:szCs w:val="24"/>
          <w:lang w:eastAsia="en-US"/>
        </w:rPr>
      </w:pPr>
      <w:ins w:id="31" w:author="Φλούδα Χριστίνα" w:date="2019-05-28T12:42:00Z">
        <w:r w:rsidRPr="00BE25C9">
          <w:rPr>
            <w:rFonts w:eastAsia="Times New Roman"/>
            <w:szCs w:val="24"/>
            <w:lang w:eastAsia="en-US"/>
          </w:rPr>
          <w:t>ΓΕΩΡΓΙΑΔΗΣ Μ. , σελ.</w:t>
        </w:r>
        <w:r w:rsidRPr="00BE25C9">
          <w:rPr>
            <w:rFonts w:eastAsia="Times New Roman"/>
            <w:szCs w:val="24"/>
            <w:lang w:eastAsia="en-US"/>
          </w:rPr>
          <w:br/>
          <w:t>ΚΑΚΛΑΜΑΝΗΣ Ν. , σελ.</w:t>
        </w:r>
        <w:r w:rsidRPr="00BE25C9">
          <w:rPr>
            <w:rFonts w:eastAsia="Times New Roman"/>
            <w:szCs w:val="24"/>
            <w:lang w:eastAsia="en-US"/>
          </w:rPr>
          <w:br/>
          <w:t>ΚΟΥΡΑΚΗΣ Α. , σελ.</w:t>
        </w:r>
        <w:r w:rsidRPr="00BE25C9">
          <w:rPr>
            <w:rFonts w:eastAsia="Times New Roman"/>
            <w:szCs w:val="24"/>
            <w:lang w:eastAsia="en-US"/>
          </w:rPr>
          <w:br/>
        </w:r>
      </w:ins>
    </w:p>
    <w:p w14:paraId="6F86C821" w14:textId="77777777" w:rsidR="00BE25C9" w:rsidRPr="00BE25C9" w:rsidRDefault="00BE25C9" w:rsidP="00BE25C9">
      <w:pPr>
        <w:spacing w:after="0" w:line="360" w:lineRule="auto"/>
        <w:rPr>
          <w:ins w:id="32" w:author="Φλούδα Χριστίνα" w:date="2019-05-28T12:42:00Z"/>
          <w:rFonts w:eastAsia="Times New Roman"/>
          <w:szCs w:val="24"/>
          <w:lang w:eastAsia="en-US"/>
        </w:rPr>
      </w:pPr>
    </w:p>
    <w:p w14:paraId="20B89B51" w14:textId="77777777" w:rsidR="00BE25C9" w:rsidRPr="00BE25C9" w:rsidRDefault="00BE25C9" w:rsidP="00BE25C9">
      <w:pPr>
        <w:spacing w:after="0" w:line="360" w:lineRule="auto"/>
        <w:rPr>
          <w:ins w:id="33" w:author="Φλούδα Χριστίνα" w:date="2019-05-28T12:42:00Z"/>
          <w:rFonts w:eastAsia="Times New Roman"/>
          <w:szCs w:val="24"/>
          <w:lang w:eastAsia="en-US"/>
        </w:rPr>
      </w:pPr>
      <w:ins w:id="34" w:author="Φλούδα Χριστίνα" w:date="2019-05-28T12:42:00Z">
        <w:r w:rsidRPr="00BE25C9">
          <w:rPr>
            <w:rFonts w:eastAsia="Times New Roman"/>
            <w:szCs w:val="24"/>
            <w:lang w:eastAsia="en-US"/>
          </w:rPr>
          <w:t>ΟΜΙΛΗΤΕΣ</w:t>
        </w:r>
      </w:ins>
    </w:p>
    <w:p w14:paraId="1BE2F520" w14:textId="652B39AE" w:rsidR="00BE25C9" w:rsidRDefault="00BE25C9" w:rsidP="00BE25C9">
      <w:pPr>
        <w:spacing w:line="600" w:lineRule="auto"/>
        <w:ind w:firstLine="720"/>
        <w:contextualSpacing/>
        <w:jc w:val="center"/>
        <w:rPr>
          <w:ins w:id="35" w:author="Φλούδα Χριστίνα" w:date="2019-05-28T12:42:00Z"/>
          <w:rFonts w:eastAsia="Times New Roman"/>
          <w:szCs w:val="24"/>
        </w:rPr>
      </w:pPr>
      <w:ins w:id="36" w:author="Φλούδα Χριστίνα" w:date="2019-05-28T12:42:00Z">
        <w:r w:rsidRPr="00BE25C9">
          <w:rPr>
            <w:rFonts w:eastAsia="Times New Roman"/>
            <w:szCs w:val="24"/>
            <w:lang w:eastAsia="en-US"/>
          </w:rPr>
          <w:br/>
          <w:t>Α. Επί των αιτήσεων άρσης ασυλίας:</w:t>
        </w:r>
        <w:r w:rsidRPr="00BE25C9">
          <w:rPr>
            <w:rFonts w:eastAsia="Times New Roman"/>
            <w:szCs w:val="24"/>
            <w:lang w:eastAsia="en-US"/>
          </w:rPr>
          <w:br/>
          <w:t>ΦΙΛΗΣ Ν. , σελ.</w:t>
        </w:r>
        <w:r w:rsidRPr="00BE25C9">
          <w:rPr>
            <w:rFonts w:eastAsia="Times New Roman"/>
            <w:szCs w:val="24"/>
            <w:lang w:eastAsia="en-US"/>
          </w:rPr>
          <w:br/>
          <w:t>ΦΟΡΤΣΑΚΗΣ Θ. , σελ.</w:t>
        </w:r>
        <w:r w:rsidRPr="00BE25C9">
          <w:rPr>
            <w:rFonts w:eastAsia="Times New Roman"/>
            <w:szCs w:val="24"/>
            <w:lang w:eastAsia="en-US"/>
          </w:rPr>
          <w:br/>
        </w:r>
        <w:r w:rsidRPr="00BE25C9">
          <w:rPr>
            <w:rFonts w:eastAsia="Times New Roman"/>
            <w:szCs w:val="24"/>
            <w:lang w:eastAsia="en-US"/>
          </w:rPr>
          <w:br/>
          <w:t>Β. Επί διαδικαστικού θέματος:</w:t>
        </w:r>
        <w:r w:rsidRPr="00BE25C9">
          <w:rPr>
            <w:rFonts w:eastAsia="Times New Roman"/>
            <w:szCs w:val="24"/>
            <w:lang w:eastAsia="en-US"/>
          </w:rPr>
          <w:br/>
          <w:t>ΓΕΡΜΕΝΗΣ Γ. , σελ.</w:t>
        </w:r>
        <w:r w:rsidRPr="00BE25C9">
          <w:rPr>
            <w:rFonts w:eastAsia="Times New Roman"/>
            <w:szCs w:val="24"/>
            <w:lang w:eastAsia="en-US"/>
          </w:rPr>
          <w:br/>
          <w:t>ΓΕΩΡΓΙΑΔΗΣ Μ. , σελ.</w:t>
        </w:r>
        <w:r w:rsidRPr="00BE25C9">
          <w:rPr>
            <w:rFonts w:eastAsia="Times New Roman"/>
            <w:szCs w:val="24"/>
            <w:lang w:eastAsia="en-US"/>
          </w:rPr>
          <w:br/>
          <w:t>ΔΡΙΤΣΑΣ Θ. , σελ.</w:t>
        </w:r>
        <w:r w:rsidRPr="00BE25C9">
          <w:rPr>
            <w:rFonts w:eastAsia="Times New Roman"/>
            <w:szCs w:val="24"/>
            <w:lang w:eastAsia="en-US"/>
          </w:rPr>
          <w:br/>
          <w:t>ΚΑΚΛΑΜΑΝΗΣ Ν. , σελ.</w:t>
        </w:r>
        <w:r w:rsidRPr="00BE25C9">
          <w:rPr>
            <w:rFonts w:eastAsia="Times New Roman"/>
            <w:szCs w:val="24"/>
            <w:lang w:eastAsia="en-US"/>
          </w:rPr>
          <w:br/>
          <w:t>ΚΑΜΑΤΕΡΟΣ Η. , σελ.</w:t>
        </w:r>
        <w:r w:rsidRPr="00BE25C9">
          <w:rPr>
            <w:rFonts w:eastAsia="Times New Roman"/>
            <w:szCs w:val="24"/>
            <w:lang w:eastAsia="en-US"/>
          </w:rPr>
          <w:br/>
          <w:t>ΚΟΥΒΕΛΗΣ Φ. , σελ.</w:t>
        </w:r>
        <w:r w:rsidRPr="00BE25C9">
          <w:rPr>
            <w:rFonts w:eastAsia="Times New Roman"/>
            <w:szCs w:val="24"/>
            <w:lang w:eastAsia="en-US"/>
          </w:rPr>
          <w:br/>
          <w:t>ΚΟΥΡΑΚΗΣ Α. , σελ.</w:t>
        </w:r>
        <w:r w:rsidRPr="00BE25C9">
          <w:rPr>
            <w:rFonts w:eastAsia="Times New Roman"/>
            <w:szCs w:val="24"/>
            <w:lang w:eastAsia="en-US"/>
          </w:rPr>
          <w:br/>
          <w:t>ΛΑΓΟΣ Ι. , σελ.</w:t>
        </w:r>
        <w:r w:rsidRPr="00BE25C9">
          <w:rPr>
            <w:rFonts w:eastAsia="Times New Roman"/>
            <w:szCs w:val="24"/>
            <w:lang w:eastAsia="en-US"/>
          </w:rPr>
          <w:br/>
          <w:t>ΛΑΜΠΡΟΥΛΗΣ Γ. , σελ.</w:t>
        </w:r>
        <w:r w:rsidRPr="00BE25C9">
          <w:rPr>
            <w:rFonts w:eastAsia="Times New Roman"/>
            <w:szCs w:val="24"/>
            <w:lang w:eastAsia="en-US"/>
          </w:rPr>
          <w:br/>
          <w:t>ΜΑΝΤΑΣ Χ. , σελ.</w:t>
        </w:r>
        <w:r w:rsidRPr="00BE25C9">
          <w:rPr>
            <w:rFonts w:eastAsia="Times New Roman"/>
            <w:szCs w:val="24"/>
            <w:lang w:eastAsia="en-US"/>
          </w:rPr>
          <w:br/>
          <w:t>ΜΠΑΡΓΙΩΤΑΣ Κ. , σελ.</w:t>
        </w:r>
        <w:r w:rsidRPr="00BE25C9">
          <w:rPr>
            <w:rFonts w:eastAsia="Times New Roman"/>
            <w:szCs w:val="24"/>
            <w:lang w:eastAsia="en-US"/>
          </w:rPr>
          <w:br/>
          <w:t>ΣΤΡΑΤΗΣ Κ. , σελ.</w:t>
        </w:r>
        <w:r w:rsidRPr="00BE25C9">
          <w:rPr>
            <w:rFonts w:eastAsia="Times New Roman"/>
            <w:szCs w:val="24"/>
            <w:lang w:eastAsia="en-US"/>
          </w:rPr>
          <w:br/>
        </w:r>
        <w:r w:rsidRPr="00BE25C9">
          <w:rPr>
            <w:rFonts w:eastAsia="Times New Roman"/>
            <w:szCs w:val="24"/>
            <w:lang w:eastAsia="en-US"/>
          </w:rPr>
          <w:br/>
          <w:t>Γ. Επί των επικαίρων ερωτήσεων:</w:t>
        </w:r>
        <w:r w:rsidRPr="00BE25C9">
          <w:rPr>
            <w:rFonts w:eastAsia="Times New Roman"/>
            <w:szCs w:val="24"/>
            <w:lang w:eastAsia="en-US"/>
          </w:rPr>
          <w:br/>
          <w:t>ΓΕΩΡΓΑΝΤΑΣ Γ. , σελ.</w:t>
        </w:r>
        <w:r w:rsidRPr="00BE25C9">
          <w:rPr>
            <w:rFonts w:eastAsia="Times New Roman"/>
            <w:szCs w:val="24"/>
            <w:lang w:eastAsia="en-US"/>
          </w:rPr>
          <w:br/>
          <w:t>ΔΗΜΟΣΧΑΚΗΣ Α. , σελ.</w:t>
        </w:r>
        <w:r w:rsidRPr="00BE25C9">
          <w:rPr>
            <w:rFonts w:eastAsia="Times New Roman"/>
            <w:szCs w:val="24"/>
            <w:lang w:eastAsia="en-US"/>
          </w:rPr>
          <w:br/>
          <w:t>ΚΟΚΚΑΛΗΣ Β. , σελ.</w:t>
        </w:r>
        <w:r w:rsidRPr="00BE25C9">
          <w:rPr>
            <w:rFonts w:eastAsia="Times New Roman"/>
            <w:szCs w:val="24"/>
            <w:lang w:eastAsia="en-US"/>
          </w:rPr>
          <w:br/>
          <w:t>ΚΥΡΙΑΖΙΔΗΣ Δ. , σελ.</w:t>
        </w:r>
        <w:r w:rsidRPr="00BE25C9">
          <w:rPr>
            <w:rFonts w:eastAsia="Times New Roman"/>
            <w:szCs w:val="24"/>
            <w:lang w:eastAsia="en-US"/>
          </w:rPr>
          <w:br/>
          <w:t>ΞΥΔΑΚΗΣ Ν. , σελ.</w:t>
        </w:r>
        <w:r w:rsidRPr="00BE25C9">
          <w:rPr>
            <w:rFonts w:eastAsia="Times New Roman"/>
            <w:szCs w:val="24"/>
            <w:lang w:eastAsia="en-US"/>
          </w:rPr>
          <w:br/>
          <w:t>ΣΤΡΑΤΗΣ Κ. , σελ.</w:t>
        </w:r>
        <w:r w:rsidRPr="00BE25C9">
          <w:rPr>
            <w:rFonts w:eastAsia="Times New Roman"/>
            <w:szCs w:val="24"/>
            <w:lang w:eastAsia="en-US"/>
          </w:rPr>
          <w:br/>
          <w:t>ΤΣΙΡΩΝΗΣ Ι. , σελ.</w:t>
        </w:r>
        <w:r w:rsidRPr="00BE25C9">
          <w:rPr>
            <w:rFonts w:eastAsia="Times New Roman"/>
            <w:szCs w:val="24"/>
            <w:lang w:eastAsia="en-US"/>
          </w:rPr>
          <w:br/>
        </w:r>
        <w:r w:rsidRPr="00BE25C9">
          <w:rPr>
            <w:rFonts w:eastAsia="Times New Roman"/>
            <w:szCs w:val="24"/>
            <w:lang w:eastAsia="en-US"/>
          </w:rPr>
          <w:br/>
          <w:t>Δ. Επί του σχεδίου νόμου του Υπουργείου Υγείας:</w:t>
        </w:r>
        <w:r w:rsidRPr="00BE25C9">
          <w:rPr>
            <w:rFonts w:eastAsia="Times New Roman"/>
            <w:szCs w:val="24"/>
            <w:lang w:eastAsia="en-US"/>
          </w:rPr>
          <w:br/>
          <w:t>ΓΕΡΜΕΝΗΣ Γ. , σελ.</w:t>
        </w:r>
        <w:r w:rsidRPr="00BE25C9">
          <w:rPr>
            <w:rFonts w:eastAsia="Times New Roman"/>
            <w:szCs w:val="24"/>
            <w:lang w:eastAsia="en-US"/>
          </w:rPr>
          <w:br/>
          <w:t>ΔΕΔΕΣ Ι. , σελ.</w:t>
        </w:r>
        <w:r w:rsidRPr="00BE25C9">
          <w:rPr>
            <w:rFonts w:eastAsia="Times New Roman"/>
            <w:szCs w:val="24"/>
            <w:lang w:eastAsia="en-US"/>
          </w:rPr>
          <w:br/>
          <w:t>ΔΗΜΑΡΑΣ Γ. , σελ.</w:t>
        </w:r>
        <w:r w:rsidRPr="00BE25C9">
          <w:rPr>
            <w:rFonts w:eastAsia="Times New Roman"/>
            <w:szCs w:val="24"/>
            <w:lang w:eastAsia="en-US"/>
          </w:rPr>
          <w:br/>
          <w:t>ΔΡΙΤΣΑΣ Θ. , σελ.</w:t>
        </w:r>
        <w:r w:rsidRPr="00BE25C9">
          <w:rPr>
            <w:rFonts w:eastAsia="Times New Roman"/>
            <w:szCs w:val="24"/>
            <w:lang w:eastAsia="en-US"/>
          </w:rPr>
          <w:br/>
          <w:t>ΚΑΒΑΔΕΛΛΑΣ Δ. , σελ.</w:t>
        </w:r>
        <w:r w:rsidRPr="00BE25C9">
          <w:rPr>
            <w:rFonts w:eastAsia="Times New Roman"/>
            <w:szCs w:val="24"/>
            <w:lang w:eastAsia="en-US"/>
          </w:rPr>
          <w:br/>
          <w:t>ΚΑΛΟΓΗΡΟΥ Μ. , σελ.</w:t>
        </w:r>
        <w:r w:rsidRPr="00BE25C9">
          <w:rPr>
            <w:rFonts w:eastAsia="Times New Roman"/>
            <w:szCs w:val="24"/>
            <w:lang w:eastAsia="en-US"/>
          </w:rPr>
          <w:br/>
          <w:t>ΚΑΜΑΤΕΡΟΣ Η. , σελ.</w:t>
        </w:r>
        <w:r w:rsidRPr="00BE25C9">
          <w:rPr>
            <w:rFonts w:eastAsia="Times New Roman"/>
            <w:szCs w:val="24"/>
            <w:lang w:eastAsia="en-US"/>
          </w:rPr>
          <w:br/>
          <w:t>ΚΑΡΑΣΜΑΝΗΣ Γ. , σελ.</w:t>
        </w:r>
        <w:r w:rsidRPr="00BE25C9">
          <w:rPr>
            <w:rFonts w:eastAsia="Times New Roman"/>
            <w:szCs w:val="24"/>
            <w:lang w:eastAsia="en-US"/>
          </w:rPr>
          <w:br/>
          <w:t>ΚΕΓΚΕΡΟΓΛΟΥ Β. , σελ.</w:t>
        </w:r>
        <w:r w:rsidRPr="00BE25C9">
          <w:rPr>
            <w:rFonts w:eastAsia="Times New Roman"/>
            <w:szCs w:val="24"/>
            <w:lang w:eastAsia="en-US"/>
          </w:rPr>
          <w:br/>
          <w:t>ΚΕΦΑΛΟΓΙΑΝΝΗΣ Ι. , σελ.</w:t>
        </w:r>
        <w:r w:rsidRPr="00BE25C9">
          <w:rPr>
            <w:rFonts w:eastAsia="Times New Roman"/>
            <w:szCs w:val="24"/>
            <w:lang w:eastAsia="en-US"/>
          </w:rPr>
          <w:br/>
          <w:t>ΛΑΓΟΣ Ι. , σελ.</w:t>
        </w:r>
        <w:r w:rsidRPr="00BE25C9">
          <w:rPr>
            <w:rFonts w:eastAsia="Times New Roman"/>
            <w:szCs w:val="24"/>
            <w:lang w:eastAsia="en-US"/>
          </w:rPr>
          <w:br/>
          <w:t>ΛΑΜΠΡΟΥΛΗΣ Γ. , σελ.</w:t>
        </w:r>
        <w:r w:rsidRPr="00BE25C9">
          <w:rPr>
            <w:rFonts w:eastAsia="Times New Roman"/>
            <w:szCs w:val="24"/>
            <w:lang w:eastAsia="en-US"/>
          </w:rPr>
          <w:br/>
          <w:t>ΜΑΝΤΑΣ Χ. , σελ.</w:t>
        </w:r>
        <w:r w:rsidRPr="00BE25C9">
          <w:rPr>
            <w:rFonts w:eastAsia="Times New Roman"/>
            <w:szCs w:val="24"/>
            <w:lang w:eastAsia="en-US"/>
          </w:rPr>
          <w:br/>
          <w:t>ΜΑΥΡΩΤΑΣ Γ. , σελ.</w:t>
        </w:r>
        <w:r w:rsidRPr="00BE25C9">
          <w:rPr>
            <w:rFonts w:eastAsia="Times New Roman"/>
            <w:szCs w:val="24"/>
            <w:lang w:eastAsia="en-US"/>
          </w:rPr>
          <w:br/>
          <w:t>ΜΠΑΡΓΙΩΤΑΣ Κ. , σελ.</w:t>
        </w:r>
        <w:r w:rsidRPr="00BE25C9">
          <w:rPr>
            <w:rFonts w:eastAsia="Times New Roman"/>
            <w:szCs w:val="24"/>
            <w:lang w:eastAsia="en-US"/>
          </w:rPr>
          <w:br/>
          <w:t>ΞΑΝΘΟΣ Α. , σελ.</w:t>
        </w:r>
        <w:r w:rsidRPr="00BE25C9">
          <w:rPr>
            <w:rFonts w:eastAsia="Times New Roman"/>
            <w:szCs w:val="24"/>
            <w:lang w:eastAsia="en-US"/>
          </w:rPr>
          <w:br/>
          <w:t>ΠΑΛΛΗΣ Γ. , σελ.</w:t>
        </w:r>
        <w:r w:rsidRPr="00BE25C9">
          <w:rPr>
            <w:rFonts w:eastAsia="Times New Roman"/>
            <w:szCs w:val="24"/>
            <w:lang w:eastAsia="en-US"/>
          </w:rPr>
          <w:br/>
          <w:t>ΠΑΠΑΔΟΠΟΥΛΟΣ Α. , σελ.</w:t>
        </w:r>
        <w:r w:rsidRPr="00BE25C9">
          <w:rPr>
            <w:rFonts w:eastAsia="Times New Roman"/>
            <w:szCs w:val="24"/>
            <w:lang w:eastAsia="en-US"/>
          </w:rPr>
          <w:br/>
          <w:t>ΠΑΠΑΝΑΤΣΙΟΥ Α. , σελ.</w:t>
        </w:r>
        <w:r w:rsidRPr="00BE25C9">
          <w:rPr>
            <w:rFonts w:eastAsia="Times New Roman"/>
            <w:szCs w:val="24"/>
            <w:lang w:eastAsia="en-US"/>
          </w:rPr>
          <w:br/>
          <w:t>ΠΙΤΣΙΟΡΛΑΣ Α. , σελ.</w:t>
        </w:r>
        <w:r w:rsidRPr="00BE25C9">
          <w:rPr>
            <w:rFonts w:eastAsia="Times New Roman"/>
            <w:szCs w:val="24"/>
            <w:lang w:eastAsia="en-US"/>
          </w:rPr>
          <w:br/>
          <w:t>ΠΟΛΑΚΗΣ Π. , σελ.</w:t>
        </w:r>
        <w:r w:rsidRPr="00BE25C9">
          <w:rPr>
            <w:rFonts w:eastAsia="Times New Roman"/>
            <w:szCs w:val="24"/>
            <w:lang w:eastAsia="en-US"/>
          </w:rPr>
          <w:br/>
          <w:t>ΣΤΑΘΑΚΗΣ Γ. , σελ.</w:t>
        </w:r>
        <w:r w:rsidRPr="00BE25C9">
          <w:rPr>
            <w:rFonts w:eastAsia="Times New Roman"/>
            <w:szCs w:val="24"/>
            <w:lang w:eastAsia="en-US"/>
          </w:rPr>
          <w:br/>
          <w:t>ΦΟΡΤΣΑΚΗΣ Θ. , σελ.</w:t>
        </w:r>
        <w:r w:rsidRPr="00BE25C9">
          <w:rPr>
            <w:rFonts w:eastAsia="Times New Roman"/>
            <w:szCs w:val="24"/>
            <w:lang w:eastAsia="en-US"/>
          </w:rPr>
          <w:br/>
          <w:t>ΦΩΤΗΛΑΣ Ι. , σελ.</w:t>
        </w:r>
        <w:r w:rsidRPr="00BE25C9">
          <w:rPr>
            <w:rFonts w:eastAsia="Times New Roman"/>
            <w:szCs w:val="24"/>
            <w:lang w:eastAsia="en-US"/>
          </w:rPr>
          <w:br/>
        </w:r>
        <w:r w:rsidRPr="00BE25C9">
          <w:rPr>
            <w:rFonts w:eastAsia="Times New Roman"/>
            <w:szCs w:val="24"/>
            <w:lang w:eastAsia="en-US"/>
          </w:rPr>
          <w:br/>
          <w:t>ΠΑΡΕΜΒΑΣΕΙΣ:</w:t>
        </w:r>
        <w:r w:rsidRPr="00BE25C9">
          <w:rPr>
            <w:rFonts w:eastAsia="Times New Roman"/>
            <w:szCs w:val="24"/>
            <w:lang w:eastAsia="en-US"/>
          </w:rPr>
          <w:br/>
          <w:t>ΚΑΚΛΑΜΑΝΗΣ Ν. , σελ.</w:t>
        </w:r>
        <w:r w:rsidRPr="00BE25C9">
          <w:rPr>
            <w:rFonts w:eastAsia="Times New Roman"/>
            <w:szCs w:val="24"/>
            <w:lang w:eastAsia="en-US"/>
          </w:rPr>
          <w:br/>
        </w:r>
        <w:bookmarkStart w:id="37" w:name="_GoBack"/>
        <w:bookmarkEnd w:id="37"/>
      </w:ins>
    </w:p>
    <w:p w14:paraId="7632C38E" w14:textId="52D6F788" w:rsidR="00845256" w:rsidRDefault="00BE25C9">
      <w:pPr>
        <w:spacing w:line="600" w:lineRule="auto"/>
        <w:ind w:firstLine="720"/>
        <w:contextualSpacing/>
        <w:jc w:val="center"/>
        <w:rPr>
          <w:rFonts w:eastAsia="Times New Roman"/>
          <w:szCs w:val="24"/>
        </w:rPr>
      </w:pPr>
      <w:r>
        <w:rPr>
          <w:rFonts w:eastAsia="Times New Roman"/>
          <w:szCs w:val="24"/>
        </w:rPr>
        <w:t>ΠΡΑΚΤΙΚΑ ΒΟΥΛΗΣ</w:t>
      </w:r>
    </w:p>
    <w:p w14:paraId="7632C38F" w14:textId="77777777" w:rsidR="00845256" w:rsidRDefault="00BE25C9">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7632C390" w14:textId="77777777" w:rsidR="00845256" w:rsidRDefault="00BE25C9">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632C391" w14:textId="77777777" w:rsidR="00845256" w:rsidRDefault="00BE25C9">
      <w:pPr>
        <w:spacing w:line="600" w:lineRule="auto"/>
        <w:ind w:firstLine="720"/>
        <w:contextualSpacing/>
        <w:jc w:val="center"/>
        <w:rPr>
          <w:rFonts w:eastAsia="Times New Roman"/>
          <w:szCs w:val="24"/>
        </w:rPr>
      </w:pPr>
      <w:r>
        <w:rPr>
          <w:rFonts w:eastAsia="Times New Roman"/>
          <w:szCs w:val="24"/>
        </w:rPr>
        <w:t>ΣΥΝΟΔΟΣ Δ΄</w:t>
      </w:r>
    </w:p>
    <w:p w14:paraId="7632C392" w14:textId="77777777" w:rsidR="00845256" w:rsidRDefault="00BE25C9">
      <w:pPr>
        <w:spacing w:line="600" w:lineRule="auto"/>
        <w:ind w:firstLine="720"/>
        <w:contextualSpacing/>
        <w:jc w:val="center"/>
        <w:rPr>
          <w:rFonts w:eastAsia="Times New Roman"/>
          <w:szCs w:val="24"/>
        </w:rPr>
      </w:pPr>
      <w:r>
        <w:rPr>
          <w:rFonts w:eastAsia="Times New Roman"/>
          <w:szCs w:val="24"/>
        </w:rPr>
        <w:t>ΣΥΝΕΔΡΙΑΣΗ ΡΚΣΤ΄</w:t>
      </w:r>
    </w:p>
    <w:p w14:paraId="7632C393" w14:textId="77777777" w:rsidR="00845256" w:rsidRDefault="00BE25C9">
      <w:pPr>
        <w:spacing w:line="600" w:lineRule="auto"/>
        <w:ind w:firstLine="720"/>
        <w:contextualSpacing/>
        <w:jc w:val="center"/>
        <w:rPr>
          <w:rFonts w:eastAsia="Times New Roman"/>
          <w:szCs w:val="24"/>
        </w:rPr>
      </w:pPr>
      <w:r>
        <w:rPr>
          <w:rFonts w:eastAsia="Times New Roman"/>
          <w:szCs w:val="24"/>
        </w:rPr>
        <w:t>Πέμπτη 16 Μαΐου 2019</w:t>
      </w:r>
    </w:p>
    <w:p w14:paraId="7632C394"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Αθήνα, σήμερα </w:t>
      </w:r>
      <w:r>
        <w:rPr>
          <w:rFonts w:eastAsia="Times New Roman"/>
          <w:szCs w:val="24"/>
        </w:rPr>
        <w:t xml:space="preserve">στις 16 Μαΐου 2019, ημέρα Πέμπτη και ώρα 9.48΄, συνήλθε στην Αίθουσα των συνεδριάσεων του Βουλευτηρίου η Βουλή σε ολομέλεια για να συνεδριάσει υπό την προεδρία του Δ΄ Αντιπροέδρου αυτής κ. </w:t>
      </w:r>
      <w:r w:rsidRPr="00FE36D3">
        <w:rPr>
          <w:rFonts w:eastAsia="Times New Roman"/>
          <w:b/>
          <w:szCs w:val="24"/>
        </w:rPr>
        <w:t>ΝΙΚΗΤΑ ΚΑΚΛΑΜΑΝΗ</w:t>
      </w:r>
      <w:r>
        <w:rPr>
          <w:rFonts w:eastAsia="Times New Roman"/>
          <w:szCs w:val="24"/>
        </w:rPr>
        <w:t xml:space="preserve">. </w:t>
      </w:r>
    </w:p>
    <w:p w14:paraId="7632C395"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w:t>
      </w:r>
      <w:r>
        <w:rPr>
          <w:rFonts w:eastAsia="Times New Roman"/>
          <w:szCs w:val="24"/>
        </w:rPr>
        <w:t>οι συνάδελφοι, αρχίζει η συνεδρίαση.</w:t>
      </w:r>
    </w:p>
    <w:p w14:paraId="7632C396"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15 Μ</w:t>
      </w:r>
      <w:r>
        <w:rPr>
          <w:rFonts w:eastAsia="Times New Roman"/>
          <w:szCs w:val="24"/>
        </w:rPr>
        <w:t>αΐ</w:t>
      </w:r>
      <w:r>
        <w:rPr>
          <w:rFonts w:eastAsia="Times New Roman"/>
          <w:szCs w:val="24"/>
        </w:rPr>
        <w:t>ου 2019 εξουσιοδότηση του Σώματος, επικυρώθηκαν με ευθύνη του Προεδρείου τα Πρακτικά της ΡΚΕ΄ συνεδριάσεώς του, της Τετάρτης 15 Μαΐου 2019, σε ό,τι αφορά την ψήφιση στο σύν</w:t>
      </w:r>
      <w:r>
        <w:rPr>
          <w:rFonts w:eastAsia="Times New Roman"/>
          <w:szCs w:val="24"/>
        </w:rPr>
        <w:t>ολο των σχεδίων νόμων:</w:t>
      </w:r>
      <w:r w:rsidRPr="008A09DC">
        <w:rPr>
          <w:rFonts w:eastAsia="Times New Roman"/>
          <w:szCs w:val="24"/>
        </w:rPr>
        <w:t xml:space="preserve"> </w:t>
      </w:r>
      <w:r>
        <w:rPr>
          <w:rFonts w:eastAsia="Times New Roman"/>
          <w:szCs w:val="24"/>
        </w:rPr>
        <w:t>α) «Κύρωση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Πρέσπας και άλλες διατάξεις»</w:t>
      </w:r>
      <w:r w:rsidRPr="008A09DC">
        <w:rPr>
          <w:rFonts w:eastAsia="Times New Roman"/>
          <w:szCs w:val="24"/>
        </w:rPr>
        <w:t xml:space="preserve">, </w:t>
      </w:r>
      <w:r>
        <w:rPr>
          <w:rFonts w:eastAsia="Times New Roman"/>
          <w:szCs w:val="24"/>
        </w:rPr>
        <w:t>β) «Κύρωση της Συμφωνί</w:t>
      </w:r>
      <w:r>
        <w:rPr>
          <w:rFonts w:eastAsia="Times New Roman"/>
          <w:szCs w:val="24"/>
        </w:rPr>
        <w:t xml:space="preserve">ας μεταξύ της Ελληνικής Δημοκρατίας και της Δημοκρατίας της Βόρειας Μακεδονίας σχετικά με την εγκατάσταση νέου συνοριακού σημείου διέλευσης ανάμεσα στις δύο χώρες, το οποίο θα συνδέει τους Προμάχους, στην Ελληνική Δημοκρατία και το </w:t>
      </w:r>
      <w:proofErr w:type="spellStart"/>
      <w:r>
        <w:rPr>
          <w:rFonts w:eastAsia="Times New Roman"/>
          <w:szCs w:val="24"/>
        </w:rPr>
        <w:t>Μάιντεν</w:t>
      </w:r>
      <w:proofErr w:type="spellEnd"/>
      <w:r>
        <w:rPr>
          <w:rFonts w:eastAsia="Times New Roman"/>
          <w:szCs w:val="24"/>
        </w:rPr>
        <w:t xml:space="preserve"> (</w:t>
      </w:r>
      <w:proofErr w:type="spellStart"/>
      <w:r>
        <w:rPr>
          <w:rFonts w:eastAsia="Times New Roman"/>
          <w:szCs w:val="24"/>
          <w:lang w:val="en-US"/>
        </w:rPr>
        <w:t>Majden</w:t>
      </w:r>
      <w:proofErr w:type="spellEnd"/>
      <w:r w:rsidRPr="0042034B">
        <w:rPr>
          <w:rFonts w:eastAsia="Times New Roman"/>
          <w:szCs w:val="24"/>
        </w:rPr>
        <w:t>)</w:t>
      </w:r>
      <w:r>
        <w:rPr>
          <w:rFonts w:eastAsia="Times New Roman"/>
          <w:szCs w:val="24"/>
        </w:rPr>
        <w:t xml:space="preserve"> στη Δημ</w:t>
      </w:r>
      <w:r>
        <w:rPr>
          <w:rFonts w:eastAsia="Times New Roman"/>
          <w:szCs w:val="24"/>
        </w:rPr>
        <w:t xml:space="preserve">οκρατία της Βόρειας Μακεδονίας», καθώς και </w:t>
      </w:r>
      <w:r>
        <w:rPr>
          <w:rFonts w:eastAsia="Times New Roman"/>
          <w:szCs w:val="24"/>
        </w:rPr>
        <w:t xml:space="preserve">της </w:t>
      </w:r>
      <w:r>
        <w:rPr>
          <w:rFonts w:eastAsia="Times New Roman"/>
          <w:szCs w:val="24"/>
        </w:rPr>
        <w:t>πρόταση</w:t>
      </w:r>
      <w:r>
        <w:rPr>
          <w:rFonts w:eastAsia="Times New Roman"/>
          <w:szCs w:val="24"/>
        </w:rPr>
        <w:t>ς</w:t>
      </w:r>
      <w:r>
        <w:rPr>
          <w:rFonts w:eastAsia="Times New Roman"/>
          <w:szCs w:val="24"/>
        </w:rPr>
        <w:t xml:space="preserve"> του Προέδρου της Βουλής</w:t>
      </w:r>
      <w:r>
        <w:rPr>
          <w:rFonts w:eastAsia="Times New Roman"/>
          <w:szCs w:val="24"/>
        </w:rPr>
        <w:t>:</w:t>
      </w:r>
      <w:r>
        <w:rPr>
          <w:rFonts w:eastAsia="Times New Roman"/>
          <w:szCs w:val="24"/>
        </w:rPr>
        <w:t xml:space="preserve"> «Για την τροποποίηση διατάξεων του Κανονισμού της Βουλής Μέρος Κοινοβουλευτικό (ΦΕΚ 106</w:t>
      </w:r>
      <w:r>
        <w:rPr>
          <w:rFonts w:eastAsia="Times New Roman"/>
          <w:szCs w:val="24"/>
        </w:rPr>
        <w:t xml:space="preserve"> </w:t>
      </w:r>
      <w:r>
        <w:rPr>
          <w:rFonts w:eastAsia="Times New Roman"/>
          <w:szCs w:val="24"/>
        </w:rPr>
        <w:t>Α' /</w:t>
      </w:r>
      <w:r>
        <w:rPr>
          <w:rFonts w:eastAsia="Times New Roman"/>
          <w:szCs w:val="24"/>
        </w:rPr>
        <w:t xml:space="preserve"> </w:t>
      </w:r>
      <w:r>
        <w:rPr>
          <w:rFonts w:eastAsia="Times New Roman"/>
          <w:szCs w:val="24"/>
        </w:rPr>
        <w:t>24</w:t>
      </w:r>
      <w:r>
        <w:rPr>
          <w:rFonts w:eastAsia="Times New Roman"/>
          <w:szCs w:val="24"/>
        </w:rPr>
        <w:t>-</w:t>
      </w:r>
      <w:r>
        <w:rPr>
          <w:rFonts w:eastAsia="Times New Roman"/>
          <w:szCs w:val="24"/>
        </w:rPr>
        <w:t>6</w:t>
      </w:r>
      <w:r>
        <w:rPr>
          <w:rFonts w:eastAsia="Times New Roman"/>
          <w:szCs w:val="24"/>
        </w:rPr>
        <w:t>-</w:t>
      </w:r>
      <w:r>
        <w:rPr>
          <w:rFonts w:eastAsia="Times New Roman"/>
          <w:szCs w:val="24"/>
        </w:rPr>
        <w:t>1987), όπως ισχύει».</w:t>
      </w:r>
      <w:r>
        <w:rPr>
          <w:rFonts w:eastAsia="Times New Roman"/>
          <w:szCs w:val="24"/>
        </w:rPr>
        <w:t>)</w:t>
      </w:r>
      <w:r>
        <w:rPr>
          <w:rFonts w:eastAsia="Times New Roman"/>
          <w:szCs w:val="24"/>
        </w:rPr>
        <w:t xml:space="preserve"> </w:t>
      </w:r>
    </w:p>
    <w:p w14:paraId="7632C397" w14:textId="77777777" w:rsidR="00845256" w:rsidRDefault="00BE25C9">
      <w:pPr>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w:t>
      </w:r>
      <w:r>
        <w:rPr>
          <w:rFonts w:eastAsia="Times New Roman"/>
          <w:szCs w:val="24"/>
        </w:rPr>
        <w:t xml:space="preserve">φορές προς το Σώμα </w:t>
      </w:r>
    </w:p>
    <w:p w14:paraId="7632C398"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(Ανακοινώνονται προς το Σώμα από τη Γραμματέα της Βουλής κ. Αναστασία </w:t>
      </w:r>
      <w:r>
        <w:rPr>
          <w:rFonts w:eastAsia="Times New Roman"/>
          <w:szCs w:val="24"/>
        </w:rPr>
        <w:t>(Νατάσα)</w:t>
      </w:r>
      <w:r>
        <w:rPr>
          <w:rFonts w:eastAsia="Times New Roman"/>
          <w:szCs w:val="24"/>
        </w:rPr>
        <w:t xml:space="preserve"> </w:t>
      </w:r>
      <w:proofErr w:type="spellStart"/>
      <w:r>
        <w:rPr>
          <w:rFonts w:eastAsia="Times New Roman"/>
          <w:szCs w:val="24"/>
        </w:rPr>
        <w:t>Γκαρά</w:t>
      </w:r>
      <w:proofErr w:type="spellEnd"/>
      <w:r>
        <w:rPr>
          <w:rFonts w:eastAsia="Times New Roman"/>
          <w:szCs w:val="24"/>
        </w:rPr>
        <w:t>, Βουλευτή Έβρου, τα ακόλουθα:</w:t>
      </w:r>
    </w:p>
    <w:p w14:paraId="7632C399" w14:textId="77777777" w:rsidR="00845256" w:rsidRDefault="00BE25C9">
      <w:pPr>
        <w:spacing w:line="600" w:lineRule="auto"/>
        <w:ind w:firstLine="720"/>
        <w:contextualSpacing/>
        <w:jc w:val="both"/>
        <w:rPr>
          <w:rFonts w:eastAsia="Times New Roman"/>
          <w:szCs w:val="24"/>
        </w:rPr>
      </w:pPr>
      <w:r>
        <w:rPr>
          <w:rFonts w:eastAsia="Times New Roman"/>
          <w:szCs w:val="24"/>
        </w:rPr>
        <w:t>Α. ΚΑΤΑΘΕΣΗ ΑΝΑΦΟΡΩΝ</w:t>
      </w:r>
    </w:p>
    <w:p w14:paraId="7632C39A" w14:textId="77777777" w:rsidR="00845256" w:rsidRDefault="00BE25C9">
      <w:pPr>
        <w:spacing w:line="600" w:lineRule="auto"/>
        <w:ind w:firstLine="720"/>
        <w:contextualSpacing/>
        <w:jc w:val="center"/>
        <w:rPr>
          <w:rFonts w:eastAsia="Times New Roman"/>
          <w:color w:val="FF0000"/>
          <w:szCs w:val="24"/>
        </w:rPr>
      </w:pPr>
      <w:r w:rsidRPr="001A7E57">
        <w:rPr>
          <w:rFonts w:eastAsia="Times New Roman"/>
          <w:color w:val="FF0000"/>
          <w:szCs w:val="24"/>
        </w:rPr>
        <w:t>(Να μπει η σελίδα 2α)</w:t>
      </w:r>
    </w:p>
    <w:p w14:paraId="7632C39B" w14:textId="77777777" w:rsidR="00845256" w:rsidRDefault="00BE25C9">
      <w:pPr>
        <w:spacing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7632C39C" w14:textId="77777777" w:rsidR="00845256" w:rsidRDefault="00BE25C9">
      <w:pPr>
        <w:spacing w:line="600" w:lineRule="auto"/>
        <w:ind w:firstLine="720"/>
        <w:jc w:val="center"/>
        <w:rPr>
          <w:rFonts w:eastAsia="Times New Roman"/>
          <w:color w:val="FF0000"/>
          <w:szCs w:val="24"/>
        </w:rPr>
      </w:pPr>
      <w:r w:rsidRPr="001A7E57">
        <w:rPr>
          <w:rFonts w:eastAsia="Times New Roman"/>
          <w:color w:val="FF0000"/>
          <w:szCs w:val="24"/>
        </w:rPr>
        <w:t>(Να μπει η σελίδα 2β)</w:t>
      </w:r>
    </w:p>
    <w:p w14:paraId="7632C39D" w14:textId="77777777" w:rsidR="00845256" w:rsidRDefault="00BE25C9">
      <w:pPr>
        <w:spacing w:line="600" w:lineRule="auto"/>
        <w:ind w:firstLine="720"/>
        <w:jc w:val="center"/>
        <w:rPr>
          <w:rFonts w:eastAsia="Times New Roman"/>
          <w:color w:val="FF0000"/>
          <w:szCs w:val="24"/>
        </w:rPr>
      </w:pPr>
      <w:r w:rsidRPr="00190EBF">
        <w:rPr>
          <w:rFonts w:eastAsia="Times New Roman"/>
          <w:color w:val="FF0000"/>
          <w:szCs w:val="24"/>
        </w:rPr>
        <w:t xml:space="preserve">(ΑΛΛΑΓΗ </w:t>
      </w:r>
      <w:r w:rsidRPr="00190EBF">
        <w:rPr>
          <w:rFonts w:eastAsia="Times New Roman"/>
          <w:color w:val="FF0000"/>
          <w:szCs w:val="24"/>
        </w:rPr>
        <w:t>ΣΕΛΙΔΑΣ</w:t>
      </w:r>
      <w:r>
        <w:rPr>
          <w:rFonts w:eastAsia="Times New Roman"/>
          <w:color w:val="FF0000"/>
          <w:szCs w:val="24"/>
        </w:rPr>
        <w:t xml:space="preserve"> ΛΟΓΩ ΑΛΛΑΓΗΣ ΘΕΜΑΤΟΣ</w:t>
      </w:r>
      <w:r w:rsidRPr="00190EBF">
        <w:rPr>
          <w:rFonts w:eastAsia="Times New Roman"/>
          <w:color w:val="FF0000"/>
          <w:szCs w:val="24"/>
        </w:rPr>
        <w:t>)</w:t>
      </w:r>
    </w:p>
    <w:p w14:paraId="7632C39E" w14:textId="77777777" w:rsidR="00845256" w:rsidRDefault="00BE25C9">
      <w:pPr>
        <w:spacing w:line="600" w:lineRule="auto"/>
        <w:ind w:firstLine="720"/>
        <w:contextualSpacing/>
        <w:jc w:val="both"/>
        <w:rPr>
          <w:rFonts w:eastAsia="Times New Roman" w:cs="Times New Roman"/>
          <w:szCs w:val="24"/>
        </w:rPr>
      </w:pPr>
      <w:r w:rsidRPr="005852B0">
        <w:rPr>
          <w:rFonts w:eastAsia="Times New Roman" w:cs="Times New Roman"/>
          <w:b/>
          <w:szCs w:val="24"/>
        </w:rPr>
        <w:t>ΠΡΟΕΔΡΕΥΩΝ (Νικήτας Κακλαμάνης):</w:t>
      </w:r>
      <w:r w:rsidRPr="005852B0">
        <w:rPr>
          <w:rFonts w:eastAsia="Times New Roman" w:cs="Times New Roman"/>
          <w:szCs w:val="24"/>
        </w:rPr>
        <w:t xml:space="preserve"> </w:t>
      </w:r>
      <w:r>
        <w:rPr>
          <w:rFonts w:eastAsia="Times New Roman" w:cs="Times New Roman"/>
          <w:szCs w:val="24"/>
        </w:rPr>
        <w:t xml:space="preserve">Κυρίες και κύριοι συνάδελφοι, </w:t>
      </w:r>
      <w:r w:rsidRPr="00B166E6">
        <w:rPr>
          <w:rFonts w:eastAsia="Times New Roman" w:cs="Times New Roman"/>
          <w:szCs w:val="24"/>
        </w:rPr>
        <w:t>εισερχό</w:t>
      </w:r>
      <w:r>
        <w:rPr>
          <w:rFonts w:eastAsia="Times New Roman" w:cs="Times New Roman"/>
          <w:szCs w:val="24"/>
        </w:rPr>
        <w:t xml:space="preserve">μαστε στη συζήτηση των </w:t>
      </w:r>
    </w:p>
    <w:p w14:paraId="7632C39F" w14:textId="77777777" w:rsidR="00845256" w:rsidRDefault="00BE25C9">
      <w:pPr>
        <w:spacing w:line="600" w:lineRule="auto"/>
        <w:ind w:firstLine="720"/>
        <w:contextualSpacing/>
        <w:jc w:val="center"/>
        <w:rPr>
          <w:rFonts w:eastAsia="Times New Roman" w:cs="Times New Roman"/>
          <w:b/>
          <w:szCs w:val="24"/>
        </w:rPr>
      </w:pPr>
      <w:r w:rsidRPr="00843A8F">
        <w:rPr>
          <w:rFonts w:eastAsia="Times New Roman" w:cs="Times New Roman"/>
          <w:b/>
          <w:szCs w:val="24"/>
        </w:rPr>
        <w:t>ΕΠΙΚΑΙΡΩΝ ΕΡΩΤΗΣΕΩΝ</w:t>
      </w:r>
    </w:p>
    <w:p w14:paraId="7632C3A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εισέλθουμε στη συζήτηση των προγραμματισμένων για σήμερα επικαίρων ερωτήσεων, έ</w:t>
      </w:r>
      <w:r>
        <w:rPr>
          <w:rFonts w:eastAsia="Times New Roman" w:cs="Times New Roman"/>
          <w:szCs w:val="24"/>
        </w:rPr>
        <w:t>χω την τιμή να ανακοινώσω στ</w:t>
      </w:r>
      <w:r>
        <w:rPr>
          <w:rFonts w:eastAsia="Times New Roman" w:cs="Times New Roman"/>
          <w:szCs w:val="24"/>
        </w:rPr>
        <w:t xml:space="preserve">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Παρασκευής 17 Μαΐου 2019 και της Παρασκευής 10 Μαΐου 2019.</w:t>
      </w:r>
    </w:p>
    <w:p w14:paraId="7632C3A1"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p>
    <w:p w14:paraId="7632C3A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632C3A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1. Η με αριθμό 520/14-5-2019 επίκαιρη ερώτηση του Βουλευτή</w:t>
      </w:r>
      <w:r>
        <w:rPr>
          <w:rFonts w:eastAsia="Times New Roman" w:cs="Times New Roman"/>
          <w:szCs w:val="24"/>
        </w:rPr>
        <w:t xml:space="preserve"> Α΄ Θεσσαλονίκης του Συνασπισμού Ριζοσπαστικής Αριστεράς κ. Αλέξανδρου Τριανταφυλλίδη προς τον Υπουργό Οικονομίας και Ανάπτυξης, με θέμα: «Προστασία πολιτών-δανειοληπτών από την καταχρηστική λειτουργία δικηγορικών γραφείων ως εισπρακτικών εταιρειών».</w:t>
      </w:r>
    </w:p>
    <w:p w14:paraId="7632C3A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2. Η </w:t>
      </w:r>
      <w:r>
        <w:rPr>
          <w:rFonts w:eastAsia="Times New Roman" w:cs="Times New Roman"/>
          <w:szCs w:val="24"/>
        </w:rPr>
        <w:t>με αριθμό 515/14-5-2019 επίκαιρη ερώτηση του Βουλευτή Αττικής της Νέας Δημοκρατίας κ. Αθανασίου Μπούρα προς τον Υπουργό Περιβάλλοντος και Ενέργειας, με θέμα: «</w:t>
      </w:r>
      <w:proofErr w:type="spellStart"/>
      <w:r>
        <w:rPr>
          <w:rFonts w:eastAsia="Times New Roman" w:cs="Times New Roman"/>
          <w:szCs w:val="24"/>
        </w:rPr>
        <w:t>Κτηματογράφηση</w:t>
      </w:r>
      <w:proofErr w:type="spellEnd"/>
      <w:r>
        <w:rPr>
          <w:rFonts w:eastAsia="Times New Roman" w:cs="Times New Roman"/>
          <w:szCs w:val="24"/>
        </w:rPr>
        <w:t xml:space="preserve"> Δημοτικής Ενότητας Μεγάρων».</w:t>
      </w:r>
    </w:p>
    <w:p w14:paraId="7632C3A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7632C3A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521/14-5-2019 επίκαιρη ερώτηση του Βουλευτή Χανίων του Συνασπισμού Ριζοσπαστικής Αριστεράς κ. Αντωνίου </w:t>
      </w:r>
      <w:proofErr w:type="spellStart"/>
      <w:r>
        <w:rPr>
          <w:rFonts w:eastAsia="Times New Roman" w:cs="Times New Roman"/>
          <w:szCs w:val="24"/>
        </w:rPr>
        <w:t>Μπαλωμενάκη</w:t>
      </w:r>
      <w:proofErr w:type="spellEnd"/>
      <w:r>
        <w:rPr>
          <w:rFonts w:eastAsia="Times New Roman" w:cs="Times New Roman"/>
          <w:szCs w:val="24"/>
        </w:rPr>
        <w:t xml:space="preserve"> προς τον Υπουργό Οικονομίας και Ανάπτυξης, με θέμα: «Ανάγκη νομοθετικής ρύθμισης τω</w:t>
      </w:r>
      <w:r>
        <w:rPr>
          <w:rFonts w:eastAsia="Times New Roman" w:cs="Times New Roman"/>
          <w:szCs w:val="24"/>
        </w:rPr>
        <w:t xml:space="preserve">ν συμβάσεων </w:t>
      </w:r>
      <w:proofErr w:type="spellStart"/>
      <w:r>
        <w:rPr>
          <w:rFonts w:eastAsia="Times New Roman" w:cs="Times New Roman"/>
          <w:szCs w:val="24"/>
        </w:rPr>
        <w:t>δικαιόχρησης</w:t>
      </w:r>
      <w:proofErr w:type="spellEnd"/>
      <w:r>
        <w:rPr>
          <w:rFonts w:eastAsia="Times New Roman" w:cs="Times New Roman"/>
          <w:szCs w:val="24"/>
        </w:rPr>
        <w:t xml:space="preserve"> (</w:t>
      </w:r>
      <w:proofErr w:type="spellStart"/>
      <w:r>
        <w:rPr>
          <w:rFonts w:eastAsia="Times New Roman" w:cs="Times New Roman"/>
          <w:szCs w:val="24"/>
        </w:rPr>
        <w:t>franchising</w:t>
      </w:r>
      <w:proofErr w:type="spellEnd"/>
      <w:r>
        <w:rPr>
          <w:rFonts w:eastAsia="Times New Roman" w:cs="Times New Roman"/>
          <w:szCs w:val="24"/>
        </w:rPr>
        <w:t>)».</w:t>
      </w:r>
    </w:p>
    <w:p w14:paraId="7632C3A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2. Η με αριθμό 516/14-5-2019 επίκαιρη ερώτηση του Βουλευτή Αττικής της Νέας Δημοκρατίας κ. Γεωργίου Βλάχου προς τον Υπουργό Περιβάλλοντος και Ενέργειας, με θέμα: «Εκπόνηση συγκεκριμένου σχεδίου και χρονοδιαγράμματος</w:t>
      </w:r>
      <w:r>
        <w:rPr>
          <w:rFonts w:eastAsia="Times New Roman" w:cs="Times New Roman"/>
          <w:szCs w:val="24"/>
        </w:rPr>
        <w:t xml:space="preserve"> για την αντιμετώπιση των προβλημάτων της περιοχής της Ανατολικής Αττικής που επλήγη από τη φωτιά της 23</w:t>
      </w:r>
      <w:r w:rsidRPr="00933163">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και 24</w:t>
      </w:r>
      <w:r w:rsidRPr="00933163">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Ιουλίου».</w:t>
      </w:r>
    </w:p>
    <w:p w14:paraId="7632C3A8"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lastRenderedPageBreak/>
        <w:t>Β</w:t>
      </w:r>
      <w:r>
        <w:rPr>
          <w:rFonts w:eastAsia="Times New Roman" w:cs="Times New Roman"/>
          <w:szCs w:val="24"/>
        </w:rPr>
        <w:t>΄</w:t>
      </w:r>
      <w:r>
        <w:rPr>
          <w:rFonts w:eastAsia="Times New Roman" w:cs="Times New Roman"/>
          <w:szCs w:val="24"/>
        </w:rPr>
        <w:t xml:space="preserve"> </w:t>
      </w:r>
    </w:p>
    <w:p w14:paraId="7632C3A9" w14:textId="77777777" w:rsidR="00845256" w:rsidRDefault="00BE25C9">
      <w:pPr>
        <w:spacing w:line="600" w:lineRule="auto"/>
        <w:ind w:firstLine="720"/>
        <w:contextualSpacing/>
        <w:jc w:val="both"/>
        <w:rPr>
          <w:rFonts w:eastAsia="Times New Roman" w:cs="Times New Roman"/>
          <w:szCs w:val="24"/>
        </w:rPr>
      </w:pPr>
      <w:r w:rsidRPr="00B16A9B">
        <w:rPr>
          <w:rFonts w:eastAsia="Times New Roman" w:cs="Times New Roman"/>
          <w:szCs w:val="24"/>
        </w:rPr>
        <w:t>Α. ΕΠΙΚΑΙΡΕΣ ΕΡΩΤΗΣΕΙΣ Πρώτου Κύκλου (Άρθρο 130 παρ</w:t>
      </w:r>
      <w:r>
        <w:rPr>
          <w:rFonts w:eastAsia="Times New Roman" w:cs="Times New Roman"/>
          <w:szCs w:val="24"/>
        </w:rPr>
        <w:t>άγραφοι</w:t>
      </w:r>
      <w:r w:rsidRPr="00B16A9B">
        <w:rPr>
          <w:rFonts w:eastAsia="Times New Roman" w:cs="Times New Roman"/>
          <w:szCs w:val="24"/>
        </w:rPr>
        <w:t xml:space="preserve"> 2 και 3 </w:t>
      </w:r>
      <w:r>
        <w:rPr>
          <w:rFonts w:eastAsia="Times New Roman" w:cs="Times New Roman"/>
          <w:szCs w:val="24"/>
        </w:rPr>
        <w:t xml:space="preserve">του </w:t>
      </w:r>
      <w:r w:rsidRPr="00B16A9B">
        <w:rPr>
          <w:rFonts w:eastAsia="Times New Roman" w:cs="Times New Roman"/>
          <w:szCs w:val="24"/>
        </w:rPr>
        <w:t>Καν</w:t>
      </w:r>
      <w:r>
        <w:rPr>
          <w:rFonts w:eastAsia="Times New Roman" w:cs="Times New Roman"/>
          <w:szCs w:val="24"/>
        </w:rPr>
        <w:t>ονισμού της</w:t>
      </w:r>
      <w:r w:rsidRPr="00B16A9B">
        <w:rPr>
          <w:rFonts w:eastAsia="Times New Roman" w:cs="Times New Roman"/>
          <w:szCs w:val="24"/>
        </w:rPr>
        <w:t xml:space="preserve"> Βουλής)</w:t>
      </w:r>
    </w:p>
    <w:p w14:paraId="7632C3A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1.</w:t>
      </w:r>
      <w:r w:rsidRPr="00B16A9B">
        <w:rPr>
          <w:rFonts w:eastAsia="Times New Roman" w:cs="Times New Roman"/>
          <w:szCs w:val="24"/>
        </w:rPr>
        <w:t xml:space="preserve"> Η με αριθμό 498/2-5-2019 </w:t>
      </w:r>
      <w:r>
        <w:rPr>
          <w:rFonts w:eastAsia="Times New Roman" w:cs="Times New Roman"/>
          <w:szCs w:val="24"/>
        </w:rPr>
        <w:t>ε</w:t>
      </w:r>
      <w:r w:rsidRPr="00B16A9B">
        <w:rPr>
          <w:rFonts w:eastAsia="Times New Roman" w:cs="Times New Roman"/>
          <w:szCs w:val="24"/>
        </w:rPr>
        <w:t>πίκ</w:t>
      </w:r>
      <w:r w:rsidRPr="00B16A9B">
        <w:rPr>
          <w:rFonts w:eastAsia="Times New Roman" w:cs="Times New Roman"/>
          <w:szCs w:val="24"/>
        </w:rPr>
        <w:t xml:space="preserve">αιρη </w:t>
      </w:r>
      <w:r>
        <w:rPr>
          <w:rFonts w:eastAsia="Times New Roman" w:cs="Times New Roman"/>
          <w:szCs w:val="24"/>
        </w:rPr>
        <w:t>ε</w:t>
      </w:r>
      <w:r w:rsidRPr="00B16A9B">
        <w:rPr>
          <w:rFonts w:eastAsia="Times New Roman" w:cs="Times New Roman"/>
          <w:szCs w:val="24"/>
        </w:rPr>
        <w:t>ρώτηση του Βουλευτή Αχαΐας της Δημοκρατικής Συμπαράταξης κ. Θεόδωρου Παπαθεοδώρου προς τον Υπουργό Παιδείας, Έρευνας και Θρησκευμάτων, με θέμα: «Νέες εκκρεμότητες και αναπάντητα ερωτήματα για το Ελληνικό Σχολείο του Μονάχου».</w:t>
      </w:r>
    </w:p>
    <w:p w14:paraId="7632C3AB" w14:textId="77777777" w:rsidR="00845256" w:rsidRDefault="00BE25C9">
      <w:pPr>
        <w:spacing w:line="600" w:lineRule="auto"/>
        <w:ind w:firstLine="720"/>
        <w:contextualSpacing/>
        <w:jc w:val="both"/>
        <w:rPr>
          <w:rFonts w:eastAsia="Times New Roman" w:cs="Times New Roman"/>
          <w:szCs w:val="24"/>
        </w:rPr>
      </w:pPr>
      <w:r w:rsidRPr="00B16A9B">
        <w:rPr>
          <w:rFonts w:eastAsia="Times New Roman" w:cs="Times New Roman"/>
          <w:szCs w:val="24"/>
        </w:rPr>
        <w:t>Β. ΕΠΙΚΑΙΡΕΣ ΕΡΩΤΗΣΕΙΣ Δ</w:t>
      </w:r>
      <w:r w:rsidRPr="00B16A9B">
        <w:rPr>
          <w:rFonts w:eastAsia="Times New Roman" w:cs="Times New Roman"/>
          <w:szCs w:val="24"/>
        </w:rPr>
        <w:t>εύτερου Κύκλου (Άρθρο 130 παρ</w:t>
      </w:r>
      <w:r>
        <w:rPr>
          <w:rFonts w:eastAsia="Times New Roman" w:cs="Times New Roman"/>
          <w:szCs w:val="24"/>
        </w:rPr>
        <w:t>άγραφοι</w:t>
      </w:r>
      <w:r w:rsidRPr="00B16A9B">
        <w:rPr>
          <w:rFonts w:eastAsia="Times New Roman" w:cs="Times New Roman"/>
          <w:szCs w:val="24"/>
        </w:rPr>
        <w:t xml:space="preserve"> 2 και 3 </w:t>
      </w:r>
      <w:r>
        <w:rPr>
          <w:rFonts w:eastAsia="Times New Roman" w:cs="Times New Roman"/>
          <w:szCs w:val="24"/>
        </w:rPr>
        <w:t xml:space="preserve">του </w:t>
      </w:r>
      <w:r w:rsidRPr="00B16A9B">
        <w:rPr>
          <w:rFonts w:eastAsia="Times New Roman" w:cs="Times New Roman"/>
          <w:szCs w:val="24"/>
        </w:rPr>
        <w:t>Καν</w:t>
      </w:r>
      <w:r>
        <w:rPr>
          <w:rFonts w:eastAsia="Times New Roman" w:cs="Times New Roman"/>
          <w:szCs w:val="24"/>
        </w:rPr>
        <w:t>ονισμού της</w:t>
      </w:r>
      <w:r w:rsidRPr="00B16A9B">
        <w:rPr>
          <w:rFonts w:eastAsia="Times New Roman" w:cs="Times New Roman"/>
          <w:szCs w:val="24"/>
        </w:rPr>
        <w:t xml:space="preserve"> Βουλής)</w:t>
      </w:r>
    </w:p>
    <w:p w14:paraId="7632C3A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1.</w:t>
      </w:r>
      <w:r w:rsidRPr="00B16A9B">
        <w:rPr>
          <w:rFonts w:eastAsia="Times New Roman" w:cs="Times New Roman"/>
          <w:szCs w:val="24"/>
        </w:rPr>
        <w:t xml:space="preserve"> Η με αριθμό 501/3-5-2019 </w:t>
      </w:r>
      <w:r>
        <w:rPr>
          <w:rFonts w:eastAsia="Times New Roman" w:cs="Times New Roman"/>
          <w:szCs w:val="24"/>
        </w:rPr>
        <w:t>ε</w:t>
      </w:r>
      <w:r w:rsidRPr="00B16A9B">
        <w:rPr>
          <w:rFonts w:eastAsia="Times New Roman" w:cs="Times New Roman"/>
          <w:szCs w:val="24"/>
        </w:rPr>
        <w:t xml:space="preserve">πίκαιρη </w:t>
      </w:r>
      <w:r>
        <w:rPr>
          <w:rFonts w:eastAsia="Times New Roman" w:cs="Times New Roman"/>
          <w:szCs w:val="24"/>
        </w:rPr>
        <w:t>ε</w:t>
      </w:r>
      <w:r w:rsidRPr="00B16A9B">
        <w:rPr>
          <w:rFonts w:eastAsia="Times New Roman" w:cs="Times New Roman"/>
          <w:szCs w:val="24"/>
        </w:rPr>
        <w:t xml:space="preserve">ρώτηση του Ε΄ Αντιπροέδρου της Βουλής και Βουλευτή Δωδεκανήσου της Δημοκρατικής Συμπαράταξης κ. Δημητρίου </w:t>
      </w:r>
      <w:proofErr w:type="spellStart"/>
      <w:r w:rsidRPr="00B16A9B">
        <w:rPr>
          <w:rFonts w:eastAsia="Times New Roman" w:cs="Times New Roman"/>
          <w:szCs w:val="24"/>
        </w:rPr>
        <w:t>Κρεμαστινού</w:t>
      </w:r>
      <w:proofErr w:type="spellEnd"/>
      <w:r w:rsidRPr="00B16A9B">
        <w:rPr>
          <w:rFonts w:eastAsia="Times New Roman" w:cs="Times New Roman"/>
          <w:szCs w:val="24"/>
        </w:rPr>
        <w:t xml:space="preserve"> προς τον Υπουργό Οικονομίας </w:t>
      </w:r>
      <w:r w:rsidRPr="00B16A9B">
        <w:rPr>
          <w:rFonts w:eastAsia="Times New Roman" w:cs="Times New Roman"/>
          <w:szCs w:val="24"/>
        </w:rPr>
        <w:t xml:space="preserve">και Ανάπτυξης, με θέμα: «Ταλαιπωρία λόγω έργων στο </w:t>
      </w:r>
      <w:r>
        <w:rPr>
          <w:rFonts w:eastAsia="Times New Roman" w:cs="Times New Roman"/>
          <w:szCs w:val="24"/>
        </w:rPr>
        <w:t>α</w:t>
      </w:r>
      <w:r w:rsidRPr="00B16A9B">
        <w:rPr>
          <w:rFonts w:eastAsia="Times New Roman" w:cs="Times New Roman"/>
          <w:szCs w:val="24"/>
        </w:rPr>
        <w:t>εροδρόμιο “</w:t>
      </w:r>
      <w:r w:rsidRPr="00B16A9B">
        <w:rPr>
          <w:rFonts w:eastAsia="Times New Roman" w:cs="Times New Roman"/>
          <w:szCs w:val="24"/>
        </w:rPr>
        <w:t>ΔΙΑΓΟΡΑΣ</w:t>
      </w:r>
      <w:r w:rsidRPr="00B16A9B">
        <w:rPr>
          <w:rFonts w:eastAsia="Times New Roman" w:cs="Times New Roman"/>
          <w:szCs w:val="24"/>
        </w:rPr>
        <w:t>” της Ρόδου».</w:t>
      </w:r>
    </w:p>
    <w:p w14:paraId="7632C3AD" w14:textId="77777777" w:rsidR="00845256" w:rsidRDefault="00BE25C9">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w:t>
      </w:r>
      <w:r w:rsidRPr="00B166E6">
        <w:rPr>
          <w:rFonts w:eastAsia="Times New Roman" w:cs="Times New Roman"/>
          <w:szCs w:val="24"/>
        </w:rPr>
        <w:t xml:space="preserve"> </w:t>
      </w:r>
      <w:r>
        <w:rPr>
          <w:rFonts w:eastAsia="Times New Roman"/>
          <w:szCs w:val="24"/>
        </w:rPr>
        <w:t xml:space="preserve">θα διαβάσω </w:t>
      </w:r>
      <w:r>
        <w:rPr>
          <w:rFonts w:eastAsia="Times New Roman"/>
          <w:szCs w:val="24"/>
        </w:rPr>
        <w:t>τώρα</w:t>
      </w:r>
      <w:r>
        <w:rPr>
          <w:rFonts w:eastAsia="Times New Roman"/>
          <w:szCs w:val="24"/>
        </w:rPr>
        <w:t xml:space="preserve"> τις επίκαιρες ερωτήσεις που δεν θα συζητηθούν</w:t>
      </w:r>
      <w:r>
        <w:rPr>
          <w:rFonts w:eastAsia="Times New Roman"/>
          <w:szCs w:val="24"/>
        </w:rPr>
        <w:t xml:space="preserve"> στη σημερινή συνε</w:t>
      </w:r>
      <w:r>
        <w:rPr>
          <w:rFonts w:eastAsia="Times New Roman"/>
          <w:szCs w:val="24"/>
        </w:rPr>
        <w:t>δ</w:t>
      </w:r>
      <w:r>
        <w:rPr>
          <w:rFonts w:eastAsia="Times New Roman"/>
          <w:szCs w:val="24"/>
        </w:rPr>
        <w:t>ρίαση</w:t>
      </w:r>
      <w:r>
        <w:rPr>
          <w:rFonts w:eastAsia="Times New Roman"/>
          <w:szCs w:val="24"/>
        </w:rPr>
        <w:t xml:space="preserve">. </w:t>
      </w:r>
    </w:p>
    <w:p w14:paraId="7632C3AE" w14:textId="77777777" w:rsidR="00845256" w:rsidRDefault="00BE25C9">
      <w:pPr>
        <w:spacing w:line="600" w:lineRule="auto"/>
        <w:ind w:firstLine="720"/>
        <w:contextualSpacing/>
        <w:jc w:val="both"/>
        <w:rPr>
          <w:rFonts w:ascii="Verdana" w:eastAsia="Times New Roman" w:hAnsi="Verdana" w:cs="Times New Roman"/>
          <w:color w:val="000000"/>
          <w:sz w:val="17"/>
          <w:szCs w:val="17"/>
          <w:shd w:val="clear" w:color="auto" w:fill="FFFFFF"/>
        </w:rPr>
      </w:pPr>
      <w:r w:rsidRPr="00977B85">
        <w:rPr>
          <w:rFonts w:eastAsia="Times New Roman"/>
          <w:szCs w:val="24"/>
        </w:rPr>
        <w:lastRenderedPageBreak/>
        <w:t xml:space="preserve">Η </w:t>
      </w:r>
      <w:r>
        <w:rPr>
          <w:rFonts w:eastAsia="Times New Roman"/>
          <w:szCs w:val="24"/>
        </w:rPr>
        <w:t xml:space="preserve">δεύτερη </w:t>
      </w:r>
      <w:r w:rsidRPr="00977B85">
        <w:rPr>
          <w:rFonts w:eastAsia="Times New Roman"/>
          <w:szCs w:val="24"/>
        </w:rPr>
        <w:t>με αριθμό 51</w:t>
      </w:r>
      <w:r>
        <w:rPr>
          <w:rFonts w:eastAsia="Times New Roman"/>
          <w:szCs w:val="24"/>
        </w:rPr>
        <w:t xml:space="preserve">0/9-5-2019 επίκαιρη ερώτηση </w:t>
      </w:r>
      <w:r>
        <w:rPr>
          <w:rFonts w:eastAsia="Times New Roman"/>
          <w:szCs w:val="24"/>
        </w:rPr>
        <w:t>πρώτου κύκλου (Α</w:t>
      </w:r>
      <w:r>
        <w:rPr>
          <w:rFonts w:eastAsia="Times New Roman"/>
          <w:szCs w:val="24"/>
        </w:rPr>
        <w:t>΄</w:t>
      </w:r>
      <w:r>
        <w:rPr>
          <w:rFonts w:eastAsia="Times New Roman"/>
          <w:szCs w:val="24"/>
        </w:rPr>
        <w:t xml:space="preserve">) του </w:t>
      </w:r>
      <w:r w:rsidRPr="00977B85">
        <w:rPr>
          <w:rFonts w:eastAsia="Times New Roman"/>
          <w:szCs w:val="24"/>
        </w:rPr>
        <w:t>Βουλευτή Β΄ Αθηνών της Δημοκρατικής Συμπαράταξης κ.</w:t>
      </w:r>
      <w:r>
        <w:rPr>
          <w:rFonts w:eastAsia="Times New Roman"/>
          <w:szCs w:val="24"/>
        </w:rPr>
        <w:t xml:space="preserve"> </w:t>
      </w:r>
      <w:r w:rsidRPr="00977B85">
        <w:rPr>
          <w:rFonts w:eastAsia="Times New Roman"/>
          <w:bCs/>
          <w:szCs w:val="24"/>
        </w:rPr>
        <w:t>Γεωργίου</w:t>
      </w:r>
      <w:r>
        <w:rPr>
          <w:rFonts w:eastAsia="Times New Roman"/>
          <w:bCs/>
          <w:szCs w:val="24"/>
        </w:rPr>
        <w:t xml:space="preserve"> </w:t>
      </w:r>
      <w:r w:rsidRPr="00977B85">
        <w:rPr>
          <w:rFonts w:eastAsia="Times New Roman"/>
          <w:bCs/>
          <w:szCs w:val="24"/>
        </w:rPr>
        <w:t>-</w:t>
      </w:r>
      <w:r>
        <w:rPr>
          <w:rFonts w:eastAsia="Times New Roman"/>
          <w:bCs/>
          <w:szCs w:val="24"/>
        </w:rPr>
        <w:t xml:space="preserve"> </w:t>
      </w:r>
      <w:r w:rsidRPr="00977B85">
        <w:rPr>
          <w:rFonts w:eastAsia="Times New Roman"/>
          <w:bCs/>
          <w:szCs w:val="24"/>
        </w:rPr>
        <w:t>Δημητρίου Καρρά</w:t>
      </w:r>
      <w:r>
        <w:rPr>
          <w:rFonts w:eastAsia="Times New Roman"/>
          <w:szCs w:val="24"/>
        </w:rPr>
        <w:t xml:space="preserve"> </w:t>
      </w:r>
      <w:r w:rsidRPr="00977B85">
        <w:rPr>
          <w:rFonts w:eastAsia="Times New Roman"/>
          <w:szCs w:val="24"/>
        </w:rPr>
        <w:t>προς τον Υπουργό</w:t>
      </w:r>
      <w:r>
        <w:rPr>
          <w:rFonts w:eastAsia="Times New Roman"/>
          <w:szCs w:val="24"/>
        </w:rPr>
        <w:t xml:space="preserve"> </w:t>
      </w:r>
      <w:r w:rsidRPr="00977B85">
        <w:rPr>
          <w:rFonts w:eastAsia="Times New Roman"/>
          <w:bCs/>
          <w:szCs w:val="24"/>
        </w:rPr>
        <w:t>Υποδομών και Μεταφορών,</w:t>
      </w:r>
      <w:r>
        <w:rPr>
          <w:rFonts w:eastAsia="Times New Roman"/>
          <w:szCs w:val="24"/>
        </w:rPr>
        <w:t xml:space="preserve"> </w:t>
      </w:r>
      <w:r w:rsidRPr="00977B85">
        <w:rPr>
          <w:rFonts w:eastAsia="Times New Roman"/>
          <w:szCs w:val="24"/>
        </w:rPr>
        <w:t xml:space="preserve">με θέμα: «Θα ξεπαγώσει η επέκταση της </w:t>
      </w:r>
      <w:r>
        <w:rPr>
          <w:rFonts w:eastAsia="Times New Roman"/>
          <w:szCs w:val="24"/>
        </w:rPr>
        <w:t>Γ</w:t>
      </w:r>
      <w:r w:rsidRPr="00977B85">
        <w:rPr>
          <w:rFonts w:eastAsia="Times New Roman"/>
          <w:szCs w:val="24"/>
        </w:rPr>
        <w:t xml:space="preserve">ραμμής 2 του </w:t>
      </w:r>
      <w:r>
        <w:rPr>
          <w:rFonts w:eastAsia="Times New Roman"/>
          <w:szCs w:val="24"/>
        </w:rPr>
        <w:t>μ</w:t>
      </w:r>
      <w:r w:rsidRPr="00977B85">
        <w:rPr>
          <w:rFonts w:eastAsia="Times New Roman"/>
          <w:szCs w:val="24"/>
        </w:rPr>
        <w:t>ετρό στο Ίλιον;»</w:t>
      </w:r>
      <w:r>
        <w:rPr>
          <w:rFonts w:eastAsia="Times New Roman"/>
          <w:szCs w:val="24"/>
        </w:rPr>
        <w:t xml:space="preserve">, </w:t>
      </w:r>
      <w:r w:rsidRPr="00977B85">
        <w:rPr>
          <w:rFonts w:eastAsia="Times New Roman"/>
          <w:szCs w:val="24"/>
        </w:rPr>
        <w:t xml:space="preserve">δεν θα συζητηθεί </w:t>
      </w:r>
      <w:r>
        <w:rPr>
          <w:rFonts w:eastAsia="Times New Roman"/>
          <w:szCs w:val="24"/>
        </w:rPr>
        <w:t>εξαιτίας κωλύματος του Υπ</w:t>
      </w:r>
      <w:r>
        <w:rPr>
          <w:rFonts w:eastAsia="Times New Roman"/>
          <w:szCs w:val="24"/>
        </w:rPr>
        <w:t xml:space="preserve">ουργού κ. Χρήστου </w:t>
      </w:r>
      <w:proofErr w:type="spellStart"/>
      <w:r>
        <w:rPr>
          <w:rFonts w:eastAsia="Times New Roman"/>
          <w:szCs w:val="24"/>
        </w:rPr>
        <w:t>Σπίρτζη</w:t>
      </w:r>
      <w:proofErr w:type="spellEnd"/>
      <w:r>
        <w:rPr>
          <w:rFonts w:eastAsia="Times New Roman"/>
          <w:szCs w:val="24"/>
        </w:rPr>
        <w:t>, λόγω επίσημου ταξιδιού στη Θεσσαλονίκη.</w:t>
      </w:r>
      <w:r w:rsidRPr="00F20D8F">
        <w:rPr>
          <w:rFonts w:ascii="Verdana" w:eastAsia="Times New Roman" w:hAnsi="Verdana" w:cs="Times New Roman"/>
          <w:color w:val="000000"/>
          <w:sz w:val="17"/>
          <w:szCs w:val="17"/>
          <w:shd w:val="clear" w:color="auto" w:fill="FFFFFF"/>
        </w:rPr>
        <w:t xml:space="preserve"> </w:t>
      </w:r>
    </w:p>
    <w:p w14:paraId="7632C3AF" w14:textId="77777777" w:rsidR="00845256" w:rsidRDefault="00BE25C9">
      <w:pPr>
        <w:spacing w:line="600" w:lineRule="auto"/>
        <w:ind w:firstLine="720"/>
        <w:contextualSpacing/>
        <w:jc w:val="both"/>
        <w:rPr>
          <w:rFonts w:eastAsia="Times New Roman"/>
          <w:szCs w:val="24"/>
        </w:rPr>
      </w:pPr>
      <w:r w:rsidRPr="00F20D8F">
        <w:rPr>
          <w:rFonts w:eastAsia="Times New Roman"/>
          <w:szCs w:val="24"/>
        </w:rPr>
        <w:t xml:space="preserve">Η δεύτερη με αριθμό 517/14-5-2019 επίκαιρη ερώτηση δεύτερου κύκλου </w:t>
      </w:r>
      <w:r>
        <w:rPr>
          <w:rFonts w:eastAsia="Times New Roman"/>
          <w:szCs w:val="24"/>
        </w:rPr>
        <w:t>(Α</w:t>
      </w:r>
      <w:r>
        <w:rPr>
          <w:rFonts w:eastAsia="Times New Roman"/>
          <w:szCs w:val="24"/>
        </w:rPr>
        <w:t>΄</w:t>
      </w:r>
      <w:r>
        <w:rPr>
          <w:rFonts w:eastAsia="Times New Roman"/>
          <w:szCs w:val="24"/>
        </w:rPr>
        <w:t xml:space="preserve">) </w:t>
      </w:r>
      <w:r w:rsidRPr="00F20D8F">
        <w:rPr>
          <w:rFonts w:eastAsia="Times New Roman"/>
          <w:szCs w:val="24"/>
        </w:rPr>
        <w:t>του Ε΄ Αντιπροέδρου της Βουλής και Βουλευτή Δωδεκανήσου της Δημοκρατικής Συμπαράταξης κ.</w:t>
      </w:r>
      <w:r w:rsidRPr="00F20D8F">
        <w:rPr>
          <w:rFonts w:eastAsia="Times New Roman"/>
          <w:bCs/>
          <w:szCs w:val="24"/>
        </w:rPr>
        <w:t xml:space="preserve"> Δημητρίου</w:t>
      </w:r>
      <w:r w:rsidRPr="00F20D8F">
        <w:rPr>
          <w:rFonts w:eastAsia="Times New Roman"/>
          <w:szCs w:val="24"/>
        </w:rPr>
        <w:t xml:space="preserve"> </w:t>
      </w:r>
      <w:proofErr w:type="spellStart"/>
      <w:r w:rsidRPr="00F20D8F">
        <w:rPr>
          <w:rFonts w:eastAsia="Times New Roman"/>
          <w:bCs/>
          <w:szCs w:val="24"/>
        </w:rPr>
        <w:t>Κρεμαστινού</w:t>
      </w:r>
      <w:proofErr w:type="spellEnd"/>
      <w:r w:rsidRPr="00F20D8F">
        <w:rPr>
          <w:rFonts w:eastAsia="Times New Roman"/>
          <w:szCs w:val="24"/>
        </w:rPr>
        <w:t xml:space="preserve"> προς τον Υπουργό </w:t>
      </w:r>
      <w:r w:rsidRPr="00F20D8F">
        <w:rPr>
          <w:rFonts w:eastAsia="Times New Roman"/>
          <w:bCs/>
          <w:szCs w:val="24"/>
        </w:rPr>
        <w:t>Υποδομών και Μεταφορών,</w:t>
      </w:r>
      <w:r>
        <w:rPr>
          <w:rFonts w:eastAsia="Times New Roman"/>
          <w:szCs w:val="24"/>
        </w:rPr>
        <w:t xml:space="preserve"> </w:t>
      </w:r>
      <w:r w:rsidRPr="00F20D8F">
        <w:rPr>
          <w:rFonts w:eastAsia="Times New Roman"/>
          <w:szCs w:val="24"/>
        </w:rPr>
        <w:t>με θέμα: «Κα</w:t>
      </w:r>
      <w:r>
        <w:rPr>
          <w:rFonts w:eastAsia="Times New Roman"/>
          <w:szCs w:val="24"/>
        </w:rPr>
        <w:t>μ</w:t>
      </w:r>
      <w:r w:rsidRPr="00F20D8F">
        <w:rPr>
          <w:rFonts w:eastAsia="Times New Roman"/>
          <w:szCs w:val="24"/>
        </w:rPr>
        <w:t xml:space="preserve">μία απολύτως εξέλιξη στο </w:t>
      </w:r>
      <w:proofErr w:type="spellStart"/>
      <w:r>
        <w:rPr>
          <w:rFonts w:eastAsia="Times New Roman"/>
          <w:szCs w:val="24"/>
        </w:rPr>
        <w:t>δωδεκαθέσιο</w:t>
      </w:r>
      <w:proofErr w:type="spellEnd"/>
      <w:r>
        <w:rPr>
          <w:rFonts w:eastAsia="Times New Roman"/>
          <w:szCs w:val="24"/>
        </w:rPr>
        <w:t xml:space="preserve"> </w:t>
      </w:r>
      <w:r w:rsidRPr="00F20D8F">
        <w:rPr>
          <w:rFonts w:eastAsia="Times New Roman"/>
          <w:szCs w:val="24"/>
        </w:rPr>
        <w:t>Δημοτικό Σχολείο Αρχαγγέλου Ρόδου»</w:t>
      </w:r>
      <w:r>
        <w:rPr>
          <w:rFonts w:eastAsia="Times New Roman"/>
          <w:szCs w:val="24"/>
        </w:rPr>
        <w:t xml:space="preserve">, </w:t>
      </w:r>
      <w:r w:rsidRPr="00977B85">
        <w:rPr>
          <w:rFonts w:eastAsia="Times New Roman"/>
          <w:szCs w:val="24"/>
        </w:rPr>
        <w:t xml:space="preserve">δεν θα συζητηθεί </w:t>
      </w:r>
      <w:r>
        <w:rPr>
          <w:rFonts w:eastAsia="Times New Roman"/>
          <w:szCs w:val="24"/>
        </w:rPr>
        <w:t xml:space="preserve">εξαιτίας κωλύματος του Υπουργού κ. Χρήστου </w:t>
      </w:r>
      <w:proofErr w:type="spellStart"/>
      <w:r>
        <w:rPr>
          <w:rFonts w:eastAsia="Times New Roman"/>
          <w:szCs w:val="24"/>
        </w:rPr>
        <w:t>Σπίρτζη</w:t>
      </w:r>
      <w:proofErr w:type="spellEnd"/>
      <w:r>
        <w:rPr>
          <w:rFonts w:eastAsia="Times New Roman"/>
          <w:szCs w:val="24"/>
        </w:rPr>
        <w:t>, λόγω επίσημου ταξιδιού στη Θεσσαλονίκη.</w:t>
      </w:r>
    </w:p>
    <w:p w14:paraId="7632C3B0" w14:textId="77777777" w:rsidR="00845256" w:rsidRDefault="00BE25C9">
      <w:pPr>
        <w:spacing w:line="600" w:lineRule="auto"/>
        <w:ind w:firstLine="720"/>
        <w:contextualSpacing/>
        <w:jc w:val="both"/>
        <w:rPr>
          <w:rFonts w:eastAsia="Times New Roman"/>
          <w:szCs w:val="24"/>
        </w:rPr>
      </w:pPr>
      <w:r w:rsidRPr="00A963BE">
        <w:rPr>
          <w:rFonts w:eastAsia="Times New Roman"/>
          <w:szCs w:val="24"/>
        </w:rPr>
        <w:t xml:space="preserve">Η </w:t>
      </w:r>
      <w:r>
        <w:rPr>
          <w:rFonts w:eastAsia="Times New Roman"/>
          <w:szCs w:val="24"/>
        </w:rPr>
        <w:t xml:space="preserve">δεύτερη </w:t>
      </w:r>
      <w:r w:rsidRPr="00A963BE">
        <w:rPr>
          <w:rFonts w:eastAsia="Times New Roman"/>
          <w:szCs w:val="24"/>
        </w:rPr>
        <w:t>με αριθμό</w:t>
      </w:r>
      <w:r w:rsidRPr="00A963BE">
        <w:rPr>
          <w:rFonts w:eastAsia="Times New Roman"/>
          <w:szCs w:val="24"/>
        </w:rPr>
        <w:t xml:space="preserve"> 505/6-5-2019 </w:t>
      </w:r>
      <w:r>
        <w:rPr>
          <w:rFonts w:eastAsia="Times New Roman"/>
          <w:szCs w:val="24"/>
        </w:rPr>
        <w:t>ε</w:t>
      </w:r>
      <w:r w:rsidRPr="00A963BE">
        <w:rPr>
          <w:rFonts w:eastAsia="Times New Roman"/>
          <w:szCs w:val="24"/>
        </w:rPr>
        <w:t xml:space="preserve">πίκαιρη </w:t>
      </w:r>
      <w:r>
        <w:rPr>
          <w:rFonts w:eastAsia="Times New Roman"/>
          <w:szCs w:val="24"/>
        </w:rPr>
        <w:t>ε</w:t>
      </w:r>
      <w:r w:rsidRPr="00A963BE">
        <w:rPr>
          <w:rFonts w:eastAsia="Times New Roman"/>
          <w:szCs w:val="24"/>
        </w:rPr>
        <w:t xml:space="preserve">ρώτηση </w:t>
      </w:r>
      <w:r>
        <w:rPr>
          <w:rFonts w:eastAsia="Times New Roman"/>
          <w:szCs w:val="24"/>
        </w:rPr>
        <w:t>πρώτου κύκλου (Β</w:t>
      </w:r>
      <w:r>
        <w:rPr>
          <w:rFonts w:eastAsia="Times New Roman"/>
          <w:szCs w:val="24"/>
        </w:rPr>
        <w:t>΄</w:t>
      </w:r>
      <w:r>
        <w:rPr>
          <w:rFonts w:eastAsia="Times New Roman"/>
          <w:szCs w:val="24"/>
        </w:rPr>
        <w:t xml:space="preserve">) του </w:t>
      </w:r>
      <w:r w:rsidRPr="00A963BE">
        <w:rPr>
          <w:rFonts w:eastAsia="Times New Roman"/>
          <w:szCs w:val="24"/>
        </w:rPr>
        <w:t xml:space="preserve">Βουλευτή Β΄ Αθηνών της Δημοκρατικής Συμπαράταξης κ. </w:t>
      </w:r>
      <w:r w:rsidRPr="00A963BE">
        <w:rPr>
          <w:rFonts w:eastAsia="Times New Roman"/>
          <w:bCs/>
          <w:szCs w:val="24"/>
        </w:rPr>
        <w:t xml:space="preserve">Ανδρέα Λοβέρδου </w:t>
      </w:r>
      <w:r w:rsidRPr="00A963BE">
        <w:rPr>
          <w:rFonts w:eastAsia="Times New Roman"/>
          <w:szCs w:val="24"/>
        </w:rPr>
        <w:t xml:space="preserve">προς τον Υπουργό </w:t>
      </w:r>
      <w:r w:rsidRPr="00A963BE">
        <w:rPr>
          <w:rFonts w:eastAsia="Times New Roman"/>
          <w:bCs/>
          <w:szCs w:val="24"/>
        </w:rPr>
        <w:t>Υποδομών και Μεταφορών,</w:t>
      </w:r>
      <w:r w:rsidRPr="00A963BE">
        <w:rPr>
          <w:rFonts w:eastAsia="Times New Roman"/>
          <w:szCs w:val="24"/>
        </w:rPr>
        <w:t xml:space="preserve"> με θέμα: «Εμπαιγμός </w:t>
      </w:r>
      <w:r w:rsidRPr="00A963BE">
        <w:rPr>
          <w:rFonts w:eastAsia="Times New Roman"/>
          <w:szCs w:val="24"/>
        </w:rPr>
        <w:lastRenderedPageBreak/>
        <w:t xml:space="preserve">εννέα αδειούχων επαγγελματιών ΤΑΧΙ με έδρα τον πρώην Δήμο </w:t>
      </w:r>
      <w:proofErr w:type="spellStart"/>
      <w:r w:rsidRPr="00A963BE">
        <w:rPr>
          <w:rFonts w:eastAsia="Times New Roman"/>
          <w:szCs w:val="24"/>
        </w:rPr>
        <w:t>Ερινεού</w:t>
      </w:r>
      <w:proofErr w:type="spellEnd"/>
      <w:r w:rsidRPr="00A963BE">
        <w:rPr>
          <w:rFonts w:eastAsia="Times New Roman"/>
          <w:szCs w:val="24"/>
        </w:rPr>
        <w:t xml:space="preserve"> Αχαΐας </w:t>
      </w:r>
      <w:r w:rsidRPr="00A963BE">
        <w:rPr>
          <w:rFonts w:eastAsia="Times New Roman"/>
          <w:szCs w:val="24"/>
        </w:rPr>
        <w:t>και των κατοίκων της περιοχής»</w:t>
      </w:r>
      <w:r>
        <w:rPr>
          <w:rFonts w:eastAsia="Times New Roman"/>
          <w:szCs w:val="24"/>
        </w:rPr>
        <w:t xml:space="preserve">, </w:t>
      </w:r>
      <w:r w:rsidRPr="00977B85">
        <w:rPr>
          <w:rFonts w:eastAsia="Times New Roman"/>
          <w:szCs w:val="24"/>
        </w:rPr>
        <w:t xml:space="preserve">δεν θα συζητηθεί </w:t>
      </w:r>
      <w:r>
        <w:rPr>
          <w:rFonts w:eastAsia="Times New Roman"/>
          <w:szCs w:val="24"/>
        </w:rPr>
        <w:t>εξαιτίας κωλύματος του Υπουργού κ.</w:t>
      </w:r>
      <w:r w:rsidRPr="003E00E0">
        <w:rPr>
          <w:rFonts w:eastAsia="Times New Roman"/>
          <w:szCs w:val="24"/>
        </w:rPr>
        <w:t xml:space="preserve"> </w:t>
      </w:r>
      <w:r>
        <w:rPr>
          <w:rFonts w:eastAsia="Times New Roman"/>
          <w:szCs w:val="24"/>
        </w:rPr>
        <w:t xml:space="preserve">Χρήστου </w:t>
      </w:r>
      <w:proofErr w:type="spellStart"/>
      <w:r>
        <w:rPr>
          <w:rFonts w:eastAsia="Times New Roman"/>
          <w:szCs w:val="24"/>
        </w:rPr>
        <w:t>Σπίρτζη</w:t>
      </w:r>
      <w:proofErr w:type="spellEnd"/>
      <w:r>
        <w:rPr>
          <w:rFonts w:eastAsia="Times New Roman"/>
          <w:szCs w:val="24"/>
        </w:rPr>
        <w:t>, λόγω επίσημου ταξιδιού στη Θεσσαλονίκη.</w:t>
      </w:r>
    </w:p>
    <w:p w14:paraId="7632C3B1" w14:textId="77777777" w:rsidR="00845256" w:rsidRDefault="00BE25C9">
      <w:pPr>
        <w:spacing w:line="600" w:lineRule="auto"/>
        <w:ind w:firstLine="720"/>
        <w:contextualSpacing/>
        <w:jc w:val="both"/>
        <w:rPr>
          <w:rFonts w:eastAsia="Times New Roman"/>
          <w:szCs w:val="24"/>
        </w:rPr>
      </w:pPr>
      <w:r w:rsidRPr="00675A59">
        <w:rPr>
          <w:rFonts w:eastAsia="Times New Roman"/>
          <w:szCs w:val="24"/>
        </w:rPr>
        <w:t xml:space="preserve">Η </w:t>
      </w:r>
      <w:r>
        <w:rPr>
          <w:rFonts w:eastAsia="Times New Roman"/>
          <w:szCs w:val="24"/>
        </w:rPr>
        <w:t xml:space="preserve">τρίτη </w:t>
      </w:r>
      <w:r w:rsidRPr="00675A59">
        <w:rPr>
          <w:rFonts w:eastAsia="Times New Roman"/>
          <w:szCs w:val="24"/>
        </w:rPr>
        <w:t xml:space="preserve">με αριθμό 519/14-5-2019 </w:t>
      </w:r>
      <w:r>
        <w:rPr>
          <w:rFonts w:eastAsia="Times New Roman"/>
          <w:szCs w:val="24"/>
        </w:rPr>
        <w:t>ε</w:t>
      </w:r>
      <w:r w:rsidRPr="00675A59">
        <w:rPr>
          <w:rFonts w:eastAsia="Times New Roman"/>
          <w:szCs w:val="24"/>
        </w:rPr>
        <w:t xml:space="preserve">πίκαιρη </w:t>
      </w:r>
      <w:r>
        <w:rPr>
          <w:rFonts w:eastAsia="Times New Roman"/>
          <w:szCs w:val="24"/>
        </w:rPr>
        <w:t>ε</w:t>
      </w:r>
      <w:r w:rsidRPr="00675A59">
        <w:rPr>
          <w:rFonts w:eastAsia="Times New Roman"/>
          <w:szCs w:val="24"/>
        </w:rPr>
        <w:t xml:space="preserve">ρώτηση </w:t>
      </w:r>
      <w:r>
        <w:rPr>
          <w:rFonts w:eastAsia="Times New Roman"/>
          <w:szCs w:val="24"/>
        </w:rPr>
        <w:t>δεύτερου κύκλου (Α</w:t>
      </w:r>
      <w:r>
        <w:rPr>
          <w:rFonts w:eastAsia="Times New Roman"/>
          <w:szCs w:val="24"/>
        </w:rPr>
        <w:t>΄</w:t>
      </w:r>
      <w:r>
        <w:rPr>
          <w:rFonts w:eastAsia="Times New Roman"/>
          <w:szCs w:val="24"/>
        </w:rPr>
        <w:t xml:space="preserve">) του </w:t>
      </w:r>
      <w:r w:rsidRPr="00675A59">
        <w:rPr>
          <w:rFonts w:eastAsia="Times New Roman"/>
          <w:szCs w:val="24"/>
        </w:rPr>
        <w:t>Βουλευτή Β΄ Αθηνών του Κομμουνιστικού Κόμ</w:t>
      </w:r>
      <w:r w:rsidRPr="00675A59">
        <w:rPr>
          <w:rFonts w:eastAsia="Times New Roman"/>
          <w:szCs w:val="24"/>
        </w:rPr>
        <w:t>ματος Ελλάδ</w:t>
      </w:r>
      <w:r>
        <w:rPr>
          <w:rFonts w:eastAsia="Times New Roman"/>
          <w:szCs w:val="24"/>
        </w:rPr>
        <w:t>α</w:t>
      </w:r>
      <w:r w:rsidRPr="00675A59">
        <w:rPr>
          <w:rFonts w:eastAsia="Times New Roman"/>
          <w:szCs w:val="24"/>
        </w:rPr>
        <w:t>ς κ.</w:t>
      </w:r>
      <w:r>
        <w:rPr>
          <w:rFonts w:eastAsia="Times New Roman"/>
          <w:szCs w:val="24"/>
        </w:rPr>
        <w:t xml:space="preserve">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sidRPr="00675A59">
        <w:rPr>
          <w:rFonts w:eastAsia="Times New Roman"/>
          <w:szCs w:val="24"/>
        </w:rPr>
        <w:t>προς την Υπουργό</w:t>
      </w:r>
      <w:r>
        <w:rPr>
          <w:rFonts w:eastAsia="Times New Roman"/>
          <w:szCs w:val="24"/>
        </w:rPr>
        <w:t xml:space="preserve"> </w:t>
      </w:r>
      <w:r w:rsidRPr="00675A59">
        <w:rPr>
          <w:rFonts w:eastAsia="Times New Roman"/>
          <w:bCs/>
          <w:szCs w:val="24"/>
        </w:rPr>
        <w:t>Εργασίας, Κοινωνικής Ασφάλι</w:t>
      </w:r>
      <w:r>
        <w:rPr>
          <w:rFonts w:eastAsia="Times New Roman"/>
          <w:bCs/>
          <w:szCs w:val="24"/>
        </w:rPr>
        <w:t xml:space="preserve">σης και Κοινωνικής Αλληλεγγύης, </w:t>
      </w:r>
      <w:r w:rsidRPr="00675A59">
        <w:rPr>
          <w:rFonts w:eastAsia="Times New Roman"/>
          <w:szCs w:val="24"/>
        </w:rPr>
        <w:t xml:space="preserve">με θέμα: «Εργαζόμενοι μέσω προγράμματος ΟΑΕΔ απασχόλησης μακροχρόνια ανέργων </w:t>
      </w:r>
      <w:r>
        <w:rPr>
          <w:rFonts w:eastAsia="Times New Roman"/>
          <w:szCs w:val="24"/>
        </w:rPr>
        <w:t xml:space="preserve">πενήντα πέντε έως εξήντα επτά </w:t>
      </w:r>
      <w:r w:rsidRPr="00675A59">
        <w:rPr>
          <w:rFonts w:eastAsia="Times New Roman"/>
          <w:szCs w:val="24"/>
        </w:rPr>
        <w:t xml:space="preserve">ετών στο Πανεπιστημιακό Νοσοκομείο </w:t>
      </w:r>
      <w:r w:rsidRPr="00675A59">
        <w:rPr>
          <w:rFonts w:eastAsia="Times New Roman"/>
          <w:szCs w:val="24"/>
        </w:rPr>
        <w:t>Ιωαννίνων»</w:t>
      </w:r>
      <w:r>
        <w:rPr>
          <w:rFonts w:eastAsia="Times New Roman"/>
          <w:szCs w:val="24"/>
        </w:rPr>
        <w:t>, δεν θα συζητηθεί εξαιτίας κωλύματος του Υφυπουργού Εργασίας, Κοινωνικής Ασφάλισης και Κοινωνικής Αλληλεγγύης κ. Κωνσταντίνου Μπάρκα, λόγω φόρτου εργασίας.</w:t>
      </w:r>
    </w:p>
    <w:p w14:paraId="7632C3B2" w14:textId="77777777" w:rsidR="00845256" w:rsidRDefault="00BE25C9">
      <w:pPr>
        <w:spacing w:line="600" w:lineRule="auto"/>
        <w:ind w:firstLine="720"/>
        <w:contextualSpacing/>
        <w:jc w:val="both"/>
        <w:rPr>
          <w:rFonts w:eastAsia="Times New Roman"/>
          <w:szCs w:val="24"/>
        </w:rPr>
      </w:pPr>
      <w:r w:rsidRPr="00E32549">
        <w:rPr>
          <w:rFonts w:eastAsia="Times New Roman"/>
          <w:szCs w:val="24"/>
        </w:rPr>
        <w:lastRenderedPageBreak/>
        <w:t xml:space="preserve">Η </w:t>
      </w:r>
      <w:r>
        <w:rPr>
          <w:rFonts w:eastAsia="Times New Roman"/>
          <w:szCs w:val="24"/>
        </w:rPr>
        <w:t xml:space="preserve">τρίτη </w:t>
      </w:r>
      <w:r w:rsidRPr="00E32549">
        <w:rPr>
          <w:rFonts w:eastAsia="Times New Roman"/>
          <w:szCs w:val="24"/>
        </w:rPr>
        <w:t xml:space="preserve">με αριθμό 518/14-5-2019 </w:t>
      </w:r>
      <w:r>
        <w:rPr>
          <w:rFonts w:eastAsia="Times New Roman"/>
          <w:szCs w:val="24"/>
        </w:rPr>
        <w:t>ε</w:t>
      </w:r>
      <w:r w:rsidRPr="00E32549">
        <w:rPr>
          <w:rFonts w:eastAsia="Times New Roman"/>
          <w:szCs w:val="24"/>
        </w:rPr>
        <w:t xml:space="preserve">πίκαιρη </w:t>
      </w:r>
      <w:r>
        <w:rPr>
          <w:rFonts w:eastAsia="Times New Roman"/>
          <w:szCs w:val="24"/>
        </w:rPr>
        <w:t>ε</w:t>
      </w:r>
      <w:r w:rsidRPr="00E32549">
        <w:rPr>
          <w:rFonts w:eastAsia="Times New Roman"/>
          <w:szCs w:val="24"/>
        </w:rPr>
        <w:t xml:space="preserve">ρώτηση </w:t>
      </w:r>
      <w:r>
        <w:rPr>
          <w:rFonts w:eastAsia="Times New Roman"/>
          <w:szCs w:val="24"/>
        </w:rPr>
        <w:t>πρώτου κύκλου (Α</w:t>
      </w:r>
      <w:r>
        <w:rPr>
          <w:rFonts w:eastAsia="Times New Roman"/>
          <w:szCs w:val="24"/>
        </w:rPr>
        <w:t>΄</w:t>
      </w:r>
      <w:r>
        <w:rPr>
          <w:rFonts w:eastAsia="Times New Roman"/>
          <w:szCs w:val="24"/>
        </w:rPr>
        <w:t xml:space="preserve">) του </w:t>
      </w:r>
      <w:r w:rsidRPr="00E32549">
        <w:rPr>
          <w:rFonts w:eastAsia="Times New Roman"/>
          <w:szCs w:val="24"/>
        </w:rPr>
        <w:t>Βουλευτή Α΄ Θεσσα</w:t>
      </w:r>
      <w:r w:rsidRPr="00E32549">
        <w:rPr>
          <w:rFonts w:eastAsia="Times New Roman"/>
          <w:szCs w:val="24"/>
        </w:rPr>
        <w:t>λονίκης του Κομμουνιστικού Κόμματος Ελλάδ</w:t>
      </w:r>
      <w:r>
        <w:rPr>
          <w:rFonts w:eastAsia="Times New Roman"/>
          <w:szCs w:val="24"/>
        </w:rPr>
        <w:t>α</w:t>
      </w:r>
      <w:r w:rsidRPr="00E32549">
        <w:rPr>
          <w:rFonts w:eastAsia="Times New Roman"/>
          <w:szCs w:val="24"/>
        </w:rPr>
        <w:t>ς κ.</w:t>
      </w:r>
      <w:r>
        <w:rPr>
          <w:rFonts w:eastAsia="Times New Roman"/>
          <w:szCs w:val="24"/>
        </w:rPr>
        <w:t xml:space="preserve"> </w:t>
      </w:r>
      <w:r>
        <w:rPr>
          <w:rFonts w:eastAsia="Times New Roman"/>
          <w:bCs/>
          <w:szCs w:val="24"/>
        </w:rPr>
        <w:t xml:space="preserve">Γιάννη Δελή </w:t>
      </w:r>
      <w:r w:rsidRPr="00E32549">
        <w:rPr>
          <w:rFonts w:eastAsia="Times New Roman"/>
          <w:szCs w:val="24"/>
        </w:rPr>
        <w:t>προς την Υπουργό</w:t>
      </w:r>
      <w:r>
        <w:rPr>
          <w:rFonts w:eastAsia="Times New Roman"/>
          <w:szCs w:val="24"/>
        </w:rPr>
        <w:t xml:space="preserve"> </w:t>
      </w:r>
      <w:r w:rsidRPr="00E32549">
        <w:rPr>
          <w:rFonts w:eastAsia="Times New Roman"/>
          <w:bCs/>
          <w:szCs w:val="24"/>
        </w:rPr>
        <w:t>Εργασίας, Κοινωνικής Ασφάλισης και Κοινωνικής Αλληλεγγύης,</w:t>
      </w:r>
      <w:r>
        <w:rPr>
          <w:rFonts w:eastAsia="Times New Roman"/>
          <w:szCs w:val="24"/>
        </w:rPr>
        <w:t xml:space="preserve"> </w:t>
      </w:r>
      <w:r w:rsidRPr="00E32549">
        <w:rPr>
          <w:rFonts w:eastAsia="Times New Roman"/>
          <w:szCs w:val="24"/>
        </w:rPr>
        <w:t>με θέμα: «Προβλήματα εργαζόμενων στο Κέντρο Κοινωνικής Πρόνοιας Περιφέρειας Κεντρικής Μακεδονίας»</w:t>
      </w:r>
      <w:r>
        <w:rPr>
          <w:rFonts w:eastAsia="Times New Roman"/>
          <w:szCs w:val="24"/>
        </w:rPr>
        <w:t>, δεν θα συζητηθεί εξαιτ</w:t>
      </w:r>
      <w:r>
        <w:rPr>
          <w:rFonts w:eastAsia="Times New Roman"/>
          <w:szCs w:val="24"/>
        </w:rPr>
        <w:t>ίας κωλύματος της Αναπληρώτριας Υπουργού Εργασίας,</w:t>
      </w:r>
      <w:r w:rsidRPr="00716F44">
        <w:rPr>
          <w:rFonts w:eastAsia="Times New Roman"/>
          <w:bCs/>
          <w:szCs w:val="24"/>
        </w:rPr>
        <w:t xml:space="preserve"> </w:t>
      </w:r>
      <w:r w:rsidRPr="00E32549">
        <w:rPr>
          <w:rFonts w:eastAsia="Times New Roman"/>
          <w:bCs/>
          <w:szCs w:val="24"/>
        </w:rPr>
        <w:t>Κοινωνικής Ασφάλισης και Κοινωνικής Αλληλεγγύης</w:t>
      </w:r>
      <w:r>
        <w:rPr>
          <w:rFonts w:eastAsia="Times New Roman"/>
          <w:bCs/>
          <w:szCs w:val="24"/>
        </w:rPr>
        <w:t xml:space="preserve"> κ. Θεανούς Φωτίου</w:t>
      </w:r>
      <w:r>
        <w:rPr>
          <w:rFonts w:eastAsia="Times New Roman"/>
          <w:szCs w:val="24"/>
        </w:rPr>
        <w:t>, λόγω φόρτου εργασίας.</w:t>
      </w:r>
    </w:p>
    <w:p w14:paraId="7632C3B3" w14:textId="77777777" w:rsidR="00845256" w:rsidRDefault="00BE25C9">
      <w:pPr>
        <w:spacing w:line="600" w:lineRule="auto"/>
        <w:ind w:firstLine="720"/>
        <w:contextualSpacing/>
        <w:jc w:val="both"/>
        <w:rPr>
          <w:rFonts w:eastAsia="Times New Roman"/>
          <w:szCs w:val="24"/>
        </w:rPr>
      </w:pPr>
      <w:r w:rsidRPr="00E153AF">
        <w:rPr>
          <w:rFonts w:eastAsia="Times New Roman"/>
          <w:szCs w:val="24"/>
        </w:rPr>
        <w:t xml:space="preserve">Η τρίτη με αριθμό 502/3-5-2019 </w:t>
      </w:r>
      <w:r>
        <w:rPr>
          <w:rFonts w:eastAsia="Times New Roman"/>
          <w:szCs w:val="24"/>
        </w:rPr>
        <w:t>ε</w:t>
      </w:r>
      <w:r w:rsidRPr="00E153AF">
        <w:rPr>
          <w:rFonts w:eastAsia="Times New Roman"/>
          <w:szCs w:val="24"/>
        </w:rPr>
        <w:t xml:space="preserve">πίκαιρη </w:t>
      </w:r>
      <w:r>
        <w:rPr>
          <w:rFonts w:eastAsia="Times New Roman"/>
          <w:szCs w:val="24"/>
        </w:rPr>
        <w:t>ε</w:t>
      </w:r>
      <w:r w:rsidRPr="00E153AF">
        <w:rPr>
          <w:rFonts w:eastAsia="Times New Roman"/>
          <w:szCs w:val="24"/>
        </w:rPr>
        <w:t xml:space="preserve">ρώτηση </w:t>
      </w:r>
      <w:r>
        <w:rPr>
          <w:rFonts w:eastAsia="Times New Roman"/>
          <w:szCs w:val="24"/>
        </w:rPr>
        <w:t>πρώτου κύκλου (Β</w:t>
      </w:r>
      <w:r>
        <w:rPr>
          <w:rFonts w:eastAsia="Times New Roman"/>
          <w:szCs w:val="24"/>
        </w:rPr>
        <w:t>΄</w:t>
      </w:r>
      <w:r>
        <w:rPr>
          <w:rFonts w:eastAsia="Times New Roman"/>
          <w:szCs w:val="24"/>
        </w:rPr>
        <w:t xml:space="preserve">) </w:t>
      </w:r>
      <w:r w:rsidRPr="00E153AF">
        <w:rPr>
          <w:rFonts w:eastAsia="Times New Roman"/>
          <w:szCs w:val="24"/>
        </w:rPr>
        <w:t>του Βουλευτή Α΄ Πειραι</w:t>
      </w:r>
      <w:r>
        <w:rPr>
          <w:rFonts w:eastAsia="Times New Roman"/>
          <w:szCs w:val="24"/>
        </w:rPr>
        <w:t>ώς</w:t>
      </w:r>
      <w:r w:rsidRPr="00E153AF">
        <w:rPr>
          <w:rFonts w:eastAsia="Times New Roman"/>
          <w:szCs w:val="24"/>
        </w:rPr>
        <w:t xml:space="preserve"> του Λαϊκού Συνδέσμου</w:t>
      </w:r>
      <w:r>
        <w:rPr>
          <w:rFonts w:eastAsia="Times New Roman"/>
          <w:szCs w:val="24"/>
        </w:rPr>
        <w:t xml:space="preserve"> </w:t>
      </w:r>
      <w:r w:rsidRPr="00E153AF">
        <w:rPr>
          <w:rFonts w:eastAsia="Times New Roman"/>
          <w:szCs w:val="24"/>
        </w:rPr>
        <w:t>-</w:t>
      </w:r>
      <w:r>
        <w:rPr>
          <w:rFonts w:eastAsia="Times New Roman"/>
          <w:szCs w:val="24"/>
        </w:rPr>
        <w:t xml:space="preserve"> </w:t>
      </w:r>
      <w:r w:rsidRPr="00E153AF">
        <w:rPr>
          <w:rFonts w:eastAsia="Times New Roman"/>
          <w:szCs w:val="24"/>
        </w:rPr>
        <w:t>Χ</w:t>
      </w:r>
      <w:r w:rsidRPr="00E153AF">
        <w:rPr>
          <w:rFonts w:eastAsia="Times New Roman"/>
          <w:szCs w:val="24"/>
        </w:rPr>
        <w:t>ρυσή</w:t>
      </w:r>
      <w:r>
        <w:rPr>
          <w:rFonts w:eastAsia="Times New Roman"/>
          <w:szCs w:val="24"/>
        </w:rPr>
        <w:t xml:space="preserve"> Αυγή </w:t>
      </w:r>
      <w:r w:rsidRPr="00E153AF">
        <w:rPr>
          <w:rFonts w:eastAsia="Times New Roman"/>
          <w:szCs w:val="24"/>
        </w:rPr>
        <w:t>κ.</w:t>
      </w:r>
      <w:r>
        <w:rPr>
          <w:rFonts w:eastAsia="Times New Roman"/>
          <w:szCs w:val="24"/>
        </w:rPr>
        <w:t xml:space="preserve"> </w:t>
      </w:r>
      <w:r w:rsidRPr="00E153AF">
        <w:rPr>
          <w:rFonts w:eastAsia="Times New Roman"/>
          <w:bCs/>
          <w:szCs w:val="24"/>
        </w:rPr>
        <w:t xml:space="preserve">Νικολάου </w:t>
      </w:r>
      <w:proofErr w:type="spellStart"/>
      <w:r w:rsidRPr="00E153AF">
        <w:rPr>
          <w:rFonts w:eastAsia="Times New Roman"/>
          <w:bCs/>
          <w:szCs w:val="24"/>
        </w:rPr>
        <w:t>Κούζηλου</w:t>
      </w:r>
      <w:proofErr w:type="spellEnd"/>
      <w:r>
        <w:rPr>
          <w:rFonts w:eastAsia="Times New Roman"/>
          <w:szCs w:val="24"/>
        </w:rPr>
        <w:t xml:space="preserve"> </w:t>
      </w:r>
      <w:r w:rsidRPr="00E153AF">
        <w:rPr>
          <w:rFonts w:eastAsia="Times New Roman"/>
          <w:szCs w:val="24"/>
        </w:rPr>
        <w:t>προς τον Υπουργό</w:t>
      </w:r>
      <w:r>
        <w:rPr>
          <w:rFonts w:eastAsia="Times New Roman"/>
          <w:szCs w:val="24"/>
        </w:rPr>
        <w:t xml:space="preserve"> </w:t>
      </w:r>
      <w:r w:rsidRPr="00E153AF">
        <w:rPr>
          <w:rFonts w:eastAsia="Times New Roman"/>
          <w:bCs/>
          <w:szCs w:val="24"/>
        </w:rPr>
        <w:t>Εξωτερικών,</w:t>
      </w:r>
      <w:r>
        <w:rPr>
          <w:rFonts w:eastAsia="Times New Roman"/>
          <w:szCs w:val="24"/>
        </w:rPr>
        <w:t xml:space="preserve"> </w:t>
      </w:r>
      <w:r w:rsidRPr="00E153AF">
        <w:rPr>
          <w:rFonts w:eastAsia="Times New Roman"/>
          <w:szCs w:val="24"/>
        </w:rPr>
        <w:t xml:space="preserve">με θέμα: «Τη </w:t>
      </w:r>
      <w:proofErr w:type="spellStart"/>
      <w:r w:rsidRPr="00E153AF">
        <w:rPr>
          <w:rFonts w:eastAsia="Times New Roman"/>
          <w:szCs w:val="24"/>
        </w:rPr>
        <w:t>συνδιαχείριση</w:t>
      </w:r>
      <w:proofErr w:type="spellEnd"/>
      <w:r w:rsidRPr="00E153AF">
        <w:rPr>
          <w:rFonts w:eastAsia="Times New Roman"/>
          <w:szCs w:val="24"/>
        </w:rPr>
        <w:t xml:space="preserve"> του Αιγαίου προωθεί η </w:t>
      </w:r>
      <w:r>
        <w:rPr>
          <w:rFonts w:eastAsia="Times New Roman"/>
          <w:szCs w:val="24"/>
        </w:rPr>
        <w:t>Κ</w:t>
      </w:r>
      <w:r w:rsidRPr="00E153AF">
        <w:rPr>
          <w:rFonts w:eastAsia="Times New Roman"/>
          <w:szCs w:val="24"/>
        </w:rPr>
        <w:t>υβέρνηση»</w:t>
      </w:r>
      <w:r>
        <w:rPr>
          <w:rFonts w:eastAsia="Times New Roman"/>
          <w:szCs w:val="24"/>
        </w:rPr>
        <w:t>,</w:t>
      </w:r>
      <w:r>
        <w:rPr>
          <w:rFonts w:eastAsia="Times New Roman"/>
          <w:szCs w:val="24"/>
        </w:rPr>
        <w:t xml:space="preserve"> δεν θα συζητηθεί.</w:t>
      </w:r>
    </w:p>
    <w:p w14:paraId="7632C3B4" w14:textId="77777777" w:rsidR="00845256" w:rsidRDefault="00BE25C9">
      <w:pPr>
        <w:spacing w:line="600" w:lineRule="auto"/>
        <w:ind w:firstLine="720"/>
        <w:contextualSpacing/>
        <w:jc w:val="both"/>
        <w:rPr>
          <w:rFonts w:eastAsia="Times New Roman"/>
          <w:szCs w:val="24"/>
        </w:rPr>
      </w:pPr>
      <w:r>
        <w:rPr>
          <w:rFonts w:eastAsia="Times New Roman"/>
          <w:szCs w:val="24"/>
        </w:rPr>
        <w:t>Για τις ματαιωθείσες υπάρχει και η σχετική επιστολή του Γενικού Γραμματέα της Κυβέρνησης.</w:t>
      </w:r>
    </w:p>
    <w:p w14:paraId="7632C3B5"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Ξεκινάμε, λοιπόν, μ</w:t>
      </w:r>
      <w:r w:rsidRPr="00F01493">
        <w:rPr>
          <w:rFonts w:eastAsia="Times New Roman"/>
          <w:szCs w:val="24"/>
        </w:rPr>
        <w:t xml:space="preserve">ε τις </w:t>
      </w:r>
      <w:r w:rsidRPr="00F01493">
        <w:rPr>
          <w:rFonts w:eastAsia="Times New Roman"/>
          <w:szCs w:val="24"/>
        </w:rPr>
        <w:t>τέσσερις</w:t>
      </w:r>
      <w:r>
        <w:rPr>
          <w:rFonts w:eastAsia="Times New Roman"/>
          <w:szCs w:val="24"/>
        </w:rPr>
        <w:t xml:space="preserve"> επίκαιρες ερωτήσεις</w:t>
      </w:r>
      <w:r>
        <w:rPr>
          <w:rFonts w:eastAsia="Times New Roman"/>
          <w:szCs w:val="24"/>
        </w:rPr>
        <w:t xml:space="preserve"> που θα συζητηθούν</w:t>
      </w:r>
      <w:r>
        <w:rPr>
          <w:rFonts w:eastAsia="Times New Roman"/>
          <w:szCs w:val="24"/>
        </w:rPr>
        <w:t>.</w:t>
      </w:r>
      <w:r w:rsidRPr="00F01493">
        <w:rPr>
          <w:rFonts w:eastAsia="Times New Roman"/>
          <w:szCs w:val="24"/>
        </w:rPr>
        <w:t xml:space="preserve"> </w:t>
      </w:r>
      <w:r>
        <w:rPr>
          <w:rFonts w:eastAsia="Times New Roman"/>
          <w:szCs w:val="24"/>
        </w:rPr>
        <w:t>Σ</w:t>
      </w:r>
      <w:r w:rsidRPr="00F01493">
        <w:rPr>
          <w:rFonts w:eastAsia="Times New Roman"/>
          <w:szCs w:val="24"/>
        </w:rPr>
        <w:t>ε όλες θα απαντήσει ο Υφυπουργός Αγροτικής Ανάπτυξης και Τροφίμων κ</w:t>
      </w:r>
      <w:r>
        <w:rPr>
          <w:rFonts w:eastAsia="Times New Roman"/>
          <w:szCs w:val="24"/>
        </w:rPr>
        <w:t>.</w:t>
      </w:r>
      <w:r w:rsidRPr="00F01493">
        <w:rPr>
          <w:rFonts w:eastAsia="Times New Roman"/>
          <w:szCs w:val="24"/>
        </w:rPr>
        <w:t xml:space="preserve"> Βασίλειος Κόκκαλης</w:t>
      </w:r>
      <w:r>
        <w:rPr>
          <w:rFonts w:eastAsia="Times New Roman"/>
          <w:szCs w:val="24"/>
        </w:rPr>
        <w:t>.</w:t>
      </w:r>
      <w:r w:rsidRPr="00F01493">
        <w:rPr>
          <w:rFonts w:eastAsia="Times New Roman"/>
          <w:szCs w:val="24"/>
        </w:rPr>
        <w:t xml:space="preserve"> </w:t>
      </w:r>
      <w:r>
        <w:rPr>
          <w:rFonts w:eastAsia="Times New Roman"/>
          <w:szCs w:val="24"/>
        </w:rPr>
        <w:t>Ο</w:t>
      </w:r>
      <w:r w:rsidRPr="00F01493">
        <w:rPr>
          <w:rFonts w:eastAsia="Times New Roman"/>
          <w:szCs w:val="24"/>
        </w:rPr>
        <w:t>ι τρεις είναι από συναδέλφους της Νέας Δημοκρατίας</w:t>
      </w:r>
      <w:r>
        <w:rPr>
          <w:rFonts w:eastAsia="Times New Roman"/>
          <w:szCs w:val="24"/>
        </w:rPr>
        <w:t>,</w:t>
      </w:r>
      <w:r w:rsidRPr="00F01493">
        <w:rPr>
          <w:rFonts w:eastAsia="Times New Roman"/>
          <w:szCs w:val="24"/>
        </w:rPr>
        <w:t xml:space="preserve"> </w:t>
      </w:r>
      <w:r>
        <w:rPr>
          <w:rFonts w:eastAsia="Times New Roman"/>
          <w:szCs w:val="24"/>
        </w:rPr>
        <w:t xml:space="preserve">κ. </w:t>
      </w:r>
      <w:r w:rsidRPr="00F01493">
        <w:rPr>
          <w:rFonts w:eastAsia="Times New Roman"/>
          <w:szCs w:val="24"/>
        </w:rPr>
        <w:t>Γεωργίου Γεωργαντά</w:t>
      </w:r>
      <w:r>
        <w:rPr>
          <w:rFonts w:eastAsia="Times New Roman"/>
          <w:szCs w:val="24"/>
        </w:rPr>
        <w:t>,</w:t>
      </w:r>
      <w:r w:rsidRPr="00F01493">
        <w:rPr>
          <w:rFonts w:eastAsia="Times New Roman"/>
          <w:szCs w:val="24"/>
        </w:rPr>
        <w:t xml:space="preserve"> </w:t>
      </w:r>
      <w:r>
        <w:rPr>
          <w:rFonts w:eastAsia="Times New Roman"/>
          <w:szCs w:val="24"/>
        </w:rPr>
        <w:t>Β</w:t>
      </w:r>
      <w:r w:rsidRPr="00F01493">
        <w:rPr>
          <w:rFonts w:eastAsia="Times New Roman"/>
          <w:szCs w:val="24"/>
        </w:rPr>
        <w:t>ουλευτ</w:t>
      </w:r>
      <w:r>
        <w:rPr>
          <w:rFonts w:eastAsia="Times New Roman"/>
          <w:szCs w:val="24"/>
        </w:rPr>
        <w:t>ή</w:t>
      </w:r>
      <w:r w:rsidRPr="00F01493">
        <w:rPr>
          <w:rFonts w:eastAsia="Times New Roman"/>
          <w:szCs w:val="24"/>
        </w:rPr>
        <w:t xml:space="preserve"> </w:t>
      </w:r>
      <w:r>
        <w:rPr>
          <w:rFonts w:eastAsia="Times New Roman"/>
          <w:szCs w:val="24"/>
        </w:rPr>
        <w:t>του Ν</w:t>
      </w:r>
      <w:r w:rsidRPr="00F01493">
        <w:rPr>
          <w:rFonts w:eastAsia="Times New Roman"/>
          <w:szCs w:val="24"/>
        </w:rPr>
        <w:t>ομού Κιλκίς</w:t>
      </w:r>
      <w:r>
        <w:rPr>
          <w:rFonts w:eastAsia="Times New Roman"/>
          <w:szCs w:val="24"/>
        </w:rPr>
        <w:t xml:space="preserve">, κ. Αναστασίου </w:t>
      </w:r>
      <w:proofErr w:type="spellStart"/>
      <w:r>
        <w:rPr>
          <w:rFonts w:eastAsia="Times New Roman"/>
          <w:szCs w:val="24"/>
        </w:rPr>
        <w:t>Δ</w:t>
      </w:r>
      <w:r>
        <w:rPr>
          <w:rFonts w:eastAsia="Times New Roman"/>
          <w:szCs w:val="24"/>
        </w:rPr>
        <w:t>ημοσχάκη</w:t>
      </w:r>
      <w:proofErr w:type="spellEnd"/>
      <w:r>
        <w:rPr>
          <w:rFonts w:eastAsia="Times New Roman"/>
          <w:szCs w:val="24"/>
        </w:rPr>
        <w:t>, Βουλευτ</w:t>
      </w:r>
      <w:r>
        <w:rPr>
          <w:rFonts w:eastAsia="Times New Roman"/>
          <w:szCs w:val="24"/>
        </w:rPr>
        <w:t>ή</w:t>
      </w:r>
      <w:r>
        <w:rPr>
          <w:rFonts w:eastAsia="Times New Roman"/>
          <w:szCs w:val="24"/>
        </w:rPr>
        <w:t xml:space="preserve"> του Νομού Έβρου, </w:t>
      </w:r>
      <w:r w:rsidRPr="00F01493">
        <w:rPr>
          <w:rFonts w:eastAsia="Times New Roman"/>
          <w:szCs w:val="24"/>
        </w:rPr>
        <w:t xml:space="preserve">και </w:t>
      </w:r>
      <w:r>
        <w:rPr>
          <w:rFonts w:eastAsia="Times New Roman"/>
          <w:szCs w:val="24"/>
        </w:rPr>
        <w:t>κ.</w:t>
      </w:r>
      <w:r w:rsidRPr="00F01493">
        <w:rPr>
          <w:rFonts w:eastAsia="Times New Roman"/>
          <w:szCs w:val="24"/>
        </w:rPr>
        <w:t xml:space="preserve"> </w:t>
      </w:r>
      <w:r>
        <w:rPr>
          <w:rFonts w:eastAsia="Times New Roman"/>
          <w:szCs w:val="24"/>
        </w:rPr>
        <w:t>Δημητρίου Κυριαζίδη,</w:t>
      </w:r>
      <w:r w:rsidRPr="00F01493">
        <w:rPr>
          <w:rFonts w:eastAsia="Times New Roman"/>
          <w:szCs w:val="24"/>
        </w:rPr>
        <w:t xml:space="preserve"> </w:t>
      </w:r>
      <w:r>
        <w:rPr>
          <w:rFonts w:eastAsia="Times New Roman"/>
          <w:szCs w:val="24"/>
        </w:rPr>
        <w:t xml:space="preserve">Βουλευτή Δράμας. </w:t>
      </w:r>
    </w:p>
    <w:p w14:paraId="7632C3B6" w14:textId="77777777" w:rsidR="00845256" w:rsidRDefault="00BE25C9">
      <w:pPr>
        <w:spacing w:line="600" w:lineRule="auto"/>
        <w:ind w:firstLine="720"/>
        <w:contextualSpacing/>
        <w:jc w:val="both"/>
        <w:rPr>
          <w:rFonts w:eastAsia="Times New Roman"/>
          <w:szCs w:val="24"/>
        </w:rPr>
      </w:pPr>
      <w:r w:rsidRPr="00F01493">
        <w:rPr>
          <w:rFonts w:eastAsia="Times New Roman"/>
          <w:szCs w:val="24"/>
        </w:rPr>
        <w:t>Ξεκινάμε με τη</w:t>
      </w:r>
      <w:r>
        <w:rPr>
          <w:rFonts w:eastAsia="Times New Roman"/>
          <w:szCs w:val="24"/>
        </w:rPr>
        <w:t>ν</w:t>
      </w:r>
      <w:r w:rsidRPr="00F01493">
        <w:rPr>
          <w:rFonts w:eastAsia="Times New Roman"/>
          <w:szCs w:val="24"/>
        </w:rPr>
        <w:t xml:space="preserve"> πρώτη </w:t>
      </w:r>
      <w:r w:rsidRPr="00183B67">
        <w:rPr>
          <w:rFonts w:eastAsia="Times New Roman"/>
          <w:szCs w:val="24"/>
        </w:rPr>
        <w:t xml:space="preserve">με αριθμό 513/14-5-2019 </w:t>
      </w:r>
      <w:r>
        <w:rPr>
          <w:rFonts w:eastAsia="Times New Roman"/>
          <w:szCs w:val="24"/>
        </w:rPr>
        <w:t>ε</w:t>
      </w:r>
      <w:r w:rsidRPr="00183B67">
        <w:rPr>
          <w:rFonts w:eastAsia="Times New Roman"/>
          <w:szCs w:val="24"/>
        </w:rPr>
        <w:t xml:space="preserve">πίκαιρη </w:t>
      </w:r>
      <w:r>
        <w:rPr>
          <w:rFonts w:eastAsia="Times New Roman"/>
          <w:szCs w:val="24"/>
        </w:rPr>
        <w:t>ε</w:t>
      </w:r>
      <w:r w:rsidRPr="00183B67">
        <w:rPr>
          <w:rFonts w:eastAsia="Times New Roman"/>
          <w:szCs w:val="24"/>
        </w:rPr>
        <w:t xml:space="preserve">ρώτηση </w:t>
      </w:r>
      <w:r>
        <w:rPr>
          <w:rFonts w:eastAsia="Times New Roman"/>
          <w:szCs w:val="24"/>
        </w:rPr>
        <w:t>πρώτου κύκλου (Α</w:t>
      </w:r>
      <w:r>
        <w:rPr>
          <w:rFonts w:eastAsia="Times New Roman"/>
          <w:szCs w:val="24"/>
        </w:rPr>
        <w:t>΄</w:t>
      </w:r>
      <w:r>
        <w:rPr>
          <w:rFonts w:eastAsia="Times New Roman"/>
          <w:szCs w:val="24"/>
        </w:rPr>
        <w:t xml:space="preserve">) του </w:t>
      </w:r>
      <w:r w:rsidRPr="00183B67">
        <w:rPr>
          <w:rFonts w:eastAsia="Times New Roman"/>
          <w:szCs w:val="24"/>
        </w:rPr>
        <w:t xml:space="preserve">Βουλευτή </w:t>
      </w:r>
      <w:r>
        <w:rPr>
          <w:rFonts w:eastAsia="Times New Roman"/>
          <w:szCs w:val="24"/>
        </w:rPr>
        <w:t>Κιλκίς της Νέας Δημοκρατίας κ. Γ</w:t>
      </w:r>
      <w:r w:rsidRPr="00D3061A">
        <w:rPr>
          <w:rFonts w:eastAsia="Times New Roman"/>
          <w:bCs/>
          <w:szCs w:val="24"/>
        </w:rPr>
        <w:t>εωργίου Γεωργαντά</w:t>
      </w:r>
      <w:r>
        <w:rPr>
          <w:rFonts w:eastAsia="Times New Roman"/>
          <w:szCs w:val="24"/>
        </w:rPr>
        <w:t xml:space="preserve"> </w:t>
      </w:r>
      <w:r w:rsidRPr="00D3061A">
        <w:rPr>
          <w:rFonts w:eastAsia="Times New Roman"/>
          <w:szCs w:val="24"/>
        </w:rPr>
        <w:t>προς τον Υπουργό</w:t>
      </w:r>
      <w:r>
        <w:rPr>
          <w:rFonts w:eastAsia="Times New Roman"/>
          <w:bCs/>
          <w:szCs w:val="24"/>
        </w:rPr>
        <w:t xml:space="preserve"> </w:t>
      </w:r>
      <w:r w:rsidRPr="00D3061A">
        <w:rPr>
          <w:rFonts w:eastAsia="Times New Roman"/>
          <w:bCs/>
          <w:szCs w:val="24"/>
        </w:rPr>
        <w:t>Αγ</w:t>
      </w:r>
      <w:r>
        <w:rPr>
          <w:rFonts w:eastAsia="Times New Roman"/>
          <w:bCs/>
          <w:szCs w:val="24"/>
        </w:rPr>
        <w:t>ροτικής Αν</w:t>
      </w:r>
      <w:r>
        <w:rPr>
          <w:rFonts w:eastAsia="Times New Roman"/>
          <w:bCs/>
          <w:szCs w:val="24"/>
        </w:rPr>
        <w:t xml:space="preserve">άπτυξης και Τροφίμων, </w:t>
      </w:r>
      <w:r w:rsidRPr="00D3061A">
        <w:rPr>
          <w:rFonts w:eastAsia="Times New Roman"/>
          <w:szCs w:val="24"/>
        </w:rPr>
        <w:t>με θέμα: «Εξόντωση των βιοκαλλιεργητών στο</w:t>
      </w:r>
      <w:r>
        <w:rPr>
          <w:rFonts w:eastAsia="Times New Roman"/>
          <w:szCs w:val="24"/>
        </w:rPr>
        <w:t>ν</w:t>
      </w:r>
      <w:r w:rsidRPr="00D3061A">
        <w:rPr>
          <w:rFonts w:eastAsia="Times New Roman"/>
          <w:szCs w:val="24"/>
        </w:rPr>
        <w:t xml:space="preserve"> Νομό Κιλκίς».</w:t>
      </w:r>
    </w:p>
    <w:p w14:paraId="7632C3B7"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Ορίστε, κύριε Γεωργαντά, έχετε τον λόγο. </w:t>
      </w:r>
    </w:p>
    <w:p w14:paraId="7632C3B8" w14:textId="77777777" w:rsidR="00845256" w:rsidRDefault="00BE25C9">
      <w:pPr>
        <w:spacing w:line="600" w:lineRule="auto"/>
        <w:ind w:firstLine="720"/>
        <w:contextualSpacing/>
        <w:jc w:val="both"/>
        <w:rPr>
          <w:rFonts w:ascii="Verdana" w:eastAsia="Times New Roman" w:hAnsi="Verdana" w:cs="Times New Roman"/>
          <w:color w:val="000000"/>
          <w:sz w:val="17"/>
          <w:szCs w:val="17"/>
        </w:rPr>
      </w:pPr>
      <w:r w:rsidRPr="00D53138">
        <w:rPr>
          <w:rFonts w:eastAsia="Times New Roman"/>
          <w:b/>
          <w:szCs w:val="24"/>
        </w:rPr>
        <w:t>ΓΕΩΡΓΙΟΣ ΓΕΩΡΓΑΝΤΑΣ:</w:t>
      </w:r>
      <w:r>
        <w:rPr>
          <w:rFonts w:eastAsia="Times New Roman"/>
          <w:b/>
          <w:szCs w:val="24"/>
        </w:rPr>
        <w:t xml:space="preserve"> </w:t>
      </w:r>
      <w:r>
        <w:rPr>
          <w:rFonts w:eastAsia="Times New Roman"/>
          <w:szCs w:val="24"/>
        </w:rPr>
        <w:t>Ευχαριστώ, κύριε Πρόεδρε.</w:t>
      </w:r>
    </w:p>
    <w:p w14:paraId="7632C3B9"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Κύριε Υπουργέ, για να δικαιολογήσω και τον τίτλο της επίκαιρης ερώτησής μου, σας λέω </w:t>
      </w:r>
      <w:r>
        <w:rPr>
          <w:rFonts w:eastAsia="Times New Roman"/>
          <w:szCs w:val="24"/>
        </w:rPr>
        <w:t>ένα νούμερο: εξακόσιοι τριάντα παλιοί βιο</w:t>
      </w:r>
      <w:r w:rsidRPr="00F01493">
        <w:rPr>
          <w:rFonts w:eastAsia="Times New Roman"/>
          <w:szCs w:val="24"/>
        </w:rPr>
        <w:t>καλλιεργητές είχαν υποβάλει αίτηση για την ένταξή του</w:t>
      </w:r>
      <w:r>
        <w:rPr>
          <w:rFonts w:eastAsia="Times New Roman"/>
          <w:szCs w:val="24"/>
        </w:rPr>
        <w:t>ς</w:t>
      </w:r>
      <w:r w:rsidRPr="00F01493">
        <w:rPr>
          <w:rFonts w:eastAsia="Times New Roman"/>
          <w:szCs w:val="24"/>
        </w:rPr>
        <w:t xml:space="preserve"> στο νέο πρόγραμμα και από αυτούς </w:t>
      </w:r>
      <w:r w:rsidRPr="00F01493">
        <w:rPr>
          <w:rFonts w:eastAsia="Times New Roman"/>
          <w:szCs w:val="24"/>
        </w:rPr>
        <w:lastRenderedPageBreak/>
        <w:t xml:space="preserve">εγκρίθηκαν οι αιτήσεις των </w:t>
      </w:r>
      <w:r>
        <w:rPr>
          <w:rFonts w:eastAsia="Times New Roman"/>
          <w:szCs w:val="24"/>
        </w:rPr>
        <w:t>τριάντα.</w:t>
      </w:r>
      <w:r w:rsidRPr="00F01493">
        <w:rPr>
          <w:rFonts w:eastAsia="Times New Roman"/>
          <w:szCs w:val="24"/>
        </w:rPr>
        <w:t xml:space="preserve"> </w:t>
      </w:r>
      <w:r>
        <w:rPr>
          <w:rFonts w:eastAsia="Times New Roman"/>
          <w:szCs w:val="24"/>
        </w:rPr>
        <w:t>Σ</w:t>
      </w:r>
      <w:r w:rsidRPr="00F01493">
        <w:rPr>
          <w:rFonts w:eastAsia="Times New Roman"/>
          <w:szCs w:val="24"/>
        </w:rPr>
        <w:t xml:space="preserve">τους </w:t>
      </w:r>
      <w:r>
        <w:rPr>
          <w:rFonts w:eastAsia="Times New Roman"/>
          <w:szCs w:val="24"/>
        </w:rPr>
        <w:t xml:space="preserve">εξακόσιους τριάντα, </w:t>
      </w:r>
      <w:r w:rsidRPr="00F01493">
        <w:rPr>
          <w:rFonts w:eastAsia="Times New Roman"/>
          <w:szCs w:val="24"/>
        </w:rPr>
        <w:t>οι</w:t>
      </w:r>
      <w:r>
        <w:rPr>
          <w:rFonts w:eastAsia="Times New Roman"/>
          <w:szCs w:val="24"/>
        </w:rPr>
        <w:t xml:space="preserve"> τριάντα!</w:t>
      </w:r>
      <w:r w:rsidRPr="00F01493">
        <w:rPr>
          <w:rFonts w:eastAsia="Times New Roman"/>
          <w:szCs w:val="24"/>
        </w:rPr>
        <w:t xml:space="preserve"> </w:t>
      </w:r>
      <w:r>
        <w:rPr>
          <w:rFonts w:eastAsia="Times New Roman"/>
          <w:szCs w:val="24"/>
        </w:rPr>
        <w:t>Το λέω αυτό γ</w:t>
      </w:r>
      <w:r w:rsidRPr="00F01493">
        <w:rPr>
          <w:rFonts w:eastAsia="Times New Roman"/>
          <w:szCs w:val="24"/>
        </w:rPr>
        <w:t xml:space="preserve">ια να γίνει κατανοητό </w:t>
      </w:r>
      <w:r>
        <w:rPr>
          <w:rFonts w:eastAsia="Times New Roman"/>
          <w:szCs w:val="24"/>
        </w:rPr>
        <w:t xml:space="preserve">τι </w:t>
      </w:r>
      <w:r w:rsidRPr="00F01493">
        <w:rPr>
          <w:rFonts w:eastAsia="Times New Roman"/>
          <w:szCs w:val="24"/>
        </w:rPr>
        <w:t xml:space="preserve">συμβαίνει αυτή </w:t>
      </w:r>
      <w:r w:rsidRPr="00F01493">
        <w:rPr>
          <w:rFonts w:eastAsia="Times New Roman"/>
          <w:szCs w:val="24"/>
        </w:rPr>
        <w:t>τη στιγμή στο Κιλκίς</w:t>
      </w:r>
      <w:r>
        <w:rPr>
          <w:rFonts w:eastAsia="Times New Roman"/>
          <w:szCs w:val="24"/>
        </w:rPr>
        <w:t>.</w:t>
      </w:r>
    </w:p>
    <w:p w14:paraId="7632C3BA"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Κύριε Υπουργέ, σε ένα πρόγραμμα </w:t>
      </w:r>
      <w:proofErr w:type="spellStart"/>
      <w:r>
        <w:rPr>
          <w:rFonts w:eastAsia="Times New Roman"/>
          <w:szCs w:val="24"/>
        </w:rPr>
        <w:t>αγροτο</w:t>
      </w:r>
      <w:r w:rsidRPr="00F01493">
        <w:rPr>
          <w:rFonts w:eastAsia="Times New Roman"/>
          <w:szCs w:val="24"/>
        </w:rPr>
        <w:t>περιβαλλοντικό</w:t>
      </w:r>
      <w:proofErr w:type="spellEnd"/>
      <w:r w:rsidRPr="00F01493">
        <w:rPr>
          <w:rFonts w:eastAsia="Times New Roman"/>
          <w:szCs w:val="24"/>
        </w:rPr>
        <w:t xml:space="preserve"> στο οποίο η σκοπιμότητα είναι διττή</w:t>
      </w:r>
      <w:r>
        <w:rPr>
          <w:rFonts w:eastAsia="Times New Roman"/>
          <w:szCs w:val="24"/>
        </w:rPr>
        <w:t>,</w:t>
      </w:r>
      <w:r w:rsidRPr="00F01493">
        <w:rPr>
          <w:rFonts w:eastAsia="Times New Roman"/>
          <w:szCs w:val="24"/>
        </w:rPr>
        <w:t xml:space="preserve"> από τη </w:t>
      </w:r>
      <w:r>
        <w:rPr>
          <w:rFonts w:eastAsia="Times New Roman"/>
          <w:szCs w:val="24"/>
        </w:rPr>
        <w:t>μία</w:t>
      </w:r>
      <w:r w:rsidRPr="00F01493">
        <w:rPr>
          <w:rFonts w:eastAsia="Times New Roman"/>
          <w:szCs w:val="24"/>
        </w:rPr>
        <w:t xml:space="preserve"> να έχουμε </w:t>
      </w:r>
      <w:r>
        <w:rPr>
          <w:rFonts w:eastAsia="Times New Roman"/>
          <w:szCs w:val="24"/>
        </w:rPr>
        <w:t>μια</w:t>
      </w:r>
      <w:r w:rsidRPr="00F01493">
        <w:rPr>
          <w:rFonts w:eastAsia="Times New Roman"/>
          <w:szCs w:val="24"/>
        </w:rPr>
        <w:t xml:space="preserve"> αναβάθμιση του περιβάλλοντος και </w:t>
      </w:r>
      <w:r>
        <w:rPr>
          <w:rFonts w:eastAsia="Times New Roman"/>
          <w:szCs w:val="24"/>
        </w:rPr>
        <w:t xml:space="preserve">από την άλλη </w:t>
      </w:r>
      <w:r>
        <w:rPr>
          <w:rFonts w:eastAsia="Times New Roman"/>
          <w:szCs w:val="24"/>
        </w:rPr>
        <w:t>μια</w:t>
      </w:r>
      <w:r w:rsidRPr="00F01493">
        <w:rPr>
          <w:rFonts w:eastAsia="Times New Roman"/>
          <w:szCs w:val="24"/>
        </w:rPr>
        <w:t xml:space="preserve"> ενίσχυση των αγροτών που επιθυμούν να ασχοληθούν με τη βιοκαλλιέργεια</w:t>
      </w:r>
      <w:r>
        <w:rPr>
          <w:rFonts w:eastAsia="Times New Roman"/>
          <w:szCs w:val="24"/>
        </w:rPr>
        <w:t>, η Κυβέρνησή σας απέ</w:t>
      </w:r>
      <w:r w:rsidRPr="00F01493">
        <w:rPr>
          <w:rFonts w:eastAsia="Times New Roman"/>
          <w:szCs w:val="24"/>
        </w:rPr>
        <w:t>τυχε παντελώς</w:t>
      </w:r>
      <w:r>
        <w:rPr>
          <w:rFonts w:eastAsia="Times New Roman"/>
          <w:szCs w:val="24"/>
        </w:rPr>
        <w:t>. Δυστυχώς, ε</w:t>
      </w:r>
      <w:r w:rsidRPr="00F01493">
        <w:rPr>
          <w:rFonts w:eastAsia="Times New Roman"/>
          <w:szCs w:val="24"/>
        </w:rPr>
        <w:t>νώ είχαν υποβληθεί ενστάσεις με τον τρόπο με τον οποίο έχουν καθοριστεί τα κριτήρια γι</w:t>
      </w:r>
      <w:r>
        <w:rPr>
          <w:rFonts w:eastAsia="Times New Roman"/>
          <w:szCs w:val="24"/>
        </w:rPr>
        <w:t>’</w:t>
      </w:r>
      <w:r w:rsidRPr="00F01493">
        <w:rPr>
          <w:rFonts w:eastAsia="Times New Roman"/>
          <w:szCs w:val="24"/>
        </w:rPr>
        <w:t xml:space="preserve"> αυτό το νέο πρόγραμμα</w:t>
      </w:r>
      <w:r>
        <w:rPr>
          <w:rFonts w:eastAsia="Times New Roman"/>
          <w:szCs w:val="24"/>
        </w:rPr>
        <w:t>,</w:t>
      </w:r>
      <w:r w:rsidRPr="00F01493">
        <w:rPr>
          <w:rFonts w:eastAsia="Times New Roman"/>
          <w:szCs w:val="24"/>
        </w:rPr>
        <w:t xml:space="preserve"> δεν εισακούστηκαν και είχαμε αυτό το αποτέλεσμα</w:t>
      </w:r>
      <w:r>
        <w:rPr>
          <w:rFonts w:eastAsia="Times New Roman"/>
          <w:szCs w:val="24"/>
        </w:rPr>
        <w:t>,</w:t>
      </w:r>
      <w:r w:rsidRPr="00F01493">
        <w:rPr>
          <w:rFonts w:eastAsia="Times New Roman"/>
          <w:szCs w:val="24"/>
        </w:rPr>
        <w:t xml:space="preserve"> χαρακτηριστική περίπτωση του οποίου είναι το </w:t>
      </w:r>
      <w:r>
        <w:rPr>
          <w:rFonts w:eastAsia="Times New Roman"/>
          <w:szCs w:val="24"/>
        </w:rPr>
        <w:t>Κιλκ</w:t>
      </w:r>
      <w:r>
        <w:rPr>
          <w:rFonts w:eastAsia="Times New Roman"/>
          <w:szCs w:val="24"/>
        </w:rPr>
        <w:t xml:space="preserve">ίς. Δεν </w:t>
      </w:r>
      <w:r w:rsidRPr="00F01493">
        <w:rPr>
          <w:rFonts w:eastAsia="Times New Roman"/>
          <w:szCs w:val="24"/>
        </w:rPr>
        <w:t>έχουμε ούτε τις μεγάλες εκτάσεις</w:t>
      </w:r>
      <w:r>
        <w:rPr>
          <w:rFonts w:eastAsia="Times New Roman"/>
          <w:szCs w:val="24"/>
        </w:rPr>
        <w:t>,</w:t>
      </w:r>
      <w:r w:rsidRPr="00F01493">
        <w:rPr>
          <w:rFonts w:eastAsia="Times New Roman"/>
          <w:szCs w:val="24"/>
        </w:rPr>
        <w:t xml:space="preserve"> που έπρεπε να είναι ένας </w:t>
      </w:r>
      <w:r>
        <w:rPr>
          <w:rFonts w:eastAsia="Times New Roman"/>
          <w:szCs w:val="24"/>
        </w:rPr>
        <w:t>στόχος,</w:t>
      </w:r>
      <w:r w:rsidRPr="00F01493">
        <w:rPr>
          <w:rFonts w:eastAsia="Times New Roman"/>
          <w:szCs w:val="24"/>
        </w:rPr>
        <w:t xml:space="preserve"> λόγω της περιβαλλοντικής κατεύθυνσης του μέτρου</w:t>
      </w:r>
      <w:r>
        <w:rPr>
          <w:rFonts w:eastAsia="Times New Roman"/>
          <w:szCs w:val="24"/>
        </w:rPr>
        <w:t>,</w:t>
      </w:r>
      <w:r w:rsidRPr="00F01493">
        <w:rPr>
          <w:rFonts w:eastAsia="Times New Roman"/>
          <w:szCs w:val="24"/>
        </w:rPr>
        <w:t xml:space="preserve"> αλλά ούτε και </w:t>
      </w:r>
      <w:r>
        <w:rPr>
          <w:rFonts w:eastAsia="Times New Roman"/>
          <w:szCs w:val="24"/>
        </w:rPr>
        <w:t>μεγάλο αριθμό αγροτών συμμετεχόν</w:t>
      </w:r>
      <w:r w:rsidRPr="00F01493">
        <w:rPr>
          <w:rFonts w:eastAsia="Times New Roman"/>
          <w:szCs w:val="24"/>
        </w:rPr>
        <w:t>των</w:t>
      </w:r>
      <w:r>
        <w:rPr>
          <w:rFonts w:eastAsia="Times New Roman"/>
          <w:szCs w:val="24"/>
        </w:rPr>
        <w:t>.</w:t>
      </w:r>
    </w:p>
    <w:p w14:paraId="7632C3BB" w14:textId="77777777" w:rsidR="00845256" w:rsidRDefault="00BE25C9">
      <w:pPr>
        <w:spacing w:line="600" w:lineRule="auto"/>
        <w:ind w:firstLine="720"/>
        <w:contextualSpacing/>
        <w:jc w:val="both"/>
        <w:rPr>
          <w:rFonts w:eastAsia="Times New Roman"/>
          <w:szCs w:val="24"/>
        </w:rPr>
      </w:pPr>
      <w:r w:rsidRPr="00F01493">
        <w:rPr>
          <w:rFonts w:eastAsia="Times New Roman"/>
          <w:szCs w:val="24"/>
        </w:rPr>
        <w:lastRenderedPageBreak/>
        <w:t>Γιατί έγινε αυτό</w:t>
      </w:r>
      <w:r>
        <w:rPr>
          <w:rFonts w:eastAsia="Times New Roman"/>
          <w:szCs w:val="24"/>
        </w:rPr>
        <w:t>;</w:t>
      </w:r>
      <w:r w:rsidRPr="00F01493">
        <w:rPr>
          <w:rFonts w:eastAsia="Times New Roman"/>
          <w:szCs w:val="24"/>
        </w:rPr>
        <w:t xml:space="preserve"> </w:t>
      </w:r>
      <w:r>
        <w:rPr>
          <w:rFonts w:eastAsia="Times New Roman"/>
          <w:szCs w:val="24"/>
        </w:rPr>
        <w:t>Γ</w:t>
      </w:r>
      <w:r w:rsidRPr="00F01493">
        <w:rPr>
          <w:rFonts w:eastAsia="Times New Roman"/>
          <w:szCs w:val="24"/>
        </w:rPr>
        <w:t>ιατί για πρώτη φορά κάνατε το εξής</w:t>
      </w:r>
      <w:r>
        <w:rPr>
          <w:rFonts w:eastAsia="Times New Roman"/>
          <w:szCs w:val="24"/>
        </w:rPr>
        <w:t>:</w:t>
      </w:r>
      <w:r w:rsidRPr="00F01493">
        <w:rPr>
          <w:rFonts w:eastAsia="Times New Roman"/>
          <w:szCs w:val="24"/>
        </w:rPr>
        <w:t xml:space="preserve"> είχαμε </w:t>
      </w:r>
      <w:r>
        <w:rPr>
          <w:rFonts w:eastAsia="Times New Roman"/>
          <w:szCs w:val="24"/>
        </w:rPr>
        <w:t>μια</w:t>
      </w:r>
      <w:r w:rsidRPr="00F01493">
        <w:rPr>
          <w:rFonts w:eastAsia="Times New Roman"/>
          <w:szCs w:val="24"/>
        </w:rPr>
        <w:t xml:space="preserve"> πολύ μεγάλη από</w:t>
      </w:r>
      <w:r w:rsidRPr="00F01493">
        <w:rPr>
          <w:rFonts w:eastAsia="Times New Roman"/>
          <w:szCs w:val="24"/>
        </w:rPr>
        <w:t xml:space="preserve">κλιση </w:t>
      </w:r>
      <w:r>
        <w:rPr>
          <w:rFonts w:eastAsia="Times New Roman"/>
          <w:szCs w:val="24"/>
        </w:rPr>
        <w:t>σ</w:t>
      </w:r>
      <w:r w:rsidRPr="00F01493">
        <w:rPr>
          <w:rFonts w:eastAsia="Times New Roman"/>
          <w:szCs w:val="24"/>
        </w:rPr>
        <w:t>τις τιμές ενισχύσεις</w:t>
      </w:r>
      <w:r>
        <w:rPr>
          <w:rFonts w:eastAsia="Times New Roman"/>
          <w:szCs w:val="24"/>
        </w:rPr>
        <w:t>.</w:t>
      </w:r>
      <w:r w:rsidRPr="00F01493">
        <w:rPr>
          <w:rFonts w:eastAsia="Times New Roman"/>
          <w:szCs w:val="24"/>
        </w:rPr>
        <w:t xml:space="preserve"> </w:t>
      </w:r>
      <w:r>
        <w:rPr>
          <w:rFonts w:eastAsia="Times New Roman"/>
          <w:szCs w:val="24"/>
        </w:rPr>
        <w:t>Κ</w:t>
      </w:r>
      <w:r w:rsidRPr="00F01493">
        <w:rPr>
          <w:rFonts w:eastAsia="Times New Roman"/>
          <w:szCs w:val="24"/>
        </w:rPr>
        <w:t>άποιες καλλιέργειες ενισχύονται με 60 ευρώ το στρέμμα</w:t>
      </w:r>
      <w:r>
        <w:rPr>
          <w:rFonts w:eastAsia="Times New Roman"/>
          <w:szCs w:val="24"/>
        </w:rPr>
        <w:t>,</w:t>
      </w:r>
      <w:r w:rsidRPr="00F01493">
        <w:rPr>
          <w:rFonts w:eastAsia="Times New Roman"/>
          <w:szCs w:val="24"/>
        </w:rPr>
        <w:t xml:space="preserve"> κάποιες με 10 </w:t>
      </w:r>
      <w:r>
        <w:rPr>
          <w:rFonts w:eastAsia="Times New Roman"/>
          <w:szCs w:val="24"/>
        </w:rPr>
        <w:t>ευρώ. Τ</w:t>
      </w:r>
      <w:r w:rsidRPr="00F01493">
        <w:rPr>
          <w:rFonts w:eastAsia="Times New Roman"/>
          <w:szCs w:val="24"/>
        </w:rPr>
        <w:t>αυτόχρονα</w:t>
      </w:r>
      <w:r>
        <w:rPr>
          <w:rFonts w:eastAsia="Times New Roman"/>
          <w:szCs w:val="24"/>
        </w:rPr>
        <w:t>,</w:t>
      </w:r>
      <w:r w:rsidRPr="00F01493">
        <w:rPr>
          <w:rFonts w:eastAsia="Times New Roman"/>
          <w:szCs w:val="24"/>
        </w:rPr>
        <w:t xml:space="preserve"> δεν είχαμε </w:t>
      </w:r>
      <w:r>
        <w:rPr>
          <w:rFonts w:eastAsia="Times New Roman"/>
          <w:szCs w:val="24"/>
        </w:rPr>
        <w:t xml:space="preserve">μια υποχρεωτική </w:t>
      </w:r>
      <w:r w:rsidRPr="00F01493">
        <w:rPr>
          <w:rFonts w:eastAsia="Times New Roman"/>
          <w:szCs w:val="24"/>
        </w:rPr>
        <w:t>ποσόστωση των καλλιεργητών</w:t>
      </w:r>
      <w:r>
        <w:rPr>
          <w:rFonts w:eastAsia="Times New Roman"/>
          <w:szCs w:val="24"/>
        </w:rPr>
        <w:t>,</w:t>
      </w:r>
      <w:r w:rsidRPr="00F01493">
        <w:rPr>
          <w:rFonts w:eastAsia="Times New Roman"/>
          <w:szCs w:val="24"/>
        </w:rPr>
        <w:t xml:space="preserve"> του κάθε καλλιεργητή</w:t>
      </w:r>
      <w:r>
        <w:rPr>
          <w:rFonts w:eastAsia="Times New Roman"/>
          <w:szCs w:val="24"/>
        </w:rPr>
        <w:t>,</w:t>
      </w:r>
      <w:r w:rsidRPr="00F01493">
        <w:rPr>
          <w:rFonts w:eastAsia="Times New Roman"/>
          <w:szCs w:val="24"/>
        </w:rPr>
        <w:t xml:space="preserve"> με αποτέλεσ</w:t>
      </w:r>
      <w:r>
        <w:rPr>
          <w:rFonts w:eastAsia="Times New Roman"/>
          <w:szCs w:val="24"/>
        </w:rPr>
        <w:t>μα ένας καλλιεργητής να μπορεί</w:t>
      </w:r>
      <w:r w:rsidRPr="00F01493">
        <w:rPr>
          <w:rFonts w:eastAsia="Times New Roman"/>
          <w:szCs w:val="24"/>
        </w:rPr>
        <w:t xml:space="preserve"> να υποβάλει αίτηση μόνο για μία καλλιέργ</w:t>
      </w:r>
      <w:r>
        <w:rPr>
          <w:rFonts w:eastAsia="Times New Roman"/>
          <w:szCs w:val="24"/>
        </w:rPr>
        <w:t>εια και συνήθως βέβαια επιλέγεται</w:t>
      </w:r>
      <w:r w:rsidRPr="00F01493">
        <w:rPr>
          <w:rFonts w:eastAsia="Times New Roman"/>
          <w:szCs w:val="24"/>
        </w:rPr>
        <w:t xml:space="preserve"> </w:t>
      </w:r>
      <w:r>
        <w:rPr>
          <w:rFonts w:eastAsia="Times New Roman"/>
          <w:szCs w:val="24"/>
        </w:rPr>
        <w:t xml:space="preserve">η </w:t>
      </w:r>
      <w:r w:rsidRPr="00F01493">
        <w:rPr>
          <w:rFonts w:eastAsia="Times New Roman"/>
          <w:szCs w:val="24"/>
        </w:rPr>
        <w:t>καλλιέργεια με τη μεγαλύτερη ενίσχυση</w:t>
      </w:r>
      <w:r>
        <w:rPr>
          <w:rFonts w:eastAsia="Times New Roman"/>
          <w:szCs w:val="24"/>
        </w:rPr>
        <w:t xml:space="preserve">, κάτι που </w:t>
      </w:r>
      <w:r w:rsidRPr="00F01493">
        <w:rPr>
          <w:rFonts w:eastAsia="Times New Roman"/>
          <w:szCs w:val="24"/>
        </w:rPr>
        <w:t>είχε ως αποτέλεσμα τελικά λίγα πρόσωπα</w:t>
      </w:r>
      <w:r>
        <w:rPr>
          <w:rFonts w:eastAsia="Times New Roman"/>
          <w:szCs w:val="24"/>
        </w:rPr>
        <w:t>,</w:t>
      </w:r>
      <w:r w:rsidRPr="00F01493">
        <w:rPr>
          <w:rFonts w:eastAsia="Times New Roman"/>
          <w:szCs w:val="24"/>
        </w:rPr>
        <w:t xml:space="preserve"> λίγα άτομα να έχουν το κέρδος από αυτό το μέτρο</w:t>
      </w:r>
      <w:r>
        <w:rPr>
          <w:rFonts w:eastAsia="Times New Roman"/>
          <w:szCs w:val="24"/>
        </w:rPr>
        <w:t>. Θ</w:t>
      </w:r>
      <w:r w:rsidRPr="00F01493">
        <w:rPr>
          <w:rFonts w:eastAsia="Times New Roman"/>
          <w:szCs w:val="24"/>
        </w:rPr>
        <w:t>α πω χαρακτηριστικά ότι για την πενταετία</w:t>
      </w:r>
      <w:r w:rsidRPr="00F01493">
        <w:rPr>
          <w:rFonts w:eastAsia="Times New Roman"/>
          <w:szCs w:val="24"/>
        </w:rPr>
        <w:t xml:space="preserve"> στους παλιούς καλλιεργητές προβλέπεται στην </w:t>
      </w:r>
      <w:r>
        <w:rPr>
          <w:rFonts w:eastAsia="Times New Roman"/>
          <w:szCs w:val="24"/>
        </w:rPr>
        <w:t>κ</w:t>
      </w:r>
      <w:r w:rsidRPr="00F01493">
        <w:rPr>
          <w:rFonts w:eastAsia="Times New Roman"/>
          <w:szCs w:val="24"/>
        </w:rPr>
        <w:t xml:space="preserve">εντρική Μακεδονία </w:t>
      </w:r>
      <w:r>
        <w:rPr>
          <w:rFonts w:eastAsia="Times New Roman"/>
          <w:szCs w:val="24"/>
        </w:rPr>
        <w:t xml:space="preserve">μια </w:t>
      </w:r>
      <w:r w:rsidRPr="00F01493">
        <w:rPr>
          <w:rFonts w:eastAsia="Times New Roman"/>
          <w:szCs w:val="24"/>
        </w:rPr>
        <w:t xml:space="preserve">ενίσχυση του ποσού των 12 εκατομμυρίων ευρώ </w:t>
      </w:r>
      <w:r>
        <w:rPr>
          <w:rFonts w:eastAsia="Times New Roman"/>
          <w:szCs w:val="24"/>
        </w:rPr>
        <w:t xml:space="preserve">το οποίο, </w:t>
      </w:r>
      <w:r w:rsidRPr="00F01493">
        <w:rPr>
          <w:rFonts w:eastAsia="Times New Roman"/>
          <w:szCs w:val="24"/>
        </w:rPr>
        <w:t>κύριε Υπουργέ</w:t>
      </w:r>
      <w:r>
        <w:rPr>
          <w:rFonts w:eastAsia="Times New Roman"/>
          <w:szCs w:val="24"/>
        </w:rPr>
        <w:t>,</w:t>
      </w:r>
      <w:r w:rsidRPr="00F01493">
        <w:rPr>
          <w:rFonts w:eastAsia="Times New Roman"/>
          <w:szCs w:val="24"/>
        </w:rPr>
        <w:t xml:space="preserve"> θα κατανεμηθεί περίπου σε </w:t>
      </w:r>
      <w:r>
        <w:rPr>
          <w:rFonts w:eastAsia="Times New Roman"/>
          <w:szCs w:val="24"/>
        </w:rPr>
        <w:t>εκατό</w:t>
      </w:r>
      <w:r w:rsidRPr="00F01493">
        <w:rPr>
          <w:rFonts w:eastAsia="Times New Roman"/>
          <w:szCs w:val="24"/>
        </w:rPr>
        <w:t xml:space="preserve"> άτομα</w:t>
      </w:r>
      <w:r>
        <w:rPr>
          <w:rFonts w:eastAsia="Times New Roman"/>
          <w:szCs w:val="24"/>
        </w:rPr>
        <w:t>.</w:t>
      </w:r>
      <w:r w:rsidRPr="00F01493">
        <w:rPr>
          <w:rFonts w:eastAsia="Times New Roman"/>
          <w:szCs w:val="24"/>
        </w:rPr>
        <w:t xml:space="preserve"> </w:t>
      </w:r>
      <w:r>
        <w:rPr>
          <w:rFonts w:eastAsia="Times New Roman"/>
          <w:szCs w:val="24"/>
        </w:rPr>
        <w:t xml:space="preserve">Θα κατανεμηθούν </w:t>
      </w:r>
      <w:r w:rsidRPr="00F01493">
        <w:rPr>
          <w:rFonts w:eastAsia="Times New Roman"/>
          <w:szCs w:val="24"/>
        </w:rPr>
        <w:t xml:space="preserve">12 εκατομμύρια </w:t>
      </w:r>
      <w:r>
        <w:rPr>
          <w:rFonts w:eastAsia="Times New Roman"/>
          <w:szCs w:val="24"/>
        </w:rPr>
        <w:t xml:space="preserve">ευρώ </w:t>
      </w:r>
      <w:r w:rsidRPr="00F01493">
        <w:rPr>
          <w:rFonts w:eastAsia="Times New Roman"/>
          <w:szCs w:val="24"/>
        </w:rPr>
        <w:t xml:space="preserve">σε </w:t>
      </w:r>
      <w:r>
        <w:rPr>
          <w:rFonts w:eastAsia="Times New Roman"/>
          <w:szCs w:val="24"/>
        </w:rPr>
        <w:t>εκατό</w:t>
      </w:r>
      <w:r w:rsidRPr="00F01493">
        <w:rPr>
          <w:rFonts w:eastAsia="Times New Roman"/>
          <w:szCs w:val="24"/>
        </w:rPr>
        <w:t xml:space="preserve"> άτομα</w:t>
      </w:r>
      <w:r>
        <w:rPr>
          <w:rFonts w:eastAsia="Times New Roman"/>
          <w:szCs w:val="24"/>
        </w:rPr>
        <w:t>!</w:t>
      </w:r>
      <w:r w:rsidRPr="00F01493">
        <w:rPr>
          <w:rFonts w:eastAsia="Times New Roman"/>
          <w:szCs w:val="24"/>
        </w:rPr>
        <w:t xml:space="preserve"> Αν αυτό δεν </w:t>
      </w:r>
      <w:r>
        <w:rPr>
          <w:rFonts w:eastAsia="Times New Roman"/>
          <w:szCs w:val="24"/>
        </w:rPr>
        <w:t>είναι α</w:t>
      </w:r>
      <w:r w:rsidRPr="00F01493">
        <w:rPr>
          <w:rFonts w:eastAsia="Times New Roman"/>
          <w:szCs w:val="24"/>
        </w:rPr>
        <w:t>ποτυχία τ</w:t>
      </w:r>
      <w:r w:rsidRPr="00F01493">
        <w:rPr>
          <w:rFonts w:eastAsia="Times New Roman"/>
          <w:szCs w:val="24"/>
        </w:rPr>
        <w:t>ου μέτρου</w:t>
      </w:r>
      <w:r>
        <w:rPr>
          <w:rFonts w:eastAsia="Times New Roman"/>
          <w:szCs w:val="24"/>
        </w:rPr>
        <w:t>,</w:t>
      </w:r>
      <w:r w:rsidRPr="00F01493">
        <w:rPr>
          <w:rFonts w:eastAsia="Times New Roman"/>
          <w:szCs w:val="24"/>
        </w:rPr>
        <w:t xml:space="preserve"> τότε ποια είναι</w:t>
      </w:r>
      <w:r>
        <w:rPr>
          <w:rFonts w:eastAsia="Times New Roman"/>
          <w:szCs w:val="24"/>
        </w:rPr>
        <w:t>;</w:t>
      </w:r>
      <w:r w:rsidRPr="00F01493">
        <w:rPr>
          <w:rFonts w:eastAsia="Times New Roman"/>
          <w:szCs w:val="24"/>
        </w:rPr>
        <w:t xml:space="preserve"> </w:t>
      </w:r>
    </w:p>
    <w:p w14:paraId="7632C3BC" w14:textId="77777777" w:rsidR="00845256" w:rsidRDefault="00BE25C9">
      <w:pPr>
        <w:spacing w:line="600" w:lineRule="auto"/>
        <w:ind w:firstLine="720"/>
        <w:contextualSpacing/>
        <w:jc w:val="both"/>
        <w:rPr>
          <w:rFonts w:eastAsia="Times New Roman"/>
          <w:color w:val="0A0A0A"/>
          <w:szCs w:val="24"/>
          <w:shd w:val="clear" w:color="auto" w:fill="FFFFFF"/>
        </w:rPr>
      </w:pPr>
      <w:r w:rsidRPr="00652A41">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632C3BD" w14:textId="77777777" w:rsidR="00845256" w:rsidRDefault="00BE25C9">
      <w:pPr>
        <w:spacing w:line="600" w:lineRule="auto"/>
        <w:ind w:firstLine="720"/>
        <w:contextualSpacing/>
        <w:jc w:val="both"/>
        <w:rPr>
          <w:rFonts w:eastAsia="Times New Roman"/>
          <w:szCs w:val="24"/>
        </w:rPr>
      </w:pPr>
      <w:r w:rsidRPr="00652A41">
        <w:rPr>
          <w:rFonts w:eastAsia="Times New Roman"/>
          <w:color w:val="0A0A0A"/>
          <w:szCs w:val="24"/>
          <w:shd w:val="clear" w:color="auto" w:fill="FFFFFF"/>
        </w:rPr>
        <w:t xml:space="preserve">Ένα λεπτό θέλω ακόμα, κύριε Πρόεδρε. </w:t>
      </w:r>
    </w:p>
    <w:p w14:paraId="7632C3BE"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Επίσης, είχαμε μια </w:t>
      </w:r>
      <w:r w:rsidRPr="00F01493">
        <w:rPr>
          <w:rFonts w:eastAsia="Times New Roman"/>
          <w:szCs w:val="24"/>
        </w:rPr>
        <w:t>προνομιακή αντιμετώπιση των περιοχών που βρίσκονται εντός</w:t>
      </w:r>
      <w:r w:rsidRPr="00546442">
        <w:rPr>
          <w:rFonts w:eastAsia="Times New Roman"/>
          <w:szCs w:val="24"/>
        </w:rPr>
        <w:t xml:space="preserve"> </w:t>
      </w:r>
      <w:r>
        <w:rPr>
          <w:rFonts w:eastAsia="Times New Roman"/>
          <w:szCs w:val="24"/>
        </w:rPr>
        <w:t>«</w:t>
      </w:r>
      <w:r>
        <w:rPr>
          <w:rFonts w:eastAsia="Times New Roman"/>
          <w:szCs w:val="24"/>
          <w:lang w:val="en-US"/>
        </w:rPr>
        <w:t>NATURA</w:t>
      </w:r>
      <w:r>
        <w:rPr>
          <w:rFonts w:eastAsia="Times New Roman"/>
          <w:szCs w:val="24"/>
        </w:rPr>
        <w:t>»</w:t>
      </w:r>
      <w:r w:rsidRPr="00F01493">
        <w:rPr>
          <w:rFonts w:eastAsia="Times New Roman"/>
          <w:szCs w:val="24"/>
        </w:rPr>
        <w:t xml:space="preserve"> ή κοντά σε </w:t>
      </w:r>
      <w:r>
        <w:rPr>
          <w:rFonts w:eastAsia="Times New Roman"/>
          <w:szCs w:val="24"/>
        </w:rPr>
        <w:t>«</w:t>
      </w:r>
      <w:r w:rsidRPr="00F01493">
        <w:rPr>
          <w:rFonts w:eastAsia="Times New Roman"/>
          <w:szCs w:val="24"/>
        </w:rPr>
        <w:t>NATURA</w:t>
      </w:r>
      <w:r>
        <w:rPr>
          <w:rFonts w:eastAsia="Times New Roman"/>
          <w:szCs w:val="24"/>
        </w:rPr>
        <w:t>»</w:t>
      </w:r>
      <w:r>
        <w:rPr>
          <w:rFonts w:eastAsia="Times New Roman"/>
          <w:szCs w:val="24"/>
        </w:rPr>
        <w:t>,</w:t>
      </w:r>
      <w:r w:rsidRPr="00F01493">
        <w:rPr>
          <w:rFonts w:eastAsia="Times New Roman"/>
          <w:szCs w:val="24"/>
        </w:rPr>
        <w:t xml:space="preserve"> που είχε το δικαίωμα </w:t>
      </w:r>
      <w:r>
        <w:rPr>
          <w:rFonts w:eastAsia="Times New Roman"/>
          <w:szCs w:val="24"/>
        </w:rPr>
        <w:t>όποιος</w:t>
      </w:r>
      <w:r w:rsidRPr="00F01493">
        <w:rPr>
          <w:rFonts w:eastAsia="Times New Roman"/>
          <w:szCs w:val="24"/>
        </w:rPr>
        <w:t xml:space="preserve"> έχει </w:t>
      </w:r>
      <w:r>
        <w:rPr>
          <w:rFonts w:eastAsia="Times New Roman"/>
          <w:szCs w:val="24"/>
        </w:rPr>
        <w:t>μια</w:t>
      </w:r>
      <w:r w:rsidRPr="00F01493">
        <w:rPr>
          <w:rFonts w:eastAsia="Times New Roman"/>
          <w:szCs w:val="24"/>
        </w:rPr>
        <w:t xml:space="preserve"> καλλιέργεια μέσα σε τέτοια περιοχή να </w:t>
      </w:r>
      <w:r>
        <w:rPr>
          <w:rFonts w:eastAsia="Times New Roman"/>
          <w:szCs w:val="24"/>
        </w:rPr>
        <w:t>ε</w:t>
      </w:r>
      <w:r w:rsidRPr="00F01493">
        <w:rPr>
          <w:rFonts w:eastAsia="Times New Roman"/>
          <w:szCs w:val="24"/>
        </w:rPr>
        <w:t>ντάξ</w:t>
      </w:r>
      <w:r>
        <w:rPr>
          <w:rFonts w:eastAsia="Times New Roman"/>
          <w:szCs w:val="24"/>
        </w:rPr>
        <w:t>ει και τις υπόλοιπες καλλιέργειέ</w:t>
      </w:r>
      <w:r w:rsidRPr="00F01493">
        <w:rPr>
          <w:rFonts w:eastAsia="Times New Roman"/>
          <w:szCs w:val="24"/>
        </w:rPr>
        <w:t xml:space="preserve">ς του και το αποτέλεσμα είναι αυτή τη στιγμή να έχουμε έναν δραματικό αποκλεισμό ανθρώπων που επένδυσαν </w:t>
      </w:r>
      <w:r>
        <w:rPr>
          <w:rFonts w:eastAsia="Times New Roman"/>
          <w:szCs w:val="24"/>
        </w:rPr>
        <w:t>δέκα</w:t>
      </w:r>
      <w:r w:rsidRPr="00F01493">
        <w:rPr>
          <w:rFonts w:eastAsia="Times New Roman"/>
          <w:szCs w:val="24"/>
        </w:rPr>
        <w:t xml:space="preserve"> και </w:t>
      </w:r>
      <w:r>
        <w:rPr>
          <w:rFonts w:eastAsia="Times New Roman"/>
          <w:szCs w:val="24"/>
        </w:rPr>
        <w:t xml:space="preserve">δώδεκα </w:t>
      </w:r>
      <w:r w:rsidRPr="00F01493">
        <w:rPr>
          <w:rFonts w:eastAsia="Times New Roman"/>
          <w:szCs w:val="24"/>
        </w:rPr>
        <w:t>χρόνια πάνω στη βιοκαλ</w:t>
      </w:r>
      <w:r w:rsidRPr="00F01493">
        <w:rPr>
          <w:rFonts w:eastAsia="Times New Roman"/>
          <w:szCs w:val="24"/>
        </w:rPr>
        <w:t xml:space="preserve">λιέργεια με χωράφια τα οποία </w:t>
      </w:r>
      <w:r>
        <w:rPr>
          <w:rFonts w:eastAsia="Times New Roman"/>
          <w:szCs w:val="24"/>
        </w:rPr>
        <w:t xml:space="preserve">αυτή </w:t>
      </w:r>
      <w:r w:rsidRPr="00F01493">
        <w:rPr>
          <w:rFonts w:eastAsia="Times New Roman"/>
          <w:szCs w:val="24"/>
        </w:rPr>
        <w:t>τη στιγμή δεν μπορούν να ανταποκριθούν στις συμβατικές καλλιέργειες</w:t>
      </w:r>
      <w:r>
        <w:rPr>
          <w:rFonts w:eastAsia="Times New Roman"/>
          <w:szCs w:val="24"/>
        </w:rPr>
        <w:t>.</w:t>
      </w:r>
    </w:p>
    <w:p w14:paraId="7632C3BF" w14:textId="77777777" w:rsidR="00845256" w:rsidRDefault="00BE25C9">
      <w:pPr>
        <w:spacing w:line="600" w:lineRule="auto"/>
        <w:ind w:firstLine="720"/>
        <w:contextualSpacing/>
        <w:jc w:val="both"/>
        <w:rPr>
          <w:rFonts w:eastAsia="Times New Roman"/>
          <w:szCs w:val="24"/>
        </w:rPr>
      </w:pPr>
      <w:r>
        <w:rPr>
          <w:rFonts w:eastAsia="Times New Roman"/>
          <w:szCs w:val="24"/>
        </w:rPr>
        <w:t>Π</w:t>
      </w:r>
      <w:r w:rsidRPr="00F01493">
        <w:rPr>
          <w:rFonts w:eastAsia="Times New Roman"/>
          <w:szCs w:val="24"/>
        </w:rPr>
        <w:t>αρακαλώ</w:t>
      </w:r>
      <w:r>
        <w:rPr>
          <w:rFonts w:eastAsia="Times New Roman"/>
          <w:szCs w:val="24"/>
        </w:rPr>
        <w:t>,</w:t>
      </w:r>
      <w:r w:rsidRPr="00F01493">
        <w:rPr>
          <w:rFonts w:eastAsia="Times New Roman"/>
          <w:szCs w:val="24"/>
        </w:rPr>
        <w:t xml:space="preserve"> </w:t>
      </w:r>
      <w:r>
        <w:rPr>
          <w:rFonts w:eastAsia="Times New Roman"/>
          <w:szCs w:val="24"/>
        </w:rPr>
        <w:t>κ</w:t>
      </w:r>
      <w:r w:rsidRPr="00F01493">
        <w:rPr>
          <w:rFonts w:eastAsia="Times New Roman"/>
          <w:szCs w:val="24"/>
        </w:rPr>
        <w:t>ύριε Υπουργέ</w:t>
      </w:r>
      <w:r>
        <w:rPr>
          <w:rFonts w:eastAsia="Times New Roman"/>
          <w:szCs w:val="24"/>
        </w:rPr>
        <w:t>,</w:t>
      </w:r>
      <w:r w:rsidRPr="00F01493">
        <w:rPr>
          <w:rFonts w:eastAsia="Times New Roman"/>
          <w:szCs w:val="24"/>
        </w:rPr>
        <w:t xml:space="preserve"> </w:t>
      </w:r>
      <w:r>
        <w:rPr>
          <w:rFonts w:eastAsia="Times New Roman"/>
          <w:szCs w:val="24"/>
        </w:rPr>
        <w:t>θα ήθελα μια</w:t>
      </w:r>
      <w:r w:rsidRPr="00F01493">
        <w:rPr>
          <w:rFonts w:eastAsia="Times New Roman"/>
          <w:szCs w:val="24"/>
        </w:rPr>
        <w:t xml:space="preserve"> πρώτη τοποθέτησή </w:t>
      </w:r>
      <w:r>
        <w:rPr>
          <w:rFonts w:eastAsia="Times New Roman"/>
          <w:szCs w:val="24"/>
        </w:rPr>
        <w:t>σας,</w:t>
      </w:r>
      <w:r w:rsidRPr="00F01493">
        <w:rPr>
          <w:rFonts w:eastAsia="Times New Roman"/>
          <w:szCs w:val="24"/>
        </w:rPr>
        <w:t xml:space="preserve"> έτσι ώστε να δούμε με ποιον τρόπο</w:t>
      </w:r>
      <w:r>
        <w:rPr>
          <w:rFonts w:eastAsia="Times New Roman"/>
          <w:szCs w:val="24"/>
        </w:rPr>
        <w:t xml:space="preserve"> θα λυθεί αυτό. Οφείλω, βέβαια,</w:t>
      </w:r>
      <w:r w:rsidRPr="00F01493">
        <w:rPr>
          <w:rFonts w:eastAsia="Times New Roman"/>
          <w:szCs w:val="24"/>
        </w:rPr>
        <w:t xml:space="preserve"> να πω ότι όλα αυτά είναι σφά</w:t>
      </w:r>
      <w:r w:rsidRPr="00F01493">
        <w:rPr>
          <w:rFonts w:eastAsia="Times New Roman"/>
          <w:szCs w:val="24"/>
        </w:rPr>
        <w:t xml:space="preserve">λματα της προηγούμενης πολιτικής ηγεσίας του </w:t>
      </w:r>
      <w:r>
        <w:rPr>
          <w:rFonts w:eastAsia="Times New Roman"/>
          <w:szCs w:val="24"/>
        </w:rPr>
        <w:t>Υ</w:t>
      </w:r>
      <w:r w:rsidRPr="00F01493">
        <w:rPr>
          <w:rFonts w:eastAsia="Times New Roman"/>
          <w:szCs w:val="24"/>
        </w:rPr>
        <w:t>πουργείου</w:t>
      </w:r>
      <w:r>
        <w:rPr>
          <w:rFonts w:eastAsia="Times New Roman"/>
          <w:szCs w:val="24"/>
        </w:rPr>
        <w:t>,</w:t>
      </w:r>
      <w:r w:rsidRPr="00F01493">
        <w:rPr>
          <w:rFonts w:eastAsia="Times New Roman"/>
          <w:szCs w:val="24"/>
        </w:rPr>
        <w:t xml:space="preserve"> αλλά είναι σε </w:t>
      </w:r>
      <w:r>
        <w:rPr>
          <w:rFonts w:eastAsia="Times New Roman"/>
          <w:szCs w:val="24"/>
        </w:rPr>
        <w:t>ε</w:t>
      </w:r>
      <w:r w:rsidRPr="00F01493">
        <w:rPr>
          <w:rFonts w:eastAsia="Times New Roman"/>
          <w:szCs w:val="24"/>
        </w:rPr>
        <w:t>σ</w:t>
      </w:r>
      <w:r>
        <w:rPr>
          <w:rFonts w:eastAsia="Times New Roman"/>
          <w:szCs w:val="24"/>
        </w:rPr>
        <w:t>ά</w:t>
      </w:r>
      <w:r w:rsidRPr="00F01493">
        <w:rPr>
          <w:rFonts w:eastAsia="Times New Roman"/>
          <w:szCs w:val="24"/>
        </w:rPr>
        <w:t xml:space="preserve">ς </w:t>
      </w:r>
      <w:r>
        <w:rPr>
          <w:rFonts w:eastAsia="Times New Roman"/>
          <w:szCs w:val="24"/>
        </w:rPr>
        <w:t>η</w:t>
      </w:r>
      <w:r w:rsidRPr="00F01493">
        <w:rPr>
          <w:rFonts w:eastAsia="Times New Roman"/>
          <w:szCs w:val="24"/>
        </w:rPr>
        <w:t xml:space="preserve"> ευθύνη να το αποκαταστήσετε</w:t>
      </w:r>
      <w:r>
        <w:rPr>
          <w:rFonts w:eastAsia="Times New Roman"/>
          <w:szCs w:val="24"/>
        </w:rPr>
        <w:t>.</w:t>
      </w:r>
    </w:p>
    <w:p w14:paraId="7632C3C0" w14:textId="77777777" w:rsidR="00845256" w:rsidRDefault="00BE25C9">
      <w:pPr>
        <w:spacing w:line="600" w:lineRule="auto"/>
        <w:ind w:firstLine="720"/>
        <w:contextualSpacing/>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w:t>
      </w:r>
    </w:p>
    <w:p w14:paraId="7632C3C1" w14:textId="77777777" w:rsidR="00845256" w:rsidRDefault="00BE25C9">
      <w:pPr>
        <w:spacing w:line="600" w:lineRule="auto"/>
        <w:ind w:firstLine="720"/>
        <w:contextualSpacing/>
        <w:jc w:val="both"/>
        <w:rPr>
          <w:rFonts w:eastAsia="Times New Roman"/>
          <w:szCs w:val="24"/>
        </w:rPr>
      </w:pPr>
      <w:r w:rsidRPr="007A0391">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Ε</w:t>
      </w:r>
      <w:r w:rsidRPr="00F01493">
        <w:rPr>
          <w:rFonts w:eastAsia="Times New Roman"/>
          <w:szCs w:val="24"/>
        </w:rPr>
        <w:t>υχαριστώ</w:t>
      </w:r>
      <w:r>
        <w:rPr>
          <w:rFonts w:eastAsia="Times New Roman"/>
          <w:szCs w:val="24"/>
        </w:rPr>
        <w:t>,</w:t>
      </w:r>
      <w:r w:rsidRPr="00F01493">
        <w:rPr>
          <w:rFonts w:eastAsia="Times New Roman"/>
          <w:szCs w:val="24"/>
        </w:rPr>
        <w:t xml:space="preserve"> κύριε </w:t>
      </w:r>
      <w:r>
        <w:rPr>
          <w:rFonts w:eastAsia="Times New Roman"/>
          <w:szCs w:val="24"/>
        </w:rPr>
        <w:t>Π</w:t>
      </w:r>
      <w:r w:rsidRPr="00F01493">
        <w:rPr>
          <w:rFonts w:eastAsia="Times New Roman"/>
          <w:szCs w:val="24"/>
        </w:rPr>
        <w:t>ρόεδρε</w:t>
      </w:r>
      <w:r>
        <w:rPr>
          <w:rFonts w:eastAsia="Times New Roman"/>
          <w:szCs w:val="24"/>
        </w:rPr>
        <w:t>.</w:t>
      </w:r>
    </w:p>
    <w:p w14:paraId="7632C3C2"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Κ</w:t>
      </w:r>
      <w:r w:rsidRPr="00F01493">
        <w:rPr>
          <w:rFonts w:eastAsia="Times New Roman"/>
          <w:szCs w:val="24"/>
        </w:rPr>
        <w:t xml:space="preserve">ύριε </w:t>
      </w:r>
      <w:r>
        <w:rPr>
          <w:rFonts w:eastAsia="Times New Roman"/>
          <w:szCs w:val="24"/>
        </w:rPr>
        <w:t>Β</w:t>
      </w:r>
      <w:r w:rsidRPr="00F01493">
        <w:rPr>
          <w:rFonts w:eastAsia="Times New Roman"/>
          <w:szCs w:val="24"/>
        </w:rPr>
        <w:t>ουλευτά</w:t>
      </w:r>
      <w:r>
        <w:rPr>
          <w:rFonts w:eastAsia="Times New Roman"/>
          <w:szCs w:val="24"/>
        </w:rPr>
        <w:t>,</w:t>
      </w:r>
      <w:r w:rsidRPr="00F01493">
        <w:rPr>
          <w:rFonts w:eastAsia="Times New Roman"/>
          <w:szCs w:val="24"/>
        </w:rPr>
        <w:t xml:space="preserve"> </w:t>
      </w:r>
      <w:r>
        <w:rPr>
          <w:rFonts w:eastAsia="Times New Roman"/>
          <w:szCs w:val="24"/>
        </w:rPr>
        <w:t>ό</w:t>
      </w:r>
      <w:r w:rsidRPr="00F01493">
        <w:rPr>
          <w:rFonts w:eastAsia="Times New Roman"/>
          <w:szCs w:val="24"/>
        </w:rPr>
        <w:t xml:space="preserve">ντως η βιολογική γεωργία είναι ένα από τα σημαντικότερα μέτρα του </w:t>
      </w:r>
      <w:r>
        <w:rPr>
          <w:rFonts w:eastAsia="Times New Roman"/>
          <w:szCs w:val="24"/>
        </w:rPr>
        <w:t>Π</w:t>
      </w:r>
      <w:r w:rsidRPr="00F01493">
        <w:rPr>
          <w:rFonts w:eastAsia="Times New Roman"/>
          <w:szCs w:val="24"/>
        </w:rPr>
        <w:t xml:space="preserve">ρογράμματος </w:t>
      </w:r>
      <w:r>
        <w:rPr>
          <w:rFonts w:eastAsia="Times New Roman"/>
          <w:szCs w:val="24"/>
        </w:rPr>
        <w:t>Α</w:t>
      </w:r>
      <w:r w:rsidRPr="00F01493">
        <w:rPr>
          <w:rFonts w:eastAsia="Times New Roman"/>
          <w:szCs w:val="24"/>
        </w:rPr>
        <w:t xml:space="preserve">γροτικής </w:t>
      </w:r>
      <w:r>
        <w:rPr>
          <w:rFonts w:eastAsia="Times New Roman"/>
          <w:szCs w:val="24"/>
        </w:rPr>
        <w:t>Α</w:t>
      </w:r>
      <w:r>
        <w:rPr>
          <w:rFonts w:eastAsia="Times New Roman"/>
          <w:szCs w:val="24"/>
        </w:rPr>
        <w:t>ν</w:t>
      </w:r>
      <w:r>
        <w:rPr>
          <w:rFonts w:eastAsia="Times New Roman"/>
          <w:szCs w:val="24"/>
        </w:rPr>
        <w:t>άπτυξης το οποίο αναφέρετε</w:t>
      </w:r>
      <w:r w:rsidRPr="00F01493">
        <w:rPr>
          <w:rFonts w:eastAsia="Times New Roman"/>
          <w:szCs w:val="24"/>
        </w:rPr>
        <w:t xml:space="preserve"> με την επίκαιρη ερώτησή </w:t>
      </w:r>
      <w:r>
        <w:rPr>
          <w:rFonts w:eastAsia="Times New Roman"/>
          <w:szCs w:val="24"/>
        </w:rPr>
        <w:t xml:space="preserve">σας. Από τα νούμερα τα οποία </w:t>
      </w:r>
      <w:r w:rsidRPr="00F01493">
        <w:rPr>
          <w:rFonts w:eastAsia="Times New Roman"/>
          <w:szCs w:val="24"/>
        </w:rPr>
        <w:t xml:space="preserve">θα σας παραθέσω αποδεικνύεται ότι έχουμε εξαντλήσει </w:t>
      </w:r>
      <w:r w:rsidRPr="00F01493">
        <w:rPr>
          <w:rFonts w:eastAsia="Times New Roman"/>
          <w:szCs w:val="24"/>
        </w:rPr>
        <w:t>και εξαντλούμε όλα τα περιθώρια</w:t>
      </w:r>
      <w:r>
        <w:rPr>
          <w:rFonts w:eastAsia="Times New Roman"/>
          <w:szCs w:val="24"/>
        </w:rPr>
        <w:t>,</w:t>
      </w:r>
      <w:r w:rsidRPr="00F01493">
        <w:rPr>
          <w:rFonts w:eastAsia="Times New Roman"/>
          <w:szCs w:val="24"/>
        </w:rPr>
        <w:t xml:space="preserve"> ώστε να ωφεληθούν όσο γ</w:t>
      </w:r>
      <w:r>
        <w:rPr>
          <w:rFonts w:eastAsia="Times New Roman"/>
          <w:szCs w:val="24"/>
        </w:rPr>
        <w:t>ίνεται περισσότεροι παραγωγοί κ</w:t>
      </w:r>
      <w:r w:rsidRPr="00F01493">
        <w:rPr>
          <w:rFonts w:eastAsia="Times New Roman"/>
          <w:szCs w:val="24"/>
        </w:rPr>
        <w:t>αι όσο γίνεται περισσότερο</w:t>
      </w:r>
      <w:r>
        <w:rPr>
          <w:rFonts w:eastAsia="Times New Roman"/>
          <w:szCs w:val="24"/>
        </w:rPr>
        <w:t>ι</w:t>
      </w:r>
      <w:r w:rsidRPr="00F01493">
        <w:rPr>
          <w:rFonts w:eastAsia="Times New Roman"/>
          <w:szCs w:val="24"/>
        </w:rPr>
        <w:t xml:space="preserve"> βιοκαλλιεργητές </w:t>
      </w:r>
      <w:r>
        <w:rPr>
          <w:rFonts w:eastAsia="Times New Roman"/>
          <w:szCs w:val="24"/>
        </w:rPr>
        <w:t>κ</w:t>
      </w:r>
      <w:r w:rsidRPr="00F01493">
        <w:rPr>
          <w:rFonts w:eastAsia="Times New Roman"/>
          <w:szCs w:val="24"/>
        </w:rPr>
        <w:t>αι δη οι παλιοί</w:t>
      </w:r>
      <w:r>
        <w:rPr>
          <w:rFonts w:eastAsia="Times New Roman"/>
          <w:szCs w:val="24"/>
        </w:rPr>
        <w:t>.</w:t>
      </w:r>
    </w:p>
    <w:p w14:paraId="7632C3C3" w14:textId="77777777" w:rsidR="00845256" w:rsidRDefault="00BE25C9">
      <w:pPr>
        <w:spacing w:line="600" w:lineRule="auto"/>
        <w:ind w:firstLine="720"/>
        <w:contextualSpacing/>
        <w:jc w:val="both"/>
        <w:rPr>
          <w:rFonts w:eastAsia="Times New Roman"/>
          <w:szCs w:val="24"/>
        </w:rPr>
      </w:pPr>
      <w:r>
        <w:rPr>
          <w:rFonts w:eastAsia="Times New Roman"/>
          <w:szCs w:val="24"/>
        </w:rPr>
        <w:t>Μ</w:t>
      </w:r>
      <w:r w:rsidRPr="00F01493">
        <w:rPr>
          <w:rFonts w:eastAsia="Times New Roman"/>
          <w:szCs w:val="24"/>
        </w:rPr>
        <w:t>ε την πρώτη πρόσκ</w:t>
      </w:r>
      <w:r>
        <w:rPr>
          <w:rFonts w:eastAsia="Times New Roman"/>
          <w:szCs w:val="24"/>
        </w:rPr>
        <w:t>ληση κατανεμήθηκαν συνολικά 2</w:t>
      </w:r>
      <w:r w:rsidRPr="00F01493">
        <w:rPr>
          <w:rFonts w:eastAsia="Times New Roman"/>
          <w:szCs w:val="24"/>
        </w:rPr>
        <w:t>23 εκατομμύρια ευρώ</w:t>
      </w:r>
      <w:r>
        <w:rPr>
          <w:rFonts w:eastAsia="Times New Roman"/>
          <w:szCs w:val="24"/>
        </w:rPr>
        <w:t xml:space="preserve"> και μ</w:t>
      </w:r>
      <w:r w:rsidRPr="00F01493">
        <w:rPr>
          <w:rFonts w:eastAsia="Times New Roman"/>
          <w:szCs w:val="24"/>
        </w:rPr>
        <w:t>ε τη δεύτερη</w:t>
      </w:r>
      <w:r>
        <w:rPr>
          <w:rFonts w:eastAsia="Times New Roman"/>
          <w:szCs w:val="24"/>
        </w:rPr>
        <w:t xml:space="preserve"> πρόσκληση 120 εκατομμύ</w:t>
      </w:r>
      <w:r>
        <w:rPr>
          <w:rFonts w:eastAsia="Times New Roman"/>
          <w:szCs w:val="24"/>
        </w:rPr>
        <w:t>ρια ευρώ. Σ</w:t>
      </w:r>
      <w:r w:rsidRPr="00F01493">
        <w:rPr>
          <w:rFonts w:eastAsia="Times New Roman"/>
          <w:szCs w:val="24"/>
        </w:rPr>
        <w:t xml:space="preserve">τη δεύτερη πρόσκληση η </w:t>
      </w:r>
      <w:r>
        <w:rPr>
          <w:rFonts w:eastAsia="Times New Roman"/>
          <w:szCs w:val="24"/>
        </w:rPr>
        <w:t>κ</w:t>
      </w:r>
      <w:r w:rsidRPr="00F01493">
        <w:rPr>
          <w:rFonts w:eastAsia="Times New Roman"/>
          <w:szCs w:val="24"/>
        </w:rPr>
        <w:t>εντρική Μακεδονία είχε για τους παλαιούς βιοκαλλιεργητές</w:t>
      </w:r>
      <w:r>
        <w:rPr>
          <w:rFonts w:eastAsia="Times New Roman"/>
          <w:szCs w:val="24"/>
        </w:rPr>
        <w:t>,</w:t>
      </w:r>
      <w:r w:rsidRPr="00F01493">
        <w:rPr>
          <w:rFonts w:eastAsia="Times New Roman"/>
          <w:szCs w:val="24"/>
        </w:rPr>
        <w:t xml:space="preserve"> για τους οποίους </w:t>
      </w:r>
      <w:r>
        <w:rPr>
          <w:rFonts w:eastAsia="Times New Roman"/>
          <w:szCs w:val="24"/>
        </w:rPr>
        <w:t xml:space="preserve">υποβάλατε και </w:t>
      </w:r>
      <w:r w:rsidRPr="00F01493">
        <w:rPr>
          <w:rFonts w:eastAsia="Times New Roman"/>
          <w:szCs w:val="24"/>
        </w:rPr>
        <w:t>την επίκαιρη</w:t>
      </w:r>
      <w:r>
        <w:rPr>
          <w:rFonts w:eastAsia="Times New Roman"/>
          <w:szCs w:val="24"/>
        </w:rPr>
        <w:t xml:space="preserve"> ερώτηση</w:t>
      </w:r>
      <w:r>
        <w:rPr>
          <w:rFonts w:eastAsia="Times New Roman"/>
          <w:szCs w:val="24"/>
        </w:rPr>
        <w:t xml:space="preserve">, </w:t>
      </w:r>
      <w:r w:rsidRPr="00F01493">
        <w:rPr>
          <w:rFonts w:eastAsia="Times New Roman"/>
          <w:szCs w:val="24"/>
        </w:rPr>
        <w:t>10</w:t>
      </w:r>
      <w:r>
        <w:rPr>
          <w:rFonts w:eastAsia="Times New Roman"/>
          <w:szCs w:val="24"/>
        </w:rPr>
        <w:t>.</w:t>
      </w:r>
      <w:r w:rsidRPr="00F01493">
        <w:rPr>
          <w:rFonts w:eastAsia="Times New Roman"/>
          <w:szCs w:val="24"/>
        </w:rPr>
        <w:t>395.000 ευρώ</w:t>
      </w:r>
      <w:r>
        <w:rPr>
          <w:rFonts w:eastAsia="Times New Roman"/>
          <w:szCs w:val="24"/>
        </w:rPr>
        <w:t>.</w:t>
      </w:r>
    </w:p>
    <w:p w14:paraId="7632C3C4" w14:textId="77777777" w:rsidR="00845256" w:rsidRDefault="00BE25C9">
      <w:pPr>
        <w:spacing w:line="600" w:lineRule="auto"/>
        <w:ind w:firstLine="720"/>
        <w:contextualSpacing/>
        <w:jc w:val="both"/>
        <w:rPr>
          <w:rFonts w:eastAsia="Times New Roman"/>
          <w:szCs w:val="24"/>
        </w:rPr>
      </w:pPr>
      <w:r w:rsidRPr="00F01493">
        <w:rPr>
          <w:rFonts w:eastAsia="Times New Roman"/>
          <w:szCs w:val="24"/>
        </w:rPr>
        <w:t>Όσον αφορά τα κριτήρια</w:t>
      </w:r>
      <w:r>
        <w:rPr>
          <w:rFonts w:eastAsia="Times New Roman"/>
          <w:szCs w:val="24"/>
        </w:rPr>
        <w:t>,</w:t>
      </w:r>
      <w:r w:rsidRPr="00F01493">
        <w:rPr>
          <w:rFonts w:eastAsia="Times New Roman"/>
          <w:szCs w:val="24"/>
        </w:rPr>
        <w:t xml:space="preserve"> </w:t>
      </w:r>
      <w:r>
        <w:rPr>
          <w:rFonts w:eastAsia="Times New Roman"/>
          <w:szCs w:val="24"/>
        </w:rPr>
        <w:t>ό</w:t>
      </w:r>
      <w:r w:rsidRPr="00F01493">
        <w:rPr>
          <w:rFonts w:eastAsia="Times New Roman"/>
          <w:szCs w:val="24"/>
        </w:rPr>
        <w:t xml:space="preserve">ντως τα κριτήρια ευνοούν την παλαιότητα στην άσκηση της βιολογικής </w:t>
      </w:r>
      <w:r>
        <w:rPr>
          <w:rFonts w:eastAsia="Times New Roman"/>
          <w:szCs w:val="24"/>
        </w:rPr>
        <w:t>γ</w:t>
      </w:r>
      <w:r w:rsidRPr="00F01493">
        <w:rPr>
          <w:rFonts w:eastAsia="Times New Roman"/>
          <w:szCs w:val="24"/>
        </w:rPr>
        <w:t>εωργίας</w:t>
      </w:r>
      <w:r>
        <w:rPr>
          <w:rFonts w:eastAsia="Times New Roman"/>
          <w:szCs w:val="24"/>
        </w:rPr>
        <w:t>,</w:t>
      </w:r>
      <w:r w:rsidRPr="00F01493">
        <w:rPr>
          <w:rFonts w:eastAsia="Times New Roman"/>
          <w:szCs w:val="24"/>
        </w:rPr>
        <w:t xml:space="preserve"> </w:t>
      </w:r>
      <w:r>
        <w:rPr>
          <w:rFonts w:eastAsia="Times New Roman"/>
          <w:szCs w:val="24"/>
        </w:rPr>
        <w:t>χ</w:t>
      </w:r>
      <w:r w:rsidRPr="00F01493">
        <w:rPr>
          <w:rFonts w:eastAsia="Times New Roman"/>
          <w:szCs w:val="24"/>
        </w:rPr>
        <w:t>ωρίς βέβαια αυτό να σημαίνει ότι υπάρχουν και αδικίες</w:t>
      </w:r>
      <w:r>
        <w:rPr>
          <w:rFonts w:eastAsia="Times New Roman"/>
          <w:szCs w:val="24"/>
        </w:rPr>
        <w:t>,</w:t>
      </w:r>
      <w:r w:rsidRPr="00F01493">
        <w:rPr>
          <w:rFonts w:eastAsia="Times New Roman"/>
          <w:szCs w:val="24"/>
        </w:rPr>
        <w:t xml:space="preserve"> όπως είπατε</w:t>
      </w:r>
      <w:r>
        <w:rPr>
          <w:rFonts w:eastAsia="Times New Roman"/>
          <w:szCs w:val="24"/>
        </w:rPr>
        <w:t>,</w:t>
      </w:r>
      <w:r w:rsidRPr="00F01493">
        <w:rPr>
          <w:rFonts w:eastAsia="Times New Roman"/>
          <w:szCs w:val="24"/>
        </w:rPr>
        <w:t xml:space="preserve"> ή το νεαρό της ηλικίας</w:t>
      </w:r>
      <w:r>
        <w:rPr>
          <w:rFonts w:eastAsia="Times New Roman"/>
          <w:szCs w:val="24"/>
        </w:rPr>
        <w:t>.</w:t>
      </w:r>
      <w:r w:rsidRPr="00F01493">
        <w:rPr>
          <w:rFonts w:eastAsia="Times New Roman"/>
          <w:szCs w:val="24"/>
        </w:rPr>
        <w:t xml:space="preserve"> </w:t>
      </w:r>
      <w:r>
        <w:rPr>
          <w:rFonts w:eastAsia="Times New Roman"/>
          <w:szCs w:val="24"/>
        </w:rPr>
        <w:t>Ευνοούν, επίσης, τις εκμεταλλεύσει</w:t>
      </w:r>
      <w:r w:rsidRPr="00F01493">
        <w:rPr>
          <w:rFonts w:eastAsia="Times New Roman"/>
          <w:szCs w:val="24"/>
        </w:rPr>
        <w:t>ς σε ορεινές και μειονεκτικές περιοχές</w:t>
      </w:r>
      <w:r>
        <w:rPr>
          <w:rFonts w:eastAsia="Times New Roman"/>
          <w:szCs w:val="24"/>
        </w:rPr>
        <w:t>,</w:t>
      </w:r>
      <w:r w:rsidRPr="00F01493">
        <w:rPr>
          <w:rFonts w:eastAsia="Times New Roman"/>
          <w:szCs w:val="24"/>
        </w:rPr>
        <w:t xml:space="preserve"> χωρίς όμως να ευνοούν τις μεγάλες εκμεταλλεύσεις</w:t>
      </w:r>
      <w:r>
        <w:rPr>
          <w:rFonts w:eastAsia="Times New Roman"/>
          <w:szCs w:val="24"/>
        </w:rPr>
        <w:t>,</w:t>
      </w:r>
      <w:r w:rsidRPr="00F01493">
        <w:rPr>
          <w:rFonts w:eastAsia="Times New Roman"/>
          <w:szCs w:val="24"/>
        </w:rPr>
        <w:t xml:space="preserve"> καθώς πάνω από τα 60 στρέμματα</w:t>
      </w:r>
      <w:r w:rsidRPr="00F01493">
        <w:rPr>
          <w:rFonts w:eastAsia="Times New Roman"/>
          <w:szCs w:val="24"/>
        </w:rPr>
        <w:t xml:space="preserve"> όλες οι εκμεταλλεύσεις </w:t>
      </w:r>
      <w:r>
        <w:rPr>
          <w:rFonts w:eastAsia="Times New Roman"/>
          <w:szCs w:val="24"/>
        </w:rPr>
        <w:t xml:space="preserve">λαμβάνουν </w:t>
      </w:r>
      <w:r w:rsidRPr="00F01493">
        <w:rPr>
          <w:rFonts w:eastAsia="Times New Roman"/>
          <w:szCs w:val="24"/>
        </w:rPr>
        <w:t>τα ίδια μόρια στο συγκεκριμένο κριτήριο</w:t>
      </w:r>
      <w:r>
        <w:rPr>
          <w:rFonts w:eastAsia="Times New Roman"/>
          <w:szCs w:val="24"/>
        </w:rPr>
        <w:t xml:space="preserve">. Επιπλέον, </w:t>
      </w:r>
      <w:r>
        <w:rPr>
          <w:rFonts w:eastAsia="Times New Roman"/>
          <w:szCs w:val="24"/>
        </w:rPr>
        <w:lastRenderedPageBreak/>
        <w:t xml:space="preserve">ευνοούν τους κατ’ </w:t>
      </w:r>
      <w:r w:rsidRPr="00F01493">
        <w:rPr>
          <w:rFonts w:eastAsia="Times New Roman"/>
          <w:szCs w:val="24"/>
        </w:rPr>
        <w:t>επάγγελμα αγρότες και μάλιστα τους οργανωμένους αγρότες</w:t>
      </w:r>
      <w:r>
        <w:rPr>
          <w:rFonts w:eastAsia="Times New Roman"/>
          <w:szCs w:val="24"/>
        </w:rPr>
        <w:t>,</w:t>
      </w:r>
      <w:r w:rsidRPr="00F01493">
        <w:rPr>
          <w:rFonts w:eastAsia="Times New Roman"/>
          <w:szCs w:val="24"/>
        </w:rPr>
        <w:t xml:space="preserve"> </w:t>
      </w:r>
      <w:r>
        <w:rPr>
          <w:rFonts w:eastAsia="Times New Roman"/>
          <w:szCs w:val="24"/>
        </w:rPr>
        <w:t>αυτούς</w:t>
      </w:r>
      <w:r w:rsidRPr="00F01493">
        <w:rPr>
          <w:rFonts w:eastAsia="Times New Roman"/>
          <w:szCs w:val="24"/>
        </w:rPr>
        <w:t xml:space="preserve"> </w:t>
      </w:r>
      <w:r>
        <w:rPr>
          <w:rFonts w:eastAsia="Times New Roman"/>
          <w:szCs w:val="24"/>
        </w:rPr>
        <w:t xml:space="preserve">οι οποίοι </w:t>
      </w:r>
      <w:r w:rsidRPr="00F01493">
        <w:rPr>
          <w:rFonts w:eastAsia="Times New Roman"/>
          <w:szCs w:val="24"/>
        </w:rPr>
        <w:t>είναι σε συνεταιρισμούς</w:t>
      </w:r>
      <w:r>
        <w:rPr>
          <w:rFonts w:eastAsia="Times New Roman"/>
          <w:szCs w:val="24"/>
        </w:rPr>
        <w:t>.</w:t>
      </w:r>
    </w:p>
    <w:p w14:paraId="7632C3C5" w14:textId="77777777" w:rsidR="00845256" w:rsidRDefault="00BE25C9">
      <w:pPr>
        <w:spacing w:line="600" w:lineRule="auto"/>
        <w:ind w:firstLine="720"/>
        <w:contextualSpacing/>
        <w:jc w:val="both"/>
        <w:rPr>
          <w:rFonts w:eastAsia="Times New Roman"/>
          <w:szCs w:val="24"/>
        </w:rPr>
      </w:pPr>
      <w:r>
        <w:rPr>
          <w:rFonts w:eastAsia="Times New Roman"/>
          <w:szCs w:val="24"/>
        </w:rPr>
        <w:t>Ν</w:t>
      </w:r>
      <w:r w:rsidRPr="00F01493">
        <w:rPr>
          <w:rFonts w:eastAsia="Times New Roman"/>
          <w:szCs w:val="24"/>
        </w:rPr>
        <w:t>α πούμε ότι η Περιφέρεια Κεντρικής Μακεδονίας έχει λά</w:t>
      </w:r>
      <w:r w:rsidRPr="00F01493">
        <w:rPr>
          <w:rFonts w:eastAsia="Times New Roman"/>
          <w:szCs w:val="24"/>
        </w:rPr>
        <w:t xml:space="preserve">βει </w:t>
      </w:r>
      <w:r>
        <w:rPr>
          <w:rFonts w:eastAsia="Times New Roman"/>
          <w:szCs w:val="24"/>
        </w:rPr>
        <w:t>σ</w:t>
      </w:r>
      <w:r w:rsidRPr="00F01493">
        <w:rPr>
          <w:rFonts w:eastAsia="Times New Roman"/>
          <w:szCs w:val="24"/>
        </w:rPr>
        <w:t>ε ποσοστό 20% γενικά</w:t>
      </w:r>
      <w:r>
        <w:rPr>
          <w:rFonts w:eastAsia="Times New Roman"/>
          <w:szCs w:val="24"/>
        </w:rPr>
        <w:t>,</w:t>
      </w:r>
      <w:r w:rsidRPr="00F01493">
        <w:rPr>
          <w:rFonts w:eastAsia="Times New Roman"/>
          <w:szCs w:val="24"/>
        </w:rPr>
        <w:t xml:space="preserve"> </w:t>
      </w:r>
      <w:r>
        <w:rPr>
          <w:rFonts w:eastAsia="Times New Roman"/>
          <w:szCs w:val="24"/>
        </w:rPr>
        <w:t xml:space="preserve">από </w:t>
      </w:r>
      <w:r w:rsidRPr="00F01493">
        <w:rPr>
          <w:rFonts w:eastAsia="Times New Roman"/>
          <w:szCs w:val="24"/>
        </w:rPr>
        <w:t>όλους τους πόρους για το συγκεκριμένο μέτρο</w:t>
      </w:r>
      <w:r>
        <w:rPr>
          <w:rFonts w:eastAsia="Times New Roman"/>
          <w:szCs w:val="24"/>
        </w:rPr>
        <w:t>.</w:t>
      </w:r>
      <w:r w:rsidRPr="00F01493">
        <w:rPr>
          <w:rFonts w:eastAsia="Times New Roman"/>
          <w:szCs w:val="24"/>
        </w:rPr>
        <w:t xml:space="preserve"> </w:t>
      </w:r>
      <w:r>
        <w:rPr>
          <w:rFonts w:eastAsia="Times New Roman"/>
          <w:szCs w:val="24"/>
        </w:rPr>
        <w:t>Έ</w:t>
      </w:r>
      <w:r w:rsidRPr="00F01493">
        <w:rPr>
          <w:rFonts w:eastAsia="Times New Roman"/>
          <w:szCs w:val="24"/>
        </w:rPr>
        <w:t xml:space="preserve">χουμε </w:t>
      </w:r>
      <w:proofErr w:type="spellStart"/>
      <w:r w:rsidRPr="00F01493">
        <w:rPr>
          <w:rFonts w:eastAsia="Times New Roman"/>
          <w:szCs w:val="24"/>
        </w:rPr>
        <w:t>υπερδ</w:t>
      </w:r>
      <w:r>
        <w:rPr>
          <w:rFonts w:eastAsia="Times New Roman"/>
          <w:szCs w:val="24"/>
        </w:rPr>
        <w:t>ε</w:t>
      </w:r>
      <w:r w:rsidRPr="00F01493">
        <w:rPr>
          <w:rFonts w:eastAsia="Times New Roman"/>
          <w:szCs w:val="24"/>
        </w:rPr>
        <w:t>σμε</w:t>
      </w:r>
      <w:r>
        <w:rPr>
          <w:rFonts w:eastAsia="Times New Roman"/>
          <w:szCs w:val="24"/>
        </w:rPr>
        <w:t>ύ</w:t>
      </w:r>
      <w:r w:rsidRPr="00F01493">
        <w:rPr>
          <w:rFonts w:eastAsia="Times New Roman"/>
          <w:szCs w:val="24"/>
        </w:rPr>
        <w:t>σ</w:t>
      </w:r>
      <w:r>
        <w:rPr>
          <w:rFonts w:eastAsia="Times New Roman"/>
          <w:szCs w:val="24"/>
        </w:rPr>
        <w:t>ει</w:t>
      </w:r>
      <w:proofErr w:type="spellEnd"/>
      <w:r w:rsidRPr="00F01493">
        <w:rPr>
          <w:rFonts w:eastAsia="Times New Roman"/>
          <w:szCs w:val="24"/>
        </w:rPr>
        <w:t xml:space="preserve"> άλλα 80 εκατομμύρια ευρώ</w:t>
      </w:r>
      <w:r>
        <w:rPr>
          <w:rFonts w:eastAsia="Times New Roman"/>
          <w:szCs w:val="24"/>
        </w:rPr>
        <w:t>,</w:t>
      </w:r>
      <w:r w:rsidRPr="00F01493">
        <w:rPr>
          <w:rFonts w:eastAsia="Times New Roman"/>
          <w:szCs w:val="24"/>
        </w:rPr>
        <w:t xml:space="preserve"> τα οποία θα διοχετευ</w:t>
      </w:r>
      <w:r>
        <w:rPr>
          <w:rFonts w:eastAsia="Times New Roman"/>
          <w:szCs w:val="24"/>
        </w:rPr>
        <w:t>θ</w:t>
      </w:r>
      <w:r w:rsidRPr="00F01493">
        <w:rPr>
          <w:rFonts w:eastAsia="Times New Roman"/>
          <w:szCs w:val="24"/>
        </w:rPr>
        <w:t>ούν σε περιφέρειες</w:t>
      </w:r>
      <w:r>
        <w:rPr>
          <w:rFonts w:eastAsia="Times New Roman"/>
          <w:szCs w:val="24"/>
        </w:rPr>
        <w:t>,</w:t>
      </w:r>
      <w:r w:rsidRPr="00F01493">
        <w:rPr>
          <w:rFonts w:eastAsia="Times New Roman"/>
          <w:szCs w:val="24"/>
        </w:rPr>
        <w:t xml:space="preserve"> όπως είναι και η δικιά</w:t>
      </w:r>
      <w:r>
        <w:rPr>
          <w:rFonts w:eastAsia="Times New Roman"/>
          <w:szCs w:val="24"/>
        </w:rPr>
        <w:t xml:space="preserve"> σας, όπως είναι και η </w:t>
      </w:r>
      <w:r>
        <w:rPr>
          <w:rFonts w:eastAsia="Times New Roman"/>
          <w:szCs w:val="24"/>
        </w:rPr>
        <w:t xml:space="preserve">Περιφέρεια </w:t>
      </w:r>
      <w:r>
        <w:rPr>
          <w:rFonts w:eastAsia="Times New Roman"/>
          <w:szCs w:val="24"/>
        </w:rPr>
        <w:t>Ανατολική</w:t>
      </w:r>
      <w:r>
        <w:rPr>
          <w:rFonts w:eastAsia="Times New Roman"/>
          <w:szCs w:val="24"/>
        </w:rPr>
        <w:t>ς</w:t>
      </w:r>
      <w:r w:rsidRPr="00F01493">
        <w:rPr>
          <w:rFonts w:eastAsia="Times New Roman"/>
          <w:szCs w:val="24"/>
        </w:rPr>
        <w:t xml:space="preserve"> </w:t>
      </w:r>
      <w:r>
        <w:rPr>
          <w:rFonts w:eastAsia="Times New Roman"/>
          <w:szCs w:val="24"/>
        </w:rPr>
        <w:t>Μακεδονίας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Θράκης.</w:t>
      </w:r>
      <w:r w:rsidRPr="00F01493">
        <w:rPr>
          <w:rFonts w:eastAsia="Times New Roman"/>
          <w:szCs w:val="24"/>
        </w:rPr>
        <w:t xml:space="preserve"> </w:t>
      </w:r>
      <w:r>
        <w:rPr>
          <w:rFonts w:eastAsia="Times New Roman"/>
          <w:szCs w:val="24"/>
        </w:rPr>
        <w:t>Π</w:t>
      </w:r>
      <w:r w:rsidRPr="00F01493">
        <w:rPr>
          <w:rFonts w:eastAsia="Times New Roman"/>
          <w:szCs w:val="24"/>
        </w:rPr>
        <w:t xml:space="preserve">ροηγείται η </w:t>
      </w:r>
      <w:r>
        <w:rPr>
          <w:rFonts w:eastAsia="Times New Roman"/>
          <w:szCs w:val="24"/>
        </w:rPr>
        <w:t xml:space="preserve">Περιφέρεια </w:t>
      </w:r>
      <w:r w:rsidRPr="00F01493">
        <w:rPr>
          <w:rFonts w:eastAsia="Times New Roman"/>
          <w:szCs w:val="24"/>
        </w:rPr>
        <w:t xml:space="preserve">Ανατολικής </w:t>
      </w:r>
      <w:r>
        <w:rPr>
          <w:rFonts w:eastAsia="Times New Roman"/>
          <w:szCs w:val="24"/>
        </w:rPr>
        <w:t>Μ</w:t>
      </w:r>
      <w:r w:rsidRPr="00F01493">
        <w:rPr>
          <w:rFonts w:eastAsia="Times New Roman"/>
          <w:szCs w:val="24"/>
        </w:rPr>
        <w:t>ακεδονίας</w:t>
      </w:r>
      <w:r>
        <w:rPr>
          <w:rFonts w:eastAsia="Times New Roman"/>
          <w:szCs w:val="24"/>
        </w:rPr>
        <w:t xml:space="preserve"> </w:t>
      </w:r>
      <w:r w:rsidRPr="00F01493">
        <w:rPr>
          <w:rFonts w:eastAsia="Times New Roman"/>
          <w:szCs w:val="24"/>
        </w:rPr>
        <w:t>-</w:t>
      </w:r>
      <w:r>
        <w:rPr>
          <w:rFonts w:eastAsia="Times New Roman"/>
          <w:szCs w:val="24"/>
        </w:rPr>
        <w:t xml:space="preserve"> </w:t>
      </w:r>
      <w:r>
        <w:rPr>
          <w:rFonts w:eastAsia="Times New Roman"/>
          <w:szCs w:val="24"/>
        </w:rPr>
        <w:t>Θ</w:t>
      </w:r>
      <w:r w:rsidRPr="00F01493">
        <w:rPr>
          <w:rFonts w:eastAsia="Times New Roman"/>
          <w:szCs w:val="24"/>
        </w:rPr>
        <w:t xml:space="preserve">ράκης </w:t>
      </w:r>
      <w:r>
        <w:rPr>
          <w:rFonts w:eastAsia="Times New Roman"/>
          <w:szCs w:val="24"/>
        </w:rPr>
        <w:t xml:space="preserve">και </w:t>
      </w:r>
      <w:r w:rsidRPr="00F01493">
        <w:rPr>
          <w:rFonts w:eastAsia="Times New Roman"/>
          <w:szCs w:val="24"/>
        </w:rPr>
        <w:t xml:space="preserve">αμέσως μετά η </w:t>
      </w:r>
      <w:r>
        <w:rPr>
          <w:rFonts w:eastAsia="Times New Roman"/>
          <w:szCs w:val="24"/>
        </w:rPr>
        <w:t>Περιφέρεια Κ</w:t>
      </w:r>
      <w:r w:rsidRPr="00F01493">
        <w:rPr>
          <w:rFonts w:eastAsia="Times New Roman"/>
          <w:szCs w:val="24"/>
        </w:rPr>
        <w:t>εντρική</w:t>
      </w:r>
      <w:r>
        <w:rPr>
          <w:rFonts w:eastAsia="Times New Roman"/>
          <w:szCs w:val="24"/>
        </w:rPr>
        <w:t>ς</w:t>
      </w:r>
      <w:r w:rsidRPr="00F01493">
        <w:rPr>
          <w:rFonts w:eastAsia="Times New Roman"/>
          <w:szCs w:val="24"/>
        </w:rPr>
        <w:t xml:space="preserve"> Μακεδονία</w:t>
      </w:r>
      <w:r>
        <w:rPr>
          <w:rFonts w:eastAsia="Times New Roman"/>
          <w:szCs w:val="24"/>
        </w:rPr>
        <w:t>ς</w:t>
      </w:r>
      <w:r w:rsidRPr="00F01493">
        <w:rPr>
          <w:rFonts w:eastAsia="Times New Roman"/>
          <w:szCs w:val="24"/>
        </w:rPr>
        <w:t xml:space="preserve"> ή </w:t>
      </w:r>
      <w:r>
        <w:rPr>
          <w:rFonts w:eastAsia="Times New Roman"/>
          <w:szCs w:val="24"/>
        </w:rPr>
        <w:t>η</w:t>
      </w:r>
      <w:r w:rsidRPr="00F01493">
        <w:rPr>
          <w:rFonts w:eastAsia="Times New Roman"/>
          <w:szCs w:val="24"/>
        </w:rPr>
        <w:t xml:space="preserve"> </w:t>
      </w:r>
      <w:r>
        <w:rPr>
          <w:rFonts w:eastAsia="Times New Roman"/>
          <w:szCs w:val="24"/>
        </w:rPr>
        <w:t xml:space="preserve">Περιφέρεια </w:t>
      </w:r>
      <w:r w:rsidRPr="00F01493">
        <w:rPr>
          <w:rFonts w:eastAsia="Times New Roman"/>
          <w:szCs w:val="24"/>
        </w:rPr>
        <w:t>Δυτική</w:t>
      </w:r>
      <w:r>
        <w:rPr>
          <w:rFonts w:eastAsia="Times New Roman"/>
          <w:szCs w:val="24"/>
        </w:rPr>
        <w:t xml:space="preserve">ς </w:t>
      </w:r>
      <w:r w:rsidRPr="00F01493">
        <w:rPr>
          <w:rFonts w:eastAsia="Times New Roman"/>
          <w:szCs w:val="24"/>
        </w:rPr>
        <w:t>Μακεδονία</w:t>
      </w:r>
      <w:r>
        <w:rPr>
          <w:rFonts w:eastAsia="Times New Roman"/>
          <w:szCs w:val="24"/>
        </w:rPr>
        <w:t>ς</w:t>
      </w:r>
      <w:r>
        <w:rPr>
          <w:rFonts w:eastAsia="Times New Roman"/>
          <w:szCs w:val="24"/>
        </w:rPr>
        <w:t>,</w:t>
      </w:r>
      <w:r w:rsidRPr="00F01493">
        <w:rPr>
          <w:rFonts w:eastAsia="Times New Roman"/>
          <w:szCs w:val="24"/>
        </w:rPr>
        <w:t xml:space="preserve"> στην οποία έχουμε τέτοιου είδους αδικίες</w:t>
      </w:r>
      <w:r>
        <w:rPr>
          <w:rFonts w:eastAsia="Times New Roman"/>
          <w:szCs w:val="24"/>
        </w:rPr>
        <w:t>, ειδικά για τους παλιούς</w:t>
      </w:r>
      <w:r w:rsidRPr="00F01493">
        <w:rPr>
          <w:rFonts w:eastAsia="Times New Roman"/>
          <w:szCs w:val="24"/>
        </w:rPr>
        <w:t xml:space="preserve"> βιοκαλλιεργητές</w:t>
      </w:r>
      <w:r>
        <w:rPr>
          <w:rFonts w:eastAsia="Times New Roman"/>
          <w:szCs w:val="24"/>
        </w:rPr>
        <w:t>. Η</w:t>
      </w:r>
      <w:r w:rsidRPr="00F01493">
        <w:rPr>
          <w:rFonts w:eastAsia="Times New Roman"/>
          <w:szCs w:val="24"/>
        </w:rPr>
        <w:t xml:space="preserve"> ανακοί</w:t>
      </w:r>
      <w:r>
        <w:rPr>
          <w:rFonts w:eastAsia="Times New Roman"/>
          <w:szCs w:val="24"/>
        </w:rPr>
        <w:t>νωση θα γίνει την άλλη εβδ</w:t>
      </w:r>
      <w:r>
        <w:rPr>
          <w:rFonts w:eastAsia="Times New Roman"/>
          <w:szCs w:val="24"/>
        </w:rPr>
        <w:t xml:space="preserve">ομάδα, </w:t>
      </w:r>
      <w:r w:rsidRPr="00F01493">
        <w:rPr>
          <w:rFonts w:eastAsia="Times New Roman"/>
          <w:szCs w:val="24"/>
        </w:rPr>
        <w:t>21 με 22 Μαΐου</w:t>
      </w:r>
      <w:r>
        <w:rPr>
          <w:rFonts w:eastAsia="Times New Roman"/>
          <w:szCs w:val="24"/>
        </w:rPr>
        <w:t xml:space="preserve">. Έχουμε </w:t>
      </w:r>
      <w:r w:rsidRPr="00F01493">
        <w:rPr>
          <w:rFonts w:eastAsia="Times New Roman"/>
          <w:szCs w:val="24"/>
        </w:rPr>
        <w:t>συγκεκριμένη στόχευση στις περιφέρειες</w:t>
      </w:r>
      <w:r>
        <w:rPr>
          <w:rFonts w:eastAsia="Times New Roman"/>
          <w:szCs w:val="24"/>
        </w:rPr>
        <w:t xml:space="preserve"> -</w:t>
      </w:r>
      <w:r w:rsidRPr="00F01493">
        <w:rPr>
          <w:rFonts w:eastAsia="Times New Roman"/>
          <w:szCs w:val="24"/>
        </w:rPr>
        <w:t xml:space="preserve">όπως είναι η δικιά </w:t>
      </w:r>
      <w:r>
        <w:rPr>
          <w:rFonts w:eastAsia="Times New Roman"/>
          <w:szCs w:val="24"/>
        </w:rPr>
        <w:t>σας-</w:t>
      </w:r>
      <w:r w:rsidRPr="00F01493">
        <w:rPr>
          <w:rFonts w:eastAsia="Times New Roman"/>
          <w:szCs w:val="24"/>
        </w:rPr>
        <w:t xml:space="preserve"> και στους νομούς</w:t>
      </w:r>
      <w:r>
        <w:rPr>
          <w:rFonts w:eastAsia="Times New Roman"/>
          <w:szCs w:val="24"/>
        </w:rPr>
        <w:t>,</w:t>
      </w:r>
      <w:r w:rsidRPr="00F01493">
        <w:rPr>
          <w:rFonts w:eastAsia="Times New Roman"/>
          <w:szCs w:val="24"/>
        </w:rPr>
        <w:t xml:space="preserve"> προκειμένου να αρθούν αυτές οι αδικίες</w:t>
      </w:r>
      <w:r>
        <w:rPr>
          <w:rFonts w:eastAsia="Times New Roman"/>
          <w:szCs w:val="24"/>
        </w:rPr>
        <w:t>.</w:t>
      </w:r>
    </w:p>
    <w:p w14:paraId="7632C3C6" w14:textId="77777777" w:rsidR="00845256" w:rsidRDefault="00BE25C9">
      <w:pPr>
        <w:spacing w:line="600" w:lineRule="auto"/>
        <w:ind w:firstLine="720"/>
        <w:contextualSpacing/>
        <w:jc w:val="both"/>
        <w:rPr>
          <w:rFonts w:eastAsia="Times New Roman"/>
          <w:szCs w:val="24"/>
        </w:rPr>
      </w:pPr>
      <w:r w:rsidRPr="00F15680">
        <w:rPr>
          <w:rFonts w:eastAsia="Times New Roman" w:cs="Times New Roman"/>
          <w:b/>
          <w:szCs w:val="24"/>
        </w:rPr>
        <w:t>ΠΡΟΕΔΡΕΥΩΝ (Νικήτας Κακλαμάνης):</w:t>
      </w:r>
      <w:r w:rsidRPr="00F01493">
        <w:rPr>
          <w:rFonts w:eastAsia="Times New Roman"/>
          <w:szCs w:val="24"/>
        </w:rPr>
        <w:t xml:space="preserve"> </w:t>
      </w:r>
      <w:r>
        <w:rPr>
          <w:rFonts w:eastAsia="Times New Roman"/>
          <w:szCs w:val="24"/>
        </w:rPr>
        <w:t>Κ</w:t>
      </w:r>
      <w:r w:rsidRPr="00F01493">
        <w:rPr>
          <w:rFonts w:eastAsia="Times New Roman"/>
          <w:szCs w:val="24"/>
        </w:rPr>
        <w:t>ύριε Γεωργαντά</w:t>
      </w:r>
      <w:r>
        <w:rPr>
          <w:rFonts w:eastAsia="Times New Roman"/>
          <w:szCs w:val="24"/>
        </w:rPr>
        <w:t xml:space="preserve">, έχετε τον λόγο. </w:t>
      </w:r>
    </w:p>
    <w:p w14:paraId="7632C3C7" w14:textId="77777777" w:rsidR="00845256" w:rsidRDefault="00BE25C9">
      <w:pPr>
        <w:spacing w:line="600" w:lineRule="auto"/>
        <w:ind w:firstLine="720"/>
        <w:contextualSpacing/>
        <w:jc w:val="both"/>
        <w:rPr>
          <w:rFonts w:eastAsia="Times New Roman"/>
          <w:szCs w:val="24"/>
        </w:rPr>
      </w:pPr>
      <w:r w:rsidRPr="004360E3">
        <w:rPr>
          <w:rFonts w:eastAsia="Times New Roman"/>
          <w:b/>
          <w:szCs w:val="24"/>
        </w:rPr>
        <w:lastRenderedPageBreak/>
        <w:t>ΓΕΩΡΓΙΟΣ ΓΕΩΡΓΑΝΤΑΣ:</w:t>
      </w:r>
      <w:r w:rsidRPr="00F01493">
        <w:rPr>
          <w:rFonts w:eastAsia="Times New Roman"/>
          <w:szCs w:val="24"/>
        </w:rPr>
        <w:t xml:space="preserve"> </w:t>
      </w:r>
      <w:r>
        <w:rPr>
          <w:rFonts w:eastAsia="Times New Roman"/>
          <w:szCs w:val="24"/>
        </w:rPr>
        <w:t xml:space="preserve">Κύριε Υπουργέ, </w:t>
      </w:r>
      <w:r w:rsidRPr="00F01493">
        <w:rPr>
          <w:rFonts w:eastAsia="Times New Roman"/>
          <w:szCs w:val="24"/>
        </w:rPr>
        <w:t>ε</w:t>
      </w:r>
      <w:r w:rsidRPr="00F01493">
        <w:rPr>
          <w:rFonts w:eastAsia="Times New Roman"/>
          <w:szCs w:val="24"/>
        </w:rPr>
        <w:t>ί</w:t>
      </w:r>
      <w:r>
        <w:rPr>
          <w:rFonts w:eastAsia="Times New Roman"/>
          <w:szCs w:val="24"/>
        </w:rPr>
        <w:t xml:space="preserve">ναι ευχάριστο που αναγνωρίζετε </w:t>
      </w:r>
      <w:r w:rsidRPr="00F01493">
        <w:rPr>
          <w:rFonts w:eastAsia="Times New Roman"/>
          <w:szCs w:val="24"/>
        </w:rPr>
        <w:t xml:space="preserve">ότι πράγματι το </w:t>
      </w:r>
      <w:r>
        <w:rPr>
          <w:rFonts w:eastAsia="Times New Roman"/>
          <w:szCs w:val="24"/>
        </w:rPr>
        <w:t>π</w:t>
      </w:r>
      <w:r w:rsidRPr="00F01493">
        <w:rPr>
          <w:rFonts w:eastAsia="Times New Roman"/>
          <w:szCs w:val="24"/>
        </w:rPr>
        <w:t>ρόγραμμα δημιούργησε αδικίες</w:t>
      </w:r>
      <w:r>
        <w:rPr>
          <w:rFonts w:eastAsia="Times New Roman"/>
          <w:szCs w:val="24"/>
        </w:rPr>
        <w:t>.</w:t>
      </w:r>
      <w:r w:rsidRPr="00F01493">
        <w:rPr>
          <w:rFonts w:eastAsia="Times New Roman"/>
          <w:szCs w:val="24"/>
        </w:rPr>
        <w:t xml:space="preserve"> Δυστυχώς</w:t>
      </w:r>
      <w:r>
        <w:rPr>
          <w:rFonts w:eastAsia="Times New Roman"/>
          <w:szCs w:val="24"/>
        </w:rPr>
        <w:t>,</w:t>
      </w:r>
      <w:r w:rsidRPr="00F01493">
        <w:rPr>
          <w:rFonts w:eastAsia="Times New Roman"/>
          <w:szCs w:val="24"/>
        </w:rPr>
        <w:t xml:space="preserve"> πρέπει αυτές οι αδικίες να αποκατασταθούν όσο το δυνατόν περισσότερο</w:t>
      </w:r>
      <w:r>
        <w:rPr>
          <w:rFonts w:eastAsia="Times New Roman"/>
          <w:szCs w:val="24"/>
        </w:rPr>
        <w:t>,</w:t>
      </w:r>
      <w:r w:rsidRPr="00F01493">
        <w:rPr>
          <w:rFonts w:eastAsia="Times New Roman"/>
          <w:szCs w:val="24"/>
        </w:rPr>
        <w:t xml:space="preserve"> αν είναι στο 100%</w:t>
      </w:r>
      <w:r>
        <w:rPr>
          <w:rFonts w:eastAsia="Times New Roman"/>
          <w:szCs w:val="24"/>
        </w:rPr>
        <w:t>.</w:t>
      </w:r>
      <w:r w:rsidRPr="00F01493">
        <w:rPr>
          <w:rFonts w:eastAsia="Times New Roman"/>
          <w:szCs w:val="24"/>
        </w:rPr>
        <w:t xml:space="preserve"> </w:t>
      </w:r>
      <w:r>
        <w:rPr>
          <w:rFonts w:eastAsia="Times New Roman"/>
          <w:szCs w:val="24"/>
        </w:rPr>
        <w:t>Δ</w:t>
      </w:r>
      <w:r w:rsidRPr="00F01493">
        <w:rPr>
          <w:rFonts w:eastAsia="Times New Roman"/>
          <w:szCs w:val="24"/>
        </w:rPr>
        <w:t>εν είναι εφικτό αυτό με την ανακοίνωση την οποία κάνετε</w:t>
      </w:r>
      <w:r>
        <w:rPr>
          <w:rFonts w:eastAsia="Times New Roman"/>
          <w:szCs w:val="24"/>
        </w:rPr>
        <w:t>,</w:t>
      </w:r>
      <w:r w:rsidRPr="00F01493">
        <w:rPr>
          <w:rFonts w:eastAsia="Times New Roman"/>
          <w:szCs w:val="24"/>
        </w:rPr>
        <w:t xml:space="preserve"> αλλά θα ήθελα να πω το εξής</w:t>
      </w:r>
      <w:r>
        <w:rPr>
          <w:rFonts w:eastAsia="Times New Roman"/>
          <w:szCs w:val="24"/>
        </w:rPr>
        <w:t>:</w:t>
      </w:r>
      <w:r w:rsidRPr="00F01493">
        <w:rPr>
          <w:rFonts w:eastAsia="Times New Roman"/>
          <w:szCs w:val="24"/>
        </w:rPr>
        <w:t xml:space="preserve"> </w:t>
      </w:r>
      <w:r>
        <w:rPr>
          <w:rFonts w:eastAsia="Times New Roman"/>
          <w:szCs w:val="24"/>
        </w:rPr>
        <w:t>Θ</w:t>
      </w:r>
      <w:r w:rsidRPr="00F01493">
        <w:rPr>
          <w:rFonts w:eastAsia="Times New Roman"/>
          <w:szCs w:val="24"/>
        </w:rPr>
        <w:t xml:space="preserve">α πρέπει </w:t>
      </w:r>
      <w:r>
        <w:rPr>
          <w:rFonts w:eastAsia="Times New Roman"/>
          <w:szCs w:val="24"/>
        </w:rPr>
        <w:t>π</w:t>
      </w:r>
      <w:r w:rsidRPr="00F01493">
        <w:rPr>
          <w:rFonts w:eastAsia="Times New Roman"/>
          <w:szCs w:val="24"/>
        </w:rPr>
        <w:t xml:space="preserve">ράγματι </w:t>
      </w:r>
      <w:proofErr w:type="spellStart"/>
      <w:r w:rsidRPr="00F01493">
        <w:rPr>
          <w:rFonts w:eastAsia="Times New Roman"/>
          <w:szCs w:val="24"/>
        </w:rPr>
        <w:t>στοχευμένα</w:t>
      </w:r>
      <w:proofErr w:type="spellEnd"/>
      <w:r w:rsidRPr="00F01493">
        <w:rPr>
          <w:rFonts w:eastAsia="Times New Roman"/>
          <w:szCs w:val="24"/>
        </w:rPr>
        <w:t xml:space="preserve"> σε περιοχές της χώρας</w:t>
      </w:r>
      <w:r>
        <w:rPr>
          <w:rFonts w:eastAsia="Times New Roman"/>
          <w:szCs w:val="24"/>
        </w:rPr>
        <w:t>,</w:t>
      </w:r>
      <w:r w:rsidRPr="00F01493">
        <w:rPr>
          <w:rFonts w:eastAsia="Times New Roman"/>
          <w:szCs w:val="24"/>
        </w:rPr>
        <w:t xml:space="preserve"> όπως είναι η </w:t>
      </w:r>
      <w:r>
        <w:rPr>
          <w:rFonts w:eastAsia="Times New Roman"/>
          <w:szCs w:val="24"/>
        </w:rPr>
        <w:t>Π</w:t>
      </w:r>
      <w:r w:rsidRPr="00F01493">
        <w:rPr>
          <w:rFonts w:eastAsia="Times New Roman"/>
          <w:szCs w:val="24"/>
        </w:rPr>
        <w:t>εριφέρεια Κεντρικής Μακεδονίας</w:t>
      </w:r>
      <w:r>
        <w:rPr>
          <w:rFonts w:eastAsia="Times New Roman"/>
          <w:szCs w:val="24"/>
        </w:rPr>
        <w:t>,</w:t>
      </w:r>
      <w:r w:rsidRPr="00F01493">
        <w:rPr>
          <w:rFonts w:eastAsia="Times New Roman"/>
          <w:szCs w:val="24"/>
        </w:rPr>
        <w:t xml:space="preserve"> η οποία συμμετέχει στο αγροτικό ΑΕΠ της χώρας με το μεγαλύτερο ποσοστό</w:t>
      </w:r>
      <w:r>
        <w:rPr>
          <w:rFonts w:eastAsia="Times New Roman"/>
          <w:szCs w:val="24"/>
        </w:rPr>
        <w:t>,</w:t>
      </w:r>
      <w:r w:rsidRPr="00F01493">
        <w:rPr>
          <w:rFonts w:eastAsia="Times New Roman"/>
          <w:szCs w:val="24"/>
        </w:rPr>
        <w:t xml:space="preserve"> να υπάρχει εκείνη η κατεύθυνση των χρημάτων η οποία θα </w:t>
      </w:r>
      <w:r w:rsidRPr="00F01493">
        <w:rPr>
          <w:rFonts w:eastAsia="Times New Roman"/>
          <w:szCs w:val="24"/>
        </w:rPr>
        <w:t>αποκαταστήσει όσο το δυνατόν περισσότερο αυτή την αδικία</w:t>
      </w:r>
      <w:r>
        <w:rPr>
          <w:rFonts w:eastAsia="Times New Roman"/>
          <w:szCs w:val="24"/>
        </w:rPr>
        <w:t>.</w:t>
      </w:r>
      <w:r w:rsidRPr="00F01493">
        <w:rPr>
          <w:rFonts w:eastAsia="Times New Roman"/>
          <w:szCs w:val="24"/>
        </w:rPr>
        <w:t xml:space="preserve"> </w:t>
      </w:r>
      <w:r>
        <w:rPr>
          <w:rFonts w:eastAsia="Times New Roman"/>
          <w:szCs w:val="24"/>
        </w:rPr>
        <w:t>Ε</w:t>
      </w:r>
      <w:r w:rsidRPr="00F01493">
        <w:rPr>
          <w:rFonts w:eastAsia="Times New Roman"/>
          <w:szCs w:val="24"/>
        </w:rPr>
        <w:t>παναλαμβάνω την είχαμε επισημάνει</w:t>
      </w:r>
      <w:r>
        <w:rPr>
          <w:rFonts w:eastAsia="Times New Roman"/>
          <w:szCs w:val="24"/>
        </w:rPr>
        <w:t>,</w:t>
      </w:r>
      <w:r w:rsidRPr="00F01493">
        <w:rPr>
          <w:rFonts w:eastAsia="Times New Roman"/>
          <w:szCs w:val="24"/>
        </w:rPr>
        <w:t xml:space="preserve"> </w:t>
      </w:r>
      <w:r>
        <w:rPr>
          <w:rFonts w:eastAsia="Times New Roman"/>
          <w:szCs w:val="24"/>
        </w:rPr>
        <w:t xml:space="preserve">αλλά </w:t>
      </w:r>
      <w:r w:rsidRPr="00F01493">
        <w:rPr>
          <w:rFonts w:eastAsia="Times New Roman"/>
          <w:szCs w:val="24"/>
        </w:rPr>
        <w:t>δεν έγινε παλαιότερα</w:t>
      </w:r>
      <w:r>
        <w:rPr>
          <w:rFonts w:eastAsia="Times New Roman"/>
          <w:szCs w:val="24"/>
        </w:rPr>
        <w:t>. Τ</w:t>
      </w:r>
      <w:r w:rsidRPr="00F01493">
        <w:rPr>
          <w:rFonts w:eastAsia="Times New Roman"/>
          <w:szCs w:val="24"/>
        </w:rPr>
        <w:t xml:space="preserve">α κριτήρια ήταν λάθος από την αρχή </w:t>
      </w:r>
      <w:r>
        <w:rPr>
          <w:rFonts w:eastAsia="Times New Roman"/>
          <w:szCs w:val="24"/>
        </w:rPr>
        <w:t xml:space="preserve">και </w:t>
      </w:r>
      <w:r w:rsidRPr="00F01493">
        <w:rPr>
          <w:rFonts w:eastAsia="Times New Roman"/>
          <w:szCs w:val="24"/>
        </w:rPr>
        <w:t>ήταν βέβαιο ότι θα οδηγηθούμε σε αυτή την αποτυχία</w:t>
      </w:r>
      <w:r>
        <w:rPr>
          <w:rFonts w:eastAsia="Times New Roman"/>
          <w:szCs w:val="24"/>
        </w:rPr>
        <w:t>,</w:t>
      </w:r>
      <w:r w:rsidRPr="00F01493">
        <w:rPr>
          <w:rFonts w:eastAsia="Times New Roman"/>
          <w:szCs w:val="24"/>
        </w:rPr>
        <w:t xml:space="preserve"> </w:t>
      </w:r>
      <w:r>
        <w:rPr>
          <w:rFonts w:eastAsia="Times New Roman"/>
          <w:szCs w:val="24"/>
        </w:rPr>
        <w:t xml:space="preserve">η </w:t>
      </w:r>
      <w:r w:rsidRPr="00F01493">
        <w:rPr>
          <w:rFonts w:eastAsia="Times New Roman"/>
          <w:szCs w:val="24"/>
        </w:rPr>
        <w:t>οποία δεν έχει να κάνει απλά με το ότι κά</w:t>
      </w:r>
      <w:r w:rsidRPr="00F01493">
        <w:rPr>
          <w:rFonts w:eastAsia="Times New Roman"/>
          <w:szCs w:val="24"/>
        </w:rPr>
        <w:t>ποιοι καλλιεργητές</w:t>
      </w:r>
      <w:r>
        <w:rPr>
          <w:rFonts w:eastAsia="Times New Roman"/>
          <w:szCs w:val="24"/>
        </w:rPr>
        <w:t>,</w:t>
      </w:r>
      <w:r w:rsidRPr="00F01493">
        <w:rPr>
          <w:rFonts w:eastAsia="Times New Roman"/>
          <w:szCs w:val="24"/>
        </w:rPr>
        <w:t xml:space="preserve"> οι οποίοι καθάρισαν τα χωράφια τους εδώ </w:t>
      </w:r>
      <w:r>
        <w:rPr>
          <w:rFonts w:eastAsia="Times New Roman"/>
          <w:szCs w:val="24"/>
        </w:rPr>
        <w:t xml:space="preserve">και δέκα, δώδεκα </w:t>
      </w:r>
      <w:r w:rsidRPr="00F01493">
        <w:rPr>
          <w:rFonts w:eastAsia="Times New Roman"/>
          <w:szCs w:val="24"/>
        </w:rPr>
        <w:t>χρόνια</w:t>
      </w:r>
      <w:r>
        <w:rPr>
          <w:rFonts w:eastAsia="Times New Roman"/>
          <w:szCs w:val="24"/>
        </w:rPr>
        <w:t>,</w:t>
      </w:r>
      <w:r w:rsidRPr="00F01493">
        <w:rPr>
          <w:rFonts w:eastAsia="Times New Roman"/>
          <w:szCs w:val="24"/>
        </w:rPr>
        <w:t xml:space="preserve"> καλούνται τώρα να κάνο</w:t>
      </w:r>
      <w:r>
        <w:rPr>
          <w:rFonts w:eastAsia="Times New Roman"/>
          <w:szCs w:val="24"/>
        </w:rPr>
        <w:t xml:space="preserve">υν πάλι συμβατικές καλλιέργειες, όπως δεν </w:t>
      </w:r>
      <w:r w:rsidRPr="00F01493">
        <w:rPr>
          <w:rFonts w:eastAsia="Times New Roman"/>
          <w:szCs w:val="24"/>
        </w:rPr>
        <w:t xml:space="preserve">έχει να κάνει μόνο με την επίπτωση </w:t>
      </w:r>
      <w:r>
        <w:rPr>
          <w:rFonts w:eastAsia="Times New Roman"/>
          <w:szCs w:val="24"/>
        </w:rPr>
        <w:t>στο</w:t>
      </w:r>
      <w:r w:rsidRPr="00F01493">
        <w:rPr>
          <w:rFonts w:eastAsia="Times New Roman"/>
          <w:szCs w:val="24"/>
        </w:rPr>
        <w:t xml:space="preserve"> περιβάλλον</w:t>
      </w:r>
      <w:r>
        <w:rPr>
          <w:rFonts w:eastAsia="Times New Roman"/>
          <w:szCs w:val="24"/>
        </w:rPr>
        <w:t>. Έχει να κάνει με το ότι</w:t>
      </w:r>
      <w:r>
        <w:rPr>
          <w:rFonts w:eastAsia="Times New Roman"/>
          <w:szCs w:val="24"/>
        </w:rPr>
        <w:t>,</w:t>
      </w:r>
      <w:r>
        <w:rPr>
          <w:rFonts w:eastAsia="Times New Roman"/>
          <w:szCs w:val="24"/>
        </w:rPr>
        <w:t xml:space="preserve"> για </w:t>
      </w:r>
      <w:r w:rsidRPr="00F01493">
        <w:rPr>
          <w:rFonts w:eastAsia="Times New Roman"/>
          <w:szCs w:val="24"/>
        </w:rPr>
        <w:t>να αποκαταστήσ</w:t>
      </w:r>
      <w:r>
        <w:rPr>
          <w:rFonts w:eastAsia="Times New Roman"/>
          <w:szCs w:val="24"/>
        </w:rPr>
        <w:t>ουν τα χωράφι</w:t>
      </w:r>
      <w:r>
        <w:rPr>
          <w:rFonts w:eastAsia="Times New Roman"/>
          <w:szCs w:val="24"/>
        </w:rPr>
        <w:t>α και να τα φέρουν</w:t>
      </w:r>
      <w:r w:rsidRPr="00F01493">
        <w:rPr>
          <w:rFonts w:eastAsia="Times New Roman"/>
          <w:szCs w:val="24"/>
        </w:rPr>
        <w:t xml:space="preserve"> </w:t>
      </w:r>
      <w:r>
        <w:rPr>
          <w:rFonts w:eastAsia="Times New Roman"/>
          <w:szCs w:val="24"/>
        </w:rPr>
        <w:t>σ</w:t>
      </w:r>
      <w:r w:rsidRPr="00F01493">
        <w:rPr>
          <w:rFonts w:eastAsia="Times New Roman"/>
          <w:szCs w:val="24"/>
        </w:rPr>
        <w:t>ε τέτοια κατάσταση στην οποία να μπορούν να καλλιεργήσουν συμβατικές καλλιέργειες</w:t>
      </w:r>
      <w:r>
        <w:rPr>
          <w:rFonts w:eastAsia="Times New Roman"/>
          <w:szCs w:val="24"/>
        </w:rPr>
        <w:t>,</w:t>
      </w:r>
      <w:r w:rsidRPr="00F01493">
        <w:rPr>
          <w:rFonts w:eastAsia="Times New Roman"/>
          <w:szCs w:val="24"/>
        </w:rPr>
        <w:t xml:space="preserve"> </w:t>
      </w:r>
      <w:r w:rsidRPr="00DC046E">
        <w:rPr>
          <w:rFonts w:eastAsia="Times New Roman"/>
          <w:szCs w:val="24"/>
        </w:rPr>
        <w:t>πρέπει</w:t>
      </w:r>
      <w:r w:rsidRPr="00F01493">
        <w:rPr>
          <w:rFonts w:eastAsia="Times New Roman"/>
          <w:szCs w:val="24"/>
        </w:rPr>
        <w:t xml:space="preserve"> για </w:t>
      </w:r>
      <w:r w:rsidRPr="00F01493">
        <w:rPr>
          <w:rFonts w:eastAsia="Times New Roman"/>
          <w:szCs w:val="24"/>
        </w:rPr>
        <w:lastRenderedPageBreak/>
        <w:t>δύο-τρία χρόνια να χρησιμοποιήσουν μεγάλη ποσότητα λιπασμάτων</w:t>
      </w:r>
      <w:r>
        <w:rPr>
          <w:rFonts w:eastAsia="Times New Roman"/>
          <w:szCs w:val="24"/>
        </w:rPr>
        <w:t>,</w:t>
      </w:r>
      <w:r w:rsidRPr="00F01493">
        <w:rPr>
          <w:rFonts w:eastAsia="Times New Roman"/>
          <w:szCs w:val="24"/>
        </w:rPr>
        <w:t xml:space="preserve"> από ό</w:t>
      </w:r>
      <w:r>
        <w:rPr>
          <w:rFonts w:eastAsia="Times New Roman"/>
          <w:szCs w:val="24"/>
        </w:rPr>
        <w:t>,</w:t>
      </w:r>
      <w:r w:rsidRPr="00F01493">
        <w:rPr>
          <w:rFonts w:eastAsia="Times New Roman"/>
          <w:szCs w:val="24"/>
        </w:rPr>
        <w:t>τι καταλαβαίνετε</w:t>
      </w:r>
      <w:r>
        <w:rPr>
          <w:rFonts w:eastAsia="Times New Roman"/>
          <w:szCs w:val="24"/>
        </w:rPr>
        <w:t>. Ε</w:t>
      </w:r>
      <w:r w:rsidRPr="00F01493">
        <w:rPr>
          <w:rFonts w:eastAsia="Times New Roman"/>
          <w:szCs w:val="24"/>
        </w:rPr>
        <w:t>ίναι πραγματικά άδικο και για το περιβάλλον μας και γι</w:t>
      </w:r>
      <w:r w:rsidRPr="00F01493">
        <w:rPr>
          <w:rFonts w:eastAsia="Times New Roman"/>
          <w:szCs w:val="24"/>
        </w:rPr>
        <w:t>α τους ίδιους να υποχρεωθούν σε μ</w:t>
      </w:r>
      <w:r>
        <w:rPr>
          <w:rFonts w:eastAsia="Times New Roman"/>
          <w:szCs w:val="24"/>
        </w:rPr>
        <w:t>ι</w:t>
      </w:r>
      <w:r w:rsidRPr="00F01493">
        <w:rPr>
          <w:rFonts w:eastAsia="Times New Roman"/>
          <w:szCs w:val="24"/>
        </w:rPr>
        <w:t>α τέτοια δαπάνη</w:t>
      </w:r>
      <w:r>
        <w:rPr>
          <w:rFonts w:eastAsia="Times New Roman"/>
          <w:szCs w:val="24"/>
        </w:rPr>
        <w:t>,</w:t>
      </w:r>
      <w:r w:rsidRPr="00F01493">
        <w:rPr>
          <w:rFonts w:eastAsia="Times New Roman"/>
          <w:szCs w:val="24"/>
        </w:rPr>
        <w:t xml:space="preserve"> η οποία </w:t>
      </w:r>
      <w:r>
        <w:rPr>
          <w:rFonts w:eastAsia="Times New Roman"/>
          <w:szCs w:val="24"/>
        </w:rPr>
        <w:t>β</w:t>
      </w:r>
      <w:r w:rsidRPr="00F01493">
        <w:rPr>
          <w:rFonts w:eastAsia="Times New Roman"/>
          <w:szCs w:val="24"/>
        </w:rPr>
        <w:t>εβαίως δεν εξυπηρετεί κανέναν</w:t>
      </w:r>
      <w:r>
        <w:rPr>
          <w:rFonts w:eastAsia="Times New Roman"/>
          <w:szCs w:val="24"/>
        </w:rPr>
        <w:t>.</w:t>
      </w:r>
    </w:p>
    <w:p w14:paraId="7632C3C8" w14:textId="77777777" w:rsidR="00845256" w:rsidRDefault="00BE25C9">
      <w:pPr>
        <w:spacing w:line="600" w:lineRule="auto"/>
        <w:ind w:firstLine="720"/>
        <w:contextualSpacing/>
        <w:jc w:val="both"/>
        <w:rPr>
          <w:rFonts w:eastAsia="Times New Roman"/>
          <w:szCs w:val="24"/>
        </w:rPr>
      </w:pPr>
      <w:r w:rsidRPr="00F01493">
        <w:rPr>
          <w:rFonts w:eastAsia="Times New Roman"/>
          <w:szCs w:val="24"/>
        </w:rPr>
        <w:t>Θα παρακαλούσα</w:t>
      </w:r>
      <w:r>
        <w:rPr>
          <w:rFonts w:eastAsia="Times New Roman"/>
          <w:szCs w:val="24"/>
        </w:rPr>
        <w:t>,</w:t>
      </w:r>
      <w:r w:rsidRPr="00F01493">
        <w:rPr>
          <w:rFonts w:eastAsia="Times New Roman"/>
          <w:szCs w:val="24"/>
        </w:rPr>
        <w:t xml:space="preserve"> </w:t>
      </w:r>
      <w:r>
        <w:rPr>
          <w:rFonts w:eastAsia="Times New Roman"/>
          <w:szCs w:val="24"/>
        </w:rPr>
        <w:t>λ</w:t>
      </w:r>
      <w:r w:rsidRPr="00F01493">
        <w:rPr>
          <w:rFonts w:eastAsia="Times New Roman"/>
          <w:szCs w:val="24"/>
        </w:rPr>
        <w:t>οιπόν</w:t>
      </w:r>
      <w:r>
        <w:rPr>
          <w:rFonts w:eastAsia="Times New Roman"/>
          <w:szCs w:val="24"/>
        </w:rPr>
        <w:t>,</w:t>
      </w:r>
      <w:r w:rsidRPr="00F01493">
        <w:rPr>
          <w:rFonts w:eastAsia="Times New Roman"/>
          <w:szCs w:val="24"/>
        </w:rPr>
        <w:t xml:space="preserve"> πράγματι με όποιο</w:t>
      </w:r>
      <w:r>
        <w:rPr>
          <w:rFonts w:eastAsia="Times New Roman"/>
          <w:szCs w:val="24"/>
        </w:rPr>
        <w:t>ν</w:t>
      </w:r>
      <w:r w:rsidRPr="00F01493">
        <w:rPr>
          <w:rFonts w:eastAsia="Times New Roman"/>
          <w:szCs w:val="24"/>
        </w:rPr>
        <w:t xml:space="preserve"> τρόπο και όποια μεθοδολογία αξιολογήσ</w:t>
      </w:r>
      <w:r>
        <w:rPr>
          <w:rFonts w:eastAsia="Times New Roman"/>
          <w:szCs w:val="24"/>
        </w:rPr>
        <w:t>ει</w:t>
      </w:r>
      <w:r w:rsidRPr="00F01493">
        <w:rPr>
          <w:rFonts w:eastAsia="Times New Roman"/>
          <w:szCs w:val="24"/>
        </w:rPr>
        <w:t xml:space="preserve"> το Υπουργείο </w:t>
      </w:r>
      <w:r>
        <w:rPr>
          <w:rFonts w:eastAsia="Times New Roman"/>
          <w:szCs w:val="24"/>
        </w:rPr>
        <w:t>σας,</w:t>
      </w:r>
      <w:r w:rsidRPr="00F01493">
        <w:rPr>
          <w:rFonts w:eastAsia="Times New Roman"/>
          <w:szCs w:val="24"/>
        </w:rPr>
        <w:t xml:space="preserve"> να γίνει αυτή η </w:t>
      </w:r>
      <w:proofErr w:type="spellStart"/>
      <w:r w:rsidRPr="00F01493">
        <w:rPr>
          <w:rFonts w:eastAsia="Times New Roman"/>
          <w:szCs w:val="24"/>
        </w:rPr>
        <w:t>στοχευμένη</w:t>
      </w:r>
      <w:proofErr w:type="spellEnd"/>
      <w:r w:rsidRPr="00F01493">
        <w:rPr>
          <w:rFonts w:eastAsia="Times New Roman"/>
          <w:szCs w:val="24"/>
        </w:rPr>
        <w:t xml:space="preserve"> αποκατάσταση στην </w:t>
      </w:r>
      <w:r>
        <w:rPr>
          <w:rFonts w:eastAsia="Times New Roman"/>
          <w:szCs w:val="24"/>
        </w:rPr>
        <w:t>κ</w:t>
      </w:r>
      <w:r w:rsidRPr="00F01493">
        <w:rPr>
          <w:rFonts w:eastAsia="Times New Roman"/>
          <w:szCs w:val="24"/>
        </w:rPr>
        <w:t>εντρική Μακεδονία</w:t>
      </w:r>
      <w:r>
        <w:rPr>
          <w:rFonts w:eastAsia="Times New Roman"/>
          <w:szCs w:val="24"/>
        </w:rPr>
        <w:t xml:space="preserve"> και </w:t>
      </w:r>
      <w:r w:rsidRPr="00F01493">
        <w:rPr>
          <w:rFonts w:eastAsia="Times New Roman"/>
          <w:szCs w:val="24"/>
        </w:rPr>
        <w:t>στο Κιλκίς</w:t>
      </w:r>
      <w:r>
        <w:rPr>
          <w:rFonts w:eastAsia="Times New Roman"/>
          <w:szCs w:val="24"/>
        </w:rPr>
        <w:t>.</w:t>
      </w:r>
      <w:r w:rsidRPr="00F01493">
        <w:rPr>
          <w:rFonts w:eastAsia="Times New Roman"/>
          <w:szCs w:val="24"/>
        </w:rPr>
        <w:t xml:space="preserve"> </w:t>
      </w:r>
      <w:r>
        <w:rPr>
          <w:rFonts w:eastAsia="Times New Roman"/>
          <w:szCs w:val="24"/>
        </w:rPr>
        <w:t>Σ</w:t>
      </w:r>
      <w:r w:rsidRPr="00F01493">
        <w:rPr>
          <w:rFonts w:eastAsia="Times New Roman"/>
          <w:szCs w:val="24"/>
        </w:rPr>
        <w:t xml:space="preserve">το Κιλκίς </w:t>
      </w:r>
      <w:r>
        <w:rPr>
          <w:rFonts w:eastAsia="Times New Roman"/>
          <w:szCs w:val="24"/>
        </w:rPr>
        <w:t>ιδίως</w:t>
      </w:r>
      <w:r>
        <w:rPr>
          <w:rFonts w:eastAsia="Times New Roman"/>
          <w:szCs w:val="24"/>
        </w:rPr>
        <w:t>,</w:t>
      </w:r>
      <w:r>
        <w:rPr>
          <w:rFonts w:eastAsia="Times New Roman"/>
          <w:szCs w:val="24"/>
        </w:rPr>
        <w:t xml:space="preserve"> </w:t>
      </w:r>
      <w:r w:rsidRPr="00F01493">
        <w:rPr>
          <w:rFonts w:eastAsia="Times New Roman"/>
          <w:szCs w:val="24"/>
        </w:rPr>
        <w:t xml:space="preserve">που έχουμε μεγάλες παραγωγές </w:t>
      </w:r>
      <w:r>
        <w:rPr>
          <w:rFonts w:eastAsia="Times New Roman"/>
          <w:szCs w:val="24"/>
        </w:rPr>
        <w:t xml:space="preserve">με </w:t>
      </w:r>
      <w:r w:rsidRPr="00F01493">
        <w:rPr>
          <w:rFonts w:eastAsia="Times New Roman"/>
          <w:szCs w:val="24"/>
        </w:rPr>
        <w:t>αγροτικό σιτάρι</w:t>
      </w:r>
      <w:r>
        <w:rPr>
          <w:rFonts w:eastAsia="Times New Roman"/>
          <w:szCs w:val="24"/>
        </w:rPr>
        <w:t>,</w:t>
      </w:r>
      <w:r w:rsidRPr="00F01493">
        <w:rPr>
          <w:rFonts w:eastAsia="Times New Roman"/>
          <w:szCs w:val="24"/>
        </w:rPr>
        <w:t xml:space="preserve"> το οποίο είναι το λιγότερο επιδοτούμενο τελικά</w:t>
      </w:r>
      <w:r>
        <w:rPr>
          <w:rFonts w:eastAsia="Times New Roman"/>
          <w:szCs w:val="24"/>
        </w:rPr>
        <w:t>,</w:t>
      </w:r>
      <w:r w:rsidRPr="00F01493">
        <w:rPr>
          <w:rFonts w:eastAsia="Times New Roman"/>
          <w:szCs w:val="24"/>
        </w:rPr>
        <w:t xml:space="preserve"> </w:t>
      </w:r>
      <w:r>
        <w:rPr>
          <w:rFonts w:eastAsia="Times New Roman"/>
          <w:szCs w:val="24"/>
        </w:rPr>
        <w:t>έ</w:t>
      </w:r>
      <w:r w:rsidRPr="00F01493">
        <w:rPr>
          <w:rFonts w:eastAsia="Times New Roman"/>
          <w:szCs w:val="24"/>
        </w:rPr>
        <w:t>χουν ανοιχτεί αγορές</w:t>
      </w:r>
      <w:r>
        <w:rPr>
          <w:rFonts w:eastAsia="Times New Roman"/>
          <w:szCs w:val="24"/>
        </w:rPr>
        <w:t>,</w:t>
      </w:r>
      <w:r w:rsidRPr="00F01493">
        <w:rPr>
          <w:rFonts w:eastAsia="Times New Roman"/>
          <w:szCs w:val="24"/>
        </w:rPr>
        <w:t xml:space="preserve"> έχουν γίνει συνεργασίες</w:t>
      </w:r>
      <w:r>
        <w:rPr>
          <w:rFonts w:eastAsia="Times New Roman"/>
          <w:szCs w:val="24"/>
        </w:rPr>
        <w:t>,</w:t>
      </w:r>
      <w:r w:rsidRPr="00F01493">
        <w:rPr>
          <w:rFonts w:eastAsia="Times New Roman"/>
          <w:szCs w:val="24"/>
        </w:rPr>
        <w:t xml:space="preserve"> έχουν γίνει συμβόλαια</w:t>
      </w:r>
      <w:r>
        <w:rPr>
          <w:rFonts w:eastAsia="Times New Roman"/>
          <w:szCs w:val="24"/>
        </w:rPr>
        <w:t>.</w:t>
      </w:r>
      <w:r w:rsidRPr="00F01493">
        <w:rPr>
          <w:rFonts w:eastAsia="Times New Roman"/>
          <w:szCs w:val="24"/>
        </w:rPr>
        <w:t xml:space="preserve"> </w:t>
      </w:r>
      <w:r>
        <w:rPr>
          <w:rFonts w:eastAsia="Times New Roman"/>
          <w:szCs w:val="24"/>
        </w:rPr>
        <w:t>Α</w:t>
      </w:r>
      <w:r w:rsidRPr="00F01493">
        <w:rPr>
          <w:rFonts w:eastAsia="Times New Roman"/>
          <w:szCs w:val="24"/>
        </w:rPr>
        <w:t>υτά τα δύο χρόνια της καθυστέρησης</w:t>
      </w:r>
      <w:r>
        <w:rPr>
          <w:rFonts w:eastAsia="Times New Roman"/>
          <w:szCs w:val="24"/>
        </w:rPr>
        <w:t>,</w:t>
      </w:r>
      <w:r w:rsidRPr="00F01493">
        <w:rPr>
          <w:rFonts w:eastAsia="Times New Roman"/>
          <w:szCs w:val="24"/>
        </w:rPr>
        <w:t xml:space="preserve"> που δεν προχωράε</w:t>
      </w:r>
      <w:r w:rsidRPr="00F01493">
        <w:rPr>
          <w:rFonts w:eastAsia="Times New Roman"/>
          <w:szCs w:val="24"/>
        </w:rPr>
        <w:t>ι το πρόγραμμα</w:t>
      </w:r>
      <w:r>
        <w:rPr>
          <w:rFonts w:eastAsia="Times New Roman"/>
          <w:szCs w:val="24"/>
        </w:rPr>
        <w:t>,</w:t>
      </w:r>
      <w:r w:rsidRPr="00F01493">
        <w:rPr>
          <w:rFonts w:eastAsia="Times New Roman"/>
          <w:szCs w:val="24"/>
        </w:rPr>
        <w:t xml:space="preserve"> κάποιοι συνεχίζουν και κάνουν βιολογικές καλλιέργειες</w:t>
      </w:r>
      <w:r>
        <w:rPr>
          <w:rFonts w:eastAsia="Times New Roman"/>
          <w:szCs w:val="24"/>
        </w:rPr>
        <w:t>,</w:t>
      </w:r>
      <w:r w:rsidRPr="00F01493">
        <w:rPr>
          <w:rFonts w:eastAsia="Times New Roman"/>
          <w:szCs w:val="24"/>
        </w:rPr>
        <w:t xml:space="preserve"> συνεχίζουν χωρίς επιδότηση</w:t>
      </w:r>
      <w:r>
        <w:rPr>
          <w:rFonts w:eastAsia="Times New Roman"/>
          <w:szCs w:val="24"/>
        </w:rPr>
        <w:t>,</w:t>
      </w:r>
      <w:r w:rsidRPr="00F01493">
        <w:rPr>
          <w:rFonts w:eastAsia="Times New Roman"/>
          <w:szCs w:val="24"/>
        </w:rPr>
        <w:t xml:space="preserve"> χωρίς ενίσχυση και πωλούν τα προϊόντα τους και πραγματικά </w:t>
      </w:r>
      <w:r>
        <w:rPr>
          <w:rFonts w:eastAsia="Times New Roman"/>
          <w:szCs w:val="24"/>
        </w:rPr>
        <w:t>έ</w:t>
      </w:r>
      <w:r w:rsidRPr="00F01493">
        <w:rPr>
          <w:rFonts w:eastAsia="Times New Roman"/>
          <w:szCs w:val="24"/>
        </w:rPr>
        <w:t xml:space="preserve">χει ανοιχτεί </w:t>
      </w:r>
      <w:r>
        <w:rPr>
          <w:rFonts w:eastAsia="Times New Roman"/>
          <w:szCs w:val="24"/>
        </w:rPr>
        <w:t>μια</w:t>
      </w:r>
      <w:r w:rsidRPr="00F01493">
        <w:rPr>
          <w:rFonts w:eastAsia="Times New Roman"/>
          <w:szCs w:val="24"/>
        </w:rPr>
        <w:t xml:space="preserve"> αγορά η οποία είναι πολύ </w:t>
      </w:r>
      <w:r>
        <w:rPr>
          <w:rFonts w:eastAsia="Times New Roman"/>
          <w:szCs w:val="24"/>
        </w:rPr>
        <w:t xml:space="preserve">σημαντική </w:t>
      </w:r>
      <w:r w:rsidRPr="00F01493">
        <w:rPr>
          <w:rFonts w:eastAsia="Times New Roman"/>
          <w:szCs w:val="24"/>
        </w:rPr>
        <w:t>για το Κιλκίς</w:t>
      </w:r>
      <w:r>
        <w:rPr>
          <w:rFonts w:eastAsia="Times New Roman"/>
          <w:szCs w:val="24"/>
        </w:rPr>
        <w:t>,</w:t>
      </w:r>
      <w:r w:rsidRPr="00F01493">
        <w:rPr>
          <w:rFonts w:eastAsia="Times New Roman"/>
          <w:szCs w:val="24"/>
        </w:rPr>
        <w:t xml:space="preserve"> το οποίο δεν έχει </w:t>
      </w:r>
      <w:r>
        <w:rPr>
          <w:rFonts w:eastAsia="Times New Roman"/>
          <w:szCs w:val="24"/>
        </w:rPr>
        <w:t>ά</w:t>
      </w:r>
      <w:r w:rsidRPr="00F01493">
        <w:rPr>
          <w:rFonts w:eastAsia="Times New Roman"/>
          <w:szCs w:val="24"/>
        </w:rPr>
        <w:t>λλωστε δυναμ</w:t>
      </w:r>
      <w:r w:rsidRPr="00F01493">
        <w:rPr>
          <w:rFonts w:eastAsia="Times New Roman"/>
          <w:szCs w:val="24"/>
        </w:rPr>
        <w:t>ικές καλλιέργειες</w:t>
      </w:r>
      <w:r>
        <w:rPr>
          <w:rFonts w:eastAsia="Times New Roman"/>
          <w:szCs w:val="24"/>
        </w:rPr>
        <w:t>.</w:t>
      </w:r>
    </w:p>
    <w:p w14:paraId="7632C3C9"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Τ</w:t>
      </w:r>
      <w:r w:rsidRPr="00F01493">
        <w:rPr>
          <w:rFonts w:eastAsia="Times New Roman"/>
          <w:szCs w:val="24"/>
        </w:rPr>
        <w:t xml:space="preserve">α λάθη τα οποία </w:t>
      </w:r>
      <w:r>
        <w:rPr>
          <w:rFonts w:eastAsia="Times New Roman"/>
          <w:szCs w:val="24"/>
        </w:rPr>
        <w:t xml:space="preserve">έγιναν είναι </w:t>
      </w:r>
      <w:r w:rsidRPr="00F01493">
        <w:rPr>
          <w:rFonts w:eastAsia="Times New Roman"/>
          <w:szCs w:val="24"/>
        </w:rPr>
        <w:t xml:space="preserve">λάθη τα οποία οφείλονται και σε </w:t>
      </w:r>
      <w:r>
        <w:rPr>
          <w:rFonts w:eastAsia="Times New Roman"/>
          <w:szCs w:val="24"/>
        </w:rPr>
        <w:t xml:space="preserve">ιδεοληψία </w:t>
      </w:r>
      <w:r w:rsidRPr="00F01493">
        <w:rPr>
          <w:rFonts w:eastAsia="Times New Roman"/>
          <w:szCs w:val="24"/>
        </w:rPr>
        <w:t xml:space="preserve">ενός συγκεκριμένου </w:t>
      </w:r>
      <w:r>
        <w:rPr>
          <w:rFonts w:eastAsia="Times New Roman"/>
          <w:szCs w:val="24"/>
        </w:rPr>
        <w:t>Υ</w:t>
      </w:r>
      <w:r w:rsidRPr="00F01493">
        <w:rPr>
          <w:rFonts w:eastAsia="Times New Roman"/>
          <w:szCs w:val="24"/>
        </w:rPr>
        <w:t>φυπουργού</w:t>
      </w:r>
      <w:r>
        <w:rPr>
          <w:rFonts w:eastAsia="Times New Roman"/>
          <w:szCs w:val="24"/>
        </w:rPr>
        <w:t xml:space="preserve">. Αυτά τα λάθη αυτή τη στιγμή έχουν φέρει σε πολύ δυσχερή θέση όλους τους ανθρώπους στην </w:t>
      </w:r>
      <w:r>
        <w:rPr>
          <w:rFonts w:eastAsia="Times New Roman"/>
          <w:szCs w:val="24"/>
        </w:rPr>
        <w:t>κ</w:t>
      </w:r>
      <w:r>
        <w:rPr>
          <w:rFonts w:eastAsia="Times New Roman"/>
          <w:szCs w:val="24"/>
        </w:rPr>
        <w:t>εντρική Μακεδονία, αλλά και σε υπόλοιπα σημεία</w:t>
      </w:r>
      <w:r>
        <w:rPr>
          <w:rFonts w:eastAsia="Times New Roman"/>
          <w:szCs w:val="24"/>
        </w:rPr>
        <w:t xml:space="preserve"> της χώρας. Θα παρακαλέσω πραγματικά να προσπαθήσετε</w:t>
      </w:r>
      <w:r>
        <w:rPr>
          <w:rFonts w:eastAsia="Times New Roman"/>
          <w:szCs w:val="24"/>
        </w:rPr>
        <w:t>,</w:t>
      </w:r>
      <w:r>
        <w:rPr>
          <w:rFonts w:eastAsia="Times New Roman"/>
          <w:szCs w:val="24"/>
        </w:rPr>
        <w:t xml:space="preserve"> έτσι ώστε να επιτευχθεί ο στόχος αυτού του μέτρου</w:t>
      </w:r>
      <w:r>
        <w:rPr>
          <w:rFonts w:eastAsia="Times New Roman"/>
          <w:szCs w:val="24"/>
        </w:rPr>
        <w:t>,</w:t>
      </w:r>
      <w:r>
        <w:rPr>
          <w:rFonts w:eastAsia="Times New Roman"/>
          <w:szCs w:val="24"/>
        </w:rPr>
        <w:t xml:space="preserve"> ο οποίο</w:t>
      </w:r>
      <w:r>
        <w:rPr>
          <w:rFonts w:eastAsia="Times New Roman"/>
          <w:szCs w:val="24"/>
        </w:rPr>
        <w:t>ς</w:t>
      </w:r>
      <w:r>
        <w:rPr>
          <w:rFonts w:eastAsia="Times New Roman"/>
          <w:szCs w:val="24"/>
        </w:rPr>
        <w:t xml:space="preserve"> είναι πολλοί συμμετέχοντες και μεγάλες εκτάσεις. Δεν μπορεί να έχουμε μόνο 5% επιτυχία σε μια περιοχή σαν την </w:t>
      </w:r>
      <w:r>
        <w:rPr>
          <w:rFonts w:eastAsia="Times New Roman"/>
          <w:szCs w:val="24"/>
        </w:rPr>
        <w:t>κ</w:t>
      </w:r>
      <w:r>
        <w:rPr>
          <w:rFonts w:eastAsia="Times New Roman"/>
          <w:szCs w:val="24"/>
        </w:rPr>
        <w:t>εντρική Μακεδονία.</w:t>
      </w:r>
    </w:p>
    <w:p w14:paraId="7632C3CA" w14:textId="77777777" w:rsidR="00845256" w:rsidRDefault="00BE25C9">
      <w:pPr>
        <w:spacing w:line="600" w:lineRule="auto"/>
        <w:ind w:firstLine="720"/>
        <w:contextualSpacing/>
        <w:jc w:val="both"/>
        <w:rPr>
          <w:rFonts w:eastAsia="Times New Roman"/>
          <w:szCs w:val="24"/>
        </w:rPr>
      </w:pPr>
      <w:r>
        <w:rPr>
          <w:rFonts w:eastAsia="Times New Roman"/>
          <w:szCs w:val="24"/>
        </w:rPr>
        <w:t>Ευχαριστώ, κ</w:t>
      </w:r>
      <w:r>
        <w:rPr>
          <w:rFonts w:eastAsia="Times New Roman"/>
          <w:szCs w:val="24"/>
        </w:rPr>
        <w:t>ύριε Πρόεδρε.</w:t>
      </w:r>
    </w:p>
    <w:p w14:paraId="7632C3CB" w14:textId="77777777" w:rsidR="00845256" w:rsidRDefault="00BE25C9">
      <w:pPr>
        <w:spacing w:line="600" w:lineRule="auto"/>
        <w:ind w:firstLine="720"/>
        <w:contextualSpacing/>
        <w:jc w:val="both"/>
        <w:rPr>
          <w:rFonts w:eastAsia="Times New Roman"/>
          <w:szCs w:val="24"/>
        </w:rPr>
      </w:pPr>
      <w:r w:rsidRPr="00B64E40">
        <w:rPr>
          <w:rFonts w:eastAsia="Times New Roman"/>
          <w:b/>
          <w:szCs w:val="24"/>
        </w:rPr>
        <w:t>ΠΡΟΕΔΡΕΥΩΝ (Νικήτας Κακλαμάνης):</w:t>
      </w:r>
      <w:r>
        <w:rPr>
          <w:rFonts w:eastAsia="Times New Roman"/>
          <w:szCs w:val="24"/>
        </w:rPr>
        <w:t xml:space="preserve"> Κι εγώ σας ευχαριστώ, κύριε συνάδελφε.</w:t>
      </w:r>
    </w:p>
    <w:p w14:paraId="7632C3CC" w14:textId="77777777" w:rsidR="00845256" w:rsidRDefault="00BE25C9">
      <w:pPr>
        <w:spacing w:line="600" w:lineRule="auto"/>
        <w:ind w:firstLine="720"/>
        <w:contextualSpacing/>
        <w:jc w:val="both"/>
        <w:rPr>
          <w:rFonts w:eastAsia="Times New Roman"/>
          <w:szCs w:val="24"/>
        </w:rPr>
      </w:pPr>
      <w:r>
        <w:rPr>
          <w:rFonts w:eastAsia="Times New Roman"/>
          <w:szCs w:val="24"/>
        </w:rPr>
        <w:t>Ορίστε, κύριε Κόκκαλη, έχετε τον λόγο.</w:t>
      </w:r>
    </w:p>
    <w:p w14:paraId="7632C3CD" w14:textId="77777777" w:rsidR="00845256" w:rsidRDefault="00BE25C9">
      <w:pPr>
        <w:spacing w:line="600" w:lineRule="auto"/>
        <w:ind w:firstLine="720"/>
        <w:contextualSpacing/>
        <w:jc w:val="both"/>
        <w:rPr>
          <w:rFonts w:eastAsia="Times New Roman"/>
          <w:szCs w:val="24"/>
        </w:rPr>
      </w:pPr>
      <w:r>
        <w:rPr>
          <w:rFonts w:eastAsia="Times New Roman"/>
          <w:b/>
          <w:szCs w:val="24"/>
        </w:rPr>
        <w:t>ΒΑΣΙΛΕΙΟΣ ΚΟΚΚΑΛΗΣ (Υφυπουργός Αγροτικής Ανάπτυξης και Τροφίμων):</w:t>
      </w:r>
      <w:r>
        <w:rPr>
          <w:rFonts w:eastAsia="Times New Roman"/>
          <w:szCs w:val="24"/>
        </w:rPr>
        <w:t xml:space="preserve"> Κύριε Βουλευτά, όπως σας ανέφερα</w:t>
      </w:r>
      <w:r>
        <w:rPr>
          <w:rFonts w:eastAsia="Times New Roman"/>
          <w:szCs w:val="24"/>
        </w:rPr>
        <w:t>,</w:t>
      </w:r>
      <w:r>
        <w:rPr>
          <w:rFonts w:eastAsia="Times New Roman"/>
          <w:szCs w:val="24"/>
        </w:rPr>
        <w:t xml:space="preserve"> αξιοποιούμε στο μέγιστο τις δυνατότητες του </w:t>
      </w:r>
      <w:r>
        <w:rPr>
          <w:rFonts w:eastAsia="Times New Roman"/>
          <w:szCs w:val="24"/>
        </w:rPr>
        <w:t>Π</w:t>
      </w:r>
      <w:r>
        <w:rPr>
          <w:rFonts w:eastAsia="Times New Roman"/>
          <w:szCs w:val="24"/>
        </w:rPr>
        <w:t xml:space="preserve">ρογράμματος </w:t>
      </w:r>
      <w:r>
        <w:rPr>
          <w:rFonts w:eastAsia="Times New Roman"/>
          <w:szCs w:val="24"/>
        </w:rPr>
        <w:t>Α</w:t>
      </w:r>
      <w:r>
        <w:rPr>
          <w:rFonts w:eastAsia="Times New Roman"/>
          <w:szCs w:val="24"/>
        </w:rPr>
        <w:t xml:space="preserve">γροτικής </w:t>
      </w:r>
      <w:r>
        <w:rPr>
          <w:rFonts w:eastAsia="Times New Roman"/>
          <w:szCs w:val="24"/>
        </w:rPr>
        <w:t>Α</w:t>
      </w:r>
      <w:r>
        <w:rPr>
          <w:rFonts w:eastAsia="Times New Roman"/>
          <w:szCs w:val="24"/>
        </w:rPr>
        <w:t>νάπτυξης. Γι</w:t>
      </w:r>
      <w:r>
        <w:rPr>
          <w:rFonts w:eastAsia="Times New Roman"/>
          <w:szCs w:val="24"/>
        </w:rPr>
        <w:t>α</w:t>
      </w:r>
      <w:r>
        <w:rPr>
          <w:rFonts w:eastAsia="Times New Roman"/>
          <w:szCs w:val="24"/>
        </w:rPr>
        <w:t xml:space="preserve"> αυτόν τον λόγο έχουν εκδοθεί δύο προσκλήσεις μόνο για το μέτρο της βιολογικής γεωργίας. </w:t>
      </w:r>
    </w:p>
    <w:p w14:paraId="7632C3CE"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Κάποιος ο οποίος δεν δουλεύει μπορεί να μην κάνει λάθη. Πιθανόν σε κάποιες περιφέρει</w:t>
      </w:r>
      <w:r>
        <w:rPr>
          <w:rFonts w:eastAsia="Times New Roman"/>
          <w:szCs w:val="24"/>
        </w:rPr>
        <w:t>ες να υπάρχουν κάποιες αδικίες. Γι</w:t>
      </w:r>
      <w:r>
        <w:rPr>
          <w:rFonts w:eastAsia="Times New Roman"/>
          <w:szCs w:val="24"/>
        </w:rPr>
        <w:t>α</w:t>
      </w:r>
      <w:r>
        <w:rPr>
          <w:rFonts w:eastAsia="Times New Roman"/>
          <w:szCs w:val="24"/>
        </w:rPr>
        <w:t xml:space="preserve"> αυτό ήρθαμε τώρα με τα 80</w:t>
      </w:r>
      <w:r>
        <w:rPr>
          <w:rFonts w:eastAsia="Times New Roman"/>
          <w:szCs w:val="24"/>
          <w:vertAlign w:val="superscript"/>
        </w:rPr>
        <w:t xml:space="preserve"> </w:t>
      </w:r>
      <w:r>
        <w:rPr>
          <w:rFonts w:eastAsia="Times New Roman"/>
          <w:szCs w:val="24"/>
        </w:rPr>
        <w:t xml:space="preserve">εκατομμύρια που έχουμε </w:t>
      </w:r>
      <w:proofErr w:type="spellStart"/>
      <w:r>
        <w:rPr>
          <w:rFonts w:eastAsia="Times New Roman"/>
          <w:szCs w:val="24"/>
        </w:rPr>
        <w:t>υπερδεσμεύσει</w:t>
      </w:r>
      <w:proofErr w:type="spellEnd"/>
      <w:r>
        <w:rPr>
          <w:rFonts w:eastAsia="Times New Roman"/>
          <w:szCs w:val="24"/>
        </w:rPr>
        <w:t xml:space="preserve"> και </w:t>
      </w:r>
      <w:proofErr w:type="spellStart"/>
      <w:r>
        <w:rPr>
          <w:rFonts w:eastAsia="Times New Roman"/>
          <w:szCs w:val="24"/>
        </w:rPr>
        <w:t>στοχευμένα</w:t>
      </w:r>
      <w:proofErr w:type="spellEnd"/>
      <w:r>
        <w:rPr>
          <w:rFonts w:eastAsia="Times New Roman"/>
          <w:szCs w:val="24"/>
        </w:rPr>
        <w:t xml:space="preserve"> θα πάνε στις περιφέρειες</w:t>
      </w:r>
      <w:r>
        <w:rPr>
          <w:rFonts w:eastAsia="Times New Roman"/>
          <w:szCs w:val="24"/>
        </w:rPr>
        <w:t>,</w:t>
      </w:r>
      <w:r>
        <w:rPr>
          <w:rFonts w:eastAsia="Times New Roman"/>
          <w:szCs w:val="24"/>
        </w:rPr>
        <w:t xml:space="preserve"> με προτεραιότητα στους παλαιούς βιοκαλλιεργητές και στις περιφέρειες με χαμηλά ποσοστά ένταξης. Δηλαδή, εκεί που υπή</w:t>
      </w:r>
      <w:r>
        <w:rPr>
          <w:rFonts w:eastAsia="Times New Roman"/>
          <w:szCs w:val="24"/>
        </w:rPr>
        <w:t xml:space="preserve">ρχαν πολλές αιτήσεις με λίγους δικαιούχους. Επαναλαμβάνω, αξιοποιούμε στο μέγιστο. Μόνο και μόνο από τα νούμερα και από τα χρήματα που έχουν καταβληθεί από την πρώτη πρόσκληση προκύπτει ότι αξιοποιούμε στο μέγιστο τις δυνατότητες του </w:t>
      </w:r>
      <w:r>
        <w:rPr>
          <w:rFonts w:eastAsia="Times New Roman"/>
          <w:szCs w:val="24"/>
        </w:rPr>
        <w:t>Π</w:t>
      </w:r>
      <w:r>
        <w:rPr>
          <w:rFonts w:eastAsia="Times New Roman"/>
          <w:szCs w:val="24"/>
        </w:rPr>
        <w:t xml:space="preserve">ρογράμματος </w:t>
      </w:r>
      <w:r>
        <w:rPr>
          <w:rFonts w:eastAsia="Times New Roman"/>
          <w:szCs w:val="24"/>
        </w:rPr>
        <w:t>Α</w:t>
      </w:r>
      <w:r>
        <w:rPr>
          <w:rFonts w:eastAsia="Times New Roman"/>
          <w:szCs w:val="24"/>
        </w:rPr>
        <w:t>γροτικής</w:t>
      </w:r>
      <w:r>
        <w:rPr>
          <w:rFonts w:eastAsia="Times New Roman"/>
          <w:szCs w:val="24"/>
        </w:rPr>
        <w:t xml:space="preserve"> </w:t>
      </w:r>
      <w:r>
        <w:rPr>
          <w:rFonts w:eastAsia="Times New Roman"/>
          <w:szCs w:val="24"/>
        </w:rPr>
        <w:t>Α</w:t>
      </w:r>
      <w:r>
        <w:rPr>
          <w:rFonts w:eastAsia="Times New Roman"/>
          <w:szCs w:val="24"/>
        </w:rPr>
        <w:t xml:space="preserve">νάπτυξης. </w:t>
      </w:r>
    </w:p>
    <w:p w14:paraId="7632C3CF" w14:textId="77777777" w:rsidR="00845256" w:rsidRDefault="00BE25C9">
      <w:pPr>
        <w:spacing w:line="600" w:lineRule="auto"/>
        <w:ind w:firstLine="720"/>
        <w:contextualSpacing/>
        <w:jc w:val="both"/>
        <w:rPr>
          <w:rFonts w:eastAsia="Times New Roman"/>
          <w:szCs w:val="24"/>
        </w:rPr>
      </w:pPr>
      <w:r>
        <w:rPr>
          <w:rFonts w:eastAsia="Times New Roman"/>
          <w:szCs w:val="24"/>
        </w:rPr>
        <w:t>Οι ανακοινώσεις δεν θα γίνουν μετά από μήνες. Θα γίνουν την άλλη εβδομάδα, κύριε Βουλευτά, όσον αφορά στη στήριξη των περιφερειών, επαναλαμβάνω με προτεραιότητα εκεί που είχαμε χαμηλά ποσοστά ένταξης, πολλές αιτήσεις και λίγοι δικαιούχοι.</w:t>
      </w:r>
    </w:p>
    <w:p w14:paraId="7632C3D0" w14:textId="77777777" w:rsidR="00845256" w:rsidRDefault="00BE25C9">
      <w:pPr>
        <w:spacing w:line="600" w:lineRule="auto"/>
        <w:ind w:firstLine="720"/>
        <w:contextualSpacing/>
        <w:jc w:val="both"/>
        <w:rPr>
          <w:rFonts w:eastAsia="Times New Roman"/>
          <w:szCs w:val="24"/>
        </w:rPr>
      </w:pPr>
      <w:r>
        <w:rPr>
          <w:rFonts w:eastAsia="Times New Roman"/>
          <w:szCs w:val="24"/>
        </w:rPr>
        <w:t>Ευχα</w:t>
      </w:r>
      <w:r>
        <w:rPr>
          <w:rFonts w:eastAsia="Times New Roman"/>
          <w:szCs w:val="24"/>
        </w:rPr>
        <w:t>ριστώ.</w:t>
      </w:r>
    </w:p>
    <w:p w14:paraId="7632C3D1" w14:textId="77777777" w:rsidR="00845256" w:rsidRDefault="00BE25C9">
      <w:pPr>
        <w:spacing w:line="600" w:lineRule="auto"/>
        <w:ind w:firstLine="720"/>
        <w:contextualSpacing/>
        <w:jc w:val="both"/>
        <w:rPr>
          <w:rFonts w:eastAsia="Times New Roman"/>
          <w:szCs w:val="24"/>
        </w:rPr>
      </w:pPr>
      <w:r w:rsidRPr="00B64E40">
        <w:rPr>
          <w:rFonts w:eastAsia="Times New Roman"/>
          <w:b/>
          <w:szCs w:val="24"/>
        </w:rPr>
        <w:lastRenderedPageBreak/>
        <w:t>ΠΡΟΕΔΡΕΥΩΝ (Νικήτας Κακλαμάνης):</w:t>
      </w:r>
      <w:r>
        <w:rPr>
          <w:rFonts w:eastAsia="Times New Roman"/>
          <w:szCs w:val="24"/>
        </w:rPr>
        <w:t xml:space="preserve"> Τώρα θα συζητηθούν από κοινού οι ερωτήσεις των κ</w:t>
      </w:r>
      <w:r>
        <w:rPr>
          <w:rFonts w:eastAsia="Times New Roman"/>
          <w:szCs w:val="24"/>
        </w:rPr>
        <w:t>υρίων</w:t>
      </w:r>
      <w:r>
        <w:rPr>
          <w:rFonts w:eastAsia="Times New Roman"/>
          <w:szCs w:val="24"/>
        </w:rPr>
        <w:t xml:space="preserve"> </w:t>
      </w:r>
      <w:proofErr w:type="spellStart"/>
      <w:r>
        <w:rPr>
          <w:rFonts w:eastAsia="Times New Roman"/>
          <w:szCs w:val="24"/>
        </w:rPr>
        <w:t>Δημοσχάκη</w:t>
      </w:r>
      <w:proofErr w:type="spellEnd"/>
      <w:r>
        <w:rPr>
          <w:rFonts w:eastAsia="Times New Roman"/>
          <w:szCs w:val="24"/>
        </w:rPr>
        <w:t xml:space="preserve"> και Κυριαζίδη</w:t>
      </w:r>
      <w:r>
        <w:rPr>
          <w:rFonts w:eastAsia="Times New Roman"/>
          <w:szCs w:val="24"/>
        </w:rPr>
        <w:t xml:space="preserve">, δηλαδή </w:t>
      </w:r>
      <w:r>
        <w:rPr>
          <w:rFonts w:eastAsia="Times New Roman"/>
          <w:szCs w:val="24"/>
        </w:rPr>
        <w:t xml:space="preserve">η πρώτη με αριθμό </w:t>
      </w:r>
      <w:r w:rsidRPr="00AA6CA9">
        <w:rPr>
          <w:rFonts w:eastAsia="Times New Roman"/>
          <w:szCs w:val="24"/>
        </w:rPr>
        <w:t xml:space="preserve">514/14-5-2019 </w:t>
      </w:r>
      <w:r>
        <w:rPr>
          <w:rFonts w:eastAsia="Times New Roman"/>
          <w:szCs w:val="24"/>
        </w:rPr>
        <w:t>επίκαιρη ερώτηση</w:t>
      </w:r>
      <w:r w:rsidRPr="00AA6CA9">
        <w:rPr>
          <w:rFonts w:eastAsia="Times New Roman"/>
          <w:szCs w:val="24"/>
        </w:rPr>
        <w:t xml:space="preserve"> </w:t>
      </w:r>
      <w:r>
        <w:rPr>
          <w:rFonts w:eastAsia="Times New Roman"/>
          <w:szCs w:val="24"/>
        </w:rPr>
        <w:t>δεύτερου κύκλου (Α</w:t>
      </w:r>
      <w:r>
        <w:rPr>
          <w:rFonts w:eastAsia="Times New Roman"/>
          <w:szCs w:val="24"/>
        </w:rPr>
        <w:t>΄</w:t>
      </w:r>
      <w:r>
        <w:rPr>
          <w:rFonts w:eastAsia="Times New Roman"/>
          <w:szCs w:val="24"/>
        </w:rPr>
        <w:t xml:space="preserve">) του </w:t>
      </w:r>
      <w:r w:rsidRPr="00AA6CA9">
        <w:rPr>
          <w:rFonts w:eastAsia="Times New Roman"/>
          <w:szCs w:val="24"/>
        </w:rPr>
        <w:t>Βουλευτή Έβρου της Νέας Δημοκρατίας κ.</w:t>
      </w:r>
      <w:r>
        <w:rPr>
          <w:rFonts w:eastAsia="Times New Roman"/>
          <w:szCs w:val="24"/>
        </w:rPr>
        <w:t xml:space="preserve"> </w:t>
      </w:r>
      <w:r w:rsidRPr="00AA6CA9">
        <w:rPr>
          <w:rFonts w:eastAsia="Times New Roman"/>
          <w:szCs w:val="24"/>
        </w:rPr>
        <w:t xml:space="preserve">Αναστασίου </w:t>
      </w:r>
      <w:proofErr w:type="spellStart"/>
      <w:r w:rsidRPr="00AA6CA9">
        <w:rPr>
          <w:rFonts w:eastAsia="Times New Roman"/>
          <w:szCs w:val="24"/>
        </w:rPr>
        <w:t>Δημοσχ</w:t>
      </w:r>
      <w:r w:rsidRPr="00AA6CA9">
        <w:rPr>
          <w:rFonts w:eastAsia="Times New Roman"/>
          <w:szCs w:val="24"/>
        </w:rPr>
        <w:t>άκη</w:t>
      </w:r>
      <w:proofErr w:type="spellEnd"/>
      <w:r>
        <w:rPr>
          <w:rFonts w:eastAsia="Times New Roman"/>
          <w:szCs w:val="24"/>
        </w:rPr>
        <w:t xml:space="preserve"> </w:t>
      </w:r>
      <w:r w:rsidRPr="00AA6CA9">
        <w:rPr>
          <w:rFonts w:eastAsia="Times New Roman"/>
          <w:szCs w:val="24"/>
        </w:rPr>
        <w:t>προς τον Υπουργό</w:t>
      </w:r>
      <w:r>
        <w:rPr>
          <w:rFonts w:eastAsia="Times New Roman"/>
          <w:szCs w:val="24"/>
        </w:rPr>
        <w:t xml:space="preserve"> </w:t>
      </w:r>
      <w:r w:rsidRPr="00AA6CA9">
        <w:rPr>
          <w:rFonts w:eastAsia="Times New Roman"/>
          <w:szCs w:val="24"/>
        </w:rPr>
        <w:t>Αγροτικής Ανάπτυξης και Τροφίμων,</w:t>
      </w:r>
      <w:r>
        <w:rPr>
          <w:rFonts w:eastAsia="Times New Roman"/>
          <w:szCs w:val="24"/>
        </w:rPr>
        <w:t xml:space="preserve"> </w:t>
      </w:r>
      <w:r w:rsidRPr="00AA6CA9">
        <w:rPr>
          <w:rFonts w:eastAsia="Times New Roman"/>
          <w:szCs w:val="24"/>
        </w:rPr>
        <w:t>με θέμα: «</w:t>
      </w:r>
      <w:r w:rsidRPr="0095050C">
        <w:rPr>
          <w:rFonts w:eastAsia="Times New Roman"/>
          <w:szCs w:val="24"/>
        </w:rPr>
        <w:t>“</w:t>
      </w:r>
      <w:r w:rsidRPr="00AA6CA9">
        <w:rPr>
          <w:rFonts w:eastAsia="Times New Roman"/>
          <w:szCs w:val="24"/>
        </w:rPr>
        <w:t>Βατερλ</w:t>
      </w:r>
      <w:r>
        <w:rPr>
          <w:rFonts w:eastAsia="Times New Roman"/>
          <w:szCs w:val="24"/>
        </w:rPr>
        <w:t>ό</w:t>
      </w:r>
      <w:r w:rsidRPr="00AA6CA9">
        <w:rPr>
          <w:rFonts w:eastAsia="Times New Roman"/>
          <w:szCs w:val="24"/>
        </w:rPr>
        <w:t xml:space="preserve">” με το Μέτρο 11 για τις </w:t>
      </w:r>
      <w:r>
        <w:rPr>
          <w:rFonts w:eastAsia="Times New Roman"/>
          <w:szCs w:val="24"/>
        </w:rPr>
        <w:t>βιο</w:t>
      </w:r>
      <w:r w:rsidRPr="00AA6CA9">
        <w:rPr>
          <w:rFonts w:eastAsia="Times New Roman"/>
          <w:szCs w:val="24"/>
        </w:rPr>
        <w:t xml:space="preserve">λογικές </w:t>
      </w:r>
      <w:r>
        <w:rPr>
          <w:rFonts w:eastAsia="Times New Roman"/>
          <w:szCs w:val="24"/>
        </w:rPr>
        <w:t>κ</w:t>
      </w:r>
      <w:r w:rsidRPr="00AA6CA9">
        <w:rPr>
          <w:rFonts w:eastAsia="Times New Roman"/>
          <w:szCs w:val="24"/>
        </w:rPr>
        <w:t xml:space="preserve">αλλιέργειες! Στην </w:t>
      </w:r>
      <w:r>
        <w:rPr>
          <w:rFonts w:eastAsia="Times New Roman"/>
          <w:szCs w:val="24"/>
        </w:rPr>
        <w:t>α</w:t>
      </w:r>
      <w:r w:rsidRPr="00AA6CA9">
        <w:rPr>
          <w:rFonts w:eastAsia="Times New Roman"/>
          <w:szCs w:val="24"/>
        </w:rPr>
        <w:t>νατολική Μακεδονία και Θράκη</w:t>
      </w:r>
      <w:r>
        <w:rPr>
          <w:rFonts w:eastAsia="Times New Roman"/>
          <w:szCs w:val="24"/>
        </w:rPr>
        <w:t xml:space="preserve"> εγκρίθηκαν μόνο </w:t>
      </w:r>
      <w:proofErr w:type="spellStart"/>
      <w:r>
        <w:rPr>
          <w:rFonts w:eastAsia="Times New Roman"/>
          <w:szCs w:val="24"/>
        </w:rPr>
        <w:t>εκατόν</w:t>
      </w:r>
      <w:proofErr w:type="spellEnd"/>
      <w:r>
        <w:rPr>
          <w:rFonts w:eastAsia="Times New Roman"/>
          <w:szCs w:val="24"/>
        </w:rPr>
        <w:t xml:space="preserve"> δεκαεννέα</w:t>
      </w:r>
      <w:r>
        <w:rPr>
          <w:rFonts w:eastAsia="Times New Roman"/>
          <w:szCs w:val="24"/>
        </w:rPr>
        <w:t xml:space="preserve"> αιτήσεις!!</w:t>
      </w:r>
      <w:r w:rsidRPr="00AA6CA9">
        <w:rPr>
          <w:rFonts w:eastAsia="Times New Roman"/>
          <w:szCs w:val="24"/>
        </w:rPr>
        <w:t>»</w:t>
      </w:r>
      <w:r>
        <w:rPr>
          <w:rFonts w:eastAsia="Times New Roman"/>
          <w:szCs w:val="24"/>
        </w:rPr>
        <w:t>, καθώς</w:t>
      </w:r>
      <w:r>
        <w:rPr>
          <w:rFonts w:eastAsia="Times New Roman"/>
          <w:szCs w:val="24"/>
        </w:rPr>
        <w:t xml:space="preserve"> και η</w:t>
      </w:r>
      <w:r w:rsidRPr="00AA6CA9">
        <w:rPr>
          <w:rFonts w:eastAsia="Times New Roman"/>
          <w:szCs w:val="24"/>
        </w:rPr>
        <w:t xml:space="preserve"> πρώτη με αριθμό 6077/27-2-2019 </w:t>
      </w:r>
      <w:r>
        <w:rPr>
          <w:rFonts w:eastAsia="Times New Roman"/>
          <w:szCs w:val="24"/>
        </w:rPr>
        <w:t xml:space="preserve">ερώτηση </w:t>
      </w:r>
      <w:r w:rsidRPr="00AA6CA9">
        <w:rPr>
          <w:rFonts w:eastAsia="Times New Roman"/>
          <w:szCs w:val="24"/>
        </w:rPr>
        <w:t>τ</w:t>
      </w:r>
      <w:r w:rsidRPr="00AA6CA9">
        <w:rPr>
          <w:rFonts w:eastAsia="Times New Roman"/>
          <w:szCs w:val="24"/>
        </w:rPr>
        <w:t>ου κύκλου αναφορών και ερωτ</w:t>
      </w:r>
      <w:r>
        <w:rPr>
          <w:rFonts w:eastAsia="Times New Roman"/>
          <w:szCs w:val="24"/>
        </w:rPr>
        <w:t>ήσεων (Α</w:t>
      </w:r>
      <w:r>
        <w:rPr>
          <w:rFonts w:eastAsia="Times New Roman"/>
          <w:szCs w:val="24"/>
        </w:rPr>
        <w:t>΄</w:t>
      </w:r>
      <w:r>
        <w:rPr>
          <w:rFonts w:eastAsia="Times New Roman"/>
          <w:szCs w:val="24"/>
        </w:rPr>
        <w:t xml:space="preserve">) </w:t>
      </w:r>
      <w:r w:rsidRPr="00AA6CA9">
        <w:rPr>
          <w:rFonts w:eastAsia="Times New Roman"/>
          <w:szCs w:val="24"/>
        </w:rPr>
        <w:t>του Βουλευτή Δράμας της Νέας Δημοκρατίας κ.</w:t>
      </w:r>
      <w:r>
        <w:rPr>
          <w:rFonts w:eastAsia="Times New Roman"/>
          <w:szCs w:val="24"/>
        </w:rPr>
        <w:t xml:space="preserve"> </w:t>
      </w:r>
      <w:r w:rsidRPr="00AA6CA9">
        <w:rPr>
          <w:rFonts w:eastAsia="Times New Roman"/>
          <w:bCs/>
          <w:szCs w:val="24"/>
        </w:rPr>
        <w:t>Δημητρίου Κυριαζίδη</w:t>
      </w:r>
      <w:r>
        <w:rPr>
          <w:rFonts w:eastAsia="Times New Roman"/>
          <w:bCs/>
          <w:szCs w:val="24"/>
        </w:rPr>
        <w:t xml:space="preserve"> </w:t>
      </w:r>
      <w:r w:rsidRPr="00AA6CA9">
        <w:rPr>
          <w:rFonts w:eastAsia="Times New Roman"/>
          <w:szCs w:val="24"/>
        </w:rPr>
        <w:t>προς τον Υπουργό</w:t>
      </w:r>
      <w:r>
        <w:rPr>
          <w:rFonts w:eastAsia="Times New Roman"/>
          <w:szCs w:val="24"/>
        </w:rPr>
        <w:t xml:space="preserve"> </w:t>
      </w:r>
      <w:r w:rsidRPr="00AA6CA9">
        <w:rPr>
          <w:rFonts w:eastAsia="Times New Roman"/>
          <w:bCs/>
          <w:szCs w:val="24"/>
        </w:rPr>
        <w:t>Αγροτικής Ανάπτυξης και Τροφίμων,</w:t>
      </w:r>
      <w:r>
        <w:rPr>
          <w:rFonts w:eastAsia="Times New Roman"/>
          <w:szCs w:val="24"/>
        </w:rPr>
        <w:t xml:space="preserve"> </w:t>
      </w:r>
      <w:r w:rsidRPr="00AA6CA9">
        <w:rPr>
          <w:rFonts w:eastAsia="Times New Roman"/>
          <w:szCs w:val="24"/>
        </w:rPr>
        <w:t>με θέμα: «</w:t>
      </w:r>
      <w:r>
        <w:rPr>
          <w:rFonts w:eastAsia="Times New Roman"/>
          <w:szCs w:val="24"/>
        </w:rPr>
        <w:t>Α</w:t>
      </w:r>
      <w:r w:rsidRPr="00AA6CA9">
        <w:rPr>
          <w:rFonts w:eastAsia="Times New Roman"/>
          <w:szCs w:val="24"/>
        </w:rPr>
        <w:t>δικημένη και παραγκωνισμένη η Περιφέρεια Ανατολικής Μακεδονίας και Θράκης στις πιστώσεις για</w:t>
      </w:r>
      <w:r w:rsidRPr="00AA6CA9">
        <w:rPr>
          <w:rFonts w:eastAsia="Times New Roman"/>
          <w:szCs w:val="24"/>
        </w:rPr>
        <w:t xml:space="preserve"> τις βιολογικές καλλιέργειες».</w:t>
      </w:r>
      <w:r>
        <w:rPr>
          <w:rFonts w:eastAsia="Times New Roman"/>
          <w:szCs w:val="24"/>
        </w:rPr>
        <w:t xml:space="preserve"> </w:t>
      </w:r>
    </w:p>
    <w:p w14:paraId="7632C3D2"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Δημοσχάκη</w:t>
      </w:r>
      <w:proofErr w:type="spellEnd"/>
      <w:r>
        <w:rPr>
          <w:rFonts w:eastAsia="Times New Roman"/>
          <w:szCs w:val="24"/>
        </w:rPr>
        <w:t>, έχετε τον λόγο.</w:t>
      </w:r>
    </w:p>
    <w:p w14:paraId="7632C3D3" w14:textId="77777777" w:rsidR="00845256" w:rsidRDefault="00BE25C9">
      <w:pPr>
        <w:spacing w:line="600" w:lineRule="auto"/>
        <w:ind w:firstLine="720"/>
        <w:contextualSpacing/>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κύριε Πρόεδρε.</w:t>
      </w:r>
    </w:p>
    <w:p w14:paraId="7632C3D4"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Πράγματι, κύριε Πρόεδρε, οι βιολογικές καλλιέργειες της Κυβέρνησης σε ό,τι αφορά στον προγραμματισμό είναι ένα πραγματικό </w:t>
      </w:r>
      <w:proofErr w:type="spellStart"/>
      <w:r>
        <w:rPr>
          <w:rFonts w:eastAsia="Times New Roman"/>
          <w:szCs w:val="24"/>
        </w:rPr>
        <w:t>β</w:t>
      </w:r>
      <w:r>
        <w:rPr>
          <w:rFonts w:eastAsia="Times New Roman"/>
          <w:szCs w:val="24"/>
        </w:rPr>
        <w:t>ατε</w:t>
      </w:r>
      <w:r>
        <w:rPr>
          <w:rFonts w:eastAsia="Times New Roman"/>
          <w:szCs w:val="24"/>
        </w:rPr>
        <w:t>ρλ</w:t>
      </w:r>
      <w:r>
        <w:rPr>
          <w:rFonts w:eastAsia="Times New Roman"/>
          <w:szCs w:val="24"/>
        </w:rPr>
        <w:t>ό</w:t>
      </w:r>
      <w:proofErr w:type="spellEnd"/>
      <w:r>
        <w:rPr>
          <w:rFonts w:eastAsia="Times New Roman"/>
          <w:szCs w:val="24"/>
        </w:rPr>
        <w:t xml:space="preserve">. Αποφασίσατε τη διάθεση στις δεκατρείς περιφέρειες των 120 εκατομμυρίων ευρώ, εκ των οποίων για την </w:t>
      </w:r>
      <w:r>
        <w:rPr>
          <w:rFonts w:eastAsia="Times New Roman"/>
          <w:szCs w:val="24"/>
        </w:rPr>
        <w:t xml:space="preserve">Περιφέρεια </w:t>
      </w:r>
      <w:r>
        <w:rPr>
          <w:rFonts w:eastAsia="Times New Roman"/>
          <w:szCs w:val="24"/>
        </w:rPr>
        <w:t>Ανατολική</w:t>
      </w:r>
      <w:r>
        <w:rPr>
          <w:rFonts w:eastAsia="Times New Roman"/>
          <w:szCs w:val="24"/>
        </w:rPr>
        <w:t>ς</w:t>
      </w:r>
      <w:r>
        <w:rPr>
          <w:rFonts w:eastAsia="Times New Roman"/>
          <w:szCs w:val="24"/>
        </w:rPr>
        <w:t xml:space="preserve"> Μακεδονία</w:t>
      </w:r>
      <w:r>
        <w:rPr>
          <w:rFonts w:eastAsia="Times New Roman"/>
          <w:szCs w:val="24"/>
        </w:rPr>
        <w:t>ς</w:t>
      </w:r>
      <w:r>
        <w:rPr>
          <w:rFonts w:eastAsia="Times New Roman"/>
          <w:szCs w:val="24"/>
        </w:rPr>
        <w:t xml:space="preserve"> και Θράκη</w:t>
      </w:r>
      <w:r>
        <w:rPr>
          <w:rFonts w:eastAsia="Times New Roman"/>
          <w:szCs w:val="24"/>
        </w:rPr>
        <w:t>ς</w:t>
      </w:r>
      <w:r>
        <w:rPr>
          <w:rFonts w:eastAsia="Times New Roman"/>
          <w:szCs w:val="24"/>
        </w:rPr>
        <w:t xml:space="preserve"> 5,9 εκατομμύρια ευρώ. Αυτό αντιστοιχεί στο 4,9% στο συνολικό ποσοστό των πιστώσεων. Αδικήσατε κατάφορα μια π</w:t>
      </w:r>
      <w:r>
        <w:rPr>
          <w:rFonts w:eastAsia="Times New Roman"/>
          <w:szCs w:val="24"/>
        </w:rPr>
        <w:t xml:space="preserve">εριφέρεια η οποία διαθέτει το 11,5% της καλλιεργήσιμης γης στην επικράτειά μας. Εξαιρέσατε, επίσης, χωρίς αιτία από τις καλλιέργειές μας το βαμβάκι, τη ροδιά, τα </w:t>
      </w:r>
      <w:proofErr w:type="spellStart"/>
      <w:r>
        <w:rPr>
          <w:rFonts w:eastAsia="Times New Roman"/>
          <w:szCs w:val="24"/>
        </w:rPr>
        <w:t>πυρηνόκαρπα</w:t>
      </w:r>
      <w:proofErr w:type="spellEnd"/>
      <w:r>
        <w:rPr>
          <w:rFonts w:eastAsia="Times New Roman"/>
          <w:szCs w:val="24"/>
        </w:rPr>
        <w:t xml:space="preserve">, την </w:t>
      </w:r>
      <w:proofErr w:type="spellStart"/>
      <w:r>
        <w:rPr>
          <w:rFonts w:eastAsia="Times New Roman"/>
          <w:szCs w:val="24"/>
        </w:rPr>
        <w:t>ακτινιδιά</w:t>
      </w:r>
      <w:proofErr w:type="spellEnd"/>
      <w:r>
        <w:rPr>
          <w:rFonts w:eastAsia="Times New Roman"/>
          <w:szCs w:val="24"/>
        </w:rPr>
        <w:t xml:space="preserve">, τον ηλίανθο, τα </w:t>
      </w:r>
      <w:proofErr w:type="spellStart"/>
      <w:r>
        <w:rPr>
          <w:rFonts w:eastAsia="Times New Roman"/>
          <w:szCs w:val="24"/>
        </w:rPr>
        <w:t>μηλοειδή</w:t>
      </w:r>
      <w:proofErr w:type="spellEnd"/>
      <w:r>
        <w:rPr>
          <w:rFonts w:eastAsia="Times New Roman"/>
          <w:szCs w:val="24"/>
        </w:rPr>
        <w:t xml:space="preserve"> και τα αρωματικά φαρμακευτικά φυτά. Ως γν</w:t>
      </w:r>
      <w:r>
        <w:rPr>
          <w:rFonts w:eastAsia="Times New Roman"/>
          <w:szCs w:val="24"/>
        </w:rPr>
        <w:t>ωστόν, όλα αυτά αναπτύσσονται στην Περιφέρεια Ανατολικής Μακεδονίας και Θράκης και ιδιαίτερα στον Έβρο. Φυσικά δεν ξεχάσατε τα εσπεριδοειδή, τα αμπέλια, τις ελιές, τα ψυχανθή φυτά. Είναι τυχαίο; Θα ήθελα όμως και μια αιτιολόγηση, κύριε Υφυπουργέ, πάνω σ’ α</w:t>
      </w:r>
      <w:r>
        <w:rPr>
          <w:rFonts w:eastAsia="Times New Roman"/>
          <w:szCs w:val="24"/>
        </w:rPr>
        <w:t xml:space="preserve">υτό το θέμα. </w:t>
      </w:r>
    </w:p>
    <w:p w14:paraId="7632C3D5" w14:textId="77777777" w:rsidR="00845256" w:rsidRDefault="00BE25C9">
      <w:pPr>
        <w:spacing w:line="600" w:lineRule="auto"/>
        <w:ind w:firstLine="720"/>
        <w:contextualSpacing/>
        <w:jc w:val="both"/>
        <w:rPr>
          <w:rFonts w:eastAsia="Times New Roman"/>
          <w:szCs w:val="24"/>
        </w:rPr>
      </w:pPr>
      <w:r>
        <w:rPr>
          <w:rFonts w:eastAsia="Times New Roman"/>
          <w:szCs w:val="24"/>
        </w:rPr>
        <w:t>Σας το επεσήμανα στην γραπτή ερώτηση που κατέθεσα στις 27 Φεβρουαρίου</w:t>
      </w:r>
      <w:r>
        <w:rPr>
          <w:rFonts w:eastAsia="Times New Roman"/>
          <w:szCs w:val="24"/>
        </w:rPr>
        <w:t>,</w:t>
      </w:r>
      <w:r>
        <w:rPr>
          <w:rFonts w:eastAsia="Times New Roman"/>
          <w:szCs w:val="24"/>
        </w:rPr>
        <w:t xml:space="preserve"> την οποία συνυπέγραψαν οι συνάδελφοί μου, ο κ. Δημήτρης Κυριαζίδης από τη Δράμα και ο κ. Νίκος Παναγιωτόπουλος από την Καβάλα. </w:t>
      </w:r>
      <w:r>
        <w:rPr>
          <w:rFonts w:eastAsia="Times New Roman"/>
          <w:szCs w:val="24"/>
        </w:rPr>
        <w:lastRenderedPageBreak/>
        <w:t>Φυσικά, όπως πάντα, δεν απάντησε ο Υπουργός,</w:t>
      </w:r>
      <w:r>
        <w:rPr>
          <w:rFonts w:eastAsia="Times New Roman"/>
          <w:szCs w:val="24"/>
        </w:rPr>
        <w:t xml:space="preserve"> περιφρονώντας για μία ακόμα φορά η Κυβέρνησή σας διά του Υπουργού Αγροτικής Ανάπτυξης τον </w:t>
      </w:r>
      <w:r>
        <w:rPr>
          <w:rFonts w:eastAsia="Times New Roman"/>
          <w:szCs w:val="24"/>
        </w:rPr>
        <w:t>κ</w:t>
      </w:r>
      <w:r>
        <w:rPr>
          <w:rFonts w:eastAsia="Times New Roman"/>
          <w:szCs w:val="24"/>
        </w:rPr>
        <w:t xml:space="preserve">οινοβουλευτικό </w:t>
      </w:r>
      <w:r>
        <w:rPr>
          <w:rFonts w:eastAsia="Times New Roman"/>
          <w:szCs w:val="24"/>
        </w:rPr>
        <w:t>έ</w:t>
      </w:r>
      <w:r>
        <w:rPr>
          <w:rFonts w:eastAsia="Times New Roman"/>
          <w:szCs w:val="24"/>
        </w:rPr>
        <w:t>λεγχο.</w:t>
      </w:r>
    </w:p>
    <w:p w14:paraId="7632C3D6" w14:textId="77777777" w:rsidR="00845256" w:rsidRDefault="00BE25C9">
      <w:pPr>
        <w:spacing w:line="600" w:lineRule="auto"/>
        <w:ind w:firstLine="720"/>
        <w:contextualSpacing/>
        <w:jc w:val="both"/>
        <w:rPr>
          <w:rFonts w:eastAsia="Times New Roman"/>
          <w:szCs w:val="24"/>
        </w:rPr>
      </w:pPr>
      <w:r>
        <w:rPr>
          <w:rFonts w:eastAsia="Times New Roman"/>
          <w:szCs w:val="24"/>
        </w:rPr>
        <w:t>Κύριε Υφυπουργέ, σε όλη τη χώρα κατατέθηκαν τριάντα ε</w:t>
      </w:r>
      <w:r>
        <w:rPr>
          <w:rFonts w:eastAsia="Times New Roman"/>
          <w:szCs w:val="24"/>
        </w:rPr>
        <w:t>π</w:t>
      </w:r>
      <w:r>
        <w:rPr>
          <w:rFonts w:eastAsia="Times New Roman"/>
          <w:szCs w:val="24"/>
        </w:rPr>
        <w:t>τά χιλιάδες οκτακόσιες είκοσι έξι αιτήσεις. Εγκρίνατε τρεις χιλιάδες εξακόσιες εβδομήντ</w:t>
      </w:r>
      <w:r>
        <w:rPr>
          <w:rFonts w:eastAsia="Times New Roman"/>
          <w:szCs w:val="24"/>
        </w:rPr>
        <w:t>α ε</w:t>
      </w:r>
      <w:r>
        <w:rPr>
          <w:rFonts w:eastAsia="Times New Roman"/>
          <w:szCs w:val="24"/>
        </w:rPr>
        <w:t>π</w:t>
      </w:r>
      <w:r>
        <w:rPr>
          <w:rFonts w:eastAsia="Times New Roman"/>
          <w:szCs w:val="24"/>
        </w:rPr>
        <w:t>τά απ’ αυτές. Δηλαδή το ποσοστό είναι 9,5% πανελλαδικά. Στην Ανατολική Μακεδονία και Θράκη κατατέθηκαν τέσσερις χιλιάδες ε</w:t>
      </w:r>
      <w:r>
        <w:rPr>
          <w:rFonts w:eastAsia="Times New Roman"/>
          <w:szCs w:val="24"/>
        </w:rPr>
        <w:t>π</w:t>
      </w:r>
      <w:r>
        <w:rPr>
          <w:rFonts w:eastAsia="Times New Roman"/>
          <w:szCs w:val="24"/>
        </w:rPr>
        <w:t xml:space="preserve">τακόσιες εβδομήντα πέντε αιτήσεις. Εγκρίνατε, κύριε Πρόεδρε, τις </w:t>
      </w:r>
      <w:proofErr w:type="spellStart"/>
      <w:r>
        <w:rPr>
          <w:rFonts w:eastAsia="Times New Roman"/>
          <w:szCs w:val="24"/>
        </w:rPr>
        <w:t>εκατόν</w:t>
      </w:r>
      <w:proofErr w:type="spellEnd"/>
      <w:r>
        <w:rPr>
          <w:rFonts w:eastAsia="Times New Roman"/>
          <w:szCs w:val="24"/>
        </w:rPr>
        <w:t xml:space="preserve"> δ</w:t>
      </w:r>
      <w:r>
        <w:rPr>
          <w:rFonts w:eastAsia="Times New Roman"/>
          <w:szCs w:val="24"/>
        </w:rPr>
        <w:t>ε</w:t>
      </w:r>
      <w:r>
        <w:rPr>
          <w:rFonts w:eastAsia="Times New Roman"/>
          <w:szCs w:val="24"/>
        </w:rPr>
        <w:t>καεννιά και στις δύο δράσεις. Δηλαδή, 2,5% συνολικά, εν</w:t>
      </w:r>
      <w:r>
        <w:rPr>
          <w:rFonts w:eastAsia="Times New Roman"/>
          <w:szCs w:val="24"/>
        </w:rPr>
        <w:t xml:space="preserve">ώ στην υπόλοιπη χώρα 9,5%. Επίσης, στον Έβρο κατατέθηκαν χίλιες πεντακόσιες αιτήσεις και εγκρίνατε τις είκοσι. Δηλαδή, κοντά στο 1%. Σε όλη τη χώρα 9,5%, στον Έβρο 1%. </w:t>
      </w:r>
    </w:p>
    <w:p w14:paraId="7632C3D7" w14:textId="77777777" w:rsidR="00845256" w:rsidRDefault="00BE25C9">
      <w:pPr>
        <w:spacing w:line="600" w:lineRule="auto"/>
        <w:ind w:firstLine="720"/>
        <w:contextualSpacing/>
        <w:jc w:val="both"/>
        <w:rPr>
          <w:rFonts w:eastAsia="Times New Roman"/>
          <w:szCs w:val="24"/>
        </w:rPr>
      </w:pPr>
      <w:r w:rsidRPr="000C2096">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632C3D8" w14:textId="77777777" w:rsidR="00845256" w:rsidRDefault="00BE25C9">
      <w:pPr>
        <w:spacing w:line="600" w:lineRule="auto"/>
        <w:ind w:firstLine="720"/>
        <w:contextualSpacing/>
        <w:jc w:val="both"/>
        <w:rPr>
          <w:rFonts w:eastAsia="Times New Roman"/>
          <w:szCs w:val="24"/>
        </w:rPr>
      </w:pPr>
      <w:r>
        <w:rPr>
          <w:rFonts w:eastAsia="Times New Roman"/>
          <w:szCs w:val="24"/>
        </w:rPr>
        <w:t>Θέλ</w:t>
      </w:r>
      <w:r>
        <w:rPr>
          <w:rFonts w:eastAsia="Times New Roman"/>
          <w:szCs w:val="24"/>
        </w:rPr>
        <w:t xml:space="preserve">ετε να ακούσετε πόσες εγκρίνατε στον </w:t>
      </w:r>
      <w:r>
        <w:rPr>
          <w:rFonts w:eastAsia="Times New Roman"/>
          <w:szCs w:val="24"/>
        </w:rPr>
        <w:t>β</w:t>
      </w:r>
      <w:r>
        <w:rPr>
          <w:rFonts w:eastAsia="Times New Roman"/>
          <w:szCs w:val="24"/>
        </w:rPr>
        <w:t>όρειο Έβρο</w:t>
      </w:r>
      <w:r>
        <w:rPr>
          <w:rFonts w:eastAsia="Times New Roman"/>
          <w:szCs w:val="24"/>
        </w:rPr>
        <w:t>,</w:t>
      </w:r>
      <w:r>
        <w:rPr>
          <w:rFonts w:eastAsia="Times New Roman"/>
          <w:szCs w:val="24"/>
        </w:rPr>
        <w:t xml:space="preserve"> που ο κάμπος του αποτελεί πηγή πλούτου στη χώρα μας; Κα</w:t>
      </w:r>
      <w:r>
        <w:rPr>
          <w:rFonts w:eastAsia="Times New Roman"/>
          <w:szCs w:val="24"/>
        </w:rPr>
        <w:t>μ</w:t>
      </w:r>
      <w:r>
        <w:rPr>
          <w:rFonts w:eastAsia="Times New Roman"/>
          <w:szCs w:val="24"/>
        </w:rPr>
        <w:t>μία. Κύριε Υφυπουργέ, κα</w:t>
      </w:r>
      <w:r>
        <w:rPr>
          <w:rFonts w:eastAsia="Times New Roman"/>
          <w:szCs w:val="24"/>
        </w:rPr>
        <w:t>μ</w:t>
      </w:r>
      <w:r>
        <w:rPr>
          <w:rFonts w:eastAsia="Times New Roman"/>
          <w:szCs w:val="24"/>
        </w:rPr>
        <w:t xml:space="preserve">μία! Εκτός αν στον χάρτη σας φαίνεται ότι ο </w:t>
      </w:r>
      <w:r>
        <w:rPr>
          <w:rFonts w:eastAsia="Times New Roman"/>
          <w:szCs w:val="24"/>
        </w:rPr>
        <w:t>β</w:t>
      </w:r>
      <w:r>
        <w:rPr>
          <w:rFonts w:eastAsia="Times New Roman"/>
          <w:szCs w:val="24"/>
        </w:rPr>
        <w:t xml:space="preserve">όρειος Έβρος δεν είναι στην </w:t>
      </w:r>
      <w:r>
        <w:rPr>
          <w:rFonts w:eastAsia="Times New Roman"/>
          <w:szCs w:val="24"/>
        </w:rPr>
        <w:lastRenderedPageBreak/>
        <w:t xml:space="preserve">ελληνική επικράτεια. Δηλώνω ότι μετά τον </w:t>
      </w:r>
      <w:r>
        <w:rPr>
          <w:rFonts w:eastAsia="Times New Roman"/>
          <w:szCs w:val="24"/>
        </w:rPr>
        <w:t>κ</w:t>
      </w:r>
      <w:r>
        <w:rPr>
          <w:rFonts w:eastAsia="Times New Roman"/>
          <w:szCs w:val="24"/>
        </w:rPr>
        <w:t>άμπο της Λ</w:t>
      </w:r>
      <w:r>
        <w:rPr>
          <w:rFonts w:eastAsia="Times New Roman"/>
          <w:szCs w:val="24"/>
        </w:rPr>
        <w:t xml:space="preserve">άρισας η πλέον καλλιεργούμενη και παραγωγική περιοχή είναι η πεδιάδα του Έβρου, κάτι που ξέρετε κι εσείς καλά, γιατί κατάγεστε από τη Λάρισα. </w:t>
      </w:r>
    </w:p>
    <w:p w14:paraId="7632C3D9"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Καταθέτω στα Πρακτικά της Βουλής δύο πίνακες όχι για να μελετηθούν, αλλά για να αναγνωστούν. Αντιλαμβάνεται </w:t>
      </w:r>
      <w:r>
        <w:rPr>
          <w:rFonts w:eastAsia="Times New Roman"/>
          <w:szCs w:val="24"/>
        </w:rPr>
        <w:t>κανείς το μέγεθος της αδικίας. Ανισοτιμία παντού. Γι</w:t>
      </w:r>
      <w:r>
        <w:rPr>
          <w:rFonts w:eastAsia="Times New Roman"/>
          <w:szCs w:val="24"/>
        </w:rPr>
        <w:t>α</w:t>
      </w:r>
      <w:r>
        <w:rPr>
          <w:rFonts w:eastAsia="Times New Roman"/>
          <w:szCs w:val="24"/>
        </w:rPr>
        <w:t xml:space="preserve"> αυτό διαμαρτύρομαι έντονα εδώ</w:t>
      </w:r>
      <w:r>
        <w:rPr>
          <w:rFonts w:eastAsia="Times New Roman"/>
          <w:szCs w:val="24"/>
        </w:rPr>
        <w:t>,</w:t>
      </w:r>
      <w:r>
        <w:rPr>
          <w:rFonts w:eastAsia="Times New Roman"/>
          <w:szCs w:val="24"/>
        </w:rPr>
        <w:t xml:space="preserve"> στην Ολομέλεια, απέναντι στον Υφυπουργό και απέναντι στο Προεδρείο της Βουλής των Ελλήνων. Είπατε ότι θα αυξήσετε το αρχικό ποσό, διότι τώρα καταλάβατε και θυμηθήκατε ότι </w:t>
      </w:r>
      <w:r>
        <w:rPr>
          <w:rFonts w:eastAsia="Times New Roman"/>
          <w:szCs w:val="24"/>
        </w:rPr>
        <w:t>έχετε εκλογές.</w:t>
      </w:r>
    </w:p>
    <w:p w14:paraId="7632C3DA" w14:textId="77777777" w:rsidR="00845256" w:rsidRDefault="00BE25C9">
      <w:pPr>
        <w:spacing w:line="600" w:lineRule="auto"/>
        <w:ind w:firstLine="720"/>
        <w:contextualSpacing/>
        <w:jc w:val="both"/>
        <w:rPr>
          <w:rFonts w:eastAsia="Times New Roman"/>
          <w:szCs w:val="24"/>
        </w:rPr>
      </w:pPr>
      <w:r w:rsidRPr="00B64E40">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Δημοσχάκη</w:t>
      </w:r>
      <w:proofErr w:type="spellEnd"/>
      <w:r>
        <w:rPr>
          <w:rFonts w:eastAsia="Times New Roman"/>
          <w:szCs w:val="24"/>
        </w:rPr>
        <w:t xml:space="preserve">, δεν μπορώ να σας αφήσω άλλο. Κλείστε, παρακαλώ. </w:t>
      </w:r>
    </w:p>
    <w:p w14:paraId="7632C3DB"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Μάλιστα, κύριε Πρόεδρε. Κλείνω. </w:t>
      </w:r>
    </w:p>
    <w:p w14:paraId="7632C3DC"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Επίσης, μπορείτε να μας εξηγήσετε γιατί το Υπουργείο απέτυχε παταγωδώς σε ένα </w:t>
      </w:r>
      <w:r>
        <w:rPr>
          <w:rFonts w:eastAsia="Times New Roman"/>
          <w:szCs w:val="24"/>
        </w:rPr>
        <w:t>μείζον θέμα</w:t>
      </w:r>
      <w:r>
        <w:rPr>
          <w:rFonts w:eastAsia="Times New Roman"/>
          <w:szCs w:val="24"/>
        </w:rPr>
        <w:t>,</w:t>
      </w:r>
      <w:r>
        <w:rPr>
          <w:rFonts w:eastAsia="Times New Roman"/>
          <w:szCs w:val="24"/>
        </w:rPr>
        <w:t xml:space="preserve"> το οποίο βάζει τα θεμέλια για την επόμενη πενταετία στο θέμα των βιολογικών καλλιεργειών; Ό,τι αποφασίσετε, αυτό θα εφαρμοστεί και από την επόμενη </w:t>
      </w:r>
      <w:r>
        <w:rPr>
          <w:rFonts w:eastAsia="Times New Roman"/>
          <w:szCs w:val="24"/>
        </w:rPr>
        <w:t>Κ</w:t>
      </w:r>
      <w:r>
        <w:rPr>
          <w:rFonts w:eastAsia="Times New Roman"/>
          <w:szCs w:val="24"/>
        </w:rPr>
        <w:t>υβέρνηση της Νέας Δημοκρατίας.</w:t>
      </w:r>
    </w:p>
    <w:p w14:paraId="7632C3DD" w14:textId="77777777" w:rsidR="00845256" w:rsidRDefault="00BE25C9">
      <w:pPr>
        <w:spacing w:line="600" w:lineRule="auto"/>
        <w:ind w:firstLine="720"/>
        <w:contextualSpacing/>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Αναστάσιος</w:t>
      </w:r>
      <w:r>
        <w:rPr>
          <w:rFonts w:eastAsia="Times New Roman"/>
          <w:szCs w:val="24"/>
        </w:rPr>
        <w:t xml:space="preserve"> (Τάσος)</w:t>
      </w:r>
      <w:r>
        <w:rPr>
          <w:rFonts w:eastAsia="Times New Roman"/>
          <w:szCs w:val="24"/>
        </w:rPr>
        <w:t xml:space="preserve"> </w:t>
      </w:r>
      <w:proofErr w:type="spellStart"/>
      <w:r>
        <w:rPr>
          <w:rFonts w:eastAsia="Times New Roman"/>
          <w:szCs w:val="24"/>
        </w:rPr>
        <w:t>Δημοσχάκης</w:t>
      </w:r>
      <w:proofErr w:type="spellEnd"/>
      <w:r w:rsidRPr="00C453AA">
        <w:rPr>
          <w:rFonts w:eastAsia="Times New Roman"/>
          <w:szCs w:val="24"/>
        </w:rPr>
        <w:t xml:space="preserve"> καταθέτει για τα Πρα</w:t>
      </w:r>
      <w:r>
        <w:rPr>
          <w:rFonts w:eastAsia="Times New Roman"/>
          <w:szCs w:val="24"/>
        </w:rPr>
        <w:t>κτικά τα προαναφερθέντα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7632C3DE" w14:textId="77777777" w:rsidR="00845256" w:rsidRDefault="00BE25C9">
      <w:pPr>
        <w:spacing w:line="600" w:lineRule="auto"/>
        <w:ind w:firstLine="720"/>
        <w:contextualSpacing/>
        <w:jc w:val="both"/>
        <w:rPr>
          <w:rFonts w:eastAsia="Times New Roman"/>
          <w:szCs w:val="24"/>
        </w:rPr>
      </w:pPr>
      <w:r w:rsidRPr="00B64E40">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w:t>
      </w:r>
      <w:r>
        <w:rPr>
          <w:rFonts w:eastAsia="Times New Roman"/>
          <w:szCs w:val="24"/>
        </w:rPr>
        <w:t xml:space="preserve">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ενημερώθηκαν για την ιστορία του κτηρίου και τον τρόπο οργάνωσης και λειτουργίας της Βουλής, είκοσι μία μαθήτριες και μαθητές και ένας συνοδός εκπαιδευτικός από το 4</w:t>
      </w:r>
      <w:r w:rsidRPr="008F007F">
        <w:rPr>
          <w:rFonts w:eastAsia="Times New Roman"/>
          <w:szCs w:val="24"/>
          <w:vertAlign w:val="superscript"/>
        </w:rPr>
        <w:t>ο</w:t>
      </w:r>
      <w:r>
        <w:rPr>
          <w:rFonts w:eastAsia="Times New Roman"/>
          <w:szCs w:val="24"/>
        </w:rPr>
        <w:t xml:space="preserve"> </w:t>
      </w:r>
      <w:r>
        <w:rPr>
          <w:rFonts w:eastAsia="Times New Roman"/>
          <w:szCs w:val="24"/>
        </w:rPr>
        <w:t>Δ</w:t>
      </w:r>
      <w:r>
        <w:rPr>
          <w:rFonts w:eastAsia="Times New Roman"/>
          <w:szCs w:val="24"/>
        </w:rPr>
        <w:t>ημοτικό Σχολείο Αλίμου.</w:t>
      </w:r>
    </w:p>
    <w:p w14:paraId="7632C3DF" w14:textId="77777777" w:rsidR="00845256" w:rsidRDefault="00BE25C9">
      <w:pPr>
        <w:spacing w:line="600" w:lineRule="auto"/>
        <w:ind w:firstLine="720"/>
        <w:contextualSpacing/>
        <w:jc w:val="both"/>
        <w:rPr>
          <w:rFonts w:eastAsia="Times New Roman"/>
          <w:szCs w:val="24"/>
        </w:rPr>
      </w:pPr>
      <w:r>
        <w:rPr>
          <w:rFonts w:eastAsia="Times New Roman"/>
          <w:szCs w:val="24"/>
        </w:rPr>
        <w:t>Η Βουλή σάς καλωσορίζει, παιδιά.</w:t>
      </w:r>
    </w:p>
    <w:p w14:paraId="7632C3E0" w14:textId="77777777" w:rsidR="00845256" w:rsidRDefault="00BE25C9">
      <w:pPr>
        <w:spacing w:line="600" w:lineRule="auto"/>
        <w:ind w:firstLine="720"/>
        <w:contextualSpacing/>
        <w:jc w:val="center"/>
        <w:rPr>
          <w:rFonts w:eastAsia="Times New Roman"/>
          <w:szCs w:val="24"/>
        </w:rPr>
      </w:pPr>
      <w:r>
        <w:rPr>
          <w:rFonts w:eastAsia="Times New Roman"/>
          <w:szCs w:val="24"/>
        </w:rPr>
        <w:lastRenderedPageBreak/>
        <w:t>(Χειροκροτήματα απ’ όλες τις πτέρυγες</w:t>
      </w:r>
      <w:r>
        <w:rPr>
          <w:rFonts w:eastAsia="Times New Roman"/>
          <w:szCs w:val="24"/>
        </w:rPr>
        <w:t xml:space="preserve"> της Βουλής</w:t>
      </w:r>
      <w:r>
        <w:rPr>
          <w:rFonts w:eastAsia="Times New Roman"/>
          <w:szCs w:val="24"/>
        </w:rPr>
        <w:t>)</w:t>
      </w:r>
    </w:p>
    <w:p w14:paraId="7632C3E1" w14:textId="77777777" w:rsidR="00845256" w:rsidRDefault="00BE25C9">
      <w:pPr>
        <w:spacing w:line="600" w:lineRule="auto"/>
        <w:ind w:firstLine="720"/>
        <w:contextualSpacing/>
        <w:jc w:val="both"/>
        <w:rPr>
          <w:rFonts w:eastAsia="Times New Roman"/>
          <w:szCs w:val="24"/>
        </w:rPr>
      </w:pPr>
      <w:r>
        <w:rPr>
          <w:rFonts w:eastAsia="Times New Roman"/>
          <w:szCs w:val="24"/>
        </w:rPr>
        <w:t>Κύριε Κυριαζίδη, έχετε τον λόγο να αναπτύξετε την ερώτησή σας, με μια ανοχή και για εσάς.</w:t>
      </w:r>
    </w:p>
    <w:p w14:paraId="7632C3E2" w14:textId="77777777" w:rsidR="00845256" w:rsidRDefault="00BE25C9">
      <w:pPr>
        <w:spacing w:line="600" w:lineRule="auto"/>
        <w:ind w:firstLine="720"/>
        <w:contextualSpacing/>
        <w:jc w:val="both"/>
        <w:rPr>
          <w:rFonts w:eastAsia="Times New Roman"/>
          <w:szCs w:val="24"/>
        </w:rPr>
      </w:pPr>
      <w:r w:rsidRPr="008F007F">
        <w:rPr>
          <w:rFonts w:eastAsia="Times New Roman"/>
          <w:b/>
          <w:szCs w:val="24"/>
        </w:rPr>
        <w:t>ΔΗΜΗΤΡΙΟΣ ΚΥΡΙΑΖΙΔΗΣ:</w:t>
      </w:r>
      <w:r>
        <w:rPr>
          <w:rFonts w:eastAsia="Times New Roman"/>
          <w:szCs w:val="24"/>
        </w:rPr>
        <w:t xml:space="preserve"> Ευχαριστώ, κύριε Πρόεδρε.</w:t>
      </w:r>
    </w:p>
    <w:p w14:paraId="7632C3E3" w14:textId="77777777" w:rsidR="00845256" w:rsidRDefault="00BE25C9">
      <w:pPr>
        <w:spacing w:line="600" w:lineRule="auto"/>
        <w:ind w:firstLine="720"/>
        <w:contextualSpacing/>
        <w:jc w:val="both"/>
        <w:rPr>
          <w:rFonts w:eastAsia="Times New Roman"/>
          <w:szCs w:val="24"/>
        </w:rPr>
      </w:pPr>
      <w:r>
        <w:rPr>
          <w:rFonts w:eastAsia="Times New Roman"/>
          <w:szCs w:val="24"/>
        </w:rPr>
        <w:t>Ειλικρινά δ</w:t>
      </w:r>
      <w:r>
        <w:rPr>
          <w:rFonts w:eastAsia="Times New Roman"/>
          <w:szCs w:val="24"/>
        </w:rPr>
        <w:t xml:space="preserve">εν περίμενα ότι σήμερα θα υπάρξει απάντηση για ένα τεράστιο πρόβλημα που βασανίζει την </w:t>
      </w:r>
      <w:r>
        <w:rPr>
          <w:rFonts w:eastAsia="Times New Roman"/>
          <w:szCs w:val="24"/>
        </w:rPr>
        <w:t>α</w:t>
      </w:r>
      <w:r>
        <w:rPr>
          <w:rFonts w:eastAsia="Times New Roman"/>
          <w:szCs w:val="24"/>
        </w:rPr>
        <w:t xml:space="preserve">νατολική Μακεδονία και Θράκη και ειδικότερα τον </w:t>
      </w:r>
      <w:r>
        <w:rPr>
          <w:rFonts w:eastAsia="Times New Roman"/>
          <w:szCs w:val="24"/>
        </w:rPr>
        <w:t>ν</w:t>
      </w:r>
      <w:r>
        <w:rPr>
          <w:rFonts w:eastAsia="Times New Roman"/>
          <w:szCs w:val="24"/>
        </w:rPr>
        <w:t xml:space="preserve">ομό μου που κατ’ εξοχήν είναι </w:t>
      </w:r>
      <w:proofErr w:type="spellStart"/>
      <w:r>
        <w:rPr>
          <w:rFonts w:eastAsia="Times New Roman"/>
          <w:szCs w:val="24"/>
        </w:rPr>
        <w:t>αγροτοκτηνοτροφικός</w:t>
      </w:r>
      <w:proofErr w:type="spellEnd"/>
      <w:r>
        <w:rPr>
          <w:rFonts w:eastAsia="Times New Roman"/>
          <w:szCs w:val="24"/>
        </w:rPr>
        <w:t>. Προφανώς κάτι ήθελε να μας πει ο παρών Υπουργός.</w:t>
      </w:r>
    </w:p>
    <w:p w14:paraId="7632C3E4" w14:textId="77777777" w:rsidR="00845256" w:rsidRDefault="00BE25C9">
      <w:pPr>
        <w:spacing w:line="600" w:lineRule="auto"/>
        <w:ind w:firstLine="720"/>
        <w:contextualSpacing/>
        <w:jc w:val="both"/>
        <w:rPr>
          <w:rFonts w:eastAsia="Times New Roman"/>
          <w:szCs w:val="24"/>
        </w:rPr>
      </w:pPr>
      <w:r>
        <w:rPr>
          <w:rFonts w:eastAsia="Times New Roman"/>
          <w:szCs w:val="24"/>
        </w:rPr>
        <w:t>Πριν ξεκινήσω την α</w:t>
      </w:r>
      <w:r>
        <w:rPr>
          <w:rFonts w:eastAsia="Times New Roman"/>
          <w:szCs w:val="24"/>
        </w:rPr>
        <w:t xml:space="preserve">νάπτυξη </w:t>
      </w:r>
      <w:r>
        <w:rPr>
          <w:rFonts w:eastAsia="Times New Roman"/>
          <w:szCs w:val="24"/>
        </w:rPr>
        <w:t xml:space="preserve">της ερώτησης, </w:t>
      </w:r>
      <w:r>
        <w:rPr>
          <w:rFonts w:eastAsia="Times New Roman"/>
          <w:szCs w:val="24"/>
        </w:rPr>
        <w:t>θα ήθελα, κύριε Πρόεδρε, απευθυνόμενος προς εσάς, προς τον παρόντα Υπουργό και μέλος της Κυβέρνησης, να απευθύνω μια έκκληση για διασφάλιση μιας ομαλής εκλογικής περιόδου, διότι βλέπουμε ότι τα πράγματα δεν εξελίσσονται ομαλά. Θα έκαν</w:t>
      </w:r>
      <w:r>
        <w:rPr>
          <w:rFonts w:eastAsia="Times New Roman"/>
          <w:szCs w:val="24"/>
        </w:rPr>
        <w:t xml:space="preserve">α και μια ιδιαίτερη έκκληση για μια ομαλή εκλογική διαδικασία σε κάθε επίπεδο, κύριε Υπουργέ. </w:t>
      </w:r>
    </w:p>
    <w:p w14:paraId="7632C3E5"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Πέντε μήνες</w:t>
      </w:r>
      <w:r w:rsidRPr="004359A2">
        <w:rPr>
          <w:rFonts w:eastAsia="Times New Roman"/>
          <w:szCs w:val="24"/>
        </w:rPr>
        <w:t xml:space="preserve"> </w:t>
      </w:r>
      <w:r>
        <w:rPr>
          <w:rFonts w:eastAsia="Times New Roman"/>
          <w:szCs w:val="24"/>
        </w:rPr>
        <w:t xml:space="preserve">πέρασαν, κύριε Υπουργέ, προκειμένου να έχω μια απάντηση. Αρχικά ήταν γραπτή. Σήμερα έρχεστε εδώ, θα έλεγα, αιφνιδιαστικά. Προφανώς θέλατε να ανακοινώσετε αυτά τα επιπλέον 80 εκατομμύρια που προστίθενται σε ένα ζήτημα που αφορά στις βιολογικές καλλιέργειες </w:t>
      </w:r>
      <w:r>
        <w:rPr>
          <w:rFonts w:eastAsia="Times New Roman"/>
          <w:szCs w:val="24"/>
        </w:rPr>
        <w:t xml:space="preserve">της χώρας. Για όλη την Ελλάδα 120 εκατομμύρια για το </w:t>
      </w:r>
      <w:r>
        <w:rPr>
          <w:rFonts w:eastAsia="Times New Roman"/>
          <w:szCs w:val="24"/>
        </w:rPr>
        <w:t>Π</w:t>
      </w:r>
      <w:r>
        <w:rPr>
          <w:rFonts w:eastAsia="Times New Roman"/>
          <w:szCs w:val="24"/>
        </w:rPr>
        <w:t xml:space="preserve">ρόγραμμα 11.1. Θα πω στη συνέχεια και για το 11.2. Κατανέμετε στην </w:t>
      </w:r>
      <w:r>
        <w:rPr>
          <w:rFonts w:eastAsia="Times New Roman"/>
          <w:szCs w:val="24"/>
        </w:rPr>
        <w:t>α</w:t>
      </w:r>
      <w:r>
        <w:rPr>
          <w:rFonts w:eastAsia="Times New Roman"/>
          <w:szCs w:val="24"/>
        </w:rPr>
        <w:t>νατολική Μακεδονία και Θράκη περίπου 6 εκατομμύρια, 4,9% της διαθέσιμης πίστωσης.</w:t>
      </w:r>
    </w:p>
    <w:p w14:paraId="7632C3E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w:t>
      </w:r>
      <w:r w:rsidRPr="00915344">
        <w:rPr>
          <w:rFonts w:eastAsia="Times New Roman" w:cs="Times New Roman"/>
          <w:szCs w:val="24"/>
        </w:rPr>
        <w:t>ουναντίον</w:t>
      </w:r>
      <w:r>
        <w:rPr>
          <w:rFonts w:eastAsia="Times New Roman" w:cs="Times New Roman"/>
          <w:szCs w:val="24"/>
        </w:rPr>
        <w:t>,</w:t>
      </w:r>
      <w:r w:rsidRPr="00915344">
        <w:rPr>
          <w:rFonts w:eastAsia="Times New Roman" w:cs="Times New Roman"/>
          <w:szCs w:val="24"/>
        </w:rPr>
        <w:t xml:space="preserve"> βλέπουμε αναλογικά σε άλλες περιφέρειες </w:t>
      </w:r>
      <w:r w:rsidRPr="00915344">
        <w:rPr>
          <w:rFonts w:eastAsia="Times New Roman" w:cs="Times New Roman"/>
          <w:szCs w:val="24"/>
        </w:rPr>
        <w:t>της χώρας</w:t>
      </w:r>
      <w:r>
        <w:rPr>
          <w:rFonts w:eastAsia="Times New Roman" w:cs="Times New Roman"/>
          <w:szCs w:val="24"/>
        </w:rPr>
        <w:t xml:space="preserve"> ότι τα ποσά που κατανέμετε</w:t>
      </w:r>
      <w:r w:rsidRPr="00915344">
        <w:rPr>
          <w:rFonts w:eastAsia="Times New Roman" w:cs="Times New Roman"/>
          <w:szCs w:val="24"/>
        </w:rPr>
        <w:t xml:space="preserve"> είναι διπλάσια ή τριπλάσια</w:t>
      </w:r>
      <w:r>
        <w:rPr>
          <w:rFonts w:eastAsia="Times New Roman" w:cs="Times New Roman"/>
          <w:szCs w:val="24"/>
        </w:rPr>
        <w:t>. Δ</w:t>
      </w:r>
      <w:r w:rsidRPr="00915344">
        <w:rPr>
          <w:rFonts w:eastAsia="Times New Roman" w:cs="Times New Roman"/>
          <w:szCs w:val="24"/>
        </w:rPr>
        <w:t>εν μπορούμε να εξηγήσουμε γιατί γίνεται αυτό</w:t>
      </w:r>
      <w:r>
        <w:rPr>
          <w:rFonts w:eastAsia="Times New Roman" w:cs="Times New Roman"/>
          <w:szCs w:val="24"/>
        </w:rPr>
        <w:t>. Β</w:t>
      </w:r>
      <w:r w:rsidRPr="00915344">
        <w:rPr>
          <w:rFonts w:eastAsia="Times New Roman" w:cs="Times New Roman"/>
          <w:szCs w:val="24"/>
        </w:rPr>
        <w:t xml:space="preserve">λέπουμε </w:t>
      </w:r>
      <w:r>
        <w:rPr>
          <w:rFonts w:eastAsia="Times New Roman" w:cs="Times New Roman"/>
          <w:szCs w:val="24"/>
        </w:rPr>
        <w:t>πράγματι ότι στη Στερεά Ελλάδα π</w:t>
      </w:r>
      <w:r w:rsidRPr="00915344">
        <w:rPr>
          <w:rFonts w:eastAsia="Times New Roman" w:cs="Times New Roman"/>
          <w:szCs w:val="24"/>
        </w:rPr>
        <w:t xml:space="preserve">ροφανώς </w:t>
      </w:r>
      <w:r>
        <w:rPr>
          <w:rFonts w:eastAsia="Times New Roman" w:cs="Times New Roman"/>
          <w:szCs w:val="24"/>
        </w:rPr>
        <w:t>ο</w:t>
      </w:r>
      <w:r w:rsidRPr="00915344">
        <w:rPr>
          <w:rFonts w:eastAsia="Times New Roman" w:cs="Times New Roman"/>
          <w:szCs w:val="24"/>
        </w:rPr>
        <w:t xml:space="preserve"> </w:t>
      </w:r>
      <w:r>
        <w:rPr>
          <w:rFonts w:eastAsia="Times New Roman" w:cs="Times New Roman"/>
          <w:szCs w:val="24"/>
        </w:rPr>
        <w:t>κ.</w:t>
      </w:r>
      <w:r w:rsidRPr="00915344">
        <w:rPr>
          <w:rFonts w:eastAsia="Times New Roman" w:cs="Times New Roman"/>
          <w:szCs w:val="24"/>
        </w:rPr>
        <w:t xml:space="preserve"> Αποστόλου μελέτησε κανονικά το πρόγραμμα</w:t>
      </w:r>
      <w:r>
        <w:rPr>
          <w:rFonts w:eastAsia="Times New Roman" w:cs="Times New Roman"/>
          <w:szCs w:val="24"/>
        </w:rPr>
        <w:t>,</w:t>
      </w:r>
      <w:r w:rsidRPr="00915344">
        <w:rPr>
          <w:rFonts w:eastAsia="Times New Roman" w:cs="Times New Roman"/>
          <w:szCs w:val="24"/>
        </w:rPr>
        <w:t xml:space="preserve"> προκειμέν</w:t>
      </w:r>
      <w:r>
        <w:rPr>
          <w:rFonts w:eastAsia="Times New Roman" w:cs="Times New Roman"/>
          <w:szCs w:val="24"/>
        </w:rPr>
        <w:t>ου να διασφαλίσει την περιφέρειά</w:t>
      </w:r>
      <w:r w:rsidRPr="00915344">
        <w:rPr>
          <w:rFonts w:eastAsia="Times New Roman" w:cs="Times New Roman"/>
          <w:szCs w:val="24"/>
        </w:rPr>
        <w:t xml:space="preserve"> του</w:t>
      </w:r>
      <w:r>
        <w:rPr>
          <w:rFonts w:eastAsia="Times New Roman" w:cs="Times New Roman"/>
          <w:szCs w:val="24"/>
        </w:rPr>
        <w:t>,</w:t>
      </w:r>
      <w:r w:rsidRPr="00915344">
        <w:rPr>
          <w:rFonts w:eastAsia="Times New Roman" w:cs="Times New Roman"/>
          <w:szCs w:val="24"/>
        </w:rPr>
        <w:t xml:space="preserve"> ό</w:t>
      </w:r>
      <w:r w:rsidRPr="00915344">
        <w:rPr>
          <w:rFonts w:eastAsia="Times New Roman" w:cs="Times New Roman"/>
          <w:szCs w:val="24"/>
        </w:rPr>
        <w:t>πως και στην Πελοπόννησο</w:t>
      </w:r>
      <w:r>
        <w:rPr>
          <w:rFonts w:eastAsia="Times New Roman" w:cs="Times New Roman"/>
          <w:szCs w:val="24"/>
        </w:rPr>
        <w:t>.</w:t>
      </w:r>
      <w:r w:rsidRPr="00915344">
        <w:rPr>
          <w:rFonts w:eastAsia="Times New Roman" w:cs="Times New Roman"/>
          <w:szCs w:val="24"/>
        </w:rPr>
        <w:t xml:space="preserve"> Δεν καταφέρομαι κατά των εκεί καλλιεργητών</w:t>
      </w:r>
      <w:r>
        <w:rPr>
          <w:rFonts w:eastAsia="Times New Roman" w:cs="Times New Roman"/>
          <w:szCs w:val="24"/>
        </w:rPr>
        <w:t>,</w:t>
      </w:r>
      <w:r w:rsidRPr="00915344">
        <w:rPr>
          <w:rFonts w:eastAsia="Times New Roman" w:cs="Times New Roman"/>
          <w:szCs w:val="24"/>
        </w:rPr>
        <w:t xml:space="preserve"> αλλά βλέπουμε αυτή την αδικία και τη διάσταση του ζητήματος</w:t>
      </w:r>
      <w:r>
        <w:rPr>
          <w:rFonts w:eastAsia="Times New Roman" w:cs="Times New Roman"/>
          <w:szCs w:val="24"/>
        </w:rPr>
        <w:t>.</w:t>
      </w:r>
    </w:p>
    <w:p w14:paraId="7632C3E7" w14:textId="77777777" w:rsidR="00845256" w:rsidRDefault="00BE25C9">
      <w:pPr>
        <w:spacing w:line="600" w:lineRule="auto"/>
        <w:ind w:firstLine="720"/>
        <w:contextualSpacing/>
        <w:jc w:val="both"/>
        <w:rPr>
          <w:rFonts w:eastAsia="Times New Roman" w:cs="Times New Roman"/>
          <w:szCs w:val="24"/>
        </w:rPr>
      </w:pPr>
      <w:r w:rsidRPr="00915344">
        <w:rPr>
          <w:rFonts w:eastAsia="Times New Roman" w:cs="Times New Roman"/>
          <w:szCs w:val="24"/>
        </w:rPr>
        <w:lastRenderedPageBreak/>
        <w:t>Κύριε Υπουργέ</w:t>
      </w:r>
      <w:r>
        <w:rPr>
          <w:rFonts w:eastAsia="Times New Roman" w:cs="Times New Roman"/>
          <w:szCs w:val="24"/>
        </w:rPr>
        <w:t>,</w:t>
      </w:r>
      <w:r w:rsidRPr="00915344">
        <w:rPr>
          <w:rFonts w:eastAsia="Times New Roman" w:cs="Times New Roman"/>
          <w:szCs w:val="24"/>
        </w:rPr>
        <w:t xml:space="preserve"> υπήρχαν δύο </w:t>
      </w:r>
      <w:r>
        <w:rPr>
          <w:rFonts w:eastAsia="Times New Roman" w:cs="Times New Roman"/>
          <w:szCs w:val="24"/>
        </w:rPr>
        <w:t>εκ</w:t>
      </w:r>
      <w:r w:rsidRPr="00915344">
        <w:rPr>
          <w:rFonts w:eastAsia="Times New Roman" w:cs="Times New Roman"/>
          <w:szCs w:val="24"/>
        </w:rPr>
        <w:t>κλήσεις από τ</w:t>
      </w:r>
      <w:r>
        <w:rPr>
          <w:rFonts w:eastAsia="Times New Roman" w:cs="Times New Roman"/>
          <w:szCs w:val="24"/>
        </w:rPr>
        <w:t>η</w:t>
      </w:r>
      <w:r w:rsidRPr="00915344">
        <w:rPr>
          <w:rFonts w:eastAsia="Times New Roman" w:cs="Times New Roman"/>
          <w:szCs w:val="24"/>
        </w:rPr>
        <w:t xml:space="preserve">ν </w:t>
      </w:r>
      <w:r>
        <w:rPr>
          <w:rFonts w:eastAsia="Times New Roman" w:cs="Times New Roman"/>
          <w:szCs w:val="24"/>
        </w:rPr>
        <w:t>Ανατολική Μ</w:t>
      </w:r>
      <w:r w:rsidRPr="00915344">
        <w:rPr>
          <w:rFonts w:eastAsia="Times New Roman" w:cs="Times New Roman"/>
          <w:szCs w:val="24"/>
        </w:rPr>
        <w:t>ακεδονία και Θράκη</w:t>
      </w:r>
      <w:r>
        <w:rPr>
          <w:rFonts w:eastAsia="Times New Roman" w:cs="Times New Roman"/>
          <w:szCs w:val="24"/>
        </w:rPr>
        <w:t>,</w:t>
      </w:r>
      <w:r w:rsidRPr="00915344">
        <w:rPr>
          <w:rFonts w:eastAsia="Times New Roman" w:cs="Times New Roman"/>
          <w:szCs w:val="24"/>
        </w:rPr>
        <w:t xml:space="preserve"> την περιφέρεια </w:t>
      </w:r>
      <w:r>
        <w:rPr>
          <w:rFonts w:eastAsia="Times New Roman" w:cs="Times New Roman"/>
          <w:szCs w:val="24"/>
        </w:rPr>
        <w:t>εννοώ,</w:t>
      </w:r>
      <w:r w:rsidRPr="00915344">
        <w:rPr>
          <w:rFonts w:eastAsia="Times New Roman" w:cs="Times New Roman"/>
          <w:szCs w:val="24"/>
        </w:rPr>
        <w:t xml:space="preserve"> </w:t>
      </w:r>
      <w:r>
        <w:rPr>
          <w:rFonts w:eastAsia="Times New Roman" w:cs="Times New Roman"/>
          <w:szCs w:val="24"/>
        </w:rPr>
        <w:t>α</w:t>
      </w:r>
      <w:r w:rsidRPr="00915344">
        <w:rPr>
          <w:rFonts w:eastAsia="Times New Roman" w:cs="Times New Roman"/>
          <w:szCs w:val="24"/>
        </w:rPr>
        <w:t>πό πλευράς του περιφερειάρ</w:t>
      </w:r>
      <w:r w:rsidRPr="00915344">
        <w:rPr>
          <w:rFonts w:eastAsia="Times New Roman" w:cs="Times New Roman"/>
          <w:szCs w:val="24"/>
        </w:rPr>
        <w:t>χη</w:t>
      </w:r>
      <w:r>
        <w:rPr>
          <w:rFonts w:eastAsia="Times New Roman" w:cs="Times New Roman"/>
          <w:szCs w:val="24"/>
        </w:rPr>
        <w:t>. Τον Γενάρη σάς έκανε έ</w:t>
      </w:r>
      <w:r w:rsidRPr="00915344">
        <w:rPr>
          <w:rFonts w:eastAsia="Times New Roman" w:cs="Times New Roman"/>
          <w:szCs w:val="24"/>
        </w:rPr>
        <w:t>κκληση γι</w:t>
      </w:r>
      <w:r>
        <w:rPr>
          <w:rFonts w:eastAsia="Times New Roman" w:cs="Times New Roman"/>
          <w:szCs w:val="24"/>
        </w:rPr>
        <w:t>’</w:t>
      </w:r>
      <w:r w:rsidRPr="00915344">
        <w:rPr>
          <w:rFonts w:eastAsia="Times New Roman" w:cs="Times New Roman"/>
          <w:szCs w:val="24"/>
        </w:rPr>
        <w:t xml:space="preserve"> αυτή τη μη ορθή κατανομή</w:t>
      </w:r>
      <w:r>
        <w:rPr>
          <w:rFonts w:eastAsia="Times New Roman" w:cs="Times New Roman"/>
          <w:szCs w:val="24"/>
        </w:rPr>
        <w:t>,</w:t>
      </w:r>
      <w:r w:rsidRPr="00915344">
        <w:rPr>
          <w:rFonts w:eastAsia="Times New Roman" w:cs="Times New Roman"/>
          <w:szCs w:val="24"/>
        </w:rPr>
        <w:t xml:space="preserve"> για το άδικο</w:t>
      </w:r>
      <w:r>
        <w:rPr>
          <w:rFonts w:eastAsia="Times New Roman" w:cs="Times New Roman"/>
          <w:szCs w:val="24"/>
        </w:rPr>
        <w:t xml:space="preserve"> και</w:t>
      </w:r>
      <w:r w:rsidRPr="00915344">
        <w:rPr>
          <w:rFonts w:eastAsia="Times New Roman" w:cs="Times New Roman"/>
          <w:szCs w:val="24"/>
        </w:rPr>
        <w:t xml:space="preserve"> χωρίς οποιαδήποτε </w:t>
      </w:r>
      <w:r>
        <w:rPr>
          <w:rFonts w:eastAsia="Times New Roman" w:cs="Times New Roman"/>
          <w:szCs w:val="24"/>
        </w:rPr>
        <w:t>διαβούλευση και</w:t>
      </w:r>
      <w:r w:rsidRPr="00915344">
        <w:rPr>
          <w:rFonts w:eastAsia="Times New Roman" w:cs="Times New Roman"/>
          <w:szCs w:val="24"/>
        </w:rPr>
        <w:t xml:space="preserve"> παρά τις εκκλήσεις</w:t>
      </w:r>
      <w:r>
        <w:rPr>
          <w:rFonts w:eastAsia="Times New Roman" w:cs="Times New Roman"/>
          <w:szCs w:val="24"/>
        </w:rPr>
        <w:t>, τι</w:t>
      </w:r>
      <w:r w:rsidRPr="00915344">
        <w:rPr>
          <w:rFonts w:eastAsia="Times New Roman" w:cs="Times New Roman"/>
          <w:szCs w:val="24"/>
        </w:rPr>
        <w:t xml:space="preserve">ς </w:t>
      </w:r>
      <w:r>
        <w:rPr>
          <w:rFonts w:eastAsia="Times New Roman" w:cs="Times New Roman"/>
          <w:szCs w:val="24"/>
        </w:rPr>
        <w:t xml:space="preserve">προειδοποιήσεις, προχωρήσατε </w:t>
      </w:r>
      <w:r w:rsidRPr="00915344">
        <w:rPr>
          <w:rFonts w:eastAsia="Times New Roman" w:cs="Times New Roman"/>
          <w:szCs w:val="24"/>
        </w:rPr>
        <w:t>σε αυτή την άδικη κατανομή</w:t>
      </w:r>
      <w:r>
        <w:rPr>
          <w:rFonts w:eastAsia="Times New Roman" w:cs="Times New Roman"/>
          <w:szCs w:val="24"/>
        </w:rPr>
        <w:t>. Το ίδιο κ</w:t>
      </w:r>
      <w:r w:rsidRPr="00915344">
        <w:rPr>
          <w:rFonts w:eastAsia="Times New Roman" w:cs="Times New Roman"/>
          <w:szCs w:val="24"/>
        </w:rPr>
        <w:t>άνατε και στη συνέχεια</w:t>
      </w:r>
      <w:r>
        <w:rPr>
          <w:rFonts w:eastAsia="Times New Roman" w:cs="Times New Roman"/>
          <w:szCs w:val="24"/>
        </w:rPr>
        <w:t>,</w:t>
      </w:r>
      <w:r w:rsidRPr="00915344">
        <w:rPr>
          <w:rFonts w:eastAsia="Times New Roman" w:cs="Times New Roman"/>
          <w:szCs w:val="24"/>
        </w:rPr>
        <w:t xml:space="preserve"> τον Απρίλιο</w:t>
      </w:r>
      <w:r>
        <w:rPr>
          <w:rFonts w:eastAsia="Times New Roman" w:cs="Times New Roman"/>
          <w:szCs w:val="24"/>
        </w:rPr>
        <w:t>,</w:t>
      </w:r>
      <w:r w:rsidRPr="00915344">
        <w:rPr>
          <w:rFonts w:eastAsia="Times New Roman" w:cs="Times New Roman"/>
          <w:szCs w:val="24"/>
        </w:rPr>
        <w:t xml:space="preserve"> που</w:t>
      </w:r>
      <w:r>
        <w:rPr>
          <w:rFonts w:eastAsia="Times New Roman" w:cs="Times New Roman"/>
          <w:szCs w:val="24"/>
        </w:rPr>
        <w:t xml:space="preserve"> λάβατε</w:t>
      </w:r>
      <w:r w:rsidRPr="00915344">
        <w:rPr>
          <w:rFonts w:eastAsia="Times New Roman" w:cs="Times New Roman"/>
          <w:szCs w:val="24"/>
        </w:rPr>
        <w:t xml:space="preserve"> νέο </w:t>
      </w:r>
      <w:r w:rsidRPr="00915344">
        <w:rPr>
          <w:rFonts w:eastAsia="Times New Roman" w:cs="Times New Roman"/>
          <w:szCs w:val="24"/>
        </w:rPr>
        <w:t>έγγραφο</w:t>
      </w:r>
      <w:r>
        <w:rPr>
          <w:rFonts w:eastAsia="Times New Roman" w:cs="Times New Roman"/>
          <w:szCs w:val="24"/>
        </w:rPr>
        <w:t>,</w:t>
      </w:r>
      <w:r w:rsidRPr="00915344">
        <w:rPr>
          <w:rFonts w:eastAsia="Times New Roman" w:cs="Times New Roman"/>
          <w:szCs w:val="24"/>
        </w:rPr>
        <w:t xml:space="preserve"> προκειμένου επιτέλους να αντιληφθείτε αυτή την αδικία</w:t>
      </w:r>
      <w:r>
        <w:rPr>
          <w:rFonts w:eastAsia="Times New Roman" w:cs="Times New Roman"/>
          <w:szCs w:val="24"/>
        </w:rPr>
        <w:t>. Ο</w:t>
      </w:r>
      <w:r w:rsidRPr="00915344">
        <w:rPr>
          <w:rFonts w:eastAsia="Times New Roman" w:cs="Times New Roman"/>
          <w:szCs w:val="24"/>
        </w:rPr>
        <w:t>μολογήσα</w:t>
      </w:r>
      <w:r>
        <w:rPr>
          <w:rFonts w:eastAsia="Times New Roman" w:cs="Times New Roman"/>
          <w:szCs w:val="24"/>
        </w:rPr>
        <w:t>τε</w:t>
      </w:r>
      <w:r w:rsidRPr="00915344">
        <w:rPr>
          <w:rFonts w:eastAsia="Times New Roman" w:cs="Times New Roman"/>
          <w:szCs w:val="24"/>
        </w:rPr>
        <w:t xml:space="preserve"> </w:t>
      </w:r>
      <w:r>
        <w:rPr>
          <w:rFonts w:eastAsia="Times New Roman" w:cs="Times New Roman"/>
          <w:szCs w:val="24"/>
        </w:rPr>
        <w:t>βεβαίως</w:t>
      </w:r>
      <w:r w:rsidRPr="00915344">
        <w:rPr>
          <w:rFonts w:eastAsia="Times New Roman" w:cs="Times New Roman"/>
          <w:szCs w:val="24"/>
        </w:rPr>
        <w:t xml:space="preserve"> ότι υπήρξαν αδικίες</w:t>
      </w:r>
      <w:r>
        <w:rPr>
          <w:rFonts w:eastAsia="Times New Roman" w:cs="Times New Roman"/>
          <w:szCs w:val="24"/>
        </w:rPr>
        <w:t>,</w:t>
      </w:r>
      <w:r w:rsidRPr="00915344">
        <w:rPr>
          <w:rFonts w:eastAsia="Times New Roman" w:cs="Times New Roman"/>
          <w:szCs w:val="24"/>
        </w:rPr>
        <w:t xml:space="preserve"> αλλά αυτό δεν μπορεί να συνεχιστεί</w:t>
      </w:r>
      <w:r>
        <w:rPr>
          <w:rFonts w:eastAsia="Times New Roman" w:cs="Times New Roman"/>
          <w:szCs w:val="24"/>
        </w:rPr>
        <w:t>, κ</w:t>
      </w:r>
      <w:r w:rsidRPr="00915344">
        <w:rPr>
          <w:rFonts w:eastAsia="Times New Roman" w:cs="Times New Roman"/>
          <w:szCs w:val="24"/>
        </w:rPr>
        <w:t>ύριε Υπουργέ</w:t>
      </w:r>
      <w:r>
        <w:rPr>
          <w:rFonts w:eastAsia="Times New Roman" w:cs="Times New Roman"/>
          <w:szCs w:val="24"/>
        </w:rPr>
        <w:t>.</w:t>
      </w:r>
    </w:p>
    <w:p w14:paraId="7632C3E8" w14:textId="77777777" w:rsidR="00845256" w:rsidRDefault="00BE25C9">
      <w:pPr>
        <w:spacing w:line="600" w:lineRule="auto"/>
        <w:ind w:firstLine="720"/>
        <w:contextualSpacing/>
        <w:jc w:val="both"/>
        <w:rPr>
          <w:rFonts w:eastAsia="Times New Roman" w:cs="Times New Roman"/>
          <w:szCs w:val="24"/>
        </w:rPr>
      </w:pPr>
      <w:r w:rsidRPr="00915344">
        <w:rPr>
          <w:rFonts w:eastAsia="Times New Roman" w:cs="Times New Roman"/>
          <w:szCs w:val="24"/>
        </w:rPr>
        <w:t xml:space="preserve">Εν πάση </w:t>
      </w:r>
      <w:proofErr w:type="spellStart"/>
      <w:r w:rsidRPr="00915344">
        <w:rPr>
          <w:rFonts w:eastAsia="Times New Roman" w:cs="Times New Roman"/>
          <w:szCs w:val="24"/>
        </w:rPr>
        <w:t>περιπτώσει</w:t>
      </w:r>
      <w:proofErr w:type="spellEnd"/>
      <w:r>
        <w:rPr>
          <w:rFonts w:eastAsia="Times New Roman" w:cs="Times New Roman"/>
          <w:szCs w:val="24"/>
        </w:rPr>
        <w:t>, πιστεύω</w:t>
      </w:r>
      <w:r w:rsidRPr="00915344">
        <w:rPr>
          <w:rFonts w:eastAsia="Times New Roman" w:cs="Times New Roman"/>
          <w:szCs w:val="24"/>
        </w:rPr>
        <w:t xml:space="preserve"> στον άλλο προγραμματισμό να υπάρξει μία καλύτερη κατανομή</w:t>
      </w:r>
      <w:r>
        <w:rPr>
          <w:rFonts w:eastAsia="Times New Roman" w:cs="Times New Roman"/>
          <w:szCs w:val="24"/>
        </w:rPr>
        <w:t>,</w:t>
      </w:r>
      <w:r w:rsidRPr="00915344">
        <w:rPr>
          <w:rFonts w:eastAsia="Times New Roman" w:cs="Times New Roman"/>
          <w:szCs w:val="24"/>
        </w:rPr>
        <w:t xml:space="preserve"> μία πιο ορθή κατανομή</w:t>
      </w:r>
      <w:r>
        <w:rPr>
          <w:rFonts w:eastAsia="Times New Roman" w:cs="Times New Roman"/>
          <w:szCs w:val="24"/>
        </w:rPr>
        <w:t>,</w:t>
      </w:r>
      <w:r w:rsidRPr="00915344">
        <w:rPr>
          <w:rFonts w:eastAsia="Times New Roman" w:cs="Times New Roman"/>
          <w:szCs w:val="24"/>
        </w:rPr>
        <w:t xml:space="preserve"> ανάλογα με τα στρέμματα</w:t>
      </w:r>
      <w:r>
        <w:rPr>
          <w:rFonts w:eastAsia="Times New Roman" w:cs="Times New Roman"/>
          <w:szCs w:val="24"/>
        </w:rPr>
        <w:t>,</w:t>
      </w:r>
      <w:r w:rsidRPr="00915344">
        <w:rPr>
          <w:rFonts w:eastAsia="Times New Roman" w:cs="Times New Roman"/>
          <w:szCs w:val="24"/>
        </w:rPr>
        <w:t xml:space="preserve"> κ</w:t>
      </w:r>
      <w:r>
        <w:rPr>
          <w:rFonts w:eastAsia="Times New Roman" w:cs="Times New Roman"/>
          <w:szCs w:val="24"/>
        </w:rPr>
        <w:t>α</w:t>
      </w:r>
      <w:r w:rsidRPr="00915344">
        <w:rPr>
          <w:rFonts w:eastAsia="Times New Roman" w:cs="Times New Roman"/>
          <w:szCs w:val="24"/>
        </w:rPr>
        <w:t>ι αυτά που υπάρχουν κ</w:t>
      </w:r>
      <w:r>
        <w:rPr>
          <w:rFonts w:eastAsia="Times New Roman" w:cs="Times New Roman"/>
          <w:szCs w:val="24"/>
        </w:rPr>
        <w:t>α</w:t>
      </w:r>
      <w:r w:rsidRPr="00915344">
        <w:rPr>
          <w:rFonts w:eastAsia="Times New Roman" w:cs="Times New Roman"/>
          <w:szCs w:val="24"/>
        </w:rPr>
        <w:t>ι αυτά που καλλιεργούνται</w:t>
      </w:r>
      <w:r>
        <w:rPr>
          <w:rFonts w:eastAsia="Times New Roman" w:cs="Times New Roman"/>
          <w:szCs w:val="24"/>
        </w:rPr>
        <w:t>,</w:t>
      </w:r>
      <w:r w:rsidRPr="00915344">
        <w:rPr>
          <w:rFonts w:eastAsia="Times New Roman" w:cs="Times New Roman"/>
          <w:szCs w:val="24"/>
        </w:rPr>
        <w:t xml:space="preserve"> έτσι ώστε να μη </w:t>
      </w:r>
      <w:r>
        <w:rPr>
          <w:rFonts w:eastAsia="Times New Roman" w:cs="Times New Roman"/>
          <w:szCs w:val="24"/>
        </w:rPr>
        <w:t>συνεχιστεί</w:t>
      </w:r>
      <w:r w:rsidRPr="00915344">
        <w:rPr>
          <w:rFonts w:eastAsia="Times New Roman" w:cs="Times New Roman"/>
          <w:szCs w:val="24"/>
        </w:rPr>
        <w:t xml:space="preserve"> αυτή η αδικία και </w:t>
      </w:r>
      <w:r>
        <w:rPr>
          <w:rFonts w:eastAsia="Times New Roman" w:cs="Times New Roman"/>
          <w:szCs w:val="24"/>
        </w:rPr>
        <w:t>η μη ορθή κατανομή α</w:t>
      </w:r>
      <w:r w:rsidRPr="00915344">
        <w:rPr>
          <w:rFonts w:eastAsia="Times New Roman" w:cs="Times New Roman"/>
          <w:szCs w:val="24"/>
        </w:rPr>
        <w:t xml:space="preserve">πό πλευράς του Υπουργείου Αγροτικής </w:t>
      </w:r>
      <w:r>
        <w:rPr>
          <w:rFonts w:eastAsia="Times New Roman" w:cs="Times New Roman"/>
          <w:szCs w:val="24"/>
        </w:rPr>
        <w:t>Α</w:t>
      </w:r>
      <w:r w:rsidRPr="00915344">
        <w:rPr>
          <w:rFonts w:eastAsia="Times New Roman" w:cs="Times New Roman"/>
          <w:szCs w:val="24"/>
        </w:rPr>
        <w:t>νάπτυξης</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του οποίου προΐσταστε</w:t>
      </w:r>
      <w:r w:rsidRPr="00915344">
        <w:rPr>
          <w:rFonts w:eastAsia="Times New Roman" w:cs="Times New Roman"/>
          <w:szCs w:val="24"/>
        </w:rPr>
        <w:t xml:space="preserve"> αυτή τη στιγμή</w:t>
      </w:r>
      <w:r>
        <w:rPr>
          <w:rFonts w:eastAsia="Times New Roman" w:cs="Times New Roman"/>
          <w:szCs w:val="24"/>
        </w:rPr>
        <w:t>.</w:t>
      </w:r>
    </w:p>
    <w:p w14:paraId="7632C3E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Θ</w:t>
      </w:r>
      <w:r w:rsidRPr="00915344">
        <w:rPr>
          <w:rFonts w:eastAsia="Times New Roman" w:cs="Times New Roman"/>
          <w:szCs w:val="24"/>
        </w:rPr>
        <w:t>έλω ν</w:t>
      </w:r>
      <w:r w:rsidRPr="00915344">
        <w:rPr>
          <w:rFonts w:eastAsia="Times New Roman" w:cs="Times New Roman"/>
          <w:szCs w:val="24"/>
        </w:rPr>
        <w:t>α σημειώσω ότι η προεκλογική κατανομή που θα κάνετε</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 xml:space="preserve">τουλάχιστον να έχει αυτό </w:t>
      </w:r>
      <w:r w:rsidRPr="00915344">
        <w:rPr>
          <w:rFonts w:eastAsia="Times New Roman" w:cs="Times New Roman"/>
          <w:szCs w:val="24"/>
        </w:rPr>
        <w:t>το στοιχείο της ορθής κατανομής</w:t>
      </w:r>
      <w:r>
        <w:rPr>
          <w:rFonts w:eastAsia="Times New Roman" w:cs="Times New Roman"/>
          <w:szCs w:val="24"/>
        </w:rPr>
        <w:t>,</w:t>
      </w:r>
      <w:r w:rsidRPr="00915344">
        <w:rPr>
          <w:rFonts w:eastAsia="Times New Roman" w:cs="Times New Roman"/>
          <w:szCs w:val="24"/>
        </w:rPr>
        <w:t xml:space="preserve"> προκειμένου σε ένα σημείο να διορθώσει τις αδικίες που </w:t>
      </w:r>
      <w:r>
        <w:rPr>
          <w:rFonts w:eastAsia="Times New Roman" w:cs="Times New Roman"/>
          <w:szCs w:val="24"/>
        </w:rPr>
        <w:t>α</w:t>
      </w:r>
      <w:r w:rsidRPr="00915344">
        <w:rPr>
          <w:rFonts w:eastAsia="Times New Roman" w:cs="Times New Roman"/>
          <w:szCs w:val="24"/>
        </w:rPr>
        <w:t xml:space="preserve">πό πλευράς </w:t>
      </w:r>
      <w:r>
        <w:rPr>
          <w:rFonts w:eastAsia="Times New Roman" w:cs="Times New Roman"/>
          <w:szCs w:val="24"/>
        </w:rPr>
        <w:t>σ</w:t>
      </w:r>
      <w:r w:rsidRPr="00915344">
        <w:rPr>
          <w:rFonts w:eastAsia="Times New Roman" w:cs="Times New Roman"/>
          <w:szCs w:val="24"/>
        </w:rPr>
        <w:t>ας έχουν διαπραχθεί</w:t>
      </w:r>
      <w:r>
        <w:rPr>
          <w:rFonts w:eastAsia="Times New Roman" w:cs="Times New Roman"/>
          <w:szCs w:val="24"/>
        </w:rPr>
        <w:t>.</w:t>
      </w:r>
    </w:p>
    <w:p w14:paraId="7632C3E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7632C3EB" w14:textId="77777777" w:rsidR="00845256" w:rsidRDefault="00BE25C9">
      <w:pPr>
        <w:spacing w:line="600" w:lineRule="auto"/>
        <w:ind w:firstLine="720"/>
        <w:contextualSpacing/>
        <w:jc w:val="both"/>
        <w:rPr>
          <w:rFonts w:eastAsia="Times New Roman" w:cs="Times New Roman"/>
          <w:szCs w:val="24"/>
        </w:rPr>
      </w:pPr>
      <w:r w:rsidRPr="00FA569D">
        <w:rPr>
          <w:rFonts w:eastAsia="Times New Roman" w:cs="Times New Roman"/>
          <w:b/>
          <w:szCs w:val="24"/>
        </w:rPr>
        <w:t>ΠΡΟΕΔΡΕΥΩΝ (Νικήτας Κακλαμάνης):</w:t>
      </w:r>
      <w:r>
        <w:rPr>
          <w:rFonts w:eastAsia="Times New Roman" w:cs="Times New Roman"/>
          <w:szCs w:val="24"/>
        </w:rPr>
        <w:t xml:space="preserve"> Κύριε Κόκκαλ</w:t>
      </w:r>
      <w:r>
        <w:rPr>
          <w:rFonts w:eastAsia="Times New Roman" w:cs="Times New Roman"/>
          <w:szCs w:val="24"/>
        </w:rPr>
        <w:t>η, θα έχετε την ανοχή, ν</w:t>
      </w:r>
      <w:r w:rsidRPr="00915344">
        <w:rPr>
          <w:rFonts w:eastAsia="Times New Roman" w:cs="Times New Roman"/>
          <w:szCs w:val="24"/>
        </w:rPr>
        <w:t>α απαντήσετε και στους δύο συναδέλφους</w:t>
      </w:r>
      <w:r>
        <w:rPr>
          <w:rFonts w:eastAsia="Times New Roman" w:cs="Times New Roman"/>
          <w:szCs w:val="24"/>
        </w:rPr>
        <w:t>. Α</w:t>
      </w:r>
      <w:r w:rsidRPr="00915344">
        <w:rPr>
          <w:rFonts w:eastAsia="Times New Roman" w:cs="Times New Roman"/>
          <w:szCs w:val="24"/>
        </w:rPr>
        <w:t>ν υπάρχει κάτι εξειδικευμένο για κάθε νομό</w:t>
      </w:r>
      <w:r>
        <w:rPr>
          <w:rFonts w:eastAsia="Times New Roman" w:cs="Times New Roman"/>
          <w:szCs w:val="24"/>
        </w:rPr>
        <w:t>,</w:t>
      </w:r>
      <w:r w:rsidRPr="00915344">
        <w:rPr>
          <w:rFonts w:eastAsia="Times New Roman" w:cs="Times New Roman"/>
          <w:szCs w:val="24"/>
        </w:rPr>
        <w:t xml:space="preserve"> να κάνετε ονομαστική αναφορά</w:t>
      </w:r>
      <w:r>
        <w:rPr>
          <w:rFonts w:eastAsia="Times New Roman" w:cs="Times New Roman"/>
          <w:szCs w:val="24"/>
        </w:rPr>
        <w:t>,</w:t>
      </w:r>
      <w:r w:rsidRPr="00915344">
        <w:rPr>
          <w:rFonts w:eastAsia="Times New Roman" w:cs="Times New Roman"/>
          <w:szCs w:val="24"/>
        </w:rPr>
        <w:t xml:space="preserve"> γιατί τα τοπικά μέσα ενημέρωσης θα πρέπει να ξέρουν </w:t>
      </w:r>
      <w:r>
        <w:rPr>
          <w:rFonts w:eastAsia="Times New Roman" w:cs="Times New Roman"/>
          <w:szCs w:val="24"/>
        </w:rPr>
        <w:t>η απάντησ</w:t>
      </w:r>
      <w:r>
        <w:rPr>
          <w:rFonts w:eastAsia="Times New Roman" w:cs="Times New Roman"/>
          <w:szCs w:val="24"/>
        </w:rPr>
        <w:t>ή</w:t>
      </w:r>
      <w:r>
        <w:rPr>
          <w:rFonts w:eastAsia="Times New Roman" w:cs="Times New Roman"/>
          <w:szCs w:val="24"/>
        </w:rPr>
        <w:t xml:space="preserve"> σας</w:t>
      </w:r>
      <w:r w:rsidRPr="00915344">
        <w:rPr>
          <w:rFonts w:eastAsia="Times New Roman" w:cs="Times New Roman"/>
          <w:szCs w:val="24"/>
        </w:rPr>
        <w:t xml:space="preserve"> </w:t>
      </w:r>
      <w:r>
        <w:rPr>
          <w:rFonts w:eastAsia="Times New Roman" w:cs="Times New Roman"/>
          <w:szCs w:val="24"/>
        </w:rPr>
        <w:t>ποιον εκ των δύο νομών αφορά, ε</w:t>
      </w:r>
      <w:r w:rsidRPr="00915344">
        <w:rPr>
          <w:rFonts w:eastAsia="Times New Roman" w:cs="Times New Roman"/>
          <w:szCs w:val="24"/>
        </w:rPr>
        <w:t>κεί που υπάρχει δια</w:t>
      </w:r>
      <w:r w:rsidRPr="00915344">
        <w:rPr>
          <w:rFonts w:eastAsia="Times New Roman" w:cs="Times New Roman"/>
          <w:szCs w:val="24"/>
        </w:rPr>
        <w:t>φοροποίηση</w:t>
      </w:r>
      <w:r>
        <w:rPr>
          <w:rFonts w:eastAsia="Times New Roman" w:cs="Times New Roman"/>
          <w:szCs w:val="24"/>
        </w:rPr>
        <w:t>.</w:t>
      </w:r>
    </w:p>
    <w:p w14:paraId="7632C3EC" w14:textId="77777777" w:rsidR="00845256" w:rsidRDefault="00BE25C9">
      <w:pPr>
        <w:spacing w:line="600" w:lineRule="auto"/>
        <w:ind w:firstLine="720"/>
        <w:contextualSpacing/>
        <w:jc w:val="both"/>
        <w:rPr>
          <w:rFonts w:eastAsia="Times New Roman" w:cs="Times New Roman"/>
          <w:szCs w:val="24"/>
        </w:rPr>
      </w:pPr>
      <w:r w:rsidRPr="00915344">
        <w:rPr>
          <w:rFonts w:eastAsia="Times New Roman" w:cs="Times New Roman"/>
          <w:szCs w:val="24"/>
        </w:rPr>
        <w:t>Ορίστε</w:t>
      </w:r>
      <w:r>
        <w:rPr>
          <w:rFonts w:eastAsia="Times New Roman" w:cs="Times New Roman"/>
          <w:szCs w:val="24"/>
        </w:rPr>
        <w:t>,</w:t>
      </w:r>
      <w:r w:rsidRPr="00915344">
        <w:rPr>
          <w:rFonts w:eastAsia="Times New Roman" w:cs="Times New Roman"/>
          <w:szCs w:val="24"/>
        </w:rPr>
        <w:t xml:space="preserve"> έχετε το</w:t>
      </w:r>
      <w:r>
        <w:rPr>
          <w:rFonts w:eastAsia="Times New Roman" w:cs="Times New Roman"/>
          <w:szCs w:val="24"/>
        </w:rPr>
        <w:t>ν</w:t>
      </w:r>
      <w:r w:rsidRPr="00915344">
        <w:rPr>
          <w:rFonts w:eastAsia="Times New Roman" w:cs="Times New Roman"/>
          <w:szCs w:val="24"/>
        </w:rPr>
        <w:t xml:space="preserve"> λόγο</w:t>
      </w:r>
      <w:r>
        <w:rPr>
          <w:rFonts w:eastAsia="Times New Roman" w:cs="Times New Roman"/>
          <w:szCs w:val="24"/>
        </w:rPr>
        <w:t>.</w:t>
      </w:r>
    </w:p>
    <w:p w14:paraId="7632C3ED" w14:textId="77777777" w:rsidR="00845256" w:rsidRDefault="00BE25C9">
      <w:pPr>
        <w:spacing w:line="600" w:lineRule="auto"/>
        <w:ind w:firstLine="720"/>
        <w:contextualSpacing/>
        <w:jc w:val="both"/>
        <w:rPr>
          <w:rFonts w:eastAsia="Times New Roman" w:cs="Times New Roman"/>
          <w:szCs w:val="24"/>
        </w:rPr>
      </w:pPr>
      <w:r w:rsidRPr="00DB66C3">
        <w:rPr>
          <w:rFonts w:eastAsia="Times New Roman" w:cs="Times New Roman"/>
          <w:b/>
          <w:szCs w:val="24"/>
        </w:rPr>
        <w:t>ΒΑΣΙΛΕΙΟΣ ΚΟΚΚΑΛΗΣ</w:t>
      </w:r>
      <w:r>
        <w:rPr>
          <w:rFonts w:eastAsia="Times New Roman" w:cs="Times New Roman"/>
          <w:b/>
          <w:szCs w:val="24"/>
        </w:rPr>
        <w:t xml:space="preserve"> (Υφυπουργός Αγροτικής Ανάπτυξης και Τροφίμων)</w:t>
      </w:r>
      <w:r w:rsidRPr="00DB66C3">
        <w:rPr>
          <w:rFonts w:eastAsia="Times New Roman" w:cs="Times New Roman"/>
          <w:b/>
          <w:szCs w:val="24"/>
        </w:rPr>
        <w:t>:</w:t>
      </w:r>
      <w:r>
        <w:rPr>
          <w:rFonts w:eastAsia="Times New Roman" w:cs="Times New Roman"/>
          <w:szCs w:val="24"/>
        </w:rPr>
        <w:t xml:space="preserve"> Κύριε Πρόεδρε, επειδή η ερώτηση ήταν κοινή και αφορούσε την</w:t>
      </w:r>
      <w:r w:rsidRPr="00915344">
        <w:rPr>
          <w:rFonts w:eastAsia="Times New Roman" w:cs="Times New Roman"/>
          <w:szCs w:val="24"/>
        </w:rPr>
        <w:t xml:space="preserve"> Περιφέρεια </w:t>
      </w:r>
      <w:r>
        <w:rPr>
          <w:rFonts w:eastAsia="Times New Roman" w:cs="Times New Roman"/>
          <w:szCs w:val="24"/>
        </w:rPr>
        <w:t>Α</w:t>
      </w:r>
      <w:r w:rsidRPr="00915344">
        <w:rPr>
          <w:rFonts w:eastAsia="Times New Roman" w:cs="Times New Roman"/>
          <w:szCs w:val="24"/>
        </w:rPr>
        <w:t xml:space="preserve">νατολικής Μακεδονίας </w:t>
      </w:r>
      <w:r>
        <w:rPr>
          <w:rFonts w:eastAsia="Times New Roman" w:cs="Times New Roman"/>
          <w:szCs w:val="24"/>
        </w:rPr>
        <w:t xml:space="preserve">και </w:t>
      </w:r>
      <w:r w:rsidRPr="00915344">
        <w:rPr>
          <w:rFonts w:eastAsia="Times New Roman" w:cs="Times New Roman"/>
          <w:szCs w:val="24"/>
        </w:rPr>
        <w:t>Θράκης</w:t>
      </w:r>
      <w:r>
        <w:rPr>
          <w:rFonts w:eastAsia="Times New Roman" w:cs="Times New Roman"/>
          <w:szCs w:val="24"/>
        </w:rPr>
        <w:t>, θα αναφερθώ ενιαία στην Περιφέρεια της Α</w:t>
      </w:r>
      <w:r w:rsidRPr="00915344">
        <w:rPr>
          <w:rFonts w:eastAsia="Times New Roman" w:cs="Times New Roman"/>
          <w:szCs w:val="24"/>
        </w:rPr>
        <w:t xml:space="preserve">νατολικής Μακεδονίας </w:t>
      </w:r>
      <w:r>
        <w:rPr>
          <w:rFonts w:eastAsia="Times New Roman" w:cs="Times New Roman"/>
          <w:szCs w:val="24"/>
        </w:rPr>
        <w:t xml:space="preserve">και </w:t>
      </w:r>
      <w:r w:rsidRPr="00915344">
        <w:rPr>
          <w:rFonts w:eastAsia="Times New Roman" w:cs="Times New Roman"/>
          <w:szCs w:val="24"/>
        </w:rPr>
        <w:t>Θράκης</w:t>
      </w:r>
      <w:r>
        <w:rPr>
          <w:rFonts w:eastAsia="Times New Roman" w:cs="Times New Roman"/>
          <w:szCs w:val="24"/>
        </w:rPr>
        <w:t xml:space="preserve"> για το μέτρο της βιολογικής γ</w:t>
      </w:r>
      <w:r w:rsidRPr="00915344">
        <w:rPr>
          <w:rFonts w:eastAsia="Times New Roman" w:cs="Times New Roman"/>
          <w:szCs w:val="24"/>
        </w:rPr>
        <w:t>εωργίας</w:t>
      </w:r>
      <w:r>
        <w:rPr>
          <w:rFonts w:eastAsia="Times New Roman" w:cs="Times New Roman"/>
          <w:szCs w:val="24"/>
        </w:rPr>
        <w:t>.</w:t>
      </w:r>
    </w:p>
    <w:p w14:paraId="7632C3E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ύριοι</w:t>
      </w:r>
      <w:r w:rsidRPr="00915344">
        <w:rPr>
          <w:rFonts w:eastAsia="Times New Roman" w:cs="Times New Roman"/>
          <w:szCs w:val="24"/>
        </w:rPr>
        <w:t xml:space="preserve"> </w:t>
      </w:r>
      <w:r>
        <w:rPr>
          <w:rFonts w:eastAsia="Times New Roman" w:cs="Times New Roman"/>
          <w:szCs w:val="24"/>
        </w:rPr>
        <w:t>Β</w:t>
      </w:r>
      <w:r w:rsidRPr="00915344">
        <w:rPr>
          <w:rFonts w:eastAsia="Times New Roman" w:cs="Times New Roman"/>
          <w:szCs w:val="24"/>
        </w:rPr>
        <w:t>ουλευτές</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όντως μεταφέρετε τις ανησυχίες των βιοκαλλιεργητών. Σε κάποιον, όμως, ο</w:t>
      </w:r>
      <w:r w:rsidRPr="00915344">
        <w:rPr>
          <w:rFonts w:eastAsia="Times New Roman" w:cs="Times New Roman"/>
          <w:szCs w:val="24"/>
        </w:rPr>
        <w:t xml:space="preserve"> οποίος παρακολουθεί </w:t>
      </w:r>
      <w:r>
        <w:rPr>
          <w:rFonts w:eastAsia="Times New Roman" w:cs="Times New Roman"/>
          <w:szCs w:val="24"/>
        </w:rPr>
        <w:t xml:space="preserve">τώρα </w:t>
      </w:r>
      <w:r w:rsidRPr="00915344">
        <w:rPr>
          <w:rFonts w:eastAsia="Times New Roman" w:cs="Times New Roman"/>
          <w:szCs w:val="24"/>
        </w:rPr>
        <w:t xml:space="preserve">έχει μείνει από την </w:t>
      </w:r>
      <w:proofErr w:type="spellStart"/>
      <w:r w:rsidRPr="00915344">
        <w:rPr>
          <w:rFonts w:eastAsia="Times New Roman" w:cs="Times New Roman"/>
          <w:szCs w:val="24"/>
        </w:rPr>
        <w:t>πρωτολογία</w:t>
      </w:r>
      <w:proofErr w:type="spellEnd"/>
      <w:r w:rsidRPr="00915344">
        <w:rPr>
          <w:rFonts w:eastAsia="Times New Roman" w:cs="Times New Roman"/>
          <w:szCs w:val="24"/>
        </w:rPr>
        <w:t xml:space="preserve"> σας η εντύπωση της αδικίας σ</w:t>
      </w:r>
      <w:r w:rsidRPr="00915344">
        <w:rPr>
          <w:rFonts w:eastAsia="Times New Roman" w:cs="Times New Roman"/>
          <w:szCs w:val="24"/>
        </w:rPr>
        <w:t xml:space="preserve">την κατανομή των πόρων </w:t>
      </w:r>
      <w:r w:rsidRPr="00915344">
        <w:rPr>
          <w:rFonts w:eastAsia="Times New Roman" w:cs="Times New Roman"/>
          <w:szCs w:val="24"/>
        </w:rPr>
        <w:lastRenderedPageBreak/>
        <w:t>στη βιολογική γεωργία</w:t>
      </w:r>
      <w:r>
        <w:rPr>
          <w:rFonts w:eastAsia="Times New Roman" w:cs="Times New Roman"/>
          <w:szCs w:val="24"/>
        </w:rPr>
        <w:t>. Ά</w:t>
      </w:r>
      <w:r w:rsidRPr="00915344">
        <w:rPr>
          <w:rFonts w:eastAsia="Times New Roman" w:cs="Times New Roman"/>
          <w:szCs w:val="24"/>
        </w:rPr>
        <w:t xml:space="preserve">κουσα πριν </w:t>
      </w:r>
      <w:r>
        <w:rPr>
          <w:rFonts w:eastAsia="Times New Roman" w:cs="Times New Roman"/>
          <w:szCs w:val="24"/>
        </w:rPr>
        <w:t xml:space="preserve">και </w:t>
      </w:r>
      <w:r w:rsidRPr="00915344">
        <w:rPr>
          <w:rFonts w:eastAsia="Times New Roman" w:cs="Times New Roman"/>
          <w:szCs w:val="24"/>
        </w:rPr>
        <w:t xml:space="preserve">από τον </w:t>
      </w:r>
      <w:r>
        <w:rPr>
          <w:rFonts w:eastAsia="Times New Roman" w:cs="Times New Roman"/>
          <w:szCs w:val="24"/>
        </w:rPr>
        <w:t xml:space="preserve">κ. </w:t>
      </w:r>
      <w:proofErr w:type="spellStart"/>
      <w:r>
        <w:rPr>
          <w:rFonts w:eastAsia="Times New Roman" w:cs="Times New Roman"/>
          <w:szCs w:val="24"/>
        </w:rPr>
        <w:t>Δ</w:t>
      </w:r>
      <w:r w:rsidRPr="00915344">
        <w:rPr>
          <w:rFonts w:eastAsia="Times New Roman" w:cs="Times New Roman"/>
          <w:szCs w:val="24"/>
        </w:rPr>
        <w:t>ημοσχάκη</w:t>
      </w:r>
      <w:proofErr w:type="spellEnd"/>
      <w:r>
        <w:rPr>
          <w:rFonts w:eastAsia="Times New Roman" w:cs="Times New Roman"/>
          <w:szCs w:val="24"/>
        </w:rPr>
        <w:t>, αλλά κ</w:t>
      </w:r>
      <w:r w:rsidRPr="00915344">
        <w:rPr>
          <w:rFonts w:eastAsia="Times New Roman" w:cs="Times New Roman"/>
          <w:szCs w:val="24"/>
        </w:rPr>
        <w:t xml:space="preserve">ι από </w:t>
      </w:r>
      <w:r>
        <w:rPr>
          <w:rFonts w:eastAsia="Times New Roman" w:cs="Times New Roman"/>
          <w:szCs w:val="24"/>
        </w:rPr>
        <w:t>σας,</w:t>
      </w:r>
      <w:r w:rsidRPr="00915344">
        <w:rPr>
          <w:rFonts w:eastAsia="Times New Roman" w:cs="Times New Roman"/>
          <w:szCs w:val="24"/>
        </w:rPr>
        <w:t xml:space="preserve"> κύριε </w:t>
      </w:r>
      <w:r>
        <w:rPr>
          <w:rFonts w:eastAsia="Times New Roman" w:cs="Times New Roman"/>
          <w:szCs w:val="24"/>
        </w:rPr>
        <w:t>Κ</w:t>
      </w:r>
      <w:r w:rsidRPr="00915344">
        <w:rPr>
          <w:rFonts w:eastAsia="Times New Roman" w:cs="Times New Roman"/>
          <w:szCs w:val="24"/>
        </w:rPr>
        <w:t>υριαζίδη</w:t>
      </w:r>
      <w:r>
        <w:rPr>
          <w:rFonts w:eastAsia="Times New Roman" w:cs="Times New Roman"/>
          <w:szCs w:val="24"/>
        </w:rPr>
        <w:t>,</w:t>
      </w:r>
      <w:r w:rsidRPr="00915344">
        <w:rPr>
          <w:rFonts w:eastAsia="Times New Roman" w:cs="Times New Roman"/>
          <w:szCs w:val="24"/>
        </w:rPr>
        <w:t xml:space="preserve"> ότι αδικήθηκε η </w:t>
      </w:r>
      <w:r>
        <w:rPr>
          <w:rFonts w:eastAsia="Times New Roman" w:cs="Times New Roman"/>
          <w:szCs w:val="24"/>
        </w:rPr>
        <w:t>Περιφέρεια Ανατολικής</w:t>
      </w:r>
      <w:r w:rsidRPr="00915344">
        <w:rPr>
          <w:rFonts w:eastAsia="Times New Roman" w:cs="Times New Roman"/>
          <w:szCs w:val="24"/>
        </w:rPr>
        <w:t xml:space="preserve"> Μακεδονίας </w:t>
      </w:r>
      <w:r>
        <w:rPr>
          <w:rFonts w:eastAsia="Times New Roman" w:cs="Times New Roman"/>
          <w:szCs w:val="24"/>
        </w:rPr>
        <w:t>και Θ</w:t>
      </w:r>
      <w:r w:rsidRPr="00915344">
        <w:rPr>
          <w:rFonts w:eastAsia="Times New Roman" w:cs="Times New Roman"/>
          <w:szCs w:val="24"/>
        </w:rPr>
        <w:t>ράκης</w:t>
      </w:r>
      <w:r>
        <w:rPr>
          <w:rFonts w:eastAsia="Times New Roman" w:cs="Times New Roman"/>
          <w:szCs w:val="24"/>
        </w:rPr>
        <w:t>,</w:t>
      </w:r>
      <w:r w:rsidRPr="00915344">
        <w:rPr>
          <w:rFonts w:eastAsia="Times New Roman" w:cs="Times New Roman"/>
          <w:szCs w:val="24"/>
        </w:rPr>
        <w:t xml:space="preserve"> με το ποσό των 5</w:t>
      </w:r>
      <w:r>
        <w:rPr>
          <w:rFonts w:eastAsia="Times New Roman" w:cs="Times New Roman"/>
          <w:szCs w:val="24"/>
        </w:rPr>
        <w:t>.900.000</w:t>
      </w:r>
      <w:r w:rsidRPr="00915344">
        <w:rPr>
          <w:rFonts w:eastAsia="Times New Roman" w:cs="Times New Roman"/>
          <w:szCs w:val="24"/>
        </w:rPr>
        <w:t xml:space="preserve"> ευρώ</w:t>
      </w:r>
      <w:r>
        <w:rPr>
          <w:rFonts w:eastAsia="Times New Roman" w:cs="Times New Roman"/>
          <w:szCs w:val="24"/>
        </w:rPr>
        <w:t>. Σ</w:t>
      </w:r>
      <w:r w:rsidRPr="00915344">
        <w:rPr>
          <w:rFonts w:eastAsia="Times New Roman" w:cs="Times New Roman"/>
          <w:szCs w:val="24"/>
        </w:rPr>
        <w:t>ωστά</w:t>
      </w:r>
      <w:r>
        <w:rPr>
          <w:rFonts w:eastAsia="Times New Roman" w:cs="Times New Roman"/>
          <w:szCs w:val="24"/>
        </w:rPr>
        <w:t>; Ε</w:t>
      </w:r>
      <w:r w:rsidRPr="00915344">
        <w:rPr>
          <w:rFonts w:eastAsia="Times New Roman" w:cs="Times New Roman"/>
          <w:szCs w:val="24"/>
        </w:rPr>
        <w:t>γώ αυτό άκουσα</w:t>
      </w:r>
      <w:r>
        <w:rPr>
          <w:rFonts w:eastAsia="Times New Roman" w:cs="Times New Roman"/>
          <w:szCs w:val="24"/>
        </w:rPr>
        <w:t>.</w:t>
      </w:r>
    </w:p>
    <w:p w14:paraId="7632C3E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Κύριοι Βουλευτές, η βι</w:t>
      </w:r>
      <w:r>
        <w:rPr>
          <w:rFonts w:eastAsia="Times New Roman" w:cs="Times New Roman"/>
          <w:szCs w:val="24"/>
        </w:rPr>
        <w:t>ολογική γεωργία</w:t>
      </w:r>
      <w:r w:rsidRPr="00915344">
        <w:rPr>
          <w:rFonts w:eastAsia="Times New Roman" w:cs="Times New Roman"/>
          <w:szCs w:val="24"/>
        </w:rPr>
        <w:t xml:space="preserve"> </w:t>
      </w:r>
      <w:r>
        <w:rPr>
          <w:rFonts w:eastAsia="Times New Roman" w:cs="Times New Roman"/>
          <w:szCs w:val="24"/>
        </w:rPr>
        <w:t>εί</w:t>
      </w:r>
      <w:r w:rsidRPr="00915344">
        <w:rPr>
          <w:rFonts w:eastAsia="Times New Roman" w:cs="Times New Roman"/>
          <w:szCs w:val="24"/>
        </w:rPr>
        <w:t>χε δύο προσκλήσεις</w:t>
      </w:r>
      <w:r>
        <w:rPr>
          <w:rFonts w:eastAsia="Times New Roman" w:cs="Times New Roman"/>
          <w:szCs w:val="24"/>
        </w:rPr>
        <w:t>. Α</w:t>
      </w:r>
      <w:r w:rsidRPr="00915344">
        <w:rPr>
          <w:rFonts w:eastAsia="Times New Roman" w:cs="Times New Roman"/>
          <w:szCs w:val="24"/>
        </w:rPr>
        <w:t>υτή είναι η δεύτερη</w:t>
      </w:r>
      <w:r>
        <w:rPr>
          <w:rFonts w:eastAsia="Times New Roman" w:cs="Times New Roman"/>
          <w:szCs w:val="24"/>
        </w:rPr>
        <w:t>. Η</w:t>
      </w:r>
      <w:r w:rsidRPr="00915344">
        <w:rPr>
          <w:rFonts w:eastAsia="Times New Roman" w:cs="Times New Roman"/>
          <w:szCs w:val="24"/>
        </w:rPr>
        <w:t xml:space="preserve"> πρώτη πρόσκληση κατανεμήθηκε στην περιφέρειά </w:t>
      </w:r>
      <w:r>
        <w:rPr>
          <w:rFonts w:eastAsia="Times New Roman" w:cs="Times New Roman"/>
          <w:szCs w:val="24"/>
        </w:rPr>
        <w:t>σας, την οποία εκπροσωπείτε</w:t>
      </w:r>
      <w:r w:rsidRPr="00915344">
        <w:rPr>
          <w:rFonts w:eastAsia="Times New Roman" w:cs="Times New Roman"/>
          <w:szCs w:val="24"/>
        </w:rPr>
        <w:t xml:space="preserve"> </w:t>
      </w:r>
      <w:r>
        <w:rPr>
          <w:rFonts w:eastAsia="Times New Roman" w:cs="Times New Roman"/>
          <w:szCs w:val="24"/>
        </w:rPr>
        <w:t>σ</w:t>
      </w:r>
      <w:r w:rsidRPr="00915344">
        <w:rPr>
          <w:rFonts w:eastAsia="Times New Roman" w:cs="Times New Roman"/>
          <w:szCs w:val="24"/>
        </w:rPr>
        <w:t>ε διαφορετικούς νομούς</w:t>
      </w:r>
      <w:r>
        <w:rPr>
          <w:rFonts w:eastAsia="Times New Roman" w:cs="Times New Roman"/>
          <w:szCs w:val="24"/>
        </w:rPr>
        <w:t>,</w:t>
      </w:r>
      <w:r w:rsidRPr="00915344">
        <w:rPr>
          <w:rFonts w:eastAsia="Times New Roman" w:cs="Times New Roman"/>
          <w:szCs w:val="24"/>
        </w:rPr>
        <w:t xml:space="preserve"> ποσό 79,5 εκατομμυρίων ευρώ</w:t>
      </w:r>
      <w:r>
        <w:rPr>
          <w:rFonts w:eastAsia="Times New Roman" w:cs="Times New Roman"/>
          <w:szCs w:val="24"/>
        </w:rPr>
        <w:t xml:space="preserve">, </w:t>
      </w:r>
      <w:r w:rsidRPr="00915344">
        <w:rPr>
          <w:rFonts w:eastAsia="Times New Roman" w:cs="Times New Roman"/>
          <w:szCs w:val="24"/>
        </w:rPr>
        <w:t>που αντιστοιχεί στο 30% των κατανεμημένων πόρων</w:t>
      </w:r>
      <w:r>
        <w:rPr>
          <w:rFonts w:eastAsia="Times New Roman" w:cs="Times New Roman"/>
          <w:szCs w:val="24"/>
        </w:rPr>
        <w:t>. Τ</w:t>
      </w:r>
      <w:r w:rsidRPr="00915344">
        <w:rPr>
          <w:rFonts w:eastAsia="Times New Roman" w:cs="Times New Roman"/>
          <w:szCs w:val="24"/>
        </w:rPr>
        <w:t xml:space="preserve">ο μεγαλύτερο </w:t>
      </w:r>
      <w:r w:rsidRPr="00915344">
        <w:rPr>
          <w:rFonts w:eastAsia="Times New Roman" w:cs="Times New Roman"/>
          <w:szCs w:val="24"/>
        </w:rPr>
        <w:t>ποσοστό σε όλη τη χώρα</w:t>
      </w:r>
      <w:r>
        <w:rPr>
          <w:rFonts w:eastAsia="Times New Roman" w:cs="Times New Roman"/>
          <w:szCs w:val="24"/>
        </w:rPr>
        <w:t>. Στη δεύτερη</w:t>
      </w:r>
      <w:r w:rsidRPr="00915344">
        <w:rPr>
          <w:rFonts w:eastAsia="Times New Roman" w:cs="Times New Roman"/>
          <w:szCs w:val="24"/>
        </w:rPr>
        <w:t xml:space="preserve"> πρόσκληση</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 xml:space="preserve">ποσό </w:t>
      </w:r>
      <w:r w:rsidRPr="00915344">
        <w:rPr>
          <w:rFonts w:eastAsia="Times New Roman" w:cs="Times New Roman"/>
          <w:szCs w:val="24"/>
        </w:rPr>
        <w:t>σχεδόν 6 εκατομμύρια</w:t>
      </w:r>
      <w:r>
        <w:rPr>
          <w:rFonts w:eastAsia="Times New Roman" w:cs="Times New Roman"/>
          <w:szCs w:val="24"/>
        </w:rPr>
        <w:t xml:space="preserve">. Άρα να βγει ένα συμπέρασμα. </w:t>
      </w:r>
      <w:r w:rsidRPr="00915344">
        <w:rPr>
          <w:rFonts w:eastAsia="Times New Roman" w:cs="Times New Roman"/>
          <w:szCs w:val="24"/>
        </w:rPr>
        <w:t xml:space="preserve">Δεν μπορούμε να λέμε ότι αδικήθηκε η Περιφέρεια </w:t>
      </w:r>
      <w:r>
        <w:rPr>
          <w:rFonts w:eastAsia="Times New Roman" w:cs="Times New Roman"/>
          <w:szCs w:val="24"/>
        </w:rPr>
        <w:t>Α</w:t>
      </w:r>
      <w:r w:rsidRPr="00915344">
        <w:rPr>
          <w:rFonts w:eastAsia="Times New Roman" w:cs="Times New Roman"/>
          <w:szCs w:val="24"/>
        </w:rPr>
        <w:t xml:space="preserve">νατολικής </w:t>
      </w:r>
      <w:r>
        <w:rPr>
          <w:rFonts w:eastAsia="Times New Roman" w:cs="Times New Roman"/>
          <w:szCs w:val="24"/>
        </w:rPr>
        <w:t>Μακεδονίας και Θ</w:t>
      </w:r>
      <w:r w:rsidRPr="00915344">
        <w:rPr>
          <w:rFonts w:eastAsia="Times New Roman" w:cs="Times New Roman"/>
          <w:szCs w:val="24"/>
        </w:rPr>
        <w:t>ράκης</w:t>
      </w:r>
      <w:r>
        <w:rPr>
          <w:rFonts w:eastAsia="Times New Roman" w:cs="Times New Roman"/>
          <w:szCs w:val="24"/>
        </w:rPr>
        <w:t xml:space="preserve">. Ίσως δεν θα έπρεπε να πείτε </w:t>
      </w:r>
      <w:r w:rsidRPr="00915344">
        <w:rPr>
          <w:rFonts w:eastAsia="Times New Roman" w:cs="Times New Roman"/>
          <w:szCs w:val="24"/>
        </w:rPr>
        <w:t xml:space="preserve">ότι αδικήθηκε η περιφέρεια </w:t>
      </w:r>
      <w:r>
        <w:rPr>
          <w:rFonts w:eastAsia="Times New Roman" w:cs="Times New Roman"/>
          <w:szCs w:val="24"/>
        </w:rPr>
        <w:t>μας, αλλά ότι τ</w:t>
      </w:r>
      <w:r w:rsidRPr="00915344">
        <w:rPr>
          <w:rFonts w:eastAsia="Times New Roman" w:cs="Times New Roman"/>
          <w:szCs w:val="24"/>
        </w:rPr>
        <w:t xml:space="preserve">α </w:t>
      </w:r>
      <w:r w:rsidRPr="00915344">
        <w:rPr>
          <w:rFonts w:eastAsia="Times New Roman" w:cs="Times New Roman"/>
          <w:szCs w:val="24"/>
        </w:rPr>
        <w:t xml:space="preserve">κριτήρια ήταν διαφορετικά </w:t>
      </w:r>
      <w:r>
        <w:rPr>
          <w:rFonts w:eastAsia="Times New Roman" w:cs="Times New Roman"/>
          <w:szCs w:val="24"/>
        </w:rPr>
        <w:t>και εντάχθηκαν λί</w:t>
      </w:r>
      <w:r w:rsidRPr="00915344">
        <w:rPr>
          <w:rFonts w:eastAsia="Times New Roman" w:cs="Times New Roman"/>
          <w:szCs w:val="24"/>
        </w:rPr>
        <w:t>γοι</w:t>
      </w:r>
      <w:r>
        <w:rPr>
          <w:rFonts w:eastAsia="Times New Roman" w:cs="Times New Roman"/>
          <w:szCs w:val="24"/>
        </w:rPr>
        <w:t>,</w:t>
      </w:r>
      <w:r w:rsidRPr="00915344">
        <w:rPr>
          <w:rFonts w:eastAsia="Times New Roman" w:cs="Times New Roman"/>
          <w:szCs w:val="24"/>
        </w:rPr>
        <w:t xml:space="preserve"> όχι όμως ότι αδικήθηκε</w:t>
      </w:r>
      <w:r>
        <w:rPr>
          <w:rFonts w:eastAsia="Times New Roman" w:cs="Times New Roman"/>
          <w:szCs w:val="24"/>
        </w:rPr>
        <w:t>.</w:t>
      </w:r>
    </w:p>
    <w:p w14:paraId="7632C3F0" w14:textId="77777777" w:rsidR="00845256" w:rsidRDefault="00BE25C9">
      <w:pPr>
        <w:spacing w:line="600" w:lineRule="auto"/>
        <w:ind w:firstLine="720"/>
        <w:contextualSpacing/>
        <w:jc w:val="both"/>
        <w:rPr>
          <w:rFonts w:eastAsia="Times New Roman" w:cs="Times New Roman"/>
          <w:szCs w:val="24"/>
        </w:rPr>
      </w:pPr>
      <w:r w:rsidRPr="00DB66C3">
        <w:rPr>
          <w:rFonts w:eastAsia="Times New Roman" w:cs="Times New Roman"/>
          <w:b/>
          <w:szCs w:val="24"/>
        </w:rPr>
        <w:t>ΔΗΜΗΤΡΙΟΣ ΚΥΡΙΑΖΙΔΗΣ:</w:t>
      </w:r>
      <w:r>
        <w:rPr>
          <w:rFonts w:eastAsia="Times New Roman" w:cs="Times New Roman"/>
          <w:szCs w:val="24"/>
        </w:rPr>
        <w:t xml:space="preserve"> Θα τα πούμε.</w:t>
      </w:r>
    </w:p>
    <w:p w14:paraId="7632C3F1" w14:textId="77777777" w:rsidR="00845256" w:rsidRDefault="00BE25C9">
      <w:pPr>
        <w:spacing w:line="600" w:lineRule="auto"/>
        <w:ind w:firstLine="720"/>
        <w:contextualSpacing/>
        <w:jc w:val="both"/>
        <w:rPr>
          <w:rFonts w:eastAsia="Times New Roman" w:cs="Times New Roman"/>
          <w:szCs w:val="24"/>
        </w:rPr>
      </w:pPr>
      <w:r w:rsidRPr="00DB66C3">
        <w:rPr>
          <w:rFonts w:eastAsia="Times New Roman" w:cs="Times New Roman"/>
          <w:b/>
          <w:szCs w:val="24"/>
        </w:rPr>
        <w:lastRenderedPageBreak/>
        <w:t>ΒΑΣΙΛΕΙΟΣ ΚΟΚΚΑΛΗΣ</w:t>
      </w:r>
      <w:r>
        <w:rPr>
          <w:rFonts w:eastAsia="Times New Roman" w:cs="Times New Roman"/>
          <w:b/>
          <w:szCs w:val="24"/>
        </w:rPr>
        <w:t xml:space="preserve"> (Υφυπουργός Αγροτικής Ανάπτυξης και Τροφίμων)</w:t>
      </w:r>
      <w:r w:rsidRPr="00DB66C3">
        <w:rPr>
          <w:rFonts w:eastAsia="Times New Roman" w:cs="Times New Roman"/>
          <w:b/>
          <w:szCs w:val="24"/>
        </w:rPr>
        <w:t>:</w:t>
      </w:r>
      <w:r>
        <w:rPr>
          <w:rFonts w:eastAsia="Times New Roman" w:cs="Times New Roman"/>
          <w:szCs w:val="24"/>
        </w:rPr>
        <w:t xml:space="preserve"> Τ</w:t>
      </w:r>
      <w:r w:rsidRPr="00915344">
        <w:rPr>
          <w:rFonts w:eastAsia="Times New Roman" w:cs="Times New Roman"/>
          <w:szCs w:val="24"/>
        </w:rPr>
        <w:t xml:space="preserve">α στοιχεία </w:t>
      </w:r>
      <w:r>
        <w:rPr>
          <w:rFonts w:eastAsia="Times New Roman" w:cs="Times New Roman"/>
          <w:szCs w:val="24"/>
        </w:rPr>
        <w:t xml:space="preserve">μιλούν από μόνα τους. Στην πρώτη </w:t>
      </w:r>
      <w:r w:rsidRPr="00915344">
        <w:rPr>
          <w:rFonts w:eastAsia="Times New Roman" w:cs="Times New Roman"/>
          <w:szCs w:val="24"/>
        </w:rPr>
        <w:t xml:space="preserve">79 εκατομμύρια και σχεδόν </w:t>
      </w:r>
      <w:r>
        <w:rPr>
          <w:rFonts w:eastAsia="Times New Roman" w:cs="Times New Roman"/>
          <w:szCs w:val="24"/>
        </w:rPr>
        <w:t>6 εκατομμύρι</w:t>
      </w:r>
      <w:r>
        <w:rPr>
          <w:rFonts w:eastAsia="Times New Roman" w:cs="Times New Roman"/>
          <w:szCs w:val="24"/>
        </w:rPr>
        <w:t>α στη</w:t>
      </w:r>
      <w:r w:rsidRPr="00915344">
        <w:rPr>
          <w:rFonts w:eastAsia="Times New Roman" w:cs="Times New Roman"/>
          <w:szCs w:val="24"/>
        </w:rPr>
        <w:t xml:space="preserve"> δεύτερη</w:t>
      </w:r>
      <w:r>
        <w:rPr>
          <w:rFonts w:eastAsia="Times New Roman" w:cs="Times New Roman"/>
          <w:szCs w:val="24"/>
        </w:rPr>
        <w:t>,</w:t>
      </w:r>
      <w:r w:rsidRPr="00915344">
        <w:rPr>
          <w:rFonts w:eastAsia="Times New Roman" w:cs="Times New Roman"/>
          <w:szCs w:val="24"/>
        </w:rPr>
        <w:t xml:space="preserve"> ποσοστό 3</w:t>
      </w:r>
      <w:r>
        <w:rPr>
          <w:rFonts w:eastAsia="Times New Roman" w:cs="Times New Roman"/>
          <w:szCs w:val="24"/>
        </w:rPr>
        <w:t>0%. Η</w:t>
      </w:r>
      <w:r w:rsidRPr="00915344">
        <w:rPr>
          <w:rFonts w:eastAsia="Times New Roman" w:cs="Times New Roman"/>
          <w:szCs w:val="24"/>
        </w:rPr>
        <w:t xml:space="preserve"> μεγαλύτερη σε όλη τη χώρα</w:t>
      </w:r>
      <w:r>
        <w:rPr>
          <w:rFonts w:eastAsia="Times New Roman" w:cs="Times New Roman"/>
          <w:szCs w:val="24"/>
        </w:rPr>
        <w:t>.</w:t>
      </w:r>
    </w:p>
    <w:p w14:paraId="7632C3F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sidRPr="00915344">
        <w:rPr>
          <w:rFonts w:eastAsia="Times New Roman" w:cs="Times New Roman"/>
          <w:szCs w:val="24"/>
        </w:rPr>
        <w:t xml:space="preserve">ίπε ο </w:t>
      </w:r>
      <w:r>
        <w:rPr>
          <w:rFonts w:eastAsia="Times New Roman" w:cs="Times New Roman"/>
          <w:szCs w:val="24"/>
        </w:rPr>
        <w:t xml:space="preserve">κ. </w:t>
      </w:r>
      <w:proofErr w:type="spellStart"/>
      <w:r>
        <w:rPr>
          <w:rFonts w:eastAsia="Times New Roman" w:cs="Times New Roman"/>
          <w:szCs w:val="24"/>
        </w:rPr>
        <w:t>Δ</w:t>
      </w:r>
      <w:r w:rsidRPr="00915344">
        <w:rPr>
          <w:rFonts w:eastAsia="Times New Roman" w:cs="Times New Roman"/>
          <w:szCs w:val="24"/>
        </w:rPr>
        <w:t>ημοσχάκης</w:t>
      </w:r>
      <w:proofErr w:type="spellEnd"/>
      <w:r w:rsidRPr="00915344">
        <w:rPr>
          <w:rFonts w:eastAsia="Times New Roman" w:cs="Times New Roman"/>
          <w:szCs w:val="24"/>
        </w:rPr>
        <w:t xml:space="preserve"> ότι από τους </w:t>
      </w:r>
      <w:r>
        <w:rPr>
          <w:rFonts w:eastAsia="Times New Roman" w:cs="Times New Roman"/>
          <w:szCs w:val="24"/>
        </w:rPr>
        <w:t xml:space="preserve">τέσσερις χιλιάδες επτακόσιους εβδομήντα πέντε </w:t>
      </w:r>
      <w:proofErr w:type="spellStart"/>
      <w:r>
        <w:rPr>
          <w:rFonts w:eastAsia="Times New Roman" w:cs="Times New Roman"/>
          <w:szCs w:val="24"/>
        </w:rPr>
        <w:t>ενετάχθησαν</w:t>
      </w:r>
      <w:proofErr w:type="spellEnd"/>
      <w:r>
        <w:rPr>
          <w:rFonts w:eastAsia="Times New Roman" w:cs="Times New Roman"/>
          <w:szCs w:val="24"/>
        </w:rPr>
        <w:t xml:space="preserve"> οι </w:t>
      </w:r>
      <w:proofErr w:type="spellStart"/>
      <w:r>
        <w:rPr>
          <w:rFonts w:eastAsia="Times New Roman" w:cs="Times New Roman"/>
          <w:szCs w:val="24"/>
        </w:rPr>
        <w:t>εκατόν</w:t>
      </w:r>
      <w:proofErr w:type="spellEnd"/>
      <w:r>
        <w:rPr>
          <w:rFonts w:eastAsia="Times New Roman" w:cs="Times New Roman"/>
          <w:szCs w:val="24"/>
        </w:rPr>
        <w:t xml:space="preserve"> δ</w:t>
      </w:r>
      <w:r>
        <w:rPr>
          <w:rFonts w:eastAsia="Times New Roman" w:cs="Times New Roman"/>
          <w:szCs w:val="24"/>
        </w:rPr>
        <w:t>ε</w:t>
      </w:r>
      <w:r>
        <w:rPr>
          <w:rFonts w:eastAsia="Times New Roman" w:cs="Times New Roman"/>
          <w:szCs w:val="24"/>
        </w:rPr>
        <w:t>καεννέα. Στη</w:t>
      </w:r>
      <w:r w:rsidRPr="00915344">
        <w:rPr>
          <w:rFonts w:eastAsia="Times New Roman" w:cs="Times New Roman"/>
          <w:szCs w:val="24"/>
        </w:rPr>
        <w:t xml:space="preserve"> </w:t>
      </w:r>
      <w:r>
        <w:rPr>
          <w:rFonts w:eastAsia="Times New Roman" w:cs="Times New Roman"/>
          <w:szCs w:val="24"/>
        </w:rPr>
        <w:t>δεύτερη</w:t>
      </w:r>
      <w:r w:rsidRPr="00915344">
        <w:rPr>
          <w:rFonts w:eastAsia="Times New Roman" w:cs="Times New Roman"/>
          <w:szCs w:val="24"/>
        </w:rPr>
        <w:t xml:space="preserve"> πρόσκληση</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 xml:space="preserve">κύριε Βουλευτά. Στην πρώτη έχουν ενταχθεί </w:t>
      </w:r>
      <w:r w:rsidRPr="00915344">
        <w:rPr>
          <w:rFonts w:eastAsia="Times New Roman" w:cs="Times New Roman"/>
          <w:szCs w:val="24"/>
        </w:rPr>
        <w:t>σε όλη την περιφέρεια</w:t>
      </w:r>
      <w:r w:rsidRPr="00915344">
        <w:rPr>
          <w:rFonts w:eastAsia="Times New Roman" w:cs="Times New Roman"/>
          <w:szCs w:val="24"/>
        </w:rPr>
        <w:t xml:space="preserve"> σχεδόν οι μισοί</w:t>
      </w:r>
      <w:r>
        <w:rPr>
          <w:rFonts w:eastAsia="Times New Roman" w:cs="Times New Roman"/>
          <w:szCs w:val="24"/>
        </w:rPr>
        <w:t>, δ</w:t>
      </w:r>
      <w:r w:rsidRPr="00915344">
        <w:rPr>
          <w:rFonts w:eastAsia="Times New Roman" w:cs="Times New Roman"/>
          <w:szCs w:val="24"/>
        </w:rPr>
        <w:t xml:space="preserve">ηλαδή από τους </w:t>
      </w:r>
      <w:r>
        <w:rPr>
          <w:rFonts w:eastAsia="Times New Roman" w:cs="Times New Roman"/>
          <w:szCs w:val="24"/>
        </w:rPr>
        <w:t xml:space="preserve">οκτώ χιλιάδες διακόσιους πενήντα έναν </w:t>
      </w:r>
      <w:r w:rsidRPr="00915344">
        <w:rPr>
          <w:rFonts w:eastAsia="Times New Roman" w:cs="Times New Roman"/>
          <w:szCs w:val="24"/>
        </w:rPr>
        <w:t>αιτούντες στην πρώτη</w:t>
      </w:r>
      <w:r>
        <w:rPr>
          <w:rFonts w:eastAsia="Times New Roman" w:cs="Times New Roman"/>
          <w:szCs w:val="24"/>
        </w:rPr>
        <w:t>,</w:t>
      </w:r>
      <w:r w:rsidRPr="00915344">
        <w:rPr>
          <w:rFonts w:eastAsia="Times New Roman" w:cs="Times New Roman"/>
          <w:szCs w:val="24"/>
        </w:rPr>
        <w:t xml:space="preserve"> έχουν ενταχθεί </w:t>
      </w:r>
      <w:r>
        <w:rPr>
          <w:rFonts w:eastAsia="Times New Roman" w:cs="Times New Roman"/>
          <w:szCs w:val="24"/>
        </w:rPr>
        <w:t>οι</w:t>
      </w:r>
      <w:r w:rsidRPr="00915344">
        <w:rPr>
          <w:rFonts w:eastAsia="Times New Roman" w:cs="Times New Roman"/>
          <w:szCs w:val="24"/>
        </w:rPr>
        <w:t xml:space="preserve"> </w:t>
      </w:r>
      <w:r>
        <w:rPr>
          <w:rFonts w:eastAsia="Times New Roman" w:cs="Times New Roman"/>
          <w:szCs w:val="24"/>
        </w:rPr>
        <w:t>τρεις χιλιάδες τετρακόσιοι ογδόντα,</w:t>
      </w:r>
      <w:r w:rsidRPr="00915344">
        <w:rPr>
          <w:rFonts w:eastAsia="Times New Roman" w:cs="Times New Roman"/>
          <w:szCs w:val="24"/>
        </w:rPr>
        <w:t xml:space="preserve"> σχεδόν </w:t>
      </w:r>
      <w:r>
        <w:rPr>
          <w:rFonts w:eastAsia="Times New Roman" w:cs="Times New Roman"/>
          <w:szCs w:val="24"/>
        </w:rPr>
        <w:t xml:space="preserve">οι μισοί </w:t>
      </w:r>
      <w:r w:rsidRPr="00915344">
        <w:rPr>
          <w:rFonts w:eastAsia="Times New Roman" w:cs="Times New Roman"/>
          <w:szCs w:val="24"/>
        </w:rPr>
        <w:t xml:space="preserve">στην </w:t>
      </w:r>
      <w:r>
        <w:rPr>
          <w:rFonts w:eastAsia="Times New Roman" w:cs="Times New Roman"/>
          <w:szCs w:val="24"/>
        </w:rPr>
        <w:t>πρώτη</w:t>
      </w:r>
      <w:r w:rsidRPr="00915344">
        <w:rPr>
          <w:rFonts w:eastAsia="Times New Roman" w:cs="Times New Roman"/>
          <w:szCs w:val="24"/>
        </w:rPr>
        <w:t xml:space="preserve"> πρόσκληση</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Στη δεύτερη έχουμε μια ένταξη χαμηλή. Γ</w:t>
      </w:r>
      <w:r w:rsidRPr="00915344">
        <w:rPr>
          <w:rFonts w:eastAsia="Times New Roman" w:cs="Times New Roman"/>
          <w:szCs w:val="24"/>
        </w:rPr>
        <w:t>ι</w:t>
      </w:r>
      <w:r>
        <w:rPr>
          <w:rFonts w:eastAsia="Times New Roman" w:cs="Times New Roman"/>
          <w:szCs w:val="24"/>
        </w:rPr>
        <w:t>’</w:t>
      </w:r>
      <w:r w:rsidRPr="00915344">
        <w:rPr>
          <w:rFonts w:eastAsia="Times New Roman" w:cs="Times New Roman"/>
          <w:szCs w:val="24"/>
        </w:rPr>
        <w:t xml:space="preserve"> αυτό ανέφερα πριν και στον </w:t>
      </w:r>
      <w:r>
        <w:rPr>
          <w:rFonts w:eastAsia="Times New Roman" w:cs="Times New Roman"/>
          <w:szCs w:val="24"/>
        </w:rPr>
        <w:t>κ</w:t>
      </w:r>
      <w:r>
        <w:rPr>
          <w:rFonts w:eastAsia="Times New Roman" w:cs="Times New Roman"/>
          <w:szCs w:val="24"/>
        </w:rPr>
        <w:t>. Γεωργαντά, ενώ είναι από άλλη π</w:t>
      </w:r>
      <w:r w:rsidRPr="00915344">
        <w:rPr>
          <w:rFonts w:eastAsia="Times New Roman" w:cs="Times New Roman"/>
          <w:szCs w:val="24"/>
        </w:rPr>
        <w:t>εριφέρεια</w:t>
      </w:r>
      <w:r>
        <w:rPr>
          <w:rFonts w:eastAsia="Times New Roman" w:cs="Times New Roman"/>
          <w:szCs w:val="24"/>
        </w:rPr>
        <w:t>,</w:t>
      </w:r>
      <w:r w:rsidRPr="00915344">
        <w:rPr>
          <w:rFonts w:eastAsia="Times New Roman" w:cs="Times New Roman"/>
          <w:szCs w:val="24"/>
        </w:rPr>
        <w:t xml:space="preserve"> ότι αυτά τα 80 εκατομμύρια θα </w:t>
      </w:r>
      <w:r>
        <w:rPr>
          <w:rFonts w:eastAsia="Times New Roman" w:cs="Times New Roman"/>
          <w:szCs w:val="24"/>
        </w:rPr>
        <w:t>έ</w:t>
      </w:r>
      <w:r w:rsidRPr="00915344">
        <w:rPr>
          <w:rFonts w:eastAsia="Times New Roman" w:cs="Times New Roman"/>
          <w:szCs w:val="24"/>
        </w:rPr>
        <w:t xml:space="preserve">ρθουν </w:t>
      </w:r>
      <w:proofErr w:type="spellStart"/>
      <w:r w:rsidRPr="00915344">
        <w:rPr>
          <w:rFonts w:eastAsia="Times New Roman" w:cs="Times New Roman"/>
          <w:szCs w:val="24"/>
        </w:rPr>
        <w:t>στοχευμένα</w:t>
      </w:r>
      <w:proofErr w:type="spellEnd"/>
      <w:r w:rsidRPr="00915344">
        <w:rPr>
          <w:rFonts w:eastAsia="Times New Roman" w:cs="Times New Roman"/>
          <w:szCs w:val="24"/>
        </w:rPr>
        <w:t xml:space="preserve"> με προτεραιότητα στις περιφέρειες που υπήρχε χαμηλό ποσοστό ένταξης</w:t>
      </w:r>
      <w:r>
        <w:rPr>
          <w:rFonts w:eastAsia="Times New Roman" w:cs="Times New Roman"/>
          <w:szCs w:val="24"/>
        </w:rPr>
        <w:t xml:space="preserve">, λίγοι δικαιούχοι, </w:t>
      </w:r>
      <w:r w:rsidRPr="00915344">
        <w:rPr>
          <w:rFonts w:eastAsia="Times New Roman" w:cs="Times New Roman"/>
          <w:szCs w:val="24"/>
        </w:rPr>
        <w:t>πάρα πολλές αιτήσεις</w:t>
      </w:r>
      <w:r>
        <w:rPr>
          <w:rFonts w:eastAsia="Times New Roman" w:cs="Times New Roman"/>
          <w:szCs w:val="24"/>
        </w:rPr>
        <w:t>.</w:t>
      </w:r>
    </w:p>
    <w:p w14:paraId="7632C3F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να </w:t>
      </w:r>
      <w:r w:rsidRPr="00915344">
        <w:rPr>
          <w:rFonts w:eastAsia="Times New Roman" w:cs="Times New Roman"/>
          <w:szCs w:val="24"/>
        </w:rPr>
        <w:t>ξεκαθαρίζουμε τα πράγματα</w:t>
      </w:r>
      <w:r>
        <w:rPr>
          <w:rFonts w:eastAsia="Times New Roman" w:cs="Times New Roman"/>
          <w:szCs w:val="24"/>
        </w:rPr>
        <w:t>. Δ</w:t>
      </w:r>
      <w:r w:rsidRPr="00915344">
        <w:rPr>
          <w:rFonts w:eastAsia="Times New Roman" w:cs="Times New Roman"/>
          <w:szCs w:val="24"/>
        </w:rPr>
        <w:t xml:space="preserve">εν αδικήθηκε </w:t>
      </w:r>
      <w:r w:rsidRPr="00915344">
        <w:rPr>
          <w:rFonts w:eastAsia="Times New Roman" w:cs="Times New Roman"/>
          <w:szCs w:val="24"/>
        </w:rPr>
        <w:t>καθόλου η Περιφέρεια Ανατολικής Μακεδονίας</w:t>
      </w:r>
      <w:r>
        <w:rPr>
          <w:rFonts w:eastAsia="Times New Roman" w:cs="Times New Roman"/>
          <w:szCs w:val="24"/>
        </w:rPr>
        <w:t xml:space="preserve"> και </w:t>
      </w:r>
      <w:r w:rsidRPr="00915344">
        <w:rPr>
          <w:rFonts w:eastAsia="Times New Roman" w:cs="Times New Roman"/>
          <w:szCs w:val="24"/>
        </w:rPr>
        <w:t>Θράκης</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 xml:space="preserve">κάτι που </w:t>
      </w:r>
      <w:r w:rsidRPr="00915344">
        <w:rPr>
          <w:rFonts w:eastAsia="Times New Roman" w:cs="Times New Roman"/>
          <w:szCs w:val="24"/>
        </w:rPr>
        <w:t>λένε τα ίδια τα νούμερα</w:t>
      </w:r>
      <w:r>
        <w:rPr>
          <w:rFonts w:eastAsia="Times New Roman" w:cs="Times New Roman"/>
          <w:szCs w:val="24"/>
        </w:rPr>
        <w:t>. Π</w:t>
      </w:r>
      <w:r w:rsidRPr="00915344">
        <w:rPr>
          <w:rFonts w:eastAsia="Times New Roman" w:cs="Times New Roman"/>
          <w:szCs w:val="24"/>
        </w:rPr>
        <w:t>ρώτη και δεύτερη πρόσκληση είναι πρώτ</w:t>
      </w:r>
      <w:r>
        <w:rPr>
          <w:rFonts w:eastAsia="Times New Roman" w:cs="Times New Roman"/>
          <w:szCs w:val="24"/>
        </w:rPr>
        <w:t>οι</w:t>
      </w:r>
      <w:r w:rsidRPr="00915344">
        <w:rPr>
          <w:rFonts w:eastAsia="Times New Roman" w:cs="Times New Roman"/>
          <w:szCs w:val="24"/>
        </w:rPr>
        <w:t xml:space="preserve"> στην κατανομή</w:t>
      </w:r>
      <w:r>
        <w:rPr>
          <w:rFonts w:eastAsia="Times New Roman" w:cs="Times New Roman"/>
          <w:szCs w:val="24"/>
        </w:rPr>
        <w:t>. Να το ξεκαθαρίζουμε.</w:t>
      </w:r>
    </w:p>
    <w:p w14:paraId="7632C3F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915344">
        <w:rPr>
          <w:rFonts w:eastAsia="Times New Roman" w:cs="Times New Roman"/>
          <w:szCs w:val="24"/>
        </w:rPr>
        <w:t xml:space="preserve">τα 80 εκατομμύρια θα πάνε </w:t>
      </w:r>
      <w:proofErr w:type="spellStart"/>
      <w:r w:rsidRPr="00915344">
        <w:rPr>
          <w:rFonts w:eastAsia="Times New Roman" w:cs="Times New Roman"/>
          <w:szCs w:val="24"/>
        </w:rPr>
        <w:t>στοχευμένα</w:t>
      </w:r>
      <w:proofErr w:type="spellEnd"/>
      <w:r>
        <w:rPr>
          <w:rFonts w:eastAsia="Times New Roman" w:cs="Times New Roman"/>
          <w:szCs w:val="24"/>
        </w:rPr>
        <w:t>,</w:t>
      </w:r>
      <w:r w:rsidRPr="00915344">
        <w:rPr>
          <w:rFonts w:eastAsia="Times New Roman" w:cs="Times New Roman"/>
          <w:szCs w:val="24"/>
        </w:rPr>
        <w:t xml:space="preserve"> επαναλαμβάνω</w:t>
      </w:r>
      <w:r>
        <w:rPr>
          <w:rFonts w:eastAsia="Times New Roman" w:cs="Times New Roman"/>
          <w:szCs w:val="24"/>
        </w:rPr>
        <w:t>,</w:t>
      </w:r>
      <w:r w:rsidRPr="00915344">
        <w:rPr>
          <w:rFonts w:eastAsia="Times New Roman" w:cs="Times New Roman"/>
          <w:szCs w:val="24"/>
        </w:rPr>
        <w:t xml:space="preserve"> στις περιφέρειες</w:t>
      </w:r>
      <w:r>
        <w:rPr>
          <w:rFonts w:eastAsia="Times New Roman" w:cs="Times New Roman"/>
          <w:szCs w:val="24"/>
        </w:rPr>
        <w:t>,</w:t>
      </w:r>
      <w:r w:rsidRPr="00915344">
        <w:rPr>
          <w:rFonts w:eastAsia="Times New Roman" w:cs="Times New Roman"/>
          <w:szCs w:val="24"/>
        </w:rPr>
        <w:t xml:space="preserve"> όπως είναι</w:t>
      </w:r>
      <w:r w:rsidRPr="00915344">
        <w:rPr>
          <w:rFonts w:eastAsia="Times New Roman" w:cs="Times New Roman"/>
          <w:szCs w:val="24"/>
        </w:rPr>
        <w:t xml:space="preserve"> η </w:t>
      </w:r>
      <w:r>
        <w:rPr>
          <w:rFonts w:eastAsia="Times New Roman" w:cs="Times New Roman"/>
          <w:szCs w:val="24"/>
        </w:rPr>
        <w:t>δική σας την οποία εκπροσωπείτε,</w:t>
      </w:r>
      <w:r w:rsidRPr="00915344">
        <w:rPr>
          <w:rFonts w:eastAsia="Times New Roman" w:cs="Times New Roman"/>
          <w:szCs w:val="24"/>
        </w:rPr>
        <w:t xml:space="preserve"> στην οποία είχαμε χαμηλό ποσοστό </w:t>
      </w:r>
      <w:r>
        <w:rPr>
          <w:rFonts w:eastAsia="Times New Roman" w:cs="Times New Roman"/>
          <w:szCs w:val="24"/>
        </w:rPr>
        <w:t>ένταξης,</w:t>
      </w:r>
      <w:r w:rsidRPr="00915344">
        <w:rPr>
          <w:rFonts w:eastAsia="Times New Roman" w:cs="Times New Roman"/>
          <w:szCs w:val="24"/>
        </w:rPr>
        <w:t xml:space="preserve"> σύμφωνα με τη δεύτερη πρόσκληση</w:t>
      </w:r>
      <w:r>
        <w:rPr>
          <w:rFonts w:eastAsia="Times New Roman" w:cs="Times New Roman"/>
          <w:szCs w:val="24"/>
        </w:rPr>
        <w:t>,</w:t>
      </w:r>
      <w:r w:rsidRPr="00915344">
        <w:rPr>
          <w:rFonts w:eastAsia="Times New Roman" w:cs="Times New Roman"/>
          <w:szCs w:val="24"/>
        </w:rPr>
        <w:t xml:space="preserve"> επαναλαμβάνω</w:t>
      </w:r>
      <w:r>
        <w:rPr>
          <w:rFonts w:eastAsia="Times New Roman" w:cs="Times New Roman"/>
          <w:szCs w:val="24"/>
        </w:rPr>
        <w:t>.</w:t>
      </w:r>
    </w:p>
    <w:p w14:paraId="7632C3F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sidRPr="00915344">
        <w:rPr>
          <w:rFonts w:eastAsia="Times New Roman" w:cs="Times New Roman"/>
          <w:szCs w:val="24"/>
        </w:rPr>
        <w:t>υχαριστώ</w:t>
      </w:r>
      <w:r>
        <w:rPr>
          <w:rFonts w:eastAsia="Times New Roman" w:cs="Times New Roman"/>
          <w:szCs w:val="24"/>
        </w:rPr>
        <w:t>.</w:t>
      </w:r>
    </w:p>
    <w:p w14:paraId="7632C3F6" w14:textId="77777777" w:rsidR="00845256" w:rsidRDefault="00BE25C9">
      <w:pPr>
        <w:spacing w:line="600" w:lineRule="auto"/>
        <w:ind w:firstLine="720"/>
        <w:contextualSpacing/>
        <w:jc w:val="both"/>
        <w:rPr>
          <w:rFonts w:eastAsia="Times New Roman" w:cs="Times New Roman"/>
          <w:szCs w:val="24"/>
        </w:rPr>
      </w:pPr>
      <w:r w:rsidRPr="00A93801">
        <w:rPr>
          <w:rFonts w:eastAsia="Times New Roman" w:cs="Times New Roman"/>
          <w:b/>
          <w:szCs w:val="24"/>
        </w:rPr>
        <w:t>ΠΡΟΕΔΡΕΥΩΝ (Νικήτας Κακλαμάνης):</w:t>
      </w:r>
      <w:r>
        <w:rPr>
          <w:rFonts w:eastAsia="Times New Roman" w:cs="Times New Roman"/>
          <w:szCs w:val="24"/>
        </w:rPr>
        <w:t xml:space="preserve"> Ξεκινάμε </w:t>
      </w:r>
      <w:r w:rsidRPr="00915344">
        <w:rPr>
          <w:rFonts w:eastAsia="Times New Roman" w:cs="Times New Roman"/>
          <w:szCs w:val="24"/>
        </w:rPr>
        <w:t>με την ίδια σειρά</w:t>
      </w:r>
      <w:r>
        <w:rPr>
          <w:rFonts w:eastAsia="Times New Roman" w:cs="Times New Roman"/>
          <w:szCs w:val="24"/>
        </w:rPr>
        <w:t>,</w:t>
      </w:r>
      <w:r w:rsidRPr="00915344">
        <w:rPr>
          <w:rFonts w:eastAsia="Times New Roman" w:cs="Times New Roman"/>
          <w:szCs w:val="24"/>
        </w:rPr>
        <w:t xml:space="preserve"> δηλαδή πρώτος ο </w:t>
      </w:r>
      <w:r>
        <w:rPr>
          <w:rFonts w:eastAsia="Times New Roman" w:cs="Times New Roman"/>
          <w:szCs w:val="24"/>
        </w:rPr>
        <w:t xml:space="preserve">κ. </w:t>
      </w:r>
      <w:proofErr w:type="spellStart"/>
      <w:r>
        <w:rPr>
          <w:rFonts w:eastAsia="Times New Roman" w:cs="Times New Roman"/>
          <w:szCs w:val="24"/>
        </w:rPr>
        <w:t>Δ</w:t>
      </w:r>
      <w:r w:rsidRPr="00915344">
        <w:rPr>
          <w:rFonts w:eastAsia="Times New Roman" w:cs="Times New Roman"/>
          <w:szCs w:val="24"/>
        </w:rPr>
        <w:t>ημοσχάκης</w:t>
      </w:r>
      <w:proofErr w:type="spellEnd"/>
      <w:r>
        <w:rPr>
          <w:rFonts w:eastAsia="Times New Roman" w:cs="Times New Roman"/>
          <w:szCs w:val="24"/>
        </w:rPr>
        <w:t>.</w:t>
      </w:r>
    </w:p>
    <w:p w14:paraId="7632C3F7" w14:textId="77777777" w:rsidR="00845256" w:rsidRDefault="00BE25C9">
      <w:pPr>
        <w:spacing w:line="600" w:lineRule="auto"/>
        <w:ind w:firstLine="720"/>
        <w:contextualSpacing/>
        <w:jc w:val="both"/>
        <w:rPr>
          <w:rFonts w:eastAsia="Times New Roman" w:cs="Times New Roman"/>
          <w:szCs w:val="24"/>
        </w:rPr>
      </w:pPr>
      <w:r w:rsidRPr="00915344">
        <w:rPr>
          <w:rFonts w:eastAsia="Times New Roman" w:cs="Times New Roman"/>
          <w:szCs w:val="24"/>
        </w:rPr>
        <w:t>Ορίστε</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xml:space="preserve">, </w:t>
      </w:r>
      <w:r>
        <w:rPr>
          <w:rFonts w:eastAsia="Times New Roman" w:cs="Times New Roman"/>
          <w:szCs w:val="24"/>
        </w:rPr>
        <w:t>έχετε τον λόγο.</w:t>
      </w:r>
    </w:p>
    <w:p w14:paraId="7632C3F8" w14:textId="77777777" w:rsidR="00845256" w:rsidRDefault="00BE25C9">
      <w:pPr>
        <w:spacing w:line="600" w:lineRule="auto"/>
        <w:ind w:firstLine="720"/>
        <w:contextualSpacing/>
        <w:jc w:val="both"/>
        <w:rPr>
          <w:rFonts w:eastAsia="Times New Roman" w:cs="Times New Roman"/>
          <w:szCs w:val="24"/>
        </w:rPr>
      </w:pPr>
      <w:r w:rsidRPr="00A93801">
        <w:rPr>
          <w:rFonts w:eastAsia="Times New Roman" w:cs="Times New Roman"/>
          <w:b/>
          <w:szCs w:val="24"/>
        </w:rPr>
        <w:t xml:space="preserve">ΑΝΑΣΤΑΣΙΟΣ </w:t>
      </w:r>
      <w:r>
        <w:rPr>
          <w:rFonts w:eastAsia="Times New Roman" w:cs="Times New Roman"/>
          <w:b/>
          <w:szCs w:val="24"/>
        </w:rPr>
        <w:t xml:space="preserve">(ΤΑΣΟΣ) </w:t>
      </w:r>
      <w:r w:rsidRPr="00A93801">
        <w:rPr>
          <w:rFonts w:eastAsia="Times New Roman" w:cs="Times New Roman"/>
          <w:b/>
          <w:szCs w:val="24"/>
        </w:rPr>
        <w:t>ΔΗΜΟΣΧΑΚΗΣ:</w:t>
      </w:r>
      <w:r>
        <w:rPr>
          <w:rFonts w:eastAsia="Times New Roman" w:cs="Times New Roman"/>
          <w:szCs w:val="24"/>
        </w:rPr>
        <w:t xml:space="preserve"> Κύριε Υπουργέ, στο </w:t>
      </w:r>
      <w:proofErr w:type="spellStart"/>
      <w:r>
        <w:rPr>
          <w:rFonts w:eastAsia="Times New Roman" w:cs="Times New Roman"/>
          <w:szCs w:val="24"/>
        </w:rPr>
        <w:t>Βελβεντό</w:t>
      </w:r>
      <w:proofErr w:type="spellEnd"/>
      <w:r>
        <w:rPr>
          <w:rFonts w:eastAsia="Times New Roman" w:cs="Times New Roman"/>
          <w:szCs w:val="24"/>
        </w:rPr>
        <w:t xml:space="preserve"> Κοζάνης, λίγο πριν το Πάσχα ο Υ</w:t>
      </w:r>
      <w:r w:rsidRPr="00915344">
        <w:rPr>
          <w:rFonts w:eastAsia="Times New Roman" w:cs="Times New Roman"/>
          <w:szCs w:val="24"/>
        </w:rPr>
        <w:t>πουργός συνοδεύοντας τον Πρωθυπουργό της χώρας στη συγκεκριμένη περιφέρεια</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 xml:space="preserve">αποδείχθηκε </w:t>
      </w:r>
      <w:r w:rsidRPr="00915344">
        <w:rPr>
          <w:rFonts w:eastAsia="Times New Roman" w:cs="Times New Roman"/>
          <w:szCs w:val="24"/>
        </w:rPr>
        <w:t xml:space="preserve">γαλαντόμος και </w:t>
      </w:r>
      <w:r w:rsidRPr="00915344">
        <w:rPr>
          <w:rFonts w:eastAsia="Times New Roman" w:cs="Times New Roman"/>
          <w:szCs w:val="24"/>
        </w:rPr>
        <w:lastRenderedPageBreak/>
        <w:t>έταξε λεφτά</w:t>
      </w:r>
      <w:r>
        <w:rPr>
          <w:rFonts w:eastAsia="Times New Roman" w:cs="Times New Roman"/>
          <w:szCs w:val="24"/>
        </w:rPr>
        <w:t>,</w:t>
      </w:r>
      <w:r w:rsidRPr="00915344">
        <w:rPr>
          <w:rFonts w:eastAsia="Times New Roman" w:cs="Times New Roman"/>
          <w:szCs w:val="24"/>
        </w:rPr>
        <w:t xml:space="preserve"> έταξε διπλασιασμό του προϋπολογισμ</w:t>
      </w:r>
      <w:r w:rsidRPr="00915344">
        <w:rPr>
          <w:rFonts w:eastAsia="Times New Roman" w:cs="Times New Roman"/>
          <w:szCs w:val="24"/>
        </w:rPr>
        <w:t xml:space="preserve">ού για τις βιολογικές καλλιέργειες για τη </w:t>
      </w:r>
      <w:r>
        <w:rPr>
          <w:rFonts w:eastAsia="Times New Roman" w:cs="Times New Roman"/>
          <w:szCs w:val="24"/>
        </w:rPr>
        <w:t>δ</w:t>
      </w:r>
      <w:r w:rsidRPr="00915344">
        <w:rPr>
          <w:rFonts w:eastAsia="Times New Roman" w:cs="Times New Roman"/>
          <w:szCs w:val="24"/>
        </w:rPr>
        <w:t>υτική Μακεδονία</w:t>
      </w:r>
      <w:r>
        <w:rPr>
          <w:rFonts w:eastAsia="Times New Roman" w:cs="Times New Roman"/>
          <w:szCs w:val="24"/>
        </w:rPr>
        <w:t>. Δ</w:t>
      </w:r>
      <w:r w:rsidRPr="00915344">
        <w:rPr>
          <w:rFonts w:eastAsia="Times New Roman" w:cs="Times New Roman"/>
          <w:szCs w:val="24"/>
        </w:rPr>
        <w:t>ηλαδή</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η</w:t>
      </w:r>
      <w:r w:rsidRPr="00915344">
        <w:rPr>
          <w:rFonts w:eastAsia="Times New Roman" w:cs="Times New Roman"/>
          <w:szCs w:val="24"/>
        </w:rPr>
        <w:t xml:space="preserve"> </w:t>
      </w:r>
      <w:r>
        <w:rPr>
          <w:rFonts w:eastAsia="Times New Roman" w:cs="Times New Roman"/>
          <w:szCs w:val="24"/>
        </w:rPr>
        <w:t>δ</w:t>
      </w:r>
      <w:r w:rsidRPr="00915344">
        <w:rPr>
          <w:rFonts w:eastAsia="Times New Roman" w:cs="Times New Roman"/>
          <w:szCs w:val="24"/>
        </w:rPr>
        <w:t>υτική Μακεδονία πήρε επιπλέον 15,7 εκατομμύρια ευρώ</w:t>
      </w:r>
      <w:r>
        <w:rPr>
          <w:rFonts w:eastAsia="Times New Roman" w:cs="Times New Roman"/>
          <w:szCs w:val="24"/>
        </w:rPr>
        <w:t>,</w:t>
      </w:r>
      <w:r w:rsidRPr="00915344">
        <w:rPr>
          <w:rFonts w:eastAsia="Times New Roman" w:cs="Times New Roman"/>
          <w:szCs w:val="24"/>
        </w:rPr>
        <w:t xml:space="preserve"> η Ανατολική Μακεδονία και Θράκη πήρε </w:t>
      </w:r>
      <w:r>
        <w:rPr>
          <w:rFonts w:eastAsia="Times New Roman" w:cs="Times New Roman"/>
          <w:szCs w:val="24"/>
        </w:rPr>
        <w:t>ακόμα</w:t>
      </w:r>
      <w:r w:rsidRPr="00915344">
        <w:rPr>
          <w:rFonts w:eastAsia="Times New Roman" w:cs="Times New Roman"/>
          <w:szCs w:val="24"/>
        </w:rPr>
        <w:t xml:space="preserve"> 5,9 εκατομμύρια ευρώ</w:t>
      </w:r>
      <w:r>
        <w:rPr>
          <w:rFonts w:eastAsia="Times New Roman" w:cs="Times New Roman"/>
          <w:szCs w:val="24"/>
        </w:rPr>
        <w:t>. Δ</w:t>
      </w:r>
      <w:r w:rsidRPr="00915344">
        <w:rPr>
          <w:rFonts w:eastAsia="Times New Roman" w:cs="Times New Roman"/>
          <w:szCs w:val="24"/>
        </w:rPr>
        <w:t>ιπλασιάζεται</w:t>
      </w:r>
      <w:r>
        <w:rPr>
          <w:rFonts w:eastAsia="Times New Roman" w:cs="Times New Roman"/>
          <w:szCs w:val="24"/>
        </w:rPr>
        <w:t>,</w:t>
      </w:r>
      <w:r w:rsidRPr="00915344">
        <w:rPr>
          <w:rFonts w:eastAsia="Times New Roman" w:cs="Times New Roman"/>
          <w:szCs w:val="24"/>
        </w:rPr>
        <w:t xml:space="preserve"> σύμφωνα με προφορική σας δέσμευση</w:t>
      </w:r>
      <w:r>
        <w:rPr>
          <w:rFonts w:eastAsia="Times New Roman" w:cs="Times New Roman"/>
          <w:szCs w:val="24"/>
        </w:rPr>
        <w:t>. Κ</w:t>
      </w:r>
      <w:r w:rsidRPr="00915344">
        <w:rPr>
          <w:rFonts w:eastAsia="Times New Roman" w:cs="Times New Roman"/>
          <w:szCs w:val="24"/>
        </w:rPr>
        <w:t>αι από ό</w:t>
      </w:r>
      <w:r>
        <w:rPr>
          <w:rFonts w:eastAsia="Times New Roman" w:cs="Times New Roman"/>
          <w:szCs w:val="24"/>
        </w:rPr>
        <w:t>,</w:t>
      </w:r>
      <w:r w:rsidRPr="00915344">
        <w:rPr>
          <w:rFonts w:eastAsia="Times New Roman" w:cs="Times New Roman"/>
          <w:szCs w:val="24"/>
        </w:rPr>
        <w:t xml:space="preserve">τι </w:t>
      </w:r>
      <w:r w:rsidRPr="00915344">
        <w:rPr>
          <w:rFonts w:eastAsia="Times New Roman" w:cs="Times New Roman"/>
          <w:szCs w:val="24"/>
        </w:rPr>
        <w:t>φαίνεται τώρα πλέον</w:t>
      </w:r>
      <w:r>
        <w:rPr>
          <w:rFonts w:eastAsia="Times New Roman" w:cs="Times New Roman"/>
          <w:szCs w:val="24"/>
        </w:rPr>
        <w:t>,</w:t>
      </w:r>
      <w:r w:rsidRPr="00915344">
        <w:rPr>
          <w:rFonts w:eastAsia="Times New Roman" w:cs="Times New Roman"/>
          <w:szCs w:val="24"/>
        </w:rPr>
        <w:t xml:space="preserve"> μας είπατε ότι έχετε ένα ποσό των 80 εκατομμυρίων</w:t>
      </w:r>
      <w:r>
        <w:rPr>
          <w:rFonts w:eastAsia="Times New Roman" w:cs="Times New Roman"/>
          <w:szCs w:val="24"/>
        </w:rPr>
        <w:t>,</w:t>
      </w:r>
      <w:r w:rsidRPr="00915344">
        <w:rPr>
          <w:rFonts w:eastAsia="Times New Roman" w:cs="Times New Roman"/>
          <w:szCs w:val="24"/>
        </w:rPr>
        <w:t xml:space="preserve"> το οποίο και θα κατανείμετε</w:t>
      </w:r>
      <w:r>
        <w:rPr>
          <w:rFonts w:eastAsia="Times New Roman" w:cs="Times New Roman"/>
          <w:szCs w:val="24"/>
        </w:rPr>
        <w:t>.</w:t>
      </w:r>
    </w:p>
    <w:p w14:paraId="7632C3F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Ελπίζω</w:t>
      </w:r>
      <w:r w:rsidRPr="00915344">
        <w:rPr>
          <w:rFonts w:eastAsia="Times New Roman" w:cs="Times New Roman"/>
          <w:szCs w:val="24"/>
        </w:rPr>
        <w:t xml:space="preserve"> στη δεύτερη κατανομή να είσαστε απόλυτα ακριβής</w:t>
      </w:r>
      <w:r>
        <w:rPr>
          <w:rFonts w:eastAsia="Times New Roman" w:cs="Times New Roman"/>
          <w:szCs w:val="24"/>
        </w:rPr>
        <w:t>, να</w:t>
      </w:r>
      <w:r w:rsidRPr="00915344">
        <w:rPr>
          <w:rFonts w:eastAsia="Times New Roman" w:cs="Times New Roman"/>
          <w:szCs w:val="24"/>
        </w:rPr>
        <w:t xml:space="preserve"> είσαστε </w:t>
      </w:r>
      <w:r>
        <w:rPr>
          <w:rFonts w:eastAsia="Times New Roman" w:cs="Times New Roman"/>
          <w:szCs w:val="24"/>
        </w:rPr>
        <w:t>δίκαιοι</w:t>
      </w:r>
      <w:r w:rsidRPr="00915344">
        <w:rPr>
          <w:rFonts w:eastAsia="Times New Roman" w:cs="Times New Roman"/>
          <w:szCs w:val="24"/>
        </w:rPr>
        <w:t xml:space="preserve"> και δεν θέλω να είσαστε γαλαντόμοι απέναντι </w:t>
      </w:r>
      <w:r>
        <w:rPr>
          <w:rFonts w:eastAsia="Times New Roman" w:cs="Times New Roman"/>
          <w:szCs w:val="24"/>
        </w:rPr>
        <w:t>μας. Σ</w:t>
      </w:r>
      <w:r w:rsidRPr="00915344">
        <w:rPr>
          <w:rFonts w:eastAsia="Times New Roman" w:cs="Times New Roman"/>
          <w:szCs w:val="24"/>
        </w:rPr>
        <w:t>ε ό</w:t>
      </w:r>
      <w:r>
        <w:rPr>
          <w:rFonts w:eastAsia="Times New Roman" w:cs="Times New Roman"/>
          <w:szCs w:val="24"/>
        </w:rPr>
        <w:t>,</w:t>
      </w:r>
      <w:r w:rsidRPr="00915344">
        <w:rPr>
          <w:rFonts w:eastAsia="Times New Roman" w:cs="Times New Roman"/>
          <w:szCs w:val="24"/>
        </w:rPr>
        <w:t>τι αφορά αυτό που είπατε σ</w:t>
      </w:r>
      <w:r w:rsidRPr="00915344">
        <w:rPr>
          <w:rFonts w:eastAsia="Times New Roman" w:cs="Times New Roman"/>
          <w:szCs w:val="24"/>
        </w:rPr>
        <w:t>το πρώτο στάδιο και στο δεύτερο στάδιο</w:t>
      </w:r>
      <w:r>
        <w:rPr>
          <w:rFonts w:eastAsia="Times New Roman" w:cs="Times New Roman"/>
          <w:szCs w:val="24"/>
        </w:rPr>
        <w:t>, α</w:t>
      </w:r>
      <w:r w:rsidRPr="00915344">
        <w:rPr>
          <w:rFonts w:eastAsia="Times New Roman" w:cs="Times New Roman"/>
          <w:szCs w:val="24"/>
        </w:rPr>
        <w:t>υτά είναι δικά σας μυθεύματα</w:t>
      </w:r>
      <w:r>
        <w:rPr>
          <w:rFonts w:eastAsia="Times New Roman" w:cs="Times New Roman"/>
          <w:szCs w:val="24"/>
        </w:rPr>
        <w:t>. Δ</w:t>
      </w:r>
      <w:r w:rsidRPr="00915344">
        <w:rPr>
          <w:rFonts w:eastAsia="Times New Roman" w:cs="Times New Roman"/>
          <w:szCs w:val="24"/>
        </w:rPr>
        <w:t>ιότι</w:t>
      </w:r>
      <w:r>
        <w:rPr>
          <w:rFonts w:eastAsia="Times New Roman" w:cs="Times New Roman"/>
          <w:szCs w:val="24"/>
        </w:rPr>
        <w:t xml:space="preserve">, το πρώτο στάδιο αφορά την πρώτη δράση αυτών </w:t>
      </w:r>
      <w:r w:rsidRPr="00915344">
        <w:rPr>
          <w:rFonts w:eastAsia="Times New Roman" w:cs="Times New Roman"/>
          <w:szCs w:val="24"/>
        </w:rPr>
        <w:t>που είχαν εγκριθεί κατά τα παρελθόντα έτη</w:t>
      </w:r>
      <w:r>
        <w:rPr>
          <w:rFonts w:eastAsia="Times New Roman" w:cs="Times New Roman"/>
          <w:szCs w:val="24"/>
        </w:rPr>
        <w:t>. Μ</w:t>
      </w:r>
      <w:r w:rsidRPr="00915344">
        <w:rPr>
          <w:rFonts w:eastAsia="Times New Roman" w:cs="Times New Roman"/>
          <w:szCs w:val="24"/>
        </w:rPr>
        <w:t>η βάζετ</w:t>
      </w:r>
      <w:r>
        <w:rPr>
          <w:rFonts w:eastAsia="Times New Roman" w:cs="Times New Roman"/>
          <w:szCs w:val="24"/>
        </w:rPr>
        <w:t xml:space="preserve">ε ανόμοια πράγματα στο ίδιο </w:t>
      </w:r>
      <w:r w:rsidRPr="00915344">
        <w:rPr>
          <w:rFonts w:eastAsia="Times New Roman" w:cs="Times New Roman"/>
          <w:szCs w:val="24"/>
        </w:rPr>
        <w:t>καλάθι</w:t>
      </w:r>
      <w:r>
        <w:rPr>
          <w:rFonts w:eastAsia="Times New Roman" w:cs="Times New Roman"/>
          <w:szCs w:val="24"/>
        </w:rPr>
        <w:t>. Η</w:t>
      </w:r>
      <w:r w:rsidRPr="00915344">
        <w:rPr>
          <w:rFonts w:eastAsia="Times New Roman" w:cs="Times New Roman"/>
          <w:szCs w:val="24"/>
        </w:rPr>
        <w:t xml:space="preserve"> δεύτερη φάση αφορά τα ποσά για τα οποία συζητ</w:t>
      </w:r>
      <w:r w:rsidRPr="00915344">
        <w:rPr>
          <w:rFonts w:eastAsia="Times New Roman" w:cs="Times New Roman"/>
          <w:szCs w:val="24"/>
        </w:rPr>
        <w:t>ούμε</w:t>
      </w:r>
      <w:r>
        <w:rPr>
          <w:rFonts w:eastAsia="Times New Roman" w:cs="Times New Roman"/>
          <w:szCs w:val="24"/>
        </w:rPr>
        <w:t>,</w:t>
      </w:r>
      <w:r w:rsidRPr="00915344">
        <w:rPr>
          <w:rFonts w:eastAsia="Times New Roman" w:cs="Times New Roman"/>
          <w:szCs w:val="24"/>
        </w:rPr>
        <w:t xml:space="preserve"> για τα ποσοστά</w:t>
      </w:r>
      <w:r>
        <w:rPr>
          <w:rFonts w:eastAsia="Times New Roman" w:cs="Times New Roman"/>
          <w:szCs w:val="24"/>
        </w:rPr>
        <w:t xml:space="preserve"> τα</w:t>
      </w:r>
      <w:r w:rsidRPr="00915344">
        <w:rPr>
          <w:rFonts w:eastAsia="Times New Roman" w:cs="Times New Roman"/>
          <w:szCs w:val="24"/>
        </w:rPr>
        <w:t xml:space="preserve"> οποία σας </w:t>
      </w:r>
      <w:r>
        <w:rPr>
          <w:rFonts w:eastAsia="Times New Roman" w:cs="Times New Roman"/>
          <w:szCs w:val="24"/>
        </w:rPr>
        <w:t>α</w:t>
      </w:r>
      <w:r w:rsidRPr="00915344">
        <w:rPr>
          <w:rFonts w:eastAsia="Times New Roman" w:cs="Times New Roman"/>
          <w:szCs w:val="24"/>
        </w:rPr>
        <w:t>νέφερα</w:t>
      </w:r>
      <w:r>
        <w:rPr>
          <w:rFonts w:eastAsia="Times New Roman" w:cs="Times New Roman"/>
          <w:szCs w:val="24"/>
        </w:rPr>
        <w:t>.</w:t>
      </w:r>
      <w:r w:rsidRPr="00915344">
        <w:rPr>
          <w:rFonts w:eastAsia="Times New Roman" w:cs="Times New Roman"/>
          <w:szCs w:val="24"/>
        </w:rPr>
        <w:t xml:space="preserve"> Συνεπώς μην παραπλαν</w:t>
      </w:r>
      <w:r>
        <w:rPr>
          <w:rFonts w:eastAsia="Times New Roman" w:cs="Times New Roman"/>
          <w:szCs w:val="24"/>
        </w:rPr>
        <w:t>ά</w:t>
      </w:r>
      <w:r w:rsidRPr="00915344">
        <w:rPr>
          <w:rFonts w:eastAsia="Times New Roman" w:cs="Times New Roman"/>
          <w:szCs w:val="24"/>
        </w:rPr>
        <w:t>τε την Ολομέλεια</w:t>
      </w:r>
      <w:r>
        <w:rPr>
          <w:rFonts w:eastAsia="Times New Roman" w:cs="Times New Roman"/>
          <w:szCs w:val="24"/>
        </w:rPr>
        <w:t>,</w:t>
      </w:r>
      <w:r w:rsidRPr="00915344">
        <w:rPr>
          <w:rFonts w:eastAsia="Times New Roman" w:cs="Times New Roman"/>
          <w:szCs w:val="24"/>
        </w:rPr>
        <w:t xml:space="preserve"> μη</w:t>
      </w:r>
      <w:r>
        <w:rPr>
          <w:rFonts w:eastAsia="Times New Roman" w:cs="Times New Roman"/>
          <w:szCs w:val="24"/>
        </w:rPr>
        <w:t>ν παραπλανάτε</w:t>
      </w:r>
      <w:r w:rsidRPr="00915344">
        <w:rPr>
          <w:rFonts w:eastAsia="Times New Roman" w:cs="Times New Roman"/>
          <w:szCs w:val="24"/>
        </w:rPr>
        <w:t xml:space="preserve"> το</w:t>
      </w:r>
      <w:r>
        <w:rPr>
          <w:rFonts w:eastAsia="Times New Roman" w:cs="Times New Roman"/>
          <w:szCs w:val="24"/>
        </w:rPr>
        <w:t>ν</w:t>
      </w:r>
      <w:r w:rsidRPr="00915344">
        <w:rPr>
          <w:rFonts w:eastAsia="Times New Roman" w:cs="Times New Roman"/>
          <w:szCs w:val="24"/>
        </w:rPr>
        <w:t xml:space="preserve"> λαό</w:t>
      </w:r>
      <w:r>
        <w:rPr>
          <w:rFonts w:eastAsia="Times New Roman" w:cs="Times New Roman"/>
          <w:szCs w:val="24"/>
        </w:rPr>
        <w:t>,</w:t>
      </w:r>
      <w:r w:rsidRPr="00915344">
        <w:rPr>
          <w:rFonts w:eastAsia="Times New Roman" w:cs="Times New Roman"/>
          <w:szCs w:val="24"/>
        </w:rPr>
        <w:t xml:space="preserve"> μην </w:t>
      </w:r>
      <w:r>
        <w:rPr>
          <w:rFonts w:eastAsia="Times New Roman" w:cs="Times New Roman"/>
          <w:szCs w:val="24"/>
        </w:rPr>
        <w:t>παραπλανάτε</w:t>
      </w:r>
      <w:r w:rsidRPr="00915344">
        <w:rPr>
          <w:rFonts w:eastAsia="Times New Roman" w:cs="Times New Roman"/>
          <w:szCs w:val="24"/>
        </w:rPr>
        <w:t xml:space="preserve"> τους συναδέλφους </w:t>
      </w:r>
      <w:r>
        <w:rPr>
          <w:rFonts w:eastAsia="Times New Roman" w:cs="Times New Roman"/>
          <w:szCs w:val="24"/>
        </w:rPr>
        <w:t>σας.</w:t>
      </w:r>
    </w:p>
    <w:p w14:paraId="7632C3F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σας πω ότι</w:t>
      </w:r>
      <w:r w:rsidRPr="00915344">
        <w:rPr>
          <w:rFonts w:eastAsia="Times New Roman" w:cs="Times New Roman"/>
          <w:szCs w:val="24"/>
        </w:rPr>
        <w:t xml:space="preserve"> σύμφωνα με την Ελληνική Στατιστική Αρχή</w:t>
      </w:r>
      <w:r>
        <w:rPr>
          <w:rFonts w:eastAsia="Times New Roman" w:cs="Times New Roman"/>
          <w:szCs w:val="24"/>
        </w:rPr>
        <w:t>, η Περιφέρεια Α</w:t>
      </w:r>
      <w:r w:rsidRPr="00915344">
        <w:rPr>
          <w:rFonts w:eastAsia="Times New Roman" w:cs="Times New Roman"/>
          <w:szCs w:val="24"/>
        </w:rPr>
        <w:t>νατολικής Μακεδονίας και Θράκης διαθέ</w:t>
      </w:r>
      <w:r w:rsidRPr="00915344">
        <w:rPr>
          <w:rFonts w:eastAsia="Times New Roman" w:cs="Times New Roman"/>
          <w:szCs w:val="24"/>
        </w:rPr>
        <w:t xml:space="preserve">τει </w:t>
      </w:r>
      <w:r>
        <w:rPr>
          <w:rFonts w:eastAsia="Times New Roman" w:cs="Times New Roman"/>
          <w:szCs w:val="24"/>
        </w:rPr>
        <w:t xml:space="preserve">πενήντα μία χιλιάδες, εννιακόσιες πενήντα δύο </w:t>
      </w:r>
      <w:r w:rsidRPr="00915344">
        <w:rPr>
          <w:rFonts w:eastAsia="Times New Roman" w:cs="Times New Roman"/>
          <w:szCs w:val="24"/>
        </w:rPr>
        <w:t>γεωργικές εκμεταλλεύσεις</w:t>
      </w:r>
      <w:r>
        <w:rPr>
          <w:rFonts w:eastAsia="Times New Roman" w:cs="Times New Roman"/>
          <w:szCs w:val="24"/>
        </w:rPr>
        <w:t>,</w:t>
      </w:r>
      <w:r w:rsidRPr="00915344">
        <w:rPr>
          <w:rFonts w:eastAsia="Times New Roman" w:cs="Times New Roman"/>
          <w:szCs w:val="24"/>
        </w:rPr>
        <w:t xml:space="preserve"> δηλαδή το 7,25</w:t>
      </w:r>
      <w:r>
        <w:rPr>
          <w:rFonts w:eastAsia="Times New Roman" w:cs="Times New Roman"/>
          <w:szCs w:val="24"/>
        </w:rPr>
        <w:t>%</w:t>
      </w:r>
      <w:r w:rsidRPr="00915344">
        <w:rPr>
          <w:rFonts w:eastAsia="Times New Roman" w:cs="Times New Roman"/>
          <w:szCs w:val="24"/>
        </w:rPr>
        <w:t xml:space="preserve"> της χώρας</w:t>
      </w:r>
      <w:r>
        <w:rPr>
          <w:rFonts w:eastAsia="Times New Roman" w:cs="Times New Roman"/>
          <w:szCs w:val="24"/>
        </w:rPr>
        <w:t>. Έ</w:t>
      </w:r>
      <w:r w:rsidRPr="00915344">
        <w:rPr>
          <w:rFonts w:eastAsia="Times New Roman" w:cs="Times New Roman"/>
          <w:szCs w:val="24"/>
        </w:rPr>
        <w:t>χουμε περιφέρειες</w:t>
      </w:r>
      <w:r>
        <w:rPr>
          <w:rFonts w:eastAsia="Times New Roman" w:cs="Times New Roman"/>
          <w:szCs w:val="24"/>
        </w:rPr>
        <w:t>,</w:t>
      </w:r>
      <w:r w:rsidRPr="00915344">
        <w:rPr>
          <w:rFonts w:eastAsia="Times New Roman" w:cs="Times New Roman"/>
          <w:szCs w:val="24"/>
        </w:rPr>
        <w:t xml:space="preserve"> όπως </w:t>
      </w:r>
      <w:r>
        <w:rPr>
          <w:rFonts w:eastAsia="Times New Roman" w:cs="Times New Roman"/>
          <w:szCs w:val="24"/>
        </w:rPr>
        <w:t xml:space="preserve">αυτή </w:t>
      </w:r>
      <w:r w:rsidRPr="00915344">
        <w:rPr>
          <w:rFonts w:eastAsia="Times New Roman" w:cs="Times New Roman"/>
          <w:szCs w:val="24"/>
        </w:rPr>
        <w:t xml:space="preserve">της </w:t>
      </w:r>
      <w:r>
        <w:rPr>
          <w:rFonts w:eastAsia="Times New Roman" w:cs="Times New Roman"/>
          <w:szCs w:val="24"/>
        </w:rPr>
        <w:t>δ</w:t>
      </w:r>
      <w:r w:rsidRPr="00915344">
        <w:rPr>
          <w:rFonts w:eastAsia="Times New Roman" w:cs="Times New Roman"/>
          <w:szCs w:val="24"/>
        </w:rPr>
        <w:t>υτικής Μακεδονίας</w:t>
      </w:r>
      <w:r>
        <w:rPr>
          <w:rFonts w:eastAsia="Times New Roman" w:cs="Times New Roman"/>
          <w:szCs w:val="24"/>
        </w:rPr>
        <w:t>,</w:t>
      </w:r>
      <w:r w:rsidRPr="00915344">
        <w:rPr>
          <w:rFonts w:eastAsia="Times New Roman" w:cs="Times New Roman"/>
          <w:szCs w:val="24"/>
        </w:rPr>
        <w:t xml:space="preserve"> που </w:t>
      </w:r>
      <w:proofErr w:type="spellStart"/>
      <w:r w:rsidRPr="00915344">
        <w:rPr>
          <w:rFonts w:eastAsia="Times New Roman" w:cs="Times New Roman"/>
          <w:szCs w:val="24"/>
        </w:rPr>
        <w:t>προείπα</w:t>
      </w:r>
      <w:proofErr w:type="spellEnd"/>
      <w:r>
        <w:rPr>
          <w:rFonts w:eastAsia="Times New Roman" w:cs="Times New Roman"/>
          <w:szCs w:val="24"/>
        </w:rPr>
        <w:t>,</w:t>
      </w:r>
      <w:r w:rsidRPr="00915344">
        <w:rPr>
          <w:rFonts w:eastAsia="Times New Roman" w:cs="Times New Roman"/>
          <w:szCs w:val="24"/>
        </w:rPr>
        <w:t xml:space="preserve"> του </w:t>
      </w:r>
      <w:r>
        <w:rPr>
          <w:rFonts w:eastAsia="Times New Roman" w:cs="Times New Roman"/>
          <w:szCs w:val="24"/>
        </w:rPr>
        <w:t>β</w:t>
      </w:r>
      <w:r w:rsidRPr="00915344">
        <w:rPr>
          <w:rFonts w:eastAsia="Times New Roman" w:cs="Times New Roman"/>
          <w:szCs w:val="24"/>
        </w:rPr>
        <w:t>ορείου Αιγαίου με 3,31</w:t>
      </w:r>
      <w:r>
        <w:rPr>
          <w:rFonts w:eastAsia="Times New Roman" w:cs="Times New Roman"/>
          <w:szCs w:val="24"/>
        </w:rPr>
        <w:t>%</w:t>
      </w:r>
      <w:r w:rsidRPr="00915344">
        <w:rPr>
          <w:rFonts w:eastAsia="Times New Roman" w:cs="Times New Roman"/>
          <w:szCs w:val="24"/>
        </w:rPr>
        <w:t xml:space="preserve"> η πρώτη και με 4,21</w:t>
      </w:r>
      <w:r>
        <w:rPr>
          <w:rFonts w:eastAsia="Times New Roman" w:cs="Times New Roman"/>
          <w:szCs w:val="24"/>
        </w:rPr>
        <w:t>% η δεύτερη σε ό,τι αφορά τις</w:t>
      </w:r>
      <w:r w:rsidRPr="00915344">
        <w:rPr>
          <w:rFonts w:eastAsia="Times New Roman" w:cs="Times New Roman"/>
          <w:szCs w:val="24"/>
        </w:rPr>
        <w:t xml:space="preserve"> γεωργικές εκμεταλλεύσεις</w:t>
      </w:r>
      <w:r>
        <w:rPr>
          <w:rFonts w:eastAsia="Times New Roman" w:cs="Times New Roman"/>
          <w:szCs w:val="24"/>
        </w:rPr>
        <w:t>. Τ</w:t>
      </w:r>
      <w:r w:rsidRPr="00915344">
        <w:rPr>
          <w:rFonts w:eastAsia="Times New Roman" w:cs="Times New Roman"/>
          <w:szCs w:val="24"/>
        </w:rPr>
        <w:t>α δύο ποσά τα οποία έχετε αποφασίσει για τη δεύτερη φάση</w:t>
      </w:r>
      <w:r>
        <w:rPr>
          <w:rFonts w:eastAsia="Times New Roman" w:cs="Times New Roman"/>
          <w:szCs w:val="24"/>
        </w:rPr>
        <w:t>,</w:t>
      </w:r>
      <w:r w:rsidRPr="00915344">
        <w:rPr>
          <w:rFonts w:eastAsia="Times New Roman" w:cs="Times New Roman"/>
          <w:szCs w:val="24"/>
        </w:rPr>
        <w:t xml:space="preserve"> για τη δεύτερη δράση</w:t>
      </w:r>
      <w:r>
        <w:rPr>
          <w:rFonts w:eastAsia="Times New Roman" w:cs="Times New Roman"/>
          <w:szCs w:val="24"/>
        </w:rPr>
        <w:t>,</w:t>
      </w:r>
      <w:r w:rsidRPr="00915344">
        <w:rPr>
          <w:rFonts w:eastAsia="Times New Roman" w:cs="Times New Roman"/>
          <w:szCs w:val="24"/>
        </w:rPr>
        <w:t xml:space="preserve"> είναι πολλαπλάσια </w:t>
      </w:r>
      <w:r>
        <w:rPr>
          <w:rFonts w:eastAsia="Times New Roman" w:cs="Times New Roman"/>
          <w:szCs w:val="24"/>
        </w:rPr>
        <w:t xml:space="preserve">από </w:t>
      </w:r>
      <w:r w:rsidRPr="00915344">
        <w:rPr>
          <w:rFonts w:eastAsia="Times New Roman" w:cs="Times New Roman"/>
          <w:szCs w:val="24"/>
        </w:rPr>
        <w:t>αυτά τα οποία διαθέτετε για την Ανατολική Μακεδονία και Θράκη</w:t>
      </w:r>
      <w:r>
        <w:rPr>
          <w:rFonts w:eastAsia="Times New Roman" w:cs="Times New Roman"/>
          <w:szCs w:val="24"/>
        </w:rPr>
        <w:t>.</w:t>
      </w:r>
    </w:p>
    <w:p w14:paraId="7632C3F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Επίσης, εδ</w:t>
      </w:r>
      <w:r w:rsidRPr="00915344">
        <w:rPr>
          <w:rFonts w:eastAsia="Times New Roman" w:cs="Times New Roman"/>
          <w:szCs w:val="24"/>
        </w:rPr>
        <w:t xml:space="preserve">ώ είναι το έγγραφο της Περιφέρειας </w:t>
      </w:r>
      <w:r>
        <w:rPr>
          <w:rFonts w:eastAsia="Times New Roman" w:cs="Times New Roman"/>
          <w:szCs w:val="24"/>
        </w:rPr>
        <w:t>Α</w:t>
      </w:r>
      <w:r w:rsidRPr="00915344">
        <w:rPr>
          <w:rFonts w:eastAsia="Times New Roman" w:cs="Times New Roman"/>
          <w:szCs w:val="24"/>
        </w:rPr>
        <w:t>νατολικής Μακεδον</w:t>
      </w:r>
      <w:r w:rsidRPr="00915344">
        <w:rPr>
          <w:rFonts w:eastAsia="Times New Roman" w:cs="Times New Roman"/>
          <w:szCs w:val="24"/>
        </w:rPr>
        <w:t xml:space="preserve">ίας και Θράκης το οποίο </w:t>
      </w:r>
      <w:r>
        <w:rPr>
          <w:rFonts w:eastAsia="Times New Roman" w:cs="Times New Roman"/>
          <w:szCs w:val="24"/>
        </w:rPr>
        <w:t>σ</w:t>
      </w:r>
      <w:r>
        <w:rPr>
          <w:rFonts w:eastAsia="Times New Roman" w:cs="Times New Roman"/>
          <w:szCs w:val="24"/>
        </w:rPr>
        <w:t>ά</w:t>
      </w:r>
      <w:r>
        <w:rPr>
          <w:rFonts w:eastAsia="Times New Roman" w:cs="Times New Roman"/>
          <w:szCs w:val="24"/>
        </w:rPr>
        <w:t xml:space="preserve">ς </w:t>
      </w:r>
      <w:r w:rsidRPr="00915344">
        <w:rPr>
          <w:rFonts w:eastAsia="Times New Roman" w:cs="Times New Roman"/>
          <w:szCs w:val="24"/>
        </w:rPr>
        <w:t xml:space="preserve">το κατέθεσε την Τρίτη </w:t>
      </w:r>
      <w:r>
        <w:rPr>
          <w:rFonts w:eastAsia="Times New Roman" w:cs="Times New Roman"/>
          <w:szCs w:val="24"/>
        </w:rPr>
        <w:t>3 Ιανουαρίου του 2019</w:t>
      </w:r>
      <w:r w:rsidRPr="00915344">
        <w:rPr>
          <w:rFonts w:eastAsia="Times New Roman" w:cs="Times New Roman"/>
          <w:szCs w:val="24"/>
        </w:rPr>
        <w:t xml:space="preserve"> ο περιφερειάρχης με τους συνεργάτες του</w:t>
      </w:r>
      <w:r>
        <w:rPr>
          <w:rFonts w:eastAsia="Times New Roman" w:cs="Times New Roman"/>
          <w:szCs w:val="24"/>
        </w:rPr>
        <w:t>. Μ</w:t>
      </w:r>
      <w:r w:rsidRPr="00915344">
        <w:rPr>
          <w:rFonts w:eastAsia="Times New Roman" w:cs="Times New Roman"/>
          <w:szCs w:val="24"/>
        </w:rPr>
        <w:t xml:space="preserve">ε </w:t>
      </w:r>
      <w:r>
        <w:rPr>
          <w:rFonts w:eastAsia="Times New Roman" w:cs="Times New Roman"/>
          <w:szCs w:val="24"/>
        </w:rPr>
        <w:t>π</w:t>
      </w:r>
      <w:r w:rsidRPr="00915344">
        <w:rPr>
          <w:rFonts w:eastAsia="Times New Roman" w:cs="Times New Roman"/>
          <w:szCs w:val="24"/>
        </w:rPr>
        <w:t>όνο ψυχής γνωστοποιούν τα στοιχ</w:t>
      </w:r>
      <w:r>
        <w:rPr>
          <w:rFonts w:eastAsia="Times New Roman" w:cs="Times New Roman"/>
          <w:szCs w:val="24"/>
        </w:rPr>
        <w:t xml:space="preserve">εία και εσείς δεν το λαμβάνετε </w:t>
      </w:r>
      <w:r w:rsidRPr="00915344">
        <w:rPr>
          <w:rFonts w:eastAsia="Times New Roman" w:cs="Times New Roman"/>
          <w:szCs w:val="24"/>
        </w:rPr>
        <w:t>υπ</w:t>
      </w:r>
      <w:r>
        <w:rPr>
          <w:rFonts w:eastAsia="Times New Roman" w:cs="Times New Roman"/>
          <w:szCs w:val="24"/>
        </w:rPr>
        <w:t xml:space="preserve">’ </w:t>
      </w:r>
      <w:proofErr w:type="spellStart"/>
      <w:r w:rsidRPr="00915344">
        <w:rPr>
          <w:rFonts w:eastAsia="Times New Roman" w:cs="Times New Roman"/>
          <w:szCs w:val="24"/>
        </w:rPr>
        <w:t>όψιν</w:t>
      </w:r>
      <w:proofErr w:type="spellEnd"/>
      <w:r w:rsidRPr="00915344">
        <w:rPr>
          <w:rFonts w:eastAsia="Times New Roman" w:cs="Times New Roman"/>
          <w:szCs w:val="24"/>
        </w:rPr>
        <w:t xml:space="preserve"> </w:t>
      </w:r>
      <w:r>
        <w:rPr>
          <w:rFonts w:eastAsia="Times New Roman" w:cs="Times New Roman"/>
          <w:szCs w:val="24"/>
        </w:rPr>
        <w:t>σας. Σας το καταθέτω για τα Π</w:t>
      </w:r>
      <w:r w:rsidRPr="00915344">
        <w:rPr>
          <w:rFonts w:eastAsia="Times New Roman" w:cs="Times New Roman"/>
          <w:szCs w:val="24"/>
        </w:rPr>
        <w:t>ρακτικά της Βουλής</w:t>
      </w:r>
      <w:r>
        <w:rPr>
          <w:rFonts w:eastAsia="Times New Roman" w:cs="Times New Roman"/>
          <w:szCs w:val="24"/>
        </w:rPr>
        <w:t>.</w:t>
      </w:r>
    </w:p>
    <w:p w14:paraId="7632C3FC" w14:textId="77777777" w:rsidR="00845256" w:rsidRDefault="00BE25C9">
      <w:pPr>
        <w:spacing w:line="600" w:lineRule="auto"/>
        <w:ind w:firstLine="720"/>
        <w:contextualSpacing/>
        <w:jc w:val="both"/>
        <w:rPr>
          <w:rFonts w:eastAsia="Times New Roman" w:cs="Times New Roman"/>
          <w:szCs w:val="24"/>
        </w:rPr>
      </w:pPr>
      <w:r w:rsidRPr="000D63A8">
        <w:rPr>
          <w:rFonts w:eastAsia="Times New Roman" w:cs="Times New Roman"/>
          <w:szCs w:val="24"/>
        </w:rPr>
        <w:lastRenderedPageBreak/>
        <w:t xml:space="preserve">(Στο σημείο αυτό ο </w:t>
      </w:r>
      <w:r w:rsidRPr="000D63A8">
        <w:rPr>
          <w:rFonts w:eastAsia="Times New Roman" w:cs="Times New Roman"/>
          <w:szCs w:val="24"/>
        </w:rPr>
        <w:t xml:space="preserve">Βουλευτής κ. </w:t>
      </w:r>
      <w:r>
        <w:rPr>
          <w:rFonts w:eastAsia="Times New Roman" w:cs="Times New Roman"/>
          <w:szCs w:val="24"/>
        </w:rPr>
        <w:t xml:space="preserve">Αναστάσιος (Τάσος) </w:t>
      </w:r>
      <w:proofErr w:type="spellStart"/>
      <w:r>
        <w:rPr>
          <w:rFonts w:eastAsia="Times New Roman" w:cs="Times New Roman"/>
          <w:szCs w:val="24"/>
        </w:rPr>
        <w:t>Δημοσχάκης</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632C3F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Έτσι,</w:t>
      </w:r>
      <w:r w:rsidRPr="00915344">
        <w:rPr>
          <w:rFonts w:eastAsia="Times New Roman" w:cs="Times New Roman"/>
          <w:szCs w:val="24"/>
        </w:rPr>
        <w:t xml:space="preserve"> κύριε </w:t>
      </w:r>
      <w:r>
        <w:rPr>
          <w:rFonts w:eastAsia="Times New Roman" w:cs="Times New Roman"/>
          <w:szCs w:val="24"/>
        </w:rPr>
        <w:t>Υ</w:t>
      </w:r>
      <w:r w:rsidRPr="00915344">
        <w:rPr>
          <w:rFonts w:eastAsia="Times New Roman" w:cs="Times New Roman"/>
          <w:szCs w:val="24"/>
        </w:rPr>
        <w:t>φυπουργέ</w:t>
      </w:r>
      <w:r>
        <w:rPr>
          <w:rFonts w:eastAsia="Times New Roman" w:cs="Times New Roman"/>
          <w:szCs w:val="24"/>
        </w:rPr>
        <w:t>,</w:t>
      </w:r>
      <w:r w:rsidRPr="00915344">
        <w:rPr>
          <w:rFonts w:eastAsia="Times New Roman" w:cs="Times New Roman"/>
          <w:szCs w:val="24"/>
        </w:rPr>
        <w:t xml:space="preserve"> </w:t>
      </w:r>
      <w:proofErr w:type="spellStart"/>
      <w:r w:rsidRPr="00915344">
        <w:rPr>
          <w:rFonts w:eastAsia="Times New Roman" w:cs="Times New Roman"/>
          <w:szCs w:val="24"/>
        </w:rPr>
        <w:t>στοχοποιείτ</w:t>
      </w:r>
      <w:r>
        <w:rPr>
          <w:rFonts w:eastAsia="Times New Roman" w:cs="Times New Roman"/>
          <w:szCs w:val="24"/>
        </w:rPr>
        <w:t>ε</w:t>
      </w:r>
      <w:proofErr w:type="spellEnd"/>
      <w:r w:rsidRPr="00915344">
        <w:rPr>
          <w:rFonts w:eastAsia="Times New Roman" w:cs="Times New Roman"/>
          <w:szCs w:val="24"/>
        </w:rPr>
        <w:t xml:space="preserve"> το</w:t>
      </w:r>
      <w:r>
        <w:rPr>
          <w:rFonts w:eastAsia="Times New Roman" w:cs="Times New Roman"/>
          <w:szCs w:val="24"/>
        </w:rPr>
        <w:t xml:space="preserve">ν Έβρο, </w:t>
      </w:r>
      <w:proofErr w:type="spellStart"/>
      <w:r>
        <w:rPr>
          <w:rFonts w:eastAsia="Times New Roman" w:cs="Times New Roman"/>
          <w:szCs w:val="24"/>
        </w:rPr>
        <w:t>στοχοπο</w:t>
      </w:r>
      <w:r>
        <w:rPr>
          <w:rFonts w:eastAsia="Times New Roman" w:cs="Times New Roman"/>
          <w:szCs w:val="24"/>
        </w:rPr>
        <w:t>ιείτε</w:t>
      </w:r>
      <w:proofErr w:type="spellEnd"/>
      <w:r w:rsidRPr="00915344">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νατολική </w:t>
      </w:r>
      <w:r>
        <w:rPr>
          <w:rFonts w:eastAsia="Times New Roman" w:cs="Times New Roman"/>
          <w:szCs w:val="24"/>
        </w:rPr>
        <w:t>μ</w:t>
      </w:r>
      <w:r>
        <w:rPr>
          <w:rFonts w:eastAsia="Times New Roman" w:cs="Times New Roman"/>
          <w:szCs w:val="24"/>
        </w:rPr>
        <w:t xml:space="preserve">ακεδονική Θράκη, διότι σας είπα ότι δεν είστε δίκαιος. </w:t>
      </w:r>
    </w:p>
    <w:p w14:paraId="7632C3F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Επίσης, μι</w:t>
      </w:r>
      <w:r w:rsidRPr="00915344">
        <w:rPr>
          <w:rFonts w:eastAsia="Times New Roman" w:cs="Times New Roman"/>
          <w:szCs w:val="24"/>
        </w:rPr>
        <w:t>α</w:t>
      </w:r>
      <w:r>
        <w:rPr>
          <w:rFonts w:eastAsia="Times New Roman" w:cs="Times New Roman"/>
          <w:szCs w:val="24"/>
        </w:rPr>
        <w:t>ς</w:t>
      </w:r>
      <w:r w:rsidRPr="00915344">
        <w:rPr>
          <w:rFonts w:eastAsia="Times New Roman" w:cs="Times New Roman"/>
          <w:szCs w:val="24"/>
        </w:rPr>
        <w:t xml:space="preserve"> και συζητούμε για τον Έβρο και τη Θράκη παρεμπιπτόντως</w:t>
      </w:r>
      <w:r>
        <w:rPr>
          <w:rFonts w:eastAsia="Times New Roman" w:cs="Times New Roman"/>
          <w:szCs w:val="24"/>
        </w:rPr>
        <w:t>,</w:t>
      </w:r>
      <w:r w:rsidRPr="00915344">
        <w:rPr>
          <w:rFonts w:eastAsia="Times New Roman" w:cs="Times New Roman"/>
          <w:szCs w:val="24"/>
        </w:rPr>
        <w:t xml:space="preserve"> κύριε </w:t>
      </w:r>
      <w:r>
        <w:rPr>
          <w:rFonts w:eastAsia="Times New Roman" w:cs="Times New Roman"/>
          <w:szCs w:val="24"/>
        </w:rPr>
        <w:t>Π</w:t>
      </w:r>
      <w:r w:rsidRPr="00915344">
        <w:rPr>
          <w:rFonts w:eastAsia="Times New Roman" w:cs="Times New Roman"/>
          <w:szCs w:val="24"/>
        </w:rPr>
        <w:t>ρόεδρε</w:t>
      </w:r>
      <w:r>
        <w:rPr>
          <w:rFonts w:eastAsia="Times New Roman" w:cs="Times New Roman"/>
          <w:szCs w:val="24"/>
        </w:rPr>
        <w:t>,</w:t>
      </w:r>
      <w:r w:rsidRPr="00915344">
        <w:rPr>
          <w:rFonts w:eastAsia="Times New Roman" w:cs="Times New Roman"/>
          <w:szCs w:val="24"/>
        </w:rPr>
        <w:t xml:space="preserve"> </w:t>
      </w:r>
      <w:r>
        <w:rPr>
          <w:rFonts w:eastAsia="Times New Roman" w:cs="Times New Roman"/>
          <w:szCs w:val="24"/>
        </w:rPr>
        <w:t xml:space="preserve">θα ήθελα να αναφερθώ σε </w:t>
      </w:r>
      <w:r w:rsidRPr="00915344">
        <w:rPr>
          <w:rFonts w:eastAsia="Times New Roman" w:cs="Times New Roman"/>
          <w:szCs w:val="24"/>
        </w:rPr>
        <w:t>δύο θέματα</w:t>
      </w:r>
      <w:r>
        <w:rPr>
          <w:rFonts w:eastAsia="Times New Roman" w:cs="Times New Roman"/>
          <w:szCs w:val="24"/>
        </w:rPr>
        <w:t>,</w:t>
      </w:r>
      <w:r w:rsidRPr="00915344">
        <w:rPr>
          <w:rFonts w:eastAsia="Times New Roman" w:cs="Times New Roman"/>
          <w:szCs w:val="24"/>
        </w:rPr>
        <w:t xml:space="preserve"> τα οποία είναι καυτά και μας αφορούν</w:t>
      </w:r>
      <w:r>
        <w:rPr>
          <w:rFonts w:eastAsia="Times New Roman" w:cs="Times New Roman"/>
          <w:szCs w:val="24"/>
        </w:rPr>
        <w:t>. Ε</w:t>
      </w:r>
      <w:r w:rsidRPr="00915344">
        <w:rPr>
          <w:rFonts w:eastAsia="Times New Roman" w:cs="Times New Roman"/>
          <w:szCs w:val="24"/>
        </w:rPr>
        <w:t xml:space="preserve">δώ μέσα στην </w:t>
      </w:r>
      <w:r>
        <w:rPr>
          <w:rFonts w:eastAsia="Times New Roman" w:cs="Times New Roman"/>
          <w:szCs w:val="24"/>
        </w:rPr>
        <w:t>Α</w:t>
      </w:r>
      <w:r w:rsidRPr="00915344">
        <w:rPr>
          <w:rFonts w:eastAsia="Times New Roman" w:cs="Times New Roman"/>
          <w:szCs w:val="24"/>
        </w:rPr>
        <w:t>ίθουσα</w:t>
      </w:r>
      <w:r>
        <w:rPr>
          <w:rFonts w:eastAsia="Times New Roman" w:cs="Times New Roman"/>
          <w:szCs w:val="24"/>
        </w:rPr>
        <w:t>,</w:t>
      </w:r>
      <w:r w:rsidRPr="00915344">
        <w:rPr>
          <w:rFonts w:eastAsia="Times New Roman" w:cs="Times New Roman"/>
          <w:szCs w:val="24"/>
        </w:rPr>
        <w:t xml:space="preserve"> πριν από ένα</w:t>
      </w:r>
      <w:r>
        <w:rPr>
          <w:rFonts w:eastAsia="Times New Roman" w:cs="Times New Roman"/>
          <w:szCs w:val="24"/>
        </w:rPr>
        <w:t>ν</w:t>
      </w:r>
      <w:r w:rsidRPr="00915344">
        <w:rPr>
          <w:rFonts w:eastAsia="Times New Roman" w:cs="Times New Roman"/>
          <w:szCs w:val="24"/>
        </w:rPr>
        <w:t xml:space="preserve"> μήνα είχα πει </w:t>
      </w:r>
      <w:r>
        <w:rPr>
          <w:rFonts w:eastAsia="Times New Roman" w:cs="Times New Roman"/>
          <w:szCs w:val="24"/>
        </w:rPr>
        <w:t>σ</w:t>
      </w:r>
      <w:r w:rsidRPr="00915344">
        <w:rPr>
          <w:rFonts w:eastAsia="Times New Roman" w:cs="Times New Roman"/>
          <w:szCs w:val="24"/>
        </w:rPr>
        <w:t>τον κύριο Υ</w:t>
      </w:r>
      <w:r>
        <w:rPr>
          <w:rFonts w:eastAsia="Times New Roman" w:cs="Times New Roman"/>
          <w:szCs w:val="24"/>
        </w:rPr>
        <w:t>φυ</w:t>
      </w:r>
      <w:r w:rsidRPr="00915344">
        <w:rPr>
          <w:rFonts w:eastAsia="Times New Roman" w:cs="Times New Roman"/>
          <w:szCs w:val="24"/>
        </w:rPr>
        <w:t>πουργό ότι θα πρέπει να λάβει υπ</w:t>
      </w:r>
      <w:r>
        <w:rPr>
          <w:rFonts w:eastAsia="Times New Roman" w:cs="Times New Roman"/>
          <w:szCs w:val="24"/>
        </w:rPr>
        <w:t xml:space="preserve">’ </w:t>
      </w:r>
      <w:proofErr w:type="spellStart"/>
      <w:r w:rsidRPr="00915344">
        <w:rPr>
          <w:rFonts w:eastAsia="Times New Roman" w:cs="Times New Roman"/>
          <w:szCs w:val="24"/>
        </w:rPr>
        <w:t>όψιν</w:t>
      </w:r>
      <w:proofErr w:type="spellEnd"/>
      <w:r w:rsidRPr="00915344">
        <w:rPr>
          <w:rFonts w:eastAsia="Times New Roman" w:cs="Times New Roman"/>
          <w:szCs w:val="24"/>
        </w:rPr>
        <w:t xml:space="preserve"> το</w:t>
      </w:r>
      <w:r>
        <w:rPr>
          <w:rFonts w:eastAsia="Times New Roman" w:cs="Times New Roman"/>
          <w:szCs w:val="24"/>
        </w:rPr>
        <w:t>ύ</w:t>
      </w:r>
      <w:r w:rsidRPr="00915344">
        <w:rPr>
          <w:rFonts w:eastAsia="Times New Roman" w:cs="Times New Roman"/>
          <w:szCs w:val="24"/>
        </w:rPr>
        <w:t>ς βαμβακοκαλλιεργητές</w:t>
      </w:r>
      <w:r>
        <w:rPr>
          <w:rFonts w:eastAsia="Times New Roman" w:cs="Times New Roman"/>
          <w:szCs w:val="24"/>
        </w:rPr>
        <w:t xml:space="preserve"> οι οποίοι</w:t>
      </w:r>
      <w:r w:rsidRPr="00915344">
        <w:rPr>
          <w:rFonts w:eastAsia="Times New Roman" w:cs="Times New Roman"/>
          <w:szCs w:val="24"/>
        </w:rPr>
        <w:t xml:space="preserve"> έχου</w:t>
      </w:r>
      <w:r>
        <w:rPr>
          <w:rFonts w:eastAsia="Times New Roman" w:cs="Times New Roman"/>
          <w:szCs w:val="24"/>
        </w:rPr>
        <w:t>ν</w:t>
      </w:r>
      <w:r w:rsidRPr="00915344">
        <w:rPr>
          <w:rFonts w:eastAsia="Times New Roman" w:cs="Times New Roman"/>
          <w:szCs w:val="24"/>
        </w:rPr>
        <w:t xml:space="preserve"> μηδαμινή έ</w:t>
      </w:r>
      <w:r>
        <w:rPr>
          <w:rFonts w:eastAsia="Times New Roman" w:cs="Times New Roman"/>
          <w:szCs w:val="24"/>
        </w:rPr>
        <w:t xml:space="preserve">ως μηδενική απόδοση στο βαμβάκι, διότι </w:t>
      </w:r>
      <w:r w:rsidRPr="00915344">
        <w:rPr>
          <w:rFonts w:eastAsia="Times New Roman" w:cs="Times New Roman"/>
          <w:szCs w:val="24"/>
        </w:rPr>
        <w:t xml:space="preserve">καταστράφηκαν όλες οι εκτάσεις </w:t>
      </w:r>
      <w:r>
        <w:rPr>
          <w:rFonts w:eastAsia="Times New Roman" w:cs="Times New Roman"/>
          <w:szCs w:val="24"/>
        </w:rPr>
        <w:t>μας.</w:t>
      </w:r>
    </w:p>
    <w:p w14:paraId="7632C3F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Δυστυχώς δεν με ακούσατε. Είναι τριάντα οι τραγ</w:t>
      </w:r>
      <w:r>
        <w:rPr>
          <w:rFonts w:eastAsia="Times New Roman"/>
          <w:color w:val="222222"/>
          <w:szCs w:val="24"/>
          <w:shd w:val="clear" w:color="auto" w:fill="FFFFFF"/>
        </w:rPr>
        <w:t>ικές φιγούρες της καταστροφής αυτής. Θα τους συμπεριλάβετε, έστω και τώρα προεκλογικά; Διότι έχετε πάρει το κολάι, όπως λέμε στα χωριά μας.</w:t>
      </w:r>
    </w:p>
    <w:p w14:paraId="7632C40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καταστράφηκαν τα σιτηρά μας. Καταστράφηκαν...</w:t>
      </w:r>
    </w:p>
    <w:p w14:paraId="7632C401" w14:textId="77777777" w:rsidR="00845256" w:rsidRDefault="00BE25C9">
      <w:pPr>
        <w:spacing w:line="600" w:lineRule="auto"/>
        <w:ind w:firstLine="720"/>
        <w:contextualSpacing/>
        <w:jc w:val="both"/>
        <w:rPr>
          <w:rFonts w:eastAsia="Times New Roman"/>
          <w:color w:val="222222"/>
          <w:szCs w:val="24"/>
          <w:shd w:val="clear" w:color="auto" w:fill="FFFFFF"/>
        </w:rPr>
      </w:pPr>
      <w:r w:rsidRPr="008D1973">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Δημοσχάκη</w:t>
      </w:r>
      <w:proofErr w:type="spellEnd"/>
      <w:r>
        <w:rPr>
          <w:rFonts w:eastAsia="Times New Roman"/>
          <w:color w:val="222222"/>
          <w:szCs w:val="24"/>
          <w:shd w:val="clear" w:color="auto" w:fill="FFFFFF"/>
        </w:rPr>
        <w:t>, αυτή είναι</w:t>
      </w:r>
      <w:r>
        <w:rPr>
          <w:rFonts w:eastAsia="Times New Roman"/>
          <w:color w:val="222222"/>
          <w:szCs w:val="24"/>
          <w:shd w:val="clear" w:color="auto" w:fill="FFFFFF"/>
        </w:rPr>
        <w:t xml:space="preserve"> άλλη ερώτηση τώρα που κάνετε.</w:t>
      </w:r>
    </w:p>
    <w:p w14:paraId="7632C402" w14:textId="77777777" w:rsidR="00845256" w:rsidRDefault="00BE25C9">
      <w:pPr>
        <w:spacing w:line="600" w:lineRule="auto"/>
        <w:ind w:firstLine="720"/>
        <w:contextualSpacing/>
        <w:jc w:val="both"/>
        <w:rPr>
          <w:rFonts w:eastAsia="Times New Roman"/>
          <w:color w:val="222222"/>
          <w:szCs w:val="24"/>
          <w:shd w:val="clear" w:color="auto" w:fill="FFFFFF"/>
        </w:rPr>
      </w:pPr>
      <w:r w:rsidRPr="008D1973">
        <w:rPr>
          <w:rFonts w:eastAsia="Times New Roman"/>
          <w:b/>
          <w:color w:val="222222"/>
          <w:szCs w:val="24"/>
          <w:shd w:val="clear" w:color="auto" w:fill="FFFFFF"/>
        </w:rPr>
        <w:t xml:space="preserve">ΑΝΑΣΤΑΣΙΟΣ </w:t>
      </w:r>
      <w:r>
        <w:rPr>
          <w:rFonts w:eastAsia="Times New Roman"/>
          <w:b/>
          <w:color w:val="222222"/>
          <w:szCs w:val="24"/>
          <w:shd w:val="clear" w:color="auto" w:fill="FFFFFF"/>
        </w:rPr>
        <w:t xml:space="preserve">(ΤΑΣΟΣ) </w:t>
      </w:r>
      <w:r w:rsidRPr="008D1973">
        <w:rPr>
          <w:rFonts w:eastAsia="Times New Roman"/>
          <w:b/>
          <w:color w:val="222222"/>
          <w:szCs w:val="24"/>
          <w:shd w:val="clear" w:color="auto" w:fill="FFFFFF"/>
        </w:rPr>
        <w:t>ΔΗΜΟΣΧΑΚΗΣ:</w:t>
      </w:r>
      <w:r>
        <w:rPr>
          <w:rFonts w:eastAsia="Times New Roman"/>
          <w:color w:val="222222"/>
          <w:szCs w:val="24"/>
          <w:shd w:val="clear" w:color="auto" w:fill="FFFFFF"/>
        </w:rPr>
        <w:t xml:space="preserve"> Παρεμπιπτόντως, κύριε Πρόεδρε.</w:t>
      </w:r>
    </w:p>
    <w:p w14:paraId="7632C403"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Δεν υπάρχει παρεμπιπτόντως, ολοκληρώστε.</w:t>
      </w:r>
    </w:p>
    <w:p w14:paraId="7632C40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ΑΝΑΣΤΑΣΙΟΣ (ΤΑΣΟΣ) ΔΗΜΟΣΧΑΚΗΣ:</w:t>
      </w:r>
      <w:r>
        <w:rPr>
          <w:rFonts w:eastAsia="Times New Roman"/>
          <w:color w:val="222222"/>
          <w:szCs w:val="24"/>
          <w:shd w:val="clear" w:color="auto" w:fill="FFFFFF"/>
        </w:rPr>
        <w:t xml:space="preserve"> Ένα λεπτό.</w:t>
      </w:r>
    </w:p>
    <w:p w14:paraId="7632C405"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Έχουμε απώλεια εισοδήματος. Εσείς στηρίζεστε μό</w:t>
      </w:r>
      <w:r>
        <w:rPr>
          <w:rFonts w:eastAsia="Times New Roman"/>
          <w:color w:val="222222"/>
          <w:szCs w:val="24"/>
          <w:shd w:val="clear" w:color="auto" w:fill="FFFFFF"/>
        </w:rPr>
        <w:t>νο στις ευρωπαϊκές πιστώσεις. Σε ό,τι αφορά τη συνδεδεμένη ενίσχυση -μιλάμε τώρα για το βαμβάκι- τι θα κάνετε για την απώλεια εισοδήματος σε ό,τι αφορά τα σιτηρά και το βαμβάκι όπου, ως γνωστόν, έχουμε καταστροφή; Θέλω να το καταλάβετε αυτό.</w:t>
      </w:r>
    </w:p>
    <w:p w14:paraId="7632C406"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(Νι</w:t>
      </w:r>
      <w:r>
        <w:rPr>
          <w:rFonts w:eastAsia="Times New Roman"/>
          <w:b/>
          <w:color w:val="222222"/>
          <w:szCs w:val="24"/>
          <w:shd w:val="clear" w:color="auto" w:fill="FFFFFF"/>
        </w:rPr>
        <w:t xml:space="preserve">κήτας Κακλαμάνης):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Δημοσχάκη</w:t>
      </w:r>
      <w:proofErr w:type="spellEnd"/>
      <w:r>
        <w:rPr>
          <w:rFonts w:eastAsia="Times New Roman"/>
          <w:color w:val="222222"/>
          <w:szCs w:val="24"/>
          <w:shd w:val="clear" w:color="auto" w:fill="FFFFFF"/>
        </w:rPr>
        <w:t>, δεν μπορώ να σας αφήσω άλλο. Κλείστε.</w:t>
      </w:r>
    </w:p>
    <w:p w14:paraId="7632C40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ΑΝΑΣΤΑΣΙΟΣ (ΤΑΣΟΣ) ΔΗΜΟΣΧΑΚΗΣ:</w:t>
      </w:r>
      <w:r>
        <w:rPr>
          <w:rFonts w:eastAsia="Times New Roman"/>
          <w:color w:val="222222"/>
          <w:szCs w:val="24"/>
          <w:shd w:val="clear" w:color="auto" w:fill="FFFFFF"/>
        </w:rPr>
        <w:t xml:space="preserve"> Τα θέματά μας θα πρέπει να τα βλέπετε και από εθνική ματιά και σκοπιά. Αυτή πρέπει να είναι η Κυβέρνηση της χώρας και έτσι πρέπει να βλέπει τον Έβρο, τ</w:t>
      </w:r>
      <w:r>
        <w:rPr>
          <w:rFonts w:eastAsia="Times New Roman"/>
          <w:color w:val="222222"/>
          <w:szCs w:val="24"/>
          <w:shd w:val="clear" w:color="auto" w:fill="FFFFFF"/>
        </w:rPr>
        <w:t xml:space="preserve">ην </w:t>
      </w:r>
      <w:r>
        <w:rPr>
          <w:rFonts w:eastAsia="Times New Roman"/>
          <w:color w:val="222222"/>
          <w:szCs w:val="24"/>
          <w:shd w:val="clear" w:color="auto" w:fill="FFFFFF"/>
        </w:rPr>
        <w:t>α</w:t>
      </w:r>
      <w:r>
        <w:rPr>
          <w:rFonts w:eastAsia="Times New Roman"/>
          <w:color w:val="222222"/>
          <w:szCs w:val="24"/>
          <w:shd w:val="clear" w:color="auto" w:fill="FFFFFF"/>
        </w:rPr>
        <w:t>νατολική Μακεδονία και Θράκη και τα νησιά της χώρας.</w:t>
      </w:r>
    </w:p>
    <w:p w14:paraId="7632C40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Κύριε Κυριαζίδη, έχετε τον λόγο.</w:t>
      </w:r>
    </w:p>
    <w:p w14:paraId="7632C409" w14:textId="77777777" w:rsidR="00845256" w:rsidRDefault="00BE25C9">
      <w:pPr>
        <w:spacing w:line="600" w:lineRule="auto"/>
        <w:ind w:firstLine="720"/>
        <w:contextualSpacing/>
        <w:jc w:val="both"/>
        <w:rPr>
          <w:rFonts w:eastAsia="Times New Roman"/>
          <w:color w:val="222222"/>
          <w:szCs w:val="24"/>
          <w:shd w:val="clear" w:color="auto" w:fill="FFFFFF"/>
        </w:rPr>
      </w:pPr>
      <w:r w:rsidRPr="00DA6FDA">
        <w:rPr>
          <w:rFonts w:eastAsia="Times New Roman"/>
          <w:b/>
          <w:color w:val="222222"/>
          <w:szCs w:val="24"/>
          <w:shd w:val="clear" w:color="auto" w:fill="FFFFFF"/>
        </w:rPr>
        <w:t>ΔΗΜΗΤΡΙΟΣ ΚΥΡΙΑΖΙΔΗΣ:</w:t>
      </w:r>
      <w:r>
        <w:rPr>
          <w:rFonts w:eastAsia="Times New Roman"/>
          <w:color w:val="222222"/>
          <w:szCs w:val="24"/>
          <w:shd w:val="clear" w:color="auto" w:fill="FFFFFF"/>
        </w:rPr>
        <w:t xml:space="preserve"> Ευχαριστώ.</w:t>
      </w:r>
    </w:p>
    <w:p w14:paraId="7632C40A"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μας προκαλέσατε και οφείλω να αναφερθώ. Καθυστερήσατε στην απορρόφηση των κονδυλίων </w:t>
      </w:r>
      <w:r>
        <w:rPr>
          <w:rFonts w:eastAsia="Times New Roman"/>
          <w:color w:val="222222"/>
          <w:szCs w:val="24"/>
          <w:shd w:val="clear" w:color="auto" w:fill="FFFFFF"/>
        </w:rPr>
        <w:t>και το πρόγραμμα 2014-2020 αργήσατε να το υλοποιήσετε και αναγκαστικά μεταφέρετε την υλοποίηση του προηγούμενου προγράμματος -που από πλευράς μας είχε συγκροτηθεί και σταλεί, προς ικανοποίηση- στο νέο πρόγραμμα, χάνοντας έτσι οι αγρότες περίπου 2,5 δισεκατ</w:t>
      </w:r>
      <w:r>
        <w:rPr>
          <w:rFonts w:eastAsia="Times New Roman"/>
          <w:color w:val="222222"/>
          <w:szCs w:val="24"/>
          <w:shd w:val="clear" w:color="auto" w:fill="FFFFFF"/>
        </w:rPr>
        <w:t xml:space="preserve">ομμύρια, με δική σας ευθύνη. Αυτά τα οποία θα έπρεπε να </w:t>
      </w:r>
      <w:r>
        <w:rPr>
          <w:rFonts w:eastAsia="Times New Roman"/>
          <w:color w:val="222222"/>
          <w:szCs w:val="24"/>
          <w:shd w:val="clear" w:color="auto" w:fill="FFFFFF"/>
        </w:rPr>
        <w:lastRenderedPageBreak/>
        <w:t>υλοποιηθούν μέχρι το 2014 αναγκαστήκατε να τα μεταφέρετε τώρα. Για αυτό αναφέρθηκε ο συνάδελφος στο προηγούμενο πρόγραμμα. Μεταφέρατε τα εγκεκριμένα για την περίοδο αυτή, προκειμένου πράγματι καθυστερ</w:t>
      </w:r>
      <w:r>
        <w:rPr>
          <w:rFonts w:eastAsia="Times New Roman"/>
          <w:color w:val="222222"/>
          <w:szCs w:val="24"/>
          <w:shd w:val="clear" w:color="auto" w:fill="FFFFFF"/>
        </w:rPr>
        <w:t>ημένα να ικανοποιηθούν οι καλλιεργητές.</w:t>
      </w:r>
    </w:p>
    <w:p w14:paraId="7632C40B"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Αυτή είναι μία σκληρή πραγματικότητα, γιατί για τους παλιούς καλλιεργητές από τις χίλιες τετρακόσιες πενήντα τρεις αιτήσεις εγκρίνατε μόνο δεκαεννέα και από τους νέους, τρεισήμισι χιλιάδες περίπου αιτήσεις, εγκρίνατε</w:t>
      </w:r>
      <w:r>
        <w:rPr>
          <w:rFonts w:eastAsia="Times New Roman"/>
          <w:color w:val="222222"/>
          <w:szCs w:val="24"/>
          <w:shd w:val="clear" w:color="auto" w:fill="FFFFFF"/>
        </w:rPr>
        <w:t xml:space="preserve"> μόνο τις εκατό. Αυτή είναι η σκληρή πραγματικότητα σε ό,τι αφορά την </w:t>
      </w:r>
      <w:r>
        <w:rPr>
          <w:rFonts w:eastAsia="Times New Roman"/>
          <w:color w:val="222222"/>
          <w:szCs w:val="24"/>
          <w:shd w:val="clear" w:color="auto" w:fill="FFFFFF"/>
        </w:rPr>
        <w:t>α</w:t>
      </w:r>
      <w:r>
        <w:rPr>
          <w:rFonts w:eastAsia="Times New Roman"/>
          <w:color w:val="222222"/>
          <w:szCs w:val="24"/>
          <w:shd w:val="clear" w:color="auto" w:fill="FFFFFF"/>
        </w:rPr>
        <w:t xml:space="preserve">νατολική Μακεδονία και </w:t>
      </w:r>
      <w:r>
        <w:rPr>
          <w:rFonts w:eastAsia="Times New Roman"/>
          <w:color w:val="222222"/>
          <w:szCs w:val="24"/>
          <w:shd w:val="clear" w:color="auto" w:fill="FFFFFF"/>
        </w:rPr>
        <w:t xml:space="preserve">την </w:t>
      </w:r>
      <w:r>
        <w:rPr>
          <w:rFonts w:eastAsia="Times New Roman"/>
          <w:color w:val="222222"/>
          <w:szCs w:val="24"/>
          <w:shd w:val="clear" w:color="auto" w:fill="FFFFFF"/>
        </w:rPr>
        <w:t>Θράκη.</w:t>
      </w:r>
    </w:p>
    <w:p w14:paraId="7632C40C"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σας καταθέσω και τον πίνακα πώς κατανέμεται σε όλη τη χώρα αυτό που κι εσείς αναγνωρίσατε, ότι υπήρξαν αδικίες. Περιμένουμε στη συνέχεια να υπάρξει </w:t>
      </w:r>
      <w:r>
        <w:rPr>
          <w:rFonts w:eastAsia="Times New Roman"/>
          <w:color w:val="222222"/>
          <w:szCs w:val="24"/>
          <w:shd w:val="clear" w:color="auto" w:fill="FFFFFF"/>
        </w:rPr>
        <w:t>αυτή η αποκατάσταση.</w:t>
      </w:r>
    </w:p>
    <w:p w14:paraId="7632C40D"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Βουλευτής κ. Δημήτριος Κυριαζίδης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632C40E"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το ίδιο, κύριε Υ</w:t>
      </w:r>
      <w:r>
        <w:rPr>
          <w:rFonts w:eastAsia="Times New Roman"/>
          <w:color w:val="222222"/>
          <w:szCs w:val="24"/>
          <w:shd w:val="clear" w:color="auto" w:fill="FFFFFF"/>
        </w:rPr>
        <w:t xml:space="preserve">πουργέ, συνέβη και με το </w:t>
      </w:r>
      <w:r>
        <w:rPr>
          <w:rFonts w:eastAsia="Times New Roman"/>
          <w:color w:val="222222"/>
          <w:szCs w:val="24"/>
          <w:shd w:val="clear" w:color="auto" w:fill="FFFFFF"/>
        </w:rPr>
        <w:t>μ</w:t>
      </w:r>
      <w:r>
        <w:rPr>
          <w:rFonts w:eastAsia="Times New Roman"/>
          <w:color w:val="222222"/>
          <w:szCs w:val="24"/>
          <w:shd w:val="clear" w:color="auto" w:fill="FFFFFF"/>
        </w:rPr>
        <w:t>έτρο 11.2</w:t>
      </w:r>
      <w:r w:rsidRPr="007D1E81">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για την κτηνοτροφία. Εντάξατε σε όλη τη χώρα, από τις συγκεκριμένες περιφέρειες μόνο δύο και εξαιρέσατε πάλι μόνο την Ανατολική Μακεδονία και Θράκη. Ξέρετε, ο </w:t>
      </w:r>
      <w:r>
        <w:rPr>
          <w:rFonts w:eastAsia="Times New Roman"/>
          <w:color w:val="222222"/>
          <w:szCs w:val="24"/>
          <w:shd w:val="clear" w:color="auto" w:fill="FFFFFF"/>
        </w:rPr>
        <w:t>ν</w:t>
      </w:r>
      <w:r>
        <w:rPr>
          <w:rFonts w:eastAsia="Times New Roman"/>
          <w:color w:val="222222"/>
          <w:szCs w:val="24"/>
          <w:shd w:val="clear" w:color="auto" w:fill="FFFFFF"/>
        </w:rPr>
        <w:t>ομός μου ζει από την αγροτιά και από την κτηνοτροφία κατ</w:t>
      </w:r>
      <w:r>
        <w:rPr>
          <w:rFonts w:eastAsia="Times New Roman"/>
          <w:color w:val="222222"/>
          <w:szCs w:val="24"/>
          <w:shd w:val="clear" w:color="auto" w:fill="FFFFFF"/>
        </w:rPr>
        <w:t>ά 80%. Αποστερήσατε δηλαδή από τις συγκεκριμένες καλλιέργειες</w:t>
      </w:r>
      <w:r>
        <w:rPr>
          <w:rFonts w:eastAsia="Times New Roman"/>
          <w:color w:val="222222"/>
          <w:szCs w:val="24"/>
          <w:shd w:val="clear" w:color="auto" w:fill="FFFFFF"/>
        </w:rPr>
        <w:t>,</w:t>
      </w:r>
      <w:r>
        <w:rPr>
          <w:rFonts w:eastAsia="Times New Roman"/>
          <w:color w:val="222222"/>
          <w:szCs w:val="24"/>
          <w:shd w:val="clear" w:color="auto" w:fill="FFFFFF"/>
        </w:rPr>
        <w:t xml:space="preserve"> και την αγροτική και την κτηνοτροφική, τη δυνατότητα επιβίωσης. Οι συμπατριώτες μου προγραμμάτισαν, ήρθαν σε επαφή και συμφωνία με πιστοποιημένες εταιρείες και οργανισμούς προκειμένου να προγρα</w:t>
      </w:r>
      <w:r>
        <w:rPr>
          <w:rFonts w:eastAsia="Times New Roman"/>
          <w:color w:val="222222"/>
          <w:szCs w:val="24"/>
          <w:shd w:val="clear" w:color="auto" w:fill="FFFFFF"/>
        </w:rPr>
        <w:t>μματίσουν τις καλλιέργειές τους. Κι εσείς τώρα τους έχετε αφοπλίσει γιατί δεν γνωρίζουν τι μέλλει γενέσθαι και είναι εκτεθειμένοι προς κάθε πλευρά.</w:t>
      </w:r>
    </w:p>
    <w:p w14:paraId="7632C40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Προέρχεστε από μία κατ</w:t>
      </w:r>
      <w:r>
        <w:rPr>
          <w:rFonts w:eastAsia="Times New Roman"/>
          <w:color w:val="222222"/>
          <w:szCs w:val="24"/>
          <w:shd w:val="clear" w:color="auto" w:fill="FFFFFF"/>
        </w:rPr>
        <w:t xml:space="preserve">’ </w:t>
      </w:r>
      <w:r>
        <w:rPr>
          <w:rFonts w:eastAsia="Times New Roman"/>
          <w:color w:val="222222"/>
          <w:szCs w:val="24"/>
          <w:shd w:val="clear" w:color="auto" w:fill="FFFFFF"/>
        </w:rPr>
        <w:t>εξοχήν αγροτική περιοχή. Αντιλαμβάνεστε τον αγρότη και τον κτηνοτρόφο. Βεβαίως πλέον</w:t>
      </w:r>
      <w:r>
        <w:rPr>
          <w:rFonts w:eastAsia="Times New Roman"/>
          <w:color w:val="222222"/>
          <w:szCs w:val="24"/>
          <w:shd w:val="clear" w:color="auto" w:fill="FFFFFF"/>
        </w:rPr>
        <w:t xml:space="preserve"> είναι αργά, το αντιλαμβάνεστε κι εσείς. Όλο αυτό θα το αντιληφθείτε και θα πάρετε το «ευχαριστήριο» για τα 80 εκατομμύρια στις 26 του μήνα, κύριε Υπουργέ. Διότι, δυστυχώς, εγκαταλείψατε και ξεχάσατε αυτόν τον κόσμο, που </w:t>
      </w:r>
      <w:r>
        <w:rPr>
          <w:rFonts w:eastAsia="Times New Roman"/>
          <w:color w:val="222222"/>
          <w:szCs w:val="24"/>
          <w:shd w:val="clear" w:color="auto" w:fill="FFFFFF"/>
        </w:rPr>
        <w:t>αποτελεί την</w:t>
      </w:r>
      <w:r>
        <w:rPr>
          <w:rFonts w:eastAsia="Times New Roman"/>
          <w:color w:val="222222"/>
          <w:szCs w:val="24"/>
          <w:shd w:val="clear" w:color="auto" w:fill="FFFFFF"/>
        </w:rPr>
        <w:t xml:space="preserve"> πρωτογενή παραγωγή του</w:t>
      </w:r>
      <w:r>
        <w:rPr>
          <w:rFonts w:eastAsia="Times New Roman"/>
          <w:color w:val="222222"/>
          <w:szCs w:val="24"/>
          <w:shd w:val="clear" w:color="auto" w:fill="FFFFFF"/>
        </w:rPr>
        <w:t xml:space="preserve"> τόπου μας, που τόσο πολύ την έχουμε ανάγκη.</w:t>
      </w:r>
    </w:p>
    <w:p w14:paraId="7632C41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Κύριε Υπουργέ, έχετε τον λόγο για πέντε λεπτά και αν χρειαστεί και λίγο παραπάνω γιατί απαντάτε σε δύο.</w:t>
      </w:r>
    </w:p>
    <w:p w14:paraId="7632C411" w14:textId="77777777" w:rsidR="00845256" w:rsidRDefault="00BE25C9">
      <w:pPr>
        <w:spacing w:line="600" w:lineRule="auto"/>
        <w:ind w:firstLine="720"/>
        <w:contextualSpacing/>
        <w:jc w:val="both"/>
        <w:rPr>
          <w:rFonts w:eastAsia="Times New Roman"/>
          <w:color w:val="222222"/>
          <w:szCs w:val="24"/>
          <w:shd w:val="clear" w:color="auto" w:fill="FFFFFF"/>
        </w:rPr>
      </w:pPr>
      <w:r w:rsidRPr="008C0C55">
        <w:rPr>
          <w:rFonts w:eastAsia="Times New Roman"/>
          <w:b/>
          <w:color w:val="222222"/>
          <w:szCs w:val="24"/>
          <w:shd w:val="clear" w:color="auto" w:fill="FFFFFF"/>
        </w:rPr>
        <w:t>ΒΑΣΙΛΕΙΟΣ ΚΟΚΚΑΛΗΣ (Υφυπουργός Αγροτικής Ανάπτυξης και Τροφίμων):</w:t>
      </w:r>
      <w:r>
        <w:rPr>
          <w:rFonts w:eastAsia="Times New Roman"/>
          <w:color w:val="222222"/>
          <w:szCs w:val="24"/>
          <w:shd w:val="clear" w:color="auto" w:fill="FFFFFF"/>
        </w:rPr>
        <w:t xml:space="preserve"> Ευχαριστ</w:t>
      </w:r>
      <w:r>
        <w:rPr>
          <w:rFonts w:eastAsia="Times New Roman"/>
          <w:color w:val="222222"/>
          <w:szCs w:val="24"/>
          <w:shd w:val="clear" w:color="auto" w:fill="FFFFFF"/>
        </w:rPr>
        <w:t>ώ, κύριε Πρόεδρε.</w:t>
      </w:r>
    </w:p>
    <w:p w14:paraId="7632C412"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ξεκινήσω τη δευτερολογία μου με μία ρητορική ερώτηση, μία διαπίστωση. Εμείς αναγνωρίσαμε και αναγνωρίζουμε ότι πιθανόν εμφιλοχωρούν κάποια λάθη και κάποιες αδικίες στο πρόγραμμα της βιολογικής...</w:t>
      </w:r>
    </w:p>
    <w:p w14:paraId="7632C413"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ΔΗΜΗΤΡΙΟΣ ΚΥΡΙΑΖΙΔΗΣ:</w:t>
      </w:r>
      <w:r>
        <w:rPr>
          <w:rFonts w:eastAsia="Times New Roman"/>
          <w:color w:val="222222"/>
          <w:szCs w:val="24"/>
          <w:shd w:val="clear" w:color="auto" w:fill="FFFFFF"/>
        </w:rPr>
        <w:t xml:space="preserve"> Μακάρι, κύριε Υπουργέ.</w:t>
      </w:r>
    </w:p>
    <w:p w14:paraId="7632C41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 (Υφυπουργός Αγροτικής Ανάπτυξης και Τροφίμων):</w:t>
      </w:r>
      <w:r>
        <w:rPr>
          <w:rFonts w:eastAsia="Times New Roman"/>
          <w:color w:val="222222"/>
          <w:szCs w:val="24"/>
          <w:shd w:val="clear" w:color="auto" w:fill="FFFFFF"/>
        </w:rPr>
        <w:t xml:space="preserve"> Κάποιες αδικίες. Εσείς έχετε καταλάβει το πρόβλημα; Το έχετε αντιληφθεί; Δεν είναι τεχνικό έργο να λέμε: «Η πρώτη φάση, η δεύτερη φάση, πρώτο στάδιο, δεύτερο στάδιο».</w:t>
      </w:r>
      <w:r>
        <w:rPr>
          <w:rFonts w:eastAsia="Times New Roman"/>
          <w:color w:val="222222"/>
          <w:szCs w:val="24"/>
          <w:shd w:val="clear" w:color="auto" w:fill="FFFFFF"/>
        </w:rPr>
        <w:t xml:space="preserve"> Έχετε αντιληφθεί τι ρωτάτε;</w:t>
      </w:r>
    </w:p>
    <w:p w14:paraId="7632C415"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Πρώτον, δεν είναι το 2014. Είναι το 2017 η πρώτη πρόσκληση και η δεύτερη πρόσκληση… Να εξηγούμαι, το πρόβλημα, εάν δεν το έχετε καταλάβει είναι ότι στην πρώτη πρόσκληση, που ήταν το 2017, είχαμε τη μισή απορρόφηση, τα λένε τα ν</w:t>
      </w:r>
      <w:r>
        <w:rPr>
          <w:rFonts w:eastAsia="Times New Roman"/>
          <w:color w:val="222222"/>
          <w:szCs w:val="24"/>
          <w:shd w:val="clear" w:color="auto" w:fill="FFFFFF"/>
        </w:rPr>
        <w:t>ούμερα. Στη δεύτερη, όμως, δεν είχαμε...</w:t>
      </w:r>
    </w:p>
    <w:p w14:paraId="7632C416"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ΚΥΡΙΑΖΙΔΗΣ: </w:t>
      </w:r>
      <w:r>
        <w:rPr>
          <w:rFonts w:eastAsia="Times New Roman"/>
          <w:color w:val="222222"/>
          <w:szCs w:val="24"/>
          <w:shd w:val="clear" w:color="auto" w:fill="FFFFFF"/>
        </w:rPr>
        <w:t>Αργήσατε, κύριε Υπουργέ, να δώσετε τα κονδύλια της πρώτης περιόδου της μέχρι το 2014...</w:t>
      </w:r>
    </w:p>
    <w:p w14:paraId="7632C41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 (Υφυπουργός Αγροτικής Ανάπτυξης και Τροφίμων):</w:t>
      </w:r>
      <w:r>
        <w:rPr>
          <w:rFonts w:eastAsia="Times New Roman"/>
          <w:color w:val="222222"/>
          <w:szCs w:val="24"/>
          <w:shd w:val="clear" w:color="auto" w:fill="FFFFFF"/>
        </w:rPr>
        <w:t xml:space="preserve"> Σας παρακαλώ, δεν σας διέκοψα.</w:t>
      </w:r>
    </w:p>
    <w:p w14:paraId="7632C41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Συνεχίστε, κύριε Υπουργέ.</w:t>
      </w:r>
    </w:p>
    <w:p w14:paraId="7632C419"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 (Υφυπουργός Αγροτικής Ανάπτυξης και Τροφίμων):</w:t>
      </w:r>
      <w:r>
        <w:rPr>
          <w:rFonts w:eastAsia="Times New Roman"/>
          <w:color w:val="222222"/>
          <w:szCs w:val="24"/>
          <w:shd w:val="clear" w:color="auto" w:fill="FFFFFF"/>
        </w:rPr>
        <w:t xml:space="preserve"> Από τα νούμερα τα οποία παρέθεσα προκύπτει ότι η Περιφέρεια Ανατολικής Μακεδονίας και Θράκης έχει πάρει τα περισσότερα χρήματα, αλλ</w:t>
      </w:r>
      <w:r>
        <w:rPr>
          <w:rFonts w:eastAsia="Times New Roman"/>
          <w:color w:val="222222"/>
          <w:szCs w:val="24"/>
          <w:shd w:val="clear" w:color="auto" w:fill="FFFFFF"/>
        </w:rPr>
        <w:t xml:space="preserve">ά στη δεύτερη πρόσκληση είχαμε μικρή απορρόφηση. Εκεί οφείλατε να επικεντρώσετε, να εστιάσετε τα βέλη </w:t>
      </w:r>
      <w:r>
        <w:rPr>
          <w:rFonts w:eastAsia="Times New Roman"/>
          <w:color w:val="222222"/>
          <w:szCs w:val="24"/>
          <w:shd w:val="clear" w:color="auto" w:fill="FFFFFF"/>
        </w:rPr>
        <w:lastRenderedPageBreak/>
        <w:t>σας και να πείτε</w:t>
      </w:r>
      <w:r>
        <w:rPr>
          <w:rFonts w:eastAsia="Times New Roman"/>
          <w:color w:val="222222"/>
          <w:szCs w:val="24"/>
          <w:shd w:val="clear" w:color="auto" w:fill="FFFFFF"/>
        </w:rPr>
        <w:t xml:space="preserve">: </w:t>
      </w:r>
      <w:r>
        <w:rPr>
          <w:rFonts w:eastAsia="Times New Roman"/>
          <w:color w:val="222222"/>
          <w:szCs w:val="24"/>
          <w:shd w:val="clear" w:color="auto" w:fill="FFFFFF"/>
        </w:rPr>
        <w:t>«Κύριε Υπουργέ, γιατί ενώ είχαμε πάρει στην πρώτη πρόσκληση του 2017 τα περισσότερα χρήματα, στη δεύτερη ήταν μόνο 119;», με την ερώτησή</w:t>
      </w:r>
      <w:r>
        <w:rPr>
          <w:rFonts w:eastAsia="Times New Roman"/>
          <w:color w:val="222222"/>
          <w:szCs w:val="24"/>
          <w:shd w:val="clear" w:color="auto" w:fill="FFFFFF"/>
        </w:rPr>
        <w:t xml:space="preserve"> σας. Γι’ αυτό ρωτάω, έχετε καταλάβει το πρόβλημα;</w:t>
      </w:r>
    </w:p>
    <w:p w14:paraId="7632C41A"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Είπαμε, στη δεύτερη πρόσκληση είχαμε λίγους δικαιούχους, για αυτό και τα 80 εκατομμύρια ευρώ θα πάνε </w:t>
      </w:r>
      <w:proofErr w:type="spellStart"/>
      <w:r>
        <w:rPr>
          <w:rFonts w:eastAsia="Times New Roman"/>
          <w:color w:val="222222"/>
          <w:szCs w:val="24"/>
          <w:shd w:val="clear" w:color="auto" w:fill="FFFFFF"/>
        </w:rPr>
        <w:t>στοχευμένα</w:t>
      </w:r>
      <w:proofErr w:type="spellEnd"/>
      <w:r>
        <w:rPr>
          <w:rFonts w:eastAsia="Times New Roman"/>
          <w:color w:val="222222"/>
          <w:szCs w:val="24"/>
          <w:shd w:val="clear" w:color="auto" w:fill="FFFFFF"/>
        </w:rPr>
        <w:t xml:space="preserve"> σε περιφέρειες που είχαμε λίγους δικαιούχους.</w:t>
      </w:r>
    </w:p>
    <w:p w14:paraId="7632C41B"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ΔΗΜΗΤΡΙΟΣ ΚΥΡΙΑΖΙΔΗΣ:</w:t>
      </w:r>
      <w:r>
        <w:rPr>
          <w:rFonts w:eastAsia="Times New Roman"/>
          <w:color w:val="222222"/>
          <w:szCs w:val="24"/>
          <w:shd w:val="clear" w:color="auto" w:fill="FFFFFF"/>
        </w:rPr>
        <w:t xml:space="preserve"> Τι ποσοστό, κύριε Υπουργέ</w:t>
      </w:r>
      <w:r>
        <w:rPr>
          <w:rFonts w:eastAsia="Times New Roman"/>
          <w:color w:val="222222"/>
          <w:szCs w:val="24"/>
          <w:shd w:val="clear" w:color="auto" w:fill="FFFFFF"/>
        </w:rPr>
        <w:t>;</w:t>
      </w:r>
    </w:p>
    <w:p w14:paraId="7632C41C"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 (Υφυπουργός Αγροτικής Ανάπτυξης και Τροφίμων):</w:t>
      </w:r>
      <w:r>
        <w:rPr>
          <w:rFonts w:eastAsia="Times New Roman"/>
          <w:color w:val="222222"/>
          <w:szCs w:val="24"/>
          <w:shd w:val="clear" w:color="auto" w:fill="FFFFFF"/>
        </w:rPr>
        <w:t xml:space="preserve"> Θα ανακοινωθούν την άλλη εβδομάδα. Θα μου επιτρέψετε.</w:t>
      </w:r>
    </w:p>
    <w:p w14:paraId="7632C41D"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επειδή αναφέρθηκε ο κ. </w:t>
      </w:r>
      <w:proofErr w:type="spellStart"/>
      <w:r>
        <w:rPr>
          <w:rFonts w:eastAsia="Times New Roman"/>
          <w:color w:val="222222"/>
          <w:szCs w:val="24"/>
          <w:shd w:val="clear" w:color="auto" w:fill="FFFFFF"/>
        </w:rPr>
        <w:t>Δημοσχάκης</w:t>
      </w:r>
      <w:proofErr w:type="spellEnd"/>
      <w:r>
        <w:rPr>
          <w:rFonts w:eastAsia="Times New Roman"/>
          <w:color w:val="222222"/>
          <w:szCs w:val="24"/>
          <w:shd w:val="clear" w:color="auto" w:fill="FFFFFF"/>
        </w:rPr>
        <w:t>, μπορώ να απαντήσω, κύριε Πρόεδρε, σε οτιδήποτε έχει να κάνει με την αγροτική παραγωγή και</w:t>
      </w:r>
      <w:r>
        <w:rPr>
          <w:rFonts w:eastAsia="Times New Roman"/>
          <w:color w:val="222222"/>
          <w:szCs w:val="24"/>
          <w:shd w:val="clear" w:color="auto" w:fill="FFFFFF"/>
        </w:rPr>
        <w:t xml:space="preserve"> όχι μόνο.</w:t>
      </w:r>
    </w:p>
    <w:p w14:paraId="7632C41E"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δικιά μου απόφαση, κύριε </w:t>
      </w:r>
      <w:proofErr w:type="spellStart"/>
      <w:r>
        <w:rPr>
          <w:rFonts w:eastAsia="Times New Roman"/>
          <w:color w:val="222222"/>
          <w:szCs w:val="24"/>
          <w:shd w:val="clear" w:color="auto" w:fill="FFFFFF"/>
        </w:rPr>
        <w:t>Δημοσχάκη</w:t>
      </w:r>
      <w:proofErr w:type="spellEnd"/>
      <w:r>
        <w:rPr>
          <w:rFonts w:eastAsia="Times New Roman"/>
          <w:color w:val="222222"/>
          <w:szCs w:val="24"/>
          <w:shd w:val="clear" w:color="auto" w:fill="FFFFFF"/>
        </w:rPr>
        <w:t>, μείωσα κατά 95% το πλαφόν στ</w:t>
      </w:r>
      <w:r>
        <w:rPr>
          <w:rFonts w:eastAsia="Times New Roman"/>
          <w:color w:val="222222"/>
          <w:szCs w:val="24"/>
          <w:shd w:val="clear" w:color="auto" w:fill="FFFFFF"/>
        </w:rPr>
        <w:t>η</w:t>
      </w:r>
      <w:r>
        <w:rPr>
          <w:rFonts w:eastAsia="Times New Roman"/>
          <w:color w:val="222222"/>
          <w:szCs w:val="24"/>
          <w:shd w:val="clear" w:color="auto" w:fill="FFFFFF"/>
        </w:rPr>
        <w:t xml:space="preserve"> </w:t>
      </w:r>
      <w:r w:rsidRPr="00B942D3">
        <w:rPr>
          <w:rFonts w:eastAsia="Times New Roman"/>
          <w:szCs w:val="24"/>
          <w:shd w:val="clear" w:color="auto" w:fill="FFFFFF"/>
        </w:rPr>
        <w:t>συνδεδεμένη</w:t>
      </w:r>
      <w:r>
        <w:rPr>
          <w:rFonts w:eastAsia="Times New Roman"/>
          <w:color w:val="222222"/>
          <w:szCs w:val="24"/>
          <w:shd w:val="clear" w:color="auto" w:fill="FFFFFF"/>
        </w:rPr>
        <w:t xml:space="preserve"> βάμβακος για τον Έβρο. Είναι έτσι; Έχουν απομείνει τριάντα παραγωγοί. Θα το εξετάσουμε.</w:t>
      </w:r>
    </w:p>
    <w:p w14:paraId="7632C41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ΑΝΑΣΤΑΣΙΟΣ (ΤΑΣΟΣ) ΔΗΜΟΣΧΑΚΗΣ:</w:t>
      </w:r>
      <w:r>
        <w:rPr>
          <w:rFonts w:eastAsia="Times New Roman"/>
          <w:color w:val="222222"/>
          <w:szCs w:val="24"/>
          <w:shd w:val="clear" w:color="auto" w:fill="FFFFFF"/>
        </w:rPr>
        <w:t xml:space="preserve"> Θα το λύσετε!</w:t>
      </w:r>
    </w:p>
    <w:p w14:paraId="7632C42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ΚΟΚΚΑΛΗΣ (Υφυπουργός </w:t>
      </w:r>
      <w:r>
        <w:rPr>
          <w:rFonts w:eastAsia="Times New Roman"/>
          <w:b/>
          <w:color w:val="222222"/>
          <w:szCs w:val="24"/>
          <w:shd w:val="clear" w:color="auto" w:fill="FFFFFF"/>
        </w:rPr>
        <w:t>Αγροτικής Ανάπτυξης και Τροφίμων):</w:t>
      </w:r>
      <w:r>
        <w:rPr>
          <w:rFonts w:eastAsia="Times New Roman"/>
          <w:color w:val="222222"/>
          <w:szCs w:val="24"/>
          <w:shd w:val="clear" w:color="auto" w:fill="FFFFFF"/>
        </w:rPr>
        <w:t xml:space="preserve"> Από την άλλη, όμως, μας λέτε «Τώρα που πήρατε το κολάι», δηλαδή αφ</w:t>
      </w:r>
      <w:r>
        <w:rPr>
          <w:rFonts w:eastAsia="Times New Roman"/>
          <w:color w:val="222222"/>
          <w:szCs w:val="24"/>
          <w:shd w:val="clear" w:color="auto" w:fill="FFFFFF"/>
        </w:rPr>
        <w:t xml:space="preserve">’ </w:t>
      </w:r>
      <w:r>
        <w:rPr>
          <w:rFonts w:eastAsia="Times New Roman"/>
          <w:color w:val="222222"/>
          <w:szCs w:val="24"/>
          <w:shd w:val="clear" w:color="auto" w:fill="FFFFFF"/>
        </w:rPr>
        <w:t>ενός μας λέτε «βοηθήστε τους»,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ότι είναι προεκλογική παροχή. Διαλέξτε. Θέλετε να βοηθήσουμε; Αν θέλετε να βοηθήσουμε τους βαμβακοπαραγωγούς, μ</w:t>
      </w:r>
      <w:r>
        <w:rPr>
          <w:rFonts w:eastAsia="Times New Roman"/>
          <w:color w:val="222222"/>
          <w:szCs w:val="24"/>
          <w:shd w:val="clear" w:color="auto" w:fill="FFFFFF"/>
        </w:rPr>
        <w:t>ην μας καταγγέλλετε ταυτόχρονα ότι είναι προεκλογική παροχή. Συνέλθετε.</w:t>
      </w:r>
    </w:p>
    <w:p w14:paraId="7632C421"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βαμβακοπαραγωγοί, όμως, και όλοι οι άλλοι αγρότες γνωρίζουν ποιος ψήφισε το ακατάσχετο στις 7.500 ευρώ. Ποιος το ψήφισε; Αυτή η Κυβέρνηση το ψήφισε.</w:t>
      </w:r>
    </w:p>
    <w:p w14:paraId="7632C422"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Δημοσχάκη</w:t>
      </w:r>
      <w:proofErr w:type="spellEnd"/>
      <w:r>
        <w:rPr>
          <w:rFonts w:eastAsia="Times New Roman"/>
          <w:color w:val="222222"/>
          <w:szCs w:val="24"/>
          <w:shd w:val="clear" w:color="auto" w:fill="FFFFFF"/>
        </w:rPr>
        <w:t xml:space="preserve"> και κύριε Κυριαζ</w:t>
      </w:r>
      <w:r>
        <w:rPr>
          <w:rFonts w:eastAsia="Times New Roman"/>
          <w:color w:val="222222"/>
          <w:szCs w:val="24"/>
          <w:shd w:val="clear" w:color="auto" w:fill="FFFFFF"/>
        </w:rPr>
        <w:t xml:space="preserve">ίδη, αναδεικνύετε θέματα, </w:t>
      </w:r>
      <w:r>
        <w:rPr>
          <w:rFonts w:eastAsia="Times New Roman"/>
          <w:color w:val="222222"/>
          <w:szCs w:val="24"/>
          <w:shd w:val="clear" w:color="auto" w:fill="FFFFFF"/>
        </w:rPr>
        <w:t xml:space="preserve">και </w:t>
      </w:r>
      <w:r>
        <w:rPr>
          <w:rFonts w:eastAsia="Times New Roman"/>
          <w:color w:val="222222"/>
          <w:szCs w:val="24"/>
          <w:shd w:val="clear" w:color="auto" w:fill="FFFFFF"/>
        </w:rPr>
        <w:t>καλά κάνετε, αλλά αυτή η Κυβέρνηση ψήφισε το ακατάσχετο στις 7.500 ευρώ, όταν ο Αρχηγός σας από τούτο εδώ το Βήμα, τον Φεβρουάριο του 2017 προέτρεψε τον ΟΓΑ, τα ασφαλιστικά ταμεία να συμψηφίσουν τις οφειλές με τους αγρότες. Αυ</w:t>
      </w:r>
      <w:r>
        <w:rPr>
          <w:rFonts w:eastAsia="Times New Roman"/>
          <w:color w:val="222222"/>
          <w:szCs w:val="24"/>
          <w:shd w:val="clear" w:color="auto" w:fill="FFFFFF"/>
        </w:rPr>
        <w:t>τή είναι η πολιτική του πρωτογενή τομέα για τους αδύναμους;</w:t>
      </w:r>
    </w:p>
    <w:p w14:paraId="7632C423"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Άρα δεν μπορείτε αφ</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ενός να λέτε τώρα που πήρατε το κολάι βοηθήστε τους με ένα </w:t>
      </w:r>
      <w:r>
        <w:rPr>
          <w:rFonts w:eastAsia="Times New Roman"/>
          <w:color w:val="222222"/>
          <w:szCs w:val="24"/>
          <w:shd w:val="clear" w:color="auto" w:fill="FFFFFF"/>
          <w:lang w:val="en-US"/>
        </w:rPr>
        <w:t>de</w:t>
      </w:r>
      <w:r w:rsidRPr="00BB651E">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minimus</w:t>
      </w:r>
      <w:proofErr w:type="spellEnd"/>
      <w:r w:rsidRPr="00BB651E">
        <w:rPr>
          <w:rFonts w:eastAsia="Times New Roman"/>
          <w:color w:val="222222"/>
          <w:szCs w:val="24"/>
          <w:shd w:val="clear" w:color="auto" w:fill="FFFFFF"/>
        </w:rPr>
        <w:t xml:space="preserve"> </w:t>
      </w:r>
      <w:r>
        <w:rPr>
          <w:rFonts w:eastAsia="Times New Roman"/>
          <w:color w:val="222222"/>
          <w:szCs w:val="24"/>
          <w:shd w:val="clear" w:color="auto" w:fill="FFFFFF"/>
        </w:rPr>
        <w:t>και αφ</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ετέρου να λέτε ότι τα κάνουμε προεκλογικά. Διαλέξτε τι θέλετε, ποια είναι η υπεύθυνη στάση ενός </w:t>
      </w:r>
      <w:r>
        <w:rPr>
          <w:rFonts w:eastAsia="Times New Roman"/>
          <w:color w:val="222222"/>
          <w:szCs w:val="24"/>
          <w:shd w:val="clear" w:color="auto" w:fill="FFFFFF"/>
        </w:rPr>
        <w:t>κόμματος. Πρώτον αυτό.</w:t>
      </w:r>
    </w:p>
    <w:p w14:paraId="7632C42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σας απέδειξα ότι η </w:t>
      </w:r>
      <w:r>
        <w:rPr>
          <w:rFonts w:eastAsia="Times New Roman"/>
          <w:color w:val="222222"/>
          <w:szCs w:val="24"/>
          <w:shd w:val="clear" w:color="auto" w:fill="FFFFFF"/>
        </w:rPr>
        <w:t>π</w:t>
      </w:r>
      <w:r>
        <w:rPr>
          <w:rFonts w:eastAsia="Times New Roman"/>
          <w:color w:val="222222"/>
          <w:szCs w:val="24"/>
          <w:shd w:val="clear" w:color="auto" w:fill="FFFFFF"/>
        </w:rPr>
        <w:t>εριφέρειά σας έχει πάρει τα μεγαλύτερα ποσά, αλλά στη δεύτερη πρόσκληση -την οποία οφείλατε να εντοπίσετε και να αναδείξετε αυτή την αδικία, γι’ αυτό ρώτησα αν γνωρίζετε πραγματικά το πρόβλημα- στη δεύτε</w:t>
      </w:r>
      <w:r>
        <w:rPr>
          <w:rFonts w:eastAsia="Times New Roman"/>
          <w:color w:val="222222"/>
          <w:szCs w:val="24"/>
          <w:shd w:val="clear" w:color="auto" w:fill="FFFFFF"/>
        </w:rPr>
        <w:t xml:space="preserve">ρη πρόσκληση, όντως, είχαμε λίγη συμμετοχή. Και οφείλατε να ρωτήσετε: «Γιατί, κύριε Υπουργέ, ενώ στην πρώτη πρόσκληση σχεδόν μπήκαν οι μισοί, στη δεύτερη είχαμε αυτή τη χαμηλή απορρόφηση»; Και σας απαντώ: λόγω κριτηρίων, γι’ αυτό και θα υπάρξει </w:t>
      </w:r>
      <w:proofErr w:type="spellStart"/>
      <w:r>
        <w:rPr>
          <w:rFonts w:eastAsia="Times New Roman"/>
          <w:color w:val="222222"/>
          <w:szCs w:val="24"/>
          <w:shd w:val="clear" w:color="auto" w:fill="FFFFFF"/>
        </w:rPr>
        <w:t>στοχευμένη</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στήριξη στην Περιφέρεια Ανατολικής Μακεδονίας και Θράκης.</w:t>
      </w:r>
    </w:p>
    <w:p w14:paraId="7632C425"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632C426"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w:t>
      </w:r>
    </w:p>
    <w:p w14:paraId="7632C42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περάσουμε τώρα στην τελευταία ερώτηση προς τον κ. Κόκκαλη.</w:t>
      </w:r>
    </w:p>
    <w:p w14:paraId="7632C42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lastRenderedPageBreak/>
        <w:t>Θα συζητηθεί, λοιπόν,</w:t>
      </w:r>
      <w:r>
        <w:rPr>
          <w:rFonts w:eastAsia="Times New Roman" w:cs="Times New Roman"/>
          <w:szCs w:val="24"/>
        </w:rPr>
        <w:t xml:space="preserve"> η πρώτη με αριθμό 503/6-5-2019 επίκαιρη ερώτηση πρώτου κ</w:t>
      </w:r>
      <w:r>
        <w:rPr>
          <w:rFonts w:eastAsia="Times New Roman" w:cs="Times New Roman"/>
          <w:szCs w:val="24"/>
        </w:rPr>
        <w:t>ύκλου (Β</w:t>
      </w:r>
      <w:r>
        <w:rPr>
          <w:rFonts w:eastAsia="Times New Roman" w:cs="Times New Roman"/>
          <w:szCs w:val="24"/>
        </w:rPr>
        <w:t>΄</w:t>
      </w:r>
      <w:r>
        <w:rPr>
          <w:rFonts w:eastAsia="Times New Roman" w:cs="Times New Roman"/>
          <w:szCs w:val="24"/>
        </w:rPr>
        <w:t xml:space="preserve">) του Βουλευτή Β΄ Αθηνών του Συνασπισμού Ριζοσπαστικής Αριστεράς κ. </w:t>
      </w:r>
      <w:r w:rsidRPr="00401002">
        <w:rPr>
          <w:rFonts w:eastAsia="Times New Roman" w:cs="Times New Roman"/>
          <w:bCs/>
          <w:szCs w:val="24"/>
        </w:rPr>
        <w:t>Ιωάννη Τσιρώνη</w:t>
      </w:r>
      <w:r>
        <w:rPr>
          <w:rFonts w:eastAsia="Times New Roman" w:cs="Times New Roman"/>
          <w:b/>
          <w:bCs/>
          <w:szCs w:val="24"/>
        </w:rPr>
        <w:t xml:space="preserve"> </w:t>
      </w:r>
      <w:r>
        <w:rPr>
          <w:rFonts w:eastAsia="Times New Roman" w:cs="Times New Roman"/>
          <w:szCs w:val="24"/>
        </w:rPr>
        <w:t xml:space="preserve">προς τον Υπουργό </w:t>
      </w:r>
      <w:r w:rsidRPr="009E2FD5">
        <w:rPr>
          <w:rFonts w:eastAsia="Times New Roman" w:cs="Times New Roman"/>
          <w:bCs/>
          <w:szCs w:val="24"/>
        </w:rPr>
        <w:t>Αγροτικής Ανάπτυξης και Τροφίμων,</w:t>
      </w:r>
      <w:r>
        <w:rPr>
          <w:rFonts w:eastAsia="Times New Roman" w:cs="Times New Roman"/>
          <w:szCs w:val="24"/>
        </w:rPr>
        <w:t xml:space="preserve"> με θέμα: «Βιολογικές Αγορές».</w:t>
      </w:r>
    </w:p>
    <w:p w14:paraId="7632C429"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Τσιρώνη, έχετε τον λόγο.</w:t>
      </w:r>
    </w:p>
    <w:p w14:paraId="7632C42A" w14:textId="77777777" w:rsidR="00845256" w:rsidRDefault="00BE25C9">
      <w:pPr>
        <w:spacing w:line="600" w:lineRule="auto"/>
        <w:ind w:firstLine="720"/>
        <w:contextualSpacing/>
        <w:jc w:val="both"/>
        <w:rPr>
          <w:rFonts w:eastAsia="Times New Roman"/>
          <w:color w:val="222222"/>
          <w:szCs w:val="24"/>
          <w:shd w:val="clear" w:color="auto" w:fill="FFFFFF"/>
        </w:rPr>
      </w:pPr>
      <w:r w:rsidRPr="009E2FD5">
        <w:rPr>
          <w:rFonts w:eastAsia="Times New Roman"/>
          <w:b/>
          <w:color w:val="222222"/>
          <w:szCs w:val="24"/>
          <w:shd w:val="clear" w:color="auto" w:fill="FFFFFF"/>
        </w:rPr>
        <w:t>ΙΩΑΝΝΗΣ ΤΣΙΡΩΝΗΣ:</w:t>
      </w:r>
      <w:r>
        <w:rPr>
          <w:rFonts w:eastAsia="Times New Roman"/>
          <w:color w:val="222222"/>
          <w:szCs w:val="24"/>
          <w:shd w:val="clear" w:color="auto" w:fill="FFFFFF"/>
        </w:rPr>
        <w:t xml:space="preserve"> Ευχαριστώ, κύριε Πρόεδρε.</w:t>
      </w:r>
    </w:p>
    <w:p w14:paraId="7632C42B"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Πριν </w:t>
      </w:r>
      <w:r>
        <w:rPr>
          <w:rFonts w:eastAsia="Times New Roman"/>
          <w:color w:val="222222"/>
          <w:szCs w:val="24"/>
          <w:shd w:val="clear" w:color="auto" w:fill="FFFFFF"/>
        </w:rPr>
        <w:t>ξεκινήσω την ερώτησή μου, γιατί το θεωρώ λιγάκι προσωπικό, θέλω να υπενθυμίσω, επειδή ήμουν εγώ που το χειρίστηκα και αναφέρθηκα εμμέσως, ότι το Πρόγραμμα Βιολογικής Γεωργίας 2014</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2020 σχεδιάστηκε το 2013 και εγκρίθηκε από την Ευρωπαϊκή Επιτροπή το καλοκ</w:t>
      </w:r>
      <w:r>
        <w:rPr>
          <w:rFonts w:eastAsia="Times New Roman"/>
          <w:color w:val="222222"/>
          <w:szCs w:val="24"/>
          <w:shd w:val="clear" w:color="auto" w:fill="FFFFFF"/>
        </w:rPr>
        <w:t>αίρι του 2014, όταν εμείς δεν ήμασταν κυβέρνηση.</w:t>
      </w:r>
    </w:p>
    <w:p w14:paraId="7632C42C" w14:textId="77777777" w:rsidR="00845256" w:rsidRDefault="00BE25C9">
      <w:pPr>
        <w:spacing w:line="600" w:lineRule="auto"/>
        <w:ind w:firstLine="720"/>
        <w:contextualSpacing/>
        <w:jc w:val="both"/>
        <w:rPr>
          <w:rFonts w:eastAsia="Times New Roman"/>
          <w:szCs w:val="24"/>
        </w:rPr>
      </w:pPr>
      <w:r>
        <w:rPr>
          <w:rFonts w:eastAsia="Times New Roman"/>
          <w:szCs w:val="24"/>
        </w:rPr>
        <w:t>Εάν, λοιπόν, οι Βουλευτές της Αντιπολίτευσης έχουν τόση μεγάλη ευαισθησία και προσοχή όσο είναι στην αντιπολίτευση, ενώ όταν είναι στην κυβέρνηση αδιαφορούν παντελώς για τον σχεδιασμό, καλά θα κάνουν να κάτσ</w:t>
      </w:r>
      <w:r>
        <w:rPr>
          <w:rFonts w:eastAsia="Times New Roman"/>
          <w:szCs w:val="24"/>
        </w:rPr>
        <w:t>ουν πολλά χρόνια στην αντιπολίτευση, γιατί εκεί πέρα τους βλέπω πιο προσεκτικούς.</w:t>
      </w:r>
    </w:p>
    <w:p w14:paraId="7632C42D"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Προχωράω, λοιπόν, στην ερώτησή μου. Με τον ν.4492/17, κύριε Υπουργέ, επιτέλους θεσπίσαμε τις αγορές β</w:t>
      </w:r>
      <w:r w:rsidRPr="00303C5A">
        <w:rPr>
          <w:rFonts w:eastAsia="Times New Roman"/>
          <w:szCs w:val="24"/>
        </w:rPr>
        <w:t>ιοκαλλιεργητών</w:t>
      </w:r>
      <w:r>
        <w:rPr>
          <w:rFonts w:eastAsia="Times New Roman"/>
          <w:szCs w:val="24"/>
        </w:rPr>
        <w:t>.</w:t>
      </w:r>
      <w:r w:rsidRPr="00303C5A">
        <w:rPr>
          <w:rFonts w:eastAsia="Times New Roman"/>
          <w:szCs w:val="24"/>
        </w:rPr>
        <w:t xml:space="preserve"> Ξέρω ότι είναι επιβεβλημένο να υπάρχουν αγορές βιοκαλλιερ</w:t>
      </w:r>
      <w:r w:rsidRPr="00303C5A">
        <w:rPr>
          <w:rFonts w:eastAsia="Times New Roman"/>
          <w:szCs w:val="24"/>
        </w:rPr>
        <w:t>γητών</w:t>
      </w:r>
      <w:r>
        <w:rPr>
          <w:rFonts w:eastAsia="Times New Roman"/>
          <w:szCs w:val="24"/>
        </w:rPr>
        <w:t>,</w:t>
      </w:r>
      <w:r w:rsidRPr="00303C5A">
        <w:rPr>
          <w:rFonts w:eastAsia="Times New Roman"/>
          <w:szCs w:val="24"/>
        </w:rPr>
        <w:t xml:space="preserve"> γιατί για τον </w:t>
      </w:r>
      <w:r>
        <w:rPr>
          <w:rFonts w:eastAsia="Times New Roman"/>
          <w:szCs w:val="24"/>
        </w:rPr>
        <w:t>κ</w:t>
      </w:r>
      <w:r w:rsidRPr="00303C5A">
        <w:rPr>
          <w:rFonts w:eastAsia="Times New Roman"/>
          <w:szCs w:val="24"/>
        </w:rPr>
        <w:t xml:space="preserve">αταναλωτή </w:t>
      </w:r>
      <w:r>
        <w:rPr>
          <w:rFonts w:eastAsia="Times New Roman"/>
          <w:szCs w:val="24"/>
        </w:rPr>
        <w:t>δ</w:t>
      </w:r>
      <w:r w:rsidRPr="00303C5A">
        <w:rPr>
          <w:rFonts w:eastAsia="Times New Roman"/>
          <w:szCs w:val="24"/>
        </w:rPr>
        <w:t>εν υπάρχει κα</w:t>
      </w:r>
      <w:r>
        <w:rPr>
          <w:rFonts w:eastAsia="Times New Roman"/>
          <w:szCs w:val="24"/>
        </w:rPr>
        <w:t>μ</w:t>
      </w:r>
      <w:r w:rsidRPr="00303C5A">
        <w:rPr>
          <w:rFonts w:eastAsia="Times New Roman"/>
          <w:szCs w:val="24"/>
        </w:rPr>
        <w:t>μία απολύτως εμπιστοσύνη να λειτουργούν οι πάγ</w:t>
      </w:r>
      <w:r>
        <w:rPr>
          <w:rFonts w:eastAsia="Times New Roman"/>
          <w:szCs w:val="24"/>
        </w:rPr>
        <w:t>κ</w:t>
      </w:r>
      <w:r w:rsidRPr="00303C5A">
        <w:rPr>
          <w:rFonts w:eastAsia="Times New Roman"/>
          <w:szCs w:val="24"/>
        </w:rPr>
        <w:t>οι των βιοκαλλιεργητών πλάι στους πάγκους παραδοσιακών προϊόντων</w:t>
      </w:r>
      <w:r>
        <w:rPr>
          <w:rFonts w:eastAsia="Times New Roman"/>
          <w:szCs w:val="24"/>
        </w:rPr>
        <w:t>, γ</w:t>
      </w:r>
      <w:r w:rsidRPr="00303C5A">
        <w:rPr>
          <w:rFonts w:eastAsia="Times New Roman"/>
          <w:szCs w:val="24"/>
        </w:rPr>
        <w:t xml:space="preserve">ιατί είναι προφανές ότι εύκολα υποθέτουν ότι μπορεί να γίνει μεταφορά προϊόντων και να πουλάνε </w:t>
      </w:r>
      <w:r>
        <w:rPr>
          <w:rFonts w:eastAsia="Times New Roman"/>
          <w:szCs w:val="24"/>
        </w:rPr>
        <w:t xml:space="preserve">συμβατικά αντί </w:t>
      </w:r>
      <w:r w:rsidRPr="00303C5A">
        <w:rPr>
          <w:rFonts w:eastAsia="Times New Roman"/>
          <w:szCs w:val="24"/>
        </w:rPr>
        <w:t>για βιολογικά</w:t>
      </w:r>
      <w:r>
        <w:rPr>
          <w:rFonts w:eastAsia="Times New Roman"/>
          <w:szCs w:val="24"/>
        </w:rPr>
        <w:t>.</w:t>
      </w:r>
    </w:p>
    <w:p w14:paraId="7632C42E" w14:textId="77777777" w:rsidR="00845256" w:rsidRDefault="00BE25C9">
      <w:pPr>
        <w:spacing w:line="600" w:lineRule="auto"/>
        <w:ind w:firstLine="720"/>
        <w:contextualSpacing/>
        <w:jc w:val="both"/>
        <w:rPr>
          <w:rFonts w:eastAsia="Times New Roman"/>
          <w:szCs w:val="24"/>
        </w:rPr>
      </w:pPr>
      <w:r w:rsidRPr="00303C5A">
        <w:rPr>
          <w:rFonts w:eastAsia="Times New Roman"/>
          <w:szCs w:val="24"/>
        </w:rPr>
        <w:t>Γι</w:t>
      </w:r>
      <w:r>
        <w:rPr>
          <w:rFonts w:eastAsia="Times New Roman"/>
          <w:szCs w:val="24"/>
        </w:rPr>
        <w:t>’</w:t>
      </w:r>
      <w:r w:rsidRPr="00303C5A">
        <w:rPr>
          <w:rFonts w:eastAsia="Times New Roman"/>
          <w:szCs w:val="24"/>
        </w:rPr>
        <w:t xml:space="preserve"> αυτό πρέπει να είναι χωριστές αγορές και ο μόνος τρόπος</w:t>
      </w:r>
      <w:r>
        <w:rPr>
          <w:rFonts w:eastAsia="Times New Roman"/>
          <w:szCs w:val="24"/>
        </w:rPr>
        <w:t>,</w:t>
      </w:r>
      <w:r w:rsidRPr="00303C5A">
        <w:rPr>
          <w:rFonts w:eastAsia="Times New Roman"/>
          <w:szCs w:val="24"/>
        </w:rPr>
        <w:t xml:space="preserve"> </w:t>
      </w:r>
      <w:r>
        <w:rPr>
          <w:rFonts w:eastAsia="Times New Roman"/>
          <w:szCs w:val="24"/>
        </w:rPr>
        <w:t xml:space="preserve">επειδή είναι </w:t>
      </w:r>
      <w:r w:rsidRPr="00303C5A">
        <w:rPr>
          <w:rFonts w:eastAsia="Times New Roman"/>
          <w:szCs w:val="24"/>
        </w:rPr>
        <w:t>χύμα το προϊόν</w:t>
      </w:r>
      <w:r>
        <w:rPr>
          <w:rFonts w:eastAsia="Times New Roman"/>
          <w:szCs w:val="24"/>
        </w:rPr>
        <w:t>,</w:t>
      </w:r>
      <w:r w:rsidRPr="00303C5A">
        <w:rPr>
          <w:rFonts w:eastAsia="Times New Roman"/>
          <w:szCs w:val="24"/>
        </w:rPr>
        <w:t xml:space="preserve"> να έχει εμπιστοσύνη ο καταναλωτής ότι δεν γίνεται λαθροχειρία </w:t>
      </w:r>
      <w:r>
        <w:rPr>
          <w:rFonts w:eastAsia="Times New Roman"/>
          <w:szCs w:val="24"/>
        </w:rPr>
        <w:t>είναι</w:t>
      </w:r>
      <w:r w:rsidRPr="00303C5A">
        <w:rPr>
          <w:rFonts w:eastAsia="Times New Roman"/>
          <w:szCs w:val="24"/>
        </w:rPr>
        <w:t xml:space="preserve"> να λειτουργούν οι αγορές εντελώς ανεξάρτητα</w:t>
      </w:r>
      <w:r>
        <w:rPr>
          <w:rFonts w:eastAsia="Times New Roman"/>
          <w:szCs w:val="24"/>
        </w:rPr>
        <w:t>. Ε</w:t>
      </w:r>
      <w:r w:rsidRPr="00303C5A">
        <w:rPr>
          <w:rFonts w:eastAsia="Times New Roman"/>
          <w:szCs w:val="24"/>
        </w:rPr>
        <w:t>πί χρόνια λειτουργούσα</w:t>
      </w:r>
      <w:r w:rsidRPr="00303C5A">
        <w:rPr>
          <w:rFonts w:eastAsia="Times New Roman"/>
          <w:szCs w:val="24"/>
        </w:rPr>
        <w:t xml:space="preserve">ν παράνομα και </w:t>
      </w:r>
      <w:r>
        <w:rPr>
          <w:rFonts w:eastAsia="Times New Roman"/>
          <w:szCs w:val="24"/>
        </w:rPr>
        <w:t>ε</w:t>
      </w:r>
      <w:r w:rsidRPr="00303C5A">
        <w:rPr>
          <w:rFonts w:eastAsia="Times New Roman"/>
          <w:szCs w:val="24"/>
        </w:rPr>
        <w:t xml:space="preserve">πιτέλους τις </w:t>
      </w:r>
      <w:r>
        <w:rPr>
          <w:rFonts w:eastAsia="Times New Roman"/>
          <w:szCs w:val="24"/>
        </w:rPr>
        <w:t>θεσπίσαμε.</w:t>
      </w:r>
      <w:r w:rsidRPr="00303C5A">
        <w:rPr>
          <w:rFonts w:eastAsia="Times New Roman"/>
          <w:szCs w:val="24"/>
        </w:rPr>
        <w:t xml:space="preserve"> Εκκρεμούσε μία υπουργική απόφαση</w:t>
      </w:r>
      <w:r>
        <w:rPr>
          <w:rFonts w:eastAsia="Times New Roman"/>
          <w:szCs w:val="24"/>
        </w:rPr>
        <w:t>, ί</w:t>
      </w:r>
      <w:r w:rsidRPr="00303C5A">
        <w:rPr>
          <w:rFonts w:eastAsia="Times New Roman"/>
          <w:szCs w:val="24"/>
        </w:rPr>
        <w:t>σως και κάποια τροπολογία</w:t>
      </w:r>
      <w:r>
        <w:rPr>
          <w:rFonts w:eastAsia="Times New Roman"/>
          <w:szCs w:val="24"/>
        </w:rPr>
        <w:t>.</w:t>
      </w:r>
      <w:r w:rsidRPr="00303C5A">
        <w:rPr>
          <w:rFonts w:eastAsia="Times New Roman"/>
          <w:szCs w:val="24"/>
        </w:rPr>
        <w:t xml:space="preserve"> Αυτό έπρεπε να έχει γίνει ήδη από το καλοκαίρι του </w:t>
      </w:r>
      <w:r>
        <w:rPr>
          <w:rFonts w:eastAsia="Times New Roman"/>
          <w:szCs w:val="24"/>
        </w:rPr>
        <w:t xml:space="preserve">2018, </w:t>
      </w:r>
      <w:r w:rsidRPr="00303C5A">
        <w:rPr>
          <w:rFonts w:eastAsia="Times New Roman"/>
          <w:szCs w:val="24"/>
        </w:rPr>
        <w:t>όπου</w:t>
      </w:r>
      <w:r>
        <w:rPr>
          <w:rFonts w:eastAsia="Times New Roman"/>
          <w:szCs w:val="24"/>
        </w:rPr>
        <w:t>,</w:t>
      </w:r>
      <w:r w:rsidRPr="00303C5A">
        <w:rPr>
          <w:rFonts w:eastAsia="Times New Roman"/>
          <w:szCs w:val="24"/>
        </w:rPr>
        <w:t xml:space="preserve"> </w:t>
      </w:r>
      <w:r>
        <w:rPr>
          <w:rFonts w:eastAsia="Times New Roman"/>
          <w:szCs w:val="24"/>
        </w:rPr>
        <w:t>όμως,</w:t>
      </w:r>
      <w:r>
        <w:rPr>
          <w:rFonts w:eastAsia="Times New Roman"/>
          <w:szCs w:val="24"/>
        </w:rPr>
        <w:t xml:space="preserve"> ήταν</w:t>
      </w:r>
      <w:r w:rsidRPr="00303C5A">
        <w:rPr>
          <w:rFonts w:eastAsia="Times New Roman"/>
          <w:szCs w:val="24"/>
        </w:rPr>
        <w:t xml:space="preserve"> μεγάλος ο φόρτος </w:t>
      </w:r>
      <w:r>
        <w:rPr>
          <w:rFonts w:eastAsia="Times New Roman"/>
          <w:szCs w:val="24"/>
        </w:rPr>
        <w:t>-</w:t>
      </w:r>
      <w:r w:rsidRPr="00303C5A">
        <w:rPr>
          <w:rFonts w:eastAsia="Times New Roman"/>
          <w:szCs w:val="24"/>
        </w:rPr>
        <w:t>το παραδέχομαι</w:t>
      </w:r>
      <w:r>
        <w:rPr>
          <w:rFonts w:eastAsia="Times New Roman"/>
          <w:szCs w:val="24"/>
        </w:rPr>
        <w:t>-</w:t>
      </w:r>
      <w:r w:rsidRPr="00303C5A">
        <w:rPr>
          <w:rFonts w:eastAsia="Times New Roman"/>
          <w:szCs w:val="24"/>
        </w:rPr>
        <w:t xml:space="preserve"> του </w:t>
      </w:r>
      <w:r>
        <w:rPr>
          <w:rFonts w:eastAsia="Times New Roman"/>
          <w:szCs w:val="24"/>
        </w:rPr>
        <w:t>τ</w:t>
      </w:r>
      <w:r w:rsidRPr="00303C5A">
        <w:rPr>
          <w:rFonts w:eastAsia="Times New Roman"/>
          <w:szCs w:val="24"/>
        </w:rPr>
        <w:t>μήματος</w:t>
      </w:r>
      <w:r>
        <w:rPr>
          <w:rFonts w:eastAsia="Times New Roman"/>
          <w:szCs w:val="24"/>
        </w:rPr>
        <w:t>, γ</w:t>
      </w:r>
      <w:r w:rsidRPr="00303C5A">
        <w:rPr>
          <w:rFonts w:eastAsia="Times New Roman"/>
          <w:szCs w:val="24"/>
        </w:rPr>
        <w:t xml:space="preserve">ιατί έβγαζε το δεύτερο </w:t>
      </w:r>
      <w:r w:rsidRPr="00303C5A">
        <w:rPr>
          <w:rFonts w:eastAsia="Times New Roman"/>
          <w:szCs w:val="24"/>
        </w:rPr>
        <w:t>πρόγραμμα</w:t>
      </w:r>
      <w:r>
        <w:rPr>
          <w:rFonts w:eastAsia="Times New Roman"/>
          <w:szCs w:val="24"/>
        </w:rPr>
        <w:t>.</w:t>
      </w:r>
      <w:r w:rsidRPr="00303C5A">
        <w:rPr>
          <w:rFonts w:eastAsia="Times New Roman"/>
          <w:szCs w:val="24"/>
        </w:rPr>
        <w:t xml:space="preserve"> Ωστόσο</w:t>
      </w:r>
      <w:r>
        <w:rPr>
          <w:rFonts w:eastAsia="Times New Roman"/>
          <w:szCs w:val="24"/>
        </w:rPr>
        <w:t>,</w:t>
      </w:r>
      <w:r w:rsidRPr="00303C5A">
        <w:rPr>
          <w:rFonts w:eastAsia="Times New Roman"/>
          <w:szCs w:val="24"/>
        </w:rPr>
        <w:t xml:space="preserve"> από τότε έχουν περάσει οκτώ μήνες και ακόμα δεν έχουμε </w:t>
      </w:r>
      <w:r>
        <w:rPr>
          <w:rFonts w:eastAsia="Times New Roman"/>
          <w:szCs w:val="24"/>
        </w:rPr>
        <w:t xml:space="preserve">την υπουργική </w:t>
      </w:r>
      <w:r w:rsidRPr="00303C5A">
        <w:rPr>
          <w:rFonts w:eastAsia="Times New Roman"/>
          <w:szCs w:val="24"/>
        </w:rPr>
        <w:t>απόφαση για να υλοποιηθεί ο νόμος</w:t>
      </w:r>
      <w:r>
        <w:rPr>
          <w:rFonts w:eastAsia="Times New Roman"/>
          <w:szCs w:val="24"/>
        </w:rPr>
        <w:t>.</w:t>
      </w:r>
    </w:p>
    <w:p w14:paraId="7632C42F"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w:t>
      </w:r>
      <w:r w:rsidRPr="00303C5A">
        <w:rPr>
          <w:rFonts w:eastAsia="Times New Roman"/>
          <w:szCs w:val="24"/>
        </w:rPr>
        <w:t>ρωτώ</w:t>
      </w:r>
      <w:r>
        <w:rPr>
          <w:rFonts w:eastAsia="Times New Roman"/>
          <w:szCs w:val="24"/>
        </w:rPr>
        <w:t>,</w:t>
      </w:r>
      <w:r w:rsidRPr="00303C5A">
        <w:rPr>
          <w:rFonts w:eastAsia="Times New Roman"/>
          <w:szCs w:val="24"/>
        </w:rPr>
        <w:t xml:space="preserve"> λοιπόν και απαντήστε </w:t>
      </w:r>
      <w:r>
        <w:rPr>
          <w:rFonts w:eastAsia="Times New Roman"/>
          <w:szCs w:val="24"/>
        </w:rPr>
        <w:t xml:space="preserve">μου </w:t>
      </w:r>
      <w:r w:rsidRPr="00303C5A">
        <w:rPr>
          <w:rFonts w:eastAsia="Times New Roman"/>
          <w:szCs w:val="24"/>
        </w:rPr>
        <w:t>με χρονοδιάγραμμα</w:t>
      </w:r>
      <w:r>
        <w:rPr>
          <w:rFonts w:eastAsia="Times New Roman"/>
          <w:szCs w:val="24"/>
        </w:rPr>
        <w:t>:</w:t>
      </w:r>
      <w:r w:rsidRPr="00303C5A">
        <w:rPr>
          <w:rFonts w:eastAsia="Times New Roman"/>
          <w:szCs w:val="24"/>
        </w:rPr>
        <w:t xml:space="preserve"> πότε </w:t>
      </w:r>
      <w:r>
        <w:rPr>
          <w:rFonts w:eastAsia="Times New Roman"/>
          <w:szCs w:val="24"/>
        </w:rPr>
        <w:t>ε</w:t>
      </w:r>
      <w:r w:rsidRPr="00303C5A">
        <w:rPr>
          <w:rFonts w:eastAsia="Times New Roman"/>
          <w:szCs w:val="24"/>
        </w:rPr>
        <w:t>πιτέλους θα έχουμε την ολοκλήρωση του θεσμού</w:t>
      </w:r>
      <w:r>
        <w:rPr>
          <w:rFonts w:eastAsia="Times New Roman"/>
          <w:szCs w:val="24"/>
        </w:rPr>
        <w:t>,</w:t>
      </w:r>
      <w:r w:rsidRPr="00303C5A">
        <w:rPr>
          <w:rFonts w:eastAsia="Times New Roman"/>
          <w:szCs w:val="24"/>
        </w:rPr>
        <w:t xml:space="preserve"> την υπουργική απόφαση και τυχόν την τροπολογία</w:t>
      </w:r>
      <w:r>
        <w:rPr>
          <w:rFonts w:eastAsia="Times New Roman"/>
          <w:szCs w:val="24"/>
        </w:rPr>
        <w:t>,</w:t>
      </w:r>
      <w:r w:rsidRPr="00303C5A">
        <w:rPr>
          <w:rFonts w:eastAsia="Times New Roman"/>
          <w:szCs w:val="24"/>
        </w:rPr>
        <w:t xml:space="preserve"> ώστε επιτέλους να λειτουργήσουν οι βιολογικές αγορές</w:t>
      </w:r>
      <w:r>
        <w:rPr>
          <w:rFonts w:eastAsia="Times New Roman"/>
          <w:szCs w:val="24"/>
        </w:rPr>
        <w:t>;</w:t>
      </w:r>
      <w:r w:rsidRPr="00303C5A">
        <w:rPr>
          <w:rFonts w:eastAsia="Times New Roman"/>
          <w:szCs w:val="24"/>
        </w:rPr>
        <w:t xml:space="preserve"> Είναι απλή</w:t>
      </w:r>
      <w:r>
        <w:rPr>
          <w:rFonts w:eastAsia="Times New Roman"/>
          <w:szCs w:val="24"/>
        </w:rPr>
        <w:t xml:space="preserve"> η ερώτηση, θέλω α</w:t>
      </w:r>
      <w:r w:rsidRPr="00303C5A">
        <w:rPr>
          <w:rFonts w:eastAsia="Times New Roman"/>
          <w:szCs w:val="24"/>
        </w:rPr>
        <w:t xml:space="preserve">πλώς </w:t>
      </w:r>
      <w:r>
        <w:rPr>
          <w:rFonts w:eastAsia="Times New Roman"/>
          <w:szCs w:val="24"/>
        </w:rPr>
        <w:t xml:space="preserve">το </w:t>
      </w:r>
      <w:r w:rsidRPr="00303C5A">
        <w:rPr>
          <w:rFonts w:eastAsia="Times New Roman"/>
          <w:szCs w:val="24"/>
        </w:rPr>
        <w:t>χρονοδιάγραμμα</w:t>
      </w:r>
      <w:r>
        <w:rPr>
          <w:rFonts w:eastAsia="Times New Roman"/>
          <w:szCs w:val="24"/>
        </w:rPr>
        <w:t>.</w:t>
      </w:r>
    </w:p>
    <w:p w14:paraId="7632C430" w14:textId="77777777" w:rsidR="00845256" w:rsidRDefault="00BE25C9">
      <w:pPr>
        <w:spacing w:line="600" w:lineRule="auto"/>
        <w:ind w:firstLine="720"/>
        <w:contextualSpacing/>
        <w:jc w:val="both"/>
        <w:rPr>
          <w:rFonts w:eastAsia="Times New Roman"/>
          <w:szCs w:val="24"/>
        </w:rPr>
      </w:pPr>
      <w:r>
        <w:rPr>
          <w:rFonts w:eastAsia="Times New Roman"/>
          <w:szCs w:val="24"/>
        </w:rPr>
        <w:t>Ε</w:t>
      </w:r>
      <w:r w:rsidRPr="00303C5A">
        <w:rPr>
          <w:rFonts w:eastAsia="Times New Roman"/>
          <w:szCs w:val="24"/>
        </w:rPr>
        <w:t>υχαριστώ</w:t>
      </w:r>
      <w:r>
        <w:rPr>
          <w:rFonts w:eastAsia="Times New Roman"/>
          <w:szCs w:val="24"/>
        </w:rPr>
        <w:t>.</w:t>
      </w:r>
    </w:p>
    <w:p w14:paraId="7632C431" w14:textId="77777777" w:rsidR="00845256" w:rsidRDefault="00BE25C9">
      <w:pPr>
        <w:spacing w:line="600" w:lineRule="auto"/>
        <w:ind w:firstLine="720"/>
        <w:contextualSpacing/>
        <w:jc w:val="both"/>
        <w:rPr>
          <w:rFonts w:eastAsia="Times New Roman"/>
          <w:b/>
          <w:szCs w:val="24"/>
        </w:rPr>
      </w:pPr>
      <w:r>
        <w:rPr>
          <w:rFonts w:eastAsia="Times New Roman"/>
          <w:b/>
          <w:szCs w:val="24"/>
        </w:rPr>
        <w:t>ΠΡΟΕΔΡΕΥΩΝ (Νικήτας Κακλαμάνης):</w:t>
      </w:r>
      <w:r w:rsidRPr="00C625F5">
        <w:rPr>
          <w:rFonts w:eastAsia="Times New Roman"/>
          <w:b/>
          <w:szCs w:val="24"/>
        </w:rPr>
        <w:t xml:space="preserve"> </w:t>
      </w:r>
      <w:r w:rsidRPr="00C625F5">
        <w:rPr>
          <w:rFonts w:eastAsia="Times New Roman"/>
          <w:szCs w:val="24"/>
        </w:rPr>
        <w:t>Κύριε Υφυπουργέ, έχετε τον λόγο</w:t>
      </w:r>
      <w:r>
        <w:rPr>
          <w:rFonts w:eastAsia="Times New Roman"/>
          <w:szCs w:val="24"/>
        </w:rPr>
        <w:t xml:space="preserve">. </w:t>
      </w:r>
      <w:r>
        <w:rPr>
          <w:rFonts w:eastAsia="Times New Roman"/>
          <w:szCs w:val="24"/>
          <w:lang w:val="en-US"/>
        </w:rPr>
        <w:t>To</w:t>
      </w:r>
      <w:r w:rsidRPr="00C625F5">
        <w:rPr>
          <w:rFonts w:eastAsia="Times New Roman"/>
          <w:szCs w:val="24"/>
        </w:rPr>
        <w:t xml:space="preserve"> </w:t>
      </w:r>
      <w:r>
        <w:rPr>
          <w:rFonts w:eastAsia="Times New Roman"/>
          <w:szCs w:val="24"/>
          <w:lang w:val="en-US"/>
        </w:rPr>
        <w:t>the</w:t>
      </w:r>
      <w:r w:rsidRPr="00C625F5">
        <w:rPr>
          <w:rFonts w:eastAsia="Times New Roman"/>
          <w:szCs w:val="24"/>
        </w:rPr>
        <w:t xml:space="preserve"> </w:t>
      </w:r>
      <w:r>
        <w:rPr>
          <w:rFonts w:eastAsia="Times New Roman"/>
          <w:szCs w:val="24"/>
          <w:lang w:val="en-US"/>
        </w:rPr>
        <w:t>point</w:t>
      </w:r>
      <w:r w:rsidRPr="00C625F5">
        <w:rPr>
          <w:rFonts w:eastAsia="Times New Roman"/>
          <w:szCs w:val="24"/>
        </w:rPr>
        <w:t xml:space="preserve"> </w:t>
      </w:r>
      <w:r>
        <w:rPr>
          <w:rFonts w:eastAsia="Times New Roman"/>
          <w:szCs w:val="24"/>
        </w:rPr>
        <w:t>παρακαλώ, δ</w:t>
      </w:r>
      <w:r>
        <w:rPr>
          <w:rFonts w:eastAsia="Times New Roman"/>
          <w:szCs w:val="24"/>
        </w:rPr>
        <w:t>ιότι το ερώτημα είναι συγκεκριμένο.</w:t>
      </w:r>
    </w:p>
    <w:p w14:paraId="7632C432" w14:textId="77777777" w:rsidR="00845256" w:rsidRDefault="00BE25C9">
      <w:pPr>
        <w:spacing w:line="600" w:lineRule="auto"/>
        <w:ind w:firstLine="720"/>
        <w:contextualSpacing/>
        <w:jc w:val="both"/>
        <w:rPr>
          <w:rFonts w:eastAsia="Times New Roman"/>
          <w:szCs w:val="24"/>
        </w:rPr>
      </w:pPr>
      <w:r>
        <w:rPr>
          <w:rFonts w:eastAsia="Times New Roman"/>
          <w:b/>
          <w:szCs w:val="24"/>
        </w:rPr>
        <w:t>ΒΑΣΙΛΕΙΟΣ ΚΟΚΚΑΛΗΣ (</w:t>
      </w:r>
      <w:r w:rsidRPr="00C625F5">
        <w:rPr>
          <w:rFonts w:eastAsia="Times New Roman"/>
          <w:b/>
          <w:szCs w:val="24"/>
        </w:rPr>
        <w:t>Υφυπουργός</w:t>
      </w:r>
      <w:r>
        <w:rPr>
          <w:rFonts w:eastAsia="Times New Roman"/>
          <w:b/>
          <w:szCs w:val="24"/>
        </w:rPr>
        <w:t xml:space="preserve"> </w:t>
      </w:r>
      <w:r w:rsidRPr="00C625F5">
        <w:rPr>
          <w:rFonts w:eastAsia="Times New Roman"/>
          <w:b/>
          <w:szCs w:val="24"/>
        </w:rPr>
        <w:t xml:space="preserve">Αγροτικής Ανάπτυξης και Τροφίμων): </w:t>
      </w:r>
      <w:r w:rsidRPr="00C625F5">
        <w:rPr>
          <w:rFonts w:eastAsia="Times New Roman"/>
          <w:szCs w:val="24"/>
        </w:rPr>
        <w:t>Είναι συγκεκριμένο</w:t>
      </w:r>
      <w:r>
        <w:rPr>
          <w:rFonts w:eastAsia="Times New Roman"/>
          <w:szCs w:val="24"/>
        </w:rPr>
        <w:t xml:space="preserve"> και </w:t>
      </w:r>
      <w:r w:rsidRPr="00C625F5">
        <w:rPr>
          <w:rFonts w:eastAsia="Times New Roman"/>
          <w:szCs w:val="24"/>
        </w:rPr>
        <w:t>ούτως ή άλλως το έχει χειριστεί και ο κ. Τσιρώνης</w:t>
      </w:r>
      <w:r>
        <w:rPr>
          <w:rFonts w:eastAsia="Times New Roman"/>
          <w:szCs w:val="24"/>
        </w:rPr>
        <w:t xml:space="preserve"> με ιδιαίτερη θέρμη το θέμα των βιολογικών, όχι μόνο της βιολογικής γεωργίας.</w:t>
      </w:r>
    </w:p>
    <w:p w14:paraId="7632C433" w14:textId="77777777" w:rsidR="00845256" w:rsidRDefault="00BE25C9">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εξουσιοδότηση του ν.4492/17 </w:t>
      </w:r>
      <w:r w:rsidRPr="00303C5A">
        <w:rPr>
          <w:rFonts w:eastAsia="Times New Roman"/>
          <w:szCs w:val="24"/>
        </w:rPr>
        <w:t>ετοιμάστηκε</w:t>
      </w:r>
      <w:r>
        <w:rPr>
          <w:rFonts w:eastAsia="Times New Roman"/>
          <w:szCs w:val="24"/>
        </w:rPr>
        <w:t>,</w:t>
      </w:r>
      <w:r w:rsidRPr="00303C5A">
        <w:rPr>
          <w:rFonts w:eastAsia="Times New Roman"/>
          <w:szCs w:val="24"/>
        </w:rPr>
        <w:t xml:space="preserve"> </w:t>
      </w:r>
      <w:r>
        <w:rPr>
          <w:rFonts w:eastAsia="Times New Roman"/>
          <w:szCs w:val="24"/>
        </w:rPr>
        <w:t>ό</w:t>
      </w:r>
      <w:r w:rsidRPr="00303C5A">
        <w:rPr>
          <w:rFonts w:eastAsia="Times New Roman"/>
          <w:szCs w:val="24"/>
        </w:rPr>
        <w:t>ντως</w:t>
      </w:r>
      <w:r>
        <w:rPr>
          <w:rFonts w:eastAsia="Times New Roman"/>
          <w:szCs w:val="24"/>
        </w:rPr>
        <w:t>,</w:t>
      </w:r>
      <w:r w:rsidRPr="00303C5A">
        <w:rPr>
          <w:rFonts w:eastAsia="Times New Roman"/>
          <w:szCs w:val="24"/>
        </w:rPr>
        <w:t xml:space="preserve"> η σχετική υπουργική απόφαση</w:t>
      </w:r>
      <w:r>
        <w:rPr>
          <w:rFonts w:eastAsia="Times New Roman"/>
          <w:szCs w:val="24"/>
        </w:rPr>
        <w:t>,</w:t>
      </w:r>
      <w:r w:rsidRPr="00303C5A">
        <w:rPr>
          <w:rFonts w:eastAsia="Times New Roman"/>
          <w:szCs w:val="24"/>
        </w:rPr>
        <w:t xml:space="preserve"> αλλά εντόπισαν οι νομικοί σύμβουλοι του Υπουργείου κάποιες </w:t>
      </w:r>
      <w:r>
        <w:rPr>
          <w:rFonts w:eastAsia="Times New Roman"/>
          <w:szCs w:val="24"/>
        </w:rPr>
        <w:t>ασάφειες, γι’</w:t>
      </w:r>
      <w:r w:rsidRPr="00303C5A">
        <w:rPr>
          <w:rFonts w:eastAsia="Times New Roman"/>
          <w:szCs w:val="24"/>
        </w:rPr>
        <w:t xml:space="preserve"> αυτό και προωθήθηκε η σύνταξη τροπολογίας</w:t>
      </w:r>
      <w:r>
        <w:rPr>
          <w:rFonts w:eastAsia="Times New Roman"/>
          <w:szCs w:val="24"/>
        </w:rPr>
        <w:t>.</w:t>
      </w:r>
      <w:r w:rsidRPr="00303C5A">
        <w:rPr>
          <w:rFonts w:eastAsia="Times New Roman"/>
          <w:szCs w:val="24"/>
        </w:rPr>
        <w:t xml:space="preserve"> Είναι έτοιμη </w:t>
      </w:r>
      <w:r w:rsidRPr="00303C5A">
        <w:rPr>
          <w:rFonts w:eastAsia="Times New Roman"/>
          <w:szCs w:val="24"/>
        </w:rPr>
        <w:lastRenderedPageBreak/>
        <w:t>η σύνταξη της τροπολογίας</w:t>
      </w:r>
      <w:r>
        <w:rPr>
          <w:rFonts w:eastAsia="Times New Roman"/>
          <w:szCs w:val="24"/>
        </w:rPr>
        <w:t xml:space="preserve">, κύριε Τσιρώνη, </w:t>
      </w:r>
      <w:r w:rsidRPr="00303C5A">
        <w:rPr>
          <w:rFonts w:eastAsia="Times New Roman"/>
          <w:szCs w:val="24"/>
        </w:rPr>
        <w:t xml:space="preserve">έχει </w:t>
      </w:r>
      <w:r w:rsidRPr="00303C5A">
        <w:rPr>
          <w:rFonts w:eastAsia="Times New Roman"/>
          <w:szCs w:val="24"/>
        </w:rPr>
        <w:t>αποσταλεί στη Διεύθυνση Βιολογικής Γεωργίας και στη Διεύθυνση Νομοθετικής Πρωτοβουλίας για τις νομοτεχνικές και ουσιαστικές παρατηρήσεις τους κατόπιν</w:t>
      </w:r>
      <w:r>
        <w:rPr>
          <w:rFonts w:eastAsia="Times New Roman"/>
          <w:szCs w:val="24"/>
        </w:rPr>
        <w:t xml:space="preserve"> ενσωμάτωσης</w:t>
      </w:r>
      <w:r w:rsidRPr="00303C5A">
        <w:rPr>
          <w:rFonts w:eastAsia="Times New Roman"/>
          <w:szCs w:val="24"/>
        </w:rPr>
        <w:t xml:space="preserve"> των παρατηρήσεων τ</w:t>
      </w:r>
      <w:r>
        <w:rPr>
          <w:rFonts w:eastAsia="Times New Roman"/>
          <w:szCs w:val="24"/>
        </w:rPr>
        <w:t>ου</w:t>
      </w:r>
      <w:r w:rsidRPr="00303C5A">
        <w:rPr>
          <w:rFonts w:eastAsia="Times New Roman"/>
          <w:szCs w:val="24"/>
        </w:rPr>
        <w:t xml:space="preserve"> συναρμόδι</w:t>
      </w:r>
      <w:r>
        <w:rPr>
          <w:rFonts w:eastAsia="Times New Roman"/>
          <w:szCs w:val="24"/>
        </w:rPr>
        <w:t>ου</w:t>
      </w:r>
      <w:r w:rsidRPr="00303C5A">
        <w:rPr>
          <w:rFonts w:eastAsia="Times New Roman"/>
          <w:szCs w:val="24"/>
        </w:rPr>
        <w:t xml:space="preserve"> Υπουργείων </w:t>
      </w:r>
      <w:r>
        <w:rPr>
          <w:rFonts w:eastAsia="Times New Roman"/>
          <w:szCs w:val="24"/>
        </w:rPr>
        <w:t>Εσωτερικών κ</w:t>
      </w:r>
      <w:r w:rsidRPr="00303C5A">
        <w:rPr>
          <w:rFonts w:eastAsia="Times New Roman"/>
          <w:szCs w:val="24"/>
        </w:rPr>
        <w:t>αι πριν αποσταλεί στη Γενική Γραμματεί</w:t>
      </w:r>
      <w:r w:rsidRPr="00303C5A">
        <w:rPr>
          <w:rFonts w:eastAsia="Times New Roman"/>
          <w:szCs w:val="24"/>
        </w:rPr>
        <w:t>α της Κυβέρνησης θα πρέπει να εισαχθεί για εξέταση και στη Μόνιμη Επιτροπή Ελέγχου Αρμοδιοτήτων Οργανισμών Τοπικής Αυτοδιοίκησης</w:t>
      </w:r>
      <w:r>
        <w:rPr>
          <w:rFonts w:eastAsia="Times New Roman"/>
          <w:szCs w:val="24"/>
        </w:rPr>
        <w:t>.</w:t>
      </w:r>
    </w:p>
    <w:p w14:paraId="7632C434" w14:textId="77777777" w:rsidR="00845256" w:rsidRDefault="00BE25C9">
      <w:pPr>
        <w:spacing w:line="600" w:lineRule="auto"/>
        <w:ind w:firstLine="720"/>
        <w:contextualSpacing/>
        <w:jc w:val="both"/>
        <w:rPr>
          <w:rFonts w:eastAsia="Times New Roman"/>
          <w:szCs w:val="24"/>
        </w:rPr>
      </w:pPr>
      <w:r>
        <w:rPr>
          <w:rFonts w:eastAsia="Times New Roman"/>
          <w:szCs w:val="24"/>
        </w:rPr>
        <w:t>Επαναλαμβάνω:</w:t>
      </w:r>
      <w:r w:rsidRPr="00303C5A">
        <w:rPr>
          <w:rFonts w:eastAsia="Times New Roman"/>
          <w:szCs w:val="24"/>
        </w:rPr>
        <w:t xml:space="preserve"> Έχει συνταχθεί η τροπολογία</w:t>
      </w:r>
      <w:r>
        <w:rPr>
          <w:rFonts w:eastAsia="Times New Roman"/>
          <w:szCs w:val="24"/>
        </w:rPr>
        <w:t>, έ</w:t>
      </w:r>
      <w:r w:rsidRPr="00303C5A">
        <w:rPr>
          <w:rFonts w:eastAsia="Times New Roman"/>
          <w:szCs w:val="24"/>
        </w:rPr>
        <w:t xml:space="preserve">χει </w:t>
      </w:r>
      <w:r>
        <w:rPr>
          <w:rFonts w:eastAsia="Times New Roman"/>
          <w:szCs w:val="24"/>
        </w:rPr>
        <w:t>προωθηθεί στη Δ</w:t>
      </w:r>
      <w:r w:rsidRPr="00303C5A">
        <w:rPr>
          <w:rFonts w:eastAsia="Times New Roman"/>
          <w:szCs w:val="24"/>
        </w:rPr>
        <w:t>ιεύθυνση Νομοθετικής Πρωτοβουλίας</w:t>
      </w:r>
      <w:r>
        <w:rPr>
          <w:rFonts w:eastAsia="Times New Roman"/>
          <w:szCs w:val="24"/>
        </w:rPr>
        <w:t>.</w:t>
      </w:r>
      <w:r w:rsidRPr="00303C5A">
        <w:rPr>
          <w:rFonts w:eastAsia="Times New Roman"/>
          <w:szCs w:val="24"/>
        </w:rPr>
        <w:t xml:space="preserve"> Γνωρίζετε τις διαδικασίες</w:t>
      </w:r>
      <w:r>
        <w:rPr>
          <w:rFonts w:eastAsia="Times New Roman"/>
          <w:szCs w:val="24"/>
        </w:rPr>
        <w:t>.</w:t>
      </w:r>
      <w:r w:rsidRPr="00303C5A">
        <w:rPr>
          <w:rFonts w:eastAsia="Times New Roman"/>
          <w:szCs w:val="24"/>
        </w:rPr>
        <w:t xml:space="preserve"> Ε</w:t>
      </w:r>
      <w:r w:rsidRPr="00303C5A">
        <w:rPr>
          <w:rFonts w:eastAsia="Times New Roman"/>
          <w:szCs w:val="24"/>
        </w:rPr>
        <w:t xml:space="preserve">υελπιστούμε εντός </w:t>
      </w:r>
      <w:r>
        <w:rPr>
          <w:rFonts w:eastAsia="Times New Roman"/>
          <w:szCs w:val="24"/>
        </w:rPr>
        <w:t>δέκα</w:t>
      </w:r>
      <w:r w:rsidRPr="00303C5A">
        <w:rPr>
          <w:rFonts w:eastAsia="Times New Roman"/>
          <w:szCs w:val="24"/>
        </w:rPr>
        <w:t xml:space="preserve"> ημερών </w:t>
      </w:r>
      <w:r>
        <w:rPr>
          <w:rFonts w:eastAsia="Times New Roman"/>
          <w:szCs w:val="24"/>
        </w:rPr>
        <w:t>να</w:t>
      </w:r>
      <w:r w:rsidRPr="00303C5A">
        <w:rPr>
          <w:rFonts w:eastAsia="Times New Roman"/>
          <w:szCs w:val="24"/>
        </w:rPr>
        <w:t xml:space="preserve"> έχουν τελειώσει οι διαδικασίες και </w:t>
      </w:r>
      <w:r>
        <w:rPr>
          <w:rFonts w:eastAsia="Times New Roman"/>
          <w:szCs w:val="24"/>
        </w:rPr>
        <w:t xml:space="preserve">να έχει ενσωματωθεί στο νομοσχέδιο </w:t>
      </w:r>
      <w:r w:rsidRPr="00303C5A">
        <w:rPr>
          <w:rFonts w:eastAsia="Times New Roman"/>
          <w:szCs w:val="24"/>
        </w:rPr>
        <w:t>του Υπουργείου Αγροτικής Ανάπτυξης</w:t>
      </w:r>
      <w:r>
        <w:rPr>
          <w:rFonts w:eastAsia="Times New Roman"/>
          <w:szCs w:val="24"/>
        </w:rPr>
        <w:t xml:space="preserve">, </w:t>
      </w:r>
      <w:r w:rsidRPr="00303C5A">
        <w:rPr>
          <w:rFonts w:eastAsia="Times New Roman"/>
          <w:szCs w:val="24"/>
        </w:rPr>
        <w:t xml:space="preserve">το οποίο θα </w:t>
      </w:r>
      <w:r>
        <w:rPr>
          <w:rFonts w:eastAsia="Times New Roman"/>
          <w:szCs w:val="24"/>
        </w:rPr>
        <w:t>έρθει</w:t>
      </w:r>
      <w:r w:rsidRPr="00AE707F">
        <w:rPr>
          <w:rFonts w:eastAsia="Times New Roman"/>
          <w:szCs w:val="24"/>
        </w:rPr>
        <w:t xml:space="preserve"> </w:t>
      </w:r>
      <w:r>
        <w:rPr>
          <w:rFonts w:eastAsia="Times New Roman"/>
          <w:szCs w:val="24"/>
        </w:rPr>
        <w:t>προς ψήφιση</w:t>
      </w:r>
      <w:r w:rsidRPr="00303C5A">
        <w:rPr>
          <w:rFonts w:eastAsia="Times New Roman"/>
          <w:szCs w:val="24"/>
        </w:rPr>
        <w:t xml:space="preserve"> </w:t>
      </w:r>
      <w:r>
        <w:rPr>
          <w:rFonts w:eastAsia="Times New Roman"/>
          <w:szCs w:val="24"/>
        </w:rPr>
        <w:t xml:space="preserve">περίπου στις </w:t>
      </w:r>
      <w:r w:rsidRPr="00303C5A">
        <w:rPr>
          <w:rFonts w:eastAsia="Times New Roman"/>
          <w:szCs w:val="24"/>
        </w:rPr>
        <w:t>αρχές Ιουνίου</w:t>
      </w:r>
      <w:r>
        <w:rPr>
          <w:rFonts w:eastAsia="Times New Roman"/>
          <w:szCs w:val="24"/>
        </w:rPr>
        <w:t>.</w:t>
      </w:r>
    </w:p>
    <w:p w14:paraId="7632C435" w14:textId="77777777" w:rsidR="00845256" w:rsidRDefault="00BE25C9">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303C5A">
        <w:rPr>
          <w:rFonts w:eastAsia="Times New Roman"/>
          <w:szCs w:val="24"/>
        </w:rPr>
        <w:t xml:space="preserve"> Ωραία</w:t>
      </w:r>
      <w:r>
        <w:rPr>
          <w:rFonts w:eastAsia="Times New Roman"/>
          <w:szCs w:val="24"/>
        </w:rPr>
        <w:t>.</w:t>
      </w:r>
      <w:r w:rsidRPr="00303C5A">
        <w:rPr>
          <w:rFonts w:eastAsia="Times New Roman"/>
          <w:szCs w:val="24"/>
        </w:rPr>
        <w:t xml:space="preserve"> </w:t>
      </w:r>
      <w:r>
        <w:rPr>
          <w:rFonts w:eastAsia="Times New Roman"/>
          <w:szCs w:val="24"/>
        </w:rPr>
        <w:t>Δώσατε σ</w:t>
      </w:r>
      <w:r w:rsidRPr="00303C5A">
        <w:rPr>
          <w:rFonts w:eastAsia="Times New Roman"/>
          <w:szCs w:val="24"/>
        </w:rPr>
        <w:t>υγκεκριμένη</w:t>
      </w:r>
      <w:r w:rsidRPr="00303C5A">
        <w:rPr>
          <w:rFonts w:eastAsia="Times New Roman"/>
          <w:szCs w:val="24"/>
        </w:rPr>
        <w:t xml:space="preserve"> απάντηση</w:t>
      </w:r>
      <w:r>
        <w:rPr>
          <w:rFonts w:eastAsia="Times New Roman"/>
          <w:szCs w:val="24"/>
        </w:rPr>
        <w:t>.</w:t>
      </w:r>
    </w:p>
    <w:p w14:paraId="7632C436"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Β</w:t>
      </w:r>
      <w:r w:rsidRPr="00303C5A">
        <w:rPr>
          <w:rFonts w:eastAsia="Times New Roman"/>
          <w:szCs w:val="24"/>
        </w:rPr>
        <w:t>έβαια μ</w:t>
      </w:r>
      <w:r>
        <w:rPr>
          <w:rFonts w:eastAsia="Times New Roman"/>
          <w:szCs w:val="24"/>
        </w:rPr>
        <w:t>ιας</w:t>
      </w:r>
      <w:r w:rsidRPr="00303C5A">
        <w:rPr>
          <w:rFonts w:eastAsia="Times New Roman"/>
          <w:szCs w:val="24"/>
        </w:rPr>
        <w:t xml:space="preserve"> και θα </w:t>
      </w:r>
      <w:r>
        <w:rPr>
          <w:rFonts w:eastAsia="Times New Roman"/>
          <w:szCs w:val="24"/>
        </w:rPr>
        <w:t xml:space="preserve">πάρει τον λόγο ο κ. </w:t>
      </w:r>
      <w:r w:rsidRPr="00303C5A">
        <w:rPr>
          <w:rFonts w:eastAsia="Times New Roman"/>
          <w:szCs w:val="24"/>
        </w:rPr>
        <w:t>Τσιρώνης</w:t>
      </w:r>
      <w:r>
        <w:rPr>
          <w:rFonts w:eastAsia="Times New Roman"/>
          <w:szCs w:val="24"/>
        </w:rPr>
        <w:t>,</w:t>
      </w:r>
      <w:r w:rsidRPr="00303C5A">
        <w:rPr>
          <w:rFonts w:eastAsia="Times New Roman"/>
          <w:szCs w:val="24"/>
        </w:rPr>
        <w:t xml:space="preserve"> </w:t>
      </w:r>
      <w:r>
        <w:rPr>
          <w:rFonts w:eastAsia="Times New Roman"/>
          <w:szCs w:val="24"/>
        </w:rPr>
        <w:t>θα ήθελα να ρωτήσω το εξής. Έ</w:t>
      </w:r>
      <w:r w:rsidRPr="00303C5A">
        <w:rPr>
          <w:rFonts w:eastAsia="Times New Roman"/>
          <w:szCs w:val="24"/>
        </w:rPr>
        <w:t xml:space="preserve">χει γίνει διαβούλευση </w:t>
      </w:r>
      <w:r>
        <w:rPr>
          <w:rFonts w:eastAsia="Times New Roman"/>
          <w:szCs w:val="24"/>
        </w:rPr>
        <w:t>-</w:t>
      </w:r>
      <w:r w:rsidRPr="00303C5A">
        <w:rPr>
          <w:rFonts w:eastAsia="Times New Roman"/>
          <w:szCs w:val="24"/>
        </w:rPr>
        <w:t>κάνω εγώ τώρα λίγο το</w:t>
      </w:r>
      <w:r>
        <w:rPr>
          <w:rFonts w:eastAsia="Times New Roman"/>
          <w:szCs w:val="24"/>
        </w:rPr>
        <w:t>ν</w:t>
      </w:r>
      <w:r w:rsidRPr="00303C5A">
        <w:rPr>
          <w:rFonts w:eastAsia="Times New Roman"/>
          <w:szCs w:val="24"/>
        </w:rPr>
        <w:t xml:space="preserve"> δικηγόρο του διαβόλου </w:t>
      </w:r>
      <w:r>
        <w:rPr>
          <w:rFonts w:eastAsia="Times New Roman"/>
          <w:szCs w:val="24"/>
        </w:rPr>
        <w:t xml:space="preserve">ως παλιός δήμαρχος- </w:t>
      </w:r>
      <w:r w:rsidRPr="00303C5A">
        <w:rPr>
          <w:rFonts w:eastAsia="Times New Roman"/>
          <w:szCs w:val="24"/>
        </w:rPr>
        <w:t>με τους δήμους αν έχουν χώρους για να γίνουν ξεχωριστές βιολογικές αγορές και π</w:t>
      </w:r>
      <w:r w:rsidRPr="00303C5A">
        <w:rPr>
          <w:rFonts w:eastAsia="Times New Roman"/>
          <w:szCs w:val="24"/>
        </w:rPr>
        <w:t>οιες μέρες</w:t>
      </w:r>
      <w:r>
        <w:rPr>
          <w:rFonts w:eastAsia="Times New Roman"/>
          <w:szCs w:val="24"/>
        </w:rPr>
        <w:t>,</w:t>
      </w:r>
      <w:r w:rsidRPr="00303C5A">
        <w:rPr>
          <w:rFonts w:eastAsia="Times New Roman"/>
          <w:szCs w:val="24"/>
        </w:rPr>
        <w:t xml:space="preserve"> για να μην έχουμε </w:t>
      </w:r>
      <w:r>
        <w:rPr>
          <w:rFonts w:eastAsia="Times New Roman"/>
          <w:szCs w:val="24"/>
        </w:rPr>
        <w:t>«</w:t>
      </w:r>
      <w:r w:rsidRPr="00303C5A">
        <w:rPr>
          <w:rFonts w:eastAsia="Times New Roman"/>
          <w:szCs w:val="24"/>
        </w:rPr>
        <w:t>εμφύλιο πόλεμο</w:t>
      </w:r>
      <w:r>
        <w:rPr>
          <w:rFonts w:eastAsia="Times New Roman"/>
          <w:szCs w:val="24"/>
        </w:rPr>
        <w:t>»</w:t>
      </w:r>
      <w:r>
        <w:rPr>
          <w:rFonts w:eastAsia="Times New Roman"/>
          <w:szCs w:val="24"/>
        </w:rPr>
        <w:t xml:space="preserve"> -ε</w:t>
      </w:r>
      <w:r w:rsidRPr="00303C5A">
        <w:rPr>
          <w:rFonts w:eastAsia="Times New Roman"/>
          <w:szCs w:val="24"/>
        </w:rPr>
        <w:t xml:space="preserve">γώ είμαι υπέρ της ερώτησής </w:t>
      </w:r>
      <w:r>
        <w:rPr>
          <w:rFonts w:eastAsia="Times New Roman"/>
          <w:szCs w:val="24"/>
        </w:rPr>
        <w:t>σας-</w:t>
      </w:r>
      <w:r w:rsidRPr="00303C5A">
        <w:rPr>
          <w:rFonts w:eastAsia="Times New Roman"/>
          <w:szCs w:val="24"/>
        </w:rPr>
        <w:t xml:space="preserve"> μεταξύ των κλασικών λαϊκών αγορών και των βιολογικών</w:t>
      </w:r>
      <w:r>
        <w:rPr>
          <w:rFonts w:eastAsia="Times New Roman"/>
          <w:szCs w:val="24"/>
        </w:rPr>
        <w:t>;</w:t>
      </w:r>
      <w:r w:rsidRPr="00303C5A">
        <w:rPr>
          <w:rFonts w:eastAsia="Times New Roman"/>
          <w:szCs w:val="24"/>
        </w:rPr>
        <w:t xml:space="preserve"> </w:t>
      </w:r>
      <w:r>
        <w:rPr>
          <w:rFonts w:eastAsia="Times New Roman"/>
          <w:szCs w:val="24"/>
        </w:rPr>
        <w:t>Έχετε εικόνα, κύριε Τσιρώνη;</w:t>
      </w:r>
    </w:p>
    <w:p w14:paraId="7632C437" w14:textId="77777777" w:rsidR="00845256" w:rsidRDefault="00BE25C9">
      <w:pPr>
        <w:spacing w:line="600" w:lineRule="auto"/>
        <w:ind w:firstLine="720"/>
        <w:contextualSpacing/>
        <w:jc w:val="both"/>
        <w:rPr>
          <w:rFonts w:eastAsia="Times New Roman"/>
          <w:szCs w:val="24"/>
        </w:rPr>
      </w:pPr>
      <w:r>
        <w:rPr>
          <w:rFonts w:eastAsia="Times New Roman"/>
          <w:szCs w:val="24"/>
        </w:rPr>
        <w:t>Ορίστε, κύριε συνάδελφε, έχετε τον λόγο.</w:t>
      </w:r>
    </w:p>
    <w:p w14:paraId="7632C438" w14:textId="77777777" w:rsidR="00845256" w:rsidRDefault="00BE25C9">
      <w:pPr>
        <w:spacing w:line="600" w:lineRule="auto"/>
        <w:ind w:firstLine="720"/>
        <w:contextualSpacing/>
        <w:jc w:val="both"/>
        <w:rPr>
          <w:rFonts w:eastAsia="Times New Roman"/>
          <w:szCs w:val="24"/>
        </w:rPr>
      </w:pPr>
      <w:r w:rsidRPr="003244C5">
        <w:rPr>
          <w:rFonts w:eastAsia="Times New Roman"/>
          <w:b/>
          <w:szCs w:val="24"/>
        </w:rPr>
        <w:t>ΙΩΑΝΝΗΣ ΤΣΙΡΩΝΗΣ:</w:t>
      </w:r>
      <w:r w:rsidRPr="003244C5">
        <w:rPr>
          <w:rFonts w:eastAsia="Times New Roman"/>
          <w:szCs w:val="24"/>
        </w:rPr>
        <w:t xml:space="preserve"> </w:t>
      </w:r>
      <w:r>
        <w:rPr>
          <w:rFonts w:eastAsia="Times New Roman"/>
          <w:szCs w:val="24"/>
        </w:rPr>
        <w:t>Ευχαριστώ, κύριε Π</w:t>
      </w:r>
      <w:r w:rsidRPr="00303C5A">
        <w:rPr>
          <w:rFonts w:eastAsia="Times New Roman"/>
          <w:szCs w:val="24"/>
        </w:rPr>
        <w:t>ρόεδρε</w:t>
      </w:r>
      <w:r>
        <w:rPr>
          <w:rFonts w:eastAsia="Times New Roman"/>
          <w:szCs w:val="24"/>
        </w:rPr>
        <w:t>.</w:t>
      </w:r>
    </w:p>
    <w:p w14:paraId="7632C439" w14:textId="77777777" w:rsidR="00845256" w:rsidRDefault="00BE25C9">
      <w:pPr>
        <w:spacing w:line="600" w:lineRule="auto"/>
        <w:ind w:firstLine="720"/>
        <w:contextualSpacing/>
        <w:jc w:val="both"/>
        <w:rPr>
          <w:rFonts w:eastAsia="Times New Roman"/>
          <w:szCs w:val="24"/>
        </w:rPr>
      </w:pPr>
      <w:r>
        <w:rPr>
          <w:rFonts w:eastAsia="Times New Roman"/>
          <w:szCs w:val="24"/>
        </w:rPr>
        <w:t>Α</w:t>
      </w:r>
      <w:r w:rsidRPr="00303C5A">
        <w:rPr>
          <w:rFonts w:eastAsia="Times New Roman"/>
          <w:szCs w:val="24"/>
        </w:rPr>
        <w:t xml:space="preserve">παντώ και σε </w:t>
      </w:r>
      <w:r>
        <w:rPr>
          <w:rFonts w:eastAsia="Times New Roman"/>
          <w:szCs w:val="24"/>
        </w:rPr>
        <w:t>εσά</w:t>
      </w:r>
      <w:r w:rsidRPr="00303C5A">
        <w:rPr>
          <w:rFonts w:eastAsia="Times New Roman"/>
          <w:szCs w:val="24"/>
        </w:rPr>
        <w:t xml:space="preserve">ς ότι ποτέ οι δήμοι δεν είχαν πρόβλημα και έχει </w:t>
      </w:r>
      <w:r>
        <w:rPr>
          <w:rFonts w:eastAsia="Times New Roman"/>
          <w:szCs w:val="24"/>
        </w:rPr>
        <w:t>γίνει εκ</w:t>
      </w:r>
      <w:r w:rsidRPr="00303C5A">
        <w:rPr>
          <w:rFonts w:eastAsia="Times New Roman"/>
          <w:szCs w:val="24"/>
        </w:rPr>
        <w:t>τεταμένη διαβούλευση πολύ πριν το</w:t>
      </w:r>
      <w:r>
        <w:rPr>
          <w:rFonts w:eastAsia="Times New Roman"/>
          <w:szCs w:val="24"/>
        </w:rPr>
        <w:t>ν</w:t>
      </w:r>
      <w:r w:rsidRPr="00303C5A">
        <w:rPr>
          <w:rFonts w:eastAsia="Times New Roman"/>
          <w:szCs w:val="24"/>
        </w:rPr>
        <w:t xml:space="preserve"> νόμο </w:t>
      </w:r>
      <w:r>
        <w:rPr>
          <w:rFonts w:eastAsia="Times New Roman"/>
          <w:szCs w:val="24"/>
        </w:rPr>
        <w:t>-</w:t>
      </w:r>
      <w:r w:rsidRPr="00303C5A">
        <w:rPr>
          <w:rFonts w:eastAsia="Times New Roman"/>
          <w:szCs w:val="24"/>
        </w:rPr>
        <w:t xml:space="preserve">και μάλιστα άργησε ο νόμος το </w:t>
      </w:r>
      <w:r>
        <w:rPr>
          <w:rFonts w:eastAsia="Times New Roman"/>
          <w:szCs w:val="24"/>
        </w:rPr>
        <w:t>20</w:t>
      </w:r>
      <w:r w:rsidRPr="00303C5A">
        <w:rPr>
          <w:rFonts w:eastAsia="Times New Roman"/>
          <w:szCs w:val="24"/>
        </w:rPr>
        <w:t>17</w:t>
      </w:r>
      <w:r>
        <w:rPr>
          <w:rFonts w:eastAsia="Times New Roman"/>
          <w:szCs w:val="24"/>
        </w:rPr>
        <w:t>.</w:t>
      </w:r>
      <w:r w:rsidRPr="00303C5A">
        <w:rPr>
          <w:rFonts w:eastAsia="Times New Roman"/>
          <w:szCs w:val="24"/>
        </w:rPr>
        <w:t xml:space="preserve"> Η διαβούλευση αυτή έγινε επί πάνω από ένα</w:t>
      </w:r>
      <w:r>
        <w:rPr>
          <w:rFonts w:eastAsia="Times New Roman"/>
          <w:szCs w:val="24"/>
        </w:rPr>
        <w:t>ν</w:t>
      </w:r>
      <w:r w:rsidRPr="00303C5A">
        <w:rPr>
          <w:rFonts w:eastAsia="Times New Roman"/>
          <w:szCs w:val="24"/>
        </w:rPr>
        <w:t xml:space="preserve"> χρόνο από το </w:t>
      </w:r>
      <w:r>
        <w:rPr>
          <w:rFonts w:eastAsia="Times New Roman"/>
          <w:szCs w:val="24"/>
        </w:rPr>
        <w:t>20</w:t>
      </w:r>
      <w:r w:rsidRPr="00303C5A">
        <w:rPr>
          <w:rFonts w:eastAsia="Times New Roman"/>
          <w:szCs w:val="24"/>
        </w:rPr>
        <w:t>16</w:t>
      </w:r>
      <w:r>
        <w:rPr>
          <w:rFonts w:eastAsia="Times New Roman"/>
          <w:szCs w:val="24"/>
        </w:rPr>
        <w:t>,</w:t>
      </w:r>
      <w:r w:rsidRPr="00303C5A">
        <w:rPr>
          <w:rFonts w:eastAsia="Times New Roman"/>
          <w:szCs w:val="24"/>
        </w:rPr>
        <w:t xml:space="preserve"> για το θεσμικό </w:t>
      </w:r>
      <w:r>
        <w:rPr>
          <w:rFonts w:eastAsia="Times New Roman"/>
          <w:szCs w:val="24"/>
        </w:rPr>
        <w:t>π</w:t>
      </w:r>
      <w:r w:rsidRPr="00303C5A">
        <w:rPr>
          <w:rFonts w:eastAsia="Times New Roman"/>
          <w:szCs w:val="24"/>
        </w:rPr>
        <w:t>λαίσιο</w:t>
      </w:r>
      <w:r>
        <w:rPr>
          <w:rFonts w:eastAsia="Times New Roman"/>
          <w:szCs w:val="24"/>
        </w:rPr>
        <w:t>.</w:t>
      </w:r>
      <w:r w:rsidRPr="00303C5A">
        <w:rPr>
          <w:rFonts w:eastAsia="Times New Roman"/>
          <w:szCs w:val="24"/>
        </w:rPr>
        <w:t xml:space="preserve"> Τυπικές είναι οι εκκρ</w:t>
      </w:r>
      <w:r w:rsidRPr="00303C5A">
        <w:rPr>
          <w:rFonts w:eastAsia="Times New Roman"/>
          <w:szCs w:val="24"/>
        </w:rPr>
        <w:t xml:space="preserve">εμότητες που ανέφερε </w:t>
      </w:r>
      <w:r>
        <w:rPr>
          <w:rFonts w:eastAsia="Times New Roman"/>
          <w:szCs w:val="24"/>
        </w:rPr>
        <w:t xml:space="preserve">ο κύριος </w:t>
      </w:r>
      <w:r w:rsidRPr="00303C5A">
        <w:rPr>
          <w:rFonts w:eastAsia="Times New Roman"/>
          <w:szCs w:val="24"/>
        </w:rPr>
        <w:t>Υπουργός και τις γνωρίζω</w:t>
      </w:r>
      <w:r>
        <w:rPr>
          <w:rFonts w:eastAsia="Times New Roman"/>
          <w:szCs w:val="24"/>
        </w:rPr>
        <w:t>.</w:t>
      </w:r>
      <w:r w:rsidRPr="00303C5A">
        <w:rPr>
          <w:rFonts w:eastAsia="Times New Roman"/>
          <w:szCs w:val="24"/>
        </w:rPr>
        <w:t xml:space="preserve"> Ωστόσο οφείλω να επισημάνω και μάλιστα να τονίσω ότι </w:t>
      </w:r>
      <w:r>
        <w:rPr>
          <w:rFonts w:eastAsia="Times New Roman"/>
          <w:szCs w:val="24"/>
        </w:rPr>
        <w:t xml:space="preserve">οι </w:t>
      </w:r>
      <w:r w:rsidRPr="00303C5A">
        <w:rPr>
          <w:rFonts w:eastAsia="Times New Roman"/>
          <w:szCs w:val="24"/>
        </w:rPr>
        <w:t xml:space="preserve">βιολογικές </w:t>
      </w:r>
      <w:r>
        <w:rPr>
          <w:rFonts w:eastAsia="Times New Roman"/>
          <w:szCs w:val="24"/>
        </w:rPr>
        <w:t>αγορές κατά κανόνα λειτουργούν</w:t>
      </w:r>
      <w:r w:rsidRPr="00303C5A">
        <w:rPr>
          <w:rFonts w:eastAsia="Times New Roman"/>
          <w:szCs w:val="24"/>
        </w:rPr>
        <w:t xml:space="preserve"> παραμονή της κανονικής </w:t>
      </w:r>
      <w:r w:rsidRPr="00303C5A">
        <w:rPr>
          <w:rFonts w:eastAsia="Times New Roman"/>
          <w:szCs w:val="24"/>
        </w:rPr>
        <w:lastRenderedPageBreak/>
        <w:t>λαϊκής</w:t>
      </w:r>
      <w:r>
        <w:rPr>
          <w:rFonts w:eastAsia="Times New Roman"/>
          <w:szCs w:val="24"/>
        </w:rPr>
        <w:t>,</w:t>
      </w:r>
      <w:r w:rsidRPr="00303C5A">
        <w:rPr>
          <w:rFonts w:eastAsia="Times New Roman"/>
          <w:szCs w:val="24"/>
        </w:rPr>
        <w:t xml:space="preserve"> ώστε ό</w:t>
      </w:r>
      <w:r>
        <w:rPr>
          <w:rFonts w:eastAsia="Times New Roman"/>
          <w:szCs w:val="24"/>
        </w:rPr>
        <w:t>,</w:t>
      </w:r>
      <w:r w:rsidRPr="00303C5A">
        <w:rPr>
          <w:rFonts w:eastAsia="Times New Roman"/>
          <w:szCs w:val="24"/>
        </w:rPr>
        <w:t>τι αγορά</w:t>
      </w:r>
      <w:r>
        <w:rPr>
          <w:rFonts w:eastAsia="Times New Roman"/>
          <w:szCs w:val="24"/>
        </w:rPr>
        <w:t>σ</w:t>
      </w:r>
      <w:r w:rsidRPr="00303C5A">
        <w:rPr>
          <w:rFonts w:eastAsia="Times New Roman"/>
          <w:szCs w:val="24"/>
        </w:rPr>
        <w:t>ουν οι καταναλωτές στην βιολογική να μη χρειάζεται να τ</w:t>
      </w:r>
      <w:r w:rsidRPr="00303C5A">
        <w:rPr>
          <w:rFonts w:eastAsia="Times New Roman"/>
          <w:szCs w:val="24"/>
        </w:rPr>
        <w:t>ο αγοράσουν την επόμενη μέρα στη συμβατική αγορά</w:t>
      </w:r>
      <w:r>
        <w:rPr>
          <w:rFonts w:eastAsia="Times New Roman"/>
          <w:szCs w:val="24"/>
        </w:rPr>
        <w:t>.</w:t>
      </w:r>
    </w:p>
    <w:p w14:paraId="7632C43A"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Θα ήθελα όμως </w:t>
      </w:r>
      <w:r w:rsidRPr="00303C5A">
        <w:rPr>
          <w:rFonts w:eastAsia="Times New Roman"/>
          <w:szCs w:val="24"/>
        </w:rPr>
        <w:t>να επισημάνω ότι αυτοί οι χρόνοι</w:t>
      </w:r>
      <w:r>
        <w:rPr>
          <w:rFonts w:eastAsia="Times New Roman"/>
          <w:szCs w:val="24"/>
        </w:rPr>
        <w:t>, αυτές όλες οι διερευνήσεις</w:t>
      </w:r>
      <w:r w:rsidRPr="00303C5A">
        <w:rPr>
          <w:rFonts w:eastAsia="Times New Roman"/>
          <w:szCs w:val="24"/>
        </w:rPr>
        <w:t xml:space="preserve"> που ανέφερε</w:t>
      </w:r>
      <w:r>
        <w:rPr>
          <w:rFonts w:eastAsia="Times New Roman"/>
          <w:szCs w:val="24"/>
        </w:rPr>
        <w:t xml:space="preserve"> ο κύριος Υπουργός, </w:t>
      </w:r>
      <w:r w:rsidRPr="00303C5A">
        <w:rPr>
          <w:rFonts w:eastAsia="Times New Roman"/>
          <w:szCs w:val="24"/>
        </w:rPr>
        <w:t xml:space="preserve">δεν καλύπτουν </w:t>
      </w:r>
      <w:r>
        <w:rPr>
          <w:rFonts w:eastAsia="Times New Roman"/>
          <w:szCs w:val="24"/>
        </w:rPr>
        <w:t xml:space="preserve">τους βιοκαλλιεργητές που </w:t>
      </w:r>
      <w:r w:rsidRPr="00303C5A">
        <w:rPr>
          <w:rFonts w:eastAsia="Times New Roman"/>
          <w:szCs w:val="24"/>
        </w:rPr>
        <w:t>νιώθ</w:t>
      </w:r>
      <w:r>
        <w:rPr>
          <w:rFonts w:eastAsia="Times New Roman"/>
          <w:szCs w:val="24"/>
        </w:rPr>
        <w:t>ουν</w:t>
      </w:r>
      <w:r w:rsidRPr="00303C5A">
        <w:rPr>
          <w:rFonts w:eastAsia="Times New Roman"/>
          <w:szCs w:val="24"/>
        </w:rPr>
        <w:t xml:space="preserve"> ότι εμπαίζονται</w:t>
      </w:r>
      <w:r>
        <w:rPr>
          <w:rFonts w:eastAsia="Times New Roman"/>
          <w:szCs w:val="24"/>
        </w:rPr>
        <w:t>.</w:t>
      </w:r>
      <w:r w:rsidRPr="00303C5A">
        <w:rPr>
          <w:rFonts w:eastAsia="Times New Roman"/>
          <w:szCs w:val="24"/>
        </w:rPr>
        <w:t xml:space="preserve"> Ξέρουμε πολύ καλά</w:t>
      </w:r>
      <w:r>
        <w:rPr>
          <w:rFonts w:eastAsia="Times New Roman"/>
          <w:szCs w:val="24"/>
        </w:rPr>
        <w:t>,</w:t>
      </w:r>
      <w:r w:rsidRPr="00303C5A">
        <w:rPr>
          <w:rFonts w:eastAsia="Times New Roman"/>
          <w:szCs w:val="24"/>
        </w:rPr>
        <w:t xml:space="preserve"> </w:t>
      </w:r>
      <w:r>
        <w:rPr>
          <w:rFonts w:eastAsia="Times New Roman"/>
          <w:szCs w:val="24"/>
        </w:rPr>
        <w:t>κ</w:t>
      </w:r>
      <w:r w:rsidRPr="00303C5A">
        <w:rPr>
          <w:rFonts w:eastAsia="Times New Roman"/>
          <w:szCs w:val="24"/>
        </w:rPr>
        <w:t>ύριε Υπουργέ</w:t>
      </w:r>
      <w:r>
        <w:rPr>
          <w:rFonts w:eastAsia="Times New Roman"/>
          <w:szCs w:val="24"/>
        </w:rPr>
        <w:t>,</w:t>
      </w:r>
      <w:r w:rsidRPr="00303C5A">
        <w:rPr>
          <w:rFonts w:eastAsia="Times New Roman"/>
          <w:szCs w:val="24"/>
        </w:rPr>
        <w:t xml:space="preserve"> ότ</w:t>
      </w:r>
      <w:r w:rsidRPr="00303C5A">
        <w:rPr>
          <w:rFonts w:eastAsia="Times New Roman"/>
          <w:szCs w:val="24"/>
        </w:rPr>
        <w:t>ι υπάρχει πολύ μεγάλη κωλυσιεργία στις υπηρεσίες</w:t>
      </w:r>
      <w:r>
        <w:rPr>
          <w:rFonts w:eastAsia="Times New Roman"/>
          <w:szCs w:val="24"/>
        </w:rPr>
        <w:t>,</w:t>
      </w:r>
      <w:r w:rsidRPr="00303C5A">
        <w:rPr>
          <w:rFonts w:eastAsia="Times New Roman"/>
          <w:szCs w:val="24"/>
        </w:rPr>
        <w:t xml:space="preserve"> γιατί υπήρχε πίεση να μη λειτουργήσουν ποτέ αγορές βιολογικών προϊόντων και </w:t>
      </w:r>
      <w:r>
        <w:rPr>
          <w:rFonts w:eastAsia="Times New Roman"/>
          <w:szCs w:val="24"/>
        </w:rPr>
        <w:t>εν</w:t>
      </w:r>
      <w:r w:rsidRPr="00303C5A">
        <w:rPr>
          <w:rFonts w:eastAsia="Times New Roman"/>
          <w:szCs w:val="24"/>
        </w:rPr>
        <w:t xml:space="preserve"> γένει υπάρχει πολιτική πίεση να μη λειτουργήσουν ούτε αγορές παραγ</w:t>
      </w:r>
      <w:r>
        <w:rPr>
          <w:rFonts w:eastAsia="Times New Roman"/>
          <w:szCs w:val="24"/>
        </w:rPr>
        <w:t>ω</w:t>
      </w:r>
      <w:r w:rsidRPr="00303C5A">
        <w:rPr>
          <w:rFonts w:eastAsia="Times New Roman"/>
          <w:szCs w:val="24"/>
        </w:rPr>
        <w:t>γ</w:t>
      </w:r>
      <w:r>
        <w:rPr>
          <w:rFonts w:eastAsia="Times New Roman"/>
          <w:szCs w:val="24"/>
        </w:rPr>
        <w:t>ώ</w:t>
      </w:r>
      <w:r w:rsidRPr="00303C5A">
        <w:rPr>
          <w:rFonts w:eastAsia="Times New Roman"/>
          <w:szCs w:val="24"/>
        </w:rPr>
        <w:t>ν</w:t>
      </w:r>
      <w:r>
        <w:rPr>
          <w:rFonts w:eastAsia="Times New Roman"/>
          <w:szCs w:val="24"/>
        </w:rPr>
        <w:t>,</w:t>
      </w:r>
      <w:r w:rsidRPr="00303C5A">
        <w:rPr>
          <w:rFonts w:eastAsia="Times New Roman"/>
          <w:szCs w:val="24"/>
        </w:rPr>
        <w:t xml:space="preserve"> η απευθείας </w:t>
      </w:r>
      <w:r>
        <w:rPr>
          <w:rFonts w:eastAsia="Times New Roman"/>
          <w:szCs w:val="24"/>
        </w:rPr>
        <w:t>σχέση παραγωγού –κ</w:t>
      </w:r>
      <w:r w:rsidRPr="00303C5A">
        <w:rPr>
          <w:rFonts w:eastAsia="Times New Roman"/>
          <w:szCs w:val="24"/>
        </w:rPr>
        <w:t>αταναλωτή</w:t>
      </w:r>
      <w:r>
        <w:rPr>
          <w:rFonts w:eastAsia="Times New Roman"/>
          <w:szCs w:val="24"/>
        </w:rPr>
        <w:t>.</w:t>
      </w:r>
      <w:r w:rsidRPr="00303C5A">
        <w:rPr>
          <w:rFonts w:eastAsia="Times New Roman"/>
          <w:szCs w:val="24"/>
        </w:rPr>
        <w:t xml:space="preserve"> Είναι τα γνωστ</w:t>
      </w:r>
      <w:r w:rsidRPr="00303C5A">
        <w:rPr>
          <w:rFonts w:eastAsia="Times New Roman"/>
          <w:szCs w:val="24"/>
        </w:rPr>
        <w:t>ά συμφέροντα τα οποία κινούνται στο</w:t>
      </w:r>
      <w:r>
        <w:rPr>
          <w:rFonts w:eastAsia="Times New Roman"/>
          <w:szCs w:val="24"/>
        </w:rPr>
        <w:t>ν</w:t>
      </w:r>
      <w:r w:rsidRPr="00303C5A">
        <w:rPr>
          <w:rFonts w:eastAsia="Times New Roman"/>
          <w:szCs w:val="24"/>
        </w:rPr>
        <w:t xml:space="preserve"> χώρο των λαϊκών αγορών</w:t>
      </w:r>
      <w:r>
        <w:rPr>
          <w:rFonts w:eastAsia="Times New Roman"/>
          <w:szCs w:val="24"/>
        </w:rPr>
        <w:t>,</w:t>
      </w:r>
      <w:r w:rsidRPr="00303C5A">
        <w:rPr>
          <w:rFonts w:eastAsia="Times New Roman"/>
          <w:szCs w:val="24"/>
        </w:rPr>
        <w:t xml:space="preserve"> που δεν επιθυμού</w:t>
      </w:r>
      <w:r>
        <w:rPr>
          <w:rFonts w:eastAsia="Times New Roman"/>
          <w:szCs w:val="24"/>
        </w:rPr>
        <w:t>ν να θεσμοθετηθεί το μέτρο και γι’</w:t>
      </w:r>
      <w:r w:rsidRPr="00303C5A">
        <w:rPr>
          <w:rFonts w:eastAsia="Times New Roman"/>
          <w:szCs w:val="24"/>
        </w:rPr>
        <w:t xml:space="preserve"> αυτό εκκρεμεί και γι</w:t>
      </w:r>
      <w:r>
        <w:rPr>
          <w:rFonts w:eastAsia="Times New Roman"/>
          <w:szCs w:val="24"/>
        </w:rPr>
        <w:t>’</w:t>
      </w:r>
      <w:r w:rsidRPr="00303C5A">
        <w:rPr>
          <w:rFonts w:eastAsia="Times New Roman"/>
          <w:szCs w:val="24"/>
        </w:rPr>
        <w:t xml:space="preserve"> αυτό </w:t>
      </w:r>
      <w:r>
        <w:rPr>
          <w:rFonts w:eastAsia="Times New Roman"/>
          <w:szCs w:val="24"/>
        </w:rPr>
        <w:t>υ</w:t>
      </w:r>
      <w:r w:rsidRPr="00303C5A">
        <w:rPr>
          <w:rFonts w:eastAsia="Times New Roman"/>
          <w:szCs w:val="24"/>
        </w:rPr>
        <w:t>πάρχει κωλυσιεργία</w:t>
      </w:r>
      <w:r>
        <w:rPr>
          <w:rFonts w:eastAsia="Times New Roman"/>
          <w:szCs w:val="24"/>
        </w:rPr>
        <w:t>.</w:t>
      </w:r>
    </w:p>
    <w:p w14:paraId="7632C43B"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Οι </w:t>
      </w:r>
      <w:r w:rsidRPr="00303C5A">
        <w:rPr>
          <w:rFonts w:eastAsia="Times New Roman"/>
          <w:szCs w:val="24"/>
        </w:rPr>
        <w:t>παρατηρήσ</w:t>
      </w:r>
      <w:r>
        <w:rPr>
          <w:rFonts w:eastAsia="Times New Roman"/>
          <w:szCs w:val="24"/>
        </w:rPr>
        <w:t xml:space="preserve">εις που μου επισημάνατε είναι γνωστές. Ωστόσο οι χρόνοι, </w:t>
      </w:r>
      <w:r w:rsidRPr="00303C5A">
        <w:rPr>
          <w:rFonts w:eastAsia="Times New Roman"/>
          <w:szCs w:val="24"/>
        </w:rPr>
        <w:t xml:space="preserve">από το καλοκαίρι που θα </w:t>
      </w:r>
      <w:r w:rsidRPr="00303C5A">
        <w:rPr>
          <w:rFonts w:eastAsia="Times New Roman"/>
          <w:szCs w:val="24"/>
        </w:rPr>
        <w:t>έπρεπε να έχου</w:t>
      </w:r>
      <w:r>
        <w:rPr>
          <w:rFonts w:eastAsia="Times New Roman"/>
          <w:szCs w:val="24"/>
        </w:rPr>
        <w:t xml:space="preserve">με την υπουργική </w:t>
      </w:r>
      <w:r w:rsidRPr="00303C5A">
        <w:rPr>
          <w:rFonts w:eastAsia="Times New Roman"/>
          <w:szCs w:val="24"/>
        </w:rPr>
        <w:t xml:space="preserve">απόφαση να </w:t>
      </w:r>
      <w:r>
        <w:rPr>
          <w:rFonts w:eastAsia="Times New Roman"/>
          <w:szCs w:val="24"/>
        </w:rPr>
        <w:t>κ</w:t>
      </w:r>
      <w:r w:rsidRPr="00303C5A">
        <w:rPr>
          <w:rFonts w:eastAsia="Times New Roman"/>
          <w:szCs w:val="24"/>
        </w:rPr>
        <w:t>οντεύουμε στο επόμενο καλοκαίρι</w:t>
      </w:r>
      <w:r>
        <w:rPr>
          <w:rFonts w:eastAsia="Times New Roman"/>
          <w:szCs w:val="24"/>
        </w:rPr>
        <w:t>,</w:t>
      </w:r>
      <w:r w:rsidRPr="00303C5A">
        <w:rPr>
          <w:rFonts w:eastAsia="Times New Roman"/>
          <w:szCs w:val="24"/>
        </w:rPr>
        <w:t xml:space="preserve"> για να γίνει μία τροπολογία και μία </w:t>
      </w:r>
      <w:r>
        <w:rPr>
          <w:rFonts w:eastAsia="Times New Roman"/>
          <w:szCs w:val="24"/>
        </w:rPr>
        <w:t>υπουργική</w:t>
      </w:r>
      <w:r w:rsidRPr="00303C5A">
        <w:rPr>
          <w:rFonts w:eastAsia="Times New Roman"/>
          <w:szCs w:val="24"/>
        </w:rPr>
        <w:t xml:space="preserve"> απόφαση νομίζω ότι </w:t>
      </w:r>
      <w:r>
        <w:rPr>
          <w:rFonts w:eastAsia="Times New Roman"/>
          <w:szCs w:val="24"/>
        </w:rPr>
        <w:t xml:space="preserve">δεν </w:t>
      </w:r>
      <w:r w:rsidRPr="00303C5A">
        <w:rPr>
          <w:rFonts w:eastAsia="Times New Roman"/>
          <w:szCs w:val="24"/>
        </w:rPr>
        <w:t>καλύπτονται</w:t>
      </w:r>
      <w:r>
        <w:rPr>
          <w:rFonts w:eastAsia="Times New Roman"/>
          <w:szCs w:val="24"/>
        </w:rPr>
        <w:t>.</w:t>
      </w:r>
      <w:r w:rsidRPr="00303C5A">
        <w:rPr>
          <w:rFonts w:eastAsia="Times New Roman"/>
          <w:szCs w:val="24"/>
        </w:rPr>
        <w:t xml:space="preserve"> Εγώ κρατάω τη δέσμευσή σας και με καλύπτει ότι τουλάχιστον αρχές </w:t>
      </w:r>
      <w:r w:rsidRPr="00303C5A">
        <w:rPr>
          <w:rFonts w:eastAsia="Times New Roman"/>
          <w:szCs w:val="24"/>
        </w:rPr>
        <w:lastRenderedPageBreak/>
        <w:t>Ιουνίου θα έχουμε</w:t>
      </w:r>
      <w:r>
        <w:rPr>
          <w:rFonts w:eastAsia="Times New Roman"/>
          <w:szCs w:val="24"/>
        </w:rPr>
        <w:t>,</w:t>
      </w:r>
      <w:r w:rsidRPr="00303C5A">
        <w:rPr>
          <w:rFonts w:eastAsia="Times New Roman"/>
          <w:szCs w:val="24"/>
        </w:rPr>
        <w:t xml:space="preserve"> </w:t>
      </w:r>
      <w:r>
        <w:rPr>
          <w:rFonts w:eastAsia="Times New Roman"/>
          <w:szCs w:val="24"/>
        </w:rPr>
        <w:t>ε</w:t>
      </w:r>
      <w:r w:rsidRPr="00303C5A">
        <w:rPr>
          <w:rFonts w:eastAsia="Times New Roman"/>
          <w:szCs w:val="24"/>
        </w:rPr>
        <w:t>πιτέλους</w:t>
      </w:r>
      <w:r>
        <w:rPr>
          <w:rFonts w:eastAsia="Times New Roman"/>
          <w:szCs w:val="24"/>
        </w:rPr>
        <w:t>,</w:t>
      </w:r>
      <w:r w:rsidRPr="00303C5A">
        <w:rPr>
          <w:rFonts w:eastAsia="Times New Roman"/>
          <w:szCs w:val="24"/>
        </w:rPr>
        <w:t xml:space="preserve"> ολο</w:t>
      </w:r>
      <w:r w:rsidRPr="00303C5A">
        <w:rPr>
          <w:rFonts w:eastAsia="Times New Roman"/>
          <w:szCs w:val="24"/>
        </w:rPr>
        <w:t xml:space="preserve">κλήρωση του θεσμικού </w:t>
      </w:r>
      <w:r>
        <w:rPr>
          <w:rFonts w:eastAsia="Times New Roman"/>
          <w:szCs w:val="24"/>
        </w:rPr>
        <w:t>π</w:t>
      </w:r>
      <w:r w:rsidRPr="00303C5A">
        <w:rPr>
          <w:rFonts w:eastAsia="Times New Roman"/>
          <w:szCs w:val="24"/>
        </w:rPr>
        <w:t>λαισίου</w:t>
      </w:r>
      <w:r>
        <w:rPr>
          <w:rFonts w:eastAsia="Times New Roman"/>
          <w:szCs w:val="24"/>
        </w:rPr>
        <w:t>,</w:t>
      </w:r>
      <w:r w:rsidRPr="00303C5A">
        <w:rPr>
          <w:rFonts w:eastAsia="Times New Roman"/>
          <w:szCs w:val="24"/>
        </w:rPr>
        <w:t xml:space="preserve"> να λειτουργήσουν οι άνθρωποι νόμ</w:t>
      </w:r>
      <w:r>
        <w:rPr>
          <w:rFonts w:eastAsia="Times New Roman"/>
          <w:szCs w:val="24"/>
        </w:rPr>
        <w:t>ιμα,</w:t>
      </w:r>
      <w:r w:rsidRPr="00303C5A">
        <w:rPr>
          <w:rFonts w:eastAsia="Times New Roman"/>
          <w:szCs w:val="24"/>
        </w:rPr>
        <w:t xml:space="preserve"> γιατί αλλιώς </w:t>
      </w:r>
      <w:r>
        <w:rPr>
          <w:rFonts w:eastAsia="Times New Roman"/>
          <w:szCs w:val="24"/>
        </w:rPr>
        <w:t>καταλαβαίνετε</w:t>
      </w:r>
      <w:r w:rsidRPr="00303C5A">
        <w:rPr>
          <w:rFonts w:eastAsia="Times New Roman"/>
          <w:szCs w:val="24"/>
        </w:rPr>
        <w:t xml:space="preserve"> ότι </w:t>
      </w:r>
      <w:r>
        <w:rPr>
          <w:rFonts w:eastAsia="Times New Roman"/>
          <w:szCs w:val="24"/>
        </w:rPr>
        <w:t xml:space="preserve">οι </w:t>
      </w:r>
      <w:r w:rsidRPr="00303C5A">
        <w:rPr>
          <w:rFonts w:eastAsia="Times New Roman"/>
          <w:szCs w:val="24"/>
        </w:rPr>
        <w:t xml:space="preserve">άνθρωποι </w:t>
      </w:r>
      <w:r>
        <w:rPr>
          <w:rFonts w:eastAsia="Times New Roman"/>
          <w:szCs w:val="24"/>
        </w:rPr>
        <w:t>νιώθουν</w:t>
      </w:r>
      <w:r w:rsidRPr="00303C5A">
        <w:rPr>
          <w:rFonts w:eastAsia="Times New Roman"/>
          <w:szCs w:val="24"/>
        </w:rPr>
        <w:t xml:space="preserve"> ότι εμπαίζονται</w:t>
      </w:r>
      <w:r>
        <w:rPr>
          <w:rFonts w:eastAsia="Times New Roman"/>
          <w:szCs w:val="24"/>
        </w:rPr>
        <w:t>.</w:t>
      </w:r>
    </w:p>
    <w:p w14:paraId="7632C43C" w14:textId="77777777" w:rsidR="00845256" w:rsidRDefault="00BE25C9">
      <w:pPr>
        <w:spacing w:line="600" w:lineRule="auto"/>
        <w:ind w:firstLine="720"/>
        <w:contextualSpacing/>
        <w:jc w:val="both"/>
        <w:rPr>
          <w:rFonts w:eastAsia="Times New Roman"/>
          <w:szCs w:val="24"/>
        </w:rPr>
      </w:pPr>
      <w:r>
        <w:rPr>
          <w:rFonts w:eastAsia="Times New Roman"/>
          <w:szCs w:val="24"/>
        </w:rPr>
        <w:t>Ε</w:t>
      </w:r>
      <w:r w:rsidRPr="00303C5A">
        <w:rPr>
          <w:rFonts w:eastAsia="Times New Roman"/>
          <w:szCs w:val="24"/>
        </w:rPr>
        <w:t>υχαριστώ</w:t>
      </w:r>
      <w:r>
        <w:rPr>
          <w:rFonts w:eastAsia="Times New Roman"/>
          <w:szCs w:val="24"/>
        </w:rPr>
        <w:t>.</w:t>
      </w:r>
    </w:p>
    <w:p w14:paraId="7632C43D"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3A1685">
        <w:rPr>
          <w:rFonts w:eastAsia="Times New Roman"/>
          <w:szCs w:val="24"/>
        </w:rPr>
        <w:t>Ευχαριστώ.</w:t>
      </w:r>
    </w:p>
    <w:p w14:paraId="7632C43E" w14:textId="77777777" w:rsidR="00845256" w:rsidRDefault="00BE25C9">
      <w:pPr>
        <w:spacing w:line="600" w:lineRule="auto"/>
        <w:ind w:firstLine="720"/>
        <w:contextualSpacing/>
        <w:jc w:val="both"/>
        <w:rPr>
          <w:rFonts w:eastAsia="Times New Roman"/>
          <w:szCs w:val="24"/>
        </w:rPr>
      </w:pPr>
      <w:r>
        <w:rPr>
          <w:rFonts w:eastAsia="Times New Roman"/>
          <w:szCs w:val="24"/>
        </w:rPr>
        <w:t>Ορίστε, κ</w:t>
      </w:r>
      <w:r w:rsidRPr="003A1685">
        <w:rPr>
          <w:rFonts w:eastAsia="Times New Roman"/>
          <w:szCs w:val="24"/>
        </w:rPr>
        <w:t>ύριε Κόκκαλη, έχετε τον λόγο.</w:t>
      </w:r>
    </w:p>
    <w:p w14:paraId="7632C43F" w14:textId="77777777" w:rsidR="00845256" w:rsidRDefault="00BE25C9">
      <w:pPr>
        <w:spacing w:line="600" w:lineRule="auto"/>
        <w:ind w:firstLine="720"/>
        <w:contextualSpacing/>
        <w:jc w:val="both"/>
        <w:rPr>
          <w:rFonts w:eastAsia="Times New Roman"/>
          <w:b/>
          <w:szCs w:val="24"/>
        </w:rPr>
      </w:pPr>
      <w:r>
        <w:rPr>
          <w:rFonts w:eastAsia="Times New Roman"/>
          <w:b/>
          <w:szCs w:val="24"/>
        </w:rPr>
        <w:t>ΒΑΣΙΛΕΙΟΣ ΚΟΚΚΑΛΗΣ (Υφυπου</w:t>
      </w:r>
      <w:r>
        <w:rPr>
          <w:rFonts w:eastAsia="Times New Roman"/>
          <w:b/>
          <w:szCs w:val="24"/>
        </w:rPr>
        <w:t xml:space="preserve">ργός Αγροτικής Ανάπτυξης και Τροφίμων): </w:t>
      </w:r>
      <w:r w:rsidRPr="003A1685">
        <w:rPr>
          <w:rFonts w:eastAsia="Times New Roman"/>
          <w:szCs w:val="24"/>
        </w:rPr>
        <w:t>Ευχαριστώ, κύριε Πρόεδρε.</w:t>
      </w:r>
    </w:p>
    <w:p w14:paraId="7632C440" w14:textId="77777777" w:rsidR="00845256" w:rsidRDefault="00BE25C9">
      <w:pPr>
        <w:spacing w:line="600" w:lineRule="auto"/>
        <w:ind w:firstLine="720"/>
        <w:contextualSpacing/>
        <w:jc w:val="both"/>
        <w:rPr>
          <w:rFonts w:eastAsia="Times New Roman"/>
          <w:szCs w:val="24"/>
        </w:rPr>
      </w:pPr>
      <w:r w:rsidRPr="00303C5A">
        <w:rPr>
          <w:rFonts w:eastAsia="Times New Roman"/>
          <w:szCs w:val="24"/>
        </w:rPr>
        <w:t xml:space="preserve">Απαντώντας στη </w:t>
      </w:r>
      <w:proofErr w:type="spellStart"/>
      <w:r w:rsidRPr="00303C5A">
        <w:rPr>
          <w:rFonts w:eastAsia="Times New Roman"/>
          <w:szCs w:val="24"/>
        </w:rPr>
        <w:t>στοχευμένη</w:t>
      </w:r>
      <w:proofErr w:type="spellEnd"/>
      <w:r w:rsidRPr="00303C5A">
        <w:rPr>
          <w:rFonts w:eastAsia="Times New Roman"/>
          <w:szCs w:val="24"/>
        </w:rPr>
        <w:t xml:space="preserve"> ερώτηση </w:t>
      </w:r>
      <w:r>
        <w:rPr>
          <w:rFonts w:eastAsia="Times New Roman"/>
          <w:szCs w:val="24"/>
        </w:rPr>
        <w:t>μ</w:t>
      </w:r>
      <w:r w:rsidRPr="00303C5A">
        <w:rPr>
          <w:rFonts w:eastAsia="Times New Roman"/>
          <w:szCs w:val="24"/>
        </w:rPr>
        <w:t xml:space="preserve">ε </w:t>
      </w:r>
      <w:proofErr w:type="spellStart"/>
      <w:r w:rsidRPr="00303C5A">
        <w:rPr>
          <w:rFonts w:eastAsia="Times New Roman"/>
          <w:szCs w:val="24"/>
        </w:rPr>
        <w:t>στοχευμένη</w:t>
      </w:r>
      <w:proofErr w:type="spellEnd"/>
      <w:r w:rsidRPr="00303C5A">
        <w:rPr>
          <w:rFonts w:eastAsia="Times New Roman"/>
          <w:szCs w:val="24"/>
        </w:rPr>
        <w:t xml:space="preserve"> απά</w:t>
      </w:r>
      <w:r>
        <w:rPr>
          <w:rFonts w:eastAsia="Times New Roman"/>
          <w:szCs w:val="24"/>
        </w:rPr>
        <w:t>ντηση σ</w:t>
      </w:r>
      <w:r>
        <w:rPr>
          <w:rFonts w:eastAsia="Times New Roman"/>
          <w:szCs w:val="24"/>
        </w:rPr>
        <w:t>ά</w:t>
      </w:r>
      <w:r>
        <w:rPr>
          <w:rFonts w:eastAsia="Times New Roman"/>
          <w:szCs w:val="24"/>
        </w:rPr>
        <w:t xml:space="preserve">ς έθεσα </w:t>
      </w:r>
      <w:r w:rsidRPr="00303C5A">
        <w:rPr>
          <w:rFonts w:eastAsia="Times New Roman"/>
          <w:szCs w:val="24"/>
        </w:rPr>
        <w:t xml:space="preserve">το χρονοδιάγραμμα στην </w:t>
      </w:r>
      <w:proofErr w:type="spellStart"/>
      <w:r w:rsidRPr="00303C5A">
        <w:rPr>
          <w:rFonts w:eastAsia="Times New Roman"/>
          <w:szCs w:val="24"/>
        </w:rPr>
        <w:t>πρωτολογία</w:t>
      </w:r>
      <w:proofErr w:type="spellEnd"/>
      <w:r w:rsidRPr="00303C5A">
        <w:rPr>
          <w:rFonts w:eastAsia="Times New Roman"/>
          <w:szCs w:val="24"/>
        </w:rPr>
        <w:t xml:space="preserve"> μου</w:t>
      </w:r>
      <w:r>
        <w:rPr>
          <w:rFonts w:eastAsia="Times New Roman"/>
          <w:szCs w:val="24"/>
        </w:rPr>
        <w:t>. Να απαντήσω</w:t>
      </w:r>
      <w:r>
        <w:rPr>
          <w:rFonts w:eastAsia="Times New Roman"/>
          <w:szCs w:val="24"/>
        </w:rPr>
        <w:t>,,</w:t>
      </w:r>
      <w:r>
        <w:rPr>
          <w:rFonts w:eastAsia="Times New Roman"/>
          <w:szCs w:val="24"/>
        </w:rPr>
        <w:t xml:space="preserve"> όμως </w:t>
      </w:r>
      <w:r w:rsidRPr="00303C5A">
        <w:rPr>
          <w:rFonts w:eastAsia="Times New Roman"/>
          <w:szCs w:val="24"/>
        </w:rPr>
        <w:t xml:space="preserve">και στην </w:t>
      </w:r>
      <w:r>
        <w:rPr>
          <w:rFonts w:eastAsia="Times New Roman"/>
          <w:szCs w:val="24"/>
        </w:rPr>
        <w:t>ερώτηση</w:t>
      </w:r>
      <w:r w:rsidRPr="00303C5A">
        <w:rPr>
          <w:rFonts w:eastAsia="Times New Roman"/>
          <w:szCs w:val="24"/>
        </w:rPr>
        <w:t xml:space="preserve"> του κυρίου Προέδρου</w:t>
      </w:r>
      <w:r>
        <w:rPr>
          <w:rFonts w:eastAsia="Times New Roman"/>
          <w:szCs w:val="24"/>
        </w:rPr>
        <w:t>,</w:t>
      </w:r>
      <w:r w:rsidRPr="00303C5A">
        <w:rPr>
          <w:rFonts w:eastAsia="Times New Roman"/>
          <w:szCs w:val="24"/>
        </w:rPr>
        <w:t xml:space="preserve"> ότι η συγκεκριμένη τροπολογ</w:t>
      </w:r>
      <w:r w:rsidRPr="00303C5A">
        <w:rPr>
          <w:rFonts w:eastAsia="Times New Roman"/>
          <w:szCs w:val="24"/>
        </w:rPr>
        <w:t xml:space="preserve">ία είναι έτοιμη </w:t>
      </w:r>
      <w:r>
        <w:rPr>
          <w:rFonts w:eastAsia="Times New Roman"/>
          <w:szCs w:val="24"/>
        </w:rPr>
        <w:t>-</w:t>
      </w:r>
      <w:r w:rsidRPr="00303C5A">
        <w:rPr>
          <w:rFonts w:eastAsia="Times New Roman"/>
          <w:szCs w:val="24"/>
        </w:rPr>
        <w:t xml:space="preserve">είναι και στη διάθεσή </w:t>
      </w:r>
      <w:r>
        <w:rPr>
          <w:rFonts w:eastAsia="Times New Roman"/>
          <w:szCs w:val="24"/>
        </w:rPr>
        <w:t>σας-</w:t>
      </w:r>
      <w:r w:rsidRPr="00303C5A">
        <w:rPr>
          <w:rFonts w:eastAsia="Times New Roman"/>
          <w:szCs w:val="24"/>
        </w:rPr>
        <w:t xml:space="preserve"> να εισαχθεί για εξέταση </w:t>
      </w:r>
      <w:r>
        <w:rPr>
          <w:rFonts w:eastAsia="Times New Roman"/>
          <w:szCs w:val="24"/>
        </w:rPr>
        <w:t>σ</w:t>
      </w:r>
      <w:r w:rsidRPr="00303C5A">
        <w:rPr>
          <w:rFonts w:eastAsia="Times New Roman"/>
          <w:szCs w:val="24"/>
        </w:rPr>
        <w:t>τη Μόνιμη Επιτροπή Ελέγχου Αρμοδιοτήτων Οργανισμών Τοπικής Αυτοδιοίκησης</w:t>
      </w:r>
      <w:r>
        <w:rPr>
          <w:rFonts w:eastAsia="Times New Roman"/>
          <w:szCs w:val="24"/>
        </w:rPr>
        <w:t>.</w:t>
      </w:r>
      <w:r w:rsidRPr="00303C5A">
        <w:rPr>
          <w:rFonts w:eastAsia="Times New Roman"/>
          <w:szCs w:val="24"/>
        </w:rPr>
        <w:t xml:space="preserve"> Ευελπιστούμε και αισιοδοξούμε ότι αρχές Ιουνίου θα είναι ενσωματωμένη ήδη στο νομοσχέδιο του Υπουργείου Αγροτικής</w:t>
      </w:r>
      <w:r w:rsidRPr="00303C5A">
        <w:rPr>
          <w:rFonts w:eastAsia="Times New Roman"/>
          <w:szCs w:val="24"/>
        </w:rPr>
        <w:t xml:space="preserve"> Ανάπτυξης </w:t>
      </w:r>
      <w:r>
        <w:rPr>
          <w:rFonts w:eastAsia="Times New Roman"/>
          <w:szCs w:val="24"/>
        </w:rPr>
        <w:t xml:space="preserve">ή </w:t>
      </w:r>
      <w:r w:rsidRPr="00303C5A">
        <w:rPr>
          <w:rFonts w:eastAsia="Times New Roman"/>
          <w:szCs w:val="24"/>
        </w:rPr>
        <w:t>σε κάποιο άλλο νομοσχέδιο</w:t>
      </w:r>
      <w:r>
        <w:rPr>
          <w:rFonts w:eastAsia="Times New Roman"/>
          <w:szCs w:val="24"/>
        </w:rPr>
        <w:t>.</w:t>
      </w:r>
      <w:r w:rsidRPr="00303C5A">
        <w:rPr>
          <w:rFonts w:eastAsia="Times New Roman"/>
          <w:szCs w:val="24"/>
        </w:rPr>
        <w:t xml:space="preserve"> </w:t>
      </w:r>
    </w:p>
    <w:p w14:paraId="7632C441" w14:textId="77777777" w:rsidR="00845256" w:rsidRDefault="00BE25C9">
      <w:pPr>
        <w:spacing w:line="600" w:lineRule="auto"/>
        <w:ind w:firstLine="720"/>
        <w:contextualSpacing/>
        <w:jc w:val="both"/>
        <w:rPr>
          <w:rFonts w:eastAsia="Times New Roman"/>
          <w:szCs w:val="24"/>
        </w:rPr>
      </w:pPr>
      <w:r w:rsidRPr="00303C5A">
        <w:rPr>
          <w:rFonts w:eastAsia="Times New Roman"/>
          <w:szCs w:val="24"/>
        </w:rPr>
        <w:lastRenderedPageBreak/>
        <w:t xml:space="preserve">Επειδή ακριβώς </w:t>
      </w:r>
      <w:r>
        <w:rPr>
          <w:rFonts w:eastAsia="Times New Roman"/>
          <w:szCs w:val="24"/>
        </w:rPr>
        <w:t>ήταν</w:t>
      </w:r>
      <w:r w:rsidRPr="00303C5A">
        <w:rPr>
          <w:rFonts w:eastAsia="Times New Roman"/>
          <w:szCs w:val="24"/>
        </w:rPr>
        <w:t xml:space="preserve"> </w:t>
      </w:r>
      <w:proofErr w:type="spellStart"/>
      <w:r w:rsidRPr="00303C5A">
        <w:rPr>
          <w:rFonts w:eastAsia="Times New Roman"/>
          <w:szCs w:val="24"/>
        </w:rPr>
        <w:t>στοχευμένη</w:t>
      </w:r>
      <w:proofErr w:type="spellEnd"/>
      <w:r w:rsidRPr="00303C5A">
        <w:rPr>
          <w:rFonts w:eastAsia="Times New Roman"/>
          <w:szCs w:val="24"/>
        </w:rPr>
        <w:t xml:space="preserve"> </w:t>
      </w:r>
      <w:r>
        <w:rPr>
          <w:rFonts w:eastAsia="Times New Roman"/>
          <w:szCs w:val="24"/>
        </w:rPr>
        <w:t xml:space="preserve">η </w:t>
      </w:r>
      <w:r w:rsidRPr="00303C5A">
        <w:rPr>
          <w:rFonts w:eastAsia="Times New Roman"/>
          <w:szCs w:val="24"/>
        </w:rPr>
        <w:t>ερώτηση</w:t>
      </w:r>
      <w:r>
        <w:rPr>
          <w:rFonts w:eastAsia="Times New Roman"/>
          <w:szCs w:val="24"/>
        </w:rPr>
        <w:t>,</w:t>
      </w:r>
      <w:r w:rsidRPr="00303C5A">
        <w:rPr>
          <w:rFonts w:eastAsia="Times New Roman"/>
          <w:szCs w:val="24"/>
        </w:rPr>
        <w:t xml:space="preserve"> κύριε Τσιρώνη</w:t>
      </w:r>
      <w:r>
        <w:rPr>
          <w:rFonts w:eastAsia="Times New Roman"/>
          <w:szCs w:val="24"/>
        </w:rPr>
        <w:t>,</w:t>
      </w:r>
      <w:r w:rsidRPr="00303C5A">
        <w:rPr>
          <w:rFonts w:eastAsia="Times New Roman"/>
          <w:szCs w:val="24"/>
        </w:rPr>
        <w:t xml:space="preserve"> νομίζω </w:t>
      </w:r>
      <w:r>
        <w:rPr>
          <w:rFonts w:eastAsia="Times New Roman"/>
          <w:szCs w:val="24"/>
        </w:rPr>
        <w:t xml:space="preserve">ότι και </w:t>
      </w:r>
      <w:r w:rsidRPr="00303C5A">
        <w:rPr>
          <w:rFonts w:eastAsia="Times New Roman"/>
          <w:szCs w:val="24"/>
        </w:rPr>
        <w:t xml:space="preserve">η απάντηση είναι συγκεκριμένη και </w:t>
      </w:r>
      <w:proofErr w:type="spellStart"/>
      <w:r w:rsidRPr="00303C5A">
        <w:rPr>
          <w:rFonts w:eastAsia="Times New Roman"/>
          <w:szCs w:val="24"/>
        </w:rPr>
        <w:t>στοχευμένη</w:t>
      </w:r>
      <w:proofErr w:type="spellEnd"/>
      <w:r>
        <w:rPr>
          <w:rFonts w:eastAsia="Times New Roman"/>
          <w:szCs w:val="24"/>
        </w:rPr>
        <w:t>.</w:t>
      </w:r>
    </w:p>
    <w:p w14:paraId="7632C442" w14:textId="77777777" w:rsidR="00845256" w:rsidRDefault="00BE25C9">
      <w:pPr>
        <w:spacing w:line="600" w:lineRule="auto"/>
        <w:ind w:firstLine="720"/>
        <w:contextualSpacing/>
        <w:jc w:val="both"/>
        <w:rPr>
          <w:rFonts w:eastAsia="Times New Roman"/>
          <w:szCs w:val="24"/>
        </w:rPr>
      </w:pPr>
      <w:r w:rsidRPr="00303C5A">
        <w:rPr>
          <w:rFonts w:eastAsia="Times New Roman"/>
          <w:szCs w:val="24"/>
        </w:rPr>
        <w:t>Ευχαριστώ</w:t>
      </w:r>
      <w:r>
        <w:rPr>
          <w:rFonts w:eastAsia="Times New Roman"/>
          <w:szCs w:val="24"/>
        </w:rPr>
        <w:t>.</w:t>
      </w:r>
    </w:p>
    <w:p w14:paraId="7632C443" w14:textId="77777777" w:rsidR="00845256" w:rsidRDefault="00BE25C9">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303C5A">
        <w:rPr>
          <w:rFonts w:eastAsia="Times New Roman"/>
          <w:szCs w:val="24"/>
        </w:rPr>
        <w:t xml:space="preserve"> </w:t>
      </w:r>
      <w:r>
        <w:rPr>
          <w:rFonts w:eastAsia="Times New Roman"/>
          <w:szCs w:val="24"/>
        </w:rPr>
        <w:t>Σ</w:t>
      </w:r>
      <w:r w:rsidRPr="00303C5A">
        <w:rPr>
          <w:rFonts w:eastAsia="Times New Roman"/>
          <w:szCs w:val="24"/>
        </w:rPr>
        <w:t xml:space="preserve">τον προβληματισμό που </w:t>
      </w:r>
      <w:r>
        <w:rPr>
          <w:rFonts w:eastAsia="Times New Roman"/>
          <w:szCs w:val="24"/>
        </w:rPr>
        <w:t>διατύπωσα</w:t>
      </w:r>
      <w:r w:rsidRPr="00303C5A">
        <w:rPr>
          <w:rFonts w:eastAsia="Times New Roman"/>
          <w:szCs w:val="24"/>
        </w:rPr>
        <w:t xml:space="preserve"> δεν άκουσα απάντηση</w:t>
      </w:r>
      <w:r>
        <w:rPr>
          <w:rFonts w:eastAsia="Times New Roman"/>
          <w:szCs w:val="24"/>
        </w:rPr>
        <w:t>,</w:t>
      </w:r>
      <w:r>
        <w:rPr>
          <w:rFonts w:eastAsia="Times New Roman"/>
          <w:szCs w:val="24"/>
        </w:rPr>
        <w:t xml:space="preserve"> αν έχουν</w:t>
      </w:r>
      <w:r w:rsidRPr="00303C5A">
        <w:rPr>
          <w:rFonts w:eastAsia="Times New Roman"/>
          <w:szCs w:val="24"/>
        </w:rPr>
        <w:t xml:space="preserve"> δώσει χώρους οι δήμοι</w:t>
      </w:r>
      <w:r>
        <w:rPr>
          <w:rFonts w:eastAsia="Times New Roman"/>
          <w:szCs w:val="24"/>
        </w:rPr>
        <w:t xml:space="preserve">, γιατί εδώ μιλάμε για χωριστή αγορά, </w:t>
      </w:r>
      <w:r w:rsidRPr="00303C5A">
        <w:rPr>
          <w:rFonts w:eastAsia="Times New Roman"/>
          <w:szCs w:val="24"/>
        </w:rPr>
        <w:t xml:space="preserve">όπως είπε ο </w:t>
      </w:r>
      <w:r>
        <w:rPr>
          <w:rFonts w:eastAsia="Times New Roman"/>
          <w:szCs w:val="24"/>
        </w:rPr>
        <w:t>κ.</w:t>
      </w:r>
      <w:r w:rsidRPr="00303C5A">
        <w:rPr>
          <w:rFonts w:eastAsia="Times New Roman"/>
          <w:szCs w:val="24"/>
        </w:rPr>
        <w:t xml:space="preserve"> Τσιρώνης</w:t>
      </w:r>
      <w:r>
        <w:rPr>
          <w:rFonts w:eastAsia="Times New Roman"/>
          <w:szCs w:val="24"/>
        </w:rPr>
        <w:t xml:space="preserve">. </w:t>
      </w:r>
    </w:p>
    <w:p w14:paraId="7632C444" w14:textId="77777777" w:rsidR="00845256" w:rsidRDefault="00BE25C9">
      <w:pPr>
        <w:spacing w:line="600" w:lineRule="auto"/>
        <w:ind w:firstLine="720"/>
        <w:contextualSpacing/>
        <w:jc w:val="both"/>
        <w:rPr>
          <w:rFonts w:eastAsia="Times New Roman"/>
          <w:szCs w:val="24"/>
        </w:rPr>
      </w:pPr>
      <w:r>
        <w:rPr>
          <w:rFonts w:eastAsia="Times New Roman"/>
          <w:b/>
          <w:szCs w:val="24"/>
        </w:rPr>
        <w:t>ΙΩΑΝΝΗΣ ΤΣΙΡΩΝΗΣ:</w:t>
      </w:r>
      <w:r>
        <w:rPr>
          <w:rFonts w:eastAsia="Times New Roman"/>
          <w:szCs w:val="24"/>
        </w:rPr>
        <w:t xml:space="preserve"> Άλλη μέρα.</w:t>
      </w:r>
    </w:p>
    <w:p w14:paraId="7632C445"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Ά</w:t>
      </w:r>
      <w:r w:rsidRPr="00303C5A">
        <w:rPr>
          <w:rFonts w:eastAsia="Times New Roman"/>
          <w:szCs w:val="24"/>
        </w:rPr>
        <w:t xml:space="preserve">λλη μέρα </w:t>
      </w:r>
      <w:r>
        <w:rPr>
          <w:rFonts w:eastAsia="Times New Roman"/>
          <w:szCs w:val="24"/>
        </w:rPr>
        <w:t>ακριβώς. Α</w:t>
      </w:r>
      <w:r w:rsidRPr="00303C5A">
        <w:rPr>
          <w:rFonts w:eastAsia="Times New Roman"/>
          <w:szCs w:val="24"/>
        </w:rPr>
        <w:t xml:space="preserve">υτό </w:t>
      </w:r>
      <w:r>
        <w:rPr>
          <w:rFonts w:eastAsia="Times New Roman"/>
          <w:szCs w:val="24"/>
        </w:rPr>
        <w:t>π</w:t>
      </w:r>
      <w:r w:rsidRPr="00303C5A">
        <w:rPr>
          <w:rFonts w:eastAsia="Times New Roman"/>
          <w:szCs w:val="24"/>
        </w:rPr>
        <w:t>ροσέξτε το</w:t>
      </w:r>
      <w:r>
        <w:rPr>
          <w:rFonts w:eastAsia="Times New Roman"/>
          <w:szCs w:val="24"/>
        </w:rPr>
        <w:t>,</w:t>
      </w:r>
      <w:r w:rsidRPr="00303C5A">
        <w:rPr>
          <w:rFonts w:eastAsia="Times New Roman"/>
          <w:szCs w:val="24"/>
        </w:rPr>
        <w:t xml:space="preserve"> μην μπλέξουμε μετά σε άλλου είδους </w:t>
      </w:r>
      <w:r>
        <w:rPr>
          <w:rFonts w:eastAsia="Times New Roman"/>
          <w:szCs w:val="24"/>
        </w:rPr>
        <w:t>«</w:t>
      </w:r>
      <w:r w:rsidRPr="00303C5A">
        <w:rPr>
          <w:rFonts w:eastAsia="Times New Roman"/>
          <w:szCs w:val="24"/>
        </w:rPr>
        <w:t>εμφύλιο</w:t>
      </w:r>
      <w:r>
        <w:rPr>
          <w:rFonts w:eastAsia="Times New Roman"/>
          <w:szCs w:val="24"/>
        </w:rPr>
        <w:t xml:space="preserve"> πόλεμο</w:t>
      </w:r>
      <w:r>
        <w:rPr>
          <w:rFonts w:eastAsia="Times New Roman"/>
          <w:szCs w:val="24"/>
        </w:rPr>
        <w:t>»</w:t>
      </w:r>
      <w:r>
        <w:rPr>
          <w:rFonts w:eastAsia="Times New Roman"/>
          <w:szCs w:val="24"/>
        </w:rPr>
        <w:t xml:space="preserve">. </w:t>
      </w:r>
    </w:p>
    <w:p w14:paraId="7632C446" w14:textId="77777777" w:rsidR="00845256" w:rsidRDefault="00BE25C9">
      <w:pPr>
        <w:spacing w:line="600" w:lineRule="auto"/>
        <w:ind w:firstLine="720"/>
        <w:contextualSpacing/>
        <w:jc w:val="both"/>
        <w:rPr>
          <w:rFonts w:eastAsia="Times New Roman"/>
          <w:szCs w:val="24"/>
        </w:rPr>
      </w:pPr>
      <w:r>
        <w:rPr>
          <w:rFonts w:eastAsia="Times New Roman"/>
          <w:szCs w:val="24"/>
        </w:rPr>
        <w:t>Κ</w:t>
      </w:r>
      <w:r w:rsidRPr="00303C5A">
        <w:rPr>
          <w:rFonts w:eastAsia="Times New Roman"/>
          <w:szCs w:val="24"/>
        </w:rPr>
        <w:t>ύριε Στ</w:t>
      </w:r>
      <w:r w:rsidRPr="00303C5A">
        <w:rPr>
          <w:rFonts w:eastAsia="Times New Roman"/>
          <w:szCs w:val="24"/>
        </w:rPr>
        <w:t>ρατή</w:t>
      </w:r>
      <w:r>
        <w:rPr>
          <w:rFonts w:eastAsia="Times New Roman"/>
          <w:szCs w:val="24"/>
        </w:rPr>
        <w:t>,</w:t>
      </w:r>
      <w:r w:rsidRPr="00303C5A">
        <w:rPr>
          <w:rFonts w:eastAsia="Times New Roman"/>
          <w:szCs w:val="24"/>
        </w:rPr>
        <w:t xml:space="preserve"> επειδή ο </w:t>
      </w:r>
      <w:r>
        <w:rPr>
          <w:rFonts w:eastAsia="Times New Roman"/>
          <w:szCs w:val="24"/>
        </w:rPr>
        <w:t>κ.</w:t>
      </w:r>
      <w:r w:rsidRPr="00303C5A">
        <w:rPr>
          <w:rFonts w:eastAsia="Times New Roman"/>
          <w:szCs w:val="24"/>
        </w:rPr>
        <w:t xml:space="preserve"> </w:t>
      </w:r>
      <w:proofErr w:type="spellStart"/>
      <w:r w:rsidRPr="00303C5A">
        <w:rPr>
          <w:rFonts w:eastAsia="Times New Roman"/>
          <w:szCs w:val="24"/>
        </w:rPr>
        <w:t>Ξυδάκης</w:t>
      </w:r>
      <w:proofErr w:type="spellEnd"/>
      <w:r w:rsidRPr="00205FAE">
        <w:rPr>
          <w:rFonts w:eastAsia="Times New Roman"/>
          <w:szCs w:val="24"/>
        </w:rPr>
        <w:t xml:space="preserve"> </w:t>
      </w:r>
      <w:r>
        <w:rPr>
          <w:rFonts w:eastAsia="Times New Roman"/>
          <w:szCs w:val="24"/>
        </w:rPr>
        <w:t>έχει καθυστερήσει λίγο, γιατί</w:t>
      </w:r>
      <w:r w:rsidRPr="00303C5A">
        <w:rPr>
          <w:rFonts w:eastAsia="Times New Roman"/>
          <w:szCs w:val="24"/>
        </w:rPr>
        <w:t xml:space="preserve"> έτυχε να είναι μπροστά του μία πορεία της ΠΟΕΔΗΝ</w:t>
      </w:r>
      <w:r>
        <w:rPr>
          <w:rFonts w:eastAsia="Times New Roman"/>
          <w:szCs w:val="24"/>
        </w:rPr>
        <w:t xml:space="preserve">, </w:t>
      </w:r>
      <w:r w:rsidRPr="00303C5A">
        <w:rPr>
          <w:rFonts w:eastAsia="Times New Roman"/>
          <w:szCs w:val="24"/>
        </w:rPr>
        <w:t>αλλά μπαίνει τώρα στη Βουλή</w:t>
      </w:r>
      <w:r>
        <w:rPr>
          <w:rFonts w:eastAsia="Times New Roman"/>
          <w:szCs w:val="24"/>
        </w:rPr>
        <w:t>, θ</w:t>
      </w:r>
      <w:r w:rsidRPr="00303C5A">
        <w:rPr>
          <w:rFonts w:eastAsia="Times New Roman"/>
          <w:szCs w:val="24"/>
        </w:rPr>
        <w:t xml:space="preserve">α έχετε την καλοσύνη να </w:t>
      </w:r>
      <w:r>
        <w:rPr>
          <w:rFonts w:eastAsia="Times New Roman"/>
          <w:szCs w:val="24"/>
        </w:rPr>
        <w:t>κάνουμε</w:t>
      </w:r>
      <w:r w:rsidRPr="00303C5A">
        <w:rPr>
          <w:rFonts w:eastAsia="Times New Roman"/>
          <w:szCs w:val="24"/>
        </w:rPr>
        <w:t xml:space="preserve"> μία προσωρινή διακοπή για να μην </w:t>
      </w:r>
      <w:r>
        <w:rPr>
          <w:rFonts w:eastAsia="Times New Roman"/>
          <w:szCs w:val="24"/>
        </w:rPr>
        <w:lastRenderedPageBreak/>
        <w:t xml:space="preserve">του </w:t>
      </w:r>
      <w:r w:rsidRPr="00303C5A">
        <w:rPr>
          <w:rFonts w:eastAsia="Times New Roman"/>
          <w:szCs w:val="24"/>
        </w:rPr>
        <w:t>ματαιώσουμε την ερώτηση</w:t>
      </w:r>
      <w:r>
        <w:rPr>
          <w:rFonts w:eastAsia="Times New Roman"/>
          <w:szCs w:val="24"/>
        </w:rPr>
        <w:t>,</w:t>
      </w:r>
      <w:r w:rsidRPr="00303C5A">
        <w:rPr>
          <w:rFonts w:eastAsia="Times New Roman"/>
          <w:szCs w:val="24"/>
        </w:rPr>
        <w:t xml:space="preserve"> γιατί και εσείς ήρθατε </w:t>
      </w:r>
      <w:r>
        <w:rPr>
          <w:rFonts w:eastAsia="Times New Roman"/>
          <w:szCs w:val="24"/>
        </w:rPr>
        <w:t>-</w:t>
      </w:r>
      <w:r w:rsidRPr="00303C5A">
        <w:rPr>
          <w:rFonts w:eastAsia="Times New Roman"/>
          <w:szCs w:val="24"/>
        </w:rPr>
        <w:t>κα</w:t>
      </w:r>
      <w:r w:rsidRPr="00303C5A">
        <w:rPr>
          <w:rFonts w:eastAsia="Times New Roman"/>
          <w:szCs w:val="24"/>
        </w:rPr>
        <w:t>ι έρχεστε πάντα οφείλω να το πω</w:t>
      </w:r>
      <w:r>
        <w:rPr>
          <w:rFonts w:eastAsia="Times New Roman"/>
          <w:szCs w:val="24"/>
        </w:rPr>
        <w:t>-</w:t>
      </w:r>
      <w:r w:rsidRPr="00303C5A">
        <w:rPr>
          <w:rFonts w:eastAsia="Times New Roman"/>
          <w:szCs w:val="24"/>
        </w:rPr>
        <w:t xml:space="preserve"> και </w:t>
      </w:r>
      <w:r>
        <w:rPr>
          <w:rFonts w:eastAsia="Times New Roman"/>
          <w:szCs w:val="24"/>
        </w:rPr>
        <w:t>ο</w:t>
      </w:r>
      <w:r w:rsidRPr="00303C5A">
        <w:rPr>
          <w:rFonts w:eastAsia="Times New Roman"/>
          <w:szCs w:val="24"/>
        </w:rPr>
        <w:t xml:space="preserve"> κ</w:t>
      </w:r>
      <w:r>
        <w:rPr>
          <w:rFonts w:eastAsia="Times New Roman"/>
          <w:szCs w:val="24"/>
        </w:rPr>
        <w:t>.</w:t>
      </w:r>
      <w:r w:rsidRPr="00303C5A">
        <w:rPr>
          <w:rFonts w:eastAsia="Times New Roman"/>
          <w:szCs w:val="24"/>
        </w:rPr>
        <w:t xml:space="preserve"> </w:t>
      </w:r>
      <w:proofErr w:type="spellStart"/>
      <w:r w:rsidRPr="00303C5A">
        <w:rPr>
          <w:rFonts w:eastAsia="Times New Roman"/>
          <w:szCs w:val="24"/>
        </w:rPr>
        <w:t>Ξυδάκης</w:t>
      </w:r>
      <w:proofErr w:type="spellEnd"/>
      <w:r w:rsidRPr="00303C5A">
        <w:rPr>
          <w:rFonts w:eastAsia="Times New Roman"/>
          <w:szCs w:val="24"/>
        </w:rPr>
        <w:t xml:space="preserve"> δεν έφταιγε για την καθυστέρηση</w:t>
      </w:r>
      <w:r>
        <w:rPr>
          <w:rFonts w:eastAsia="Times New Roman"/>
          <w:szCs w:val="24"/>
        </w:rPr>
        <w:t>;</w:t>
      </w:r>
    </w:p>
    <w:p w14:paraId="7632C447" w14:textId="77777777" w:rsidR="00845256" w:rsidRDefault="00BE25C9">
      <w:pPr>
        <w:spacing w:line="600" w:lineRule="auto"/>
        <w:ind w:firstLine="720"/>
        <w:contextualSpacing/>
        <w:jc w:val="both"/>
        <w:rPr>
          <w:rFonts w:eastAsia="Times New Roman"/>
          <w:szCs w:val="24"/>
        </w:rPr>
      </w:pPr>
      <w:r w:rsidRPr="002D6B49">
        <w:rPr>
          <w:rFonts w:eastAsia="Times New Roman"/>
          <w:b/>
          <w:szCs w:val="24"/>
        </w:rPr>
        <w:t xml:space="preserve">ΚΩΝΣΤΑΝΤΙΝΟΣ ΣΤΡΑΤΗΣ </w:t>
      </w:r>
      <w:r>
        <w:rPr>
          <w:rFonts w:eastAsia="Times New Roman"/>
          <w:b/>
          <w:szCs w:val="24"/>
        </w:rPr>
        <w:t xml:space="preserve">(Υφυπουργός </w:t>
      </w:r>
      <w:r w:rsidRPr="002D6B49">
        <w:rPr>
          <w:rFonts w:eastAsia="Times New Roman"/>
          <w:b/>
          <w:szCs w:val="24"/>
        </w:rPr>
        <w:t>Πολιτισμού και Αθλητισμού):</w:t>
      </w:r>
      <w:r>
        <w:rPr>
          <w:rFonts w:eastAsia="Times New Roman"/>
          <w:b/>
          <w:szCs w:val="24"/>
        </w:rPr>
        <w:t xml:space="preserve"> </w:t>
      </w:r>
      <w:r>
        <w:rPr>
          <w:rFonts w:eastAsia="Times New Roman"/>
          <w:szCs w:val="24"/>
        </w:rPr>
        <w:t>Εντάξει, κύριε Πρόεδρε.</w:t>
      </w:r>
    </w:p>
    <w:p w14:paraId="7632C448"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Διακόπτουμε, λοιπόν, </w:t>
      </w:r>
      <w:r w:rsidRPr="00303C5A">
        <w:rPr>
          <w:rFonts w:eastAsia="Times New Roman"/>
          <w:szCs w:val="24"/>
        </w:rPr>
        <w:t xml:space="preserve">για </w:t>
      </w:r>
      <w:r>
        <w:rPr>
          <w:rFonts w:eastAsia="Times New Roman"/>
          <w:szCs w:val="24"/>
        </w:rPr>
        <w:t>πέντε</w:t>
      </w:r>
      <w:r w:rsidRPr="00303C5A">
        <w:rPr>
          <w:rFonts w:eastAsia="Times New Roman"/>
          <w:szCs w:val="24"/>
        </w:rPr>
        <w:t xml:space="preserve"> λεπτά</w:t>
      </w:r>
      <w:r>
        <w:rPr>
          <w:rFonts w:eastAsia="Times New Roman"/>
          <w:szCs w:val="24"/>
        </w:rPr>
        <w:t xml:space="preserve"> για</w:t>
      </w:r>
      <w:r w:rsidRPr="00303C5A">
        <w:rPr>
          <w:rFonts w:eastAsia="Times New Roman"/>
          <w:szCs w:val="24"/>
        </w:rPr>
        <w:t xml:space="preserve"> να </w:t>
      </w:r>
      <w:r>
        <w:rPr>
          <w:rFonts w:eastAsia="Times New Roman"/>
          <w:szCs w:val="24"/>
        </w:rPr>
        <w:t>έ</w:t>
      </w:r>
      <w:r w:rsidRPr="00303C5A">
        <w:rPr>
          <w:rFonts w:eastAsia="Times New Roman"/>
          <w:szCs w:val="24"/>
        </w:rPr>
        <w:t xml:space="preserve">ρθει ο </w:t>
      </w:r>
      <w:r>
        <w:rPr>
          <w:rFonts w:eastAsia="Times New Roman"/>
          <w:szCs w:val="24"/>
        </w:rPr>
        <w:t>κ.</w:t>
      </w:r>
      <w:r w:rsidRPr="00303C5A">
        <w:rPr>
          <w:rFonts w:eastAsia="Times New Roman"/>
          <w:szCs w:val="24"/>
        </w:rPr>
        <w:t xml:space="preserve"> </w:t>
      </w:r>
      <w:proofErr w:type="spellStart"/>
      <w:r>
        <w:rPr>
          <w:rFonts w:eastAsia="Times New Roman"/>
          <w:szCs w:val="24"/>
        </w:rPr>
        <w:t>Ξυδάκης</w:t>
      </w:r>
      <w:proofErr w:type="spellEnd"/>
      <w:r>
        <w:rPr>
          <w:rFonts w:eastAsia="Times New Roman"/>
          <w:szCs w:val="24"/>
        </w:rPr>
        <w:t xml:space="preserve">, </w:t>
      </w:r>
      <w:r w:rsidRPr="00303C5A">
        <w:rPr>
          <w:rFonts w:eastAsia="Times New Roman"/>
          <w:szCs w:val="24"/>
        </w:rPr>
        <w:t xml:space="preserve">να </w:t>
      </w:r>
      <w:r>
        <w:rPr>
          <w:rFonts w:eastAsia="Times New Roman"/>
          <w:szCs w:val="24"/>
        </w:rPr>
        <w:t>ολοκληρώσουμε</w:t>
      </w:r>
      <w:r w:rsidRPr="00303C5A">
        <w:rPr>
          <w:rFonts w:eastAsia="Times New Roman"/>
          <w:szCs w:val="24"/>
        </w:rPr>
        <w:t xml:space="preserve"> τον </w:t>
      </w:r>
      <w:r>
        <w:rPr>
          <w:rFonts w:eastAsia="Times New Roman"/>
          <w:szCs w:val="24"/>
        </w:rPr>
        <w:t xml:space="preserve">κοινοβουλευτικό </w:t>
      </w:r>
      <w:r w:rsidRPr="00303C5A">
        <w:rPr>
          <w:rFonts w:eastAsia="Times New Roman"/>
          <w:szCs w:val="24"/>
        </w:rPr>
        <w:t xml:space="preserve">έλεγχο και να </w:t>
      </w:r>
      <w:r>
        <w:rPr>
          <w:rFonts w:eastAsia="Times New Roman"/>
          <w:szCs w:val="24"/>
        </w:rPr>
        <w:t>προχωρήσουμε</w:t>
      </w:r>
      <w:r w:rsidRPr="00303C5A">
        <w:rPr>
          <w:rFonts w:eastAsia="Times New Roman"/>
          <w:szCs w:val="24"/>
        </w:rPr>
        <w:t xml:space="preserve"> μετά </w:t>
      </w:r>
      <w:r>
        <w:rPr>
          <w:rFonts w:eastAsia="Times New Roman"/>
          <w:szCs w:val="24"/>
        </w:rPr>
        <w:t>σ</w:t>
      </w:r>
      <w:r w:rsidRPr="00303C5A">
        <w:rPr>
          <w:rFonts w:eastAsia="Times New Roman"/>
          <w:szCs w:val="24"/>
        </w:rPr>
        <w:t xml:space="preserve">τη νομοθετική </w:t>
      </w:r>
      <w:r>
        <w:rPr>
          <w:rFonts w:eastAsia="Times New Roman"/>
          <w:szCs w:val="24"/>
        </w:rPr>
        <w:t>εργασία.</w:t>
      </w:r>
    </w:p>
    <w:p w14:paraId="7632C449" w14:textId="77777777" w:rsidR="00845256" w:rsidRDefault="00BE25C9">
      <w:pPr>
        <w:spacing w:line="600" w:lineRule="auto"/>
        <w:ind w:firstLine="720"/>
        <w:contextualSpacing/>
        <w:jc w:val="center"/>
        <w:rPr>
          <w:rFonts w:eastAsia="Times New Roman"/>
          <w:szCs w:val="24"/>
        </w:rPr>
      </w:pPr>
      <w:r>
        <w:rPr>
          <w:rFonts w:eastAsia="Times New Roman"/>
          <w:szCs w:val="24"/>
        </w:rPr>
        <w:t>(ΔΙΑΚΟΠΗ)</w:t>
      </w:r>
    </w:p>
    <w:p w14:paraId="7632C44A" w14:textId="77777777" w:rsidR="00845256" w:rsidRDefault="00BE25C9">
      <w:pPr>
        <w:spacing w:line="600" w:lineRule="auto"/>
        <w:ind w:firstLine="720"/>
        <w:contextualSpacing/>
        <w:jc w:val="center"/>
        <w:rPr>
          <w:rFonts w:eastAsia="Times New Roman"/>
          <w:szCs w:val="24"/>
        </w:rPr>
      </w:pPr>
      <w:r>
        <w:rPr>
          <w:rFonts w:eastAsia="Times New Roman"/>
          <w:szCs w:val="24"/>
        </w:rPr>
        <w:t>(ΜΕΤΑ ΤΗ ΔΙΑΚΟΠΗ)</w:t>
      </w:r>
    </w:p>
    <w:p w14:paraId="7632C44B"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Συνεχίζουμε με την τελευταία επίκαιρη ερώτηση που θα συζητηθεί σήμερα</w:t>
      </w:r>
      <w:r>
        <w:rPr>
          <w:rFonts w:eastAsia="Times New Roman"/>
          <w:szCs w:val="24"/>
        </w:rPr>
        <w:t>, η οποία</w:t>
      </w:r>
      <w:r>
        <w:rPr>
          <w:rFonts w:eastAsia="Times New Roman"/>
          <w:szCs w:val="24"/>
        </w:rPr>
        <w:t xml:space="preserve"> ε</w:t>
      </w:r>
      <w:r>
        <w:rPr>
          <w:rFonts w:eastAsia="Times New Roman"/>
          <w:szCs w:val="24"/>
        </w:rPr>
        <w:t>ίναι η πρώτη</w:t>
      </w:r>
      <w:r w:rsidRPr="00107AEF">
        <w:rPr>
          <w:rFonts w:eastAsia="Times New Roman"/>
          <w:szCs w:val="24"/>
        </w:rPr>
        <w:t xml:space="preserve"> με αριθμό 504/6-5-2019 </w:t>
      </w:r>
      <w:r>
        <w:rPr>
          <w:rFonts w:eastAsia="Times New Roman"/>
          <w:szCs w:val="24"/>
        </w:rPr>
        <w:t>ε</w:t>
      </w:r>
      <w:r w:rsidRPr="00107AEF">
        <w:rPr>
          <w:rFonts w:eastAsia="Times New Roman"/>
          <w:szCs w:val="24"/>
        </w:rPr>
        <w:t xml:space="preserve">πίκαιρη </w:t>
      </w:r>
      <w:r>
        <w:rPr>
          <w:rFonts w:eastAsia="Times New Roman"/>
          <w:szCs w:val="24"/>
        </w:rPr>
        <w:t>ε</w:t>
      </w:r>
      <w:r w:rsidRPr="00107AEF">
        <w:rPr>
          <w:rFonts w:eastAsia="Times New Roman"/>
          <w:szCs w:val="24"/>
        </w:rPr>
        <w:t xml:space="preserve">ρώτηση </w:t>
      </w:r>
      <w:r>
        <w:rPr>
          <w:rFonts w:eastAsia="Times New Roman"/>
          <w:szCs w:val="24"/>
        </w:rPr>
        <w:t>δεύτερου κύκλου (Β</w:t>
      </w:r>
      <w:r>
        <w:rPr>
          <w:rFonts w:eastAsia="Times New Roman"/>
          <w:szCs w:val="24"/>
        </w:rPr>
        <w:t>΄</w:t>
      </w:r>
      <w:r>
        <w:rPr>
          <w:rFonts w:eastAsia="Times New Roman"/>
          <w:szCs w:val="24"/>
        </w:rPr>
        <w:t xml:space="preserve">) του </w:t>
      </w:r>
      <w:r w:rsidRPr="00107AEF">
        <w:rPr>
          <w:rFonts w:eastAsia="Times New Roman"/>
          <w:szCs w:val="24"/>
        </w:rPr>
        <w:t xml:space="preserve">Βουλευτή Β΄ Αθηνών του Συνασπισμού Ριζοσπαστικής </w:t>
      </w:r>
      <w:r>
        <w:rPr>
          <w:rFonts w:eastAsia="Times New Roman"/>
          <w:szCs w:val="24"/>
        </w:rPr>
        <w:t xml:space="preserve">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bCs/>
          <w:szCs w:val="24"/>
        </w:rPr>
        <w:t xml:space="preserve"> </w:t>
      </w:r>
      <w:r>
        <w:rPr>
          <w:rFonts w:eastAsia="Times New Roman"/>
          <w:szCs w:val="24"/>
        </w:rPr>
        <w:t xml:space="preserve">προς την Υπουργό </w:t>
      </w:r>
      <w:r w:rsidRPr="00107AEF">
        <w:rPr>
          <w:rFonts w:eastAsia="Times New Roman"/>
          <w:bCs/>
          <w:szCs w:val="24"/>
        </w:rPr>
        <w:t>Πολιτισμού και Αθλητισμού,</w:t>
      </w:r>
      <w:r>
        <w:rPr>
          <w:rFonts w:eastAsia="Times New Roman"/>
          <w:szCs w:val="24"/>
        </w:rPr>
        <w:t xml:space="preserve"> </w:t>
      </w:r>
      <w:r w:rsidRPr="00107AEF">
        <w:rPr>
          <w:rFonts w:eastAsia="Times New Roman"/>
          <w:szCs w:val="24"/>
        </w:rPr>
        <w:t>με θέμα: «Εφαρμογή Οργανισμού Μουσείου Ακρόπολης».</w:t>
      </w:r>
      <w:r>
        <w:rPr>
          <w:rFonts w:eastAsia="Times New Roman"/>
          <w:szCs w:val="24"/>
        </w:rPr>
        <w:t xml:space="preserve"> </w:t>
      </w:r>
    </w:p>
    <w:p w14:paraId="7632C44C" w14:textId="77777777" w:rsidR="00845256" w:rsidRDefault="00BE25C9">
      <w:pPr>
        <w:spacing w:line="600" w:lineRule="auto"/>
        <w:ind w:firstLine="720"/>
        <w:contextualSpacing/>
        <w:jc w:val="both"/>
        <w:rPr>
          <w:rFonts w:eastAsia="Times New Roman"/>
          <w:b/>
          <w:szCs w:val="24"/>
        </w:rPr>
      </w:pPr>
      <w:r>
        <w:rPr>
          <w:rFonts w:eastAsia="Times New Roman"/>
          <w:szCs w:val="24"/>
        </w:rPr>
        <w:lastRenderedPageBreak/>
        <w:t xml:space="preserve">Θα απαντήσει ο </w:t>
      </w:r>
      <w:r w:rsidRPr="00CB2E0C">
        <w:rPr>
          <w:rFonts w:eastAsia="Times New Roman"/>
          <w:szCs w:val="24"/>
        </w:rPr>
        <w:t>Υ</w:t>
      </w:r>
      <w:r w:rsidRPr="00CB2E0C">
        <w:rPr>
          <w:rFonts w:eastAsia="Times New Roman"/>
          <w:szCs w:val="24"/>
        </w:rPr>
        <w:t>φυπουργός Πολιτισμού και Αθλητισμού</w:t>
      </w:r>
      <w:r>
        <w:rPr>
          <w:rFonts w:eastAsia="Times New Roman"/>
          <w:szCs w:val="24"/>
        </w:rPr>
        <w:t xml:space="preserve">, κ. </w:t>
      </w:r>
      <w:r w:rsidRPr="00CB2E0C">
        <w:rPr>
          <w:rFonts w:eastAsia="Times New Roman"/>
          <w:szCs w:val="24"/>
        </w:rPr>
        <w:t>Κωνσταντίνος Στρατής.</w:t>
      </w:r>
      <w:r>
        <w:rPr>
          <w:rFonts w:eastAsia="Times New Roman"/>
          <w:b/>
          <w:szCs w:val="24"/>
        </w:rPr>
        <w:t xml:space="preserve"> </w:t>
      </w:r>
    </w:p>
    <w:p w14:paraId="7632C44D"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έχετε τον λόγο.</w:t>
      </w:r>
    </w:p>
    <w:p w14:paraId="7632C44E" w14:textId="77777777" w:rsidR="00845256" w:rsidRDefault="00BE25C9">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Ε</w:t>
      </w:r>
      <w:r w:rsidRPr="00E05CE2">
        <w:rPr>
          <w:rFonts w:eastAsia="Times New Roman"/>
          <w:szCs w:val="24"/>
        </w:rPr>
        <w:t>υχαριστώ πολύ</w:t>
      </w:r>
      <w:r>
        <w:rPr>
          <w:rFonts w:eastAsia="Times New Roman"/>
          <w:szCs w:val="24"/>
        </w:rPr>
        <w:t>,</w:t>
      </w:r>
      <w:r w:rsidRPr="00E05CE2">
        <w:rPr>
          <w:rFonts w:eastAsia="Times New Roman"/>
          <w:szCs w:val="24"/>
        </w:rPr>
        <w:t xml:space="preserve"> κύριε </w:t>
      </w:r>
      <w:r>
        <w:rPr>
          <w:rFonts w:eastAsia="Times New Roman"/>
          <w:szCs w:val="24"/>
        </w:rPr>
        <w:t>Π</w:t>
      </w:r>
      <w:r w:rsidRPr="00E05CE2">
        <w:rPr>
          <w:rFonts w:eastAsia="Times New Roman"/>
          <w:szCs w:val="24"/>
        </w:rPr>
        <w:t>ρόεδρε</w:t>
      </w:r>
      <w:r>
        <w:rPr>
          <w:rFonts w:eastAsia="Times New Roman"/>
          <w:szCs w:val="24"/>
        </w:rPr>
        <w:t>,</w:t>
      </w:r>
      <w:r w:rsidRPr="00E05CE2">
        <w:rPr>
          <w:rFonts w:eastAsia="Times New Roman"/>
          <w:szCs w:val="24"/>
        </w:rPr>
        <w:t xml:space="preserve"> για την κατανόηση και την </w:t>
      </w:r>
      <w:r>
        <w:rPr>
          <w:rFonts w:eastAsia="Times New Roman"/>
          <w:szCs w:val="24"/>
        </w:rPr>
        <w:t>εν γένει</w:t>
      </w:r>
      <w:r w:rsidRPr="00E05CE2">
        <w:rPr>
          <w:rFonts w:eastAsia="Times New Roman"/>
          <w:szCs w:val="24"/>
        </w:rPr>
        <w:t xml:space="preserve"> διευθέτηση της συνεδρίασης</w:t>
      </w:r>
      <w:r>
        <w:rPr>
          <w:rFonts w:eastAsia="Times New Roman"/>
          <w:szCs w:val="24"/>
        </w:rPr>
        <w:t>.</w:t>
      </w:r>
    </w:p>
    <w:p w14:paraId="7632C44F" w14:textId="77777777" w:rsidR="00845256" w:rsidRDefault="00BE25C9">
      <w:pPr>
        <w:spacing w:line="600" w:lineRule="auto"/>
        <w:ind w:firstLine="720"/>
        <w:contextualSpacing/>
        <w:jc w:val="both"/>
        <w:rPr>
          <w:rFonts w:eastAsia="Times New Roman"/>
          <w:szCs w:val="24"/>
        </w:rPr>
      </w:pPr>
      <w:r>
        <w:rPr>
          <w:rFonts w:eastAsia="Times New Roman"/>
          <w:szCs w:val="24"/>
        </w:rPr>
        <w:t>Ε</w:t>
      </w:r>
      <w:r w:rsidRPr="00E05CE2">
        <w:rPr>
          <w:rFonts w:eastAsia="Times New Roman"/>
          <w:szCs w:val="24"/>
        </w:rPr>
        <w:t xml:space="preserve">ίναι γνωστό σε όσους έχουν ασχοληθεί με τη δημόσια διοίκηση από θέσεις ευθύνης και στους πολιτικούς προϊσταμένους των </w:t>
      </w:r>
      <w:r>
        <w:rPr>
          <w:rFonts w:eastAsia="Times New Roman"/>
          <w:szCs w:val="24"/>
        </w:rPr>
        <w:t>Υ</w:t>
      </w:r>
      <w:r w:rsidRPr="00E05CE2">
        <w:rPr>
          <w:rFonts w:eastAsia="Times New Roman"/>
          <w:szCs w:val="24"/>
        </w:rPr>
        <w:t>πουργείων</w:t>
      </w:r>
      <w:r>
        <w:rPr>
          <w:rFonts w:eastAsia="Times New Roman"/>
          <w:szCs w:val="24"/>
        </w:rPr>
        <w:t>,</w:t>
      </w:r>
      <w:r w:rsidRPr="00E05CE2">
        <w:rPr>
          <w:rFonts w:eastAsia="Times New Roman"/>
          <w:szCs w:val="24"/>
        </w:rPr>
        <w:t xml:space="preserve"> ότι έχουμε πολλούς εποπτευόμενους οργανισμούς του </w:t>
      </w:r>
      <w:r>
        <w:rPr>
          <w:rFonts w:eastAsia="Times New Roman"/>
          <w:szCs w:val="24"/>
        </w:rPr>
        <w:t>κ</w:t>
      </w:r>
      <w:r w:rsidRPr="00E05CE2">
        <w:rPr>
          <w:rFonts w:eastAsia="Times New Roman"/>
          <w:szCs w:val="24"/>
        </w:rPr>
        <w:t>ράτους</w:t>
      </w:r>
      <w:r>
        <w:rPr>
          <w:rFonts w:eastAsia="Times New Roman"/>
          <w:szCs w:val="24"/>
        </w:rPr>
        <w:t>,</w:t>
      </w:r>
      <w:r w:rsidRPr="00E05CE2">
        <w:rPr>
          <w:rFonts w:eastAsia="Times New Roman"/>
          <w:szCs w:val="24"/>
        </w:rPr>
        <w:t xml:space="preserve"> </w:t>
      </w:r>
      <w:r>
        <w:rPr>
          <w:rFonts w:eastAsia="Times New Roman"/>
          <w:szCs w:val="24"/>
        </w:rPr>
        <w:t xml:space="preserve">όπως </w:t>
      </w:r>
      <w:r w:rsidRPr="00E05CE2">
        <w:rPr>
          <w:rFonts w:eastAsia="Times New Roman"/>
          <w:szCs w:val="24"/>
        </w:rPr>
        <w:t>νομικά πρόσωπα δημοσίου δικαίου</w:t>
      </w:r>
      <w:r>
        <w:rPr>
          <w:rFonts w:eastAsia="Times New Roman"/>
          <w:szCs w:val="24"/>
        </w:rPr>
        <w:t>,</w:t>
      </w:r>
      <w:r w:rsidRPr="00E05CE2">
        <w:rPr>
          <w:rFonts w:eastAsia="Times New Roman"/>
          <w:szCs w:val="24"/>
        </w:rPr>
        <w:t xml:space="preserve"> ανώνυμες εταιρείες του </w:t>
      </w:r>
      <w:r>
        <w:rPr>
          <w:rFonts w:eastAsia="Times New Roman"/>
          <w:szCs w:val="24"/>
        </w:rPr>
        <w:t>δ</w:t>
      </w:r>
      <w:r w:rsidRPr="00E05CE2">
        <w:rPr>
          <w:rFonts w:eastAsia="Times New Roman"/>
          <w:szCs w:val="24"/>
        </w:rPr>
        <w:t>ημοσί</w:t>
      </w:r>
      <w:r w:rsidRPr="00E05CE2">
        <w:rPr>
          <w:rFonts w:eastAsia="Times New Roman"/>
          <w:szCs w:val="24"/>
        </w:rPr>
        <w:t>ου</w:t>
      </w:r>
      <w:r>
        <w:rPr>
          <w:rFonts w:eastAsia="Times New Roman"/>
          <w:szCs w:val="24"/>
        </w:rPr>
        <w:t xml:space="preserve">, οι οποίοι επί πολλά έτη </w:t>
      </w:r>
      <w:r w:rsidRPr="00E05CE2">
        <w:rPr>
          <w:rFonts w:eastAsia="Times New Roman"/>
          <w:szCs w:val="24"/>
        </w:rPr>
        <w:t>λειτουργούν με βάση τον ιδρυτικό νόμο</w:t>
      </w:r>
      <w:r>
        <w:rPr>
          <w:rFonts w:eastAsia="Times New Roman"/>
          <w:szCs w:val="24"/>
        </w:rPr>
        <w:t>,</w:t>
      </w:r>
      <w:r w:rsidRPr="00E05CE2">
        <w:rPr>
          <w:rFonts w:eastAsia="Times New Roman"/>
          <w:szCs w:val="24"/>
        </w:rPr>
        <w:t xml:space="preserve"> αλλά χωρίς να έχουν εσωτερικό κανονισμό</w:t>
      </w:r>
      <w:r>
        <w:rPr>
          <w:rFonts w:eastAsia="Times New Roman"/>
          <w:szCs w:val="24"/>
        </w:rPr>
        <w:t>,</w:t>
      </w:r>
      <w:r w:rsidRPr="00E05CE2">
        <w:rPr>
          <w:rFonts w:eastAsia="Times New Roman"/>
          <w:szCs w:val="24"/>
        </w:rPr>
        <w:t xml:space="preserve"> οργανόγραμμα</w:t>
      </w:r>
      <w:r>
        <w:rPr>
          <w:rFonts w:eastAsia="Times New Roman"/>
          <w:szCs w:val="24"/>
        </w:rPr>
        <w:t>,</w:t>
      </w:r>
      <w:r w:rsidRPr="00E05CE2">
        <w:rPr>
          <w:rFonts w:eastAsia="Times New Roman"/>
          <w:szCs w:val="24"/>
        </w:rPr>
        <w:t xml:space="preserve"> αυτό που λέγεται συνοπτικά </w:t>
      </w:r>
      <w:r>
        <w:rPr>
          <w:rFonts w:eastAsia="Times New Roman"/>
          <w:szCs w:val="24"/>
        </w:rPr>
        <w:t>ο</w:t>
      </w:r>
      <w:r w:rsidRPr="00E05CE2">
        <w:rPr>
          <w:rFonts w:eastAsia="Times New Roman"/>
          <w:szCs w:val="24"/>
        </w:rPr>
        <w:t>ργανισμός</w:t>
      </w:r>
      <w:r>
        <w:rPr>
          <w:rFonts w:eastAsia="Times New Roman"/>
          <w:szCs w:val="24"/>
        </w:rPr>
        <w:t>.</w:t>
      </w:r>
      <w:r w:rsidRPr="00E05CE2">
        <w:rPr>
          <w:rFonts w:eastAsia="Times New Roman"/>
          <w:szCs w:val="24"/>
        </w:rPr>
        <w:t xml:space="preserve"> </w:t>
      </w:r>
      <w:r>
        <w:rPr>
          <w:rFonts w:eastAsia="Times New Roman"/>
          <w:szCs w:val="24"/>
        </w:rPr>
        <w:t>Α</w:t>
      </w:r>
      <w:r w:rsidRPr="00E05CE2">
        <w:rPr>
          <w:rFonts w:eastAsia="Times New Roman"/>
          <w:szCs w:val="24"/>
        </w:rPr>
        <w:t>υτό προκαλεί σοβαρές δυσλειτουργίες</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ημιουργεί περιθώρια πολλών αυθαιρεσιών κατά την τοποθέτη</w:t>
      </w:r>
      <w:r w:rsidRPr="00E05CE2">
        <w:rPr>
          <w:rFonts w:eastAsia="Times New Roman"/>
          <w:szCs w:val="24"/>
        </w:rPr>
        <w:t>ση προσωπικού</w:t>
      </w:r>
      <w:r>
        <w:rPr>
          <w:rFonts w:eastAsia="Times New Roman"/>
          <w:szCs w:val="24"/>
        </w:rPr>
        <w:t>,</w:t>
      </w:r>
      <w:r w:rsidRPr="00E05CE2">
        <w:rPr>
          <w:rFonts w:eastAsia="Times New Roman"/>
          <w:szCs w:val="24"/>
        </w:rPr>
        <w:t xml:space="preserve"> εφόσον δεν είναι </w:t>
      </w:r>
      <w:r>
        <w:rPr>
          <w:rFonts w:eastAsia="Times New Roman"/>
          <w:szCs w:val="24"/>
        </w:rPr>
        <w:t>σ</w:t>
      </w:r>
      <w:r w:rsidRPr="00E05CE2">
        <w:rPr>
          <w:rFonts w:eastAsia="Times New Roman"/>
          <w:szCs w:val="24"/>
        </w:rPr>
        <w:t xml:space="preserve">αφώς </w:t>
      </w:r>
      <w:proofErr w:type="spellStart"/>
      <w:r w:rsidRPr="00E05CE2">
        <w:rPr>
          <w:rFonts w:eastAsia="Times New Roman"/>
          <w:szCs w:val="24"/>
        </w:rPr>
        <w:t>περιγεγραμμέν</w:t>
      </w:r>
      <w:r>
        <w:rPr>
          <w:rFonts w:eastAsia="Times New Roman"/>
          <w:szCs w:val="24"/>
        </w:rPr>
        <w:t>ες</w:t>
      </w:r>
      <w:proofErr w:type="spellEnd"/>
      <w:r w:rsidRPr="00E05CE2">
        <w:rPr>
          <w:rFonts w:eastAsia="Times New Roman"/>
          <w:szCs w:val="24"/>
        </w:rPr>
        <w:t xml:space="preserve"> οι οργανικές θέσεις και το </w:t>
      </w:r>
      <w:proofErr w:type="spellStart"/>
      <w:r w:rsidRPr="00E05CE2">
        <w:rPr>
          <w:rFonts w:eastAsia="Times New Roman"/>
          <w:szCs w:val="24"/>
        </w:rPr>
        <w:t>καθηκοντολόγιο</w:t>
      </w:r>
      <w:proofErr w:type="spellEnd"/>
      <w:r w:rsidRPr="00E05CE2">
        <w:rPr>
          <w:rFonts w:eastAsia="Times New Roman"/>
          <w:szCs w:val="24"/>
        </w:rPr>
        <w:t xml:space="preserve"> </w:t>
      </w:r>
      <w:r>
        <w:rPr>
          <w:rFonts w:eastAsia="Times New Roman"/>
          <w:szCs w:val="24"/>
        </w:rPr>
        <w:t>κ</w:t>
      </w:r>
      <w:r w:rsidRPr="00E05CE2">
        <w:rPr>
          <w:rFonts w:eastAsia="Times New Roman"/>
          <w:szCs w:val="24"/>
        </w:rPr>
        <w:t>αι δημιουργεί και πολλές δυσκολίες κατά την οικονομική διαχείριση</w:t>
      </w:r>
      <w:r>
        <w:rPr>
          <w:rFonts w:eastAsia="Times New Roman"/>
          <w:szCs w:val="24"/>
        </w:rPr>
        <w:t>.</w:t>
      </w:r>
    </w:p>
    <w:p w14:paraId="7632C450"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Έ</w:t>
      </w:r>
      <w:r w:rsidRPr="00E05CE2">
        <w:rPr>
          <w:rFonts w:eastAsia="Times New Roman"/>
          <w:szCs w:val="24"/>
        </w:rPr>
        <w:t xml:space="preserve">να </w:t>
      </w:r>
      <w:r>
        <w:rPr>
          <w:rFonts w:eastAsia="Times New Roman"/>
          <w:szCs w:val="24"/>
        </w:rPr>
        <w:t xml:space="preserve">παράδειγμα είναι το εμβληματικό </w:t>
      </w:r>
      <w:r w:rsidRPr="00E05CE2">
        <w:rPr>
          <w:rFonts w:eastAsia="Times New Roman"/>
          <w:szCs w:val="24"/>
        </w:rPr>
        <w:t xml:space="preserve">για το ελληνικό κράτος </w:t>
      </w:r>
      <w:r>
        <w:rPr>
          <w:rFonts w:eastAsia="Times New Roman"/>
          <w:szCs w:val="24"/>
        </w:rPr>
        <w:t>Μ</w:t>
      </w:r>
      <w:r w:rsidRPr="00E05CE2">
        <w:rPr>
          <w:rFonts w:eastAsia="Times New Roman"/>
          <w:szCs w:val="24"/>
        </w:rPr>
        <w:t>ουσείο Ακροπόλεως</w:t>
      </w:r>
      <w:r>
        <w:rPr>
          <w:rFonts w:eastAsia="Times New Roman"/>
          <w:szCs w:val="24"/>
        </w:rPr>
        <w:t>,</w:t>
      </w:r>
      <w:r w:rsidRPr="00E05CE2">
        <w:rPr>
          <w:rFonts w:eastAsia="Times New Roman"/>
          <w:szCs w:val="24"/>
        </w:rPr>
        <w:t xml:space="preserve"> για το οποίο</w:t>
      </w:r>
      <w:r>
        <w:rPr>
          <w:rFonts w:eastAsia="Times New Roman"/>
          <w:szCs w:val="24"/>
        </w:rPr>
        <w:t>,</w:t>
      </w:r>
      <w:r w:rsidRPr="00E05CE2">
        <w:rPr>
          <w:rFonts w:eastAsia="Times New Roman"/>
          <w:szCs w:val="24"/>
        </w:rPr>
        <w:t xml:space="preserve"> με πολύ κόπο</w:t>
      </w:r>
      <w:r>
        <w:rPr>
          <w:rFonts w:eastAsia="Times New Roman"/>
          <w:szCs w:val="24"/>
        </w:rPr>
        <w:t>,</w:t>
      </w:r>
      <w:r w:rsidRPr="00E05CE2">
        <w:rPr>
          <w:rFonts w:eastAsia="Times New Roman"/>
          <w:szCs w:val="24"/>
        </w:rPr>
        <w:t xml:space="preserve"> πολύ χρήμα</w:t>
      </w:r>
      <w:r>
        <w:rPr>
          <w:rFonts w:eastAsia="Times New Roman"/>
          <w:szCs w:val="24"/>
        </w:rPr>
        <w:t>,</w:t>
      </w:r>
      <w:r w:rsidRPr="00E05CE2">
        <w:rPr>
          <w:rFonts w:eastAsia="Times New Roman"/>
          <w:szCs w:val="24"/>
        </w:rPr>
        <w:t xml:space="preserve"> μεγάλες φιλοδοξίες και με </w:t>
      </w:r>
      <w:r>
        <w:rPr>
          <w:rFonts w:eastAsia="Times New Roman"/>
          <w:szCs w:val="24"/>
        </w:rPr>
        <w:t>λ</w:t>
      </w:r>
      <w:r w:rsidRPr="00E05CE2">
        <w:rPr>
          <w:rFonts w:eastAsia="Times New Roman"/>
          <w:szCs w:val="24"/>
        </w:rPr>
        <w:t>άμψη κατά τη λειτουργία του</w:t>
      </w:r>
      <w:r>
        <w:rPr>
          <w:rFonts w:eastAsia="Times New Roman"/>
          <w:szCs w:val="24"/>
        </w:rPr>
        <w:t>,</w:t>
      </w:r>
      <w:r w:rsidRPr="00E05CE2">
        <w:rPr>
          <w:rFonts w:eastAsia="Times New Roman"/>
          <w:szCs w:val="24"/>
        </w:rPr>
        <w:t xml:space="preserve"> από το 2009 που εγκαινιάστηκε </w:t>
      </w:r>
      <w:r>
        <w:rPr>
          <w:rFonts w:eastAsia="Times New Roman"/>
          <w:szCs w:val="24"/>
        </w:rPr>
        <w:t>έως</w:t>
      </w:r>
      <w:r w:rsidRPr="00E05CE2">
        <w:rPr>
          <w:rFonts w:eastAsia="Times New Roman"/>
          <w:szCs w:val="24"/>
        </w:rPr>
        <w:t xml:space="preserve"> σήμερα</w:t>
      </w:r>
      <w:r>
        <w:rPr>
          <w:rFonts w:eastAsia="Times New Roman"/>
          <w:szCs w:val="24"/>
        </w:rPr>
        <w:t>,</w:t>
      </w:r>
      <w:r w:rsidRPr="00E05CE2">
        <w:rPr>
          <w:rFonts w:eastAsia="Times New Roman"/>
          <w:szCs w:val="24"/>
        </w:rPr>
        <w:t xml:space="preserve"> δέκα χρόνια</w:t>
      </w:r>
      <w:r>
        <w:rPr>
          <w:rFonts w:eastAsia="Times New Roman"/>
          <w:szCs w:val="24"/>
        </w:rPr>
        <w:t>,</w:t>
      </w:r>
      <w:r w:rsidRPr="00E05CE2">
        <w:rPr>
          <w:rFonts w:eastAsia="Times New Roman"/>
          <w:szCs w:val="24"/>
        </w:rPr>
        <w:t xml:space="preserve"> έχουμε μία παρατήρηση</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 xml:space="preserve">εν έχει </w:t>
      </w:r>
      <w:r>
        <w:rPr>
          <w:rFonts w:eastAsia="Times New Roman"/>
          <w:szCs w:val="24"/>
        </w:rPr>
        <w:t>ο</w:t>
      </w:r>
      <w:r w:rsidRPr="00E05CE2">
        <w:rPr>
          <w:rFonts w:eastAsia="Times New Roman"/>
          <w:szCs w:val="24"/>
        </w:rPr>
        <w:t>ργανισμό</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 xml:space="preserve">εν εφαρμόζεται </w:t>
      </w:r>
      <w:r>
        <w:rPr>
          <w:rFonts w:eastAsia="Times New Roman"/>
          <w:szCs w:val="24"/>
        </w:rPr>
        <w:t xml:space="preserve">ο </w:t>
      </w:r>
      <w:r>
        <w:rPr>
          <w:rFonts w:eastAsia="Times New Roman"/>
          <w:szCs w:val="24"/>
        </w:rPr>
        <w:t>ο</w:t>
      </w:r>
      <w:r w:rsidRPr="00E05CE2">
        <w:rPr>
          <w:rFonts w:eastAsia="Times New Roman"/>
          <w:szCs w:val="24"/>
        </w:rPr>
        <w:t>ργανισμός</w:t>
      </w:r>
      <w:r>
        <w:rPr>
          <w:rFonts w:eastAsia="Times New Roman"/>
          <w:szCs w:val="24"/>
        </w:rPr>
        <w:t>.</w:t>
      </w:r>
      <w:r w:rsidRPr="00E05CE2">
        <w:rPr>
          <w:rFonts w:eastAsia="Times New Roman"/>
          <w:szCs w:val="24"/>
        </w:rPr>
        <w:t xml:space="preserve"> </w:t>
      </w:r>
      <w:r>
        <w:rPr>
          <w:rFonts w:eastAsia="Times New Roman"/>
          <w:szCs w:val="24"/>
        </w:rPr>
        <w:t>Τ</w:t>
      </w:r>
      <w:r w:rsidRPr="00E05CE2">
        <w:rPr>
          <w:rFonts w:eastAsia="Times New Roman"/>
          <w:szCs w:val="24"/>
        </w:rPr>
        <w:t>ο 2013</w:t>
      </w:r>
      <w:r>
        <w:rPr>
          <w:rFonts w:eastAsia="Times New Roman"/>
          <w:szCs w:val="24"/>
        </w:rPr>
        <w:t>,</w:t>
      </w:r>
      <w:r w:rsidRPr="00E05CE2">
        <w:rPr>
          <w:rFonts w:eastAsia="Times New Roman"/>
          <w:szCs w:val="24"/>
        </w:rPr>
        <w:t xml:space="preserve"> μετά από αρκετά χρόνια</w:t>
      </w:r>
      <w:r>
        <w:rPr>
          <w:rFonts w:eastAsia="Times New Roman"/>
          <w:szCs w:val="24"/>
        </w:rPr>
        <w:t>,</w:t>
      </w:r>
      <w:r w:rsidRPr="00E05CE2">
        <w:rPr>
          <w:rFonts w:eastAsia="Times New Roman"/>
          <w:szCs w:val="24"/>
        </w:rPr>
        <w:t xml:space="preserve"> τέσσερα χρόνια</w:t>
      </w:r>
      <w:r>
        <w:rPr>
          <w:rFonts w:eastAsia="Times New Roman"/>
          <w:szCs w:val="24"/>
        </w:rPr>
        <w:t>…</w:t>
      </w:r>
    </w:p>
    <w:p w14:paraId="7632C451"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w:t>
      </w:r>
      <w:r w:rsidRPr="00E05CE2">
        <w:rPr>
          <w:rFonts w:eastAsia="Times New Roman"/>
          <w:szCs w:val="24"/>
        </w:rPr>
        <w:t xml:space="preserve">εν έχει </w:t>
      </w:r>
      <w:r>
        <w:rPr>
          <w:rFonts w:eastAsia="Times New Roman"/>
          <w:szCs w:val="24"/>
        </w:rPr>
        <w:t>ο</w:t>
      </w:r>
      <w:r>
        <w:rPr>
          <w:rFonts w:eastAsia="Times New Roman"/>
          <w:szCs w:val="24"/>
        </w:rPr>
        <w:t xml:space="preserve">ργανισμό ή </w:t>
      </w:r>
      <w:r w:rsidRPr="00E05CE2">
        <w:rPr>
          <w:rFonts w:eastAsia="Times New Roman"/>
          <w:szCs w:val="24"/>
        </w:rPr>
        <w:t>δεν εφαρμόζ</w:t>
      </w:r>
      <w:r>
        <w:rPr>
          <w:rFonts w:eastAsia="Times New Roman"/>
          <w:szCs w:val="24"/>
        </w:rPr>
        <w:t xml:space="preserve">εται; </w:t>
      </w:r>
    </w:p>
    <w:p w14:paraId="7632C452" w14:textId="77777777" w:rsidR="00845256" w:rsidRDefault="00BE25C9">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Δ</w:t>
      </w:r>
      <w:r w:rsidRPr="00E05CE2">
        <w:rPr>
          <w:rFonts w:eastAsia="Times New Roman"/>
          <w:szCs w:val="24"/>
        </w:rPr>
        <w:t>εν έχει εφαρμοστεί</w:t>
      </w:r>
      <w:r>
        <w:rPr>
          <w:rFonts w:eastAsia="Times New Roman"/>
          <w:szCs w:val="24"/>
        </w:rPr>
        <w:t>.</w:t>
      </w:r>
    </w:p>
    <w:p w14:paraId="7632C453"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E05CE2">
        <w:rPr>
          <w:rFonts w:eastAsia="Times New Roman"/>
          <w:szCs w:val="24"/>
        </w:rPr>
        <w:t xml:space="preserve"> </w:t>
      </w:r>
      <w:r>
        <w:rPr>
          <w:rFonts w:eastAsia="Times New Roman"/>
          <w:szCs w:val="24"/>
        </w:rPr>
        <w:t>Έ</w:t>
      </w:r>
      <w:r w:rsidRPr="00E05CE2">
        <w:rPr>
          <w:rFonts w:eastAsia="Times New Roman"/>
          <w:szCs w:val="24"/>
        </w:rPr>
        <w:t>χει</w:t>
      </w:r>
      <w:r>
        <w:rPr>
          <w:rFonts w:eastAsia="Times New Roman"/>
          <w:szCs w:val="24"/>
        </w:rPr>
        <w:t>,</w:t>
      </w:r>
      <w:r w:rsidRPr="00E05CE2">
        <w:rPr>
          <w:rFonts w:eastAsia="Times New Roman"/>
          <w:szCs w:val="24"/>
        </w:rPr>
        <w:t xml:space="preserve"> </w:t>
      </w:r>
      <w:r>
        <w:rPr>
          <w:rFonts w:eastAsia="Times New Roman"/>
          <w:szCs w:val="24"/>
        </w:rPr>
        <w:t>όμως,</w:t>
      </w:r>
      <w:r w:rsidRPr="00E05CE2">
        <w:rPr>
          <w:rFonts w:eastAsia="Times New Roman"/>
          <w:szCs w:val="24"/>
        </w:rPr>
        <w:t xml:space="preserve"> </w:t>
      </w:r>
      <w:r>
        <w:rPr>
          <w:rFonts w:eastAsia="Times New Roman"/>
          <w:szCs w:val="24"/>
        </w:rPr>
        <w:t>ο</w:t>
      </w:r>
      <w:r w:rsidRPr="00E05CE2">
        <w:rPr>
          <w:rFonts w:eastAsia="Times New Roman"/>
          <w:szCs w:val="24"/>
        </w:rPr>
        <w:t>ργανισμό</w:t>
      </w:r>
      <w:r>
        <w:rPr>
          <w:rFonts w:eastAsia="Times New Roman"/>
          <w:szCs w:val="24"/>
        </w:rPr>
        <w:t>.</w:t>
      </w:r>
    </w:p>
    <w:p w14:paraId="7632C454"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Το 20</w:t>
      </w:r>
      <w:r w:rsidRPr="00E05CE2">
        <w:rPr>
          <w:rFonts w:eastAsia="Times New Roman"/>
          <w:szCs w:val="24"/>
        </w:rPr>
        <w:t>13 απέκτησε</w:t>
      </w:r>
      <w:r>
        <w:rPr>
          <w:rFonts w:eastAsia="Times New Roman"/>
          <w:szCs w:val="24"/>
        </w:rPr>
        <w:t>,</w:t>
      </w:r>
      <w:r w:rsidRPr="00E05CE2">
        <w:rPr>
          <w:rFonts w:eastAsia="Times New Roman"/>
          <w:szCs w:val="24"/>
        </w:rPr>
        <w:t xml:space="preserve"> με </w:t>
      </w:r>
      <w:r>
        <w:rPr>
          <w:rFonts w:eastAsia="Times New Roman"/>
          <w:szCs w:val="24"/>
        </w:rPr>
        <w:t>π</w:t>
      </w:r>
      <w:r w:rsidRPr="00E05CE2">
        <w:rPr>
          <w:rFonts w:eastAsia="Times New Roman"/>
          <w:szCs w:val="24"/>
        </w:rPr>
        <w:t xml:space="preserve">ροεδρικό </w:t>
      </w:r>
      <w:r>
        <w:rPr>
          <w:rFonts w:eastAsia="Times New Roman"/>
          <w:szCs w:val="24"/>
        </w:rPr>
        <w:t>δ</w:t>
      </w:r>
      <w:r w:rsidRPr="00E05CE2">
        <w:rPr>
          <w:rFonts w:eastAsia="Times New Roman"/>
          <w:szCs w:val="24"/>
        </w:rPr>
        <w:t>ιάταγμα</w:t>
      </w:r>
      <w:r>
        <w:rPr>
          <w:rFonts w:eastAsia="Times New Roman"/>
          <w:szCs w:val="24"/>
        </w:rPr>
        <w:t>.</w:t>
      </w:r>
    </w:p>
    <w:p w14:paraId="7632C455" w14:textId="77777777" w:rsidR="00845256" w:rsidRDefault="00BE25C9">
      <w:pPr>
        <w:spacing w:line="600" w:lineRule="auto"/>
        <w:ind w:firstLine="720"/>
        <w:contextualSpacing/>
        <w:jc w:val="both"/>
        <w:rPr>
          <w:rFonts w:eastAsia="Times New Roman"/>
          <w:szCs w:val="24"/>
        </w:rPr>
      </w:pPr>
      <w:r>
        <w:rPr>
          <w:rFonts w:eastAsia="Times New Roman"/>
          <w:szCs w:val="24"/>
        </w:rPr>
        <w:t>Έ</w:t>
      </w:r>
      <w:r w:rsidRPr="00E05CE2">
        <w:rPr>
          <w:rFonts w:eastAsia="Times New Roman"/>
          <w:szCs w:val="24"/>
        </w:rPr>
        <w:t>χουμε</w:t>
      </w:r>
      <w:r>
        <w:rPr>
          <w:rFonts w:eastAsia="Times New Roman"/>
          <w:szCs w:val="24"/>
        </w:rPr>
        <w:t>,</w:t>
      </w:r>
      <w:r w:rsidRPr="00E05CE2">
        <w:rPr>
          <w:rFonts w:eastAsia="Times New Roman"/>
          <w:szCs w:val="24"/>
        </w:rPr>
        <w:t xml:space="preserve"> λοιπ</w:t>
      </w:r>
      <w:r w:rsidRPr="00E05CE2">
        <w:rPr>
          <w:rFonts w:eastAsia="Times New Roman"/>
          <w:szCs w:val="24"/>
        </w:rPr>
        <w:t>όν</w:t>
      </w:r>
      <w:r>
        <w:rPr>
          <w:rFonts w:eastAsia="Times New Roman"/>
          <w:szCs w:val="24"/>
        </w:rPr>
        <w:t>,</w:t>
      </w:r>
      <w:r w:rsidRPr="00E05CE2">
        <w:rPr>
          <w:rFonts w:eastAsia="Times New Roman"/>
          <w:szCs w:val="24"/>
        </w:rPr>
        <w:t xml:space="preserve"> μία πρώτη παρατήρηση ότι τέσσερα χρόνια</w:t>
      </w:r>
      <w:r>
        <w:rPr>
          <w:rFonts w:eastAsia="Times New Roman"/>
          <w:szCs w:val="24"/>
        </w:rPr>
        <w:t>,</w:t>
      </w:r>
      <w:r w:rsidRPr="00E05CE2">
        <w:rPr>
          <w:rFonts w:eastAsia="Times New Roman"/>
          <w:szCs w:val="24"/>
        </w:rPr>
        <w:t xml:space="preserve"> από το </w:t>
      </w:r>
      <w:r>
        <w:rPr>
          <w:rFonts w:eastAsia="Times New Roman"/>
          <w:szCs w:val="24"/>
        </w:rPr>
        <w:t>2009</w:t>
      </w:r>
      <w:r w:rsidRPr="00E05CE2">
        <w:rPr>
          <w:rFonts w:eastAsia="Times New Roman"/>
          <w:szCs w:val="24"/>
        </w:rPr>
        <w:t xml:space="preserve"> </w:t>
      </w:r>
      <w:r>
        <w:rPr>
          <w:rFonts w:eastAsia="Times New Roman"/>
          <w:szCs w:val="24"/>
        </w:rPr>
        <w:t>έως το</w:t>
      </w:r>
      <w:r w:rsidRPr="00E05CE2">
        <w:rPr>
          <w:rFonts w:eastAsia="Times New Roman"/>
          <w:szCs w:val="24"/>
        </w:rPr>
        <w:t xml:space="preserve"> </w:t>
      </w:r>
      <w:r>
        <w:rPr>
          <w:rFonts w:eastAsia="Times New Roman"/>
          <w:szCs w:val="24"/>
        </w:rPr>
        <w:t>20</w:t>
      </w:r>
      <w:r w:rsidRPr="00E05CE2">
        <w:rPr>
          <w:rFonts w:eastAsia="Times New Roman"/>
          <w:szCs w:val="24"/>
        </w:rPr>
        <w:t xml:space="preserve">13 δεν </w:t>
      </w:r>
      <w:r>
        <w:rPr>
          <w:rFonts w:eastAsia="Times New Roman"/>
          <w:szCs w:val="24"/>
        </w:rPr>
        <w:t>είχε</w:t>
      </w:r>
      <w:r w:rsidRPr="00E05CE2">
        <w:rPr>
          <w:rFonts w:eastAsia="Times New Roman"/>
          <w:szCs w:val="24"/>
        </w:rPr>
        <w:t xml:space="preserve"> </w:t>
      </w:r>
      <w:r>
        <w:rPr>
          <w:rFonts w:eastAsia="Times New Roman"/>
          <w:szCs w:val="24"/>
        </w:rPr>
        <w:t>ο</w:t>
      </w:r>
      <w:r w:rsidRPr="00E05CE2">
        <w:rPr>
          <w:rFonts w:eastAsia="Times New Roman"/>
          <w:szCs w:val="24"/>
        </w:rPr>
        <w:t>ργανισμό</w:t>
      </w:r>
      <w:r>
        <w:rPr>
          <w:rFonts w:eastAsia="Times New Roman"/>
          <w:szCs w:val="24"/>
        </w:rPr>
        <w:t>.</w:t>
      </w:r>
      <w:r w:rsidRPr="00E05CE2">
        <w:rPr>
          <w:rFonts w:eastAsia="Times New Roman"/>
          <w:szCs w:val="24"/>
        </w:rPr>
        <w:t xml:space="preserve"> </w:t>
      </w:r>
      <w:r>
        <w:rPr>
          <w:rFonts w:eastAsia="Times New Roman"/>
          <w:szCs w:val="24"/>
        </w:rPr>
        <w:t>Ε</w:t>
      </w:r>
      <w:r w:rsidRPr="00E05CE2">
        <w:rPr>
          <w:rFonts w:eastAsia="Times New Roman"/>
          <w:szCs w:val="24"/>
        </w:rPr>
        <w:t xml:space="preserve">ίναι πολύ </w:t>
      </w:r>
      <w:r>
        <w:rPr>
          <w:rFonts w:eastAsia="Times New Roman"/>
          <w:szCs w:val="24"/>
        </w:rPr>
        <w:t xml:space="preserve">δύσκολες </w:t>
      </w:r>
      <w:r w:rsidRPr="00E05CE2">
        <w:rPr>
          <w:rFonts w:eastAsia="Times New Roman"/>
          <w:szCs w:val="24"/>
        </w:rPr>
        <w:t>οι διαδικασίες</w:t>
      </w:r>
      <w:r>
        <w:rPr>
          <w:rFonts w:eastAsia="Times New Roman"/>
          <w:szCs w:val="24"/>
        </w:rPr>
        <w:t>.</w:t>
      </w:r>
      <w:r w:rsidRPr="00E05CE2">
        <w:rPr>
          <w:rFonts w:eastAsia="Times New Roman"/>
          <w:szCs w:val="24"/>
        </w:rPr>
        <w:t xml:space="preserve"> </w:t>
      </w:r>
      <w:r>
        <w:rPr>
          <w:rFonts w:eastAsia="Times New Roman"/>
          <w:szCs w:val="24"/>
        </w:rPr>
        <w:t>Τ</w:t>
      </w:r>
      <w:r w:rsidRPr="00E05CE2">
        <w:rPr>
          <w:rFonts w:eastAsia="Times New Roman"/>
          <w:szCs w:val="24"/>
        </w:rPr>
        <w:t>ο</w:t>
      </w:r>
      <w:r>
        <w:rPr>
          <w:rFonts w:eastAsia="Times New Roman"/>
          <w:szCs w:val="24"/>
        </w:rPr>
        <w:t>ν Μάρτιο του 20</w:t>
      </w:r>
      <w:r w:rsidRPr="00E05CE2">
        <w:rPr>
          <w:rFonts w:eastAsia="Times New Roman"/>
          <w:szCs w:val="24"/>
        </w:rPr>
        <w:t xml:space="preserve">13 αποκτά </w:t>
      </w:r>
      <w:r>
        <w:rPr>
          <w:rFonts w:eastAsia="Times New Roman"/>
          <w:szCs w:val="24"/>
        </w:rPr>
        <w:t>ο</w:t>
      </w:r>
      <w:r w:rsidRPr="00E05CE2">
        <w:rPr>
          <w:rFonts w:eastAsia="Times New Roman"/>
          <w:szCs w:val="24"/>
        </w:rPr>
        <w:t>ργανισμό</w:t>
      </w:r>
      <w:r>
        <w:rPr>
          <w:rFonts w:eastAsia="Times New Roman"/>
          <w:szCs w:val="24"/>
        </w:rPr>
        <w:t xml:space="preserve"> και</w:t>
      </w:r>
      <w:r w:rsidRPr="00E05CE2">
        <w:rPr>
          <w:rFonts w:eastAsia="Times New Roman"/>
          <w:szCs w:val="24"/>
        </w:rPr>
        <w:t xml:space="preserve"> τώρα</w:t>
      </w:r>
      <w:r>
        <w:rPr>
          <w:rFonts w:eastAsia="Times New Roman"/>
          <w:szCs w:val="24"/>
        </w:rPr>
        <w:t>,</w:t>
      </w:r>
      <w:r w:rsidRPr="00E05CE2">
        <w:rPr>
          <w:rFonts w:eastAsia="Times New Roman"/>
          <w:szCs w:val="24"/>
        </w:rPr>
        <w:t xml:space="preserve"> Μάιο του </w:t>
      </w:r>
      <w:r>
        <w:rPr>
          <w:rFonts w:eastAsia="Times New Roman"/>
          <w:szCs w:val="24"/>
        </w:rPr>
        <w:t>2019, έξι</w:t>
      </w:r>
      <w:r w:rsidRPr="00E05CE2">
        <w:rPr>
          <w:rFonts w:eastAsia="Times New Roman"/>
          <w:szCs w:val="24"/>
        </w:rPr>
        <w:t xml:space="preserve"> χρόνια </w:t>
      </w:r>
      <w:r w:rsidRPr="00E05CE2">
        <w:rPr>
          <w:rFonts w:eastAsia="Times New Roman"/>
          <w:szCs w:val="24"/>
        </w:rPr>
        <w:lastRenderedPageBreak/>
        <w:t>μετά</w:t>
      </w:r>
      <w:r>
        <w:rPr>
          <w:rFonts w:eastAsia="Times New Roman"/>
          <w:szCs w:val="24"/>
        </w:rPr>
        <w:t>,</w:t>
      </w:r>
      <w:r w:rsidRPr="00E05CE2">
        <w:rPr>
          <w:rFonts w:eastAsia="Times New Roman"/>
          <w:szCs w:val="24"/>
        </w:rPr>
        <w:t xml:space="preserve"> δεν έχει εφαρμοστεί</w:t>
      </w:r>
      <w:r>
        <w:rPr>
          <w:rFonts w:eastAsia="Times New Roman"/>
          <w:szCs w:val="24"/>
        </w:rPr>
        <w:t>.</w:t>
      </w:r>
      <w:r w:rsidRPr="00E05CE2">
        <w:rPr>
          <w:rFonts w:eastAsia="Times New Roman"/>
          <w:szCs w:val="24"/>
        </w:rPr>
        <w:t xml:space="preserve"> </w:t>
      </w:r>
      <w:r>
        <w:rPr>
          <w:rFonts w:eastAsia="Times New Roman"/>
          <w:szCs w:val="24"/>
        </w:rPr>
        <w:t>Ο δε</w:t>
      </w:r>
      <w:r w:rsidRPr="00E05CE2">
        <w:rPr>
          <w:rFonts w:eastAsia="Times New Roman"/>
          <w:szCs w:val="24"/>
        </w:rPr>
        <w:t xml:space="preserve"> </w:t>
      </w:r>
      <w:r>
        <w:rPr>
          <w:rFonts w:eastAsia="Times New Roman"/>
          <w:szCs w:val="24"/>
        </w:rPr>
        <w:t>ο</w:t>
      </w:r>
      <w:r w:rsidRPr="00E05CE2">
        <w:rPr>
          <w:rFonts w:eastAsia="Times New Roman"/>
          <w:szCs w:val="24"/>
        </w:rPr>
        <w:t>ργανισμός</w:t>
      </w:r>
      <w:r>
        <w:rPr>
          <w:rFonts w:eastAsia="Times New Roman"/>
          <w:szCs w:val="24"/>
        </w:rPr>
        <w:t>,</w:t>
      </w:r>
      <w:r w:rsidRPr="00E05CE2">
        <w:rPr>
          <w:rFonts w:eastAsia="Times New Roman"/>
          <w:szCs w:val="24"/>
        </w:rPr>
        <w:t xml:space="preserve"> ειδικά του Μουσείου Ακροπόλεως</w:t>
      </w:r>
      <w:r>
        <w:rPr>
          <w:rFonts w:eastAsia="Times New Roman"/>
          <w:szCs w:val="24"/>
        </w:rPr>
        <w:t>,</w:t>
      </w:r>
      <w:r w:rsidRPr="00E05CE2">
        <w:rPr>
          <w:rFonts w:eastAsia="Times New Roman"/>
          <w:szCs w:val="24"/>
        </w:rPr>
        <w:t xml:space="preserve"> είναι εξαιρετικά μεγάλος</w:t>
      </w:r>
      <w:r>
        <w:rPr>
          <w:rFonts w:eastAsia="Times New Roman"/>
          <w:szCs w:val="24"/>
        </w:rPr>
        <w:t>,</w:t>
      </w:r>
      <w:r w:rsidRPr="00E05CE2">
        <w:rPr>
          <w:rFonts w:eastAsia="Times New Roman"/>
          <w:szCs w:val="24"/>
        </w:rPr>
        <w:t xml:space="preserve"> λεπτομερής και βαρύς</w:t>
      </w:r>
      <w:r>
        <w:rPr>
          <w:rFonts w:eastAsia="Times New Roman"/>
          <w:szCs w:val="24"/>
        </w:rPr>
        <w:t xml:space="preserve">, είναι </w:t>
      </w:r>
      <w:proofErr w:type="spellStart"/>
      <w:r>
        <w:rPr>
          <w:rFonts w:eastAsia="Times New Roman"/>
          <w:szCs w:val="24"/>
        </w:rPr>
        <w:t>υπερ</w:t>
      </w:r>
      <w:r w:rsidRPr="00E05CE2">
        <w:rPr>
          <w:rFonts w:eastAsia="Times New Roman"/>
          <w:szCs w:val="24"/>
        </w:rPr>
        <w:t>φιλόδοξος</w:t>
      </w:r>
      <w:proofErr w:type="spellEnd"/>
      <w:r>
        <w:rPr>
          <w:rFonts w:eastAsia="Times New Roman"/>
          <w:szCs w:val="24"/>
        </w:rPr>
        <w:t>.</w:t>
      </w:r>
      <w:r w:rsidRPr="00E05CE2">
        <w:rPr>
          <w:rFonts w:eastAsia="Times New Roman"/>
          <w:szCs w:val="24"/>
        </w:rPr>
        <w:t xml:space="preserve"> </w:t>
      </w:r>
      <w:r>
        <w:rPr>
          <w:rFonts w:eastAsia="Times New Roman"/>
          <w:szCs w:val="24"/>
        </w:rPr>
        <w:t>Έ</w:t>
      </w:r>
      <w:r w:rsidRPr="00E05CE2">
        <w:rPr>
          <w:rFonts w:eastAsia="Times New Roman"/>
          <w:szCs w:val="24"/>
        </w:rPr>
        <w:t xml:space="preserve">χει μία θέση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 xml:space="preserve">ιευθυντού, </w:t>
      </w:r>
      <w:r w:rsidRPr="00E05CE2">
        <w:rPr>
          <w:rFonts w:eastAsia="Times New Roman"/>
          <w:szCs w:val="24"/>
        </w:rPr>
        <w:t xml:space="preserve">πέντε </w:t>
      </w:r>
      <w:r>
        <w:rPr>
          <w:rFonts w:eastAsia="Times New Roman"/>
          <w:szCs w:val="24"/>
        </w:rPr>
        <w:t>δ</w:t>
      </w:r>
      <w:r w:rsidRPr="00E05CE2">
        <w:rPr>
          <w:rFonts w:eastAsia="Times New Roman"/>
          <w:szCs w:val="24"/>
        </w:rPr>
        <w:t xml:space="preserve">ιευθύνσεις και δεκάδες </w:t>
      </w:r>
      <w:r>
        <w:rPr>
          <w:rFonts w:eastAsia="Times New Roman"/>
          <w:szCs w:val="24"/>
        </w:rPr>
        <w:t>ταμεία και</w:t>
      </w:r>
      <w:r w:rsidRPr="00E05CE2">
        <w:rPr>
          <w:rFonts w:eastAsia="Times New Roman"/>
          <w:szCs w:val="24"/>
        </w:rPr>
        <w:t xml:space="preserve"> αυτοτελείς </w:t>
      </w:r>
      <w:r>
        <w:rPr>
          <w:rFonts w:eastAsia="Times New Roman"/>
          <w:szCs w:val="24"/>
        </w:rPr>
        <w:t>δ</w:t>
      </w:r>
      <w:r w:rsidRPr="00E05CE2">
        <w:rPr>
          <w:rFonts w:eastAsia="Times New Roman"/>
          <w:szCs w:val="24"/>
        </w:rPr>
        <w:t>ιευθύνσεις</w:t>
      </w:r>
      <w:r>
        <w:rPr>
          <w:rFonts w:eastAsia="Times New Roman"/>
          <w:szCs w:val="24"/>
        </w:rPr>
        <w:t>.</w:t>
      </w:r>
      <w:r w:rsidRPr="00E05CE2">
        <w:rPr>
          <w:rFonts w:eastAsia="Times New Roman"/>
          <w:szCs w:val="24"/>
        </w:rPr>
        <w:t xml:space="preserve"> </w:t>
      </w:r>
      <w:r>
        <w:rPr>
          <w:rFonts w:eastAsia="Times New Roman"/>
          <w:szCs w:val="24"/>
        </w:rPr>
        <w:t xml:space="preserve">Το ουσιαστικότερο είναι ότι </w:t>
      </w:r>
      <w:r w:rsidRPr="00E05CE2">
        <w:rPr>
          <w:rFonts w:eastAsia="Times New Roman"/>
          <w:szCs w:val="24"/>
        </w:rPr>
        <w:t xml:space="preserve">αυτός ο μεγάλος </w:t>
      </w:r>
      <w:r>
        <w:rPr>
          <w:rFonts w:eastAsia="Times New Roman"/>
          <w:szCs w:val="24"/>
        </w:rPr>
        <w:t>ο</w:t>
      </w:r>
      <w:r w:rsidRPr="00E05CE2">
        <w:rPr>
          <w:rFonts w:eastAsia="Times New Roman"/>
          <w:szCs w:val="24"/>
        </w:rPr>
        <w:t>ργανισμός</w:t>
      </w:r>
      <w:r>
        <w:rPr>
          <w:rFonts w:eastAsia="Times New Roman"/>
          <w:szCs w:val="24"/>
        </w:rPr>
        <w:t>,</w:t>
      </w:r>
      <w:r w:rsidRPr="00E05CE2">
        <w:rPr>
          <w:rFonts w:eastAsia="Times New Roman"/>
          <w:szCs w:val="24"/>
        </w:rPr>
        <w:t xml:space="preserve"> </w:t>
      </w:r>
      <w:r>
        <w:rPr>
          <w:rFonts w:eastAsia="Times New Roman"/>
          <w:szCs w:val="24"/>
        </w:rPr>
        <w:t xml:space="preserve">με τους εκατομμύρια </w:t>
      </w:r>
      <w:r w:rsidRPr="00E05CE2">
        <w:rPr>
          <w:rFonts w:eastAsia="Times New Roman"/>
          <w:szCs w:val="24"/>
        </w:rPr>
        <w:t>επισκέπτες και τη μεγάλη διεθνή</w:t>
      </w:r>
      <w:r>
        <w:rPr>
          <w:rFonts w:eastAsia="Times New Roman"/>
          <w:szCs w:val="24"/>
        </w:rPr>
        <w:t xml:space="preserve"> λ</w:t>
      </w:r>
      <w:r w:rsidRPr="00E05CE2">
        <w:rPr>
          <w:rFonts w:eastAsia="Times New Roman"/>
          <w:szCs w:val="24"/>
        </w:rPr>
        <w:t>άμψη</w:t>
      </w:r>
      <w:r>
        <w:rPr>
          <w:rFonts w:eastAsia="Times New Roman"/>
          <w:szCs w:val="24"/>
        </w:rPr>
        <w:t>,</w:t>
      </w:r>
      <w:r w:rsidRPr="00E05CE2">
        <w:rPr>
          <w:rFonts w:eastAsia="Times New Roman"/>
          <w:szCs w:val="24"/>
        </w:rPr>
        <w:t xml:space="preserve"> διοικείται από ένα </w:t>
      </w:r>
      <w:r>
        <w:rPr>
          <w:rFonts w:eastAsia="Times New Roman"/>
          <w:szCs w:val="24"/>
        </w:rPr>
        <w:t>δ</w:t>
      </w:r>
      <w:r w:rsidRPr="00E05CE2">
        <w:rPr>
          <w:rFonts w:eastAsia="Times New Roman"/>
          <w:szCs w:val="24"/>
        </w:rPr>
        <w:t xml:space="preserve">ιοικητικό </w:t>
      </w:r>
      <w:r>
        <w:rPr>
          <w:rFonts w:eastAsia="Times New Roman"/>
          <w:szCs w:val="24"/>
        </w:rPr>
        <w:t>σ</w:t>
      </w:r>
      <w:r w:rsidRPr="00E05CE2">
        <w:rPr>
          <w:rFonts w:eastAsia="Times New Roman"/>
          <w:szCs w:val="24"/>
        </w:rPr>
        <w:t>υμβούλιο</w:t>
      </w:r>
      <w:r>
        <w:rPr>
          <w:rFonts w:eastAsia="Times New Roman"/>
          <w:szCs w:val="24"/>
        </w:rPr>
        <w:t>,</w:t>
      </w:r>
      <w:r w:rsidRPr="00E05CE2">
        <w:rPr>
          <w:rFonts w:eastAsia="Times New Roman"/>
          <w:szCs w:val="24"/>
        </w:rPr>
        <w:t xml:space="preserve"> το οποίο δεν έχει κα</w:t>
      </w:r>
      <w:r>
        <w:rPr>
          <w:rFonts w:eastAsia="Times New Roman"/>
          <w:szCs w:val="24"/>
        </w:rPr>
        <w:t>μ</w:t>
      </w:r>
      <w:r w:rsidRPr="00E05CE2">
        <w:rPr>
          <w:rFonts w:eastAsia="Times New Roman"/>
          <w:szCs w:val="24"/>
        </w:rPr>
        <w:t>μία αρμοδιότητα να κάνει αυτή την διαχείριση</w:t>
      </w:r>
      <w:r>
        <w:rPr>
          <w:rFonts w:eastAsia="Times New Roman"/>
          <w:szCs w:val="24"/>
        </w:rPr>
        <w:t>.</w:t>
      </w:r>
      <w:r w:rsidRPr="00E05CE2">
        <w:rPr>
          <w:rFonts w:eastAsia="Times New Roman"/>
          <w:szCs w:val="24"/>
        </w:rPr>
        <w:t xml:space="preserve"> </w:t>
      </w:r>
    </w:p>
    <w:p w14:paraId="7632C456" w14:textId="77777777" w:rsidR="00845256" w:rsidRDefault="00BE25C9">
      <w:pPr>
        <w:spacing w:line="600" w:lineRule="auto"/>
        <w:ind w:firstLine="720"/>
        <w:contextualSpacing/>
        <w:jc w:val="both"/>
        <w:rPr>
          <w:rFonts w:eastAsia="Times New Roman"/>
          <w:szCs w:val="24"/>
        </w:rPr>
      </w:pPr>
      <w:r>
        <w:rPr>
          <w:rFonts w:eastAsia="Times New Roman"/>
          <w:szCs w:val="24"/>
        </w:rPr>
        <w:t>Ε</w:t>
      </w:r>
      <w:r w:rsidRPr="00E05CE2">
        <w:rPr>
          <w:rFonts w:eastAsia="Times New Roman"/>
          <w:szCs w:val="24"/>
        </w:rPr>
        <w:t>ρωτώ</w:t>
      </w:r>
      <w:r>
        <w:rPr>
          <w:rFonts w:eastAsia="Times New Roman"/>
          <w:szCs w:val="24"/>
        </w:rPr>
        <w:t>,</w:t>
      </w:r>
      <w:r w:rsidRPr="00E05CE2">
        <w:rPr>
          <w:rFonts w:eastAsia="Times New Roman"/>
          <w:szCs w:val="24"/>
        </w:rPr>
        <w:t xml:space="preserve"> </w:t>
      </w:r>
      <w:r>
        <w:rPr>
          <w:rFonts w:eastAsia="Times New Roman"/>
          <w:szCs w:val="24"/>
        </w:rPr>
        <w:t>λ</w:t>
      </w:r>
      <w:r w:rsidRPr="00E05CE2">
        <w:rPr>
          <w:rFonts w:eastAsia="Times New Roman"/>
          <w:szCs w:val="24"/>
        </w:rPr>
        <w:t>οιπόν</w:t>
      </w:r>
      <w:r>
        <w:rPr>
          <w:rFonts w:eastAsia="Times New Roman"/>
          <w:szCs w:val="24"/>
        </w:rPr>
        <w:t>,</w:t>
      </w:r>
      <w:r w:rsidRPr="00E05CE2">
        <w:rPr>
          <w:rFonts w:eastAsia="Times New Roman"/>
          <w:szCs w:val="24"/>
        </w:rPr>
        <w:t xml:space="preserve"> τον παριστάμενο Υπουργό</w:t>
      </w:r>
      <w:r>
        <w:rPr>
          <w:rFonts w:eastAsia="Times New Roman"/>
          <w:szCs w:val="24"/>
        </w:rPr>
        <w:t>:</w:t>
      </w:r>
      <w:r w:rsidRPr="00E05CE2">
        <w:rPr>
          <w:rFonts w:eastAsia="Times New Roman"/>
          <w:szCs w:val="24"/>
        </w:rPr>
        <w:t xml:space="preserve"> </w:t>
      </w:r>
      <w:r>
        <w:rPr>
          <w:rFonts w:eastAsia="Times New Roman"/>
          <w:szCs w:val="24"/>
        </w:rPr>
        <w:t>Τ</w:t>
      </w:r>
      <w:r w:rsidRPr="00E05CE2">
        <w:rPr>
          <w:rFonts w:eastAsia="Times New Roman"/>
          <w:szCs w:val="24"/>
        </w:rPr>
        <w:t>ι πρόκειται να γίνει</w:t>
      </w:r>
      <w:r>
        <w:rPr>
          <w:rFonts w:eastAsia="Times New Roman"/>
          <w:szCs w:val="24"/>
        </w:rPr>
        <w:t>;</w:t>
      </w:r>
      <w:r w:rsidRPr="00E05CE2">
        <w:rPr>
          <w:rFonts w:eastAsia="Times New Roman"/>
          <w:szCs w:val="24"/>
        </w:rPr>
        <w:t xml:space="preserve"> </w:t>
      </w:r>
      <w:r>
        <w:rPr>
          <w:rFonts w:eastAsia="Times New Roman"/>
          <w:szCs w:val="24"/>
        </w:rPr>
        <w:t>Θ</w:t>
      </w:r>
      <w:r w:rsidRPr="00E05CE2">
        <w:rPr>
          <w:rFonts w:eastAsia="Times New Roman"/>
          <w:szCs w:val="24"/>
        </w:rPr>
        <w:t>α λειτουργούν δεκάδες ο</w:t>
      </w:r>
      <w:r w:rsidRPr="00E05CE2">
        <w:rPr>
          <w:rFonts w:eastAsia="Times New Roman"/>
          <w:szCs w:val="24"/>
        </w:rPr>
        <w:t xml:space="preserve">ργανισμοί μόνο στο Υπουργείο Πολιτισμού και άλλες εκατοντάδες οργανισμοί σε άλλα </w:t>
      </w:r>
      <w:r>
        <w:rPr>
          <w:rFonts w:eastAsia="Times New Roman"/>
          <w:szCs w:val="24"/>
        </w:rPr>
        <w:t>Υ</w:t>
      </w:r>
      <w:r w:rsidRPr="00E05CE2">
        <w:rPr>
          <w:rFonts w:eastAsia="Times New Roman"/>
          <w:szCs w:val="24"/>
        </w:rPr>
        <w:t>πουργεία</w:t>
      </w:r>
      <w:r>
        <w:rPr>
          <w:rFonts w:eastAsia="Times New Roman"/>
          <w:szCs w:val="24"/>
        </w:rPr>
        <w:t xml:space="preserve"> και</w:t>
      </w:r>
      <w:r w:rsidRPr="00E05CE2">
        <w:rPr>
          <w:rFonts w:eastAsia="Times New Roman"/>
          <w:szCs w:val="24"/>
        </w:rPr>
        <w:t xml:space="preserve"> </w:t>
      </w:r>
      <w:r>
        <w:rPr>
          <w:rFonts w:eastAsia="Times New Roman"/>
          <w:szCs w:val="24"/>
        </w:rPr>
        <w:t>τ</w:t>
      </w:r>
      <w:r w:rsidRPr="00E05CE2">
        <w:rPr>
          <w:rFonts w:eastAsia="Times New Roman"/>
          <w:szCs w:val="24"/>
        </w:rPr>
        <w:t xml:space="preserve">ο </w:t>
      </w:r>
      <w:r>
        <w:rPr>
          <w:rFonts w:eastAsia="Times New Roman"/>
          <w:szCs w:val="24"/>
        </w:rPr>
        <w:t>Μ</w:t>
      </w:r>
      <w:r w:rsidRPr="00E05CE2">
        <w:rPr>
          <w:rFonts w:eastAsia="Times New Roman"/>
          <w:szCs w:val="24"/>
        </w:rPr>
        <w:t>ουσείο Ακροπόλεως</w:t>
      </w:r>
      <w:r>
        <w:rPr>
          <w:rFonts w:eastAsia="Times New Roman"/>
          <w:szCs w:val="24"/>
        </w:rPr>
        <w:t>,</w:t>
      </w:r>
      <w:r w:rsidRPr="00E05CE2">
        <w:rPr>
          <w:rFonts w:eastAsia="Times New Roman"/>
          <w:szCs w:val="24"/>
        </w:rPr>
        <w:t xml:space="preserve"> χωρίς </w:t>
      </w:r>
      <w:r>
        <w:rPr>
          <w:rFonts w:eastAsia="Times New Roman"/>
          <w:szCs w:val="24"/>
        </w:rPr>
        <w:t>γ</w:t>
      </w:r>
      <w:r w:rsidRPr="00E05CE2">
        <w:rPr>
          <w:rFonts w:eastAsia="Times New Roman"/>
          <w:szCs w:val="24"/>
        </w:rPr>
        <w:t xml:space="preserve">ενικό </w:t>
      </w:r>
      <w:r>
        <w:rPr>
          <w:rFonts w:eastAsia="Times New Roman"/>
          <w:szCs w:val="24"/>
        </w:rPr>
        <w:t>δ</w:t>
      </w:r>
      <w:r w:rsidRPr="00E05CE2">
        <w:rPr>
          <w:rFonts w:eastAsia="Times New Roman"/>
          <w:szCs w:val="24"/>
        </w:rPr>
        <w:t>ιευθυντή</w:t>
      </w:r>
      <w:r>
        <w:rPr>
          <w:rFonts w:eastAsia="Times New Roman"/>
          <w:szCs w:val="24"/>
        </w:rPr>
        <w:t>,</w:t>
      </w:r>
      <w:r w:rsidRPr="00E05CE2">
        <w:rPr>
          <w:rFonts w:eastAsia="Times New Roman"/>
          <w:szCs w:val="24"/>
        </w:rPr>
        <w:t xml:space="preserve"> χωρίς πέντε </w:t>
      </w:r>
      <w:r>
        <w:rPr>
          <w:rFonts w:eastAsia="Times New Roman"/>
          <w:szCs w:val="24"/>
        </w:rPr>
        <w:t>δ</w:t>
      </w:r>
      <w:r w:rsidRPr="00E05CE2">
        <w:rPr>
          <w:rFonts w:eastAsia="Times New Roman"/>
          <w:szCs w:val="24"/>
        </w:rPr>
        <w:t>ιευθυντές</w:t>
      </w:r>
      <w:r>
        <w:rPr>
          <w:rFonts w:eastAsia="Times New Roman"/>
          <w:szCs w:val="24"/>
        </w:rPr>
        <w:t>,</w:t>
      </w:r>
      <w:r w:rsidRPr="00E05CE2">
        <w:rPr>
          <w:rFonts w:eastAsia="Times New Roman"/>
          <w:szCs w:val="24"/>
        </w:rPr>
        <w:t xml:space="preserve"> </w:t>
      </w:r>
      <w:r>
        <w:rPr>
          <w:rFonts w:eastAsia="Times New Roman"/>
          <w:szCs w:val="24"/>
        </w:rPr>
        <w:t>ο</w:t>
      </w:r>
      <w:r w:rsidRPr="00E05CE2">
        <w:rPr>
          <w:rFonts w:eastAsia="Times New Roman"/>
          <w:szCs w:val="24"/>
        </w:rPr>
        <w:t xml:space="preserve">ικονομικών </w:t>
      </w:r>
      <w:r>
        <w:rPr>
          <w:rFonts w:eastAsia="Times New Roman"/>
          <w:szCs w:val="24"/>
        </w:rPr>
        <w:t>υ</w:t>
      </w:r>
      <w:r w:rsidRPr="00E05CE2">
        <w:rPr>
          <w:rFonts w:eastAsia="Times New Roman"/>
          <w:szCs w:val="24"/>
        </w:rPr>
        <w:t>πηρεσιών</w:t>
      </w:r>
      <w:r>
        <w:rPr>
          <w:rFonts w:eastAsia="Times New Roman"/>
          <w:szCs w:val="24"/>
        </w:rPr>
        <w:t>,</w:t>
      </w:r>
      <w:r w:rsidRPr="00E05CE2">
        <w:rPr>
          <w:rFonts w:eastAsia="Times New Roman"/>
          <w:szCs w:val="24"/>
        </w:rPr>
        <w:t xml:space="preserve"> προβολής</w:t>
      </w:r>
      <w:r>
        <w:rPr>
          <w:rFonts w:eastAsia="Times New Roman"/>
          <w:szCs w:val="24"/>
        </w:rPr>
        <w:t>,</w:t>
      </w:r>
      <w:r w:rsidRPr="00E05CE2">
        <w:rPr>
          <w:rFonts w:eastAsia="Times New Roman"/>
          <w:szCs w:val="24"/>
        </w:rPr>
        <w:t xml:space="preserve"> διαχείρισης</w:t>
      </w:r>
      <w:r>
        <w:rPr>
          <w:rFonts w:eastAsia="Times New Roman"/>
          <w:szCs w:val="24"/>
        </w:rPr>
        <w:t>,</w:t>
      </w:r>
      <w:r w:rsidRPr="00E05CE2">
        <w:rPr>
          <w:rFonts w:eastAsia="Times New Roman"/>
          <w:szCs w:val="24"/>
        </w:rPr>
        <w:t xml:space="preserve"> εκμετάλλευσης</w:t>
      </w:r>
      <w:r>
        <w:rPr>
          <w:rFonts w:eastAsia="Times New Roman"/>
          <w:szCs w:val="24"/>
        </w:rPr>
        <w:t>;</w:t>
      </w:r>
    </w:p>
    <w:p w14:paraId="7632C457" w14:textId="77777777" w:rsidR="00845256" w:rsidRDefault="00BE25C9">
      <w:pPr>
        <w:spacing w:line="600" w:lineRule="auto"/>
        <w:ind w:firstLine="720"/>
        <w:contextualSpacing/>
        <w:jc w:val="both"/>
        <w:rPr>
          <w:rFonts w:eastAsia="Times New Roman"/>
          <w:szCs w:val="24"/>
        </w:rPr>
      </w:pPr>
      <w:r>
        <w:rPr>
          <w:rFonts w:eastAsia="Times New Roman"/>
          <w:szCs w:val="24"/>
        </w:rPr>
        <w:t>Πώ</w:t>
      </w:r>
      <w:r w:rsidRPr="00E05CE2">
        <w:rPr>
          <w:rFonts w:eastAsia="Times New Roman"/>
          <w:szCs w:val="24"/>
        </w:rPr>
        <w:t>ς λειτουργεί</w:t>
      </w:r>
      <w:r>
        <w:rPr>
          <w:rFonts w:eastAsia="Times New Roman"/>
          <w:szCs w:val="24"/>
        </w:rPr>
        <w:t>; Λειτουργεί</w:t>
      </w:r>
      <w:r w:rsidRPr="00E05CE2">
        <w:rPr>
          <w:rFonts w:eastAsia="Times New Roman"/>
          <w:szCs w:val="24"/>
        </w:rPr>
        <w:t xml:space="preserve"> με την </w:t>
      </w:r>
      <w:r>
        <w:rPr>
          <w:rFonts w:eastAsia="Times New Roman"/>
          <w:szCs w:val="24"/>
        </w:rPr>
        <w:t>σ</w:t>
      </w:r>
      <w:r w:rsidRPr="00E05CE2">
        <w:rPr>
          <w:rFonts w:eastAsia="Times New Roman"/>
          <w:szCs w:val="24"/>
        </w:rPr>
        <w:t xml:space="preserve">οφία του </w:t>
      </w:r>
      <w:r>
        <w:rPr>
          <w:rFonts w:eastAsia="Times New Roman"/>
          <w:szCs w:val="24"/>
        </w:rPr>
        <w:t>Π</w:t>
      </w:r>
      <w:r w:rsidRPr="00E05CE2">
        <w:rPr>
          <w:rFonts w:eastAsia="Times New Roman"/>
          <w:szCs w:val="24"/>
        </w:rPr>
        <w:t>ροέδρου του κ</w:t>
      </w:r>
      <w:r>
        <w:rPr>
          <w:rFonts w:eastAsia="Times New Roman"/>
          <w:szCs w:val="24"/>
        </w:rPr>
        <w:t>.</w:t>
      </w:r>
      <w:r w:rsidRPr="00E05CE2">
        <w:rPr>
          <w:rFonts w:eastAsia="Times New Roman"/>
          <w:szCs w:val="24"/>
        </w:rPr>
        <w:t xml:space="preserve"> </w:t>
      </w:r>
      <w:proofErr w:type="spellStart"/>
      <w:r>
        <w:rPr>
          <w:rFonts w:eastAsia="Times New Roman"/>
          <w:szCs w:val="24"/>
        </w:rPr>
        <w:t>Π</w:t>
      </w:r>
      <w:r w:rsidRPr="00E05CE2">
        <w:rPr>
          <w:rFonts w:eastAsia="Times New Roman"/>
          <w:szCs w:val="24"/>
        </w:rPr>
        <w:t>αντερμαλή</w:t>
      </w:r>
      <w:proofErr w:type="spellEnd"/>
      <w:r>
        <w:rPr>
          <w:rFonts w:eastAsia="Times New Roman"/>
          <w:szCs w:val="24"/>
        </w:rPr>
        <w:t>,</w:t>
      </w:r>
      <w:r w:rsidRPr="00E05CE2">
        <w:rPr>
          <w:rFonts w:eastAsia="Times New Roman"/>
          <w:szCs w:val="24"/>
        </w:rPr>
        <w:t xml:space="preserve"> του οποίου η θητεία </w:t>
      </w:r>
      <w:proofErr w:type="spellStart"/>
      <w:r w:rsidRPr="00E05CE2">
        <w:rPr>
          <w:rFonts w:eastAsia="Times New Roman"/>
          <w:szCs w:val="24"/>
        </w:rPr>
        <w:t>παρ</w:t>
      </w:r>
      <w:r>
        <w:rPr>
          <w:rFonts w:eastAsia="Times New Roman"/>
          <w:szCs w:val="24"/>
        </w:rPr>
        <w:t>ε</w:t>
      </w:r>
      <w:r w:rsidRPr="00E05CE2">
        <w:rPr>
          <w:rFonts w:eastAsia="Times New Roman"/>
          <w:szCs w:val="24"/>
        </w:rPr>
        <w:t>τ</w:t>
      </w:r>
      <w:r>
        <w:rPr>
          <w:rFonts w:eastAsia="Times New Roman"/>
          <w:szCs w:val="24"/>
        </w:rPr>
        <w:t>άθη</w:t>
      </w:r>
      <w:proofErr w:type="spellEnd"/>
      <w:r w:rsidRPr="00E05CE2">
        <w:rPr>
          <w:rFonts w:eastAsia="Times New Roman"/>
          <w:szCs w:val="24"/>
        </w:rPr>
        <w:t xml:space="preserve"> και για να παραταθεί αναγκαστήκαμε να μεταβάλουμε τον ιδρυτικό νόμο του </w:t>
      </w:r>
      <w:r>
        <w:rPr>
          <w:rFonts w:eastAsia="Times New Roman"/>
          <w:szCs w:val="24"/>
        </w:rPr>
        <w:t>μ</w:t>
      </w:r>
      <w:r w:rsidRPr="00E05CE2">
        <w:rPr>
          <w:rFonts w:eastAsia="Times New Roman"/>
          <w:szCs w:val="24"/>
        </w:rPr>
        <w:t>ουσείου</w:t>
      </w:r>
      <w:r>
        <w:rPr>
          <w:rFonts w:eastAsia="Times New Roman"/>
          <w:szCs w:val="24"/>
        </w:rPr>
        <w:t xml:space="preserve">; Δεν αμφιβάλλω για την αξία και </w:t>
      </w:r>
      <w:r>
        <w:rPr>
          <w:rFonts w:eastAsia="Times New Roman"/>
          <w:szCs w:val="24"/>
        </w:rPr>
        <w:lastRenderedPageBreak/>
        <w:t xml:space="preserve">την αγάπη του κ. </w:t>
      </w:r>
      <w:proofErr w:type="spellStart"/>
      <w:r>
        <w:rPr>
          <w:rFonts w:eastAsia="Times New Roman"/>
          <w:szCs w:val="24"/>
        </w:rPr>
        <w:t>Π</w:t>
      </w:r>
      <w:r w:rsidRPr="00E05CE2">
        <w:rPr>
          <w:rFonts w:eastAsia="Times New Roman"/>
          <w:szCs w:val="24"/>
        </w:rPr>
        <w:t>αντερμαλή</w:t>
      </w:r>
      <w:proofErr w:type="spellEnd"/>
      <w:r w:rsidRPr="00E05CE2">
        <w:rPr>
          <w:rFonts w:eastAsia="Times New Roman"/>
          <w:szCs w:val="24"/>
        </w:rPr>
        <w:t xml:space="preserve"> </w:t>
      </w:r>
      <w:r>
        <w:rPr>
          <w:rFonts w:eastAsia="Times New Roman"/>
          <w:szCs w:val="24"/>
        </w:rPr>
        <w:t xml:space="preserve">για το </w:t>
      </w:r>
      <w:r>
        <w:rPr>
          <w:rFonts w:eastAsia="Times New Roman"/>
          <w:szCs w:val="24"/>
        </w:rPr>
        <w:t>μ</w:t>
      </w:r>
      <w:r>
        <w:rPr>
          <w:rFonts w:eastAsia="Times New Roman"/>
          <w:szCs w:val="24"/>
        </w:rPr>
        <w:t xml:space="preserve">ουσείο, </w:t>
      </w:r>
      <w:r w:rsidRPr="00E05CE2">
        <w:rPr>
          <w:rFonts w:eastAsia="Times New Roman"/>
          <w:szCs w:val="24"/>
        </w:rPr>
        <w:t xml:space="preserve">αλλά είναι ο </w:t>
      </w:r>
      <w:r>
        <w:rPr>
          <w:rFonts w:eastAsia="Times New Roman"/>
          <w:szCs w:val="24"/>
        </w:rPr>
        <w:t>π</w:t>
      </w:r>
      <w:r w:rsidRPr="00E05CE2">
        <w:rPr>
          <w:rFonts w:eastAsia="Times New Roman"/>
          <w:szCs w:val="24"/>
        </w:rPr>
        <w:t>ρόεδρος</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 xml:space="preserve">εν είναι ούτε </w:t>
      </w:r>
      <w:r>
        <w:rPr>
          <w:rFonts w:eastAsia="Times New Roman"/>
          <w:szCs w:val="24"/>
        </w:rPr>
        <w:t>γ</w:t>
      </w:r>
      <w:r w:rsidRPr="00E05CE2">
        <w:rPr>
          <w:rFonts w:eastAsia="Times New Roman"/>
          <w:szCs w:val="24"/>
        </w:rPr>
        <w:t xml:space="preserve">ενικός </w:t>
      </w:r>
      <w:r>
        <w:rPr>
          <w:rFonts w:eastAsia="Times New Roman"/>
          <w:szCs w:val="24"/>
        </w:rPr>
        <w:t>δ</w:t>
      </w:r>
      <w:r w:rsidRPr="00E05CE2">
        <w:rPr>
          <w:rFonts w:eastAsia="Times New Roman"/>
          <w:szCs w:val="24"/>
        </w:rPr>
        <w:t>ιευθυντής</w:t>
      </w:r>
      <w:r>
        <w:rPr>
          <w:rFonts w:eastAsia="Times New Roman"/>
          <w:szCs w:val="24"/>
        </w:rPr>
        <w:t>,</w:t>
      </w:r>
      <w:r w:rsidRPr="00E05CE2">
        <w:rPr>
          <w:rFonts w:eastAsia="Times New Roman"/>
          <w:szCs w:val="24"/>
        </w:rPr>
        <w:t xml:space="preserve"> ούτε προϊστάμενος λογιστηρίου</w:t>
      </w:r>
      <w:r>
        <w:rPr>
          <w:rFonts w:eastAsia="Times New Roman"/>
          <w:szCs w:val="24"/>
        </w:rPr>
        <w:t>,</w:t>
      </w:r>
      <w:r w:rsidRPr="00E05CE2">
        <w:rPr>
          <w:rFonts w:eastAsia="Times New Roman"/>
          <w:szCs w:val="24"/>
        </w:rPr>
        <w:t xml:space="preserve"> ούτε προϊστάμενος εισιτηρίων και υποδοχής κοινού</w:t>
      </w:r>
      <w:r>
        <w:rPr>
          <w:rFonts w:eastAsia="Times New Roman"/>
          <w:szCs w:val="24"/>
        </w:rPr>
        <w:t>.</w:t>
      </w:r>
    </w:p>
    <w:p w14:paraId="7632C458" w14:textId="77777777" w:rsidR="00845256" w:rsidRDefault="00BE25C9">
      <w:pPr>
        <w:spacing w:line="600" w:lineRule="auto"/>
        <w:ind w:firstLine="720"/>
        <w:contextualSpacing/>
        <w:jc w:val="both"/>
        <w:rPr>
          <w:rFonts w:eastAsia="Times New Roman"/>
          <w:szCs w:val="24"/>
        </w:rPr>
      </w:pPr>
      <w:r>
        <w:rPr>
          <w:rFonts w:eastAsia="Times New Roman"/>
          <w:szCs w:val="24"/>
        </w:rPr>
        <w:t>Π</w:t>
      </w:r>
      <w:r w:rsidRPr="00E05CE2">
        <w:rPr>
          <w:rFonts w:eastAsia="Times New Roman"/>
          <w:szCs w:val="24"/>
        </w:rPr>
        <w:t xml:space="preserve">ιστεύω ότι είναι </w:t>
      </w:r>
      <w:r>
        <w:rPr>
          <w:rFonts w:eastAsia="Times New Roman"/>
          <w:szCs w:val="24"/>
        </w:rPr>
        <w:t xml:space="preserve">ένα </w:t>
      </w:r>
      <w:r w:rsidRPr="00E05CE2">
        <w:rPr>
          <w:rFonts w:eastAsia="Times New Roman"/>
          <w:szCs w:val="24"/>
        </w:rPr>
        <w:t xml:space="preserve">μελανό σημείο για την </w:t>
      </w:r>
      <w:r>
        <w:rPr>
          <w:rFonts w:eastAsia="Times New Roman"/>
          <w:szCs w:val="24"/>
        </w:rPr>
        <w:t>ε</w:t>
      </w:r>
      <w:r w:rsidRPr="00E05CE2">
        <w:rPr>
          <w:rFonts w:eastAsia="Times New Roman"/>
          <w:szCs w:val="24"/>
        </w:rPr>
        <w:t>λληνική διοίκηση</w:t>
      </w:r>
      <w:r>
        <w:rPr>
          <w:rFonts w:eastAsia="Times New Roman"/>
          <w:szCs w:val="24"/>
        </w:rPr>
        <w:t>,</w:t>
      </w:r>
      <w:r w:rsidRPr="00E05CE2">
        <w:rPr>
          <w:rFonts w:eastAsia="Times New Roman"/>
          <w:szCs w:val="24"/>
        </w:rPr>
        <w:t xml:space="preserve"> </w:t>
      </w:r>
      <w:r>
        <w:rPr>
          <w:rFonts w:eastAsia="Times New Roman"/>
          <w:szCs w:val="24"/>
        </w:rPr>
        <w:t>ένα μελανό σημείο</w:t>
      </w:r>
      <w:r w:rsidRPr="00E05CE2">
        <w:rPr>
          <w:rFonts w:eastAsia="Times New Roman"/>
          <w:szCs w:val="24"/>
        </w:rPr>
        <w:t xml:space="preserve"> </w:t>
      </w:r>
      <w:r>
        <w:rPr>
          <w:rFonts w:eastAsia="Times New Roman"/>
          <w:szCs w:val="24"/>
        </w:rPr>
        <w:t xml:space="preserve">που δείχνει </w:t>
      </w:r>
      <w:r w:rsidRPr="00E05CE2">
        <w:rPr>
          <w:rFonts w:eastAsia="Times New Roman"/>
          <w:szCs w:val="24"/>
        </w:rPr>
        <w:t>την αδράνεια και την ολιγωρία της πολιτικής ηγεσ</w:t>
      </w:r>
      <w:r w:rsidRPr="00E05CE2">
        <w:rPr>
          <w:rFonts w:eastAsia="Times New Roman"/>
          <w:szCs w:val="24"/>
        </w:rPr>
        <w:t>ίας επί σειρά ετών</w:t>
      </w:r>
      <w:r>
        <w:rPr>
          <w:rFonts w:eastAsia="Times New Roman"/>
          <w:szCs w:val="24"/>
        </w:rPr>
        <w:t>,</w:t>
      </w:r>
      <w:r w:rsidRPr="00E05CE2">
        <w:rPr>
          <w:rFonts w:eastAsia="Times New Roman"/>
          <w:szCs w:val="24"/>
        </w:rPr>
        <w:t xml:space="preserve"> όχι μόνο της παρούσας </w:t>
      </w:r>
      <w:r>
        <w:rPr>
          <w:rFonts w:eastAsia="Times New Roman"/>
          <w:szCs w:val="24"/>
        </w:rPr>
        <w:t>Κ</w:t>
      </w:r>
      <w:r w:rsidRPr="00E05CE2">
        <w:rPr>
          <w:rFonts w:eastAsia="Times New Roman"/>
          <w:szCs w:val="24"/>
        </w:rPr>
        <w:t>υβέρνησης</w:t>
      </w:r>
      <w:r>
        <w:rPr>
          <w:rFonts w:eastAsia="Times New Roman"/>
          <w:szCs w:val="24"/>
        </w:rPr>
        <w:t>,</w:t>
      </w:r>
      <w:r w:rsidRPr="00E05CE2">
        <w:rPr>
          <w:rFonts w:eastAsia="Times New Roman"/>
          <w:szCs w:val="24"/>
        </w:rPr>
        <w:t xml:space="preserve"> αλλά και όλων </w:t>
      </w:r>
      <w:r>
        <w:rPr>
          <w:rFonts w:eastAsia="Times New Roman"/>
          <w:szCs w:val="24"/>
        </w:rPr>
        <w:t xml:space="preserve">των </w:t>
      </w:r>
      <w:r w:rsidRPr="00E05CE2">
        <w:rPr>
          <w:rFonts w:eastAsia="Times New Roman"/>
          <w:szCs w:val="24"/>
        </w:rPr>
        <w:t>παρελθουσών</w:t>
      </w:r>
      <w:r>
        <w:rPr>
          <w:rFonts w:eastAsia="Times New Roman"/>
          <w:szCs w:val="24"/>
        </w:rPr>
        <w:t>.</w:t>
      </w:r>
    </w:p>
    <w:p w14:paraId="7632C459"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Στρατή, έχετε τον λόγο. </w:t>
      </w:r>
    </w:p>
    <w:p w14:paraId="7632C45A"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ΚΩΝΣΤΑΝΤΙΝΟΣ ΣΤΡΑΤΗΣ (Υφυπουργός Πολιτισμού και Αθλητισμού): </w:t>
      </w:r>
      <w:r>
        <w:rPr>
          <w:rFonts w:eastAsia="Times New Roman"/>
          <w:szCs w:val="24"/>
        </w:rPr>
        <w:t>Είναι εύστοχη η ερώτηση του αγαπητού Βουλευτή,</w:t>
      </w:r>
      <w:r>
        <w:rPr>
          <w:rFonts w:eastAsia="Times New Roman"/>
          <w:szCs w:val="24"/>
        </w:rPr>
        <w:t xml:space="preserve"> του Νίκου </w:t>
      </w:r>
      <w:proofErr w:type="spellStart"/>
      <w:r>
        <w:rPr>
          <w:rFonts w:eastAsia="Times New Roman"/>
          <w:szCs w:val="24"/>
        </w:rPr>
        <w:t>Ξυδάκη</w:t>
      </w:r>
      <w:proofErr w:type="spellEnd"/>
      <w:r>
        <w:rPr>
          <w:rFonts w:eastAsia="Times New Roman"/>
          <w:szCs w:val="24"/>
        </w:rPr>
        <w:t>. Μ</w:t>
      </w:r>
      <w:r w:rsidRPr="00E05CE2">
        <w:rPr>
          <w:rFonts w:eastAsia="Times New Roman"/>
          <w:szCs w:val="24"/>
        </w:rPr>
        <w:t xml:space="preserve">ας δίνει αφορμή να </w:t>
      </w:r>
      <w:r>
        <w:rPr>
          <w:rFonts w:eastAsia="Times New Roman"/>
          <w:szCs w:val="24"/>
        </w:rPr>
        <w:t>αναφερθούμε ευρύτερα στο ζήτημα του Μ</w:t>
      </w:r>
      <w:r w:rsidRPr="00E05CE2">
        <w:rPr>
          <w:rFonts w:eastAsia="Times New Roman"/>
          <w:szCs w:val="24"/>
        </w:rPr>
        <w:t>ουσείο</w:t>
      </w:r>
      <w:r>
        <w:rPr>
          <w:rFonts w:eastAsia="Times New Roman"/>
          <w:szCs w:val="24"/>
        </w:rPr>
        <w:t>υ</w:t>
      </w:r>
      <w:r w:rsidRPr="00E05CE2">
        <w:rPr>
          <w:rFonts w:eastAsia="Times New Roman"/>
          <w:szCs w:val="24"/>
        </w:rPr>
        <w:t xml:space="preserve"> της Ακρόπολης και στο αρκετά εκτεταμένο και συγκροτημένο έργο που έχει επιτελεστεί σχετικά με το μεγαλύτερο μουσείο της χώρας</w:t>
      </w:r>
      <w:r>
        <w:rPr>
          <w:rFonts w:eastAsia="Times New Roman"/>
          <w:szCs w:val="24"/>
        </w:rPr>
        <w:t>,</w:t>
      </w:r>
      <w:r w:rsidRPr="00E05CE2">
        <w:rPr>
          <w:rFonts w:eastAsia="Times New Roman"/>
          <w:szCs w:val="24"/>
        </w:rPr>
        <w:t xml:space="preserve"> </w:t>
      </w:r>
      <w:r>
        <w:rPr>
          <w:rFonts w:eastAsia="Times New Roman"/>
          <w:szCs w:val="24"/>
        </w:rPr>
        <w:t>τ</w:t>
      </w:r>
      <w:r w:rsidRPr="00E05CE2">
        <w:rPr>
          <w:rFonts w:eastAsia="Times New Roman"/>
          <w:szCs w:val="24"/>
        </w:rPr>
        <w:t xml:space="preserve">ουλάχιστον από τον Οκτώβριο που ανέλαβα την </w:t>
      </w:r>
      <w:r>
        <w:rPr>
          <w:rFonts w:eastAsia="Times New Roman"/>
          <w:szCs w:val="24"/>
        </w:rPr>
        <w:t>συν</w:t>
      </w:r>
      <w:r w:rsidRPr="00E05CE2">
        <w:rPr>
          <w:rFonts w:eastAsia="Times New Roman"/>
          <w:szCs w:val="24"/>
        </w:rPr>
        <w:t xml:space="preserve">αρμοδιότητα και </w:t>
      </w:r>
      <w:r>
        <w:rPr>
          <w:rFonts w:eastAsia="Times New Roman"/>
          <w:szCs w:val="24"/>
        </w:rPr>
        <w:t>ά</w:t>
      </w:r>
      <w:r w:rsidRPr="00E05CE2">
        <w:rPr>
          <w:rFonts w:eastAsia="Times New Roman"/>
          <w:szCs w:val="24"/>
        </w:rPr>
        <w:t>ρα έχω και μία πιο ενεργή εμπλοκή στα πράγματα</w:t>
      </w:r>
      <w:r>
        <w:rPr>
          <w:rFonts w:eastAsia="Times New Roman"/>
          <w:szCs w:val="24"/>
        </w:rPr>
        <w:t>.</w:t>
      </w:r>
    </w:p>
    <w:p w14:paraId="7632C45B"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Ν</w:t>
      </w:r>
      <w:r w:rsidRPr="00E05CE2">
        <w:rPr>
          <w:rFonts w:eastAsia="Times New Roman"/>
          <w:szCs w:val="24"/>
        </w:rPr>
        <w:t xml:space="preserve">α θυμίσουμε </w:t>
      </w:r>
      <w:r>
        <w:rPr>
          <w:rFonts w:eastAsia="Times New Roman"/>
          <w:szCs w:val="24"/>
        </w:rPr>
        <w:t xml:space="preserve">ότι </w:t>
      </w:r>
      <w:r w:rsidRPr="00E05CE2">
        <w:rPr>
          <w:rFonts w:eastAsia="Times New Roman"/>
          <w:szCs w:val="24"/>
        </w:rPr>
        <w:t xml:space="preserve">το </w:t>
      </w:r>
      <w:r>
        <w:rPr>
          <w:rFonts w:eastAsia="Times New Roman"/>
          <w:szCs w:val="24"/>
        </w:rPr>
        <w:t>Μ</w:t>
      </w:r>
      <w:r w:rsidRPr="00E05CE2">
        <w:rPr>
          <w:rFonts w:eastAsia="Times New Roman"/>
          <w:szCs w:val="24"/>
        </w:rPr>
        <w:t>ουσείο της Ακρόπολης αποτελεί νομικό πρόσωπο δημοσίου δικαίου</w:t>
      </w:r>
      <w:r>
        <w:rPr>
          <w:rFonts w:eastAsia="Times New Roman"/>
          <w:szCs w:val="24"/>
        </w:rPr>
        <w:t>,</w:t>
      </w:r>
      <w:r w:rsidRPr="00E05CE2">
        <w:rPr>
          <w:rFonts w:eastAsia="Times New Roman"/>
          <w:szCs w:val="24"/>
        </w:rPr>
        <w:t xml:space="preserve"> το οποίο διαχειρίζεται το </w:t>
      </w:r>
      <w:r>
        <w:rPr>
          <w:rFonts w:eastAsia="Times New Roman"/>
          <w:szCs w:val="24"/>
        </w:rPr>
        <w:t>μ</w:t>
      </w:r>
      <w:r w:rsidRPr="00E05CE2">
        <w:rPr>
          <w:rFonts w:eastAsia="Times New Roman"/>
          <w:szCs w:val="24"/>
        </w:rPr>
        <w:t>ουσείο</w:t>
      </w:r>
      <w:r>
        <w:rPr>
          <w:rFonts w:eastAsia="Times New Roman"/>
          <w:szCs w:val="24"/>
        </w:rPr>
        <w:t>,</w:t>
      </w:r>
      <w:r w:rsidRPr="00E05CE2">
        <w:rPr>
          <w:rFonts w:eastAsia="Times New Roman"/>
          <w:szCs w:val="24"/>
        </w:rPr>
        <w:t xml:space="preserve"> δηλαδή τ</w:t>
      </w:r>
      <w:r>
        <w:rPr>
          <w:rFonts w:eastAsia="Times New Roman"/>
          <w:szCs w:val="24"/>
        </w:rPr>
        <w:t>ι</w:t>
      </w:r>
      <w:r w:rsidRPr="00E05CE2">
        <w:rPr>
          <w:rFonts w:eastAsia="Times New Roman"/>
          <w:szCs w:val="24"/>
        </w:rPr>
        <w:t xml:space="preserve">ς </w:t>
      </w:r>
      <w:r>
        <w:rPr>
          <w:rFonts w:eastAsia="Times New Roman"/>
          <w:szCs w:val="24"/>
        </w:rPr>
        <w:t>εκθέσει</w:t>
      </w:r>
      <w:r w:rsidRPr="00E05CE2">
        <w:rPr>
          <w:rFonts w:eastAsia="Times New Roman"/>
          <w:szCs w:val="24"/>
        </w:rPr>
        <w:t>ς και τα έσοδά του</w:t>
      </w:r>
      <w:r>
        <w:rPr>
          <w:rFonts w:eastAsia="Times New Roman"/>
          <w:szCs w:val="24"/>
        </w:rPr>
        <w:t>. Ένα από τα ζητήματα που εντοπίσ</w:t>
      </w:r>
      <w:r>
        <w:rPr>
          <w:rFonts w:eastAsia="Times New Roman"/>
          <w:szCs w:val="24"/>
        </w:rPr>
        <w:t>αμε είναι ότι</w:t>
      </w:r>
      <w:r w:rsidRPr="00E05CE2">
        <w:rPr>
          <w:rFonts w:eastAsia="Times New Roman"/>
          <w:szCs w:val="24"/>
        </w:rPr>
        <w:t xml:space="preserve"> δεν </w:t>
      </w:r>
      <w:r>
        <w:rPr>
          <w:rFonts w:eastAsia="Times New Roman"/>
          <w:szCs w:val="24"/>
        </w:rPr>
        <w:t>είχε</w:t>
      </w:r>
      <w:r w:rsidRPr="00E05CE2">
        <w:rPr>
          <w:rFonts w:eastAsia="Times New Roman"/>
          <w:szCs w:val="24"/>
        </w:rPr>
        <w:t xml:space="preserve"> εφαρμοστεί ποτέ ένα άλλο σημείο του ιδρυτικού του νόμου</w:t>
      </w:r>
      <w:r>
        <w:rPr>
          <w:rFonts w:eastAsia="Times New Roman"/>
          <w:szCs w:val="24"/>
        </w:rPr>
        <w:t>,</w:t>
      </w:r>
      <w:r w:rsidRPr="00E05CE2">
        <w:rPr>
          <w:rFonts w:eastAsia="Times New Roman"/>
          <w:szCs w:val="24"/>
        </w:rPr>
        <w:t xml:space="preserve"> που προβλέπει ότι μέρος των εσόδων του θα πρέπει να κατευθύν</w:t>
      </w:r>
      <w:r>
        <w:rPr>
          <w:rFonts w:eastAsia="Times New Roman"/>
          <w:szCs w:val="24"/>
        </w:rPr>
        <w:t xml:space="preserve">ονται </w:t>
      </w:r>
      <w:r w:rsidRPr="00E05CE2">
        <w:rPr>
          <w:rFonts w:eastAsia="Times New Roman"/>
          <w:szCs w:val="24"/>
        </w:rPr>
        <w:t xml:space="preserve">προς το Υπουργείο Πολιτισμού </w:t>
      </w:r>
      <w:r>
        <w:rPr>
          <w:rFonts w:eastAsia="Times New Roman"/>
          <w:szCs w:val="24"/>
        </w:rPr>
        <w:t>-</w:t>
      </w:r>
      <w:r w:rsidRPr="00E05CE2">
        <w:rPr>
          <w:rFonts w:eastAsia="Times New Roman"/>
          <w:szCs w:val="24"/>
        </w:rPr>
        <w:t>και είναι λογικό</w:t>
      </w:r>
      <w:r>
        <w:rPr>
          <w:rFonts w:eastAsia="Times New Roman"/>
          <w:szCs w:val="24"/>
        </w:rPr>
        <w:t>-,</w:t>
      </w:r>
      <w:r w:rsidRPr="00E05CE2">
        <w:rPr>
          <w:rFonts w:eastAsia="Times New Roman"/>
          <w:szCs w:val="24"/>
        </w:rPr>
        <w:t xml:space="preserve"> για να ενισχύει τη δράση και </w:t>
      </w:r>
      <w:r>
        <w:rPr>
          <w:rFonts w:eastAsia="Times New Roman"/>
          <w:szCs w:val="24"/>
        </w:rPr>
        <w:t>των μικρότερων</w:t>
      </w:r>
      <w:r w:rsidRPr="00E05CE2">
        <w:rPr>
          <w:rFonts w:eastAsia="Times New Roman"/>
          <w:szCs w:val="24"/>
        </w:rPr>
        <w:t xml:space="preserve"> μουσείων της χώρα</w:t>
      </w:r>
      <w:r w:rsidRPr="00E05CE2">
        <w:rPr>
          <w:rFonts w:eastAsia="Times New Roman"/>
          <w:szCs w:val="24"/>
        </w:rPr>
        <w:t>ς</w:t>
      </w:r>
      <w:r>
        <w:rPr>
          <w:rFonts w:eastAsia="Times New Roman"/>
          <w:szCs w:val="24"/>
        </w:rPr>
        <w:t>.</w:t>
      </w:r>
    </w:p>
    <w:p w14:paraId="7632C45C" w14:textId="77777777" w:rsidR="00845256" w:rsidRDefault="00BE25C9">
      <w:pPr>
        <w:spacing w:line="600" w:lineRule="auto"/>
        <w:ind w:firstLine="720"/>
        <w:contextualSpacing/>
        <w:jc w:val="both"/>
        <w:rPr>
          <w:rFonts w:eastAsia="Times New Roman"/>
          <w:szCs w:val="24"/>
        </w:rPr>
      </w:pPr>
      <w:r>
        <w:rPr>
          <w:rFonts w:eastAsia="Times New Roman"/>
          <w:szCs w:val="24"/>
        </w:rPr>
        <w:t>Αυτό έγινε πολύ γρήγορα, έως τα τέλη του 2018.</w:t>
      </w:r>
      <w:r w:rsidRPr="00E05CE2">
        <w:rPr>
          <w:rFonts w:eastAsia="Times New Roman"/>
          <w:szCs w:val="24"/>
        </w:rPr>
        <w:t xml:space="preserve"> </w:t>
      </w:r>
      <w:r>
        <w:rPr>
          <w:rFonts w:eastAsia="Times New Roman"/>
          <w:szCs w:val="24"/>
        </w:rPr>
        <w:t>Ή</w:t>
      </w:r>
      <w:r w:rsidRPr="00E05CE2">
        <w:rPr>
          <w:rFonts w:eastAsia="Times New Roman"/>
          <w:szCs w:val="24"/>
        </w:rPr>
        <w:t xml:space="preserve">ταν με </w:t>
      </w:r>
      <w:r>
        <w:rPr>
          <w:rFonts w:eastAsia="Times New Roman"/>
          <w:szCs w:val="24"/>
        </w:rPr>
        <w:t>κ</w:t>
      </w:r>
      <w:r w:rsidRPr="00E05CE2">
        <w:rPr>
          <w:rFonts w:eastAsia="Times New Roman"/>
          <w:szCs w:val="24"/>
        </w:rPr>
        <w:t xml:space="preserve">οινή </w:t>
      </w:r>
      <w:r>
        <w:rPr>
          <w:rFonts w:eastAsia="Times New Roman"/>
          <w:szCs w:val="24"/>
        </w:rPr>
        <w:t>υ</w:t>
      </w:r>
      <w:r w:rsidRPr="00E05CE2">
        <w:rPr>
          <w:rFonts w:eastAsia="Times New Roman"/>
          <w:szCs w:val="24"/>
        </w:rPr>
        <w:t xml:space="preserve">πουργική </w:t>
      </w:r>
      <w:r>
        <w:rPr>
          <w:rFonts w:eastAsia="Times New Roman"/>
          <w:szCs w:val="24"/>
        </w:rPr>
        <w:t>α</w:t>
      </w:r>
      <w:r w:rsidRPr="00E05CE2">
        <w:rPr>
          <w:rFonts w:eastAsia="Times New Roman"/>
          <w:szCs w:val="24"/>
        </w:rPr>
        <w:t xml:space="preserve">πόφαση του Υπουργείου Πολιτισμού </w:t>
      </w:r>
      <w:r>
        <w:rPr>
          <w:rFonts w:eastAsia="Times New Roman"/>
          <w:szCs w:val="24"/>
        </w:rPr>
        <w:t xml:space="preserve">με </w:t>
      </w:r>
      <w:r w:rsidRPr="00E05CE2">
        <w:rPr>
          <w:rFonts w:eastAsia="Times New Roman"/>
          <w:szCs w:val="24"/>
        </w:rPr>
        <w:t>το Υπουργείο Οικονομικών</w:t>
      </w:r>
      <w:r>
        <w:rPr>
          <w:rFonts w:eastAsia="Times New Roman"/>
          <w:szCs w:val="24"/>
        </w:rPr>
        <w:t>.</w:t>
      </w:r>
      <w:r w:rsidRPr="00E05CE2">
        <w:rPr>
          <w:rFonts w:eastAsia="Times New Roman"/>
          <w:szCs w:val="24"/>
        </w:rPr>
        <w:t xml:space="preserve"> </w:t>
      </w:r>
      <w:r>
        <w:rPr>
          <w:rFonts w:eastAsia="Times New Roman"/>
          <w:szCs w:val="24"/>
        </w:rPr>
        <w:t>Α</w:t>
      </w:r>
      <w:r w:rsidRPr="00E05CE2">
        <w:rPr>
          <w:rFonts w:eastAsia="Times New Roman"/>
          <w:szCs w:val="24"/>
        </w:rPr>
        <w:t>ποφασίστηκε αφ</w:t>
      </w:r>
      <w:r>
        <w:rPr>
          <w:rFonts w:eastAsia="Times New Roman"/>
          <w:szCs w:val="24"/>
        </w:rPr>
        <w:t xml:space="preserve">’ </w:t>
      </w:r>
      <w:r w:rsidRPr="00E05CE2">
        <w:rPr>
          <w:rFonts w:eastAsia="Times New Roman"/>
          <w:szCs w:val="24"/>
        </w:rPr>
        <w:t>ενός να αυξηθεί το εισιτήριο</w:t>
      </w:r>
      <w:r>
        <w:rPr>
          <w:rFonts w:eastAsia="Times New Roman"/>
          <w:szCs w:val="24"/>
        </w:rPr>
        <w:t>,</w:t>
      </w:r>
      <w:r w:rsidRPr="00E05CE2">
        <w:rPr>
          <w:rFonts w:eastAsia="Times New Roman"/>
          <w:szCs w:val="24"/>
        </w:rPr>
        <w:t xml:space="preserve"> το οποίο ήταν αρκετά χαμηλό</w:t>
      </w:r>
      <w:r>
        <w:rPr>
          <w:rFonts w:eastAsia="Times New Roman"/>
          <w:szCs w:val="24"/>
        </w:rPr>
        <w:t>,</w:t>
      </w:r>
      <w:r w:rsidRPr="00E05CE2">
        <w:rPr>
          <w:rFonts w:eastAsia="Times New Roman"/>
          <w:szCs w:val="24"/>
        </w:rPr>
        <w:t xml:space="preserve"> ήταν μόλις 5 ευρώ</w:t>
      </w:r>
      <w:r>
        <w:rPr>
          <w:rFonts w:eastAsia="Times New Roman"/>
          <w:szCs w:val="24"/>
        </w:rPr>
        <w:t>.</w:t>
      </w:r>
      <w:r w:rsidRPr="00E05CE2">
        <w:rPr>
          <w:rFonts w:eastAsia="Times New Roman"/>
          <w:szCs w:val="24"/>
        </w:rPr>
        <w:t xml:space="preserve"> Επομένως με την ολοκλήρω</w:t>
      </w:r>
      <w:r w:rsidRPr="00E05CE2">
        <w:rPr>
          <w:rFonts w:eastAsia="Times New Roman"/>
          <w:szCs w:val="24"/>
        </w:rPr>
        <w:t xml:space="preserve">ση των </w:t>
      </w:r>
      <w:r>
        <w:rPr>
          <w:rFonts w:eastAsia="Times New Roman"/>
          <w:szCs w:val="24"/>
        </w:rPr>
        <w:t>δέκα</w:t>
      </w:r>
      <w:r w:rsidRPr="00E05CE2">
        <w:rPr>
          <w:rFonts w:eastAsia="Times New Roman"/>
          <w:szCs w:val="24"/>
        </w:rPr>
        <w:t xml:space="preserve"> ετών λειτουργίας έχουμε μία </w:t>
      </w:r>
      <w:proofErr w:type="spellStart"/>
      <w:r w:rsidRPr="00E05CE2">
        <w:rPr>
          <w:rFonts w:eastAsia="Times New Roman"/>
          <w:szCs w:val="24"/>
        </w:rPr>
        <w:t>επικαιροποίηση</w:t>
      </w:r>
      <w:proofErr w:type="spellEnd"/>
      <w:r w:rsidRPr="00E05CE2">
        <w:rPr>
          <w:rFonts w:eastAsia="Times New Roman"/>
          <w:szCs w:val="24"/>
        </w:rPr>
        <w:t xml:space="preserve"> της τιμολογιακής πολιτικής</w:t>
      </w:r>
      <w:r>
        <w:rPr>
          <w:rFonts w:eastAsia="Times New Roman"/>
          <w:szCs w:val="24"/>
        </w:rPr>
        <w:t>.</w:t>
      </w:r>
      <w:r w:rsidRPr="00E05CE2">
        <w:rPr>
          <w:rFonts w:eastAsia="Times New Roman"/>
          <w:szCs w:val="24"/>
        </w:rPr>
        <w:t xml:space="preserve"> </w:t>
      </w:r>
      <w:r>
        <w:rPr>
          <w:rFonts w:eastAsia="Times New Roman"/>
          <w:szCs w:val="24"/>
        </w:rPr>
        <w:t>Κ</w:t>
      </w:r>
      <w:r w:rsidRPr="00E05CE2">
        <w:rPr>
          <w:rFonts w:eastAsia="Times New Roman"/>
          <w:szCs w:val="24"/>
        </w:rPr>
        <w:t>αι μάλιστα</w:t>
      </w:r>
      <w:r>
        <w:rPr>
          <w:rFonts w:eastAsia="Times New Roman"/>
          <w:szCs w:val="24"/>
        </w:rPr>
        <w:t>,</w:t>
      </w:r>
      <w:r w:rsidRPr="00E05CE2">
        <w:rPr>
          <w:rFonts w:eastAsia="Times New Roman"/>
          <w:szCs w:val="24"/>
        </w:rPr>
        <w:t xml:space="preserve"> αυτά </w:t>
      </w:r>
      <w:r>
        <w:rPr>
          <w:rFonts w:eastAsia="Times New Roman"/>
          <w:szCs w:val="24"/>
        </w:rPr>
        <w:t xml:space="preserve">τα </w:t>
      </w:r>
      <w:r w:rsidRPr="00E05CE2">
        <w:rPr>
          <w:rFonts w:eastAsia="Times New Roman"/>
          <w:szCs w:val="24"/>
        </w:rPr>
        <w:t xml:space="preserve">10 ευρώ είναι για την περίοδο της υψηλής </w:t>
      </w:r>
      <w:proofErr w:type="spellStart"/>
      <w:r w:rsidRPr="00E05CE2">
        <w:rPr>
          <w:rFonts w:eastAsia="Times New Roman"/>
          <w:szCs w:val="24"/>
        </w:rPr>
        <w:t>επισκεψιμότητας</w:t>
      </w:r>
      <w:proofErr w:type="spellEnd"/>
      <w:r>
        <w:rPr>
          <w:rFonts w:eastAsia="Times New Roman"/>
          <w:szCs w:val="24"/>
        </w:rPr>
        <w:t>.</w:t>
      </w:r>
      <w:r w:rsidRPr="00E05CE2">
        <w:rPr>
          <w:rFonts w:eastAsia="Times New Roman"/>
          <w:szCs w:val="24"/>
        </w:rPr>
        <w:t xml:space="preserve"> Άρα θα </w:t>
      </w:r>
      <w:r w:rsidRPr="00E05CE2">
        <w:rPr>
          <w:rFonts w:eastAsia="Times New Roman"/>
          <w:szCs w:val="24"/>
        </w:rPr>
        <w:lastRenderedPageBreak/>
        <w:t>παραμείνει 5 ευρώ το υπόλοιπο διάστημα του έτους</w:t>
      </w:r>
      <w:r>
        <w:rPr>
          <w:rFonts w:eastAsia="Times New Roman"/>
          <w:szCs w:val="24"/>
        </w:rPr>
        <w:t>,</w:t>
      </w:r>
      <w:r w:rsidRPr="00E05CE2">
        <w:rPr>
          <w:rFonts w:eastAsia="Times New Roman"/>
          <w:szCs w:val="24"/>
        </w:rPr>
        <w:t xml:space="preserve"> ενισχύοντας</w:t>
      </w:r>
      <w:r>
        <w:rPr>
          <w:rFonts w:eastAsia="Times New Roman"/>
          <w:szCs w:val="24"/>
        </w:rPr>
        <w:t>,</w:t>
      </w:r>
      <w:r w:rsidRPr="00E05CE2">
        <w:rPr>
          <w:rFonts w:eastAsia="Times New Roman"/>
          <w:szCs w:val="24"/>
        </w:rPr>
        <w:t xml:space="preserve"> αν θέλετε</w:t>
      </w:r>
      <w:r>
        <w:rPr>
          <w:rFonts w:eastAsia="Times New Roman"/>
          <w:szCs w:val="24"/>
        </w:rPr>
        <w:t>,</w:t>
      </w:r>
      <w:r w:rsidRPr="00E05CE2">
        <w:rPr>
          <w:rFonts w:eastAsia="Times New Roman"/>
          <w:szCs w:val="24"/>
        </w:rPr>
        <w:t xml:space="preserve"> τον πολιτιστικό τουρισμό στην περίοδο τη </w:t>
      </w:r>
      <w:r>
        <w:rPr>
          <w:rFonts w:eastAsia="Times New Roman"/>
          <w:szCs w:val="24"/>
        </w:rPr>
        <w:t>χειμερινή,</w:t>
      </w:r>
      <w:r w:rsidRPr="00E05CE2">
        <w:rPr>
          <w:rFonts w:eastAsia="Times New Roman"/>
          <w:szCs w:val="24"/>
        </w:rPr>
        <w:t xml:space="preserve"> τ</w:t>
      </w:r>
      <w:r>
        <w:rPr>
          <w:rFonts w:eastAsia="Times New Roman"/>
          <w:szCs w:val="24"/>
        </w:rPr>
        <w:t>η</w:t>
      </w:r>
      <w:r w:rsidRPr="00E05CE2">
        <w:rPr>
          <w:rFonts w:eastAsia="Times New Roman"/>
          <w:szCs w:val="24"/>
        </w:rPr>
        <w:t>ς χαμηλότερ</w:t>
      </w:r>
      <w:r>
        <w:rPr>
          <w:rFonts w:eastAsia="Times New Roman"/>
          <w:szCs w:val="24"/>
        </w:rPr>
        <w:t>η</w:t>
      </w:r>
      <w:r w:rsidRPr="00E05CE2">
        <w:rPr>
          <w:rFonts w:eastAsia="Times New Roman"/>
          <w:szCs w:val="24"/>
        </w:rPr>
        <w:t xml:space="preserve">ς </w:t>
      </w:r>
      <w:proofErr w:type="spellStart"/>
      <w:r w:rsidRPr="00E05CE2">
        <w:rPr>
          <w:rFonts w:eastAsia="Times New Roman"/>
          <w:szCs w:val="24"/>
        </w:rPr>
        <w:t>επισκεψιμότητας</w:t>
      </w:r>
      <w:proofErr w:type="spellEnd"/>
      <w:r>
        <w:rPr>
          <w:rFonts w:eastAsia="Times New Roman"/>
          <w:szCs w:val="24"/>
        </w:rPr>
        <w:t>,</w:t>
      </w:r>
      <w:r w:rsidRPr="00E05CE2">
        <w:rPr>
          <w:rFonts w:eastAsia="Times New Roman"/>
          <w:szCs w:val="24"/>
        </w:rPr>
        <w:t xml:space="preserve"> ακριβώς για να προσελκύσουμε περισσότερο κόσμο στην Αθήνα εκτός περιόδου και να επιμηκύνου</w:t>
      </w:r>
      <w:r>
        <w:rPr>
          <w:rFonts w:eastAsia="Times New Roman"/>
          <w:szCs w:val="24"/>
        </w:rPr>
        <w:t>με</w:t>
      </w:r>
      <w:r w:rsidRPr="00E05CE2">
        <w:rPr>
          <w:rFonts w:eastAsia="Times New Roman"/>
          <w:szCs w:val="24"/>
        </w:rPr>
        <w:t xml:space="preserve"> την τουριστική περίοδο</w:t>
      </w:r>
      <w:r>
        <w:rPr>
          <w:rFonts w:eastAsia="Times New Roman"/>
          <w:szCs w:val="24"/>
        </w:rPr>
        <w:t>.</w:t>
      </w:r>
      <w:r w:rsidRPr="00E05CE2">
        <w:rPr>
          <w:rFonts w:eastAsia="Times New Roman"/>
          <w:szCs w:val="24"/>
        </w:rPr>
        <w:t xml:space="preserve"> </w:t>
      </w:r>
    </w:p>
    <w:p w14:paraId="7632C45D" w14:textId="77777777" w:rsidR="00845256" w:rsidRDefault="00BE25C9">
      <w:pPr>
        <w:spacing w:line="600" w:lineRule="auto"/>
        <w:ind w:firstLine="720"/>
        <w:contextualSpacing/>
        <w:jc w:val="both"/>
        <w:rPr>
          <w:rFonts w:eastAsia="Times New Roman"/>
          <w:color w:val="000000" w:themeColor="text1"/>
          <w:szCs w:val="24"/>
        </w:rPr>
      </w:pPr>
      <w:r w:rsidRPr="000500BA">
        <w:rPr>
          <w:rFonts w:eastAsia="Times New Roman"/>
          <w:color w:val="000000" w:themeColor="text1"/>
          <w:szCs w:val="24"/>
        </w:rPr>
        <w:t>Από τα συνολικά αυξημένα έσοδα, ένα 30% -είναι μεγάλ</w:t>
      </w:r>
      <w:r w:rsidRPr="000500BA">
        <w:rPr>
          <w:rFonts w:eastAsia="Times New Roman"/>
          <w:color w:val="000000" w:themeColor="text1"/>
          <w:szCs w:val="24"/>
        </w:rPr>
        <w:t>ο ποσοστό το 30%- από φέτος πηγαίν</w:t>
      </w:r>
      <w:r w:rsidRPr="000500BA">
        <w:rPr>
          <w:rFonts w:eastAsia="Times New Roman"/>
          <w:color w:val="000000" w:themeColor="text1"/>
          <w:szCs w:val="24"/>
        </w:rPr>
        <w:t>ει</w:t>
      </w:r>
      <w:r w:rsidRPr="000500BA">
        <w:rPr>
          <w:rFonts w:eastAsia="Times New Roman"/>
          <w:color w:val="000000" w:themeColor="text1"/>
          <w:szCs w:val="24"/>
        </w:rPr>
        <w:t xml:space="preserve"> στο Υπουργείο Πολιτισμού και ενισχύ</w:t>
      </w:r>
      <w:r w:rsidRPr="000500BA">
        <w:rPr>
          <w:rFonts w:eastAsia="Times New Roman"/>
          <w:color w:val="000000" w:themeColor="text1"/>
          <w:szCs w:val="24"/>
        </w:rPr>
        <w:t>ει</w:t>
      </w:r>
      <w:r w:rsidRPr="000500BA">
        <w:rPr>
          <w:rFonts w:eastAsia="Times New Roman"/>
          <w:color w:val="000000" w:themeColor="text1"/>
          <w:szCs w:val="24"/>
        </w:rPr>
        <w:t xml:space="preserve"> τα υπόλοιπα μουσεία. Άρα ένα σημαντικό βήμα έγινε. Είπαμε να ξεκινήσουμε από αυτό για να προλάβουμε τη φετινή σεζόν και να μην το παραπέμψουμε στις καλένδες από το 2020 και μετά. Αυ</w:t>
      </w:r>
      <w:r w:rsidRPr="000500BA">
        <w:rPr>
          <w:rFonts w:eastAsia="Times New Roman"/>
          <w:color w:val="000000" w:themeColor="text1"/>
          <w:szCs w:val="24"/>
        </w:rPr>
        <w:t xml:space="preserve">τό ήταν το πρώτο βήμα. </w:t>
      </w:r>
    </w:p>
    <w:p w14:paraId="7632C45E" w14:textId="77777777" w:rsidR="00845256" w:rsidRDefault="00BE25C9">
      <w:pPr>
        <w:spacing w:line="600" w:lineRule="auto"/>
        <w:ind w:firstLine="720"/>
        <w:contextualSpacing/>
        <w:jc w:val="both"/>
        <w:rPr>
          <w:rFonts w:eastAsia="Times New Roman"/>
          <w:szCs w:val="24"/>
        </w:rPr>
      </w:pPr>
      <w:r>
        <w:rPr>
          <w:rFonts w:eastAsia="Times New Roman"/>
          <w:szCs w:val="24"/>
        </w:rPr>
        <w:t>Το</w:t>
      </w:r>
      <w:r w:rsidRPr="00E05CE2">
        <w:rPr>
          <w:rFonts w:eastAsia="Times New Roman"/>
          <w:szCs w:val="24"/>
        </w:rPr>
        <w:t xml:space="preserve"> δεύτερο βήμα είναι</w:t>
      </w:r>
      <w:r>
        <w:rPr>
          <w:rFonts w:eastAsia="Times New Roman"/>
          <w:szCs w:val="24"/>
        </w:rPr>
        <w:t>,</w:t>
      </w:r>
      <w:r w:rsidRPr="00E05CE2">
        <w:rPr>
          <w:rFonts w:eastAsia="Times New Roman"/>
          <w:szCs w:val="24"/>
        </w:rPr>
        <w:t xml:space="preserve"> </w:t>
      </w:r>
      <w:r>
        <w:rPr>
          <w:rFonts w:eastAsia="Times New Roman"/>
          <w:szCs w:val="24"/>
        </w:rPr>
        <w:t>π</w:t>
      </w:r>
      <w:r w:rsidRPr="00E05CE2">
        <w:rPr>
          <w:rFonts w:eastAsia="Times New Roman"/>
          <w:szCs w:val="24"/>
        </w:rPr>
        <w:t>ροφανώς</w:t>
      </w:r>
      <w:r>
        <w:rPr>
          <w:rFonts w:eastAsia="Times New Roman"/>
          <w:szCs w:val="24"/>
        </w:rPr>
        <w:t>,</w:t>
      </w:r>
      <w:r w:rsidRPr="00E05CE2">
        <w:rPr>
          <w:rFonts w:eastAsia="Times New Roman"/>
          <w:szCs w:val="24"/>
        </w:rPr>
        <w:t xml:space="preserve"> </w:t>
      </w:r>
      <w:r>
        <w:rPr>
          <w:rFonts w:eastAsia="Times New Roman"/>
          <w:szCs w:val="24"/>
        </w:rPr>
        <w:t>η αντιμετώπιση του μεγάλου</w:t>
      </w:r>
      <w:r w:rsidRPr="00E05CE2">
        <w:rPr>
          <w:rFonts w:eastAsia="Times New Roman"/>
          <w:szCs w:val="24"/>
        </w:rPr>
        <w:t xml:space="preserve"> δομικού προβλήματος που </w:t>
      </w:r>
      <w:r>
        <w:rPr>
          <w:rFonts w:eastAsia="Times New Roman"/>
          <w:szCs w:val="24"/>
        </w:rPr>
        <w:t xml:space="preserve">είχε </w:t>
      </w:r>
      <w:r w:rsidRPr="00E05CE2">
        <w:rPr>
          <w:rFonts w:eastAsia="Times New Roman"/>
          <w:szCs w:val="24"/>
        </w:rPr>
        <w:t xml:space="preserve">το </w:t>
      </w:r>
      <w:r>
        <w:rPr>
          <w:rFonts w:eastAsia="Times New Roman"/>
          <w:szCs w:val="24"/>
        </w:rPr>
        <w:t>μ</w:t>
      </w:r>
      <w:r w:rsidRPr="00E05CE2">
        <w:rPr>
          <w:rFonts w:eastAsia="Times New Roman"/>
          <w:szCs w:val="24"/>
        </w:rPr>
        <w:t>ουσείο</w:t>
      </w:r>
      <w:r>
        <w:rPr>
          <w:rFonts w:eastAsia="Times New Roman"/>
          <w:szCs w:val="24"/>
        </w:rPr>
        <w:t>,</w:t>
      </w:r>
      <w:r w:rsidRPr="00E05CE2">
        <w:rPr>
          <w:rFonts w:eastAsia="Times New Roman"/>
          <w:szCs w:val="24"/>
        </w:rPr>
        <w:t xml:space="preserve"> που ήταν </w:t>
      </w:r>
      <w:r>
        <w:rPr>
          <w:rFonts w:eastAsia="Times New Roman"/>
          <w:szCs w:val="24"/>
        </w:rPr>
        <w:t>ότι δέκα χρόνια μετά τα εγκαίνιά</w:t>
      </w:r>
      <w:r w:rsidRPr="00E05CE2">
        <w:rPr>
          <w:rFonts w:eastAsia="Times New Roman"/>
          <w:szCs w:val="24"/>
        </w:rPr>
        <w:t xml:space="preserve"> του </w:t>
      </w:r>
      <w:r>
        <w:rPr>
          <w:rFonts w:eastAsia="Times New Roman"/>
          <w:szCs w:val="24"/>
        </w:rPr>
        <w:t>-</w:t>
      </w:r>
      <w:r>
        <w:rPr>
          <w:rFonts w:eastAsia="Times New Roman"/>
          <w:szCs w:val="24"/>
        </w:rPr>
        <w:t xml:space="preserve">εννιά </w:t>
      </w:r>
      <w:r w:rsidRPr="00E05CE2">
        <w:rPr>
          <w:rFonts w:eastAsia="Times New Roman"/>
          <w:szCs w:val="24"/>
        </w:rPr>
        <w:t>χρόνια πέρσι</w:t>
      </w:r>
      <w:r>
        <w:rPr>
          <w:rFonts w:eastAsia="Times New Roman"/>
          <w:szCs w:val="24"/>
        </w:rPr>
        <w:t>,</w:t>
      </w:r>
      <w:r w:rsidRPr="00E05CE2">
        <w:rPr>
          <w:rFonts w:eastAsia="Times New Roman"/>
          <w:szCs w:val="24"/>
        </w:rPr>
        <w:t xml:space="preserve"> </w:t>
      </w:r>
      <w:r>
        <w:rPr>
          <w:rFonts w:eastAsia="Times New Roman"/>
          <w:szCs w:val="24"/>
        </w:rPr>
        <w:t>δέκα</w:t>
      </w:r>
      <w:r w:rsidRPr="00E05CE2">
        <w:rPr>
          <w:rFonts w:eastAsia="Times New Roman"/>
          <w:szCs w:val="24"/>
        </w:rPr>
        <w:t xml:space="preserve"> θα κλείσουν φέτος</w:t>
      </w:r>
      <w:r>
        <w:rPr>
          <w:rFonts w:eastAsia="Times New Roman"/>
          <w:szCs w:val="24"/>
        </w:rPr>
        <w:t xml:space="preserve">- </w:t>
      </w:r>
      <w:r w:rsidRPr="00E05CE2">
        <w:rPr>
          <w:rFonts w:eastAsia="Times New Roman"/>
          <w:szCs w:val="24"/>
        </w:rPr>
        <w:t>εξακολουθούσε να λειτουργεί με Οργανισμ</w:t>
      </w:r>
      <w:r>
        <w:rPr>
          <w:rFonts w:eastAsia="Times New Roman"/>
          <w:szCs w:val="24"/>
        </w:rPr>
        <w:t>ό</w:t>
      </w:r>
      <w:r w:rsidRPr="00E05CE2">
        <w:rPr>
          <w:rFonts w:eastAsia="Times New Roman"/>
          <w:szCs w:val="24"/>
        </w:rPr>
        <w:t xml:space="preserve"> Ανέγερσης</w:t>
      </w:r>
      <w:r>
        <w:rPr>
          <w:rFonts w:eastAsia="Times New Roman"/>
          <w:szCs w:val="24"/>
        </w:rPr>
        <w:t>,</w:t>
      </w:r>
      <w:r w:rsidRPr="00E05CE2">
        <w:rPr>
          <w:rFonts w:eastAsia="Times New Roman"/>
          <w:szCs w:val="24"/>
        </w:rPr>
        <w:t xml:space="preserve"> δηλαδή με το προσωπικό να μην είναι τοποθετημένο στο </w:t>
      </w:r>
      <w:r>
        <w:rPr>
          <w:rFonts w:eastAsia="Times New Roman"/>
          <w:szCs w:val="24"/>
        </w:rPr>
        <w:t>μ</w:t>
      </w:r>
      <w:r w:rsidRPr="00E05CE2">
        <w:rPr>
          <w:rFonts w:eastAsia="Times New Roman"/>
          <w:szCs w:val="24"/>
        </w:rPr>
        <w:t>ουσείο το ίδιο</w:t>
      </w:r>
      <w:r>
        <w:rPr>
          <w:rFonts w:eastAsia="Times New Roman"/>
          <w:szCs w:val="24"/>
        </w:rPr>
        <w:t>,</w:t>
      </w:r>
      <w:r w:rsidRPr="00E05CE2">
        <w:rPr>
          <w:rFonts w:eastAsia="Times New Roman"/>
          <w:szCs w:val="24"/>
        </w:rPr>
        <w:t xml:space="preserve"> αλλά σε έναν άλλο φορέα που ήταν αρμόδιος για την ανέγερση του </w:t>
      </w:r>
      <w:r>
        <w:rPr>
          <w:rFonts w:eastAsia="Times New Roman"/>
          <w:szCs w:val="24"/>
        </w:rPr>
        <w:t>μ</w:t>
      </w:r>
      <w:r w:rsidRPr="00E05CE2">
        <w:rPr>
          <w:rFonts w:eastAsia="Times New Roman"/>
          <w:szCs w:val="24"/>
        </w:rPr>
        <w:t>ουσείου</w:t>
      </w:r>
      <w:r>
        <w:rPr>
          <w:rFonts w:eastAsia="Times New Roman"/>
          <w:szCs w:val="24"/>
        </w:rPr>
        <w:t>.</w:t>
      </w:r>
    </w:p>
    <w:p w14:paraId="7632C45F"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Α</w:t>
      </w:r>
      <w:r w:rsidRPr="00E05CE2">
        <w:rPr>
          <w:rFonts w:eastAsia="Times New Roman"/>
          <w:szCs w:val="24"/>
        </w:rPr>
        <w:t>ν</w:t>
      </w:r>
      <w:r>
        <w:rPr>
          <w:rFonts w:eastAsia="Times New Roman"/>
          <w:szCs w:val="24"/>
        </w:rPr>
        <w:t xml:space="preserve">τιμετωπίσαμε και αυτό το ζήτημα. Ψηφίσαμε </w:t>
      </w:r>
      <w:r w:rsidRPr="00E05CE2">
        <w:rPr>
          <w:rFonts w:eastAsia="Times New Roman"/>
          <w:szCs w:val="24"/>
        </w:rPr>
        <w:t xml:space="preserve">νομοθετική ρύθμιση η οποία οδηγεί σε λύση και εκκαθάριση </w:t>
      </w:r>
      <w:r w:rsidRPr="00E05CE2">
        <w:rPr>
          <w:rFonts w:eastAsia="Times New Roman"/>
          <w:szCs w:val="24"/>
        </w:rPr>
        <w:t>τον Οργανισμό Ανέγερσης και διασώζει τις θέσεις εργασίας</w:t>
      </w:r>
      <w:r>
        <w:rPr>
          <w:rFonts w:eastAsia="Times New Roman"/>
          <w:szCs w:val="24"/>
        </w:rPr>
        <w:t>, για τις οποίες ή</w:t>
      </w:r>
      <w:r w:rsidRPr="00E05CE2">
        <w:rPr>
          <w:rFonts w:eastAsia="Times New Roman"/>
          <w:szCs w:val="24"/>
        </w:rPr>
        <w:t xml:space="preserve">δη έχουν </w:t>
      </w:r>
      <w:r>
        <w:rPr>
          <w:rFonts w:eastAsia="Times New Roman"/>
          <w:szCs w:val="24"/>
        </w:rPr>
        <w:t>ολοκληρωθεί</w:t>
      </w:r>
      <w:r w:rsidRPr="00E05CE2">
        <w:rPr>
          <w:rFonts w:eastAsia="Times New Roman"/>
          <w:szCs w:val="24"/>
        </w:rPr>
        <w:t xml:space="preserve"> οι διοικητικές δ</w:t>
      </w:r>
      <w:r>
        <w:rPr>
          <w:rFonts w:eastAsia="Times New Roman"/>
          <w:szCs w:val="24"/>
        </w:rPr>
        <w:t xml:space="preserve">ιαδικασίες εντός του </w:t>
      </w:r>
      <w:r>
        <w:rPr>
          <w:rFonts w:eastAsia="Times New Roman"/>
          <w:szCs w:val="24"/>
        </w:rPr>
        <w:t>μ</w:t>
      </w:r>
      <w:r>
        <w:rPr>
          <w:rFonts w:eastAsia="Times New Roman"/>
          <w:szCs w:val="24"/>
        </w:rPr>
        <w:t>ουσείου κ</w:t>
      </w:r>
      <w:r w:rsidRPr="00E05CE2">
        <w:rPr>
          <w:rFonts w:eastAsia="Times New Roman"/>
          <w:szCs w:val="24"/>
        </w:rPr>
        <w:t xml:space="preserve">ι έχουν μεταφερθεί στο </w:t>
      </w:r>
      <w:r>
        <w:rPr>
          <w:rFonts w:eastAsia="Times New Roman"/>
          <w:szCs w:val="24"/>
        </w:rPr>
        <w:t>μ</w:t>
      </w:r>
      <w:r w:rsidRPr="00E05CE2">
        <w:rPr>
          <w:rFonts w:eastAsia="Times New Roman"/>
          <w:szCs w:val="24"/>
        </w:rPr>
        <w:t>ουσείο</w:t>
      </w:r>
      <w:r>
        <w:rPr>
          <w:rFonts w:eastAsia="Times New Roman"/>
          <w:szCs w:val="24"/>
        </w:rPr>
        <w:t>. Αυτό το διάστημα ολοκληρώνονται</w:t>
      </w:r>
      <w:r w:rsidRPr="00E05CE2">
        <w:rPr>
          <w:rFonts w:eastAsia="Times New Roman"/>
          <w:szCs w:val="24"/>
        </w:rPr>
        <w:t xml:space="preserve"> όλες οι διαδικα</w:t>
      </w:r>
      <w:r>
        <w:rPr>
          <w:rFonts w:eastAsia="Times New Roman"/>
          <w:szCs w:val="24"/>
        </w:rPr>
        <w:t xml:space="preserve">σίες που χρειάζονται για </w:t>
      </w:r>
      <w:r w:rsidRPr="00E05CE2">
        <w:rPr>
          <w:rFonts w:eastAsia="Times New Roman"/>
          <w:szCs w:val="24"/>
        </w:rPr>
        <w:t>αναγν</w:t>
      </w:r>
      <w:r>
        <w:rPr>
          <w:rFonts w:eastAsia="Times New Roman"/>
          <w:szCs w:val="24"/>
        </w:rPr>
        <w:t>ωρίσεις</w:t>
      </w:r>
      <w:r w:rsidRPr="00E05CE2">
        <w:rPr>
          <w:rFonts w:eastAsia="Times New Roman"/>
          <w:szCs w:val="24"/>
        </w:rPr>
        <w:t xml:space="preserve"> προϋπηρεσίας</w:t>
      </w:r>
      <w:r>
        <w:rPr>
          <w:rFonts w:eastAsia="Times New Roman"/>
          <w:szCs w:val="24"/>
        </w:rPr>
        <w:t>,</w:t>
      </w:r>
      <w:r w:rsidRPr="00E05CE2">
        <w:rPr>
          <w:rFonts w:eastAsia="Times New Roman"/>
          <w:szCs w:val="24"/>
        </w:rPr>
        <w:t xml:space="preserve"> </w:t>
      </w:r>
      <w:r>
        <w:rPr>
          <w:rFonts w:eastAsia="Times New Roman"/>
          <w:szCs w:val="24"/>
        </w:rPr>
        <w:t xml:space="preserve">για </w:t>
      </w:r>
      <w:r w:rsidRPr="00E05CE2">
        <w:rPr>
          <w:rFonts w:eastAsia="Times New Roman"/>
          <w:szCs w:val="24"/>
        </w:rPr>
        <w:t>αναγν</w:t>
      </w:r>
      <w:r>
        <w:rPr>
          <w:rFonts w:eastAsia="Times New Roman"/>
          <w:szCs w:val="24"/>
        </w:rPr>
        <w:t xml:space="preserve">ωρίσεις </w:t>
      </w:r>
      <w:r w:rsidRPr="00E05CE2">
        <w:rPr>
          <w:rFonts w:eastAsia="Times New Roman"/>
          <w:szCs w:val="24"/>
        </w:rPr>
        <w:t>μεταπτυχιακών και για μετατάξεις</w:t>
      </w:r>
      <w:r>
        <w:rPr>
          <w:rFonts w:eastAsia="Times New Roman"/>
          <w:szCs w:val="24"/>
        </w:rPr>
        <w:t>,</w:t>
      </w:r>
      <w:r w:rsidRPr="00E05CE2">
        <w:rPr>
          <w:rFonts w:eastAsia="Times New Roman"/>
          <w:szCs w:val="24"/>
        </w:rPr>
        <w:t xml:space="preserve"> έτσι ώστε να αποκατασταθεί μία δίκαιη υπηρεσιακή ιεραρχία μέσα στο </w:t>
      </w:r>
      <w:r>
        <w:rPr>
          <w:rFonts w:eastAsia="Times New Roman"/>
          <w:szCs w:val="24"/>
        </w:rPr>
        <w:t>Μ</w:t>
      </w:r>
      <w:r w:rsidRPr="00E05CE2">
        <w:rPr>
          <w:rFonts w:eastAsia="Times New Roman"/>
          <w:szCs w:val="24"/>
        </w:rPr>
        <w:t>ουσείο</w:t>
      </w:r>
      <w:r>
        <w:rPr>
          <w:rFonts w:eastAsia="Times New Roman"/>
          <w:szCs w:val="24"/>
        </w:rPr>
        <w:t>.</w:t>
      </w:r>
    </w:p>
    <w:p w14:paraId="7632C460" w14:textId="77777777" w:rsidR="00845256" w:rsidRDefault="00BE25C9">
      <w:pPr>
        <w:spacing w:line="600" w:lineRule="auto"/>
        <w:ind w:firstLine="720"/>
        <w:contextualSpacing/>
        <w:jc w:val="both"/>
        <w:rPr>
          <w:rFonts w:eastAsia="Times New Roman"/>
          <w:szCs w:val="24"/>
        </w:rPr>
      </w:pPr>
      <w:r w:rsidRPr="00E05CE2">
        <w:rPr>
          <w:rFonts w:eastAsia="Times New Roman"/>
          <w:szCs w:val="24"/>
        </w:rPr>
        <w:t xml:space="preserve">Επομένως έχει δίκιο </w:t>
      </w:r>
      <w:r>
        <w:rPr>
          <w:rFonts w:eastAsia="Times New Roman"/>
          <w:szCs w:val="24"/>
        </w:rPr>
        <w:t>ο κ.</w:t>
      </w:r>
      <w:r w:rsidRPr="00E05CE2">
        <w:rPr>
          <w:rFonts w:eastAsia="Times New Roman"/>
          <w:szCs w:val="24"/>
        </w:rPr>
        <w:t xml:space="preserve"> </w:t>
      </w:r>
      <w:proofErr w:type="spellStart"/>
      <w:r w:rsidRPr="00E05CE2">
        <w:rPr>
          <w:rFonts w:eastAsia="Times New Roman"/>
          <w:szCs w:val="24"/>
        </w:rPr>
        <w:t>Ξυδάκης</w:t>
      </w:r>
      <w:proofErr w:type="spellEnd"/>
      <w:r>
        <w:rPr>
          <w:rFonts w:eastAsia="Times New Roman"/>
          <w:szCs w:val="24"/>
        </w:rPr>
        <w:t>,</w:t>
      </w:r>
      <w:r w:rsidRPr="00E05CE2">
        <w:rPr>
          <w:rFonts w:eastAsia="Times New Roman"/>
          <w:szCs w:val="24"/>
        </w:rPr>
        <w:t xml:space="preserve"> το αμέσως επόμενο βήμα</w:t>
      </w:r>
      <w:r>
        <w:rPr>
          <w:rFonts w:eastAsia="Times New Roman"/>
          <w:szCs w:val="24"/>
        </w:rPr>
        <w:t>, κι έχουμε ήδη συζητήσει γι’</w:t>
      </w:r>
      <w:r w:rsidRPr="00E05CE2">
        <w:rPr>
          <w:rFonts w:eastAsia="Times New Roman"/>
          <w:szCs w:val="24"/>
        </w:rPr>
        <w:t xml:space="preserve"> αυτό με το Διοικητικό</w:t>
      </w:r>
      <w:r w:rsidRPr="00E05CE2">
        <w:rPr>
          <w:rFonts w:eastAsia="Times New Roman"/>
          <w:szCs w:val="24"/>
        </w:rPr>
        <w:t xml:space="preserve"> Συμβούλιο και τον </w:t>
      </w:r>
      <w:r>
        <w:rPr>
          <w:rFonts w:eastAsia="Times New Roman"/>
          <w:szCs w:val="24"/>
        </w:rPr>
        <w:t>Π</w:t>
      </w:r>
      <w:r w:rsidRPr="00E05CE2">
        <w:rPr>
          <w:rFonts w:eastAsia="Times New Roman"/>
          <w:szCs w:val="24"/>
        </w:rPr>
        <w:t>ρόεδρο του Μουσείου της Ακρόπολης</w:t>
      </w:r>
      <w:r>
        <w:rPr>
          <w:rFonts w:eastAsia="Times New Roman"/>
          <w:szCs w:val="24"/>
        </w:rPr>
        <w:t>,</w:t>
      </w:r>
      <w:r w:rsidRPr="00E05CE2">
        <w:rPr>
          <w:rFonts w:eastAsia="Times New Roman"/>
          <w:szCs w:val="24"/>
        </w:rPr>
        <w:t xml:space="preserve"> θα είναι η τοποθέτηση των </w:t>
      </w:r>
      <w:r>
        <w:rPr>
          <w:rFonts w:eastAsia="Times New Roman"/>
          <w:szCs w:val="24"/>
        </w:rPr>
        <w:t>δ</w:t>
      </w:r>
      <w:r w:rsidRPr="00E05CE2">
        <w:rPr>
          <w:rFonts w:eastAsia="Times New Roman"/>
          <w:szCs w:val="24"/>
        </w:rPr>
        <w:t xml:space="preserve">ιευθυντών από το προσωπικό που έχει πλέον αποκτήσει το </w:t>
      </w:r>
      <w:r>
        <w:rPr>
          <w:rFonts w:eastAsia="Times New Roman"/>
          <w:szCs w:val="24"/>
        </w:rPr>
        <w:t>μ</w:t>
      </w:r>
      <w:r w:rsidRPr="00E05CE2">
        <w:rPr>
          <w:rFonts w:eastAsia="Times New Roman"/>
          <w:szCs w:val="24"/>
        </w:rPr>
        <w:t>ουσείο</w:t>
      </w:r>
      <w:r>
        <w:rPr>
          <w:rFonts w:eastAsia="Times New Roman"/>
          <w:szCs w:val="24"/>
        </w:rPr>
        <w:t>.</w:t>
      </w:r>
      <w:r w:rsidRPr="00E05CE2">
        <w:rPr>
          <w:rFonts w:eastAsia="Times New Roman"/>
          <w:szCs w:val="24"/>
        </w:rPr>
        <w:t xml:space="preserve"> </w:t>
      </w:r>
      <w:r>
        <w:rPr>
          <w:rFonts w:eastAsia="Times New Roman"/>
          <w:szCs w:val="24"/>
        </w:rPr>
        <w:t>Γ</w:t>
      </w:r>
      <w:r w:rsidRPr="00E05CE2">
        <w:rPr>
          <w:rFonts w:eastAsia="Times New Roman"/>
          <w:szCs w:val="24"/>
        </w:rPr>
        <w:t>ιατί ως τώρα δεν είχε τέτοιο προσωπικό</w:t>
      </w:r>
      <w:r>
        <w:rPr>
          <w:rFonts w:eastAsia="Times New Roman"/>
          <w:szCs w:val="24"/>
        </w:rPr>
        <w:t>.</w:t>
      </w:r>
    </w:p>
    <w:p w14:paraId="7632C461" w14:textId="77777777" w:rsidR="00845256" w:rsidRDefault="00BE25C9">
      <w:pPr>
        <w:spacing w:line="600" w:lineRule="auto"/>
        <w:ind w:firstLine="720"/>
        <w:contextualSpacing/>
        <w:jc w:val="both"/>
        <w:rPr>
          <w:rFonts w:eastAsia="Times New Roman"/>
          <w:szCs w:val="24"/>
        </w:rPr>
      </w:pPr>
      <w:r>
        <w:rPr>
          <w:rFonts w:eastAsia="Times New Roman"/>
          <w:szCs w:val="24"/>
        </w:rPr>
        <w:t>Υ</w:t>
      </w:r>
      <w:r w:rsidRPr="00E05CE2">
        <w:rPr>
          <w:rFonts w:eastAsia="Times New Roman"/>
          <w:szCs w:val="24"/>
        </w:rPr>
        <w:t xml:space="preserve">πάρχει και το ζήτημα του </w:t>
      </w:r>
      <w:r w:rsidRPr="00E05CE2">
        <w:rPr>
          <w:rFonts w:eastAsia="Times New Roman"/>
          <w:szCs w:val="24"/>
        </w:rPr>
        <w:t>γενικού διευθυντή</w:t>
      </w:r>
      <w:r>
        <w:rPr>
          <w:rFonts w:eastAsia="Times New Roman"/>
          <w:szCs w:val="24"/>
        </w:rPr>
        <w:t>.</w:t>
      </w:r>
      <w:r w:rsidRPr="00E05CE2">
        <w:rPr>
          <w:rFonts w:eastAsia="Times New Roman"/>
          <w:szCs w:val="24"/>
        </w:rPr>
        <w:t xml:space="preserve"> Προφανώς θα εφαρμ</w:t>
      </w:r>
      <w:r>
        <w:rPr>
          <w:rFonts w:eastAsia="Times New Roman"/>
          <w:szCs w:val="24"/>
        </w:rPr>
        <w:t xml:space="preserve">οστεί </w:t>
      </w:r>
      <w:r w:rsidRPr="00E05CE2">
        <w:rPr>
          <w:rFonts w:eastAsia="Times New Roman"/>
          <w:szCs w:val="24"/>
        </w:rPr>
        <w:t>ο</w:t>
      </w:r>
      <w:r w:rsidRPr="00E05CE2">
        <w:rPr>
          <w:rFonts w:eastAsia="Times New Roman"/>
          <w:szCs w:val="24"/>
        </w:rPr>
        <w:t xml:space="preserve"> νόμος και σε αυτό</w:t>
      </w:r>
      <w:r>
        <w:rPr>
          <w:rFonts w:eastAsia="Times New Roman"/>
          <w:szCs w:val="24"/>
        </w:rPr>
        <w:t>,</w:t>
      </w:r>
      <w:r w:rsidRPr="00E05CE2">
        <w:rPr>
          <w:rFonts w:eastAsia="Times New Roman"/>
          <w:szCs w:val="24"/>
        </w:rPr>
        <w:t xml:space="preserve"> με πρόσκληση</w:t>
      </w:r>
      <w:r>
        <w:rPr>
          <w:rFonts w:eastAsia="Times New Roman"/>
          <w:szCs w:val="24"/>
        </w:rPr>
        <w:t>,</w:t>
      </w:r>
      <w:r w:rsidRPr="00E05CE2">
        <w:rPr>
          <w:rFonts w:eastAsia="Times New Roman"/>
          <w:szCs w:val="24"/>
        </w:rPr>
        <w:t xml:space="preserve"> έτσι ώστε</w:t>
      </w:r>
      <w:r>
        <w:rPr>
          <w:rFonts w:eastAsia="Times New Roman"/>
          <w:szCs w:val="24"/>
        </w:rPr>
        <w:t>,</w:t>
      </w:r>
      <w:r w:rsidRPr="00E05CE2">
        <w:rPr>
          <w:rFonts w:eastAsia="Times New Roman"/>
          <w:szCs w:val="24"/>
        </w:rPr>
        <w:t xml:space="preserve"> σύμφωνα με </w:t>
      </w:r>
      <w:r>
        <w:rPr>
          <w:rFonts w:eastAsia="Times New Roman"/>
          <w:szCs w:val="24"/>
        </w:rPr>
        <w:t>τις διατάξεις</w:t>
      </w:r>
      <w:r w:rsidRPr="00E05CE2">
        <w:rPr>
          <w:rFonts w:eastAsia="Times New Roman"/>
          <w:szCs w:val="24"/>
        </w:rPr>
        <w:t xml:space="preserve"> του νόμου</w:t>
      </w:r>
      <w:r>
        <w:rPr>
          <w:rFonts w:eastAsia="Times New Roman"/>
          <w:szCs w:val="24"/>
        </w:rPr>
        <w:t>,</w:t>
      </w:r>
      <w:r w:rsidRPr="00E05CE2">
        <w:rPr>
          <w:rFonts w:eastAsia="Times New Roman"/>
          <w:szCs w:val="24"/>
        </w:rPr>
        <w:t xml:space="preserve"> να έ</w:t>
      </w:r>
      <w:r>
        <w:rPr>
          <w:rFonts w:eastAsia="Times New Roman"/>
          <w:szCs w:val="24"/>
        </w:rPr>
        <w:t>ρθει</w:t>
      </w:r>
      <w:r w:rsidRPr="00E05CE2">
        <w:rPr>
          <w:rFonts w:eastAsia="Times New Roman"/>
          <w:szCs w:val="24"/>
        </w:rPr>
        <w:t xml:space="preserve"> ένας </w:t>
      </w:r>
      <w:r w:rsidRPr="00E05CE2">
        <w:rPr>
          <w:rFonts w:eastAsia="Times New Roman"/>
          <w:szCs w:val="24"/>
        </w:rPr>
        <w:t>γενικός διευθυντής</w:t>
      </w:r>
      <w:r w:rsidRPr="00E05CE2">
        <w:rPr>
          <w:rFonts w:eastAsia="Times New Roman"/>
          <w:szCs w:val="24"/>
        </w:rPr>
        <w:t xml:space="preserve"> ο οποίος θα αναλάβει όλη τη διοικητική ιεραρχία το επόμενο διάστημα</w:t>
      </w:r>
      <w:r>
        <w:rPr>
          <w:rFonts w:eastAsia="Times New Roman"/>
          <w:szCs w:val="24"/>
        </w:rPr>
        <w:t>.</w:t>
      </w:r>
    </w:p>
    <w:p w14:paraId="7632C462" w14:textId="77777777" w:rsidR="00845256" w:rsidRDefault="00BE25C9">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sidRPr="00404E28">
        <w:rPr>
          <w:rFonts w:eastAsia="Times New Roman"/>
          <w:szCs w:val="24"/>
        </w:rPr>
        <w:t>Κυρίες και κύριοι συνάδελφοι, έχω την τι</w:t>
      </w:r>
      <w:r w:rsidRPr="00404E28">
        <w:rPr>
          <w:rFonts w:eastAsia="Times New Roman"/>
          <w:szCs w:val="24"/>
        </w:rPr>
        <w:t>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w:t>
      </w:r>
      <w:r>
        <w:rPr>
          <w:rFonts w:eastAsia="Times New Roman"/>
          <w:szCs w:val="24"/>
        </w:rPr>
        <w:t xml:space="preserve"> τριάντα ένας</w:t>
      </w:r>
      <w:r w:rsidRPr="00404E28">
        <w:rPr>
          <w:rFonts w:eastAsia="Times New Roman"/>
          <w:szCs w:val="24"/>
        </w:rPr>
        <w:t xml:space="preserve"> μαθητές και μαθήτριες και </w:t>
      </w:r>
      <w:r>
        <w:rPr>
          <w:rFonts w:eastAsia="Times New Roman"/>
          <w:szCs w:val="24"/>
        </w:rPr>
        <w:t xml:space="preserve">δύο </w:t>
      </w:r>
      <w:r w:rsidRPr="00404E28">
        <w:rPr>
          <w:rFonts w:eastAsia="Times New Roman"/>
          <w:szCs w:val="24"/>
        </w:rPr>
        <w:t xml:space="preserve">εκπαιδευτικοί συνοδοί τους από το </w:t>
      </w:r>
      <w:r>
        <w:rPr>
          <w:rFonts w:eastAsia="Times New Roman"/>
          <w:szCs w:val="24"/>
        </w:rPr>
        <w:t>13</w:t>
      </w:r>
      <w:r w:rsidRPr="000A4B1D">
        <w:rPr>
          <w:rFonts w:eastAsia="Times New Roman"/>
          <w:szCs w:val="24"/>
          <w:vertAlign w:val="superscript"/>
        </w:rPr>
        <w:t>ο</w:t>
      </w:r>
      <w:r>
        <w:rPr>
          <w:rFonts w:eastAsia="Times New Roman"/>
          <w:szCs w:val="24"/>
        </w:rPr>
        <w:t xml:space="preserve"> Δημοτικό Σχολείο Καλλιθέας</w:t>
      </w:r>
      <w:r w:rsidRPr="00404E28">
        <w:rPr>
          <w:rFonts w:eastAsia="Times New Roman"/>
          <w:szCs w:val="24"/>
        </w:rPr>
        <w:t>.</w:t>
      </w:r>
    </w:p>
    <w:p w14:paraId="7632C463" w14:textId="77777777" w:rsidR="00845256" w:rsidRDefault="00BE25C9">
      <w:pPr>
        <w:spacing w:line="600" w:lineRule="auto"/>
        <w:ind w:firstLine="720"/>
        <w:contextualSpacing/>
        <w:rPr>
          <w:rFonts w:eastAsia="Times New Roman"/>
          <w:szCs w:val="24"/>
        </w:rPr>
      </w:pPr>
      <w:r>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7632C464" w14:textId="77777777" w:rsidR="00845256" w:rsidRDefault="00BE25C9">
      <w:pPr>
        <w:spacing w:line="600" w:lineRule="auto"/>
        <w:contextualSpacing/>
        <w:jc w:val="center"/>
        <w:rPr>
          <w:rFonts w:eastAsia="Times New Roman"/>
          <w:szCs w:val="24"/>
        </w:rPr>
      </w:pPr>
      <w:r w:rsidRPr="00404E28">
        <w:rPr>
          <w:rFonts w:eastAsia="Times New Roman"/>
          <w:szCs w:val="24"/>
        </w:rPr>
        <w:t xml:space="preserve">(Χειροκροτήματα απ’ όλες τις </w:t>
      </w:r>
      <w:r w:rsidRPr="00404E28">
        <w:rPr>
          <w:rFonts w:eastAsia="Times New Roman"/>
          <w:szCs w:val="24"/>
        </w:rPr>
        <w:t>πτέρυγες της Βουλής)</w:t>
      </w:r>
    </w:p>
    <w:p w14:paraId="7632C465"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έχετε τον λόγο.</w:t>
      </w:r>
    </w:p>
    <w:p w14:paraId="7632C466"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Ευχαριστώ.</w:t>
      </w:r>
    </w:p>
    <w:p w14:paraId="7632C467"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Κύριε Υπουργέ, </w:t>
      </w:r>
      <w:r w:rsidRPr="00E05CE2">
        <w:rPr>
          <w:rFonts w:eastAsia="Times New Roman"/>
          <w:szCs w:val="24"/>
        </w:rPr>
        <w:t xml:space="preserve">μου λέτε ότι θα αρχίσει να εφαρμόζεται ο </w:t>
      </w:r>
      <w:r>
        <w:rPr>
          <w:rFonts w:eastAsia="Times New Roman"/>
          <w:szCs w:val="24"/>
        </w:rPr>
        <w:t>ο</w:t>
      </w:r>
      <w:r w:rsidRPr="00E05CE2">
        <w:rPr>
          <w:rFonts w:eastAsia="Times New Roman"/>
          <w:szCs w:val="24"/>
        </w:rPr>
        <w:t>ργανισμός</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εν έχει αρχίσει</w:t>
      </w:r>
      <w:r>
        <w:rPr>
          <w:rFonts w:eastAsia="Times New Roman"/>
          <w:szCs w:val="24"/>
        </w:rPr>
        <w:t xml:space="preserve">. Αυτό συγκρατώ. </w:t>
      </w:r>
    </w:p>
    <w:p w14:paraId="7632C468" w14:textId="77777777" w:rsidR="00845256" w:rsidRDefault="00BE25C9">
      <w:pPr>
        <w:spacing w:line="600" w:lineRule="auto"/>
        <w:ind w:firstLine="720"/>
        <w:contextualSpacing/>
        <w:jc w:val="both"/>
        <w:rPr>
          <w:rFonts w:eastAsia="Times New Roman"/>
          <w:szCs w:val="24"/>
        </w:rPr>
      </w:pPr>
      <w:r>
        <w:rPr>
          <w:rFonts w:eastAsia="Times New Roman"/>
          <w:szCs w:val="24"/>
        </w:rPr>
        <w:t>Ά</w:t>
      </w:r>
      <w:r w:rsidRPr="00E05CE2">
        <w:rPr>
          <w:rFonts w:eastAsia="Times New Roman"/>
          <w:szCs w:val="24"/>
        </w:rPr>
        <w:t>ρα</w:t>
      </w:r>
      <w:r>
        <w:rPr>
          <w:rFonts w:eastAsia="Times New Roman"/>
          <w:szCs w:val="24"/>
        </w:rPr>
        <w:t>, ακόμα είμαστε στην κατάσταση 2009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2013. Το 2019, δέκα χρόνια μετά, </w:t>
      </w:r>
      <w:r>
        <w:rPr>
          <w:rFonts w:eastAsia="Times New Roman"/>
          <w:szCs w:val="24"/>
        </w:rPr>
        <w:t>δεν έχει Οργανισμό το Μουσείο</w:t>
      </w:r>
      <w:r w:rsidRPr="00E05CE2">
        <w:rPr>
          <w:rFonts w:eastAsia="Times New Roman"/>
          <w:szCs w:val="24"/>
        </w:rPr>
        <w:t xml:space="preserve"> Ακροπόλεως</w:t>
      </w:r>
      <w:r>
        <w:rPr>
          <w:rFonts w:eastAsia="Times New Roman"/>
          <w:szCs w:val="24"/>
        </w:rPr>
        <w:t>. Νομίζω ότι είναι πολύ μεγάλη ευθύνη και</w:t>
      </w:r>
      <w:r w:rsidRPr="00E05CE2">
        <w:rPr>
          <w:rFonts w:eastAsia="Times New Roman"/>
          <w:szCs w:val="24"/>
        </w:rPr>
        <w:t xml:space="preserve"> του </w:t>
      </w:r>
      <w:r>
        <w:rPr>
          <w:rFonts w:eastAsia="Times New Roman"/>
          <w:szCs w:val="24"/>
        </w:rPr>
        <w:t>δ</w:t>
      </w:r>
      <w:r w:rsidRPr="00E05CE2">
        <w:rPr>
          <w:rFonts w:eastAsia="Times New Roman"/>
          <w:szCs w:val="24"/>
        </w:rPr>
        <w:t>ιοικητικού συμβουλίου</w:t>
      </w:r>
      <w:r>
        <w:rPr>
          <w:rFonts w:eastAsia="Times New Roman"/>
          <w:szCs w:val="24"/>
        </w:rPr>
        <w:t>.</w:t>
      </w:r>
      <w:r w:rsidRPr="00E05CE2">
        <w:rPr>
          <w:rFonts w:eastAsia="Times New Roman"/>
          <w:szCs w:val="24"/>
        </w:rPr>
        <w:t xml:space="preserve"> </w:t>
      </w:r>
      <w:r>
        <w:rPr>
          <w:rFonts w:eastAsia="Times New Roman"/>
          <w:szCs w:val="24"/>
        </w:rPr>
        <w:t>Θ</w:t>
      </w:r>
      <w:r w:rsidRPr="00E05CE2">
        <w:rPr>
          <w:rFonts w:eastAsia="Times New Roman"/>
          <w:szCs w:val="24"/>
        </w:rPr>
        <w:t xml:space="preserve">α έπρεπε να μην κοιμούνται </w:t>
      </w:r>
      <w:r>
        <w:rPr>
          <w:rFonts w:eastAsia="Times New Roman"/>
          <w:szCs w:val="24"/>
        </w:rPr>
        <w:lastRenderedPageBreak/>
        <w:t>οι Υ</w:t>
      </w:r>
      <w:r w:rsidRPr="00E05CE2">
        <w:rPr>
          <w:rFonts w:eastAsia="Times New Roman"/>
          <w:szCs w:val="24"/>
        </w:rPr>
        <w:t xml:space="preserve">πουργοί από τις οχλήσεις του </w:t>
      </w:r>
      <w:r>
        <w:rPr>
          <w:rFonts w:eastAsia="Times New Roman"/>
          <w:szCs w:val="24"/>
        </w:rPr>
        <w:t>δ</w:t>
      </w:r>
      <w:r w:rsidRPr="00E05CE2">
        <w:rPr>
          <w:rFonts w:eastAsia="Times New Roman"/>
          <w:szCs w:val="24"/>
        </w:rPr>
        <w:t>ιοικητικού συμβουλίου</w:t>
      </w:r>
      <w:r w:rsidRPr="00E05CE2">
        <w:rPr>
          <w:rFonts w:eastAsia="Times New Roman"/>
          <w:szCs w:val="24"/>
        </w:rPr>
        <w:t xml:space="preserve"> για να εφαρμοστεί ο </w:t>
      </w:r>
      <w:r>
        <w:rPr>
          <w:rFonts w:eastAsia="Times New Roman"/>
          <w:szCs w:val="24"/>
        </w:rPr>
        <w:t>ο</w:t>
      </w:r>
      <w:r w:rsidRPr="00E05CE2">
        <w:rPr>
          <w:rFonts w:eastAsia="Times New Roman"/>
          <w:szCs w:val="24"/>
        </w:rPr>
        <w:t>ργανισμός</w:t>
      </w:r>
      <w:r>
        <w:rPr>
          <w:rFonts w:eastAsia="Times New Roman"/>
          <w:szCs w:val="24"/>
        </w:rPr>
        <w:t>.</w:t>
      </w:r>
      <w:r w:rsidRPr="00E05CE2">
        <w:rPr>
          <w:rFonts w:eastAsia="Times New Roman"/>
          <w:szCs w:val="24"/>
        </w:rPr>
        <w:t xml:space="preserve"> </w:t>
      </w:r>
      <w:r>
        <w:rPr>
          <w:rFonts w:eastAsia="Times New Roman"/>
          <w:szCs w:val="24"/>
        </w:rPr>
        <w:t>Α</w:t>
      </w:r>
      <w:r w:rsidRPr="00E05CE2">
        <w:rPr>
          <w:rFonts w:eastAsia="Times New Roman"/>
          <w:szCs w:val="24"/>
        </w:rPr>
        <w:t xml:space="preserve">υτό επιτάσσει το καλό του </w:t>
      </w:r>
      <w:r>
        <w:rPr>
          <w:rFonts w:eastAsia="Times New Roman"/>
          <w:szCs w:val="24"/>
        </w:rPr>
        <w:t>μ</w:t>
      </w:r>
      <w:r w:rsidRPr="00E05CE2">
        <w:rPr>
          <w:rFonts w:eastAsia="Times New Roman"/>
          <w:szCs w:val="24"/>
        </w:rPr>
        <w:t>ου</w:t>
      </w:r>
      <w:r w:rsidRPr="00E05CE2">
        <w:rPr>
          <w:rFonts w:eastAsia="Times New Roman"/>
          <w:szCs w:val="24"/>
        </w:rPr>
        <w:t>σείου</w:t>
      </w:r>
      <w:r>
        <w:rPr>
          <w:rFonts w:eastAsia="Times New Roman"/>
          <w:szCs w:val="24"/>
        </w:rPr>
        <w:t>.</w:t>
      </w:r>
    </w:p>
    <w:p w14:paraId="7632C469" w14:textId="77777777" w:rsidR="00845256" w:rsidRDefault="00BE25C9">
      <w:pPr>
        <w:spacing w:line="600" w:lineRule="auto"/>
        <w:ind w:firstLine="720"/>
        <w:contextualSpacing/>
        <w:jc w:val="both"/>
        <w:rPr>
          <w:rFonts w:eastAsia="Times New Roman"/>
          <w:szCs w:val="24"/>
        </w:rPr>
      </w:pPr>
      <w:r>
        <w:rPr>
          <w:rFonts w:eastAsia="Times New Roman"/>
          <w:szCs w:val="24"/>
        </w:rPr>
        <w:t>Θ</w:t>
      </w:r>
      <w:r w:rsidRPr="00E05CE2">
        <w:rPr>
          <w:rFonts w:eastAsia="Times New Roman"/>
          <w:szCs w:val="24"/>
        </w:rPr>
        <w:t>α ήθελα</w:t>
      </w:r>
      <w:r>
        <w:rPr>
          <w:rFonts w:eastAsia="Times New Roman"/>
          <w:szCs w:val="24"/>
        </w:rPr>
        <w:t>,</w:t>
      </w:r>
      <w:r w:rsidRPr="00E05CE2">
        <w:rPr>
          <w:rFonts w:eastAsia="Times New Roman"/>
          <w:szCs w:val="24"/>
        </w:rPr>
        <w:t xml:space="preserve"> </w:t>
      </w:r>
      <w:r>
        <w:rPr>
          <w:rFonts w:eastAsia="Times New Roman"/>
          <w:szCs w:val="24"/>
        </w:rPr>
        <w:t>λ</w:t>
      </w:r>
      <w:r w:rsidRPr="00E05CE2">
        <w:rPr>
          <w:rFonts w:eastAsia="Times New Roman"/>
          <w:szCs w:val="24"/>
        </w:rPr>
        <w:t>οιπόν</w:t>
      </w:r>
      <w:r>
        <w:rPr>
          <w:rFonts w:eastAsia="Times New Roman"/>
          <w:szCs w:val="24"/>
        </w:rPr>
        <w:t>,</w:t>
      </w:r>
      <w:r w:rsidRPr="00E05CE2">
        <w:rPr>
          <w:rFonts w:eastAsia="Times New Roman"/>
          <w:szCs w:val="24"/>
        </w:rPr>
        <w:t xml:space="preserve"> σε επέκταση</w:t>
      </w:r>
      <w:r>
        <w:rPr>
          <w:rFonts w:eastAsia="Times New Roman"/>
          <w:szCs w:val="24"/>
        </w:rPr>
        <w:t>,</w:t>
      </w:r>
      <w:r w:rsidRPr="00E05CE2">
        <w:rPr>
          <w:rFonts w:eastAsia="Times New Roman"/>
          <w:szCs w:val="24"/>
        </w:rPr>
        <w:t xml:space="preserve"> αφού διαπιστώνου</w:t>
      </w:r>
      <w:r>
        <w:rPr>
          <w:rFonts w:eastAsia="Times New Roman"/>
          <w:szCs w:val="24"/>
        </w:rPr>
        <w:t>με</w:t>
      </w:r>
      <w:r w:rsidRPr="00E05CE2">
        <w:rPr>
          <w:rFonts w:eastAsia="Times New Roman"/>
          <w:szCs w:val="24"/>
        </w:rPr>
        <w:t xml:space="preserve"> ότι δεν υπάρχει </w:t>
      </w:r>
      <w:r>
        <w:rPr>
          <w:rFonts w:eastAsia="Times New Roman"/>
          <w:szCs w:val="24"/>
        </w:rPr>
        <w:t>Ο</w:t>
      </w:r>
      <w:r w:rsidRPr="00E05CE2">
        <w:rPr>
          <w:rFonts w:eastAsia="Times New Roman"/>
          <w:szCs w:val="24"/>
        </w:rPr>
        <w:t>ργανισμός του Μουσείου Ακροπόλεως</w:t>
      </w:r>
      <w:r>
        <w:rPr>
          <w:rFonts w:eastAsia="Times New Roman"/>
          <w:szCs w:val="24"/>
        </w:rPr>
        <w:t>, να ρωτήσω</w:t>
      </w:r>
      <w:r w:rsidRPr="00E05CE2">
        <w:rPr>
          <w:rFonts w:eastAsia="Times New Roman"/>
          <w:szCs w:val="24"/>
        </w:rPr>
        <w:t xml:space="preserve"> αν υπάρχει </w:t>
      </w:r>
      <w:r>
        <w:rPr>
          <w:rFonts w:eastAsia="Times New Roman"/>
          <w:szCs w:val="24"/>
        </w:rPr>
        <w:t>Ο</w:t>
      </w:r>
      <w:r w:rsidRPr="00E05CE2">
        <w:rPr>
          <w:rFonts w:eastAsia="Times New Roman"/>
          <w:szCs w:val="24"/>
        </w:rPr>
        <w:t>ργανισμός στο Ταμείο Αρχαιολογικών Πόρων</w:t>
      </w:r>
      <w:r>
        <w:rPr>
          <w:rFonts w:eastAsia="Times New Roman"/>
          <w:szCs w:val="24"/>
        </w:rPr>
        <w:t>,</w:t>
      </w:r>
      <w:r w:rsidRPr="00E05CE2">
        <w:rPr>
          <w:rFonts w:eastAsia="Times New Roman"/>
          <w:szCs w:val="24"/>
        </w:rPr>
        <w:t xml:space="preserve"> το οποίο ιδρύθηκε με νόμο του </w:t>
      </w:r>
      <w:r>
        <w:rPr>
          <w:rFonts w:eastAsia="Times New Roman"/>
          <w:szCs w:val="24"/>
        </w:rPr>
        <w:t>1976,</w:t>
      </w:r>
      <w:r w:rsidRPr="00E05CE2">
        <w:rPr>
          <w:rFonts w:eastAsia="Times New Roman"/>
          <w:szCs w:val="24"/>
        </w:rPr>
        <w:t xml:space="preserve"> όταν δεν υπήρχε καν μηχανοργάνωση</w:t>
      </w:r>
      <w:r>
        <w:rPr>
          <w:rFonts w:eastAsia="Times New Roman"/>
          <w:szCs w:val="24"/>
        </w:rPr>
        <w:t>.</w:t>
      </w:r>
      <w:r w:rsidRPr="00E05CE2">
        <w:rPr>
          <w:rFonts w:eastAsia="Times New Roman"/>
          <w:szCs w:val="24"/>
        </w:rPr>
        <w:t xml:space="preserve"> Τι γίνεται εκεί</w:t>
      </w:r>
      <w:r>
        <w:rPr>
          <w:rFonts w:eastAsia="Times New Roman"/>
          <w:szCs w:val="24"/>
        </w:rPr>
        <w:t>;</w:t>
      </w:r>
      <w:r w:rsidRPr="00E05CE2">
        <w:rPr>
          <w:rFonts w:eastAsia="Times New Roman"/>
          <w:szCs w:val="24"/>
        </w:rPr>
        <w:t xml:space="preserve"> </w:t>
      </w:r>
      <w:r>
        <w:rPr>
          <w:rFonts w:eastAsia="Times New Roman"/>
          <w:szCs w:val="24"/>
        </w:rPr>
        <w:t>Ε</w:t>
      </w:r>
      <w:r w:rsidRPr="00E05CE2">
        <w:rPr>
          <w:rFonts w:eastAsia="Times New Roman"/>
          <w:szCs w:val="24"/>
        </w:rPr>
        <w:t>ίχα μία πληροφορία</w:t>
      </w:r>
      <w:r>
        <w:rPr>
          <w:rFonts w:eastAsia="Times New Roman"/>
          <w:szCs w:val="24"/>
        </w:rPr>
        <w:t>. Ξέραμε ότι</w:t>
      </w:r>
      <w:r w:rsidRPr="00E05CE2">
        <w:rPr>
          <w:rFonts w:eastAsia="Times New Roman"/>
          <w:szCs w:val="24"/>
        </w:rPr>
        <w:t xml:space="preserve"> το φθινόπωρο του </w:t>
      </w:r>
      <w:r>
        <w:rPr>
          <w:rFonts w:eastAsia="Times New Roman"/>
          <w:szCs w:val="24"/>
        </w:rPr>
        <w:t>20</w:t>
      </w:r>
      <w:r w:rsidRPr="00E05CE2">
        <w:rPr>
          <w:rFonts w:eastAsia="Times New Roman"/>
          <w:szCs w:val="24"/>
        </w:rPr>
        <w:t xml:space="preserve">15 θα υπήρχε σχέδιο </w:t>
      </w:r>
      <w:r>
        <w:rPr>
          <w:rFonts w:eastAsia="Times New Roman"/>
          <w:szCs w:val="24"/>
        </w:rPr>
        <w:t>ο</w:t>
      </w:r>
      <w:r w:rsidRPr="00E05CE2">
        <w:rPr>
          <w:rFonts w:eastAsia="Times New Roman"/>
          <w:szCs w:val="24"/>
        </w:rPr>
        <w:t>ργανισμού</w:t>
      </w:r>
      <w:r>
        <w:rPr>
          <w:rFonts w:eastAsia="Times New Roman"/>
          <w:szCs w:val="24"/>
        </w:rPr>
        <w:t>,</w:t>
      </w:r>
      <w:r w:rsidRPr="00E05CE2">
        <w:rPr>
          <w:rFonts w:eastAsia="Times New Roman"/>
          <w:szCs w:val="24"/>
        </w:rPr>
        <w:t xml:space="preserve"> μία πρόταση</w:t>
      </w:r>
      <w:r>
        <w:rPr>
          <w:rFonts w:eastAsia="Times New Roman"/>
          <w:szCs w:val="24"/>
        </w:rPr>
        <w:t>,</w:t>
      </w:r>
      <w:r w:rsidRPr="00E05CE2">
        <w:rPr>
          <w:rFonts w:eastAsia="Times New Roman"/>
          <w:szCs w:val="24"/>
        </w:rPr>
        <w:t xml:space="preserve"> </w:t>
      </w:r>
      <w:r>
        <w:rPr>
          <w:rFonts w:eastAsia="Times New Roman"/>
          <w:szCs w:val="24"/>
        </w:rPr>
        <w:t>έ</w:t>
      </w:r>
      <w:r w:rsidRPr="00E05CE2">
        <w:rPr>
          <w:rFonts w:eastAsia="Times New Roman"/>
          <w:szCs w:val="24"/>
        </w:rPr>
        <w:t xml:space="preserve">να </w:t>
      </w:r>
      <w:proofErr w:type="spellStart"/>
      <w:r w:rsidRPr="00E05CE2">
        <w:rPr>
          <w:rFonts w:eastAsia="Times New Roman"/>
          <w:szCs w:val="24"/>
        </w:rPr>
        <w:t>draft</w:t>
      </w:r>
      <w:proofErr w:type="spellEnd"/>
      <w:r w:rsidRPr="00E05CE2">
        <w:rPr>
          <w:rFonts w:eastAsia="Times New Roman"/>
          <w:szCs w:val="24"/>
        </w:rPr>
        <w:t xml:space="preserve"> </w:t>
      </w:r>
      <w:r>
        <w:rPr>
          <w:rFonts w:eastAsia="Times New Roman"/>
          <w:szCs w:val="24"/>
        </w:rPr>
        <w:t>ν</w:t>
      </w:r>
      <w:r w:rsidRPr="00E05CE2">
        <w:rPr>
          <w:rFonts w:eastAsia="Times New Roman"/>
          <w:szCs w:val="24"/>
        </w:rPr>
        <w:t>α συζητούμε</w:t>
      </w:r>
      <w:r>
        <w:rPr>
          <w:rFonts w:eastAsia="Times New Roman"/>
          <w:szCs w:val="24"/>
        </w:rPr>
        <w:t>.</w:t>
      </w:r>
      <w:r w:rsidRPr="00E05CE2">
        <w:rPr>
          <w:rFonts w:eastAsia="Times New Roman"/>
          <w:szCs w:val="24"/>
        </w:rPr>
        <w:t xml:space="preserve"> </w:t>
      </w:r>
      <w:r>
        <w:rPr>
          <w:rFonts w:eastAsia="Times New Roman"/>
          <w:szCs w:val="24"/>
        </w:rPr>
        <w:t>Υ</w:t>
      </w:r>
      <w:r w:rsidRPr="00E05CE2">
        <w:rPr>
          <w:rFonts w:eastAsia="Times New Roman"/>
          <w:szCs w:val="24"/>
        </w:rPr>
        <w:t xml:space="preserve">πήρχε ένα σχέδιο </w:t>
      </w:r>
      <w:r>
        <w:rPr>
          <w:rFonts w:eastAsia="Times New Roman"/>
          <w:szCs w:val="24"/>
        </w:rPr>
        <w:t>ο</w:t>
      </w:r>
      <w:r w:rsidRPr="00E05CE2">
        <w:rPr>
          <w:rFonts w:eastAsia="Times New Roman"/>
          <w:szCs w:val="24"/>
        </w:rPr>
        <w:t xml:space="preserve">ργανισμού το καλοκαίρι του </w:t>
      </w:r>
      <w:r>
        <w:rPr>
          <w:rFonts w:eastAsia="Times New Roman"/>
          <w:szCs w:val="24"/>
        </w:rPr>
        <w:t>20</w:t>
      </w:r>
      <w:r w:rsidRPr="00E05CE2">
        <w:rPr>
          <w:rFonts w:eastAsia="Times New Roman"/>
          <w:szCs w:val="24"/>
        </w:rPr>
        <w:t>16</w:t>
      </w:r>
      <w:r>
        <w:rPr>
          <w:rFonts w:eastAsia="Times New Roman"/>
          <w:szCs w:val="24"/>
        </w:rPr>
        <w:t>.</w:t>
      </w:r>
      <w:r w:rsidRPr="00E05CE2">
        <w:rPr>
          <w:rFonts w:eastAsia="Times New Roman"/>
          <w:szCs w:val="24"/>
        </w:rPr>
        <w:t xml:space="preserve"> </w:t>
      </w:r>
      <w:r>
        <w:rPr>
          <w:rFonts w:eastAsia="Times New Roman"/>
          <w:szCs w:val="24"/>
        </w:rPr>
        <w:t>Ε</w:t>
      </w:r>
      <w:r w:rsidRPr="00E05CE2">
        <w:rPr>
          <w:rFonts w:eastAsia="Times New Roman"/>
          <w:szCs w:val="24"/>
        </w:rPr>
        <w:t xml:space="preserve">ίμαστε καλοκαίρι του </w:t>
      </w:r>
      <w:r>
        <w:rPr>
          <w:rFonts w:eastAsia="Times New Roman"/>
          <w:szCs w:val="24"/>
        </w:rPr>
        <w:t>20</w:t>
      </w:r>
      <w:r w:rsidRPr="00E05CE2">
        <w:rPr>
          <w:rFonts w:eastAsia="Times New Roman"/>
          <w:szCs w:val="24"/>
        </w:rPr>
        <w:t>19</w:t>
      </w:r>
      <w:r>
        <w:rPr>
          <w:rFonts w:eastAsia="Times New Roman"/>
          <w:szCs w:val="24"/>
        </w:rPr>
        <w:t>.</w:t>
      </w:r>
      <w:r w:rsidRPr="00E05CE2">
        <w:rPr>
          <w:rFonts w:eastAsia="Times New Roman"/>
          <w:szCs w:val="24"/>
        </w:rPr>
        <w:t xml:space="preserve"> </w:t>
      </w:r>
      <w:r>
        <w:rPr>
          <w:rFonts w:eastAsia="Times New Roman"/>
          <w:szCs w:val="24"/>
        </w:rPr>
        <w:t>Υ</w:t>
      </w:r>
      <w:r w:rsidRPr="00E05CE2">
        <w:rPr>
          <w:rFonts w:eastAsia="Times New Roman"/>
          <w:szCs w:val="24"/>
        </w:rPr>
        <w:t>πάρχει κα</w:t>
      </w:r>
      <w:r>
        <w:rPr>
          <w:rFonts w:eastAsia="Times New Roman"/>
          <w:szCs w:val="24"/>
        </w:rPr>
        <w:t>μ</w:t>
      </w:r>
      <w:r w:rsidRPr="00E05CE2">
        <w:rPr>
          <w:rFonts w:eastAsia="Times New Roman"/>
          <w:szCs w:val="24"/>
        </w:rPr>
        <w:t>μία σκέψη εκεί να αποκτήσει</w:t>
      </w:r>
      <w:r w:rsidRPr="00E05CE2">
        <w:rPr>
          <w:rFonts w:eastAsia="Times New Roman"/>
          <w:szCs w:val="24"/>
        </w:rPr>
        <w:t xml:space="preserve"> έναν </w:t>
      </w:r>
      <w:r>
        <w:rPr>
          <w:rFonts w:eastAsia="Times New Roman"/>
          <w:szCs w:val="24"/>
        </w:rPr>
        <w:t>ο</w:t>
      </w:r>
      <w:r w:rsidRPr="00E05CE2">
        <w:rPr>
          <w:rFonts w:eastAsia="Times New Roman"/>
          <w:szCs w:val="24"/>
        </w:rPr>
        <w:t>ργανισμό</w:t>
      </w:r>
      <w:r>
        <w:rPr>
          <w:rFonts w:eastAsia="Times New Roman"/>
          <w:szCs w:val="24"/>
        </w:rPr>
        <w:t xml:space="preserve"> αυτό το μεγάλο </w:t>
      </w:r>
      <w:r>
        <w:rPr>
          <w:rFonts w:eastAsia="Times New Roman"/>
          <w:szCs w:val="24"/>
        </w:rPr>
        <w:t>ταμείο</w:t>
      </w:r>
      <w:r>
        <w:rPr>
          <w:rFonts w:eastAsia="Times New Roman"/>
          <w:szCs w:val="24"/>
        </w:rPr>
        <w:t>,</w:t>
      </w:r>
      <w:r w:rsidRPr="00E05CE2">
        <w:rPr>
          <w:rFonts w:eastAsia="Times New Roman"/>
          <w:szCs w:val="24"/>
        </w:rPr>
        <w:t xml:space="preserve"> </w:t>
      </w:r>
      <w:r>
        <w:rPr>
          <w:rFonts w:eastAsia="Times New Roman"/>
          <w:szCs w:val="24"/>
        </w:rPr>
        <w:t>το οποίο διαχειρίζεται 80</w:t>
      </w:r>
      <w:r>
        <w:rPr>
          <w:rFonts w:eastAsia="Times New Roman"/>
          <w:szCs w:val="24"/>
        </w:rPr>
        <w:t xml:space="preserve"> </w:t>
      </w:r>
      <w:r>
        <w:rPr>
          <w:rFonts w:eastAsia="Times New Roman"/>
          <w:szCs w:val="24"/>
        </w:rPr>
        <w:t>-</w:t>
      </w:r>
      <w:r>
        <w:rPr>
          <w:rFonts w:eastAsia="Times New Roman"/>
          <w:szCs w:val="24"/>
        </w:rPr>
        <w:t xml:space="preserve"> </w:t>
      </w:r>
      <w:r w:rsidRPr="00E05CE2">
        <w:rPr>
          <w:rFonts w:eastAsia="Times New Roman"/>
          <w:szCs w:val="24"/>
        </w:rPr>
        <w:t>100 εκατομμύρια το</w:t>
      </w:r>
      <w:r>
        <w:rPr>
          <w:rFonts w:eastAsia="Times New Roman"/>
          <w:szCs w:val="24"/>
        </w:rPr>
        <w:t>ν</w:t>
      </w:r>
      <w:r w:rsidRPr="00E05CE2">
        <w:rPr>
          <w:rFonts w:eastAsia="Times New Roman"/>
          <w:szCs w:val="24"/>
        </w:rPr>
        <w:t xml:space="preserve"> χρόνο</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 xml:space="preserve">εν έχει </w:t>
      </w:r>
      <w:r>
        <w:rPr>
          <w:rFonts w:eastAsia="Times New Roman"/>
          <w:szCs w:val="24"/>
        </w:rPr>
        <w:t>τίποτε. Δ</w:t>
      </w:r>
      <w:r w:rsidRPr="00E05CE2">
        <w:rPr>
          <w:rFonts w:eastAsia="Times New Roman"/>
          <w:szCs w:val="24"/>
        </w:rPr>
        <w:t>εν έχει μηχανογραφικό κέντρο</w:t>
      </w:r>
      <w:r>
        <w:rPr>
          <w:rFonts w:eastAsia="Times New Roman"/>
          <w:szCs w:val="24"/>
        </w:rPr>
        <w:t>,</w:t>
      </w:r>
      <w:r w:rsidRPr="00E05CE2">
        <w:rPr>
          <w:rFonts w:eastAsia="Times New Roman"/>
          <w:szCs w:val="24"/>
        </w:rPr>
        <w:t xml:space="preserve"> δεν έχει οικονομικό </w:t>
      </w:r>
      <w:r>
        <w:rPr>
          <w:rFonts w:eastAsia="Times New Roman"/>
          <w:szCs w:val="24"/>
        </w:rPr>
        <w:t>δ</w:t>
      </w:r>
      <w:r w:rsidRPr="00E05CE2">
        <w:rPr>
          <w:rFonts w:eastAsia="Times New Roman"/>
          <w:szCs w:val="24"/>
        </w:rPr>
        <w:t>ιευθυντή</w:t>
      </w:r>
      <w:r>
        <w:rPr>
          <w:rFonts w:eastAsia="Times New Roman"/>
          <w:szCs w:val="24"/>
        </w:rPr>
        <w:t>,</w:t>
      </w:r>
      <w:r w:rsidRPr="00E05CE2">
        <w:rPr>
          <w:rFonts w:eastAsia="Times New Roman"/>
          <w:szCs w:val="24"/>
        </w:rPr>
        <w:t xml:space="preserve"> δεν έχει </w:t>
      </w:r>
      <w:r>
        <w:rPr>
          <w:rFonts w:eastAsia="Times New Roman"/>
          <w:szCs w:val="24"/>
        </w:rPr>
        <w:t>δ</w:t>
      </w:r>
      <w:r w:rsidRPr="00E05CE2">
        <w:rPr>
          <w:rFonts w:eastAsia="Times New Roman"/>
          <w:szCs w:val="24"/>
        </w:rPr>
        <w:t xml:space="preserve">ιευθυντή </w:t>
      </w:r>
      <w:r>
        <w:rPr>
          <w:rFonts w:eastAsia="Times New Roman"/>
          <w:szCs w:val="24"/>
        </w:rPr>
        <w:t>ε</w:t>
      </w:r>
      <w:r w:rsidRPr="00E05CE2">
        <w:rPr>
          <w:rFonts w:eastAsia="Times New Roman"/>
          <w:szCs w:val="24"/>
        </w:rPr>
        <w:t>μπορική</w:t>
      </w:r>
      <w:r>
        <w:rPr>
          <w:rFonts w:eastAsia="Times New Roman"/>
          <w:szCs w:val="24"/>
        </w:rPr>
        <w:t>ς</w:t>
      </w:r>
      <w:r w:rsidRPr="00E05CE2">
        <w:rPr>
          <w:rFonts w:eastAsia="Times New Roman"/>
          <w:szCs w:val="24"/>
        </w:rPr>
        <w:t xml:space="preserve"> εκμετάλλευση</w:t>
      </w:r>
      <w:r>
        <w:rPr>
          <w:rFonts w:eastAsia="Times New Roman"/>
          <w:szCs w:val="24"/>
        </w:rPr>
        <w:t>ς.</w:t>
      </w:r>
      <w:r w:rsidRPr="00E05CE2">
        <w:rPr>
          <w:rFonts w:eastAsia="Times New Roman"/>
          <w:szCs w:val="24"/>
        </w:rPr>
        <w:t xml:space="preserve"> </w:t>
      </w:r>
      <w:r>
        <w:rPr>
          <w:rFonts w:eastAsia="Times New Roman"/>
          <w:szCs w:val="24"/>
        </w:rPr>
        <w:t>Δ</w:t>
      </w:r>
      <w:r w:rsidRPr="00E05CE2">
        <w:rPr>
          <w:rFonts w:eastAsia="Times New Roman"/>
          <w:szCs w:val="24"/>
        </w:rPr>
        <w:t xml:space="preserve">εν έχει </w:t>
      </w:r>
      <w:r>
        <w:rPr>
          <w:rFonts w:eastAsia="Times New Roman"/>
          <w:szCs w:val="24"/>
        </w:rPr>
        <w:t>δ</w:t>
      </w:r>
      <w:r w:rsidRPr="00E05CE2">
        <w:rPr>
          <w:rFonts w:eastAsia="Times New Roman"/>
          <w:szCs w:val="24"/>
        </w:rPr>
        <w:t>ιευθυντή</w:t>
      </w:r>
      <w:r>
        <w:rPr>
          <w:rFonts w:eastAsia="Times New Roman"/>
          <w:szCs w:val="24"/>
        </w:rPr>
        <w:t>.</w:t>
      </w:r>
      <w:r w:rsidRPr="00E05CE2">
        <w:rPr>
          <w:rFonts w:eastAsia="Times New Roman"/>
          <w:szCs w:val="24"/>
        </w:rPr>
        <w:t xml:space="preserve"> </w:t>
      </w:r>
      <w:r>
        <w:rPr>
          <w:rFonts w:eastAsia="Times New Roman"/>
          <w:szCs w:val="24"/>
        </w:rPr>
        <w:t>Διοικείται κ</w:t>
      </w:r>
      <w:r w:rsidRPr="00E05CE2">
        <w:rPr>
          <w:rFonts w:eastAsia="Times New Roman"/>
          <w:szCs w:val="24"/>
        </w:rPr>
        <w:t xml:space="preserve">ι εκεί </w:t>
      </w:r>
      <w:r w:rsidRPr="00E05CE2">
        <w:rPr>
          <w:rFonts w:eastAsia="Times New Roman"/>
          <w:szCs w:val="24"/>
        </w:rPr>
        <w:t xml:space="preserve">από ένα </w:t>
      </w:r>
      <w:r w:rsidRPr="00E05CE2">
        <w:rPr>
          <w:rFonts w:eastAsia="Times New Roman"/>
          <w:szCs w:val="24"/>
        </w:rPr>
        <w:t>διοικητικό συμβούλιο</w:t>
      </w:r>
      <w:r>
        <w:rPr>
          <w:rFonts w:eastAsia="Times New Roman"/>
          <w:szCs w:val="24"/>
        </w:rPr>
        <w:t>.</w:t>
      </w:r>
    </w:p>
    <w:p w14:paraId="7632C46A"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Έ</w:t>
      </w:r>
      <w:r w:rsidRPr="00E05CE2">
        <w:rPr>
          <w:rFonts w:eastAsia="Times New Roman"/>
          <w:szCs w:val="24"/>
        </w:rPr>
        <w:t xml:space="preserve">χει </w:t>
      </w:r>
      <w:r>
        <w:rPr>
          <w:rFonts w:eastAsia="Times New Roman"/>
          <w:szCs w:val="24"/>
        </w:rPr>
        <w:t>Ο</w:t>
      </w:r>
      <w:r w:rsidRPr="00E05CE2">
        <w:rPr>
          <w:rFonts w:eastAsia="Times New Roman"/>
          <w:szCs w:val="24"/>
        </w:rPr>
        <w:t>ργανισμό το Ελληνικό Φεστιβάλ</w:t>
      </w:r>
      <w:r>
        <w:rPr>
          <w:rFonts w:eastAsia="Times New Roman"/>
          <w:szCs w:val="24"/>
        </w:rPr>
        <w:t>, η μεγάλη ανώνυμος εταιρεία του ελληνικού</w:t>
      </w:r>
      <w:r w:rsidRPr="00E05CE2">
        <w:rPr>
          <w:rFonts w:eastAsia="Times New Roman"/>
          <w:szCs w:val="24"/>
        </w:rPr>
        <w:t xml:space="preserve"> </w:t>
      </w:r>
      <w:r>
        <w:rPr>
          <w:rFonts w:eastAsia="Times New Roman"/>
          <w:szCs w:val="24"/>
        </w:rPr>
        <w:t>δ</w:t>
      </w:r>
      <w:r w:rsidRPr="00E05CE2">
        <w:rPr>
          <w:rFonts w:eastAsia="Times New Roman"/>
          <w:szCs w:val="24"/>
        </w:rPr>
        <w:t>ημοσίου</w:t>
      </w:r>
      <w:r>
        <w:rPr>
          <w:rFonts w:eastAsia="Times New Roman"/>
          <w:szCs w:val="24"/>
        </w:rPr>
        <w:t>;</w:t>
      </w:r>
      <w:r w:rsidRPr="00E05CE2">
        <w:rPr>
          <w:rFonts w:eastAsia="Times New Roman"/>
          <w:szCs w:val="24"/>
        </w:rPr>
        <w:t xml:space="preserve"> </w:t>
      </w:r>
      <w:r>
        <w:rPr>
          <w:rFonts w:eastAsia="Times New Roman"/>
          <w:szCs w:val="24"/>
        </w:rPr>
        <w:t>Έ</w:t>
      </w:r>
      <w:r w:rsidRPr="00E05CE2">
        <w:rPr>
          <w:rFonts w:eastAsia="Times New Roman"/>
          <w:szCs w:val="24"/>
        </w:rPr>
        <w:t xml:space="preserve">χει </w:t>
      </w:r>
      <w:r>
        <w:rPr>
          <w:rFonts w:eastAsia="Times New Roman"/>
          <w:szCs w:val="24"/>
        </w:rPr>
        <w:t>Ο</w:t>
      </w:r>
      <w:r w:rsidRPr="00E05CE2">
        <w:rPr>
          <w:rFonts w:eastAsia="Times New Roman"/>
          <w:szCs w:val="24"/>
        </w:rPr>
        <w:t xml:space="preserve">ργανισμό η </w:t>
      </w:r>
      <w:r>
        <w:rPr>
          <w:rFonts w:eastAsia="Times New Roman"/>
          <w:szCs w:val="24"/>
        </w:rPr>
        <w:t>Ε</w:t>
      </w:r>
      <w:r w:rsidRPr="00E05CE2">
        <w:rPr>
          <w:rFonts w:eastAsia="Times New Roman"/>
          <w:szCs w:val="24"/>
        </w:rPr>
        <w:t>θνική Λυρική Σκηνή</w:t>
      </w:r>
      <w:r>
        <w:rPr>
          <w:rFonts w:eastAsia="Times New Roman"/>
          <w:szCs w:val="24"/>
        </w:rPr>
        <w:t>;</w:t>
      </w:r>
      <w:r w:rsidRPr="00E05CE2">
        <w:rPr>
          <w:rFonts w:eastAsia="Times New Roman"/>
          <w:szCs w:val="24"/>
        </w:rPr>
        <w:t xml:space="preserve"> </w:t>
      </w:r>
      <w:r>
        <w:rPr>
          <w:rFonts w:eastAsia="Times New Roman"/>
          <w:szCs w:val="24"/>
        </w:rPr>
        <w:t>Μ</w:t>
      </w:r>
      <w:r w:rsidRPr="00E05CE2">
        <w:rPr>
          <w:rFonts w:eastAsia="Times New Roman"/>
          <w:szCs w:val="24"/>
        </w:rPr>
        <w:t xml:space="preserve">ιλάω </w:t>
      </w:r>
      <w:r>
        <w:rPr>
          <w:rFonts w:eastAsia="Times New Roman"/>
          <w:szCs w:val="24"/>
        </w:rPr>
        <w:t xml:space="preserve">για </w:t>
      </w:r>
      <w:r w:rsidRPr="00E05CE2">
        <w:rPr>
          <w:rFonts w:eastAsia="Times New Roman"/>
          <w:szCs w:val="24"/>
        </w:rPr>
        <w:t>τους μεγάλους</w:t>
      </w:r>
      <w:r>
        <w:rPr>
          <w:rFonts w:eastAsia="Times New Roman"/>
          <w:szCs w:val="24"/>
        </w:rPr>
        <w:t>,</w:t>
      </w:r>
      <w:r w:rsidRPr="00E05CE2">
        <w:rPr>
          <w:rFonts w:eastAsia="Times New Roman"/>
          <w:szCs w:val="24"/>
        </w:rPr>
        <w:t xml:space="preserve"> προβεβλημένους οργανισμούς</w:t>
      </w:r>
      <w:r>
        <w:rPr>
          <w:rFonts w:eastAsia="Times New Roman"/>
          <w:szCs w:val="24"/>
        </w:rPr>
        <w:t>,</w:t>
      </w:r>
      <w:r w:rsidRPr="00E05CE2">
        <w:rPr>
          <w:rFonts w:eastAsia="Times New Roman"/>
          <w:szCs w:val="24"/>
        </w:rPr>
        <w:t xml:space="preserve"> οι οποίοι χαίρουν της εκτίμησης και παιδαγωγ</w:t>
      </w:r>
      <w:r>
        <w:rPr>
          <w:rFonts w:eastAsia="Times New Roman"/>
          <w:szCs w:val="24"/>
        </w:rPr>
        <w:t>ούν</w:t>
      </w:r>
      <w:r w:rsidRPr="00E05CE2">
        <w:rPr>
          <w:rFonts w:eastAsia="Times New Roman"/>
          <w:szCs w:val="24"/>
        </w:rPr>
        <w:t xml:space="preserve"> τον ελληνικό λαό και διαχειρίζονται</w:t>
      </w:r>
      <w:r>
        <w:rPr>
          <w:rFonts w:eastAsia="Times New Roman"/>
          <w:szCs w:val="24"/>
        </w:rPr>
        <w:t>,</w:t>
      </w:r>
      <w:r w:rsidRPr="00E05CE2">
        <w:rPr>
          <w:rFonts w:eastAsia="Times New Roman"/>
          <w:szCs w:val="24"/>
        </w:rPr>
        <w:t xml:space="preserve"> </w:t>
      </w:r>
      <w:r>
        <w:rPr>
          <w:rFonts w:eastAsia="Times New Roman"/>
          <w:szCs w:val="24"/>
        </w:rPr>
        <w:t>επίσης,</w:t>
      </w:r>
      <w:r w:rsidRPr="00E05CE2">
        <w:rPr>
          <w:rFonts w:eastAsia="Times New Roman"/>
          <w:szCs w:val="24"/>
        </w:rPr>
        <w:t xml:space="preserve"> πάρα πολλά χρήματα του ελληνικού </w:t>
      </w:r>
      <w:r>
        <w:rPr>
          <w:rFonts w:eastAsia="Times New Roman"/>
          <w:szCs w:val="24"/>
        </w:rPr>
        <w:t>δ</w:t>
      </w:r>
      <w:r w:rsidRPr="00E05CE2">
        <w:rPr>
          <w:rFonts w:eastAsia="Times New Roman"/>
          <w:szCs w:val="24"/>
        </w:rPr>
        <w:t>ημοσίου</w:t>
      </w:r>
      <w:r>
        <w:rPr>
          <w:rFonts w:eastAsia="Times New Roman"/>
          <w:szCs w:val="24"/>
        </w:rPr>
        <w:t>,</w:t>
      </w:r>
      <w:r w:rsidRPr="00E05CE2">
        <w:rPr>
          <w:rFonts w:eastAsia="Times New Roman"/>
          <w:szCs w:val="24"/>
        </w:rPr>
        <w:t xml:space="preserve"> του Έλληνα φορολογο</w:t>
      </w:r>
      <w:r>
        <w:rPr>
          <w:rFonts w:eastAsia="Times New Roman"/>
          <w:szCs w:val="24"/>
        </w:rPr>
        <w:t>υ</w:t>
      </w:r>
      <w:r w:rsidRPr="00E05CE2">
        <w:rPr>
          <w:rFonts w:eastAsia="Times New Roman"/>
          <w:szCs w:val="24"/>
        </w:rPr>
        <w:t>μ</w:t>
      </w:r>
      <w:r>
        <w:rPr>
          <w:rFonts w:eastAsia="Times New Roman"/>
          <w:szCs w:val="24"/>
        </w:rPr>
        <w:t>έ</w:t>
      </w:r>
      <w:r w:rsidRPr="00E05CE2">
        <w:rPr>
          <w:rFonts w:eastAsia="Times New Roman"/>
          <w:szCs w:val="24"/>
        </w:rPr>
        <w:t>νου</w:t>
      </w:r>
      <w:r>
        <w:rPr>
          <w:rFonts w:eastAsia="Times New Roman"/>
          <w:szCs w:val="24"/>
        </w:rPr>
        <w:t>.</w:t>
      </w:r>
      <w:r w:rsidRPr="00E05CE2">
        <w:rPr>
          <w:rFonts w:eastAsia="Times New Roman"/>
          <w:szCs w:val="24"/>
        </w:rPr>
        <w:t xml:space="preserve"> </w:t>
      </w:r>
    </w:p>
    <w:p w14:paraId="7632C46B" w14:textId="77777777" w:rsidR="00845256" w:rsidRDefault="00BE25C9">
      <w:pPr>
        <w:spacing w:line="600" w:lineRule="auto"/>
        <w:ind w:firstLine="720"/>
        <w:contextualSpacing/>
        <w:jc w:val="both"/>
        <w:rPr>
          <w:rFonts w:eastAsia="Times New Roman" w:cs="Times New Roman"/>
          <w:szCs w:val="24"/>
        </w:rPr>
      </w:pPr>
      <w:r>
        <w:rPr>
          <w:rFonts w:eastAsia="Times New Roman"/>
          <w:szCs w:val="24"/>
        </w:rPr>
        <w:t>Μ</w:t>
      </w:r>
      <w:r w:rsidRPr="00E05CE2">
        <w:rPr>
          <w:rFonts w:eastAsia="Times New Roman"/>
          <w:szCs w:val="24"/>
        </w:rPr>
        <w:t>ε ποιους τρόπους προχωρούν αυτ</w:t>
      </w:r>
      <w:r>
        <w:rPr>
          <w:rFonts w:eastAsia="Times New Roman"/>
          <w:szCs w:val="24"/>
        </w:rPr>
        <w:t>οί</w:t>
      </w:r>
      <w:r w:rsidRPr="00E05CE2">
        <w:rPr>
          <w:rFonts w:eastAsia="Times New Roman"/>
          <w:szCs w:val="24"/>
        </w:rPr>
        <w:t xml:space="preserve"> </w:t>
      </w:r>
      <w:r>
        <w:rPr>
          <w:rFonts w:eastAsia="Times New Roman"/>
          <w:szCs w:val="24"/>
        </w:rPr>
        <w:t xml:space="preserve">οι </w:t>
      </w:r>
      <w:r w:rsidRPr="00E05CE2">
        <w:rPr>
          <w:rFonts w:eastAsia="Times New Roman"/>
          <w:szCs w:val="24"/>
        </w:rPr>
        <w:t>μεγάλ</w:t>
      </w:r>
      <w:r>
        <w:rPr>
          <w:rFonts w:eastAsia="Times New Roman"/>
          <w:szCs w:val="24"/>
        </w:rPr>
        <w:t>οι καλλιτεχνικοί</w:t>
      </w:r>
      <w:r w:rsidRPr="00E05CE2">
        <w:rPr>
          <w:rFonts w:eastAsia="Times New Roman"/>
          <w:szCs w:val="24"/>
        </w:rPr>
        <w:t xml:space="preserve"> οργανισμοί</w:t>
      </w:r>
      <w:r>
        <w:rPr>
          <w:rFonts w:eastAsia="Times New Roman"/>
          <w:szCs w:val="24"/>
        </w:rPr>
        <w:t>; Προχωρούν</w:t>
      </w:r>
      <w:r w:rsidRPr="00E05CE2">
        <w:rPr>
          <w:rFonts w:eastAsia="Times New Roman"/>
          <w:szCs w:val="24"/>
        </w:rPr>
        <w:t xml:space="preserve"> χωρίς εσωτερικό κανονισμό</w:t>
      </w:r>
      <w:r>
        <w:rPr>
          <w:rFonts w:eastAsia="Times New Roman"/>
          <w:szCs w:val="24"/>
        </w:rPr>
        <w:t>,</w:t>
      </w:r>
      <w:r w:rsidRPr="00E05CE2">
        <w:rPr>
          <w:rFonts w:eastAsia="Times New Roman"/>
          <w:szCs w:val="24"/>
        </w:rPr>
        <w:t xml:space="preserve"> χωρίς οργανόγραμμα </w:t>
      </w:r>
      <w:r>
        <w:rPr>
          <w:rFonts w:eastAsia="Times New Roman"/>
          <w:szCs w:val="24"/>
        </w:rPr>
        <w:t>ή</w:t>
      </w:r>
      <w:r w:rsidRPr="00E05CE2">
        <w:rPr>
          <w:rFonts w:eastAsia="Times New Roman"/>
          <w:szCs w:val="24"/>
        </w:rPr>
        <w:t xml:space="preserve"> με κάποια </w:t>
      </w:r>
      <w:r>
        <w:rPr>
          <w:rFonts w:eastAsia="Times New Roman"/>
          <w:szCs w:val="24"/>
        </w:rPr>
        <w:t>π</w:t>
      </w:r>
      <w:r w:rsidRPr="00E05CE2">
        <w:rPr>
          <w:rFonts w:eastAsia="Times New Roman"/>
          <w:szCs w:val="24"/>
        </w:rPr>
        <w:t xml:space="preserve">ροεδρικά </w:t>
      </w:r>
      <w:r>
        <w:rPr>
          <w:rFonts w:eastAsia="Times New Roman"/>
          <w:szCs w:val="24"/>
        </w:rPr>
        <w:t>δ</w:t>
      </w:r>
      <w:r w:rsidRPr="00E05CE2">
        <w:rPr>
          <w:rFonts w:eastAsia="Times New Roman"/>
          <w:szCs w:val="24"/>
        </w:rPr>
        <w:t xml:space="preserve">ιατάγματα </w:t>
      </w:r>
      <w:r>
        <w:rPr>
          <w:rFonts w:eastAsia="Times New Roman"/>
          <w:szCs w:val="24"/>
        </w:rPr>
        <w:t>ή βασιλικά δ</w:t>
      </w:r>
      <w:r w:rsidRPr="00E05CE2">
        <w:rPr>
          <w:rFonts w:eastAsia="Times New Roman"/>
          <w:szCs w:val="24"/>
        </w:rPr>
        <w:t xml:space="preserve">ιατάγματα της δεκαετίας του </w:t>
      </w:r>
      <w:r>
        <w:rPr>
          <w:rFonts w:eastAsia="Times New Roman"/>
          <w:szCs w:val="24"/>
        </w:rPr>
        <w:t>19</w:t>
      </w:r>
      <w:r w:rsidRPr="00E05CE2">
        <w:rPr>
          <w:rFonts w:eastAsia="Times New Roman"/>
          <w:szCs w:val="24"/>
        </w:rPr>
        <w:t xml:space="preserve">60 και του </w:t>
      </w:r>
      <w:r>
        <w:rPr>
          <w:rFonts w:eastAsia="Times New Roman"/>
          <w:szCs w:val="24"/>
        </w:rPr>
        <w:t>19</w:t>
      </w:r>
      <w:r w:rsidRPr="00E05CE2">
        <w:rPr>
          <w:rFonts w:eastAsia="Times New Roman"/>
          <w:szCs w:val="24"/>
        </w:rPr>
        <w:t>70</w:t>
      </w:r>
      <w:r>
        <w:rPr>
          <w:rFonts w:eastAsia="Times New Roman"/>
          <w:szCs w:val="24"/>
        </w:rPr>
        <w:t>;</w:t>
      </w:r>
      <w:r w:rsidRPr="00E05CE2">
        <w:rPr>
          <w:rFonts w:eastAsia="Times New Roman"/>
          <w:szCs w:val="24"/>
        </w:rPr>
        <w:t xml:space="preserve"> </w:t>
      </w:r>
      <w:r>
        <w:rPr>
          <w:rFonts w:eastAsia="Times New Roman"/>
          <w:szCs w:val="24"/>
        </w:rPr>
        <w:t>Σε</w:t>
      </w:r>
      <w:r w:rsidRPr="00E05CE2">
        <w:rPr>
          <w:rFonts w:eastAsia="Times New Roman"/>
          <w:szCs w:val="24"/>
        </w:rPr>
        <w:t xml:space="preserve"> μερικούς από αυτούς τους εποπτευόμενους οργανισμούς νομίζω ότι δεν υπάρχει καν </w:t>
      </w:r>
      <w:r>
        <w:rPr>
          <w:rFonts w:eastAsia="Times New Roman"/>
          <w:szCs w:val="24"/>
        </w:rPr>
        <w:t>τ</w:t>
      </w:r>
      <w:r w:rsidRPr="00E05CE2">
        <w:rPr>
          <w:rFonts w:eastAsia="Times New Roman"/>
          <w:szCs w:val="24"/>
        </w:rPr>
        <w:t>ίποτε</w:t>
      </w:r>
      <w:r>
        <w:rPr>
          <w:rFonts w:eastAsia="Times New Roman"/>
          <w:szCs w:val="24"/>
        </w:rPr>
        <w:t>.</w:t>
      </w:r>
      <w:r w:rsidRPr="00E05CE2">
        <w:rPr>
          <w:rFonts w:eastAsia="Times New Roman"/>
          <w:szCs w:val="24"/>
        </w:rPr>
        <w:t xml:space="preserve"> </w:t>
      </w:r>
      <w:r>
        <w:rPr>
          <w:rFonts w:eastAsia="Times New Roman"/>
          <w:szCs w:val="24"/>
        </w:rPr>
        <w:t>Δ</w:t>
      </w:r>
      <w:r w:rsidRPr="00E05CE2">
        <w:rPr>
          <w:rFonts w:eastAsia="Times New Roman"/>
          <w:szCs w:val="24"/>
        </w:rPr>
        <w:t xml:space="preserve">εν υπάρχει </w:t>
      </w:r>
      <w:proofErr w:type="spellStart"/>
      <w:r w:rsidRPr="00E05CE2">
        <w:rPr>
          <w:rFonts w:eastAsia="Times New Roman"/>
          <w:szCs w:val="24"/>
        </w:rPr>
        <w:t>καθηκοντολόγιο</w:t>
      </w:r>
      <w:proofErr w:type="spellEnd"/>
      <w:r>
        <w:rPr>
          <w:rFonts w:eastAsia="Times New Roman"/>
          <w:szCs w:val="24"/>
        </w:rPr>
        <w:t>,</w:t>
      </w:r>
      <w:r w:rsidRPr="00E05CE2">
        <w:rPr>
          <w:rFonts w:eastAsia="Times New Roman"/>
          <w:szCs w:val="24"/>
        </w:rPr>
        <w:t xml:space="preserve"> δεν υπάρχει περιγραφή θέσεων</w:t>
      </w:r>
      <w:r>
        <w:rPr>
          <w:rFonts w:eastAsia="Times New Roman"/>
          <w:szCs w:val="24"/>
        </w:rPr>
        <w:t>.</w:t>
      </w:r>
      <w:r w:rsidRPr="00E05CE2">
        <w:rPr>
          <w:rFonts w:eastAsia="Times New Roman"/>
          <w:szCs w:val="24"/>
        </w:rPr>
        <w:t xml:space="preserve"> </w:t>
      </w:r>
      <w:r>
        <w:rPr>
          <w:rFonts w:eastAsia="Times New Roman"/>
          <w:szCs w:val="24"/>
        </w:rPr>
        <w:t>Τ</w:t>
      </w:r>
      <w:r w:rsidRPr="00E05CE2">
        <w:rPr>
          <w:rFonts w:eastAsia="Times New Roman"/>
          <w:szCs w:val="24"/>
        </w:rPr>
        <w:t xml:space="preserve">ι γίνεται με αυτή την </w:t>
      </w:r>
      <w:r w:rsidRPr="00E05CE2">
        <w:rPr>
          <w:rFonts w:eastAsia="Times New Roman"/>
          <w:szCs w:val="24"/>
        </w:rPr>
        <w:t>κατάσταση</w:t>
      </w:r>
      <w:r>
        <w:rPr>
          <w:rFonts w:eastAsia="Times New Roman"/>
          <w:szCs w:val="24"/>
        </w:rPr>
        <w:t>;</w:t>
      </w:r>
    </w:p>
    <w:p w14:paraId="7632C46C" w14:textId="77777777" w:rsidR="00845256" w:rsidRDefault="00BE25C9">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Στρατής.</w:t>
      </w:r>
    </w:p>
    <w:p w14:paraId="7632C46D" w14:textId="77777777" w:rsidR="00845256" w:rsidRDefault="00BE25C9">
      <w:pPr>
        <w:spacing w:line="600" w:lineRule="auto"/>
        <w:ind w:firstLine="720"/>
        <w:contextualSpacing/>
        <w:jc w:val="both"/>
        <w:rPr>
          <w:rFonts w:eastAsia="Times New Roman"/>
          <w:bCs/>
          <w:szCs w:val="24"/>
        </w:rPr>
      </w:pPr>
      <w:r w:rsidRPr="003833E9">
        <w:rPr>
          <w:rFonts w:eastAsia="Times New Roman"/>
          <w:b/>
          <w:bCs/>
          <w:szCs w:val="24"/>
        </w:rPr>
        <w:t>ΚΩΝΣΤΑΝΤΙΝΟΣ ΣΤΡΑΤΗΣ (Υφυπουργός Πολιτισμού και Αθλητισμού):</w:t>
      </w:r>
      <w:r>
        <w:rPr>
          <w:rFonts w:eastAsia="Times New Roman"/>
          <w:bCs/>
          <w:szCs w:val="24"/>
        </w:rPr>
        <w:t xml:space="preserve"> Να ξεκινήσω με το Μουσείο της Ακρόπολης. Όχι, το Μουσείο της Ακρόπολης δεν είναι εκεί που ήταν πριν από δέκα χρόνια, γιατί </w:t>
      </w:r>
      <w:r>
        <w:rPr>
          <w:rFonts w:eastAsia="Times New Roman"/>
          <w:bCs/>
          <w:szCs w:val="24"/>
        </w:rPr>
        <w:t xml:space="preserve">αυτή τη στιγμή </w:t>
      </w:r>
      <w:r>
        <w:rPr>
          <w:rFonts w:eastAsia="Times New Roman"/>
          <w:bCs/>
          <w:szCs w:val="24"/>
        </w:rPr>
        <w:lastRenderedPageBreak/>
        <w:t xml:space="preserve">έχει προσωπικό. Τακτοποιούνται τα διοικητικά θέματα του προσωπικού, έτσι ώστε να αποκατασταθεί μια ιεραρχία βάσει της οποίας θα γίνουν τοποθετήσεις, για να μην υπάρξουν αδικίες. Και είναι </w:t>
      </w:r>
      <w:r>
        <w:rPr>
          <w:rFonts w:eastAsia="Times New Roman"/>
          <w:bCs/>
          <w:szCs w:val="24"/>
        </w:rPr>
        <w:t>-</w:t>
      </w:r>
      <w:r>
        <w:rPr>
          <w:rFonts w:eastAsia="Times New Roman"/>
          <w:bCs/>
          <w:szCs w:val="24"/>
        </w:rPr>
        <w:t>αν θέλετε- κάτι που το έχουμε και στο Υπουργείο Πολι</w:t>
      </w:r>
      <w:r>
        <w:rPr>
          <w:rFonts w:eastAsia="Times New Roman"/>
          <w:bCs/>
          <w:szCs w:val="24"/>
        </w:rPr>
        <w:t>τισμού.</w:t>
      </w:r>
    </w:p>
    <w:p w14:paraId="7632C46E" w14:textId="77777777" w:rsidR="00845256" w:rsidRDefault="00BE25C9">
      <w:pPr>
        <w:spacing w:line="600" w:lineRule="auto"/>
        <w:ind w:firstLine="720"/>
        <w:contextualSpacing/>
        <w:jc w:val="both"/>
        <w:rPr>
          <w:rFonts w:eastAsia="Times New Roman"/>
          <w:bCs/>
          <w:szCs w:val="24"/>
        </w:rPr>
      </w:pPr>
      <w:r>
        <w:rPr>
          <w:rFonts w:eastAsia="Times New Roman"/>
          <w:bCs/>
          <w:szCs w:val="24"/>
        </w:rPr>
        <w:t>Ξέρετε ότι αυτή την περίοδο ολοκληρώνονται οι αναγνωρίσεις προϋπηρεσίας, που θα δώσουν τη δυνατότητα σε κόσμο</w:t>
      </w:r>
      <w:r>
        <w:rPr>
          <w:rFonts w:eastAsia="Times New Roman"/>
          <w:bCs/>
          <w:szCs w:val="24"/>
        </w:rPr>
        <w:t>,</w:t>
      </w:r>
      <w:r>
        <w:rPr>
          <w:rFonts w:eastAsia="Times New Roman"/>
          <w:bCs/>
          <w:szCs w:val="24"/>
        </w:rPr>
        <w:t xml:space="preserve"> που δεν έχει αναγνωρισμένη προϋπηρεσία</w:t>
      </w:r>
      <w:r>
        <w:rPr>
          <w:rFonts w:eastAsia="Times New Roman"/>
          <w:bCs/>
          <w:szCs w:val="24"/>
        </w:rPr>
        <w:t>,</w:t>
      </w:r>
      <w:r>
        <w:rPr>
          <w:rFonts w:eastAsia="Times New Roman"/>
          <w:bCs/>
          <w:szCs w:val="24"/>
        </w:rPr>
        <w:t xml:space="preserve"> να ενταχθεί στους υποψήφιους για τοποθετήσεις σε προϊσταμένους εφορειών αρχαιοτήτων και τμηματάρχ</w:t>
      </w:r>
      <w:r>
        <w:rPr>
          <w:rFonts w:eastAsia="Times New Roman"/>
          <w:bCs/>
          <w:szCs w:val="24"/>
        </w:rPr>
        <w:t>ες και μετά θα ακολουθήσει το επόμενο βήμα. Στο Μουσείο της Ακρόπολης</w:t>
      </w:r>
      <w:r>
        <w:rPr>
          <w:rFonts w:eastAsia="Times New Roman"/>
          <w:bCs/>
          <w:szCs w:val="24"/>
        </w:rPr>
        <w:t>,</w:t>
      </w:r>
      <w:r>
        <w:rPr>
          <w:rFonts w:eastAsia="Times New Roman"/>
          <w:bCs/>
          <w:szCs w:val="24"/>
        </w:rPr>
        <w:t xml:space="preserve"> μάλιστα</w:t>
      </w:r>
      <w:r>
        <w:rPr>
          <w:rFonts w:eastAsia="Times New Roman"/>
          <w:bCs/>
          <w:szCs w:val="24"/>
        </w:rPr>
        <w:t>,</w:t>
      </w:r>
      <w:r>
        <w:rPr>
          <w:rFonts w:eastAsia="Times New Roman"/>
          <w:bCs/>
          <w:szCs w:val="24"/>
        </w:rPr>
        <w:t xml:space="preserve"> ίσως είμαστε πιο κοντά σε σχέση με το πού έχει βρεθεί το Υπουργείο, λόγω της πανσπερμίας των συμβάσεων και πολλών διοικητικών ζητημάτων.</w:t>
      </w:r>
    </w:p>
    <w:p w14:paraId="7632C46F" w14:textId="77777777" w:rsidR="00845256" w:rsidRDefault="00BE25C9">
      <w:pPr>
        <w:spacing w:line="600" w:lineRule="auto"/>
        <w:ind w:firstLine="720"/>
        <w:contextualSpacing/>
        <w:jc w:val="both"/>
        <w:rPr>
          <w:rFonts w:eastAsia="Times New Roman"/>
          <w:bCs/>
          <w:szCs w:val="24"/>
        </w:rPr>
      </w:pPr>
      <w:r>
        <w:rPr>
          <w:rFonts w:eastAsia="Times New Roman"/>
          <w:bCs/>
          <w:szCs w:val="24"/>
        </w:rPr>
        <w:t xml:space="preserve">Επομένως έχουν γίνει πάρα πολλά βήματα </w:t>
      </w:r>
      <w:r>
        <w:rPr>
          <w:rFonts w:eastAsia="Times New Roman"/>
          <w:bCs/>
          <w:szCs w:val="24"/>
        </w:rPr>
        <w:t>τουλάχιστον το τελευταίο εξάμηνο στο Μουσείο της Ακρόπολης. Και αυτό μας κάνει αρκετά αξιόπιστους να πούμε ότι μέσα στο καλοκαίρι θα έχουν προχωρήσει και τα ζητήματα της στελέχωσης των θέσεων ευθύνης του οργανισμού.</w:t>
      </w:r>
    </w:p>
    <w:p w14:paraId="7632C470" w14:textId="77777777" w:rsidR="00845256" w:rsidRDefault="00BE25C9">
      <w:pPr>
        <w:spacing w:line="600" w:lineRule="auto"/>
        <w:ind w:firstLine="720"/>
        <w:contextualSpacing/>
        <w:jc w:val="both"/>
        <w:rPr>
          <w:rFonts w:eastAsia="Times New Roman"/>
          <w:bCs/>
          <w:szCs w:val="24"/>
        </w:rPr>
      </w:pPr>
      <w:r>
        <w:rPr>
          <w:rFonts w:eastAsia="Times New Roman"/>
          <w:bCs/>
          <w:szCs w:val="24"/>
        </w:rPr>
        <w:lastRenderedPageBreak/>
        <w:t>Όσον αφορά το Ταμείο Αρχαιολογικών Πόρων</w:t>
      </w:r>
      <w:r>
        <w:rPr>
          <w:rFonts w:eastAsia="Times New Roman"/>
          <w:bCs/>
          <w:szCs w:val="24"/>
        </w:rPr>
        <w:t xml:space="preserve"> παρουσιάζουμε το επόμενο διάστημα ένα σχέδιο οργανογράμματος, το οποίο ξεπερνάει κατά πολύ οποιαδήποτε επεξεργασία έχει γίνει στο παρελθόν, έχοντας μια συσσωρευμένη πια εμπειρία, που έχει όχι μόνο γενικό διευθυντή, αλλά έχει και ξεχωριστή δομή για τις </w:t>
      </w:r>
      <w:proofErr w:type="spellStart"/>
      <w:r>
        <w:rPr>
          <w:rFonts w:eastAsia="Times New Roman"/>
          <w:bCs/>
          <w:szCs w:val="24"/>
        </w:rPr>
        <w:t>διο</w:t>
      </w:r>
      <w:r>
        <w:rPr>
          <w:rFonts w:eastAsia="Times New Roman"/>
          <w:bCs/>
          <w:szCs w:val="24"/>
        </w:rPr>
        <w:t>ικητικοοικονομικές</w:t>
      </w:r>
      <w:proofErr w:type="spellEnd"/>
      <w:r>
        <w:rPr>
          <w:rFonts w:eastAsia="Times New Roman"/>
          <w:bCs/>
          <w:szCs w:val="24"/>
        </w:rPr>
        <w:t xml:space="preserve"> υπηρεσίες, έχει ειδικό εμπορικό τμήμα, τμήμα παραγωγής πολιτιστικών προϊόντων και ένα τμήμα ανάπτυξης, ξεχωρίζοντας το τι θα κάνει το διοικητικό συμβούλιο και τι θα κάνει η διοίκηση με τον γενικό διευθυντή. Επομένως αντιμετωπίζουμε και α</w:t>
      </w:r>
      <w:r>
        <w:rPr>
          <w:rFonts w:eastAsia="Times New Roman"/>
          <w:bCs/>
          <w:szCs w:val="24"/>
        </w:rPr>
        <w:t>υτό το ζήτημα.</w:t>
      </w:r>
    </w:p>
    <w:p w14:paraId="7632C471" w14:textId="77777777" w:rsidR="00845256" w:rsidRDefault="00BE25C9">
      <w:pPr>
        <w:spacing w:line="600" w:lineRule="auto"/>
        <w:ind w:firstLine="720"/>
        <w:contextualSpacing/>
        <w:jc w:val="both"/>
        <w:rPr>
          <w:rFonts w:eastAsia="Times New Roman"/>
          <w:bCs/>
          <w:szCs w:val="24"/>
        </w:rPr>
      </w:pPr>
      <w:r>
        <w:rPr>
          <w:rFonts w:eastAsia="Times New Roman"/>
          <w:bCs/>
          <w:szCs w:val="24"/>
        </w:rPr>
        <w:t>Όσον αφορά τους εποπτευόμενους φορείς του Υπουργείου, η ενημέρωση που έχω από την Υπουργό είναι ότι ολοκληρώνεται</w:t>
      </w:r>
      <w:r>
        <w:rPr>
          <w:rFonts w:eastAsia="Times New Roman"/>
          <w:bCs/>
          <w:szCs w:val="24"/>
        </w:rPr>
        <w:t>,</w:t>
      </w:r>
      <w:r>
        <w:rPr>
          <w:rFonts w:eastAsia="Times New Roman"/>
          <w:bCs/>
          <w:szCs w:val="24"/>
        </w:rPr>
        <w:t xml:space="preserve"> τουλάχιστον</w:t>
      </w:r>
      <w:r>
        <w:rPr>
          <w:rFonts w:eastAsia="Times New Roman"/>
          <w:bCs/>
          <w:szCs w:val="24"/>
        </w:rPr>
        <w:t>,</w:t>
      </w:r>
      <w:r>
        <w:rPr>
          <w:rFonts w:eastAsia="Times New Roman"/>
          <w:bCs/>
          <w:szCs w:val="24"/>
        </w:rPr>
        <w:t xml:space="preserve"> ένας πρώτος γύρος οργανογραμμάτων για εποπτευόμενους φορείς του Υπουργείου, που θα προχωρήσει το επόμενο διάστημα</w:t>
      </w:r>
      <w:r>
        <w:rPr>
          <w:rFonts w:eastAsia="Times New Roman"/>
          <w:bCs/>
          <w:szCs w:val="24"/>
        </w:rPr>
        <w:t>.</w:t>
      </w:r>
    </w:p>
    <w:p w14:paraId="7632C472" w14:textId="77777777" w:rsidR="00845256" w:rsidRDefault="00BE25C9">
      <w:pPr>
        <w:spacing w:line="600" w:lineRule="auto"/>
        <w:ind w:firstLine="720"/>
        <w:contextualSpacing/>
        <w:jc w:val="both"/>
        <w:rPr>
          <w:rFonts w:eastAsia="Times New Roman"/>
          <w:bCs/>
          <w:szCs w:val="24"/>
        </w:rPr>
      </w:pPr>
      <w:r>
        <w:rPr>
          <w:rFonts w:eastAsia="Times New Roman"/>
          <w:bCs/>
          <w:szCs w:val="24"/>
        </w:rPr>
        <w:t>Σας ευχαριστώ.</w:t>
      </w:r>
    </w:p>
    <w:p w14:paraId="7632C473" w14:textId="77777777" w:rsidR="00845256" w:rsidRDefault="00BE25C9">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Κυρίες και κύριοι συνάδελφοι, </w:t>
      </w:r>
      <w:r>
        <w:rPr>
          <w:rFonts w:eastAsia="Times New Roman"/>
          <w:bCs/>
          <w:szCs w:val="24"/>
        </w:rPr>
        <w:t xml:space="preserve">στο σημείο αυτό </w:t>
      </w:r>
      <w:r>
        <w:rPr>
          <w:rFonts w:eastAsia="Times New Roman"/>
          <w:bCs/>
          <w:szCs w:val="24"/>
        </w:rPr>
        <w:t xml:space="preserve">ολοκληρώθηκε η συζήτηση των επικαίρων ερωτήσεων. </w:t>
      </w:r>
    </w:p>
    <w:p w14:paraId="7632C474" w14:textId="77777777" w:rsidR="00845256" w:rsidRDefault="00BE25C9">
      <w:pPr>
        <w:spacing w:line="600" w:lineRule="auto"/>
        <w:ind w:firstLine="720"/>
        <w:contextualSpacing/>
        <w:jc w:val="both"/>
        <w:rPr>
          <w:rFonts w:eastAsia="Times New Roman"/>
          <w:bCs/>
          <w:szCs w:val="24"/>
        </w:rPr>
      </w:pPr>
      <w:r>
        <w:rPr>
          <w:rFonts w:eastAsia="Times New Roman"/>
          <w:bCs/>
          <w:szCs w:val="24"/>
        </w:rPr>
        <w:t xml:space="preserve">Θα διακόψουμε μέχρι τις 11.15΄, </w:t>
      </w:r>
      <w:r>
        <w:rPr>
          <w:rFonts w:eastAsia="Times New Roman"/>
          <w:bCs/>
          <w:szCs w:val="24"/>
        </w:rPr>
        <w:t>για να συνεχίζουμε με τη νομοθετική εργασία.</w:t>
      </w:r>
      <w:r>
        <w:rPr>
          <w:rFonts w:eastAsia="Times New Roman"/>
          <w:bCs/>
          <w:szCs w:val="24"/>
        </w:rPr>
        <w:t xml:space="preserve"> </w:t>
      </w:r>
    </w:p>
    <w:p w14:paraId="7632C475" w14:textId="77777777" w:rsidR="00845256" w:rsidRDefault="00BE25C9">
      <w:pPr>
        <w:spacing w:line="600" w:lineRule="auto"/>
        <w:ind w:firstLine="720"/>
        <w:contextualSpacing/>
        <w:jc w:val="both"/>
        <w:rPr>
          <w:rFonts w:eastAsia="Times New Roman"/>
          <w:bCs/>
          <w:szCs w:val="24"/>
        </w:rPr>
      </w:pPr>
      <w:r>
        <w:rPr>
          <w:rFonts w:eastAsia="Times New Roman"/>
          <w:bCs/>
          <w:szCs w:val="24"/>
        </w:rPr>
        <w:t>Καλημερίζω τον κ. Κουβέλη, που ω</w:t>
      </w:r>
      <w:r>
        <w:rPr>
          <w:rFonts w:eastAsia="Times New Roman"/>
          <w:bCs/>
          <w:szCs w:val="24"/>
        </w:rPr>
        <w:t>ς παλαιός κοινοβουλευτικός έρχεται εγκαίρως, στην ώρα του. Δεν μπορούμε, όμως, να ξεκινήσουμε, κύριε Κουβέλη, πριν έρθει το αρμόδιο Υπουργείο!</w:t>
      </w:r>
    </w:p>
    <w:p w14:paraId="7632C476" w14:textId="77777777" w:rsidR="00845256" w:rsidRDefault="00BE25C9">
      <w:pPr>
        <w:spacing w:line="600" w:lineRule="auto"/>
        <w:ind w:firstLine="709"/>
        <w:contextualSpacing/>
        <w:jc w:val="center"/>
        <w:rPr>
          <w:rFonts w:eastAsia="Times New Roman"/>
          <w:bCs/>
          <w:szCs w:val="24"/>
        </w:rPr>
      </w:pPr>
      <w:r>
        <w:rPr>
          <w:rFonts w:eastAsia="Times New Roman"/>
          <w:bCs/>
          <w:szCs w:val="24"/>
        </w:rPr>
        <w:t>(ΔΙΑΚΟΠΗ)</w:t>
      </w:r>
    </w:p>
    <w:p w14:paraId="7632C477" w14:textId="77777777" w:rsidR="00845256" w:rsidRDefault="00BE25C9">
      <w:pPr>
        <w:spacing w:line="600" w:lineRule="auto"/>
        <w:ind w:firstLine="709"/>
        <w:contextualSpacing/>
        <w:jc w:val="center"/>
        <w:rPr>
          <w:rFonts w:eastAsia="Times New Roman" w:cs="Times New Roman"/>
          <w:szCs w:val="24"/>
        </w:rPr>
      </w:pPr>
      <w:r w:rsidRPr="00303913">
        <w:rPr>
          <w:rFonts w:eastAsia="Times New Roman" w:cs="Times New Roman"/>
          <w:szCs w:val="24"/>
        </w:rPr>
        <w:t>(</w:t>
      </w:r>
      <w:r>
        <w:rPr>
          <w:rFonts w:eastAsia="Times New Roman" w:cs="Times New Roman"/>
          <w:szCs w:val="24"/>
        </w:rPr>
        <w:t>ΜΕΤΑ ΤΗ ΔΙΑΚΟΠΗ)</w:t>
      </w:r>
    </w:p>
    <w:p w14:paraId="7632C478" w14:textId="77777777" w:rsidR="00845256" w:rsidRDefault="00BE25C9">
      <w:pPr>
        <w:spacing w:line="600" w:lineRule="auto"/>
        <w:ind w:firstLine="720"/>
        <w:contextualSpacing/>
        <w:jc w:val="both"/>
        <w:rPr>
          <w:rFonts w:eastAsia="Times New Roman" w:cs="Times New Roman"/>
          <w:szCs w:val="24"/>
        </w:rPr>
      </w:pPr>
      <w:r w:rsidRPr="00303913">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w:t>
      </w:r>
      <w:r>
        <w:rPr>
          <w:rFonts w:eastAsia="Times New Roman" w:cs="Times New Roman"/>
          <w:szCs w:val="24"/>
        </w:rPr>
        <w:t>συνεχίζεται</w:t>
      </w:r>
      <w:r>
        <w:rPr>
          <w:rFonts w:eastAsia="Times New Roman" w:cs="Times New Roman"/>
          <w:szCs w:val="24"/>
        </w:rPr>
        <w:t xml:space="preserve"> η συνεδρία</w:t>
      </w:r>
      <w:r>
        <w:rPr>
          <w:rFonts w:eastAsia="Times New Roman" w:cs="Times New Roman"/>
          <w:szCs w:val="24"/>
        </w:rPr>
        <w:t>ση.</w:t>
      </w:r>
    </w:p>
    <w:p w14:paraId="7632C47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συμπληρωματική ημερήσια διάταξη της </w:t>
      </w:r>
    </w:p>
    <w:p w14:paraId="7632C47A" w14:textId="77777777" w:rsidR="00845256" w:rsidRDefault="00BE25C9">
      <w:pPr>
        <w:spacing w:line="600" w:lineRule="auto"/>
        <w:ind w:firstLine="720"/>
        <w:contextualSpacing/>
        <w:jc w:val="center"/>
        <w:rPr>
          <w:rFonts w:eastAsia="Times New Roman" w:cs="Times New Roman"/>
          <w:b/>
          <w:szCs w:val="24"/>
        </w:rPr>
      </w:pPr>
      <w:r w:rsidRPr="00D5140C">
        <w:rPr>
          <w:rFonts w:eastAsia="Times New Roman" w:cs="Times New Roman"/>
          <w:b/>
          <w:szCs w:val="24"/>
        </w:rPr>
        <w:t>ΝΟΜΟΘΕΤΙΚΗΣ ΕΡΓΑΣΙΑΣ</w:t>
      </w:r>
    </w:p>
    <w:p w14:paraId="7632C47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Υγείας: «Κύρωση της σύμβασης δωρεάς μεταξύ του Ελληνικού Δημοσίου, του 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των </w:t>
      </w:r>
      <w:proofErr w:type="spellStart"/>
      <w:r>
        <w:rPr>
          <w:rFonts w:eastAsia="Times New Roman" w:cs="Times New Roman"/>
          <w:szCs w:val="24"/>
        </w:rPr>
        <w:t>συνεκτελεστών</w:t>
      </w:r>
      <w:proofErr w:type="spellEnd"/>
      <w:r>
        <w:rPr>
          <w:rFonts w:eastAsia="Times New Roman" w:cs="Times New Roman"/>
          <w:szCs w:val="24"/>
        </w:rPr>
        <w:t xml:space="preserve"> της διαθήκης της Ελισάβετ Παπαγιαννοπούλου».</w:t>
      </w:r>
    </w:p>
    <w:p w14:paraId="7632C47C" w14:textId="77777777" w:rsidR="00845256" w:rsidRDefault="00BE25C9">
      <w:pPr>
        <w:spacing w:line="600" w:lineRule="auto"/>
        <w:ind w:firstLine="720"/>
        <w:contextualSpacing/>
        <w:jc w:val="both"/>
        <w:rPr>
          <w:rFonts w:eastAsia="Times New Roman" w:cs="Times New Roman"/>
          <w:szCs w:val="24"/>
        </w:rPr>
      </w:pPr>
      <w:r w:rsidRPr="00303913">
        <w:rPr>
          <w:rFonts w:eastAsia="Times New Roman" w:cs="Times New Roman"/>
          <w:szCs w:val="24"/>
        </w:rPr>
        <w:t>Η Διάσκεψη των Προέδρων αποφάσισ</w:t>
      </w:r>
      <w:r w:rsidRPr="00303913">
        <w:rPr>
          <w:rFonts w:eastAsia="Times New Roman" w:cs="Times New Roman"/>
          <w:szCs w:val="24"/>
        </w:rPr>
        <w:t>ε στη συνεδρίασ</w:t>
      </w:r>
      <w:r>
        <w:rPr>
          <w:rFonts w:eastAsia="Times New Roman" w:cs="Times New Roman"/>
          <w:szCs w:val="24"/>
        </w:rPr>
        <w:t>ή της</w:t>
      </w:r>
      <w:r w:rsidRPr="00303913">
        <w:rPr>
          <w:rFonts w:eastAsia="Times New Roman" w:cs="Times New Roman"/>
          <w:szCs w:val="24"/>
        </w:rPr>
        <w:t xml:space="preserve"> </w:t>
      </w:r>
      <w:r>
        <w:rPr>
          <w:rFonts w:eastAsia="Times New Roman" w:cs="Times New Roman"/>
          <w:szCs w:val="24"/>
        </w:rPr>
        <w:t>στις</w:t>
      </w:r>
      <w:r w:rsidRPr="00303913">
        <w:rPr>
          <w:rFonts w:eastAsia="Times New Roman" w:cs="Times New Roman"/>
          <w:szCs w:val="24"/>
        </w:rPr>
        <w:t xml:space="preserve"> 13 Μαΐου 2019 τη συζήτηση του νο</w:t>
      </w:r>
      <w:r>
        <w:rPr>
          <w:rFonts w:eastAsia="Times New Roman" w:cs="Times New Roman"/>
          <w:szCs w:val="24"/>
        </w:rPr>
        <w:t>μοσχεδίου σε μία συνεδρίαση ενιαία επί της αρχής, των άρθρων και των τροπολογιών.</w:t>
      </w:r>
    </w:p>
    <w:p w14:paraId="7632C47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7632C47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ΠΟΛΛΟΙ</w:t>
      </w:r>
      <w:r w:rsidRPr="00D5140C">
        <w:rPr>
          <w:rFonts w:eastAsia="Times New Roman" w:cs="Times New Roman"/>
          <w:b/>
          <w:szCs w:val="24"/>
        </w:rPr>
        <w:t xml:space="preserve"> ΒΟΥΛΕΥΤΕΣ:</w:t>
      </w:r>
      <w:r>
        <w:rPr>
          <w:rFonts w:eastAsia="Times New Roman" w:cs="Times New Roman"/>
          <w:szCs w:val="24"/>
        </w:rPr>
        <w:t xml:space="preserve"> Μάλιστα, μάλιστα.</w:t>
      </w:r>
    </w:p>
    <w:p w14:paraId="7632C47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7632C48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w:t>
      </w:r>
      <w:r>
        <w:rPr>
          <w:rFonts w:eastAsia="Times New Roman" w:cs="Times New Roman"/>
          <w:szCs w:val="24"/>
        </w:rPr>
        <w:t>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w:t>
      </w:r>
      <w:r>
        <w:rPr>
          <w:rFonts w:eastAsia="Times New Roman" w:cs="Times New Roman"/>
          <w:szCs w:val="24"/>
        </w:rPr>
        <w:t xml:space="preserve"> οργάνωσης και λειτουργίας της Βουλής</w:t>
      </w:r>
      <w:r>
        <w:rPr>
          <w:rFonts w:eastAsia="Times New Roman" w:cs="Times New Roman"/>
          <w:szCs w:val="24"/>
        </w:rPr>
        <w:t>,</w:t>
      </w:r>
      <w:r>
        <w:rPr>
          <w:rFonts w:eastAsia="Times New Roman" w:cs="Times New Roman"/>
          <w:szCs w:val="24"/>
        </w:rPr>
        <w:t xml:space="preserve"> σαράντα μαθήτριες και μαθητές και τρεις εκπαιδευτικοί συνοδοί από το 10</w:t>
      </w:r>
      <w:r w:rsidRPr="00303913">
        <w:rPr>
          <w:rFonts w:eastAsia="Times New Roman" w:cs="Times New Roman"/>
          <w:szCs w:val="24"/>
          <w:vertAlign w:val="superscript"/>
        </w:rPr>
        <w:t>ο</w:t>
      </w:r>
      <w:r>
        <w:rPr>
          <w:rFonts w:eastAsia="Times New Roman" w:cs="Times New Roman"/>
          <w:szCs w:val="24"/>
        </w:rPr>
        <w:t xml:space="preserve"> Δημοτικό Σχολείο Χαϊδαρίου.</w:t>
      </w:r>
    </w:p>
    <w:p w14:paraId="7632C48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7632C482" w14:textId="77777777" w:rsidR="00845256" w:rsidRDefault="00BE25C9">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632C483" w14:textId="77777777" w:rsidR="00845256" w:rsidRDefault="00BE25C9">
      <w:pPr>
        <w:spacing w:line="600" w:lineRule="auto"/>
        <w:ind w:firstLine="720"/>
        <w:contextualSpacing/>
        <w:jc w:val="both"/>
        <w:rPr>
          <w:rFonts w:eastAsia="Times New Roman" w:cs="Times New Roman"/>
          <w:szCs w:val="24"/>
        </w:rPr>
      </w:pPr>
      <w:r w:rsidRPr="00303913">
        <w:rPr>
          <w:rFonts w:eastAsia="Times New Roman" w:cs="Times New Roman"/>
          <w:b/>
          <w:szCs w:val="24"/>
        </w:rPr>
        <w:t>ΓΕΩΡΓΙΟΣ ΛΑΜΠΡΟΥΛΗΣ (ΣΤ΄ Αντιπρόεδρος της</w:t>
      </w:r>
      <w:r w:rsidRPr="00303913">
        <w:rPr>
          <w:rFonts w:eastAsia="Times New Roman" w:cs="Times New Roman"/>
          <w:b/>
          <w:szCs w:val="24"/>
        </w:rPr>
        <w:t xml:space="preserve"> Βουλής):</w:t>
      </w:r>
      <w:r>
        <w:rPr>
          <w:rFonts w:eastAsia="Times New Roman" w:cs="Times New Roman"/>
          <w:szCs w:val="24"/>
        </w:rPr>
        <w:t xml:space="preserve"> Κύριε Πρόεδρε, ζητώ τον λόγο επί της διαδικασίας. </w:t>
      </w:r>
    </w:p>
    <w:p w14:paraId="7632C48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7632C48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συζητάμε μία κύρωση. Είναι γνωστό το αποτέλεσμα στην </w:t>
      </w:r>
      <w:r>
        <w:rPr>
          <w:rFonts w:eastAsia="Times New Roman" w:cs="Times New Roman"/>
          <w:szCs w:val="24"/>
        </w:rPr>
        <w:t>ε</w:t>
      </w:r>
      <w:r>
        <w:rPr>
          <w:rFonts w:eastAsia="Times New Roman" w:cs="Times New Roman"/>
          <w:szCs w:val="24"/>
        </w:rPr>
        <w:t>π</w:t>
      </w:r>
      <w:r>
        <w:rPr>
          <w:rFonts w:eastAsia="Times New Roman" w:cs="Times New Roman"/>
          <w:szCs w:val="24"/>
        </w:rPr>
        <w:t>ιτροπή και οι τοποθετήσεις των κομμάτων.</w:t>
      </w:r>
    </w:p>
    <w:p w14:paraId="7632C48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Είναι μεν κύρωση, αλλά δεν είναι κύρωση σύμβασης. Είναι νομοσχέδιο.</w:t>
      </w:r>
    </w:p>
    <w:p w14:paraId="7632C48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Ναι, άλλο θέλω να πω. </w:t>
      </w:r>
    </w:p>
    <w:p w14:paraId="7632C48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είναι ένα ζήτημα για το οποίο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όπως εκφράστηκε, δεν υπάρχουν ιδιαίτερες αντιρρήσεις. Όμως, αυτό που βλέπουμε από χθες το βράδυ έως και σήμερα πριν ξεκινήσει η διαδικασία, είναι μια βροχή τροπολογιών.</w:t>
      </w:r>
    </w:p>
    <w:p w14:paraId="7632C48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Θα παρακαλέσω το Προεδρείο να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παλαιότερες αποφάσεις της Διάσκεψης των Προέδρων και υλοποίησης των αντίστοιχων αποφάσεων εκ μέρους των </w:t>
      </w:r>
      <w:proofErr w:type="spellStart"/>
      <w:r>
        <w:rPr>
          <w:rFonts w:eastAsia="Times New Roman" w:cs="Times New Roman"/>
          <w:szCs w:val="24"/>
        </w:rPr>
        <w:t>π</w:t>
      </w:r>
      <w:r>
        <w:rPr>
          <w:rFonts w:eastAsia="Times New Roman" w:cs="Times New Roman"/>
          <w:szCs w:val="24"/>
        </w:rPr>
        <w:t>ροεδρευόντων</w:t>
      </w:r>
      <w:proofErr w:type="spellEnd"/>
      <w:r>
        <w:rPr>
          <w:rFonts w:eastAsia="Times New Roman" w:cs="Times New Roman"/>
          <w:szCs w:val="24"/>
        </w:rPr>
        <w:t>, όποιοι ήταν στο Προεδρείο, και να μη γίνουν δεκτές νέες τροπολογίες, είτε βουλευτικές είτε υπουργικές, από τη στιγμή, που ξεκίνησε η</w:t>
      </w:r>
      <w:r>
        <w:rPr>
          <w:rFonts w:eastAsia="Times New Roman" w:cs="Times New Roman"/>
          <w:szCs w:val="24"/>
        </w:rPr>
        <w:t xml:space="preserve"> διαδικασία του νομοσχεδίου που συζητούμε σήμερα εν προκειμένω.</w:t>
      </w:r>
    </w:p>
    <w:p w14:paraId="7632C48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Εννοείτε από αυτή τη στιγμή και μετά;</w:t>
      </w:r>
    </w:p>
    <w:p w14:paraId="7632C48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Από αυτή τη στιγμή και μετά. Ο </w:t>
      </w:r>
      <w:proofErr w:type="spellStart"/>
      <w:r>
        <w:rPr>
          <w:rFonts w:eastAsia="Times New Roman" w:cs="Times New Roman"/>
          <w:szCs w:val="24"/>
        </w:rPr>
        <w:t>γέγονε</w:t>
      </w:r>
      <w:proofErr w:type="spellEnd"/>
      <w:r>
        <w:rPr>
          <w:rFonts w:eastAsia="Times New Roman" w:cs="Times New Roman"/>
          <w:szCs w:val="24"/>
        </w:rPr>
        <w:t xml:space="preserve"> </w:t>
      </w:r>
      <w:proofErr w:type="spellStart"/>
      <w:r>
        <w:rPr>
          <w:rFonts w:eastAsia="Times New Roman" w:cs="Times New Roman"/>
          <w:szCs w:val="24"/>
        </w:rPr>
        <w:t>γέγονε</w:t>
      </w:r>
      <w:proofErr w:type="spellEnd"/>
      <w:r>
        <w:rPr>
          <w:rFonts w:eastAsia="Times New Roman" w:cs="Times New Roman"/>
          <w:szCs w:val="24"/>
        </w:rPr>
        <w:t>, δηλαδή, αλλά από εδώ και</w:t>
      </w:r>
      <w:r>
        <w:rPr>
          <w:rFonts w:eastAsia="Times New Roman" w:cs="Times New Roman"/>
          <w:szCs w:val="24"/>
        </w:rPr>
        <w:t xml:space="preserve"> πέρα μην έχουμε ως τις 15.00΄ και 16.00΄ να έρχονται τροπολογίες την τελευταία στιγμή</w:t>
      </w:r>
      <w:r>
        <w:rPr>
          <w:rFonts w:eastAsia="Times New Roman" w:cs="Times New Roman"/>
          <w:szCs w:val="24"/>
        </w:rPr>
        <w:t>,</w:t>
      </w:r>
      <w:r>
        <w:rPr>
          <w:rFonts w:eastAsia="Times New Roman" w:cs="Times New Roman"/>
          <w:szCs w:val="24"/>
        </w:rPr>
        <w:t xml:space="preserve"> διότι η πρακτική αυτό αποδεικνύει.</w:t>
      </w:r>
    </w:p>
    <w:p w14:paraId="7632C48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μέχρι στιγμής δεν έχει ενημερωθεί το Προεδρείο για κατάθεση επιπλέον τροπολογιών.</w:t>
      </w:r>
    </w:p>
    <w:p w14:paraId="7632C48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χετε καθίσει σε αυτή την καρέκλα συχνά. Δεν μπορώ να σας διαβεβαιώσω εγώ, βέβαια, μέχρι το απόγευμα που θα τελειώσουμε τι θα γίνει. Πάντως μέχρι αυτή τη στιγμή δεν έχουμε.</w:t>
      </w:r>
    </w:p>
    <w:p w14:paraId="7632C48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Εγώ έ</w:t>
      </w:r>
      <w:r>
        <w:rPr>
          <w:rFonts w:eastAsia="Times New Roman" w:cs="Times New Roman"/>
          <w:szCs w:val="24"/>
        </w:rPr>
        <w:t>θεσ</w:t>
      </w:r>
      <w:r>
        <w:rPr>
          <w:rFonts w:eastAsia="Times New Roman" w:cs="Times New Roman"/>
          <w:szCs w:val="24"/>
        </w:rPr>
        <w:t>α το ζήτημα από την έναρξ</w:t>
      </w:r>
      <w:r>
        <w:rPr>
          <w:rFonts w:eastAsia="Times New Roman" w:cs="Times New Roman"/>
          <w:szCs w:val="24"/>
        </w:rPr>
        <w:t>η της συνεδρίαση</w:t>
      </w:r>
      <w:r>
        <w:rPr>
          <w:rFonts w:eastAsia="Times New Roman" w:cs="Times New Roman"/>
          <w:szCs w:val="24"/>
        </w:rPr>
        <w:t>ς</w:t>
      </w:r>
      <w:r>
        <w:rPr>
          <w:rFonts w:eastAsia="Times New Roman" w:cs="Times New Roman"/>
          <w:szCs w:val="24"/>
        </w:rPr>
        <w:t xml:space="preserve"> και μετά. Είναι έντεκα τροπολογίες.</w:t>
      </w:r>
    </w:p>
    <w:p w14:paraId="7632C48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κατάλαβα πλήρως το ζήτημά σας.</w:t>
      </w:r>
    </w:p>
    <w:p w14:paraId="7632C490" w14:textId="77777777" w:rsidR="00845256" w:rsidRDefault="00BE25C9">
      <w:pPr>
        <w:spacing w:line="600" w:lineRule="auto"/>
        <w:ind w:firstLine="720"/>
        <w:contextualSpacing/>
        <w:jc w:val="both"/>
        <w:rPr>
          <w:rFonts w:eastAsia="Times New Roman" w:cs="Times New Roman"/>
          <w:szCs w:val="24"/>
        </w:rPr>
      </w:pPr>
      <w:r w:rsidRPr="00FC61ED">
        <w:rPr>
          <w:rFonts w:eastAsia="Times New Roman" w:cs="Times New Roman"/>
          <w:b/>
          <w:szCs w:val="24"/>
        </w:rPr>
        <w:t>ΗΛΙΑΣ ΚΑΜΑΤΕΡΟΣ:</w:t>
      </w:r>
      <w:r>
        <w:rPr>
          <w:rFonts w:eastAsia="Times New Roman" w:cs="Times New Roman"/>
          <w:szCs w:val="24"/>
        </w:rPr>
        <w:t xml:space="preserve"> Κύριε Πρόεδρε, μπορώ να έχω τον λόγο;</w:t>
      </w:r>
    </w:p>
    <w:p w14:paraId="7632C49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Τι θέλετε να πείτε; Έχετε τον λόγο.</w:t>
      </w:r>
    </w:p>
    <w:p w14:paraId="7632C49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ΗΛΙΑΣ ΚΑΜΑΤ</w:t>
      </w:r>
      <w:r>
        <w:rPr>
          <w:rFonts w:eastAsia="Times New Roman" w:cs="Times New Roman"/>
          <w:b/>
          <w:szCs w:val="24"/>
        </w:rPr>
        <w:t>ΕΡΟΣ:</w:t>
      </w:r>
      <w:r>
        <w:rPr>
          <w:rFonts w:eastAsia="Times New Roman" w:cs="Times New Roman"/>
          <w:szCs w:val="24"/>
        </w:rPr>
        <w:t xml:space="preserve"> Κύριε Πρόεδρε, επ’ αυτού, για την κατάθεση τροπολογίας. Έχουμε καταθέσει μία και έρχεται τώρα στην Αίθουσα.</w:t>
      </w:r>
    </w:p>
    <w:p w14:paraId="7632C49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Κοιτάξτε, ο κ. </w:t>
      </w:r>
      <w:proofErr w:type="spellStart"/>
      <w:r>
        <w:rPr>
          <w:rFonts w:eastAsia="Times New Roman" w:cs="Times New Roman"/>
          <w:szCs w:val="24"/>
        </w:rPr>
        <w:t>Λαμπρούλης</w:t>
      </w:r>
      <w:proofErr w:type="spellEnd"/>
      <w:r>
        <w:rPr>
          <w:rFonts w:eastAsia="Times New Roman" w:cs="Times New Roman"/>
          <w:szCs w:val="24"/>
        </w:rPr>
        <w:t xml:space="preserve"> κατά κύριο λόγο μιλάει για τις υπουργικές τροπολογίες. Δεν σημαίνει ότι εξαιρεί και τις βουλευτικές, αλλά ο λόγος που έ</w:t>
      </w:r>
      <w:r>
        <w:rPr>
          <w:rFonts w:eastAsia="Times New Roman" w:cs="Times New Roman"/>
          <w:szCs w:val="24"/>
        </w:rPr>
        <w:t>θεσ</w:t>
      </w:r>
      <w:r>
        <w:rPr>
          <w:rFonts w:eastAsia="Times New Roman" w:cs="Times New Roman"/>
          <w:szCs w:val="24"/>
        </w:rPr>
        <w:t xml:space="preserve">ε το θέμα, και έχει απόλυτα δίκιο, και ήταν ομόφωνη η απόφαση, αν θυμάμαι καλά, στη Διάσκεψη των Προέδρων, </w:t>
      </w:r>
      <w:r>
        <w:rPr>
          <w:rFonts w:eastAsia="Times New Roman" w:cs="Times New Roman"/>
          <w:szCs w:val="24"/>
        </w:rPr>
        <w:t>είναι η βροχή υπουργικών τροπολογιών και όχι τόσο για τους συναδέλφους.</w:t>
      </w:r>
    </w:p>
    <w:p w14:paraId="7632C49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Κουβέλης για πέντε λεπτά.</w:t>
      </w:r>
    </w:p>
    <w:p w14:paraId="7632C495" w14:textId="77777777" w:rsidR="00845256" w:rsidRDefault="00BE25C9">
      <w:pPr>
        <w:spacing w:line="600" w:lineRule="auto"/>
        <w:ind w:firstLine="720"/>
        <w:contextualSpacing/>
        <w:jc w:val="both"/>
        <w:rPr>
          <w:rFonts w:eastAsia="Times New Roman" w:cs="Times New Roman"/>
          <w:szCs w:val="24"/>
        </w:rPr>
      </w:pPr>
      <w:r w:rsidRPr="00D5140C">
        <w:rPr>
          <w:rFonts w:eastAsia="Times New Roman" w:cs="Times New Roman"/>
          <w:b/>
          <w:szCs w:val="24"/>
        </w:rPr>
        <w:t>ΦΩΤΗΣ ΚΟΥΒΕΛΗΣ (Υπουργός Ναυτιλίας και Νησιωτικής Πολιτικής):</w:t>
      </w:r>
      <w:r>
        <w:rPr>
          <w:rFonts w:eastAsia="Times New Roman" w:cs="Times New Roman"/>
          <w:szCs w:val="24"/>
        </w:rPr>
        <w:t xml:space="preserve"> Ευχαριστώ, κύριε Πρόεδρε.</w:t>
      </w:r>
    </w:p>
    <w:p w14:paraId="7632C49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τροπολογίες είναι </w:t>
      </w:r>
      <w:r>
        <w:rPr>
          <w:rFonts w:eastAsia="Times New Roman" w:cs="Times New Roman"/>
          <w:szCs w:val="24"/>
        </w:rPr>
        <w:t xml:space="preserve">δύο, ενσωματωμένες βέβαια σε ενιαίο κείμενο, οι οποίες αφορούν η μεν πρώτη την παράταση της προθεσμίας για την εγγραφή στο Ηλεκτρονικό Μητρώο Τουριστικών </w:t>
      </w:r>
      <w:r>
        <w:rPr>
          <w:rFonts w:eastAsia="Times New Roman" w:cs="Times New Roman"/>
          <w:szCs w:val="24"/>
        </w:rPr>
        <w:lastRenderedPageBreak/>
        <w:t>Σκαφών και η δεύτερη για την ενσωμάτωση της Διεύθυνσης Εσωτερικών Υποθέσεων του Υπουργείου Ναυτιλίας κ</w:t>
      </w:r>
      <w:r>
        <w:rPr>
          <w:rFonts w:eastAsia="Times New Roman" w:cs="Times New Roman"/>
          <w:szCs w:val="24"/>
        </w:rPr>
        <w:t>αι Νησιωτικής Πολιτικής σε ενιαία διεύθυνση μαζί με την Διεύθυνση του Υπουργείου Προστασίας του Πολίτη.</w:t>
      </w:r>
    </w:p>
    <w:p w14:paraId="7632C49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παράταση της προθεσμίας εγγραφής στο Ηλεκτρονικό Μητρώο Τουριστικών Σκαφών πρέπει να επισημάνω ότι τα αποτελέσματα μέχρι τώρα είναι πο</w:t>
      </w:r>
      <w:r>
        <w:rPr>
          <w:rFonts w:eastAsia="Times New Roman" w:cs="Times New Roman"/>
          <w:szCs w:val="24"/>
        </w:rPr>
        <w:t xml:space="preserve">λύ σημαντικά. Δηλαδή έχουν εγγραφεί στο </w:t>
      </w:r>
      <w:r>
        <w:rPr>
          <w:rFonts w:eastAsia="Times New Roman" w:cs="Times New Roman"/>
          <w:szCs w:val="24"/>
        </w:rPr>
        <w:t>ηλεκτρονικό μητρώο</w:t>
      </w:r>
      <w:r>
        <w:rPr>
          <w:rFonts w:eastAsia="Times New Roman" w:cs="Times New Roman"/>
          <w:szCs w:val="24"/>
        </w:rPr>
        <w:t xml:space="preserve"> τρεις χιλιάδες τριακόσια εβδομήντα εννέα επαγγελματικά σκάφη σε σύνολο περίπου πέντε χιλιάδων διακοσίων. Επίσης, έχουν εγγραφεί διακόσια εβδομήντα ημερόπλοια σε σύνολο περίπου επτακοσίων ημερόπλοιω</w:t>
      </w:r>
      <w:r>
        <w:rPr>
          <w:rFonts w:eastAsia="Times New Roman" w:cs="Times New Roman"/>
          <w:szCs w:val="24"/>
        </w:rPr>
        <w:t xml:space="preserve">ν. </w:t>
      </w:r>
    </w:p>
    <w:p w14:paraId="7632C49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εγγραφή στο Ηλεκτρονικό Μητρώο Τουριστικών Σκαφών είναι μια πολύ σημαντική υπόθεση, διότι αφορά στην εξασφάλιση της νομιμότητας, στην προστασία της εργασίας στη θάλασσα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θέτει εκποδών μια σειρά από γραφειοκρατική ζητήματα τα οποία, επειδ</w:t>
      </w:r>
      <w:r>
        <w:rPr>
          <w:rFonts w:eastAsia="Times New Roman" w:cs="Times New Roman"/>
          <w:szCs w:val="24"/>
        </w:rPr>
        <w:t xml:space="preserve">ή δεν υπήρχε το </w:t>
      </w:r>
      <w:r>
        <w:rPr>
          <w:rFonts w:eastAsia="Times New Roman" w:cs="Times New Roman"/>
          <w:szCs w:val="24"/>
        </w:rPr>
        <w:t>ηλεκτρονικό μητρώο</w:t>
      </w:r>
      <w:r>
        <w:rPr>
          <w:rFonts w:eastAsia="Times New Roman" w:cs="Times New Roman"/>
          <w:szCs w:val="24"/>
        </w:rPr>
        <w:t xml:space="preserve">, </w:t>
      </w:r>
      <w:proofErr w:type="spellStart"/>
      <w:r>
        <w:rPr>
          <w:rFonts w:eastAsia="Times New Roman" w:cs="Times New Roman"/>
          <w:szCs w:val="24"/>
        </w:rPr>
        <w:t>ήσαν</w:t>
      </w:r>
      <w:proofErr w:type="spellEnd"/>
      <w:r>
        <w:rPr>
          <w:rFonts w:eastAsia="Times New Roman" w:cs="Times New Roman"/>
          <w:szCs w:val="24"/>
        </w:rPr>
        <w:t xml:space="preserve"> πάντοτε παρόντα και δυσχέραιναν εξαιρετικά και τη λειτουργία των τουριστικών σκαφών, αλλά και τις ίδιες τις υπηρεσίες οι οποίες έχουν την κατά νόμο εποπτεία.</w:t>
      </w:r>
    </w:p>
    <w:p w14:paraId="7632C49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τροπολογία ζητώ να εγκρίνετε μια παράταση μέχρι τι</w:t>
      </w:r>
      <w:r>
        <w:rPr>
          <w:rFonts w:eastAsia="Times New Roman" w:cs="Times New Roman"/>
          <w:szCs w:val="24"/>
        </w:rPr>
        <w:t xml:space="preserve">ς 15 Σεπτεμβρίου, προκειμένου να εξασφαλιστεί η εγγραφή των πλοίων που δεν έχουν εγγραφεί. </w:t>
      </w:r>
    </w:p>
    <w:p w14:paraId="7632C49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άλλη τροπολογία, η οποία έχει σχέση με την ενσωμάτωση της Διεύθυνσης Εσωτερικών Υποθέσεων στην υπάρχουσα Διεύθυνση του Υπουργείου Προστασίας του Π</w:t>
      </w:r>
      <w:r>
        <w:rPr>
          <w:rFonts w:eastAsia="Times New Roman" w:cs="Times New Roman"/>
          <w:szCs w:val="24"/>
        </w:rPr>
        <w:t>ολίτη: Με αυτό επιδιώκεται η εξασφάλιση μιας ενιαίας δράσης και συμπεριφοράς, εξοικονόμηση και χρημάτων και γενικότερα δαπανών και</w:t>
      </w:r>
      <w:r>
        <w:rPr>
          <w:rFonts w:eastAsia="Times New Roman" w:cs="Times New Roman"/>
          <w:szCs w:val="24"/>
        </w:rPr>
        <w:t>,</w:t>
      </w:r>
      <w:r>
        <w:rPr>
          <w:rFonts w:eastAsia="Times New Roman" w:cs="Times New Roman"/>
          <w:szCs w:val="24"/>
        </w:rPr>
        <w:t xml:space="preserve"> βεβαίως, αυτό το καινούργιο Σώμα, αυτή η καινούργια </w:t>
      </w:r>
      <w:r>
        <w:rPr>
          <w:rFonts w:eastAsia="Times New Roman" w:cs="Times New Roman"/>
          <w:szCs w:val="24"/>
        </w:rPr>
        <w:t>δ</w:t>
      </w:r>
      <w:r>
        <w:rPr>
          <w:rFonts w:eastAsia="Times New Roman" w:cs="Times New Roman"/>
          <w:szCs w:val="24"/>
        </w:rPr>
        <w:t>ιεύθυνση, όπως θα προκύψει από την ενσωμάτωση της Διεύθυνσης Εσωτερικών</w:t>
      </w:r>
      <w:r>
        <w:rPr>
          <w:rFonts w:eastAsia="Times New Roman" w:cs="Times New Roman"/>
          <w:szCs w:val="24"/>
        </w:rPr>
        <w:t xml:space="preserve"> Υποθέσεων του Υπουργείου Ναυτιλίας στην αντίστοιχη του Υπουργείου Προστασίας του Πολίτη, εξασφαλίζει τον έλεγχο πράξεων και παραλείψεων που αναφέρονται με διάφορους χαρακτηρισμούς στην υπόθεση της διαφθοράς.</w:t>
      </w:r>
    </w:p>
    <w:p w14:paraId="7632C49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η επιμέρους Διεύθυνση Εσωτερικών Υποθέ</w:t>
      </w:r>
      <w:r>
        <w:rPr>
          <w:rFonts w:eastAsia="Times New Roman" w:cs="Times New Roman"/>
          <w:szCs w:val="24"/>
        </w:rPr>
        <w:t>σεων του Υπουργείου Προστασίας του Πολίτη είμαι βέβαιος πως γνωρίζετε ότι δεν αφορά μόνο στα στελέχη, δεν αφορά μόνο σε εκείνους που ανήκουν στην Ελληνική Αστυνομία, αλλά εκτείνεται σε κάθε φυσικό πρόσωπο και γενικότερα και σε νομικά πρόσωπα ιδιωτικού δικα</w:t>
      </w:r>
      <w:r>
        <w:rPr>
          <w:rFonts w:eastAsia="Times New Roman" w:cs="Times New Roman"/>
          <w:szCs w:val="24"/>
        </w:rPr>
        <w:t xml:space="preserve">ίου. </w:t>
      </w:r>
    </w:p>
    <w:p w14:paraId="7632C49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η αρμοδιότητα αυτή εξακολουθεί να παραμένει στην επιμέρους, αν θέλετε, λειτουργία της Διεύθυνσης Εσωτερικών Υποθέσεων αναφορικά με το Υπουργείο Προστασίας του Πολίτη. </w:t>
      </w:r>
    </w:p>
    <w:p w14:paraId="7632C49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δε άλλη δραστηριότητα</w:t>
      </w:r>
      <w:r>
        <w:rPr>
          <w:rFonts w:eastAsia="Times New Roman" w:cs="Times New Roman"/>
          <w:szCs w:val="24"/>
        </w:rPr>
        <w:t xml:space="preserve"> </w:t>
      </w:r>
      <w:r>
        <w:rPr>
          <w:rFonts w:eastAsia="Times New Roman" w:cs="Times New Roman"/>
          <w:szCs w:val="24"/>
        </w:rPr>
        <w:t>και η αρμοδιότητα</w:t>
      </w:r>
      <w:r>
        <w:rPr>
          <w:rFonts w:eastAsia="Times New Roman" w:cs="Times New Roman"/>
          <w:szCs w:val="24"/>
        </w:rPr>
        <w:t>,</w:t>
      </w:r>
      <w:r>
        <w:rPr>
          <w:rFonts w:eastAsia="Times New Roman" w:cs="Times New Roman"/>
          <w:szCs w:val="24"/>
        </w:rPr>
        <w:t xml:space="preserve"> κατά συνέπεια, αφορά στα στελέχη τα οποία υπηρετούν τόσο στο Υπουργείο Προστασίας του Πολίτη, βεβαίως με αναφορά όχι μόνο στην Ελληνική Αστυνομία αλλά και στην Πυροσβεστική και βεβαιότατα και στα στελέχη του Λιμενικού Σώματος.</w:t>
      </w:r>
    </w:p>
    <w:p w14:paraId="7632C49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r>
        <w:rPr>
          <w:rFonts w:eastAsia="Times New Roman" w:cs="Times New Roman"/>
          <w:szCs w:val="24"/>
        </w:rPr>
        <w:t>.</w:t>
      </w:r>
    </w:p>
    <w:p w14:paraId="7632C49F" w14:textId="77777777" w:rsidR="00845256" w:rsidRDefault="00BE25C9">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sidRPr="00511F33">
        <w:rPr>
          <w:rFonts w:eastAsia="Times New Roman" w:cs="Times New Roman"/>
          <w:szCs w:val="24"/>
        </w:rPr>
        <w:t>Κ</w:t>
      </w:r>
      <w:r>
        <w:rPr>
          <w:rFonts w:eastAsia="Times New Roman" w:cs="Times New Roman"/>
          <w:szCs w:val="24"/>
        </w:rPr>
        <w:t>ι εγώ, κύριε Κουβέλη.</w:t>
      </w:r>
    </w:p>
    <w:p w14:paraId="7632C4A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14:paraId="7632C4A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Μόλις ανέβει ο </w:t>
      </w:r>
      <w:r>
        <w:rPr>
          <w:rFonts w:eastAsia="Times New Roman" w:cs="Times New Roman"/>
          <w:szCs w:val="24"/>
        </w:rPr>
        <w:t xml:space="preserve">κ. </w:t>
      </w:r>
      <w:proofErr w:type="spellStart"/>
      <w:r>
        <w:rPr>
          <w:rFonts w:eastAsia="Times New Roman" w:cs="Times New Roman"/>
          <w:szCs w:val="24"/>
        </w:rPr>
        <w:t>Δέδες</w:t>
      </w:r>
      <w:proofErr w:type="spellEnd"/>
      <w:r>
        <w:rPr>
          <w:rFonts w:eastAsia="Times New Roman" w:cs="Times New Roman"/>
          <w:szCs w:val="24"/>
        </w:rPr>
        <w:t xml:space="preserve"> στο Βήμα, τον οποίο και καλώ, σας παρακαλώ, ανοίξτε την ηλεκτρονική εγγραφή. Θα πάμε με την κανονική διαδικασία και μόλις κατέβει ο κ. Φωτήλας θα κλείσει η ηλεκτρονική εγγραφή.</w:t>
      </w:r>
    </w:p>
    <w:p w14:paraId="7632C4A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Δέδε</w:t>
      </w:r>
      <w:proofErr w:type="spellEnd"/>
      <w:r>
        <w:rPr>
          <w:rFonts w:eastAsia="Times New Roman" w:cs="Times New Roman"/>
          <w:szCs w:val="24"/>
        </w:rPr>
        <w:t>, έχετε τον λόγο για δεκαπέντε λεπτά.</w:t>
      </w:r>
    </w:p>
    <w:p w14:paraId="7632C4A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Σας ευχ</w:t>
      </w:r>
      <w:r>
        <w:rPr>
          <w:rFonts w:eastAsia="Times New Roman" w:cs="Times New Roman"/>
          <w:szCs w:val="24"/>
        </w:rPr>
        <w:t>αριστώ, κύριε Πρόεδρε.</w:t>
      </w:r>
    </w:p>
    <w:p w14:paraId="7632C4A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κύριοι συνάδελφοι και κύριοι Υπουργοί. </w:t>
      </w:r>
    </w:p>
    <w:p w14:paraId="7632C4A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σήμερα θα ψηφίσουμε για την Κύρωση Σύμβασης Δωρεάς μεταξύ του ελληνικού </w:t>
      </w:r>
      <w:r>
        <w:rPr>
          <w:rFonts w:eastAsia="Times New Roman" w:cs="Times New Roman"/>
          <w:szCs w:val="24"/>
        </w:rPr>
        <w:t>δ</w:t>
      </w:r>
      <w:r>
        <w:rPr>
          <w:rFonts w:eastAsia="Times New Roman" w:cs="Times New Roman"/>
          <w:szCs w:val="24"/>
        </w:rPr>
        <w:t xml:space="preserve">ημοσίου, του 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w:t>
      </w:r>
      <w:proofErr w:type="spellStart"/>
      <w:r>
        <w:rPr>
          <w:rFonts w:eastAsia="Times New Roman" w:cs="Times New Roman"/>
          <w:szCs w:val="24"/>
        </w:rPr>
        <w:t>συνεκτελεστών</w:t>
      </w:r>
      <w:proofErr w:type="spellEnd"/>
      <w:r>
        <w:rPr>
          <w:rFonts w:eastAsia="Times New Roman" w:cs="Times New Roman"/>
          <w:szCs w:val="24"/>
        </w:rPr>
        <w:t xml:space="preserve"> της διαθήκης της Ελισάβετ Παπαγιαν</w:t>
      </w:r>
      <w:r>
        <w:rPr>
          <w:rFonts w:eastAsia="Times New Roman" w:cs="Times New Roman"/>
          <w:szCs w:val="24"/>
        </w:rPr>
        <w:t>ν</w:t>
      </w:r>
      <w:r>
        <w:rPr>
          <w:rFonts w:eastAsia="Times New Roman" w:cs="Times New Roman"/>
          <w:szCs w:val="24"/>
        </w:rPr>
        <w:t>ο</w:t>
      </w:r>
      <w:r>
        <w:rPr>
          <w:rFonts w:eastAsia="Times New Roman" w:cs="Times New Roman"/>
          <w:szCs w:val="24"/>
        </w:rPr>
        <w:t xml:space="preserve">πούλου, θα ήθελα επ’ ευκαιρία να σας θυμίσω -να θυμίσω και στον ελληνικό λαό- τα εξής πεπραγμένα που έχουν πραγματοποιηθεί κατά </w:t>
      </w:r>
      <w:r>
        <w:rPr>
          <w:rFonts w:eastAsia="Times New Roman" w:cs="Times New Roman"/>
          <w:szCs w:val="24"/>
        </w:rPr>
        <w:lastRenderedPageBreak/>
        <w:t>τη διάρκεια της Κυβέρνησ</w:t>
      </w:r>
      <w:r>
        <w:rPr>
          <w:rFonts w:eastAsia="Times New Roman" w:cs="Times New Roman"/>
          <w:szCs w:val="24"/>
        </w:rPr>
        <w:t>ή</w:t>
      </w:r>
      <w:r>
        <w:rPr>
          <w:rFonts w:eastAsia="Times New Roman" w:cs="Times New Roman"/>
          <w:szCs w:val="24"/>
        </w:rPr>
        <w:t>ς μας υπό την καθοδήγηση του Υπουργείου Υγείας και Πρόνοιας από τους συγκεκριμένους Υπουργούς.</w:t>
      </w:r>
    </w:p>
    <w:p w14:paraId="7632C4A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Ας αρχίσ</w:t>
      </w:r>
      <w:r>
        <w:rPr>
          <w:rFonts w:eastAsia="Times New Roman" w:cs="Times New Roman"/>
          <w:szCs w:val="24"/>
        </w:rPr>
        <w:t xml:space="preserve">ουμε από τον Ιανουάριο του 2018. Τον Ιανουάριο του 2018 ψηφίσαμε στο Κοινοβούλιο μια κύρωση, δωρεά της Εθνικής Τράπεζας της Ελλάδας, </w:t>
      </w:r>
      <w:r w:rsidRPr="004C21A6">
        <w:rPr>
          <w:rFonts w:eastAsia="Times New Roman" w:cs="Times New Roman"/>
          <w:szCs w:val="24"/>
        </w:rPr>
        <w:t>του Ιδρύματος Ελληνικής Τράπεζας της Ελλάδας</w:t>
      </w:r>
      <w:r>
        <w:rPr>
          <w:rFonts w:eastAsia="Times New Roman" w:cs="Times New Roman"/>
          <w:szCs w:val="24"/>
        </w:rPr>
        <w:t>,</w:t>
      </w:r>
      <w:r>
        <w:rPr>
          <w:rFonts w:eastAsia="Times New Roman" w:cs="Times New Roman"/>
          <w:szCs w:val="24"/>
        </w:rPr>
        <w:t xml:space="preserve"> που ήταν της τάξεως των 30 εκατομμυρίων ευρώ. Αυτά τα χρήματα περιήλθαν στο 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με μορφή δωρεάς για να αναμορφωθεί ένα μέρος της νέας πτέρυγας του </w:t>
      </w:r>
      <w:r>
        <w:rPr>
          <w:rFonts w:eastAsia="Times New Roman" w:cs="Times New Roman"/>
          <w:szCs w:val="24"/>
        </w:rPr>
        <w:t>«</w:t>
      </w:r>
      <w:r>
        <w:rPr>
          <w:rFonts w:eastAsia="Times New Roman" w:cs="Times New Roman"/>
          <w:szCs w:val="24"/>
        </w:rPr>
        <w:t>Ευαγγελισμού</w:t>
      </w:r>
      <w:r>
        <w:rPr>
          <w:rFonts w:eastAsia="Times New Roman" w:cs="Times New Roman"/>
          <w:szCs w:val="24"/>
        </w:rPr>
        <w:t>»</w:t>
      </w:r>
      <w:r>
        <w:rPr>
          <w:rFonts w:eastAsia="Times New Roman" w:cs="Times New Roman"/>
          <w:szCs w:val="24"/>
        </w:rPr>
        <w:t>, του μεγάλου γενικού νοσοκομείου της Αθήνας και όλης της Ελλάδας, του μεγαλύτερου νοσοκομείο</w:t>
      </w:r>
      <w:r>
        <w:rPr>
          <w:rFonts w:eastAsia="Times New Roman" w:cs="Times New Roman"/>
          <w:szCs w:val="24"/>
        </w:rPr>
        <w:t>υ</w:t>
      </w:r>
      <w:r>
        <w:rPr>
          <w:rFonts w:eastAsia="Times New Roman" w:cs="Times New Roman"/>
          <w:szCs w:val="24"/>
        </w:rPr>
        <w:t>, υπό την έννοια ότι διαμορφώθηκαν οι χώροι, έτσι ώστε να δημιουρ</w:t>
      </w:r>
      <w:r>
        <w:rPr>
          <w:rFonts w:eastAsia="Times New Roman" w:cs="Times New Roman"/>
          <w:szCs w:val="24"/>
        </w:rPr>
        <w:t xml:space="preserve">γηθεί μια κεντρική βιβλιοθήκη του </w:t>
      </w:r>
      <w:r>
        <w:rPr>
          <w:rFonts w:eastAsia="Times New Roman" w:cs="Times New Roman"/>
          <w:szCs w:val="24"/>
        </w:rPr>
        <w:t>«</w:t>
      </w:r>
      <w:r>
        <w:rPr>
          <w:rFonts w:eastAsia="Times New Roman" w:cs="Times New Roman"/>
          <w:szCs w:val="24"/>
        </w:rPr>
        <w:t>Ευαγγελισμού</w:t>
      </w:r>
      <w:r>
        <w:rPr>
          <w:rFonts w:eastAsia="Times New Roman" w:cs="Times New Roman"/>
          <w:szCs w:val="24"/>
        </w:rPr>
        <w:t>»</w:t>
      </w:r>
      <w:r>
        <w:rPr>
          <w:rFonts w:eastAsia="Times New Roman" w:cs="Times New Roman"/>
          <w:szCs w:val="24"/>
        </w:rPr>
        <w:t>, που είναι η μεγαλύτερη βιβλιοθήκη αυτή τη στιγμή για τον ιατρικό κόσμο της χώρας και είναι ένα πολύ σημαντικό έργο.</w:t>
      </w:r>
    </w:p>
    <w:p w14:paraId="7632C4A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Βέβαια, μαζί με αυτή τη δωρεά χρησιμοποιήθηκαν και χρήματα από αυτή τη δωρεά για συμπλήρωμ</w:t>
      </w:r>
      <w:r>
        <w:rPr>
          <w:rFonts w:eastAsia="Times New Roman" w:cs="Times New Roman"/>
          <w:szCs w:val="24"/>
        </w:rPr>
        <w:t xml:space="preserve">α της υλικοτεχνικής δομής του </w:t>
      </w:r>
      <w:r>
        <w:rPr>
          <w:rFonts w:eastAsia="Times New Roman" w:cs="Times New Roman"/>
          <w:szCs w:val="24"/>
        </w:rPr>
        <w:t>«</w:t>
      </w:r>
      <w:r>
        <w:rPr>
          <w:rFonts w:eastAsia="Times New Roman" w:cs="Times New Roman"/>
          <w:szCs w:val="24"/>
        </w:rPr>
        <w:t>Ευαγγελισμού</w:t>
      </w:r>
      <w:r>
        <w:rPr>
          <w:rFonts w:eastAsia="Times New Roman" w:cs="Times New Roman"/>
          <w:szCs w:val="24"/>
        </w:rPr>
        <w:t>»</w:t>
      </w:r>
      <w:r>
        <w:rPr>
          <w:rFonts w:eastAsia="Times New Roman" w:cs="Times New Roman"/>
          <w:szCs w:val="24"/>
        </w:rPr>
        <w:t xml:space="preserve">, κυρίως σε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 </w:t>
      </w:r>
    </w:p>
    <w:p w14:paraId="7632C4A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Περαιτέρω είχαμε, μετά από αυτή τη δωρεά της Εθνικής Τραπέζης της Ελλάδας, στο τέλος του Σεπτεμβρίου του 2018 δύο μεγάλες προσφορές υπό την έννοια της δωρεάς από το Ίδρυμα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ΣΤΑΥΡΟΣ ΝΙΑΡΧΟΣ</w:t>
      </w:r>
      <w:r>
        <w:rPr>
          <w:rFonts w:eastAsia="Times New Roman" w:cs="Times New Roman"/>
          <w:szCs w:val="24"/>
        </w:rPr>
        <w:t>»</w:t>
      </w:r>
      <w:r>
        <w:rPr>
          <w:rFonts w:eastAsia="Times New Roman" w:cs="Times New Roman"/>
          <w:szCs w:val="24"/>
        </w:rPr>
        <w:t>. Το Ίδρυμα αυτό διέθεσε στο ελληνικό κράτος περίπου 200 έως 250 εκατομμύρια ευρώ για δ</w:t>
      </w:r>
      <w:r>
        <w:rPr>
          <w:rFonts w:eastAsia="Times New Roman" w:cs="Times New Roman"/>
          <w:szCs w:val="24"/>
        </w:rPr>
        <w:t>ύ</w:t>
      </w:r>
      <w:r>
        <w:rPr>
          <w:rFonts w:eastAsia="Times New Roman" w:cs="Times New Roman"/>
          <w:szCs w:val="24"/>
        </w:rPr>
        <w:t>ο μεγάλες ουσιαστικά δομές, να κατασκευαστούν δ</w:t>
      </w:r>
      <w:r>
        <w:rPr>
          <w:rFonts w:eastAsia="Times New Roman" w:cs="Times New Roman"/>
          <w:szCs w:val="24"/>
        </w:rPr>
        <w:t>ύ</w:t>
      </w:r>
      <w:r>
        <w:rPr>
          <w:rFonts w:eastAsia="Times New Roman" w:cs="Times New Roman"/>
          <w:szCs w:val="24"/>
        </w:rPr>
        <w:t xml:space="preserve">ο μεγάλες δομές. </w:t>
      </w:r>
    </w:p>
    <w:p w14:paraId="7632C4A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πρώτη δομή είναι το καινούργιο νοσοκομείο της Κομοτηνής, ένα νοσοκομείο το οποίο θ</w:t>
      </w:r>
      <w:r>
        <w:rPr>
          <w:rFonts w:eastAsia="Times New Roman" w:cs="Times New Roman"/>
          <w:szCs w:val="24"/>
        </w:rPr>
        <w:t xml:space="preserve">α αναβαθμίσει ουσιαστικά το επίπεδο της υγείας της περιοχής από τη μια πλευρά και από την άλλη, είναι ένα έργο το οποίο εξέλιπε τόσα χρόνια από τη </w:t>
      </w:r>
      <w:r>
        <w:rPr>
          <w:rFonts w:eastAsia="Times New Roman" w:cs="Times New Roman"/>
          <w:szCs w:val="24"/>
        </w:rPr>
        <w:t>β</w:t>
      </w:r>
      <w:r>
        <w:rPr>
          <w:rFonts w:eastAsia="Times New Roman" w:cs="Times New Roman"/>
          <w:szCs w:val="24"/>
        </w:rPr>
        <w:t xml:space="preserve">όρεια Ελλάδα και δη από την περιοχή της Θεσσαλονίκης. Ήταν ένα </w:t>
      </w:r>
      <w:r>
        <w:rPr>
          <w:rFonts w:eastAsia="Times New Roman" w:cs="Times New Roman"/>
          <w:szCs w:val="24"/>
        </w:rPr>
        <w:t xml:space="preserve">γενικό νοσοκομείο </w:t>
      </w:r>
      <w:proofErr w:type="spellStart"/>
      <w:r>
        <w:rPr>
          <w:rFonts w:eastAsia="Times New Roman" w:cs="Times New Roman"/>
          <w:szCs w:val="24"/>
        </w:rPr>
        <w:t>παίδων</w:t>
      </w:r>
      <w:proofErr w:type="spellEnd"/>
      <w:r>
        <w:rPr>
          <w:rFonts w:eastAsia="Times New Roman" w:cs="Times New Roman"/>
          <w:szCs w:val="24"/>
        </w:rPr>
        <w:t xml:space="preserve">, το οποίο ουσιαστικά ήταν επιβεβλημένο να δημιουργηθεί, έτσι ώστε να υπάρχει μια δομή για τα παιδιά μας στη </w:t>
      </w:r>
      <w:r>
        <w:rPr>
          <w:rFonts w:eastAsia="Times New Roman" w:cs="Times New Roman"/>
          <w:szCs w:val="24"/>
        </w:rPr>
        <w:t>β</w:t>
      </w:r>
      <w:r>
        <w:rPr>
          <w:rFonts w:eastAsia="Times New Roman" w:cs="Times New Roman"/>
          <w:szCs w:val="24"/>
        </w:rPr>
        <w:t>όρεια Ελλάδα.</w:t>
      </w:r>
    </w:p>
    <w:p w14:paraId="7632C4A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ό,τι θυμάμαι, στην περιοχή της Θεσσαλονίκης ήταν διάσπαρτα μικρά παιδιατρικά τμήματα της τάξεως των δέκα, δεκαπέντε κλινών στα ν</w:t>
      </w:r>
      <w:r>
        <w:rPr>
          <w:rFonts w:eastAsia="Times New Roman" w:cs="Times New Roman"/>
          <w:szCs w:val="24"/>
        </w:rPr>
        <w:t xml:space="preserve">οσοκομεία, όπως ήταν το ΑΧΕΠΑ και το </w:t>
      </w:r>
      <w:r>
        <w:rPr>
          <w:rFonts w:eastAsia="Times New Roman" w:cs="Times New Roman"/>
          <w:szCs w:val="24"/>
        </w:rPr>
        <w:t>«</w:t>
      </w:r>
      <w:r>
        <w:rPr>
          <w:rFonts w:eastAsia="Times New Roman" w:cs="Times New Roman"/>
          <w:szCs w:val="24"/>
        </w:rPr>
        <w:t>Ι</w:t>
      </w:r>
      <w:r>
        <w:rPr>
          <w:rFonts w:eastAsia="Times New Roman" w:cs="Times New Roman"/>
          <w:szCs w:val="24"/>
        </w:rPr>
        <w:t>πποκράτειο»</w:t>
      </w:r>
      <w:r>
        <w:rPr>
          <w:rFonts w:eastAsia="Times New Roman" w:cs="Times New Roman"/>
          <w:szCs w:val="24"/>
        </w:rPr>
        <w:t>. Αυτά</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λειτουργούσαν σωστά, δεν είχαν τη δομή ενός </w:t>
      </w:r>
      <w:r>
        <w:rPr>
          <w:rFonts w:eastAsia="Times New Roman" w:cs="Times New Roman"/>
          <w:szCs w:val="24"/>
        </w:rPr>
        <w:t xml:space="preserve">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έτσι ώστε να παρέχουν ολοκληρωμένη προστασία και υγεία για </w:t>
      </w:r>
      <w:r>
        <w:rPr>
          <w:rFonts w:eastAsia="Times New Roman" w:cs="Times New Roman"/>
          <w:szCs w:val="24"/>
        </w:rPr>
        <w:t>όλα τα παιδιά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w:t>
      </w:r>
      <w:r>
        <w:rPr>
          <w:rFonts w:eastAsia="Times New Roman" w:cs="Times New Roman"/>
          <w:szCs w:val="24"/>
        </w:rPr>
        <w:t>όρεια</w:t>
      </w:r>
      <w:r>
        <w:rPr>
          <w:rFonts w:eastAsia="Times New Roman" w:cs="Times New Roman"/>
          <w:szCs w:val="24"/>
        </w:rPr>
        <w:t>ς</w:t>
      </w:r>
      <w:r>
        <w:rPr>
          <w:rFonts w:eastAsia="Times New Roman" w:cs="Times New Roman"/>
          <w:szCs w:val="24"/>
        </w:rPr>
        <w:t xml:space="preserve"> Ελλάδα</w:t>
      </w:r>
      <w:r>
        <w:rPr>
          <w:rFonts w:eastAsia="Times New Roman" w:cs="Times New Roman"/>
          <w:szCs w:val="24"/>
        </w:rPr>
        <w:t>ς</w:t>
      </w:r>
      <w:r>
        <w:rPr>
          <w:rFonts w:eastAsia="Times New Roman" w:cs="Times New Roman"/>
          <w:szCs w:val="24"/>
        </w:rPr>
        <w:t xml:space="preserve"> και με αυτή τη μεγάλη δω</w:t>
      </w:r>
      <w:r>
        <w:rPr>
          <w:rFonts w:eastAsia="Times New Roman" w:cs="Times New Roman"/>
          <w:szCs w:val="24"/>
        </w:rPr>
        <w:t xml:space="preserve">ρεά του Ιδρύματος </w:t>
      </w:r>
      <w:r>
        <w:rPr>
          <w:rFonts w:eastAsia="Times New Roman" w:cs="Times New Roman"/>
          <w:szCs w:val="24"/>
        </w:rPr>
        <w:t>«</w:t>
      </w:r>
      <w:r>
        <w:rPr>
          <w:rFonts w:eastAsia="Times New Roman" w:cs="Times New Roman"/>
          <w:szCs w:val="24"/>
        </w:rPr>
        <w:t>ΣΤΑΥΡΟΣ ΝΙΑΡΧΟΣ</w:t>
      </w:r>
      <w:r>
        <w:rPr>
          <w:rFonts w:eastAsia="Times New Roman" w:cs="Times New Roman"/>
          <w:szCs w:val="24"/>
        </w:rPr>
        <w:t>»</w:t>
      </w:r>
      <w:r>
        <w:rPr>
          <w:rFonts w:eastAsia="Times New Roman" w:cs="Times New Roman"/>
          <w:szCs w:val="24"/>
        </w:rPr>
        <w:t xml:space="preserve"> κατέστη δυνατό.</w:t>
      </w:r>
    </w:p>
    <w:p w14:paraId="7632C4A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κατά την ίδια περίοδο ψηφίσαμε τον Σεπτέμβριο του 2018 μια δωρεά του Ιδρύματος </w:t>
      </w:r>
      <w:r>
        <w:rPr>
          <w:rFonts w:eastAsia="Times New Roman" w:cs="Times New Roman"/>
          <w:szCs w:val="24"/>
        </w:rPr>
        <w:t>«</w:t>
      </w:r>
      <w:r>
        <w:rPr>
          <w:rFonts w:eastAsia="Times New Roman" w:cs="Times New Roman"/>
          <w:szCs w:val="24"/>
        </w:rPr>
        <w:t>ΑΛΕΞΑΝΔΡΟΣ ΩΝΑΣΗΣ</w:t>
      </w:r>
      <w:r>
        <w:rPr>
          <w:rFonts w:eastAsia="Times New Roman" w:cs="Times New Roman"/>
          <w:szCs w:val="24"/>
        </w:rPr>
        <w:t>»</w:t>
      </w:r>
      <w:r>
        <w:rPr>
          <w:rFonts w:eastAsia="Times New Roman" w:cs="Times New Roman"/>
          <w:szCs w:val="24"/>
        </w:rPr>
        <w:t xml:space="preserve"> της τάξεως των 70 εκατομμυρίων ευρώ, έτσι ώστε να συμπληρωθεί στο πρόγραμμα δημιουργίας του Ωνάσε</w:t>
      </w:r>
      <w:r>
        <w:rPr>
          <w:rFonts w:eastAsia="Times New Roman" w:cs="Times New Roman"/>
          <w:szCs w:val="24"/>
        </w:rPr>
        <w:t xml:space="preserve">ιου Καρδιοχειρουργικού Κέντρου ένα </w:t>
      </w:r>
      <w:proofErr w:type="spellStart"/>
      <w:r>
        <w:rPr>
          <w:rFonts w:eastAsia="Times New Roman" w:cs="Times New Roman"/>
          <w:szCs w:val="24"/>
        </w:rPr>
        <w:t>μεταμοσχευτικό</w:t>
      </w:r>
      <w:proofErr w:type="spellEnd"/>
      <w:r>
        <w:rPr>
          <w:rFonts w:eastAsia="Times New Roman" w:cs="Times New Roman"/>
          <w:szCs w:val="24"/>
        </w:rPr>
        <w:t xml:space="preserve"> τμήμα το οποίο εξέλ</w:t>
      </w:r>
      <w:r>
        <w:rPr>
          <w:rFonts w:eastAsia="Times New Roman" w:cs="Times New Roman"/>
          <w:szCs w:val="24"/>
        </w:rPr>
        <w:t>ε</w:t>
      </w:r>
      <w:r>
        <w:rPr>
          <w:rFonts w:eastAsia="Times New Roman" w:cs="Times New Roman"/>
          <w:szCs w:val="24"/>
        </w:rPr>
        <w:t>ιπε από την Ελλάδα και έτσι δημιουργήθηκε και αυτό. Επίσης, παράλληλα</w:t>
      </w:r>
      <w:r>
        <w:rPr>
          <w:rFonts w:eastAsia="Times New Roman" w:cs="Times New Roman"/>
          <w:szCs w:val="24"/>
        </w:rPr>
        <w:t>,</w:t>
      </w:r>
      <w:r>
        <w:rPr>
          <w:rFonts w:eastAsia="Times New Roman" w:cs="Times New Roman"/>
          <w:szCs w:val="24"/>
        </w:rPr>
        <w:t xml:space="preserve"> δημιουργήθηκε με αυτά τα χρήματα και ένα καρδιοχειρουργικό παιδιατρικό τμήμα στο Ωνάσειο Καρδιοχειρουργικό Κέντρο. </w:t>
      </w:r>
    </w:p>
    <w:p w14:paraId="7632C4A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καταδεικνύει τα εξής, αγαπητοί συνάδελφοι: Επειδή </w:t>
      </w:r>
      <w:r>
        <w:rPr>
          <w:rFonts w:eastAsia="Times New Roman" w:cs="Times New Roman"/>
          <w:szCs w:val="24"/>
        </w:rPr>
        <w:t xml:space="preserve">αυτά </w:t>
      </w:r>
      <w:r>
        <w:rPr>
          <w:rFonts w:eastAsia="Times New Roman" w:cs="Times New Roman"/>
          <w:szCs w:val="24"/>
        </w:rPr>
        <w:t>τα ιδρύματα είδαν, αξιολόγησαν και βαθμολόγησαν ουσιαστικά το πρόγραμμα αναμόρφωσης του Εθνικού Συστήματος Υγείας από το Υπουργείο Υγείας και Πρόνοιας και είδαν</w:t>
      </w:r>
      <w:r>
        <w:rPr>
          <w:rFonts w:eastAsia="Times New Roman" w:cs="Times New Roman"/>
          <w:szCs w:val="24"/>
        </w:rPr>
        <w:t>, επίσης,</w:t>
      </w:r>
      <w:r>
        <w:rPr>
          <w:rFonts w:eastAsia="Times New Roman" w:cs="Times New Roman"/>
          <w:szCs w:val="24"/>
        </w:rPr>
        <w:t xml:space="preserve"> ότι υπήρχε μια στόχευση α</w:t>
      </w:r>
      <w:r>
        <w:rPr>
          <w:rFonts w:eastAsia="Times New Roman" w:cs="Times New Roman"/>
          <w:szCs w:val="24"/>
        </w:rPr>
        <w:t>φ</w:t>
      </w:r>
      <w:r>
        <w:rPr>
          <w:rFonts w:eastAsia="Times New Roman" w:cs="Times New Roman"/>
          <w:szCs w:val="24"/>
        </w:rPr>
        <w:t xml:space="preserve">’ </w:t>
      </w:r>
      <w:r>
        <w:rPr>
          <w:rFonts w:eastAsia="Times New Roman" w:cs="Times New Roman"/>
          <w:szCs w:val="24"/>
        </w:rPr>
        <w:t xml:space="preserve">ενός, αλλά και ένα σοβαρό πρόγραμμα αντιμετώπισης των προβλημάτων του Εθνικού Συστήματος Υγείας, αποφάσισαν να καταθέσουν στον ελληνικό λαό δίκην δωρεάς αυτά τα χρήματα. </w:t>
      </w:r>
    </w:p>
    <w:p w14:paraId="7632C4A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Ως εκ τούτου, λοιπόν, θεωρούμε ότι πρέπει να ευχαριστήσουμε αυτά τα ιδρύματα και π</w:t>
      </w:r>
      <w:r>
        <w:rPr>
          <w:rFonts w:eastAsia="Times New Roman" w:cs="Times New Roman"/>
          <w:szCs w:val="24"/>
        </w:rPr>
        <w:t xml:space="preserve">αρακαλούμε όποιες </w:t>
      </w:r>
      <w:r>
        <w:rPr>
          <w:rFonts w:eastAsia="Times New Roman" w:cs="Times New Roman"/>
          <w:szCs w:val="24"/>
        </w:rPr>
        <w:t>-</w:t>
      </w:r>
      <w:r>
        <w:rPr>
          <w:rFonts w:eastAsia="Times New Roman" w:cs="Times New Roman"/>
          <w:szCs w:val="24"/>
        </w:rPr>
        <w:t>είναι δυνατόν</w:t>
      </w:r>
      <w:r>
        <w:rPr>
          <w:rFonts w:eastAsia="Times New Roman" w:cs="Times New Roman"/>
          <w:szCs w:val="24"/>
        </w:rPr>
        <w:t>-</w:t>
      </w:r>
      <w:r>
        <w:rPr>
          <w:rFonts w:eastAsia="Times New Roman" w:cs="Times New Roman"/>
          <w:szCs w:val="24"/>
        </w:rPr>
        <w:t xml:space="preserve"> άλλες υποθέσεις τέτοιου τύπου να είναι ευπρόσδεκτες. </w:t>
      </w:r>
      <w:r>
        <w:rPr>
          <w:rFonts w:eastAsia="Times New Roman" w:cs="Times New Roman"/>
          <w:szCs w:val="24"/>
        </w:rPr>
        <w:t>Ως</w:t>
      </w:r>
      <w:r>
        <w:rPr>
          <w:rFonts w:eastAsia="Times New Roman" w:cs="Times New Roman"/>
          <w:szCs w:val="24"/>
        </w:rPr>
        <w:t xml:space="preserve"> Κοινοβούλιο τους ευχαριστούμε.</w:t>
      </w:r>
    </w:p>
    <w:p w14:paraId="7632C4A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Σήμερα, λοιπόν, ερχόμαστε να κυρώσουμε τη σύμβαση δωρεάς μιας θανούσης υπό την έννοια μιας διαθήκης που άφησε. Ήταν η συγχωρεμένη Ελισά</w:t>
      </w:r>
      <w:r>
        <w:rPr>
          <w:rFonts w:eastAsia="Times New Roman" w:cs="Times New Roman"/>
          <w:szCs w:val="24"/>
        </w:rPr>
        <w:t>βετ Παπαγια</w:t>
      </w:r>
      <w:r>
        <w:rPr>
          <w:rFonts w:eastAsia="Times New Roman" w:cs="Times New Roman"/>
          <w:szCs w:val="24"/>
        </w:rPr>
        <w:t>ν</w:t>
      </w:r>
      <w:r>
        <w:rPr>
          <w:rFonts w:eastAsia="Times New Roman" w:cs="Times New Roman"/>
          <w:szCs w:val="24"/>
        </w:rPr>
        <w:t xml:space="preserve">νοπούλου, η οποία είχε έναν ιδιόκτητο χώρο στην Αθήνα, στη Φιλοθέη, έναν χώρο με ένα οικόπεδο περίπου </w:t>
      </w:r>
      <w:r>
        <w:rPr>
          <w:rFonts w:eastAsia="Times New Roman" w:cs="Times New Roman"/>
          <w:szCs w:val="24"/>
        </w:rPr>
        <w:t>οκτακοσίων εβδομήντα οκτώ</w:t>
      </w:r>
      <w:r>
        <w:rPr>
          <w:rFonts w:eastAsia="Times New Roman" w:cs="Times New Roman"/>
          <w:szCs w:val="24"/>
        </w:rPr>
        <w:t xml:space="preserve"> τετραγωνικ</w:t>
      </w:r>
      <w:r>
        <w:rPr>
          <w:rFonts w:eastAsia="Times New Roman" w:cs="Times New Roman"/>
          <w:szCs w:val="24"/>
        </w:rPr>
        <w:t>ών</w:t>
      </w:r>
      <w:r>
        <w:rPr>
          <w:rFonts w:eastAsia="Times New Roman" w:cs="Times New Roman"/>
          <w:szCs w:val="24"/>
        </w:rPr>
        <w:t xml:space="preserve"> μέτρ</w:t>
      </w:r>
      <w:r>
        <w:rPr>
          <w:rFonts w:eastAsia="Times New Roman" w:cs="Times New Roman"/>
          <w:szCs w:val="24"/>
        </w:rPr>
        <w:t>ων</w:t>
      </w:r>
      <w:r>
        <w:rPr>
          <w:rFonts w:eastAsia="Times New Roman" w:cs="Times New Roman"/>
          <w:szCs w:val="24"/>
        </w:rPr>
        <w:t xml:space="preserve"> και μια διώροφη διπλοκατοικία, την οποία θέλησε να την δώσει υπό τύπον διαθήκης στο Νοσοκομείο </w:t>
      </w:r>
      <w:proofErr w:type="spellStart"/>
      <w:r>
        <w:rPr>
          <w:rFonts w:eastAsia="Times New Roman" w:cs="Times New Roman"/>
          <w:szCs w:val="24"/>
        </w:rPr>
        <w:t>Π</w:t>
      </w:r>
      <w:r>
        <w:rPr>
          <w:rFonts w:eastAsia="Times New Roman" w:cs="Times New Roman"/>
          <w:szCs w:val="24"/>
        </w:rPr>
        <w:t>αίδων</w:t>
      </w:r>
      <w:proofErr w:type="spellEnd"/>
      <w:r>
        <w:rPr>
          <w:rFonts w:eastAsia="Times New Roman" w:cs="Times New Roman"/>
          <w:szCs w:val="24"/>
        </w:rPr>
        <w:t xml:space="preserve"> της Πεντέλης. </w:t>
      </w:r>
    </w:p>
    <w:p w14:paraId="7632C4A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επετεύχθη και αυτή η διαθήκη </w:t>
      </w:r>
      <w:proofErr w:type="spellStart"/>
      <w:r>
        <w:rPr>
          <w:rFonts w:eastAsia="Times New Roman" w:cs="Times New Roman"/>
          <w:szCs w:val="24"/>
        </w:rPr>
        <w:t>εξετιμήθη</w:t>
      </w:r>
      <w:proofErr w:type="spellEnd"/>
      <w:r>
        <w:rPr>
          <w:rFonts w:eastAsia="Times New Roman" w:cs="Times New Roman"/>
          <w:szCs w:val="24"/>
        </w:rPr>
        <w:t xml:space="preserve"> περίπου στο 1.150.000 ευρώ, τα οποία διαθέτει η θανούσα ως διαθήκη, από τα οποία το 90%, </w:t>
      </w:r>
      <w:r>
        <w:rPr>
          <w:rFonts w:eastAsia="Times New Roman" w:cs="Times New Roman"/>
          <w:szCs w:val="24"/>
        </w:rPr>
        <w:t xml:space="preserve">δηλαδή </w:t>
      </w:r>
      <w:r>
        <w:rPr>
          <w:rFonts w:eastAsia="Times New Roman" w:cs="Times New Roman"/>
          <w:szCs w:val="24"/>
        </w:rPr>
        <w:t>περίπου 1.010.000 ευρώ</w:t>
      </w:r>
      <w:r>
        <w:rPr>
          <w:rFonts w:eastAsia="Times New Roman" w:cs="Times New Roman"/>
          <w:szCs w:val="24"/>
        </w:rPr>
        <w:t>,</w:t>
      </w:r>
      <w:r>
        <w:rPr>
          <w:rFonts w:eastAsia="Times New Roman" w:cs="Times New Roman"/>
          <w:szCs w:val="24"/>
        </w:rPr>
        <w:t xml:space="preserve"> διατίθεται για την αναδιαμόρφωση, </w:t>
      </w:r>
      <w:proofErr w:type="spellStart"/>
      <w:r>
        <w:rPr>
          <w:rFonts w:eastAsia="Times New Roman" w:cs="Times New Roman"/>
          <w:szCs w:val="24"/>
        </w:rPr>
        <w:t>αναδιαρρύθμιση</w:t>
      </w:r>
      <w:proofErr w:type="spellEnd"/>
      <w:r>
        <w:rPr>
          <w:rFonts w:eastAsia="Times New Roman" w:cs="Times New Roman"/>
          <w:szCs w:val="24"/>
        </w:rPr>
        <w:t xml:space="preserve"> και ανακαίνιση της παιδιατρικής του δευτέρου ορόφου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της νευρολογικής κλινικής του δευτέρου ορόφου και τ</w:t>
      </w:r>
      <w:r>
        <w:rPr>
          <w:rFonts w:eastAsia="Times New Roman" w:cs="Times New Roman"/>
          <w:szCs w:val="24"/>
        </w:rPr>
        <w:t>ο</w:t>
      </w:r>
      <w:r>
        <w:rPr>
          <w:rFonts w:eastAsia="Times New Roman" w:cs="Times New Roman"/>
          <w:szCs w:val="24"/>
        </w:rPr>
        <w:t xml:space="preserve"> υπόλοιπ</w:t>
      </w:r>
      <w:r>
        <w:rPr>
          <w:rFonts w:eastAsia="Times New Roman" w:cs="Times New Roman"/>
          <w:szCs w:val="24"/>
        </w:rPr>
        <w:t>ο</w:t>
      </w:r>
      <w:r>
        <w:rPr>
          <w:rFonts w:eastAsia="Times New Roman" w:cs="Times New Roman"/>
          <w:szCs w:val="24"/>
        </w:rPr>
        <w:t xml:space="preserve"> 10%, δηλαδή </w:t>
      </w:r>
      <w:r>
        <w:rPr>
          <w:rFonts w:eastAsia="Times New Roman" w:cs="Times New Roman"/>
          <w:szCs w:val="24"/>
        </w:rPr>
        <w:t xml:space="preserve">το εναπομείναν </w:t>
      </w:r>
      <w:r>
        <w:rPr>
          <w:rFonts w:eastAsia="Times New Roman" w:cs="Times New Roman"/>
          <w:szCs w:val="24"/>
        </w:rPr>
        <w:t>αποθεματικό αυτό ποσό είναι γ</w:t>
      </w:r>
      <w:r>
        <w:rPr>
          <w:rFonts w:eastAsia="Times New Roman" w:cs="Times New Roman"/>
          <w:szCs w:val="24"/>
        </w:rPr>
        <w:t>ια την αντιμετώπιση απρόβλεπτων κατά την εκτέλεση του έργου και για την καλυτέρευση του συνόλου του έργου μέχρι την παράδοσ</w:t>
      </w:r>
      <w:r>
        <w:rPr>
          <w:rFonts w:eastAsia="Times New Roman" w:cs="Times New Roman"/>
          <w:szCs w:val="24"/>
        </w:rPr>
        <w:t>ή</w:t>
      </w:r>
      <w:r>
        <w:rPr>
          <w:rFonts w:eastAsia="Times New Roman" w:cs="Times New Roman"/>
          <w:szCs w:val="24"/>
        </w:rPr>
        <w:t xml:space="preserve"> του τελειωτικά. </w:t>
      </w:r>
    </w:p>
    <w:p w14:paraId="7632C4B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Αυτή η σύμβαση, αγαπητοί συνάδελφοι, που καλούμαστε να κυρώσουμε, περιέχει αναλυτικά την οργάνωση, την υποστήριξη,</w:t>
      </w:r>
      <w:r>
        <w:rPr>
          <w:rFonts w:eastAsia="Times New Roman" w:cs="Times New Roman"/>
          <w:szCs w:val="24"/>
        </w:rPr>
        <w:t xml:space="preserve"> τον συντονισμό και γενικά όλες τις κινήσεις που θα απαιτηθούν για την πλήρη αποπεράτωση του έργου στα δεκαέξι άρθρα που περικλείει αυτό το νομοσχέδιο.</w:t>
      </w:r>
    </w:p>
    <w:p w14:paraId="7632C4B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αγαπητοί συνάδελφοι, και ιδίως σ’ αυτές τις εποχές που ζούμε, να βλέπουμε ανθρώπους</w:t>
      </w:r>
      <w:r w:rsidRPr="00FE430A">
        <w:rPr>
          <w:rFonts w:eastAsia="Times New Roman" w:cs="Times New Roman"/>
          <w:szCs w:val="24"/>
        </w:rPr>
        <w:t>,</w:t>
      </w:r>
      <w:r>
        <w:rPr>
          <w:rFonts w:eastAsia="Times New Roman" w:cs="Times New Roman"/>
          <w:szCs w:val="24"/>
        </w:rPr>
        <w:t xml:space="preserve"> συμπολίτες μας να διαθέτουν περιουσιακά τους στοιχεία για το κοινωνικό καλό. Επίσης, είναι σημαντικό σε αυτή </w:t>
      </w:r>
      <w:r>
        <w:rPr>
          <w:rFonts w:eastAsia="Times New Roman" w:cs="Times New Roman"/>
          <w:szCs w:val="24"/>
        </w:rPr>
        <w:lastRenderedPageBreak/>
        <w:t>την εποχή της πιο άγριας εξατομίκευσης, όπως την έχει επιβάλει ο νεοφιλελευθερισμός, να βλέπουμε ότι οι αξίες της προσφορές για το κοινό όφελος</w:t>
      </w:r>
      <w:r w:rsidRPr="00FE430A">
        <w:rPr>
          <w:rFonts w:eastAsia="Times New Roman" w:cs="Times New Roman"/>
          <w:szCs w:val="24"/>
        </w:rPr>
        <w:t xml:space="preserve"> </w:t>
      </w:r>
      <w:r>
        <w:rPr>
          <w:rFonts w:eastAsia="Times New Roman" w:cs="Times New Roman"/>
          <w:szCs w:val="24"/>
        </w:rPr>
        <w:t>δε</w:t>
      </w:r>
      <w:r>
        <w:rPr>
          <w:rFonts w:eastAsia="Times New Roman" w:cs="Times New Roman"/>
          <w:szCs w:val="24"/>
        </w:rPr>
        <w:t>ν έχουν χαθεί. Άρα, λοιπόν, θα πρέπει να παρακινήσουμε και να παρακινηθούν και άλλοι πολίτες υπό αυτή την έννοια και να κάνουν δωρεές στο ελληνικό κράτος.</w:t>
      </w:r>
    </w:p>
    <w:p w14:paraId="7632C4B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w:t>
      </w:r>
      <w:r>
        <w:rPr>
          <w:rFonts w:eastAsia="Times New Roman" w:cs="Times New Roman"/>
          <w:szCs w:val="24"/>
        </w:rPr>
        <w:t>-</w:t>
      </w:r>
      <w:r>
        <w:rPr>
          <w:rFonts w:eastAsia="Times New Roman" w:cs="Times New Roman"/>
          <w:szCs w:val="24"/>
        </w:rPr>
        <w:t>και μου δίδεται η ευκαιρία- να σας θυμίσω ότι αυτή τη στιγμή γίνονται διάφορες εργα</w:t>
      </w:r>
      <w:r>
        <w:rPr>
          <w:rFonts w:eastAsia="Times New Roman" w:cs="Times New Roman"/>
          <w:szCs w:val="24"/>
        </w:rPr>
        <w:t xml:space="preserve">σίες υπό την έννοια ενός μεγάλου έργου. Δηλαδή, ουσιαστικά ένα μεγάλο διαμάντι της δομής της υγείας, όπως είναι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περιέρχεται από την ιδιοκτησία της Τραπέζης Πειραιώς στο ελληνικό δημόσιο και δη στο Εθνικό Σύστημα Υγείας.</w:t>
      </w:r>
    </w:p>
    <w:p w14:paraId="7632C4B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Αυτή η Κυβέρνησ</w:t>
      </w:r>
      <w:r>
        <w:rPr>
          <w:rFonts w:eastAsia="Times New Roman" w:cs="Times New Roman"/>
          <w:szCs w:val="24"/>
        </w:rPr>
        <w:t>η, λοιπόν, παρ</w:t>
      </w:r>
      <w:r>
        <w:rPr>
          <w:rFonts w:eastAsia="Times New Roman" w:cs="Times New Roman"/>
          <w:szCs w:val="24"/>
        </w:rPr>
        <w:t xml:space="preserve">’ </w:t>
      </w:r>
      <w:r>
        <w:rPr>
          <w:rFonts w:eastAsia="Times New Roman" w:cs="Times New Roman"/>
          <w:szCs w:val="24"/>
        </w:rPr>
        <w:t>ότι μέσα σε αυτή τη λαίλαπα των μνημονίων έχει κατορθώσει αντί να συρρικνώνει, αντί να κλείνει δομές ή να προσπαθεί να μειώσει τμήματα, να συρρικνώνει αυτά τα τμήματα τα ιατρικά, απεναντίας επεκτείνει το έργο και αναμορφώνει το εθνικό σύστη</w:t>
      </w:r>
      <w:r>
        <w:rPr>
          <w:rFonts w:eastAsia="Times New Roman" w:cs="Times New Roman"/>
          <w:szCs w:val="24"/>
        </w:rPr>
        <w:t xml:space="preserve">μα υγείας. Αυτή τη στιγμή μάλιστα έχει προχωρήσει </w:t>
      </w:r>
      <w:r>
        <w:rPr>
          <w:rFonts w:eastAsia="Times New Roman" w:cs="Times New Roman"/>
          <w:szCs w:val="24"/>
        </w:rPr>
        <w:lastRenderedPageBreak/>
        <w:t xml:space="preserve">στην εμπέδωση της πρωτοβάθμιας περίθαλψης υγείας με τις </w:t>
      </w:r>
      <w:r>
        <w:rPr>
          <w:rFonts w:eastAsia="Times New Roman" w:cs="Times New Roman"/>
          <w:szCs w:val="24"/>
        </w:rPr>
        <w:t>τοπικές μονάδες υγείας</w:t>
      </w:r>
      <w:r>
        <w:rPr>
          <w:rFonts w:eastAsia="Times New Roman" w:cs="Times New Roman"/>
          <w:szCs w:val="24"/>
        </w:rPr>
        <w:t>, τα λεγόμενα ΤΟΜΥ και έχουμε προχωρήσει.</w:t>
      </w:r>
    </w:p>
    <w:p w14:paraId="7632C4B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Χθες έγιναν τα εγκαίνια στον Πειραιά του 125</w:t>
      </w:r>
      <w:r w:rsidRPr="001A0EA8">
        <w:rPr>
          <w:rFonts w:eastAsia="Times New Roman" w:cs="Times New Roman"/>
          <w:szCs w:val="24"/>
          <w:vertAlign w:val="superscript"/>
        </w:rPr>
        <w:t>ου</w:t>
      </w:r>
      <w:r>
        <w:rPr>
          <w:rFonts w:eastAsia="Times New Roman" w:cs="Times New Roman"/>
          <w:szCs w:val="24"/>
        </w:rPr>
        <w:t xml:space="preserve"> ΤΟΜΥ, έτσι ώστε να προσπαθήσουμε να ορί</w:t>
      </w:r>
      <w:r>
        <w:rPr>
          <w:rFonts w:eastAsia="Times New Roman" w:cs="Times New Roman"/>
          <w:szCs w:val="24"/>
        </w:rPr>
        <w:t>σουμε την πρωτοβάθμια περίθαλψη υγείας, δηλαδή την αγωγή υγείας, την πρόληψη, για να καλύψουμε και με τον ηλεκτρονικό φάκελο όλον τον πληθυσμό</w:t>
      </w:r>
      <w:r>
        <w:rPr>
          <w:rFonts w:eastAsia="Times New Roman" w:cs="Times New Roman"/>
          <w:szCs w:val="24"/>
        </w:rPr>
        <w:t>,</w:t>
      </w:r>
      <w:r>
        <w:rPr>
          <w:rFonts w:eastAsia="Times New Roman" w:cs="Times New Roman"/>
          <w:szCs w:val="24"/>
        </w:rPr>
        <w:t xml:space="preserve"> με αποτέλεσμα και στόχο να μειώσουμε το κόστος της θεραπείας εφόσον θα έχουμε αυξημένη φροντίδα για την πρωτοβάθ</w:t>
      </w:r>
      <w:r>
        <w:rPr>
          <w:rFonts w:eastAsia="Times New Roman" w:cs="Times New Roman"/>
          <w:szCs w:val="24"/>
        </w:rPr>
        <w:t>μια φροντίδα υγείας, δηλαδή για την πρόληψη.</w:t>
      </w:r>
    </w:p>
    <w:p w14:paraId="7632C4B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θα πρέπει να δούμε συνολικά το πρόγραμμα του Υπουργείου Υγείας, που δεν είναι ιδεοληπτική κατάσταση, είναι ένα πρόγραμμα με στόχευση και με προγραμματισμό που θα πρέπει να το αγκαλιάσει ο ελληνικός </w:t>
      </w:r>
      <w:r>
        <w:rPr>
          <w:rFonts w:eastAsia="Times New Roman" w:cs="Times New Roman"/>
          <w:szCs w:val="24"/>
        </w:rPr>
        <w:t xml:space="preserve">λαός, με την έννοια ότι θα πρέπει να περιορίσουμε τη φαρμακευτική δαπάνη και να ενταχθούν πάρα πολλά φάρμακα-σκευάσματα </w:t>
      </w:r>
      <w:proofErr w:type="spellStart"/>
      <w:r>
        <w:rPr>
          <w:rFonts w:eastAsia="Times New Roman" w:cs="Times New Roman"/>
          <w:szCs w:val="24"/>
        </w:rPr>
        <w:t>γενόσημα</w:t>
      </w:r>
      <w:proofErr w:type="spellEnd"/>
      <w:r>
        <w:rPr>
          <w:rFonts w:eastAsia="Times New Roman" w:cs="Times New Roman"/>
          <w:szCs w:val="24"/>
        </w:rPr>
        <w:t xml:space="preserve">. Αυτή τη στιγμή στην Ελλάδα έχουν κατανάλωση </w:t>
      </w:r>
      <w:proofErr w:type="spellStart"/>
      <w:r>
        <w:rPr>
          <w:rFonts w:eastAsia="Times New Roman" w:cs="Times New Roman"/>
          <w:szCs w:val="24"/>
        </w:rPr>
        <w:t>γενοσήμων</w:t>
      </w:r>
      <w:proofErr w:type="spellEnd"/>
      <w:r>
        <w:rPr>
          <w:rFonts w:eastAsia="Times New Roman" w:cs="Times New Roman"/>
          <w:szCs w:val="24"/>
        </w:rPr>
        <w:t xml:space="preserve"> περίπου στο 20%-22%, ενώ στην Κεντρική Ευρώπη και δη στη Γερμανία έχουν </w:t>
      </w:r>
      <w:r>
        <w:rPr>
          <w:rFonts w:eastAsia="Times New Roman" w:cs="Times New Roman"/>
          <w:szCs w:val="24"/>
        </w:rPr>
        <w:t xml:space="preserve">φθάσει περίπου στο 45%-47%. Με αυτό θα μειώσουμε τη </w:t>
      </w:r>
      <w:r>
        <w:rPr>
          <w:rFonts w:eastAsia="Times New Roman" w:cs="Times New Roman"/>
          <w:szCs w:val="24"/>
        </w:rPr>
        <w:lastRenderedPageBreak/>
        <w:t xml:space="preserve">φαρμακευτική δαπάνη μέσω της χρήσης των </w:t>
      </w:r>
      <w:proofErr w:type="spellStart"/>
      <w:r>
        <w:rPr>
          <w:rFonts w:eastAsia="Times New Roman" w:cs="Times New Roman"/>
          <w:szCs w:val="24"/>
        </w:rPr>
        <w:t>γενοσήμων</w:t>
      </w:r>
      <w:proofErr w:type="spellEnd"/>
      <w:r>
        <w:rPr>
          <w:rFonts w:eastAsia="Times New Roman" w:cs="Times New Roman"/>
          <w:szCs w:val="24"/>
        </w:rPr>
        <w:t xml:space="preserve"> και ουσιαστικά θα υπάρξει δημοσιονομικός χώρος ως προς τη φαρμακευτική δαπάνη για τις λεγόμενες ακριβές θεραπείες</w:t>
      </w:r>
      <w:r>
        <w:rPr>
          <w:rFonts w:eastAsia="Times New Roman" w:cs="Times New Roman"/>
          <w:szCs w:val="24"/>
        </w:rPr>
        <w:t>,</w:t>
      </w:r>
      <w:r>
        <w:rPr>
          <w:rFonts w:eastAsia="Times New Roman" w:cs="Times New Roman"/>
          <w:szCs w:val="24"/>
        </w:rPr>
        <w:t xml:space="preserve"> που σήμερα η ελληνική κοινωνία </w:t>
      </w:r>
      <w:r>
        <w:rPr>
          <w:rFonts w:eastAsia="Times New Roman" w:cs="Times New Roman"/>
          <w:szCs w:val="24"/>
        </w:rPr>
        <w:t>-</w:t>
      </w:r>
      <w:r>
        <w:rPr>
          <w:rFonts w:eastAsia="Times New Roman" w:cs="Times New Roman"/>
          <w:szCs w:val="24"/>
        </w:rPr>
        <w:t>και επε</w:t>
      </w:r>
      <w:r>
        <w:rPr>
          <w:rFonts w:eastAsia="Times New Roman" w:cs="Times New Roman"/>
          <w:szCs w:val="24"/>
        </w:rPr>
        <w:t xml:space="preserve">ιδή η επιστήμη έχει προχωρήσει πολύ- θα πρέπει να τις εντάξει στη χρήση των ασθενών. </w:t>
      </w:r>
    </w:p>
    <w:p w14:paraId="7632C4B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που μου δώσατε τον χρόνο να μιλήσω </w:t>
      </w:r>
      <w:r>
        <w:rPr>
          <w:rFonts w:eastAsia="Times New Roman" w:cs="Times New Roman"/>
          <w:szCs w:val="24"/>
        </w:rPr>
        <w:t xml:space="preserve">δι’ ολίγων </w:t>
      </w:r>
      <w:r>
        <w:rPr>
          <w:rFonts w:eastAsia="Times New Roman" w:cs="Times New Roman"/>
          <w:szCs w:val="24"/>
        </w:rPr>
        <w:t>για το πρόγραμμα του Υπουργείου Υγείας και Πρόνοιας. Πιστεύουμε ότι όλο το Κοινοβούλιο θα πρέπει ν</w:t>
      </w:r>
      <w:r>
        <w:rPr>
          <w:rFonts w:eastAsia="Times New Roman" w:cs="Times New Roman"/>
          <w:szCs w:val="24"/>
        </w:rPr>
        <w:t>α ευχαριστήσει γι’ αυτή τη δωρεά της θανούσης Ελισάβετ Παπαγιαννοπούλου.</w:t>
      </w:r>
    </w:p>
    <w:p w14:paraId="7632C4B7" w14:textId="77777777" w:rsidR="00845256" w:rsidRDefault="00BE25C9">
      <w:pPr>
        <w:spacing w:line="600" w:lineRule="auto"/>
        <w:ind w:firstLine="709"/>
        <w:contextualSpacing/>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7632C4B8" w14:textId="77777777" w:rsidR="00845256" w:rsidRDefault="00BE25C9">
      <w:pPr>
        <w:spacing w:line="600" w:lineRule="auto"/>
        <w:ind w:firstLine="720"/>
        <w:contextualSpacing/>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szCs w:val="24"/>
        </w:rPr>
        <w:t xml:space="preserve">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szCs w:val="24"/>
        </w:rPr>
        <w:lastRenderedPageBreak/>
        <w:t>οργάνωσης και λειτουργίας της Βουλής, τριάντα μαθήτριες και μαθητές και τρεις συνοδοί</w:t>
      </w:r>
      <w:r>
        <w:rPr>
          <w:rFonts w:eastAsia="Times New Roman" w:cs="Times New Roman"/>
          <w:szCs w:val="24"/>
        </w:rPr>
        <w:t xml:space="preserve"> </w:t>
      </w:r>
      <w:r>
        <w:rPr>
          <w:rFonts w:eastAsia="Times New Roman" w:cs="Times New Roman"/>
          <w:szCs w:val="24"/>
        </w:rPr>
        <w:t>εκπαιδευτι</w:t>
      </w:r>
      <w:r>
        <w:rPr>
          <w:rFonts w:eastAsia="Times New Roman" w:cs="Times New Roman"/>
          <w:szCs w:val="24"/>
        </w:rPr>
        <w:t>κοί από το 2</w:t>
      </w:r>
      <w:r w:rsidRPr="00345509">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Κισσάμου</w:t>
      </w:r>
      <w:proofErr w:type="spellEnd"/>
      <w:r>
        <w:rPr>
          <w:rFonts w:eastAsia="Times New Roman" w:cs="Times New Roman"/>
          <w:szCs w:val="24"/>
        </w:rPr>
        <w:t xml:space="preserve"> Χανίων.</w:t>
      </w:r>
    </w:p>
    <w:p w14:paraId="7632C4B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7632C4BA" w14:textId="77777777" w:rsidR="00845256" w:rsidRDefault="00BE25C9">
      <w:pPr>
        <w:spacing w:line="600" w:lineRule="auto"/>
        <w:contextualSpacing/>
        <w:jc w:val="center"/>
        <w:rPr>
          <w:rFonts w:eastAsia="Times New Roman" w:cs="Times New Roman"/>
          <w:szCs w:val="24"/>
        </w:rPr>
      </w:pPr>
      <w:r>
        <w:rPr>
          <w:rFonts w:eastAsia="Times New Roman" w:cs="Times New Roman"/>
          <w:szCs w:val="24"/>
        </w:rPr>
        <w:t>(Χειροκροτήματα απ</w:t>
      </w:r>
      <w:r w:rsidRPr="00522E4D">
        <w:rPr>
          <w:rFonts w:eastAsia="Times New Roman" w:cs="Times New Roman"/>
          <w:szCs w:val="24"/>
        </w:rPr>
        <w:t>’</w:t>
      </w:r>
      <w:r>
        <w:rPr>
          <w:rFonts w:eastAsia="Times New Roman" w:cs="Times New Roman"/>
          <w:szCs w:val="24"/>
        </w:rPr>
        <w:t xml:space="preserve"> όλες τις πτέρυγες της Βουλής)</w:t>
      </w:r>
    </w:p>
    <w:p w14:paraId="7632C4B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τώρα με τον </w:t>
      </w:r>
      <w:r>
        <w:rPr>
          <w:rFonts w:eastAsia="Times New Roman" w:cs="Times New Roman"/>
          <w:szCs w:val="24"/>
        </w:rPr>
        <w:t xml:space="preserve">γενικό εισηγητή </w:t>
      </w:r>
      <w:r>
        <w:rPr>
          <w:rFonts w:eastAsia="Times New Roman" w:cs="Times New Roman"/>
          <w:szCs w:val="24"/>
        </w:rPr>
        <w:t xml:space="preserve">της Νέας Δημοκρατίας, Βουλευτής Αχαΐας, κ. </w:t>
      </w:r>
      <w:proofErr w:type="spellStart"/>
      <w:r>
        <w:rPr>
          <w:rFonts w:eastAsia="Times New Roman" w:cs="Times New Roman"/>
          <w:szCs w:val="24"/>
        </w:rPr>
        <w:t>Ιάσονα</w:t>
      </w:r>
      <w:proofErr w:type="spellEnd"/>
      <w:r>
        <w:rPr>
          <w:rFonts w:eastAsia="Times New Roman" w:cs="Times New Roman"/>
          <w:szCs w:val="24"/>
        </w:rPr>
        <w:t xml:space="preserve"> Φωτήλα, για δεκαπέντε λεπτά.</w:t>
      </w:r>
    </w:p>
    <w:p w14:paraId="7632C4B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sidRPr="00345509">
        <w:rPr>
          <w:rFonts w:eastAsia="Times New Roman" w:cs="Times New Roman"/>
          <w:b/>
          <w:szCs w:val="24"/>
        </w:rPr>
        <w:t>:</w:t>
      </w:r>
      <w:r>
        <w:rPr>
          <w:rFonts w:eastAsia="Times New Roman" w:cs="Times New Roman"/>
          <w:szCs w:val="24"/>
        </w:rPr>
        <w:t xml:space="preserve"> Ευχαριστώ, κύριε Πρόεδρε, δεν θα τα χρειαστώ όλα, θα χρειαστώ λιγότερα.</w:t>
      </w:r>
    </w:p>
    <w:p w14:paraId="7632C4BD" w14:textId="77777777" w:rsidR="00845256" w:rsidRDefault="00BE25C9">
      <w:pPr>
        <w:spacing w:line="600" w:lineRule="auto"/>
        <w:ind w:firstLine="720"/>
        <w:contextualSpacing/>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 xml:space="preserve"> Εγώ βάζω δεκαπέντε.</w:t>
      </w:r>
    </w:p>
    <w:p w14:paraId="7632C4B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sidRPr="00345509">
        <w:rPr>
          <w:rFonts w:eastAsia="Times New Roman" w:cs="Times New Roman"/>
          <w:b/>
          <w:szCs w:val="24"/>
        </w:rPr>
        <w:t>:</w:t>
      </w:r>
      <w:r w:rsidRPr="00345509">
        <w:rPr>
          <w:rFonts w:eastAsia="Times New Roman" w:cs="Times New Roman"/>
          <w:szCs w:val="24"/>
        </w:rPr>
        <w:t xml:space="preserve"> </w:t>
      </w:r>
      <w:r>
        <w:rPr>
          <w:rFonts w:eastAsia="Times New Roman" w:cs="Times New Roman"/>
          <w:szCs w:val="24"/>
        </w:rPr>
        <w:t>Σας ευχαριστώ, κύριε Πρόεδρε.</w:t>
      </w:r>
    </w:p>
    <w:p w14:paraId="7632C4B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ήδη στη συνεδρίαση της </w:t>
      </w:r>
      <w:r>
        <w:rPr>
          <w:rFonts w:eastAsia="Times New Roman" w:cs="Times New Roman"/>
          <w:szCs w:val="24"/>
        </w:rPr>
        <w:t>ε</w:t>
      </w:r>
      <w:r>
        <w:rPr>
          <w:rFonts w:eastAsia="Times New Roman" w:cs="Times New Roman"/>
          <w:szCs w:val="24"/>
        </w:rPr>
        <w:t xml:space="preserve">πιτροπής σε σχέση με το εν λόγω νομοσχέδιο </w:t>
      </w:r>
      <w:r>
        <w:rPr>
          <w:rFonts w:eastAsia="Times New Roman" w:cs="Times New Roman"/>
          <w:szCs w:val="24"/>
        </w:rPr>
        <w:t>δήλωσα ότι δεν έχω σκοπό να αντιπαρατεθώ και να προβώ σε καμ</w:t>
      </w:r>
      <w:r>
        <w:rPr>
          <w:rFonts w:eastAsia="Times New Roman" w:cs="Times New Roman"/>
          <w:szCs w:val="24"/>
        </w:rPr>
        <w:t>μ</w:t>
      </w:r>
      <w:r>
        <w:rPr>
          <w:rFonts w:eastAsia="Times New Roman" w:cs="Times New Roman"/>
          <w:szCs w:val="24"/>
        </w:rPr>
        <w:t xml:space="preserve">ία πολιτική αντιπαράθεση με εσάς, διότι δεν προσφέρεται ούτε το </w:t>
      </w:r>
      <w:r>
        <w:rPr>
          <w:rFonts w:eastAsia="Times New Roman" w:cs="Times New Roman"/>
          <w:szCs w:val="24"/>
        </w:rPr>
        <w:lastRenderedPageBreak/>
        <w:t>συγκεκριμένο νομοσχέδιο για κάτι τέτοιο, αλλά ούτε και ο απαιτούμενος σεβασμός απέναντι στη δωρήτρια, της οποίας δεν πρέπει σε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περίπτωση να απαξιώσουμε τη δωρεά. </w:t>
      </w:r>
    </w:p>
    <w:p w14:paraId="7632C4C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Σας ζήτησα να μην κάνετε κι εσείς το ίδιο με έναν τρόπο, δηλαδή να μην απαξιώσετε τη δωρεά και τους δωρητές, φέρνοντας μία σειρά από άσχετες τροπολογίες και φέρνοντας έτσι σε πρώτη μοίρα τις τροπολογίες και σε δεύτερη</w:t>
      </w:r>
      <w:r>
        <w:rPr>
          <w:rFonts w:eastAsia="Times New Roman" w:cs="Times New Roman"/>
          <w:szCs w:val="24"/>
        </w:rPr>
        <w:t xml:space="preserve"> μοίρα την ίδια τη δωρεά. Αυτό είναι το νομοσχέδιο της δωρεάς. Ελάχιστες σελίδες. Αυτό είναι οι τροπολογίες. Πέντε φορές περισσότερες από την ίδια στη σύμβαση την οποία ερχόμαστε σήμερα να κυρώσουμε.</w:t>
      </w:r>
    </w:p>
    <w:p w14:paraId="7632C4C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Ξέρετε, αυτό έγινε το τελευταίο εικοσιτετράωρο. Όλο το β</w:t>
      </w:r>
      <w:r>
        <w:rPr>
          <w:rFonts w:eastAsia="Times New Roman" w:cs="Times New Roman"/>
          <w:szCs w:val="24"/>
        </w:rPr>
        <w:t>ράδυ έρχονταν τροπολογίες. Σήμερα που μιλάμε, ακόμη και τώρα, έρχονται τροπολογίες. Και το πιθανότερο είναι ότι μέχρι να τελειώσουμε τη συνεδρίαση θα έχουν έρθει και άλλες τροπολογίες. Άσχετες τροπολογίες. Τροπολογίες που δεν έχουν καν να κάνουν με το Υπου</w:t>
      </w:r>
      <w:r>
        <w:rPr>
          <w:rFonts w:eastAsia="Times New Roman" w:cs="Times New Roman"/>
          <w:szCs w:val="24"/>
        </w:rPr>
        <w:t xml:space="preserve">ργείο Υγείας. </w:t>
      </w:r>
    </w:p>
    <w:p w14:paraId="7632C4C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θα πρέπει κάποια στιγμή κάτι να κάνετε, γιατί υποτίθεται ότι είστε το νέο και το φρέσκο και αυτό είναι απλά η αντιγραφή των πιο κακών πρακτικών του παρελθόντος. Αυτό κάνετε και τίποτα άλλο. </w:t>
      </w:r>
    </w:p>
    <w:p w14:paraId="7632C4C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Τώρα, είπα ότι από την </w:t>
      </w:r>
      <w:r>
        <w:rPr>
          <w:rFonts w:eastAsia="Times New Roman" w:cs="Times New Roman"/>
          <w:szCs w:val="24"/>
        </w:rPr>
        <w:t>ε</w:t>
      </w:r>
      <w:r>
        <w:rPr>
          <w:rFonts w:eastAsia="Times New Roman" w:cs="Times New Roman"/>
          <w:szCs w:val="24"/>
        </w:rPr>
        <w:t>πιτροπή το μόνο</w:t>
      </w:r>
      <w:r>
        <w:rPr>
          <w:rFonts w:eastAsia="Times New Roman" w:cs="Times New Roman"/>
          <w:szCs w:val="24"/>
        </w:rPr>
        <w:t xml:space="preserve"> που πρέπει να κάνουμε επί της ουσίας σε αυτό το νομοσχέδιο είναι να πούμε ένα μεγάλο «ναι» απέναντι σε αυτή τη δωρεά και ένα μεγάλο «ευχαριστώ» απέναντι στην Ελισάβετ Παπαγιαννοπούλου, μια γυναίκα που πραγματικά συνέδεσε το όνομά της με έννοιες, όπως ανθρ</w:t>
      </w:r>
      <w:r>
        <w:rPr>
          <w:rFonts w:eastAsia="Times New Roman" w:cs="Times New Roman"/>
          <w:szCs w:val="24"/>
        </w:rPr>
        <w:t>ωπισμός, κοινωνική προσφορά, εθελοντισμός. Και πρέπει να πούμε ότι δεν είναι η πρώτη δωρεά που κάνει η Ελισάβετ Παπαγιαννοπούλου. Έχει κάνει μια σειρά από δωρεές, αυτή είναι η τελευταία δωρεά. Έχει ξοδέψει ένα τεράστιο μέρος της μεγάλης περιουσίας της, για</w:t>
      </w:r>
      <w:r>
        <w:rPr>
          <w:rFonts w:eastAsia="Times New Roman" w:cs="Times New Roman"/>
          <w:szCs w:val="24"/>
        </w:rPr>
        <w:t xml:space="preserve"> να προσφέρει στο κοινωνικό σύνολο κι εμείς ερχόμαστε σήμερα εδώ, για να συζητήσουμε κατά κανόνα όχι για τη δωρεά αλλά για χίλιες άσχετες τροπολογίες. Σεβαστείτε και την κοινοβουλευτική διαδικασία, αλλά και τον ίδιο τον δωρητή και την οικογένειά του.</w:t>
      </w:r>
    </w:p>
    <w:p w14:paraId="7632C4C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w:t>
      </w:r>
      <w:r>
        <w:rPr>
          <w:rFonts w:eastAsia="Times New Roman" w:cs="Times New Roman"/>
          <w:szCs w:val="24"/>
        </w:rPr>
        <w:t xml:space="preserve">ις τροπολογίες θα μιλήσει ο Κοινοβουλευτικός </w:t>
      </w:r>
      <w:r>
        <w:rPr>
          <w:rFonts w:eastAsia="Times New Roman" w:cs="Times New Roman"/>
          <w:szCs w:val="24"/>
        </w:rPr>
        <w:t xml:space="preserve">μας </w:t>
      </w:r>
      <w:r>
        <w:rPr>
          <w:rFonts w:eastAsia="Times New Roman" w:cs="Times New Roman"/>
          <w:szCs w:val="24"/>
        </w:rPr>
        <w:t xml:space="preserve">Εκπρόσωπος. Ακόμη τις μελετάμε. Πού να σας προλάβουμε άλλωστε; Μία μόνο παρατήρηση </w:t>
      </w:r>
      <w:r w:rsidRPr="000500BA">
        <w:rPr>
          <w:rFonts w:eastAsia="Times New Roman" w:cs="Times New Roman"/>
          <w:color w:val="000000" w:themeColor="text1"/>
          <w:szCs w:val="24"/>
        </w:rPr>
        <w:t xml:space="preserve">θέλω να κάνω, σχετικά με μία τροπολογία που έρχεται για την παράταση του </w:t>
      </w:r>
      <w:r w:rsidRPr="000500BA">
        <w:rPr>
          <w:rFonts w:eastAsia="Times New Roman" w:cs="Times New Roman"/>
          <w:color w:val="000000" w:themeColor="text1"/>
          <w:szCs w:val="24"/>
        </w:rPr>
        <w:t>π</w:t>
      </w:r>
      <w:r w:rsidRPr="000500BA">
        <w:rPr>
          <w:rFonts w:eastAsia="Times New Roman" w:cs="Times New Roman"/>
          <w:color w:val="000000" w:themeColor="text1"/>
          <w:szCs w:val="24"/>
        </w:rPr>
        <w:t>ρογράμματος «ΦΙΛΟΣ». Να θυμίσω ότι είναι ένα πρόγρ</w:t>
      </w:r>
      <w:r w:rsidRPr="000500BA">
        <w:rPr>
          <w:rFonts w:eastAsia="Times New Roman" w:cs="Times New Roman"/>
          <w:color w:val="000000" w:themeColor="text1"/>
          <w:szCs w:val="24"/>
        </w:rPr>
        <w:t>αμμα, το οποίο ξεκίνησε τα δύο πρώτα χρόνια με ευρωπαϊκά κονδύλια, συνεχίζεται τα επόμενα με κονδύλια από τον κρατικό προϋπολογισμό με συνεχόμενες παρατάσεις, χωρίς διαδικασία ΑΣΕΠ. Αυτό πρέπει να το πούμε. Διότι έχετε περάσει αυτή την καραμέλα, το ότι γίν</w:t>
      </w:r>
      <w:r w:rsidRPr="000500BA">
        <w:rPr>
          <w:rFonts w:eastAsia="Times New Roman" w:cs="Times New Roman"/>
          <w:color w:val="000000" w:themeColor="text1"/>
          <w:szCs w:val="24"/>
        </w:rPr>
        <w:t xml:space="preserve">εται με το ΑΣΕΠ. Το έχω πει πάλι, αλλά να το ξαναπώ για να με καταλάβουν όλοι. Άλλο διαδικασία ΑΣΕΠ, άλλο εποπτεία ΑΣΕΠ. Η διαφορά είναι ότι διαδικασία ΑΣΕΠ σημαίνει ότι </w:t>
      </w:r>
      <w:r w:rsidRPr="000500BA">
        <w:rPr>
          <w:rFonts w:eastAsia="Times New Roman" w:cs="Times New Roman"/>
          <w:color w:val="000000" w:themeColor="text1"/>
          <w:szCs w:val="24"/>
        </w:rPr>
        <w:t>τ</w:t>
      </w:r>
      <w:r w:rsidRPr="000500BA">
        <w:rPr>
          <w:rFonts w:eastAsia="Times New Roman" w:cs="Times New Roman"/>
          <w:color w:val="000000" w:themeColor="text1"/>
          <w:szCs w:val="24"/>
        </w:rPr>
        <w:t>ο ΑΣΕΠ θα θέσει τα κριτήρια, ενώ εποπτεία σημαίνει ότι ο Υπουργός θα θέσει τα κριτήρι</w:t>
      </w:r>
      <w:r w:rsidRPr="000500BA">
        <w:rPr>
          <w:rFonts w:eastAsia="Times New Roman" w:cs="Times New Roman"/>
          <w:color w:val="000000" w:themeColor="text1"/>
          <w:szCs w:val="24"/>
        </w:rPr>
        <w:t>α και το ΑΣΕΠ απλώς θα πρέπει να δει αν τηρούνται τα κριτήρια που έθεσε ο Υπουργός.</w:t>
      </w:r>
    </w:p>
    <w:p w14:paraId="7632C4C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αλήθεια, αυτή η τροπολογία έρχεται ως βουλευτική; Είναι μια παράταση του </w:t>
      </w:r>
      <w:r w:rsidRPr="00E0132E">
        <w:rPr>
          <w:rFonts w:eastAsia="Times New Roman" w:cs="Times New Roman"/>
          <w:szCs w:val="24"/>
        </w:rPr>
        <w:t>π</w:t>
      </w:r>
      <w:r>
        <w:rPr>
          <w:rFonts w:eastAsia="Times New Roman" w:cs="Times New Roman"/>
          <w:szCs w:val="24"/>
        </w:rPr>
        <w:t xml:space="preserve">ρογράμματος «ΦΙΛΟΣ», προκειμένου να καλυφθούν οι ανάγκες των μεταναστών και των προσφύγων. Γιατί δεν έρχεται η </w:t>
      </w:r>
      <w:r w:rsidRPr="00E0132E">
        <w:rPr>
          <w:rFonts w:eastAsia="Times New Roman" w:cs="Times New Roman"/>
          <w:szCs w:val="24"/>
        </w:rPr>
        <w:t>υ</w:t>
      </w:r>
      <w:r>
        <w:rPr>
          <w:rFonts w:eastAsia="Times New Roman" w:cs="Times New Roman"/>
          <w:szCs w:val="24"/>
        </w:rPr>
        <w:t xml:space="preserve">πουργική; Δεν </w:t>
      </w:r>
      <w:r>
        <w:rPr>
          <w:rFonts w:eastAsia="Times New Roman" w:cs="Times New Roman"/>
          <w:szCs w:val="24"/>
        </w:rPr>
        <w:lastRenderedPageBreak/>
        <w:t xml:space="preserve">θέλει και μεγάλη φιλοσοφία για να το καταλάβουμε. Διότι η </w:t>
      </w:r>
      <w:r>
        <w:rPr>
          <w:rFonts w:eastAsia="Times New Roman" w:cs="Times New Roman"/>
          <w:szCs w:val="24"/>
        </w:rPr>
        <w:t>υ</w:t>
      </w:r>
      <w:r>
        <w:rPr>
          <w:rFonts w:eastAsia="Times New Roman" w:cs="Times New Roman"/>
          <w:szCs w:val="24"/>
        </w:rPr>
        <w:t xml:space="preserve">πουργική τροπολογία θα έπρεπε να συνοδεύεται και από μία </w:t>
      </w:r>
      <w:r>
        <w:rPr>
          <w:rFonts w:eastAsia="Times New Roman" w:cs="Times New Roman"/>
          <w:szCs w:val="24"/>
        </w:rPr>
        <w:t>έ</w:t>
      </w:r>
      <w:r>
        <w:rPr>
          <w:rFonts w:eastAsia="Times New Roman" w:cs="Times New Roman"/>
          <w:szCs w:val="24"/>
        </w:rPr>
        <w:t>κθεση του Λογ</w:t>
      </w:r>
      <w:r>
        <w:rPr>
          <w:rFonts w:eastAsia="Times New Roman" w:cs="Times New Roman"/>
          <w:szCs w:val="24"/>
        </w:rPr>
        <w:t>ιστηρίου, για να μας λέει πόσο κοστίζει, να μας λέει πόσο θα το πληρώσουμε. Διότι πλέον όπως είπα δεν είναι ευρωπαϊκά τα κονδύλια. Είναι κονδύλια από τον κρατικό κορβανά, ενώ έτσι βουλευτική τη φέρνουμε χωρίς να χρειάζεται να πούμε πόσο θα μας κοστίσει, χω</w:t>
      </w:r>
      <w:r>
        <w:rPr>
          <w:rFonts w:eastAsia="Times New Roman" w:cs="Times New Roman"/>
          <w:szCs w:val="24"/>
        </w:rPr>
        <w:t>ρίς να έχουμε κάνει καν μια έρευνα</w:t>
      </w:r>
      <w:r>
        <w:rPr>
          <w:rFonts w:eastAsia="Times New Roman" w:cs="Times New Roman"/>
          <w:szCs w:val="24"/>
        </w:rPr>
        <w:t>,</w:t>
      </w:r>
      <w:r>
        <w:rPr>
          <w:rFonts w:eastAsia="Times New Roman" w:cs="Times New Roman"/>
          <w:szCs w:val="24"/>
        </w:rPr>
        <w:t xml:space="preserve"> για να δούμε πόσο είναι αυτό. Να κάνουμε μια μελέτη κόστους οφέλους. Εμείς οι φιλελεύθεροι λέμε για μελέτες κόστους οφέλους, εσείς δεν ξέρω πώς το λέτε.</w:t>
      </w:r>
    </w:p>
    <w:p w14:paraId="7632C4C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Λέω, λοιπόν, ότι θα έπρεπε να μη τι άλλο να την φέρετε εσείς, κύριε</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αυτή την τροπολογία. Αλήθεια δεν το σκεφθήκατε εσείς; Το σκεφθήκανε κάποιοι Βουλευτές σας; Εσείς δεν σκεφθήκατε ότι θα πρέπει να παραταθεί αυτή η σύμβαση όπως λέτε</w:t>
      </w:r>
      <w:r>
        <w:rPr>
          <w:rFonts w:eastAsia="Times New Roman" w:cs="Times New Roman"/>
          <w:szCs w:val="24"/>
        </w:rPr>
        <w:t>,</w:t>
      </w:r>
      <w:r>
        <w:rPr>
          <w:rFonts w:eastAsia="Times New Roman" w:cs="Times New Roman"/>
          <w:szCs w:val="24"/>
        </w:rPr>
        <w:t xml:space="preserve"> προκειμένου να καλυφθούν οι ανάγκες των προσφύγων και των μεταναστών. </w:t>
      </w:r>
    </w:p>
    <w:p w14:paraId="7632C4C7" w14:textId="77777777" w:rsidR="00845256" w:rsidRDefault="00BE25C9">
      <w:pPr>
        <w:spacing w:line="600" w:lineRule="auto"/>
        <w:ind w:firstLine="720"/>
        <w:contextualSpacing/>
        <w:jc w:val="both"/>
        <w:rPr>
          <w:rFonts w:eastAsia="Times New Roman"/>
          <w:szCs w:val="24"/>
        </w:rPr>
      </w:pPr>
      <w:r>
        <w:rPr>
          <w:rFonts w:eastAsia="Times New Roman"/>
          <w:szCs w:val="24"/>
        </w:rPr>
        <w:t>Τ</w:t>
      </w:r>
      <w:r w:rsidRPr="001C2925">
        <w:rPr>
          <w:rFonts w:eastAsia="Times New Roman"/>
          <w:szCs w:val="24"/>
        </w:rPr>
        <w:t xml:space="preserve">ο ξεχάσατε </w:t>
      </w:r>
      <w:r w:rsidRPr="001C2925">
        <w:rPr>
          <w:rFonts w:eastAsia="Times New Roman"/>
          <w:szCs w:val="24"/>
        </w:rPr>
        <w:t xml:space="preserve">και ήρθαν κάποιοι Βουλευτές σας να σας </w:t>
      </w:r>
      <w:r>
        <w:rPr>
          <w:rFonts w:eastAsia="Times New Roman"/>
          <w:szCs w:val="24"/>
        </w:rPr>
        <w:t>το</w:t>
      </w:r>
      <w:r w:rsidRPr="001C2925">
        <w:rPr>
          <w:rFonts w:eastAsia="Times New Roman"/>
          <w:szCs w:val="24"/>
        </w:rPr>
        <w:t xml:space="preserve"> θυμίσουν</w:t>
      </w:r>
      <w:r>
        <w:rPr>
          <w:rFonts w:eastAsia="Times New Roman"/>
          <w:szCs w:val="24"/>
        </w:rPr>
        <w:t>;</w:t>
      </w:r>
      <w:r w:rsidRPr="001C2925">
        <w:rPr>
          <w:rFonts w:eastAsia="Times New Roman"/>
          <w:szCs w:val="24"/>
        </w:rPr>
        <w:t xml:space="preserve"> </w:t>
      </w:r>
      <w:r>
        <w:rPr>
          <w:rFonts w:eastAsia="Times New Roman"/>
          <w:szCs w:val="24"/>
        </w:rPr>
        <w:t>Δ</w:t>
      </w:r>
      <w:r w:rsidRPr="001C2925">
        <w:rPr>
          <w:rFonts w:eastAsia="Times New Roman"/>
          <w:szCs w:val="24"/>
        </w:rPr>
        <w:t>εν σας τιμά και πάρα πολύ αυτό</w:t>
      </w:r>
      <w:r>
        <w:rPr>
          <w:rFonts w:eastAsia="Times New Roman"/>
          <w:szCs w:val="24"/>
        </w:rPr>
        <w:t>.</w:t>
      </w:r>
    </w:p>
    <w:p w14:paraId="7632C4C8"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Κ</w:t>
      </w:r>
      <w:r w:rsidRPr="001C2925">
        <w:rPr>
          <w:rFonts w:eastAsia="Times New Roman"/>
          <w:szCs w:val="24"/>
        </w:rPr>
        <w:t xml:space="preserve">λείνω λέγοντας ένα μεγάλο </w:t>
      </w:r>
      <w:r>
        <w:rPr>
          <w:rFonts w:eastAsia="Times New Roman"/>
          <w:szCs w:val="24"/>
        </w:rPr>
        <w:t>ν</w:t>
      </w:r>
      <w:r w:rsidRPr="001C2925">
        <w:rPr>
          <w:rFonts w:eastAsia="Times New Roman"/>
          <w:szCs w:val="24"/>
        </w:rPr>
        <w:t>αι και ένα μεγάλο ευχαριστώ</w:t>
      </w:r>
      <w:r>
        <w:rPr>
          <w:rFonts w:eastAsia="Times New Roman"/>
          <w:szCs w:val="24"/>
        </w:rPr>
        <w:t xml:space="preserve"> στη δωρεά </w:t>
      </w:r>
      <w:r w:rsidRPr="001C2925">
        <w:rPr>
          <w:rFonts w:eastAsia="Times New Roman"/>
          <w:szCs w:val="24"/>
        </w:rPr>
        <w:t>και στην οικογένεια</w:t>
      </w:r>
      <w:r>
        <w:rPr>
          <w:rFonts w:eastAsia="Times New Roman"/>
          <w:szCs w:val="24"/>
        </w:rPr>
        <w:t>.</w:t>
      </w:r>
      <w:r w:rsidRPr="001C2925">
        <w:rPr>
          <w:rFonts w:eastAsia="Times New Roman"/>
          <w:szCs w:val="24"/>
        </w:rPr>
        <w:t xml:space="preserve"> </w:t>
      </w:r>
      <w:r>
        <w:rPr>
          <w:rFonts w:eastAsia="Times New Roman"/>
          <w:szCs w:val="24"/>
        </w:rPr>
        <w:t>Μ</w:t>
      </w:r>
      <w:r w:rsidRPr="001C2925">
        <w:rPr>
          <w:rFonts w:eastAsia="Times New Roman"/>
          <w:szCs w:val="24"/>
        </w:rPr>
        <w:t xml:space="preserve">όνο θα ήθελα να </w:t>
      </w:r>
      <w:proofErr w:type="spellStart"/>
      <w:r>
        <w:rPr>
          <w:rFonts w:eastAsia="Times New Roman"/>
          <w:szCs w:val="24"/>
        </w:rPr>
        <w:t>ε</w:t>
      </w:r>
      <w:r>
        <w:rPr>
          <w:rFonts w:eastAsia="Times New Roman"/>
          <w:szCs w:val="24"/>
        </w:rPr>
        <w:t>π</w:t>
      </w:r>
      <w:r>
        <w:rPr>
          <w:rFonts w:eastAsia="Times New Roman"/>
          <w:szCs w:val="24"/>
        </w:rPr>
        <w:t>ιστήσω</w:t>
      </w:r>
      <w:proofErr w:type="spellEnd"/>
      <w:r>
        <w:rPr>
          <w:rFonts w:eastAsia="Times New Roman"/>
          <w:szCs w:val="24"/>
        </w:rPr>
        <w:t xml:space="preserve"> </w:t>
      </w:r>
      <w:r w:rsidRPr="001C2925">
        <w:rPr>
          <w:rFonts w:eastAsia="Times New Roman"/>
          <w:szCs w:val="24"/>
        </w:rPr>
        <w:t>την προσοχή</w:t>
      </w:r>
      <w:r>
        <w:rPr>
          <w:rFonts w:eastAsia="Times New Roman"/>
          <w:szCs w:val="24"/>
        </w:rPr>
        <w:t>,</w:t>
      </w:r>
      <w:r w:rsidRPr="001C2925">
        <w:rPr>
          <w:rFonts w:eastAsia="Times New Roman"/>
          <w:szCs w:val="24"/>
        </w:rPr>
        <w:t xml:space="preserve"> διότι ως </w:t>
      </w:r>
      <w:r>
        <w:rPr>
          <w:rFonts w:eastAsia="Times New Roman"/>
          <w:szCs w:val="24"/>
        </w:rPr>
        <w:t>νομικός και όσοι είμαστε νομικοί,</w:t>
      </w:r>
      <w:r w:rsidRPr="001C2925">
        <w:rPr>
          <w:rFonts w:eastAsia="Times New Roman"/>
          <w:szCs w:val="24"/>
        </w:rPr>
        <w:t xml:space="preserve"> </w:t>
      </w:r>
      <w:r>
        <w:rPr>
          <w:rFonts w:eastAsia="Times New Roman"/>
          <w:szCs w:val="24"/>
        </w:rPr>
        <w:t>γ</w:t>
      </w:r>
      <w:r w:rsidRPr="001C2925">
        <w:rPr>
          <w:rFonts w:eastAsia="Times New Roman"/>
          <w:szCs w:val="24"/>
        </w:rPr>
        <w:t xml:space="preserve">νωρίζουμε ότι όταν </w:t>
      </w:r>
      <w:r>
        <w:rPr>
          <w:rFonts w:eastAsia="Times New Roman"/>
          <w:szCs w:val="24"/>
        </w:rPr>
        <w:t xml:space="preserve">μια </w:t>
      </w:r>
      <w:r w:rsidRPr="001C2925">
        <w:rPr>
          <w:rFonts w:eastAsia="Times New Roman"/>
          <w:szCs w:val="24"/>
        </w:rPr>
        <w:t>τέτοια πράξη συ</w:t>
      </w:r>
      <w:r>
        <w:rPr>
          <w:rFonts w:eastAsia="Times New Roman"/>
          <w:szCs w:val="24"/>
        </w:rPr>
        <w:t xml:space="preserve">νδέεται με δικαιώματα, </w:t>
      </w:r>
      <w:r w:rsidRPr="001C2925">
        <w:rPr>
          <w:rFonts w:eastAsia="Times New Roman"/>
          <w:szCs w:val="24"/>
        </w:rPr>
        <w:t>θίγει και αφορά και τρίτους</w:t>
      </w:r>
      <w:r>
        <w:rPr>
          <w:rFonts w:eastAsia="Times New Roman"/>
          <w:szCs w:val="24"/>
        </w:rPr>
        <w:t>,</w:t>
      </w:r>
      <w:r w:rsidRPr="001C2925">
        <w:rPr>
          <w:rFonts w:eastAsia="Times New Roman"/>
          <w:szCs w:val="24"/>
        </w:rPr>
        <w:t xml:space="preserve"> κάτι το οποίο </w:t>
      </w:r>
      <w:r>
        <w:rPr>
          <w:rFonts w:eastAsia="Times New Roman"/>
          <w:szCs w:val="24"/>
        </w:rPr>
        <w:t>η</w:t>
      </w:r>
      <w:r w:rsidRPr="001C2925">
        <w:rPr>
          <w:rFonts w:eastAsia="Times New Roman"/>
          <w:szCs w:val="24"/>
        </w:rPr>
        <w:t xml:space="preserve"> αρμόδια επιστημονική υπηρεσία λέει ρητά ότι συμβαίνει</w:t>
      </w:r>
      <w:r>
        <w:rPr>
          <w:rFonts w:eastAsia="Times New Roman"/>
          <w:szCs w:val="24"/>
        </w:rPr>
        <w:t>,</w:t>
      </w:r>
      <w:r w:rsidRPr="001C2925">
        <w:rPr>
          <w:rFonts w:eastAsia="Times New Roman"/>
          <w:szCs w:val="24"/>
        </w:rPr>
        <w:t xml:space="preserve"> θα πρέπει να είμαστε πολύ προσεκτικοί</w:t>
      </w:r>
      <w:r>
        <w:rPr>
          <w:rFonts w:eastAsia="Times New Roman"/>
          <w:szCs w:val="24"/>
        </w:rPr>
        <w:t>,</w:t>
      </w:r>
      <w:r w:rsidRPr="001C2925">
        <w:rPr>
          <w:rFonts w:eastAsia="Times New Roman"/>
          <w:szCs w:val="24"/>
        </w:rPr>
        <w:t xml:space="preserve"> </w:t>
      </w:r>
      <w:r>
        <w:rPr>
          <w:rFonts w:eastAsia="Times New Roman"/>
          <w:szCs w:val="24"/>
        </w:rPr>
        <w:t xml:space="preserve">ούτως ώστε </w:t>
      </w:r>
      <w:r w:rsidRPr="001C2925">
        <w:rPr>
          <w:rFonts w:eastAsia="Times New Roman"/>
          <w:szCs w:val="24"/>
        </w:rPr>
        <w:t>να μη φτάσουμε να περιμένουμε αποφάσεις του Σ</w:t>
      </w:r>
      <w:r w:rsidRPr="001C2925">
        <w:rPr>
          <w:rFonts w:eastAsia="Times New Roman"/>
          <w:szCs w:val="24"/>
        </w:rPr>
        <w:t>υμβουλίου της Επικρατείας για να λύσουν τα συγκεκριμένα θέματα</w:t>
      </w:r>
      <w:r>
        <w:rPr>
          <w:rFonts w:eastAsia="Times New Roman"/>
          <w:szCs w:val="24"/>
        </w:rPr>
        <w:t>,</w:t>
      </w:r>
      <w:r w:rsidRPr="001C2925">
        <w:rPr>
          <w:rFonts w:eastAsia="Times New Roman"/>
          <w:szCs w:val="24"/>
        </w:rPr>
        <w:t xml:space="preserve"> χάνοντας έτσι ιδιαίτερο χρόνο </w:t>
      </w:r>
      <w:r>
        <w:rPr>
          <w:rFonts w:eastAsia="Times New Roman"/>
          <w:szCs w:val="24"/>
        </w:rPr>
        <w:t xml:space="preserve">και </w:t>
      </w:r>
      <w:r w:rsidRPr="001C2925">
        <w:rPr>
          <w:rFonts w:eastAsia="Times New Roman"/>
          <w:szCs w:val="24"/>
        </w:rPr>
        <w:t>λεφτά και απαξιώνοντας εν τέλει την ίδια τη δωρεά</w:t>
      </w:r>
      <w:r>
        <w:rPr>
          <w:rFonts w:eastAsia="Times New Roman"/>
          <w:szCs w:val="24"/>
        </w:rPr>
        <w:t>,</w:t>
      </w:r>
      <w:r w:rsidRPr="001C2925">
        <w:rPr>
          <w:rFonts w:eastAsia="Times New Roman"/>
          <w:szCs w:val="24"/>
        </w:rPr>
        <w:t xml:space="preserve"> η οποία δεν θα μπορέσει να λειτουργήσει</w:t>
      </w:r>
      <w:r>
        <w:rPr>
          <w:rFonts w:eastAsia="Times New Roman"/>
          <w:szCs w:val="24"/>
        </w:rPr>
        <w:t>.</w:t>
      </w:r>
      <w:r w:rsidRPr="001C2925">
        <w:rPr>
          <w:rFonts w:eastAsia="Times New Roman"/>
          <w:szCs w:val="24"/>
        </w:rPr>
        <w:t xml:space="preserve"> </w:t>
      </w:r>
      <w:r>
        <w:rPr>
          <w:rFonts w:eastAsia="Times New Roman"/>
          <w:szCs w:val="24"/>
        </w:rPr>
        <w:t>Ναι, λ</w:t>
      </w:r>
      <w:r w:rsidRPr="001C2925">
        <w:rPr>
          <w:rFonts w:eastAsia="Times New Roman"/>
          <w:szCs w:val="24"/>
        </w:rPr>
        <w:t>οιπόν</w:t>
      </w:r>
      <w:r>
        <w:rPr>
          <w:rFonts w:eastAsia="Times New Roman"/>
          <w:szCs w:val="24"/>
        </w:rPr>
        <w:t>,</w:t>
      </w:r>
      <w:r w:rsidRPr="001C2925">
        <w:rPr>
          <w:rFonts w:eastAsia="Times New Roman"/>
          <w:szCs w:val="24"/>
        </w:rPr>
        <w:t xml:space="preserve"> </w:t>
      </w:r>
      <w:r>
        <w:rPr>
          <w:rFonts w:eastAsia="Times New Roman"/>
          <w:szCs w:val="24"/>
        </w:rPr>
        <w:t>π</w:t>
      </w:r>
      <w:r w:rsidRPr="001C2925">
        <w:rPr>
          <w:rFonts w:eastAsia="Times New Roman"/>
          <w:szCs w:val="24"/>
        </w:rPr>
        <w:t>ροσέξτε πώς θα κάνετε τη δουλειά</w:t>
      </w:r>
      <w:r>
        <w:rPr>
          <w:rFonts w:eastAsia="Times New Roman"/>
          <w:szCs w:val="24"/>
        </w:rPr>
        <w:t xml:space="preserve">, ούτως </w:t>
      </w:r>
      <w:r w:rsidRPr="001C2925">
        <w:rPr>
          <w:rFonts w:eastAsia="Times New Roman"/>
          <w:szCs w:val="24"/>
        </w:rPr>
        <w:t>ώστε να μη</w:t>
      </w:r>
      <w:r w:rsidRPr="001C2925">
        <w:rPr>
          <w:rFonts w:eastAsia="Times New Roman"/>
          <w:szCs w:val="24"/>
        </w:rPr>
        <w:t xml:space="preserve"> χάσουμε στο Συμβούλιο της Επικρατείας χρόνο και τέλος πάντων να μην αργήσει αυτή η δωρεά να ξεκινήσει και να τελειώσει</w:t>
      </w:r>
      <w:r>
        <w:rPr>
          <w:rFonts w:eastAsia="Times New Roman"/>
          <w:szCs w:val="24"/>
        </w:rPr>
        <w:t xml:space="preserve">, γιατί πρέπει να γίνει σε είκοσι </w:t>
      </w:r>
      <w:r w:rsidRPr="001C2925">
        <w:rPr>
          <w:rFonts w:eastAsia="Times New Roman"/>
          <w:szCs w:val="24"/>
        </w:rPr>
        <w:t>μήνες</w:t>
      </w:r>
      <w:r>
        <w:rPr>
          <w:rFonts w:eastAsia="Times New Roman"/>
          <w:szCs w:val="24"/>
        </w:rPr>
        <w:t>.</w:t>
      </w:r>
    </w:p>
    <w:p w14:paraId="7632C4C9"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Σας </w:t>
      </w:r>
      <w:r w:rsidRPr="001C2925">
        <w:rPr>
          <w:rFonts w:eastAsia="Times New Roman"/>
          <w:szCs w:val="24"/>
        </w:rPr>
        <w:t>ευχαριστώ</w:t>
      </w:r>
      <w:r>
        <w:rPr>
          <w:rFonts w:eastAsia="Times New Roman"/>
          <w:szCs w:val="24"/>
        </w:rPr>
        <w:t>.</w:t>
      </w:r>
    </w:p>
    <w:p w14:paraId="7632C4CA" w14:textId="77777777" w:rsidR="00845256" w:rsidRDefault="00BE25C9">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7632C4CB" w14:textId="77777777" w:rsidR="00845256" w:rsidRDefault="00BE25C9">
      <w:pPr>
        <w:spacing w:line="600" w:lineRule="auto"/>
        <w:ind w:firstLine="720"/>
        <w:contextualSpacing/>
        <w:jc w:val="both"/>
        <w:rPr>
          <w:rFonts w:eastAsia="Times New Roman"/>
          <w:szCs w:val="24"/>
        </w:rPr>
      </w:pPr>
      <w:r w:rsidRPr="00F15680">
        <w:rPr>
          <w:rFonts w:eastAsia="Times New Roman" w:cs="Times New Roman"/>
          <w:b/>
          <w:szCs w:val="24"/>
        </w:rPr>
        <w:lastRenderedPageBreak/>
        <w:t>ΠΡΟΕΔΡΕΥΩΝ (Νικήτας Κακλαμά</w:t>
      </w:r>
      <w:r w:rsidRPr="00F15680">
        <w:rPr>
          <w:rFonts w:eastAsia="Times New Roman" w:cs="Times New Roman"/>
          <w:b/>
          <w:szCs w:val="24"/>
        </w:rPr>
        <w:t xml:space="preserve">νης): </w:t>
      </w:r>
      <w:r>
        <w:rPr>
          <w:rFonts w:eastAsia="Times New Roman" w:cs="Times New Roman"/>
          <w:szCs w:val="24"/>
        </w:rPr>
        <w:t>Π</w:t>
      </w:r>
      <w:r w:rsidRPr="001C2925">
        <w:rPr>
          <w:rFonts w:eastAsia="Times New Roman"/>
          <w:szCs w:val="24"/>
        </w:rPr>
        <w:t>ροχωράμε με τους ειδικούς αγορητές</w:t>
      </w:r>
      <w:r>
        <w:rPr>
          <w:rFonts w:eastAsia="Times New Roman"/>
          <w:szCs w:val="24"/>
        </w:rPr>
        <w:t>.</w:t>
      </w:r>
      <w:r w:rsidRPr="001C2925">
        <w:rPr>
          <w:rFonts w:eastAsia="Times New Roman"/>
          <w:szCs w:val="24"/>
        </w:rPr>
        <w:t xml:space="preserve"> </w:t>
      </w:r>
      <w:r>
        <w:rPr>
          <w:rFonts w:eastAsia="Times New Roman"/>
          <w:szCs w:val="24"/>
        </w:rPr>
        <w:t xml:space="preserve">Καλώ </w:t>
      </w:r>
      <w:r w:rsidRPr="001C2925">
        <w:rPr>
          <w:rFonts w:eastAsia="Times New Roman"/>
          <w:szCs w:val="24"/>
        </w:rPr>
        <w:t xml:space="preserve">στο Βήμα τον </w:t>
      </w:r>
      <w:r>
        <w:rPr>
          <w:rFonts w:eastAsia="Times New Roman"/>
          <w:szCs w:val="24"/>
        </w:rPr>
        <w:t xml:space="preserve">κ. </w:t>
      </w:r>
      <w:r w:rsidRPr="001C2925">
        <w:rPr>
          <w:rFonts w:eastAsia="Times New Roman"/>
          <w:szCs w:val="24"/>
        </w:rPr>
        <w:t xml:space="preserve">Κωνσταντίνο </w:t>
      </w:r>
      <w:proofErr w:type="spellStart"/>
      <w:r>
        <w:rPr>
          <w:rFonts w:eastAsia="Times New Roman"/>
          <w:szCs w:val="24"/>
        </w:rPr>
        <w:t>Μ</w:t>
      </w:r>
      <w:r w:rsidRPr="001C2925">
        <w:rPr>
          <w:rFonts w:eastAsia="Times New Roman"/>
          <w:szCs w:val="24"/>
        </w:rPr>
        <w:t>παργιώτα</w:t>
      </w:r>
      <w:proofErr w:type="spellEnd"/>
      <w:r>
        <w:rPr>
          <w:rFonts w:eastAsia="Times New Roman"/>
          <w:szCs w:val="24"/>
        </w:rPr>
        <w:t>,</w:t>
      </w:r>
      <w:r w:rsidRPr="001C2925">
        <w:rPr>
          <w:rFonts w:eastAsia="Times New Roman"/>
          <w:szCs w:val="24"/>
        </w:rPr>
        <w:t xml:space="preserve"> ειδικό αγορητή από τη Δημοκρατική </w:t>
      </w:r>
      <w:r>
        <w:rPr>
          <w:rFonts w:eastAsia="Times New Roman"/>
          <w:szCs w:val="24"/>
        </w:rPr>
        <w:t>Σ</w:t>
      </w:r>
      <w:r w:rsidRPr="001C2925">
        <w:rPr>
          <w:rFonts w:eastAsia="Times New Roman"/>
          <w:szCs w:val="24"/>
        </w:rPr>
        <w:t>υμπαράταξη</w:t>
      </w:r>
      <w:r>
        <w:rPr>
          <w:rFonts w:eastAsia="Times New Roman"/>
          <w:szCs w:val="24"/>
        </w:rPr>
        <w:t>.</w:t>
      </w:r>
    </w:p>
    <w:p w14:paraId="7632C4CC" w14:textId="77777777" w:rsidR="00845256" w:rsidRDefault="00BE25C9">
      <w:pPr>
        <w:spacing w:line="600" w:lineRule="auto"/>
        <w:ind w:firstLine="720"/>
        <w:contextualSpacing/>
        <w:jc w:val="both"/>
        <w:rPr>
          <w:rFonts w:eastAsia="Times New Roman"/>
          <w:szCs w:val="24"/>
        </w:rPr>
      </w:pPr>
      <w:r>
        <w:rPr>
          <w:rFonts w:eastAsia="Times New Roman"/>
          <w:szCs w:val="24"/>
        </w:rPr>
        <w:t>Κανένας άλλος Υ</w:t>
      </w:r>
      <w:r w:rsidRPr="001C2925">
        <w:rPr>
          <w:rFonts w:eastAsia="Times New Roman"/>
          <w:szCs w:val="24"/>
        </w:rPr>
        <w:t xml:space="preserve">πουργός για τροπολογία </w:t>
      </w:r>
      <w:r>
        <w:rPr>
          <w:rFonts w:eastAsia="Times New Roman"/>
          <w:szCs w:val="24"/>
        </w:rPr>
        <w:t>δ</w:t>
      </w:r>
      <w:r w:rsidRPr="001C2925">
        <w:rPr>
          <w:rFonts w:eastAsia="Times New Roman"/>
          <w:szCs w:val="24"/>
        </w:rPr>
        <w:t>εν έχει έρθει</w:t>
      </w:r>
      <w:r>
        <w:rPr>
          <w:rFonts w:eastAsia="Times New Roman"/>
          <w:szCs w:val="24"/>
        </w:rPr>
        <w:t xml:space="preserve">. </w:t>
      </w:r>
    </w:p>
    <w:p w14:paraId="7632C4CD"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Ελάτε, κύριε </w:t>
      </w:r>
      <w:proofErr w:type="spellStart"/>
      <w:r>
        <w:rPr>
          <w:rFonts w:eastAsia="Times New Roman"/>
          <w:szCs w:val="24"/>
        </w:rPr>
        <w:t>Μπαργιώτα</w:t>
      </w:r>
      <w:proofErr w:type="spellEnd"/>
      <w:r>
        <w:rPr>
          <w:rFonts w:eastAsia="Times New Roman"/>
          <w:szCs w:val="24"/>
        </w:rPr>
        <w:t>. Έχετε δεκαπέντε λεπτά.</w:t>
      </w:r>
    </w:p>
    <w:p w14:paraId="7632C4CE" w14:textId="77777777" w:rsidR="00845256" w:rsidRDefault="00BE25C9">
      <w:pPr>
        <w:spacing w:line="600" w:lineRule="auto"/>
        <w:ind w:firstLine="720"/>
        <w:contextualSpacing/>
        <w:jc w:val="both"/>
        <w:rPr>
          <w:rFonts w:eastAsia="Times New Roman"/>
          <w:szCs w:val="24"/>
        </w:rPr>
      </w:pPr>
      <w:r w:rsidRPr="007A273D">
        <w:rPr>
          <w:rFonts w:eastAsia="Times New Roman" w:cs="Times New Roman"/>
          <w:b/>
          <w:szCs w:val="24"/>
        </w:rPr>
        <w:t>ΚΩΝΣΤΑΝΤΙΝΟΣ ΜΠΑΡΓΙΩ</w:t>
      </w:r>
      <w:r w:rsidRPr="007A273D">
        <w:rPr>
          <w:rFonts w:eastAsia="Times New Roman" w:cs="Times New Roman"/>
          <w:b/>
          <w:szCs w:val="24"/>
        </w:rPr>
        <w:t xml:space="preserve">ΤΑΣ: </w:t>
      </w:r>
      <w:r>
        <w:rPr>
          <w:rFonts w:eastAsia="Times New Roman" w:cs="Times New Roman"/>
          <w:szCs w:val="24"/>
        </w:rPr>
        <w:t>Δεν θα χρειαστώ όλο τον χρόνο, κύριε Πρόεδρε, ευχαριστώ. Και δεν θα χρειαστώ</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γιατί με αυτό το μπάχαλο που δημιουργήθηκε με τις </w:t>
      </w:r>
      <w:r w:rsidRPr="001C2925">
        <w:rPr>
          <w:rFonts w:eastAsia="Times New Roman"/>
          <w:szCs w:val="24"/>
        </w:rPr>
        <w:t>τροπολογίες</w:t>
      </w:r>
      <w:r>
        <w:rPr>
          <w:rFonts w:eastAsia="Times New Roman"/>
          <w:szCs w:val="24"/>
        </w:rPr>
        <w:t xml:space="preserve">, θα επιφυλαχτώ για </w:t>
      </w:r>
      <w:r w:rsidRPr="001C2925">
        <w:rPr>
          <w:rFonts w:eastAsia="Times New Roman"/>
          <w:szCs w:val="24"/>
        </w:rPr>
        <w:t>να τοποθετηθώ και να μιλήσω για τις τροπολογίες</w:t>
      </w:r>
      <w:r>
        <w:rPr>
          <w:rFonts w:eastAsia="Times New Roman"/>
          <w:szCs w:val="24"/>
        </w:rPr>
        <w:t>,</w:t>
      </w:r>
      <w:r w:rsidRPr="001C2925">
        <w:rPr>
          <w:rFonts w:eastAsia="Times New Roman"/>
          <w:szCs w:val="24"/>
        </w:rPr>
        <w:t xml:space="preserve"> που δεν έχω προλάβει καν να διαβάσω</w:t>
      </w:r>
      <w:r>
        <w:rPr>
          <w:rFonts w:eastAsia="Times New Roman"/>
          <w:szCs w:val="24"/>
        </w:rPr>
        <w:t xml:space="preserve">, σε δεύτερο χρόνο. </w:t>
      </w:r>
    </w:p>
    <w:p w14:paraId="7632C4CF" w14:textId="77777777" w:rsidR="00845256" w:rsidRDefault="00BE25C9">
      <w:pPr>
        <w:spacing w:line="600" w:lineRule="auto"/>
        <w:ind w:firstLine="720"/>
        <w:contextualSpacing/>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Ούτως ή άλλως σας λέω ότι οι γενικοί εισηγητές και οι </w:t>
      </w:r>
      <w:r w:rsidRPr="001C2925">
        <w:rPr>
          <w:rFonts w:eastAsia="Times New Roman"/>
          <w:szCs w:val="24"/>
        </w:rPr>
        <w:t xml:space="preserve">αγορητές θα έχετε </w:t>
      </w:r>
      <w:r>
        <w:rPr>
          <w:rFonts w:eastAsia="Times New Roman"/>
          <w:szCs w:val="24"/>
        </w:rPr>
        <w:t xml:space="preserve">δευτερολογίες. </w:t>
      </w:r>
    </w:p>
    <w:p w14:paraId="7632C4D0" w14:textId="77777777" w:rsidR="00845256" w:rsidRDefault="00BE25C9">
      <w:pPr>
        <w:spacing w:line="600" w:lineRule="auto"/>
        <w:ind w:firstLine="720"/>
        <w:contextualSpacing/>
        <w:jc w:val="both"/>
        <w:rPr>
          <w:rFonts w:eastAsia="Times New Roman" w:cs="Times New Roman"/>
          <w:szCs w:val="24"/>
        </w:rPr>
      </w:pPr>
      <w:r w:rsidRPr="007A273D">
        <w:rPr>
          <w:rFonts w:eastAsia="Times New Roman" w:cs="Times New Roman"/>
          <w:b/>
          <w:szCs w:val="24"/>
        </w:rPr>
        <w:t xml:space="preserve">ΚΩΝΣΤΑΝΤΙΝΟΣ ΜΠΑΡΓΙΩΤΑΣ: </w:t>
      </w:r>
      <w:r>
        <w:rPr>
          <w:rFonts w:eastAsia="Times New Roman" w:cs="Times New Roman"/>
          <w:szCs w:val="24"/>
        </w:rPr>
        <w:t>Ευχαριστώ.</w:t>
      </w:r>
    </w:p>
    <w:p w14:paraId="7632C4D1" w14:textId="77777777" w:rsidR="00845256" w:rsidRDefault="00BE25C9">
      <w:pPr>
        <w:spacing w:line="600" w:lineRule="auto"/>
        <w:ind w:firstLine="720"/>
        <w:contextualSpacing/>
        <w:jc w:val="both"/>
        <w:rPr>
          <w:rFonts w:eastAsia="Times New Roman"/>
          <w:szCs w:val="24"/>
        </w:rPr>
      </w:pPr>
      <w:r w:rsidRPr="001C2925">
        <w:rPr>
          <w:rFonts w:eastAsia="Times New Roman"/>
          <w:szCs w:val="24"/>
        </w:rPr>
        <w:lastRenderedPageBreak/>
        <w:t xml:space="preserve">Όσον αφορά το υποτιθέμενο αντικείμενο της </w:t>
      </w:r>
      <w:r>
        <w:rPr>
          <w:rFonts w:eastAsia="Times New Roman"/>
          <w:szCs w:val="24"/>
        </w:rPr>
        <w:t xml:space="preserve">σημερινής </w:t>
      </w:r>
      <w:r w:rsidRPr="001C2925">
        <w:rPr>
          <w:rFonts w:eastAsia="Times New Roman"/>
          <w:szCs w:val="24"/>
        </w:rPr>
        <w:t xml:space="preserve">συζήτησης </w:t>
      </w:r>
      <w:r>
        <w:rPr>
          <w:rFonts w:eastAsia="Times New Roman"/>
          <w:szCs w:val="24"/>
        </w:rPr>
        <w:t>που είναι η δωρε</w:t>
      </w:r>
      <w:r>
        <w:rPr>
          <w:rFonts w:eastAsia="Times New Roman"/>
          <w:szCs w:val="24"/>
        </w:rPr>
        <w:t>ά,</w:t>
      </w:r>
      <w:r w:rsidRPr="001C2925">
        <w:rPr>
          <w:rFonts w:eastAsia="Times New Roman"/>
          <w:szCs w:val="24"/>
        </w:rPr>
        <w:t xml:space="preserve"> έχουμε </w:t>
      </w:r>
      <w:r>
        <w:rPr>
          <w:rFonts w:eastAsia="Times New Roman"/>
          <w:szCs w:val="24"/>
        </w:rPr>
        <w:t>–</w:t>
      </w:r>
      <w:r w:rsidRPr="001C2925">
        <w:rPr>
          <w:rFonts w:eastAsia="Times New Roman"/>
          <w:szCs w:val="24"/>
        </w:rPr>
        <w:t>νομίζω</w:t>
      </w:r>
      <w:r>
        <w:rPr>
          <w:rFonts w:eastAsia="Times New Roman"/>
          <w:szCs w:val="24"/>
        </w:rPr>
        <w:t>-</w:t>
      </w:r>
      <w:r w:rsidRPr="001C2925">
        <w:rPr>
          <w:rFonts w:eastAsia="Times New Roman"/>
          <w:szCs w:val="24"/>
        </w:rPr>
        <w:t xml:space="preserve"> εξαντλήσει τη συζήτηση </w:t>
      </w:r>
      <w:r>
        <w:rPr>
          <w:rFonts w:eastAsia="Times New Roman"/>
          <w:szCs w:val="24"/>
        </w:rPr>
        <w:t xml:space="preserve">ήδη </w:t>
      </w:r>
      <w:r w:rsidRPr="001C2925">
        <w:rPr>
          <w:rFonts w:eastAsia="Times New Roman"/>
          <w:szCs w:val="24"/>
        </w:rPr>
        <w:t>από τις επιτροπές</w:t>
      </w:r>
      <w:r>
        <w:rPr>
          <w:rFonts w:eastAsia="Times New Roman"/>
          <w:szCs w:val="24"/>
        </w:rPr>
        <w:t>.</w:t>
      </w:r>
      <w:r w:rsidRPr="001C2925">
        <w:rPr>
          <w:rFonts w:eastAsia="Times New Roman"/>
          <w:szCs w:val="24"/>
        </w:rPr>
        <w:t xml:space="preserve"> </w:t>
      </w:r>
      <w:r>
        <w:rPr>
          <w:rFonts w:eastAsia="Times New Roman"/>
          <w:szCs w:val="24"/>
        </w:rPr>
        <w:t>Είναι μι</w:t>
      </w:r>
      <w:r w:rsidRPr="001C2925">
        <w:rPr>
          <w:rFonts w:eastAsia="Times New Roman"/>
          <w:szCs w:val="24"/>
        </w:rPr>
        <w:t>α καλοδεχούμενη δωρεά για το νοσοκομείο</w:t>
      </w:r>
      <w:r>
        <w:rPr>
          <w:rFonts w:eastAsia="Times New Roman"/>
          <w:szCs w:val="24"/>
        </w:rPr>
        <w:t>.</w:t>
      </w:r>
      <w:r w:rsidRPr="001C2925">
        <w:rPr>
          <w:rFonts w:eastAsia="Times New Roman"/>
          <w:szCs w:val="24"/>
        </w:rPr>
        <w:t xml:space="preserve"> </w:t>
      </w:r>
      <w:r>
        <w:rPr>
          <w:rFonts w:eastAsia="Times New Roman"/>
          <w:szCs w:val="24"/>
        </w:rPr>
        <w:t>Π</w:t>
      </w:r>
      <w:r w:rsidRPr="001C2925">
        <w:rPr>
          <w:rFonts w:eastAsia="Times New Roman"/>
          <w:szCs w:val="24"/>
        </w:rPr>
        <w:t xml:space="preserve">έρα από τις ευχαριστίες και </w:t>
      </w:r>
      <w:r>
        <w:rPr>
          <w:rFonts w:eastAsia="Times New Roman"/>
          <w:szCs w:val="24"/>
        </w:rPr>
        <w:t>-</w:t>
      </w:r>
      <w:r w:rsidRPr="001C2925">
        <w:rPr>
          <w:rFonts w:eastAsia="Times New Roman"/>
          <w:szCs w:val="24"/>
        </w:rPr>
        <w:t>αν θέλετε</w:t>
      </w:r>
      <w:r>
        <w:rPr>
          <w:rFonts w:eastAsia="Times New Roman"/>
          <w:szCs w:val="24"/>
        </w:rPr>
        <w:t>-</w:t>
      </w:r>
      <w:r w:rsidRPr="001C2925">
        <w:rPr>
          <w:rFonts w:eastAsia="Times New Roman"/>
          <w:szCs w:val="24"/>
        </w:rPr>
        <w:t xml:space="preserve"> τους επαίνους προς ανθρώπους αυτούς που έχουν την γενναιότητα και τη γενναιοδωρία να χαρίσουν πολλές </w:t>
      </w:r>
      <w:r w:rsidRPr="001C2925">
        <w:rPr>
          <w:rFonts w:eastAsia="Times New Roman"/>
          <w:szCs w:val="24"/>
        </w:rPr>
        <w:t>φορές εκατομμύρια ολόκληρα</w:t>
      </w:r>
      <w:r>
        <w:rPr>
          <w:rFonts w:eastAsia="Times New Roman"/>
          <w:szCs w:val="24"/>
        </w:rPr>
        <w:t>,</w:t>
      </w:r>
      <w:r w:rsidRPr="001C2925">
        <w:rPr>
          <w:rFonts w:eastAsia="Times New Roman"/>
          <w:szCs w:val="24"/>
        </w:rPr>
        <w:t xml:space="preserve"> σε ένα σύστημα υγείας που εξακολουθεί να έχει τεράστια προβλήματα και να έχει μείνει πίσω από υποδομές</w:t>
      </w:r>
      <w:r>
        <w:rPr>
          <w:rFonts w:eastAsia="Times New Roman"/>
          <w:szCs w:val="24"/>
        </w:rPr>
        <w:t>,</w:t>
      </w:r>
      <w:r w:rsidRPr="001C2925">
        <w:rPr>
          <w:rFonts w:eastAsia="Times New Roman"/>
          <w:szCs w:val="24"/>
        </w:rPr>
        <w:t xml:space="preserve"> από υπηρεσίες</w:t>
      </w:r>
      <w:r>
        <w:rPr>
          <w:rFonts w:eastAsia="Times New Roman"/>
          <w:szCs w:val="24"/>
        </w:rPr>
        <w:t xml:space="preserve">, σε βαθμό πραγματικά πολύ-πολύ σοβαρό, </w:t>
      </w:r>
      <w:r w:rsidRPr="001C2925">
        <w:rPr>
          <w:rFonts w:eastAsia="Times New Roman"/>
          <w:szCs w:val="24"/>
        </w:rPr>
        <w:t>το μόνο που θα μπορούσαμε να κάνουμε</w:t>
      </w:r>
      <w:r>
        <w:rPr>
          <w:rFonts w:eastAsia="Times New Roman"/>
          <w:szCs w:val="24"/>
        </w:rPr>
        <w:t>,</w:t>
      </w:r>
      <w:r w:rsidRPr="001C2925">
        <w:rPr>
          <w:rFonts w:eastAsia="Times New Roman"/>
          <w:szCs w:val="24"/>
        </w:rPr>
        <w:t xml:space="preserve"> είναι να βοηθήσουμε στο να διαφημ</w:t>
      </w:r>
      <w:r w:rsidRPr="001C2925">
        <w:rPr>
          <w:rFonts w:eastAsia="Times New Roman"/>
          <w:szCs w:val="24"/>
        </w:rPr>
        <w:t xml:space="preserve">ιστούν αυτές οι ενέργειες και να προσελκύσουμε κι </w:t>
      </w:r>
      <w:r>
        <w:rPr>
          <w:rFonts w:eastAsia="Times New Roman"/>
          <w:szCs w:val="24"/>
        </w:rPr>
        <w:t>άλλους.</w:t>
      </w:r>
    </w:p>
    <w:p w14:paraId="7632C4D2" w14:textId="77777777" w:rsidR="00845256" w:rsidRDefault="00BE25C9">
      <w:pPr>
        <w:spacing w:line="600" w:lineRule="auto"/>
        <w:ind w:firstLine="720"/>
        <w:contextualSpacing/>
        <w:jc w:val="both"/>
        <w:rPr>
          <w:rFonts w:eastAsia="Times New Roman"/>
          <w:szCs w:val="24"/>
        </w:rPr>
      </w:pPr>
      <w:r>
        <w:rPr>
          <w:rFonts w:eastAsia="Times New Roman"/>
          <w:szCs w:val="24"/>
        </w:rPr>
        <w:t>Ά</w:t>
      </w:r>
      <w:r w:rsidRPr="001C2925">
        <w:rPr>
          <w:rFonts w:eastAsia="Times New Roman"/>
          <w:szCs w:val="24"/>
        </w:rPr>
        <w:t xml:space="preserve">κουσα τον </w:t>
      </w:r>
      <w:r>
        <w:rPr>
          <w:rFonts w:eastAsia="Times New Roman"/>
          <w:szCs w:val="24"/>
        </w:rPr>
        <w:t xml:space="preserve">κ. </w:t>
      </w:r>
      <w:proofErr w:type="spellStart"/>
      <w:r w:rsidRPr="001C2925">
        <w:rPr>
          <w:rFonts w:eastAsia="Times New Roman"/>
          <w:szCs w:val="24"/>
        </w:rPr>
        <w:t>Δέδε</w:t>
      </w:r>
      <w:proofErr w:type="spellEnd"/>
      <w:r>
        <w:rPr>
          <w:rFonts w:eastAsia="Times New Roman"/>
          <w:szCs w:val="24"/>
        </w:rPr>
        <w:t>,</w:t>
      </w:r>
      <w:r w:rsidRPr="001C2925">
        <w:rPr>
          <w:rFonts w:eastAsia="Times New Roman"/>
          <w:szCs w:val="24"/>
        </w:rPr>
        <w:t xml:space="preserve"> να απαριθμεί τις μεγάλες δωρεές που έγιναν το</w:t>
      </w:r>
      <w:r>
        <w:rPr>
          <w:rFonts w:eastAsia="Times New Roman"/>
          <w:szCs w:val="24"/>
        </w:rPr>
        <w:t>ν</w:t>
      </w:r>
      <w:r w:rsidRPr="001C2925">
        <w:rPr>
          <w:rFonts w:eastAsia="Times New Roman"/>
          <w:szCs w:val="24"/>
        </w:rPr>
        <w:t xml:space="preserve"> τελευταίο καιρό</w:t>
      </w:r>
      <w:r>
        <w:rPr>
          <w:rFonts w:eastAsia="Times New Roman"/>
          <w:szCs w:val="24"/>
        </w:rPr>
        <w:t>.</w:t>
      </w:r>
      <w:r w:rsidRPr="001C2925">
        <w:rPr>
          <w:rFonts w:eastAsia="Times New Roman"/>
          <w:szCs w:val="24"/>
        </w:rPr>
        <w:t xml:space="preserve"> </w:t>
      </w:r>
      <w:r>
        <w:rPr>
          <w:rFonts w:eastAsia="Times New Roman"/>
          <w:szCs w:val="24"/>
        </w:rPr>
        <w:t>Θ</w:t>
      </w:r>
      <w:r w:rsidRPr="001C2925">
        <w:rPr>
          <w:rFonts w:eastAsia="Times New Roman"/>
          <w:szCs w:val="24"/>
        </w:rPr>
        <w:t xml:space="preserve">α ήθελα να επισημάνω ότι μέσα στο </w:t>
      </w:r>
      <w:r>
        <w:rPr>
          <w:rFonts w:eastAsia="Times New Roman"/>
          <w:szCs w:val="24"/>
        </w:rPr>
        <w:t>20</w:t>
      </w:r>
      <w:r w:rsidRPr="001C2925">
        <w:rPr>
          <w:rFonts w:eastAsia="Times New Roman"/>
          <w:szCs w:val="24"/>
        </w:rPr>
        <w:t xml:space="preserve">18 και στο </w:t>
      </w:r>
      <w:r>
        <w:rPr>
          <w:rFonts w:eastAsia="Times New Roman"/>
          <w:szCs w:val="24"/>
        </w:rPr>
        <w:t>20</w:t>
      </w:r>
      <w:r w:rsidRPr="001C2925">
        <w:rPr>
          <w:rFonts w:eastAsia="Times New Roman"/>
          <w:szCs w:val="24"/>
        </w:rPr>
        <w:t>19</w:t>
      </w:r>
      <w:r>
        <w:rPr>
          <w:rFonts w:eastAsia="Times New Roman"/>
          <w:szCs w:val="24"/>
        </w:rPr>
        <w:t>,</w:t>
      </w:r>
      <w:r w:rsidRPr="001C2925">
        <w:rPr>
          <w:rFonts w:eastAsia="Times New Roman"/>
          <w:szCs w:val="24"/>
        </w:rPr>
        <w:t xml:space="preserve"> είναι τουλάχιστον 3,5 εκατομμύρια </w:t>
      </w:r>
      <w:r>
        <w:rPr>
          <w:rFonts w:eastAsia="Times New Roman"/>
          <w:szCs w:val="24"/>
        </w:rPr>
        <w:t xml:space="preserve">ευρώ </w:t>
      </w:r>
      <w:r w:rsidRPr="001C2925">
        <w:rPr>
          <w:rFonts w:eastAsia="Times New Roman"/>
          <w:szCs w:val="24"/>
        </w:rPr>
        <w:t>ο</w:t>
      </w:r>
      <w:r>
        <w:rPr>
          <w:rFonts w:eastAsia="Times New Roman"/>
          <w:szCs w:val="24"/>
        </w:rPr>
        <w:t xml:space="preserve">ι άδηλες </w:t>
      </w:r>
      <w:r w:rsidRPr="001C2925">
        <w:rPr>
          <w:rFonts w:eastAsia="Times New Roman"/>
          <w:szCs w:val="24"/>
        </w:rPr>
        <w:t>και οι μικρ</w:t>
      </w:r>
      <w:r w:rsidRPr="001C2925">
        <w:rPr>
          <w:rFonts w:eastAsia="Times New Roman"/>
          <w:szCs w:val="24"/>
        </w:rPr>
        <w:t>ές δωρεές</w:t>
      </w:r>
      <w:r>
        <w:rPr>
          <w:rFonts w:eastAsia="Times New Roman"/>
          <w:szCs w:val="24"/>
        </w:rPr>
        <w:t>,</w:t>
      </w:r>
      <w:r w:rsidRPr="001C2925">
        <w:rPr>
          <w:rFonts w:eastAsia="Times New Roman"/>
          <w:szCs w:val="24"/>
        </w:rPr>
        <w:t xml:space="preserve"> από λίγες εκατοντάδες ευρώ μέχρι μερικές χιλιάδες ευρώ</w:t>
      </w:r>
      <w:r>
        <w:rPr>
          <w:rFonts w:eastAsia="Times New Roman"/>
          <w:szCs w:val="24"/>
        </w:rPr>
        <w:t>,</w:t>
      </w:r>
      <w:r w:rsidRPr="001C2925">
        <w:rPr>
          <w:rFonts w:eastAsia="Times New Roman"/>
          <w:szCs w:val="24"/>
        </w:rPr>
        <w:t xml:space="preserve"> τις οποίες </w:t>
      </w:r>
      <w:r>
        <w:rPr>
          <w:rFonts w:eastAsia="Times New Roman"/>
          <w:szCs w:val="24"/>
        </w:rPr>
        <w:t>δ</w:t>
      </w:r>
      <w:r w:rsidRPr="001C2925">
        <w:rPr>
          <w:rFonts w:eastAsia="Times New Roman"/>
          <w:szCs w:val="24"/>
        </w:rPr>
        <w:t xml:space="preserve">υστυχώς αν τις δει κανένας συγκεντρωτικά </w:t>
      </w:r>
      <w:r>
        <w:rPr>
          <w:rFonts w:eastAsia="Times New Roman"/>
          <w:szCs w:val="24"/>
        </w:rPr>
        <w:t>αλιευμένες από τη</w:t>
      </w:r>
      <w:r w:rsidRPr="001C2925">
        <w:rPr>
          <w:rFonts w:eastAsia="Times New Roman"/>
          <w:szCs w:val="24"/>
        </w:rPr>
        <w:t xml:space="preserve"> </w:t>
      </w:r>
      <w:r>
        <w:rPr>
          <w:rFonts w:eastAsia="Times New Roman"/>
          <w:szCs w:val="24"/>
        </w:rPr>
        <w:t>«</w:t>
      </w:r>
      <w:r>
        <w:rPr>
          <w:rFonts w:eastAsia="Times New Roman"/>
          <w:szCs w:val="24"/>
        </w:rPr>
        <w:t>ΔΙΑΥΓΕΙΑ</w:t>
      </w:r>
      <w:r>
        <w:rPr>
          <w:rFonts w:eastAsia="Times New Roman"/>
          <w:szCs w:val="24"/>
        </w:rPr>
        <w:t xml:space="preserve">», </w:t>
      </w:r>
      <w:r w:rsidRPr="001C2925">
        <w:rPr>
          <w:rFonts w:eastAsia="Times New Roman"/>
          <w:szCs w:val="24"/>
        </w:rPr>
        <w:t>αυτό που κάνουν</w:t>
      </w:r>
      <w:r>
        <w:rPr>
          <w:rFonts w:eastAsia="Times New Roman"/>
          <w:szCs w:val="24"/>
        </w:rPr>
        <w:t>,</w:t>
      </w:r>
      <w:r w:rsidRPr="001C2925">
        <w:rPr>
          <w:rFonts w:eastAsia="Times New Roman"/>
          <w:szCs w:val="24"/>
        </w:rPr>
        <w:t xml:space="preserve"> εκτός </w:t>
      </w:r>
      <w:r>
        <w:rPr>
          <w:rFonts w:eastAsia="Times New Roman"/>
          <w:szCs w:val="24"/>
        </w:rPr>
        <w:t>από το</w:t>
      </w:r>
      <w:r w:rsidRPr="001C2925">
        <w:rPr>
          <w:rFonts w:eastAsia="Times New Roman"/>
          <w:szCs w:val="24"/>
        </w:rPr>
        <w:t xml:space="preserve"> να δείχνουν το τεράστιο ενδιαφέρον που υπάρχει </w:t>
      </w:r>
      <w:r>
        <w:rPr>
          <w:rFonts w:eastAsia="Times New Roman"/>
          <w:szCs w:val="24"/>
        </w:rPr>
        <w:t>α</w:t>
      </w:r>
      <w:r w:rsidRPr="001C2925">
        <w:rPr>
          <w:rFonts w:eastAsia="Times New Roman"/>
          <w:szCs w:val="24"/>
        </w:rPr>
        <w:t xml:space="preserve">πό απλούς </w:t>
      </w:r>
      <w:r w:rsidRPr="001C2925">
        <w:rPr>
          <w:rFonts w:eastAsia="Times New Roman"/>
          <w:szCs w:val="24"/>
        </w:rPr>
        <w:lastRenderedPageBreak/>
        <w:t xml:space="preserve">ανθρώπους και από </w:t>
      </w:r>
      <w:r w:rsidRPr="001C2925">
        <w:rPr>
          <w:rFonts w:eastAsia="Times New Roman"/>
          <w:szCs w:val="24"/>
        </w:rPr>
        <w:t xml:space="preserve">μικρομεσαίες εταιρείες και επιχειρήσεις για </w:t>
      </w:r>
      <w:r>
        <w:rPr>
          <w:rFonts w:eastAsia="Times New Roman"/>
          <w:szCs w:val="24"/>
        </w:rPr>
        <w:t xml:space="preserve">τη </w:t>
      </w:r>
      <w:r w:rsidRPr="001C2925">
        <w:rPr>
          <w:rFonts w:eastAsia="Times New Roman"/>
          <w:szCs w:val="24"/>
        </w:rPr>
        <w:t>στήριξη του ΕΣΥ και την ψήφο εμπιστοσύνης που</w:t>
      </w:r>
      <w:r>
        <w:rPr>
          <w:rFonts w:eastAsia="Times New Roman"/>
          <w:szCs w:val="24"/>
        </w:rPr>
        <w:t>,</w:t>
      </w:r>
      <w:r w:rsidRPr="001C2925">
        <w:rPr>
          <w:rFonts w:eastAsia="Times New Roman"/>
          <w:szCs w:val="24"/>
        </w:rPr>
        <w:t xml:space="preserve"> </w:t>
      </w:r>
      <w:r>
        <w:rPr>
          <w:rFonts w:eastAsia="Times New Roman"/>
          <w:szCs w:val="24"/>
        </w:rPr>
        <w:t>ουσιαστικά</w:t>
      </w:r>
      <w:r>
        <w:rPr>
          <w:rFonts w:eastAsia="Times New Roman"/>
          <w:szCs w:val="24"/>
        </w:rPr>
        <w:t>,</w:t>
      </w:r>
      <w:r>
        <w:rPr>
          <w:rFonts w:eastAsia="Times New Roman"/>
          <w:szCs w:val="24"/>
        </w:rPr>
        <w:t xml:space="preserve"> </w:t>
      </w:r>
      <w:r w:rsidRPr="001C2925">
        <w:rPr>
          <w:rFonts w:eastAsia="Times New Roman"/>
          <w:szCs w:val="24"/>
        </w:rPr>
        <w:t xml:space="preserve">δίνει ο ελληνικός λαός με αυτόν τον τρόπο προς το </w:t>
      </w:r>
      <w:r>
        <w:rPr>
          <w:rFonts w:eastAsia="Times New Roman"/>
          <w:szCs w:val="24"/>
        </w:rPr>
        <w:t xml:space="preserve">ΕΣΥ, </w:t>
      </w:r>
      <w:r w:rsidRPr="001C2925">
        <w:rPr>
          <w:rFonts w:eastAsia="Times New Roman"/>
          <w:szCs w:val="24"/>
        </w:rPr>
        <w:t xml:space="preserve">σκιαγραφούν </w:t>
      </w:r>
      <w:r>
        <w:rPr>
          <w:rFonts w:eastAsia="Times New Roman"/>
          <w:szCs w:val="24"/>
        </w:rPr>
        <w:t xml:space="preserve">με </w:t>
      </w:r>
      <w:r w:rsidRPr="001C2925">
        <w:rPr>
          <w:rFonts w:eastAsia="Times New Roman"/>
          <w:szCs w:val="24"/>
        </w:rPr>
        <w:t>πολύ γλαφυρό τρόπο τις τε</w:t>
      </w:r>
      <w:r>
        <w:rPr>
          <w:rFonts w:eastAsia="Times New Roman"/>
          <w:szCs w:val="24"/>
        </w:rPr>
        <w:t>ράστιες ελλείψεις και ανεπάρκειε</w:t>
      </w:r>
      <w:r w:rsidRPr="001C2925">
        <w:rPr>
          <w:rFonts w:eastAsia="Times New Roman"/>
          <w:szCs w:val="24"/>
        </w:rPr>
        <w:t>ς</w:t>
      </w:r>
      <w:r>
        <w:rPr>
          <w:rFonts w:eastAsia="Times New Roman"/>
          <w:szCs w:val="24"/>
        </w:rPr>
        <w:t>,</w:t>
      </w:r>
      <w:r w:rsidRPr="001C2925">
        <w:rPr>
          <w:rFonts w:eastAsia="Times New Roman"/>
          <w:szCs w:val="24"/>
        </w:rPr>
        <w:t xml:space="preserve"> καθώς μιλάμε για δωρ</w:t>
      </w:r>
      <w:r w:rsidRPr="001C2925">
        <w:rPr>
          <w:rFonts w:eastAsia="Times New Roman"/>
          <w:szCs w:val="24"/>
        </w:rPr>
        <w:t xml:space="preserve">εές που ξεκινάνε από μαξιλαροθήκες και σεντόνια και κομπόστες και φτάνουν μέχρι συσκευές </w:t>
      </w:r>
      <w:r>
        <w:rPr>
          <w:rFonts w:eastAsia="Times New Roman"/>
          <w:szCs w:val="24"/>
        </w:rPr>
        <w:t>ο</w:t>
      </w:r>
      <w:r w:rsidRPr="001C2925">
        <w:rPr>
          <w:rFonts w:eastAsia="Times New Roman"/>
          <w:szCs w:val="24"/>
        </w:rPr>
        <w:t>λίγων ε</w:t>
      </w:r>
      <w:r>
        <w:rPr>
          <w:rFonts w:eastAsia="Times New Roman"/>
          <w:szCs w:val="24"/>
        </w:rPr>
        <w:t>κατοντάδων ευρώ</w:t>
      </w:r>
      <w:r>
        <w:rPr>
          <w:rFonts w:eastAsia="Times New Roman"/>
          <w:szCs w:val="24"/>
        </w:rPr>
        <w:t>,</w:t>
      </w:r>
      <w:r>
        <w:rPr>
          <w:rFonts w:eastAsia="Times New Roman"/>
          <w:szCs w:val="24"/>
        </w:rPr>
        <w:t xml:space="preserve"> που </w:t>
      </w:r>
      <w:r w:rsidRPr="001C2925">
        <w:rPr>
          <w:rFonts w:eastAsia="Times New Roman"/>
          <w:szCs w:val="24"/>
        </w:rPr>
        <w:t xml:space="preserve">τα νοσοκομεία αδυνατούν </w:t>
      </w:r>
      <w:r>
        <w:rPr>
          <w:rFonts w:eastAsia="Times New Roman"/>
          <w:szCs w:val="24"/>
        </w:rPr>
        <w:t xml:space="preserve">αυτή την εποχή </w:t>
      </w:r>
      <w:r w:rsidRPr="001C2925">
        <w:rPr>
          <w:rFonts w:eastAsia="Times New Roman"/>
          <w:szCs w:val="24"/>
        </w:rPr>
        <w:t>να αγοράσουν</w:t>
      </w:r>
      <w:r>
        <w:rPr>
          <w:rFonts w:eastAsia="Times New Roman"/>
          <w:szCs w:val="24"/>
        </w:rPr>
        <w:t>.</w:t>
      </w:r>
    </w:p>
    <w:p w14:paraId="7632C4D3" w14:textId="77777777" w:rsidR="00845256" w:rsidRDefault="00BE25C9">
      <w:pPr>
        <w:spacing w:line="600" w:lineRule="auto"/>
        <w:ind w:firstLine="720"/>
        <w:contextualSpacing/>
        <w:jc w:val="both"/>
        <w:rPr>
          <w:rFonts w:eastAsia="Times New Roman"/>
          <w:szCs w:val="24"/>
        </w:rPr>
      </w:pPr>
      <w:r w:rsidRPr="001C2925">
        <w:rPr>
          <w:rFonts w:eastAsia="Times New Roman"/>
          <w:szCs w:val="24"/>
        </w:rPr>
        <w:t>Είναι γνωστό ότι πολλά συστήματα υγείας και</w:t>
      </w:r>
      <w:r>
        <w:rPr>
          <w:rFonts w:eastAsia="Times New Roman"/>
          <w:szCs w:val="24"/>
        </w:rPr>
        <w:t>,</w:t>
      </w:r>
      <w:r w:rsidRPr="001C2925">
        <w:rPr>
          <w:rFonts w:eastAsia="Times New Roman"/>
          <w:szCs w:val="24"/>
        </w:rPr>
        <w:t xml:space="preserve"> κυρίως</w:t>
      </w:r>
      <w:r>
        <w:rPr>
          <w:rFonts w:eastAsia="Times New Roman"/>
          <w:szCs w:val="24"/>
        </w:rPr>
        <w:t>,</w:t>
      </w:r>
      <w:r w:rsidRPr="001C2925">
        <w:rPr>
          <w:rFonts w:eastAsia="Times New Roman"/>
          <w:szCs w:val="24"/>
        </w:rPr>
        <w:t xml:space="preserve"> το εγγλέζικο</w:t>
      </w:r>
      <w:r>
        <w:rPr>
          <w:rFonts w:eastAsia="Times New Roman"/>
          <w:szCs w:val="24"/>
        </w:rPr>
        <w:t>,</w:t>
      </w:r>
      <w:r w:rsidRPr="001C2925">
        <w:rPr>
          <w:rFonts w:eastAsia="Times New Roman"/>
          <w:szCs w:val="24"/>
        </w:rPr>
        <w:t xml:space="preserve"> </w:t>
      </w:r>
      <w:r>
        <w:rPr>
          <w:rFonts w:eastAsia="Times New Roman"/>
          <w:szCs w:val="24"/>
        </w:rPr>
        <w:t xml:space="preserve">έχουν </w:t>
      </w:r>
      <w:r w:rsidRPr="001C2925">
        <w:rPr>
          <w:rFonts w:eastAsia="Times New Roman"/>
          <w:szCs w:val="24"/>
        </w:rPr>
        <w:t>θεσμοθετημένους ολόκληρο</w:t>
      </w:r>
      <w:r>
        <w:rPr>
          <w:rFonts w:eastAsia="Times New Roman"/>
          <w:szCs w:val="24"/>
        </w:rPr>
        <w:t>υ</w:t>
      </w:r>
      <w:r w:rsidRPr="001C2925">
        <w:rPr>
          <w:rFonts w:eastAsia="Times New Roman"/>
          <w:szCs w:val="24"/>
        </w:rPr>
        <w:t>ς οργανισμούς δωρεών και υποστήριξης</w:t>
      </w:r>
      <w:r>
        <w:rPr>
          <w:rFonts w:eastAsia="Times New Roman"/>
          <w:szCs w:val="24"/>
        </w:rPr>
        <w:t>.</w:t>
      </w:r>
      <w:r w:rsidRPr="001C2925">
        <w:rPr>
          <w:rFonts w:eastAsia="Times New Roman"/>
          <w:szCs w:val="24"/>
        </w:rPr>
        <w:t xml:space="preserve"> </w:t>
      </w:r>
      <w:r>
        <w:rPr>
          <w:rFonts w:eastAsia="Times New Roman"/>
          <w:szCs w:val="24"/>
        </w:rPr>
        <w:t>Έ</w:t>
      </w:r>
      <w:r w:rsidRPr="001C2925">
        <w:rPr>
          <w:rFonts w:eastAsia="Times New Roman"/>
          <w:szCs w:val="24"/>
        </w:rPr>
        <w:t>χω πει και άλλες φορές ότι θα ήταν πολύ καλό και πολύ χρήσιμο</w:t>
      </w:r>
      <w:r>
        <w:rPr>
          <w:rFonts w:eastAsia="Times New Roman"/>
          <w:szCs w:val="24"/>
        </w:rPr>
        <w:t>,</w:t>
      </w:r>
      <w:r w:rsidRPr="001C2925">
        <w:rPr>
          <w:rFonts w:eastAsia="Times New Roman"/>
          <w:szCs w:val="24"/>
        </w:rPr>
        <w:t xml:space="preserve"> να δουν τα νοσοκομεία μας και το Υπουργείο επικουρικά το πώς θα μπορούσε να οργανωθεί αυτό</w:t>
      </w:r>
      <w:r>
        <w:rPr>
          <w:rFonts w:eastAsia="Times New Roman"/>
          <w:szCs w:val="24"/>
        </w:rPr>
        <w:t>.</w:t>
      </w:r>
      <w:r w:rsidRPr="001C2925">
        <w:rPr>
          <w:rFonts w:eastAsia="Times New Roman"/>
          <w:szCs w:val="24"/>
        </w:rPr>
        <w:t xml:space="preserve"> Υπάρχει ένα τεράστιο κενό</w:t>
      </w:r>
      <w:r>
        <w:rPr>
          <w:rFonts w:eastAsia="Times New Roman"/>
          <w:szCs w:val="24"/>
        </w:rPr>
        <w:t>,</w:t>
      </w:r>
      <w:r w:rsidRPr="001C2925">
        <w:rPr>
          <w:rFonts w:eastAsia="Times New Roman"/>
          <w:szCs w:val="24"/>
        </w:rPr>
        <w:t xml:space="preserve"> </w:t>
      </w:r>
      <w:r>
        <w:rPr>
          <w:rFonts w:eastAsia="Times New Roman"/>
          <w:szCs w:val="24"/>
        </w:rPr>
        <w:t>ό</w:t>
      </w:r>
      <w:r w:rsidRPr="001C2925">
        <w:rPr>
          <w:rFonts w:eastAsia="Times New Roman"/>
          <w:szCs w:val="24"/>
        </w:rPr>
        <w:t>σον αφορά</w:t>
      </w:r>
      <w:r w:rsidRPr="001C2925">
        <w:rPr>
          <w:rFonts w:eastAsia="Times New Roman"/>
          <w:szCs w:val="24"/>
        </w:rPr>
        <w:t xml:space="preserve"> την καταγραφή και την καθοδήγηση όλων αυτών των δωρεών </w:t>
      </w:r>
      <w:r>
        <w:rPr>
          <w:rFonts w:eastAsia="Times New Roman"/>
          <w:szCs w:val="24"/>
        </w:rPr>
        <w:t xml:space="preserve">επ’ </w:t>
      </w:r>
      <w:proofErr w:type="spellStart"/>
      <w:r>
        <w:rPr>
          <w:rFonts w:eastAsia="Times New Roman"/>
          <w:szCs w:val="24"/>
        </w:rPr>
        <w:t>ωφελεία</w:t>
      </w:r>
      <w:proofErr w:type="spellEnd"/>
      <w:r>
        <w:rPr>
          <w:rFonts w:eastAsia="Times New Roman"/>
          <w:szCs w:val="24"/>
        </w:rPr>
        <w:t xml:space="preserve"> </w:t>
      </w:r>
      <w:r w:rsidRPr="001C2925">
        <w:rPr>
          <w:rFonts w:eastAsia="Times New Roman"/>
          <w:szCs w:val="24"/>
        </w:rPr>
        <w:t>του συστήματος</w:t>
      </w:r>
      <w:r>
        <w:rPr>
          <w:rFonts w:eastAsia="Times New Roman"/>
          <w:szCs w:val="24"/>
        </w:rPr>
        <w:t>,</w:t>
      </w:r>
      <w:r w:rsidRPr="001C2925">
        <w:rPr>
          <w:rFonts w:eastAsia="Times New Roman"/>
          <w:szCs w:val="24"/>
        </w:rPr>
        <w:t xml:space="preserve"> που </w:t>
      </w:r>
      <w:r>
        <w:rPr>
          <w:rFonts w:eastAsia="Times New Roman"/>
          <w:szCs w:val="24"/>
        </w:rPr>
        <w:t>π</w:t>
      </w:r>
      <w:r w:rsidRPr="001C2925">
        <w:rPr>
          <w:rFonts w:eastAsia="Times New Roman"/>
          <w:szCs w:val="24"/>
        </w:rPr>
        <w:t>ρέπει κάποια στιγμή να το δούμε</w:t>
      </w:r>
      <w:r>
        <w:rPr>
          <w:rFonts w:eastAsia="Times New Roman"/>
          <w:szCs w:val="24"/>
        </w:rPr>
        <w:t>,</w:t>
      </w:r>
      <w:r w:rsidRPr="001C2925">
        <w:rPr>
          <w:rFonts w:eastAsia="Times New Roman"/>
          <w:szCs w:val="24"/>
        </w:rPr>
        <w:t xml:space="preserve"> όπως για τις πολύ μεγάλες δωρεές που πρέπει να αναφερθούν και να </w:t>
      </w:r>
      <w:r>
        <w:rPr>
          <w:rFonts w:eastAsia="Times New Roman"/>
          <w:szCs w:val="24"/>
        </w:rPr>
        <w:t>υποστη</w:t>
      </w:r>
      <w:r>
        <w:rPr>
          <w:rFonts w:eastAsia="Times New Roman"/>
          <w:szCs w:val="24"/>
        </w:rPr>
        <w:lastRenderedPageBreak/>
        <w:t>ριχθούν.</w:t>
      </w:r>
      <w:r w:rsidRPr="001C2925">
        <w:rPr>
          <w:rFonts w:eastAsia="Times New Roman"/>
          <w:szCs w:val="24"/>
        </w:rPr>
        <w:t xml:space="preserve"> </w:t>
      </w:r>
      <w:r>
        <w:rPr>
          <w:rFonts w:eastAsia="Times New Roman"/>
          <w:szCs w:val="24"/>
        </w:rPr>
        <w:t>Τ</w:t>
      </w:r>
      <w:r w:rsidRPr="001C2925">
        <w:rPr>
          <w:rFonts w:eastAsia="Times New Roman"/>
          <w:szCs w:val="24"/>
        </w:rPr>
        <w:t>ον τελευταίο καιρό</w:t>
      </w:r>
      <w:r>
        <w:rPr>
          <w:rFonts w:eastAsia="Times New Roman"/>
          <w:szCs w:val="24"/>
        </w:rPr>
        <w:t>, τα</w:t>
      </w:r>
      <w:r w:rsidRPr="001C2925">
        <w:rPr>
          <w:rFonts w:eastAsia="Times New Roman"/>
          <w:szCs w:val="24"/>
        </w:rPr>
        <w:t xml:space="preserve"> τελευταία χρόνια</w:t>
      </w:r>
      <w:r>
        <w:rPr>
          <w:rFonts w:eastAsia="Times New Roman"/>
          <w:szCs w:val="24"/>
        </w:rPr>
        <w:t>,</w:t>
      </w:r>
      <w:r w:rsidRPr="001C2925">
        <w:rPr>
          <w:rFonts w:eastAsia="Times New Roman"/>
          <w:szCs w:val="24"/>
        </w:rPr>
        <w:t xml:space="preserve"> μεγάλα κοινω</w:t>
      </w:r>
      <w:r w:rsidRPr="001C2925">
        <w:rPr>
          <w:rFonts w:eastAsia="Times New Roman"/>
          <w:szCs w:val="24"/>
        </w:rPr>
        <w:t xml:space="preserve">φελή ιδρύματα έχουν προστρέξει και έχουν πραγματικά στηρίξει το </w:t>
      </w:r>
      <w:r>
        <w:rPr>
          <w:rFonts w:eastAsia="Times New Roman"/>
          <w:szCs w:val="24"/>
        </w:rPr>
        <w:t>Ε</w:t>
      </w:r>
      <w:r w:rsidRPr="001C2925">
        <w:rPr>
          <w:rFonts w:eastAsia="Times New Roman"/>
          <w:szCs w:val="24"/>
        </w:rPr>
        <w:t xml:space="preserve">θνικό </w:t>
      </w:r>
      <w:r>
        <w:rPr>
          <w:rFonts w:eastAsia="Times New Roman"/>
          <w:szCs w:val="24"/>
        </w:rPr>
        <w:t>Σ</w:t>
      </w:r>
      <w:r w:rsidRPr="001C2925">
        <w:rPr>
          <w:rFonts w:eastAsia="Times New Roman"/>
          <w:szCs w:val="24"/>
        </w:rPr>
        <w:t xml:space="preserve">ύστημα </w:t>
      </w:r>
      <w:r>
        <w:rPr>
          <w:rFonts w:eastAsia="Times New Roman"/>
          <w:szCs w:val="24"/>
        </w:rPr>
        <w:t>Υ</w:t>
      </w:r>
      <w:r w:rsidRPr="001C2925">
        <w:rPr>
          <w:rFonts w:eastAsia="Times New Roman"/>
          <w:szCs w:val="24"/>
        </w:rPr>
        <w:t>γείας</w:t>
      </w:r>
      <w:r>
        <w:rPr>
          <w:rFonts w:eastAsia="Times New Roman"/>
          <w:szCs w:val="24"/>
        </w:rPr>
        <w:t>.</w:t>
      </w:r>
      <w:r w:rsidRPr="001C2925">
        <w:rPr>
          <w:rFonts w:eastAsia="Times New Roman"/>
          <w:szCs w:val="24"/>
        </w:rPr>
        <w:t xml:space="preserve"> </w:t>
      </w:r>
      <w:r>
        <w:rPr>
          <w:rFonts w:eastAsia="Times New Roman"/>
          <w:szCs w:val="24"/>
        </w:rPr>
        <w:t>Ν</w:t>
      </w:r>
      <w:r w:rsidRPr="001C2925">
        <w:rPr>
          <w:rFonts w:eastAsia="Times New Roman"/>
          <w:szCs w:val="24"/>
        </w:rPr>
        <w:t>α πούμε ότι χωρίς τη δωρεά του Νιάρχος για το ΕΚΑΒ</w:t>
      </w:r>
      <w:r>
        <w:rPr>
          <w:rFonts w:eastAsia="Times New Roman"/>
          <w:szCs w:val="24"/>
        </w:rPr>
        <w:t>,</w:t>
      </w:r>
      <w:r w:rsidRPr="001C2925">
        <w:rPr>
          <w:rFonts w:eastAsia="Times New Roman"/>
          <w:szCs w:val="24"/>
        </w:rPr>
        <w:t xml:space="preserve"> είναι πολύ αμφίβολο αν σήμερα θα μπορούσε να λειτουργήσει το ΕΚΑΒ</w:t>
      </w:r>
      <w:r>
        <w:rPr>
          <w:rFonts w:eastAsia="Times New Roman"/>
          <w:szCs w:val="24"/>
        </w:rPr>
        <w:t>,</w:t>
      </w:r>
      <w:r w:rsidRPr="001C2925">
        <w:rPr>
          <w:rFonts w:eastAsia="Times New Roman"/>
          <w:szCs w:val="24"/>
        </w:rPr>
        <w:t xml:space="preserve"> με την κατάσταση που </w:t>
      </w:r>
      <w:r>
        <w:rPr>
          <w:rFonts w:eastAsia="Times New Roman"/>
          <w:szCs w:val="24"/>
        </w:rPr>
        <w:t>βρίσκονταν</w:t>
      </w:r>
      <w:r w:rsidRPr="001C2925">
        <w:rPr>
          <w:rFonts w:eastAsia="Times New Roman"/>
          <w:szCs w:val="24"/>
        </w:rPr>
        <w:t xml:space="preserve"> τα μηχανήματ</w:t>
      </w:r>
      <w:r>
        <w:rPr>
          <w:rFonts w:eastAsia="Times New Roman"/>
          <w:szCs w:val="24"/>
        </w:rPr>
        <w:t xml:space="preserve">ά </w:t>
      </w:r>
      <w:r w:rsidRPr="001C2925">
        <w:rPr>
          <w:rFonts w:eastAsia="Times New Roman"/>
          <w:szCs w:val="24"/>
        </w:rPr>
        <w:t>του</w:t>
      </w:r>
      <w:r w:rsidRPr="001C2925">
        <w:rPr>
          <w:rFonts w:eastAsia="Times New Roman"/>
          <w:szCs w:val="24"/>
        </w:rPr>
        <w:t xml:space="preserve"> και τα αυτοκίνητ</w:t>
      </w:r>
      <w:r>
        <w:rPr>
          <w:rFonts w:eastAsia="Times New Roman"/>
          <w:szCs w:val="24"/>
        </w:rPr>
        <w:t>ά</w:t>
      </w:r>
      <w:r w:rsidRPr="001C2925">
        <w:rPr>
          <w:rFonts w:eastAsia="Times New Roman"/>
          <w:szCs w:val="24"/>
        </w:rPr>
        <w:t xml:space="preserve"> του</w:t>
      </w:r>
      <w:r>
        <w:rPr>
          <w:rFonts w:eastAsia="Times New Roman"/>
          <w:szCs w:val="24"/>
        </w:rPr>
        <w:t>,</w:t>
      </w:r>
      <w:r w:rsidRPr="001C2925">
        <w:rPr>
          <w:rFonts w:eastAsia="Times New Roman"/>
          <w:szCs w:val="24"/>
        </w:rPr>
        <w:t xml:space="preserve"> πριν την τεράστια δωρεά που έγινε και σε πολύ γρήγορο χρόνο</w:t>
      </w:r>
      <w:r>
        <w:rPr>
          <w:rFonts w:eastAsia="Times New Roman"/>
          <w:szCs w:val="24"/>
        </w:rPr>
        <w:t>.</w:t>
      </w:r>
    </w:p>
    <w:p w14:paraId="7632C4D4"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Επίσης να πούμε ότι </w:t>
      </w:r>
      <w:r w:rsidRPr="001C2925">
        <w:rPr>
          <w:rFonts w:eastAsia="Times New Roman"/>
          <w:szCs w:val="24"/>
        </w:rPr>
        <w:t>είναι καλοδεχούμεν</w:t>
      </w:r>
      <w:r>
        <w:rPr>
          <w:rFonts w:eastAsia="Times New Roman"/>
          <w:szCs w:val="24"/>
        </w:rPr>
        <w:t>ε</w:t>
      </w:r>
      <w:r w:rsidRPr="001C2925">
        <w:rPr>
          <w:rFonts w:eastAsia="Times New Roman"/>
          <w:szCs w:val="24"/>
        </w:rPr>
        <w:t>ς όλες αυτές οι προσφορές</w:t>
      </w:r>
      <w:r>
        <w:rPr>
          <w:rFonts w:eastAsia="Times New Roman"/>
          <w:szCs w:val="24"/>
        </w:rPr>
        <w:t>.</w:t>
      </w:r>
      <w:r w:rsidRPr="001C2925">
        <w:rPr>
          <w:rFonts w:eastAsia="Times New Roman"/>
          <w:szCs w:val="24"/>
        </w:rPr>
        <w:t xml:space="preserve"> </w:t>
      </w:r>
      <w:r>
        <w:rPr>
          <w:rFonts w:eastAsia="Times New Roman"/>
          <w:szCs w:val="24"/>
        </w:rPr>
        <w:t>Ε</w:t>
      </w:r>
      <w:r w:rsidRPr="001C2925">
        <w:rPr>
          <w:rFonts w:eastAsia="Times New Roman"/>
          <w:szCs w:val="24"/>
        </w:rPr>
        <w:t xml:space="preserve">ρωτήματα προκύπτουν για την πολιτεία </w:t>
      </w:r>
      <w:r>
        <w:rPr>
          <w:rFonts w:eastAsia="Times New Roman"/>
          <w:szCs w:val="24"/>
        </w:rPr>
        <w:t>-</w:t>
      </w:r>
      <w:r w:rsidRPr="001C2925">
        <w:rPr>
          <w:rFonts w:eastAsia="Times New Roman"/>
          <w:szCs w:val="24"/>
        </w:rPr>
        <w:t>και είναι κάτι που δεν το έχουμε συζητήσει</w:t>
      </w:r>
      <w:r>
        <w:rPr>
          <w:rFonts w:eastAsia="Times New Roman"/>
          <w:szCs w:val="24"/>
        </w:rPr>
        <w:t>-</w:t>
      </w:r>
      <w:r w:rsidRPr="001C2925">
        <w:rPr>
          <w:rFonts w:eastAsia="Times New Roman"/>
          <w:szCs w:val="24"/>
        </w:rPr>
        <w:t xml:space="preserve"> ως προς τη σκοπιμότητα</w:t>
      </w:r>
      <w:r w:rsidRPr="001C2925">
        <w:rPr>
          <w:rFonts w:eastAsia="Times New Roman"/>
          <w:szCs w:val="24"/>
        </w:rPr>
        <w:t xml:space="preserve"> και την αναγκαιότητα ορισμένων από αυτές τις δωρεές</w:t>
      </w:r>
      <w:r>
        <w:rPr>
          <w:rFonts w:eastAsia="Times New Roman"/>
          <w:szCs w:val="24"/>
        </w:rPr>
        <w:t>,</w:t>
      </w:r>
      <w:r w:rsidRPr="001C2925">
        <w:rPr>
          <w:rFonts w:eastAsia="Times New Roman"/>
          <w:szCs w:val="24"/>
        </w:rPr>
        <w:t xml:space="preserve"> καθώς πολύ φοβάμαι </w:t>
      </w:r>
      <w:r>
        <w:rPr>
          <w:rFonts w:eastAsia="Times New Roman"/>
          <w:szCs w:val="24"/>
        </w:rPr>
        <w:t xml:space="preserve">ότι </w:t>
      </w:r>
      <w:r w:rsidRPr="001C2925">
        <w:rPr>
          <w:rFonts w:eastAsia="Times New Roman"/>
          <w:szCs w:val="24"/>
        </w:rPr>
        <w:t>ούτε συγκεκριμένο πρόγραμμα υπάρχει ούτε οι ανάγκες είναι ιεραρχημένες με τέτοιον τρόπο</w:t>
      </w:r>
      <w:r>
        <w:rPr>
          <w:rFonts w:eastAsia="Times New Roman"/>
          <w:szCs w:val="24"/>
        </w:rPr>
        <w:t>,</w:t>
      </w:r>
      <w:r w:rsidRPr="001C2925">
        <w:rPr>
          <w:rFonts w:eastAsia="Times New Roman"/>
          <w:szCs w:val="24"/>
        </w:rPr>
        <w:t xml:space="preserve"> ώστε αυτά τα χρήματα που είναι πολύτιμα και είναι σημαντικές προσφορές</w:t>
      </w:r>
      <w:r>
        <w:rPr>
          <w:rFonts w:eastAsia="Times New Roman"/>
          <w:szCs w:val="24"/>
        </w:rPr>
        <w:t>,</w:t>
      </w:r>
      <w:r w:rsidRPr="001C2925">
        <w:rPr>
          <w:rFonts w:eastAsia="Times New Roman"/>
          <w:szCs w:val="24"/>
        </w:rPr>
        <w:t xml:space="preserve"> να κατευθυνθούν με τέτοιο</w:t>
      </w:r>
      <w:r>
        <w:rPr>
          <w:rFonts w:eastAsia="Times New Roman"/>
          <w:szCs w:val="24"/>
        </w:rPr>
        <w:t>ν</w:t>
      </w:r>
      <w:r w:rsidRPr="001C2925">
        <w:rPr>
          <w:rFonts w:eastAsia="Times New Roman"/>
          <w:szCs w:val="24"/>
        </w:rPr>
        <w:t xml:space="preserve"> τρόπο που</w:t>
      </w:r>
      <w:r>
        <w:rPr>
          <w:rFonts w:eastAsia="Times New Roman"/>
          <w:szCs w:val="24"/>
        </w:rPr>
        <w:t>,</w:t>
      </w:r>
      <w:r w:rsidRPr="001C2925">
        <w:rPr>
          <w:rFonts w:eastAsia="Times New Roman"/>
          <w:szCs w:val="24"/>
        </w:rPr>
        <w:t xml:space="preserve"> πραγματικά</w:t>
      </w:r>
      <w:r>
        <w:rPr>
          <w:rFonts w:eastAsia="Times New Roman"/>
          <w:szCs w:val="24"/>
        </w:rPr>
        <w:t>,</w:t>
      </w:r>
      <w:r w:rsidRPr="001C2925">
        <w:rPr>
          <w:rFonts w:eastAsia="Times New Roman"/>
          <w:szCs w:val="24"/>
        </w:rPr>
        <w:t xml:space="preserve"> θα αντιμετώπιζαν μεγάλες ανάγκες </w:t>
      </w:r>
      <w:r>
        <w:rPr>
          <w:rFonts w:eastAsia="Times New Roman"/>
          <w:szCs w:val="24"/>
        </w:rPr>
        <w:t>στο</w:t>
      </w:r>
      <w:r w:rsidRPr="001C2925">
        <w:rPr>
          <w:rFonts w:eastAsia="Times New Roman"/>
          <w:szCs w:val="24"/>
        </w:rPr>
        <w:t xml:space="preserve"> σύστημα υγείας</w:t>
      </w:r>
      <w:r>
        <w:rPr>
          <w:rFonts w:eastAsia="Times New Roman"/>
          <w:szCs w:val="24"/>
        </w:rPr>
        <w:t>.</w:t>
      </w:r>
      <w:r w:rsidRPr="001C2925">
        <w:rPr>
          <w:rFonts w:eastAsia="Times New Roman"/>
          <w:szCs w:val="24"/>
        </w:rPr>
        <w:t xml:space="preserve"> </w:t>
      </w:r>
      <w:r>
        <w:rPr>
          <w:rFonts w:eastAsia="Times New Roman"/>
          <w:szCs w:val="24"/>
        </w:rPr>
        <w:t>Ν</w:t>
      </w:r>
      <w:r w:rsidRPr="001C2925">
        <w:rPr>
          <w:rFonts w:eastAsia="Times New Roman"/>
          <w:szCs w:val="24"/>
        </w:rPr>
        <w:t xml:space="preserve">α μην ξεχνάμε ότι </w:t>
      </w:r>
      <w:r>
        <w:rPr>
          <w:rFonts w:eastAsia="Times New Roman"/>
          <w:szCs w:val="24"/>
        </w:rPr>
        <w:t>σ</w:t>
      </w:r>
      <w:r w:rsidRPr="001C2925">
        <w:rPr>
          <w:rFonts w:eastAsia="Times New Roman"/>
          <w:szCs w:val="24"/>
        </w:rPr>
        <w:t xml:space="preserve">ε </w:t>
      </w:r>
      <w:r w:rsidRPr="001C2925">
        <w:rPr>
          <w:rFonts w:eastAsia="Times New Roman"/>
          <w:szCs w:val="24"/>
        </w:rPr>
        <w:lastRenderedPageBreak/>
        <w:t>πολλές περιπτώσεις αυτού του τύπου οι δωρεές</w:t>
      </w:r>
      <w:r>
        <w:rPr>
          <w:rFonts w:eastAsia="Times New Roman"/>
          <w:szCs w:val="24"/>
        </w:rPr>
        <w:t>,</w:t>
      </w:r>
      <w:r w:rsidRPr="001C2925">
        <w:rPr>
          <w:rFonts w:eastAsia="Times New Roman"/>
          <w:szCs w:val="24"/>
        </w:rPr>
        <w:t xml:space="preserve"> οι οποίες είναι δωρεές σε υλικά</w:t>
      </w:r>
      <w:r>
        <w:rPr>
          <w:rFonts w:eastAsia="Times New Roman"/>
          <w:szCs w:val="24"/>
        </w:rPr>
        <w:t>,</w:t>
      </w:r>
      <w:r w:rsidRPr="001C2925">
        <w:rPr>
          <w:rFonts w:eastAsia="Times New Roman"/>
          <w:szCs w:val="24"/>
        </w:rPr>
        <w:t xml:space="preserve"> σε κτ</w:t>
      </w:r>
      <w:r>
        <w:rPr>
          <w:rFonts w:eastAsia="Times New Roman"/>
          <w:szCs w:val="24"/>
        </w:rPr>
        <w:t>ή</w:t>
      </w:r>
      <w:r w:rsidRPr="001C2925">
        <w:rPr>
          <w:rFonts w:eastAsia="Times New Roman"/>
          <w:szCs w:val="24"/>
        </w:rPr>
        <w:t>ρια</w:t>
      </w:r>
      <w:r>
        <w:rPr>
          <w:rFonts w:eastAsia="Times New Roman"/>
          <w:szCs w:val="24"/>
        </w:rPr>
        <w:t>,</w:t>
      </w:r>
      <w:r w:rsidRPr="001C2925">
        <w:rPr>
          <w:rFonts w:eastAsia="Times New Roman"/>
          <w:szCs w:val="24"/>
        </w:rPr>
        <w:t xml:space="preserve"> σε υποδομές</w:t>
      </w:r>
      <w:r>
        <w:rPr>
          <w:rFonts w:eastAsia="Times New Roman"/>
          <w:szCs w:val="24"/>
        </w:rPr>
        <w:t>, σημαίνουν αυτόματα</w:t>
      </w:r>
      <w:r w:rsidRPr="001C2925">
        <w:rPr>
          <w:rFonts w:eastAsia="Times New Roman"/>
          <w:szCs w:val="24"/>
        </w:rPr>
        <w:t xml:space="preserve"> αύξηση τ</w:t>
      </w:r>
      <w:r w:rsidRPr="001C2925">
        <w:rPr>
          <w:rFonts w:eastAsia="Times New Roman"/>
          <w:szCs w:val="24"/>
        </w:rPr>
        <w:t xml:space="preserve">ων δαπανών </w:t>
      </w:r>
      <w:r>
        <w:rPr>
          <w:rFonts w:eastAsia="Times New Roman"/>
          <w:szCs w:val="24"/>
        </w:rPr>
        <w:t xml:space="preserve">ή </w:t>
      </w:r>
      <w:r w:rsidRPr="001C2925">
        <w:rPr>
          <w:rFonts w:eastAsia="Times New Roman"/>
          <w:szCs w:val="24"/>
        </w:rPr>
        <w:t>καινούργιες λειτουργικές ανάγκες</w:t>
      </w:r>
      <w:r>
        <w:rPr>
          <w:rFonts w:eastAsia="Times New Roman"/>
          <w:szCs w:val="24"/>
        </w:rPr>
        <w:t xml:space="preserve"> οι</w:t>
      </w:r>
      <w:r w:rsidRPr="001C2925">
        <w:rPr>
          <w:rFonts w:eastAsia="Times New Roman"/>
          <w:szCs w:val="24"/>
        </w:rPr>
        <w:t xml:space="preserve"> οποίες </w:t>
      </w:r>
      <w:r>
        <w:rPr>
          <w:rFonts w:eastAsia="Times New Roman"/>
          <w:szCs w:val="24"/>
        </w:rPr>
        <w:t>σ</w:t>
      </w:r>
      <w:r w:rsidRPr="001C2925">
        <w:rPr>
          <w:rFonts w:eastAsia="Times New Roman"/>
          <w:szCs w:val="24"/>
        </w:rPr>
        <w:t xml:space="preserve">τις δημοσιονομικές συνθήκες των επόμενων δεκαετιών </w:t>
      </w:r>
      <w:r>
        <w:rPr>
          <w:rFonts w:eastAsia="Times New Roman"/>
          <w:szCs w:val="24"/>
        </w:rPr>
        <w:t>-</w:t>
      </w:r>
      <w:r w:rsidRPr="001C2925">
        <w:rPr>
          <w:rFonts w:eastAsia="Times New Roman"/>
          <w:szCs w:val="24"/>
        </w:rPr>
        <w:t>αυτή είναι η αλήθεια</w:t>
      </w:r>
      <w:r>
        <w:rPr>
          <w:rFonts w:eastAsia="Times New Roman"/>
          <w:szCs w:val="24"/>
        </w:rPr>
        <w:t>-</w:t>
      </w:r>
      <w:r w:rsidRPr="001C2925">
        <w:rPr>
          <w:rFonts w:eastAsia="Times New Roman"/>
          <w:szCs w:val="24"/>
        </w:rPr>
        <w:t xml:space="preserve"> από κάπου αλλού πρέπει να αφαιρεθούν</w:t>
      </w:r>
      <w:r>
        <w:rPr>
          <w:rFonts w:eastAsia="Times New Roman"/>
          <w:szCs w:val="24"/>
        </w:rPr>
        <w:t xml:space="preserve">. </w:t>
      </w:r>
    </w:p>
    <w:p w14:paraId="7632C4D5" w14:textId="77777777" w:rsidR="00845256" w:rsidRDefault="00BE25C9">
      <w:pPr>
        <w:spacing w:line="600" w:lineRule="auto"/>
        <w:ind w:firstLine="720"/>
        <w:contextualSpacing/>
        <w:jc w:val="both"/>
        <w:rPr>
          <w:rFonts w:eastAsia="Times New Roman"/>
          <w:szCs w:val="24"/>
        </w:rPr>
      </w:pPr>
      <w:r w:rsidRPr="001C2925">
        <w:rPr>
          <w:rFonts w:eastAsia="Times New Roman"/>
          <w:szCs w:val="24"/>
        </w:rPr>
        <w:t>Άρα κατά τη γνώμη μου πρέπει να είναι πολύ προσεκτικός ο τρόπος με τον οποίον αυτές οι</w:t>
      </w:r>
      <w:r w:rsidRPr="001C2925">
        <w:rPr>
          <w:rFonts w:eastAsia="Times New Roman"/>
          <w:szCs w:val="24"/>
        </w:rPr>
        <w:t xml:space="preserve"> δωρεές ενσωματώνονται στο σύστημα υγείας</w:t>
      </w:r>
      <w:r>
        <w:rPr>
          <w:rFonts w:eastAsia="Times New Roman"/>
          <w:szCs w:val="24"/>
        </w:rPr>
        <w:t>,</w:t>
      </w:r>
      <w:r w:rsidRPr="001C2925">
        <w:rPr>
          <w:rFonts w:eastAsia="Times New Roman"/>
          <w:szCs w:val="24"/>
        </w:rPr>
        <w:t xml:space="preserve"> έτσι ώστε</w:t>
      </w:r>
      <w:r>
        <w:rPr>
          <w:rFonts w:eastAsia="Times New Roman"/>
          <w:szCs w:val="24"/>
        </w:rPr>
        <w:t>,</w:t>
      </w:r>
      <w:r w:rsidRPr="001C2925">
        <w:rPr>
          <w:rFonts w:eastAsia="Times New Roman"/>
          <w:szCs w:val="24"/>
        </w:rPr>
        <w:t xml:space="preserve"> πραγματικά</w:t>
      </w:r>
      <w:r>
        <w:rPr>
          <w:rFonts w:eastAsia="Times New Roman"/>
          <w:szCs w:val="24"/>
        </w:rPr>
        <w:t>,</w:t>
      </w:r>
      <w:r w:rsidRPr="001C2925">
        <w:rPr>
          <w:rFonts w:eastAsia="Times New Roman"/>
          <w:szCs w:val="24"/>
        </w:rPr>
        <w:t xml:space="preserve"> να λειτουργούν υπέρ του συστήματος υγείας</w:t>
      </w:r>
      <w:r>
        <w:rPr>
          <w:rFonts w:eastAsia="Times New Roman"/>
          <w:szCs w:val="24"/>
        </w:rPr>
        <w:t>,</w:t>
      </w:r>
    </w:p>
    <w:p w14:paraId="7632C4D6" w14:textId="77777777" w:rsidR="00845256" w:rsidRDefault="00BE25C9">
      <w:pPr>
        <w:spacing w:line="600" w:lineRule="auto"/>
        <w:ind w:firstLine="720"/>
        <w:contextualSpacing/>
        <w:jc w:val="both"/>
        <w:rPr>
          <w:rFonts w:eastAsia="Times New Roman"/>
          <w:szCs w:val="24"/>
        </w:rPr>
      </w:pPr>
      <w:r>
        <w:rPr>
          <w:rFonts w:eastAsia="Times New Roman"/>
          <w:szCs w:val="24"/>
        </w:rPr>
        <w:t>Θ</w:t>
      </w:r>
      <w:r w:rsidRPr="001C2925">
        <w:rPr>
          <w:rFonts w:eastAsia="Times New Roman"/>
          <w:szCs w:val="24"/>
        </w:rPr>
        <w:t>α ήθελα</w:t>
      </w:r>
      <w:r>
        <w:rPr>
          <w:rFonts w:eastAsia="Times New Roman"/>
          <w:szCs w:val="24"/>
        </w:rPr>
        <w:t>,</w:t>
      </w:r>
      <w:r w:rsidRPr="001C2925">
        <w:rPr>
          <w:rFonts w:eastAsia="Times New Roman"/>
          <w:szCs w:val="24"/>
        </w:rPr>
        <w:t xml:space="preserve"> πραγματικά</w:t>
      </w:r>
      <w:r>
        <w:rPr>
          <w:rFonts w:eastAsia="Times New Roman"/>
          <w:szCs w:val="24"/>
        </w:rPr>
        <w:t>,</w:t>
      </w:r>
      <w:r w:rsidRPr="001C2925">
        <w:rPr>
          <w:rFonts w:eastAsia="Times New Roman"/>
          <w:szCs w:val="24"/>
        </w:rPr>
        <w:t xml:space="preserve"> κάποια στιγμή </w:t>
      </w:r>
      <w:r>
        <w:rPr>
          <w:rFonts w:eastAsia="Times New Roman"/>
          <w:szCs w:val="24"/>
        </w:rPr>
        <w:t>-</w:t>
      </w:r>
      <w:r w:rsidRPr="001C2925">
        <w:rPr>
          <w:rFonts w:eastAsia="Times New Roman"/>
          <w:szCs w:val="24"/>
        </w:rPr>
        <w:t xml:space="preserve">δεν είναι η μέρα και δεν θα </w:t>
      </w:r>
      <w:r>
        <w:rPr>
          <w:rFonts w:eastAsia="Times New Roman"/>
          <w:szCs w:val="24"/>
        </w:rPr>
        <w:t>ή</w:t>
      </w:r>
      <w:r w:rsidRPr="001C2925">
        <w:rPr>
          <w:rFonts w:eastAsia="Times New Roman"/>
          <w:szCs w:val="24"/>
        </w:rPr>
        <w:t xml:space="preserve">θελα να </w:t>
      </w:r>
      <w:r>
        <w:rPr>
          <w:rFonts w:eastAsia="Times New Roman"/>
          <w:szCs w:val="24"/>
        </w:rPr>
        <w:t xml:space="preserve">απαξιώσω </w:t>
      </w:r>
      <w:r w:rsidRPr="001C2925">
        <w:rPr>
          <w:rFonts w:eastAsia="Times New Roman"/>
          <w:szCs w:val="24"/>
        </w:rPr>
        <w:t>τίποτα</w:t>
      </w:r>
      <w:r>
        <w:rPr>
          <w:rFonts w:eastAsia="Times New Roman"/>
          <w:szCs w:val="24"/>
        </w:rPr>
        <w:t>-</w:t>
      </w:r>
      <w:r w:rsidRPr="001C2925">
        <w:rPr>
          <w:rFonts w:eastAsia="Times New Roman"/>
          <w:szCs w:val="24"/>
        </w:rPr>
        <w:t xml:space="preserve"> να ακούσουμε </w:t>
      </w:r>
      <w:r>
        <w:rPr>
          <w:rFonts w:eastAsia="Times New Roman"/>
          <w:szCs w:val="24"/>
        </w:rPr>
        <w:t xml:space="preserve">ποιος </w:t>
      </w:r>
      <w:r w:rsidRPr="001C2925">
        <w:rPr>
          <w:rFonts w:eastAsia="Times New Roman"/>
          <w:szCs w:val="24"/>
        </w:rPr>
        <w:t xml:space="preserve">είναι ο σχεδιασμός του </w:t>
      </w:r>
      <w:r>
        <w:rPr>
          <w:rFonts w:eastAsia="Times New Roman"/>
          <w:szCs w:val="24"/>
        </w:rPr>
        <w:t>Υ</w:t>
      </w:r>
      <w:r w:rsidRPr="001C2925">
        <w:rPr>
          <w:rFonts w:eastAsia="Times New Roman"/>
          <w:szCs w:val="24"/>
        </w:rPr>
        <w:t>πουργείου για</w:t>
      </w:r>
      <w:r w:rsidRPr="001C2925">
        <w:rPr>
          <w:rFonts w:eastAsia="Times New Roman"/>
          <w:szCs w:val="24"/>
        </w:rPr>
        <w:t xml:space="preserve"> την ενσωμάτωση του </w:t>
      </w:r>
      <w:r>
        <w:rPr>
          <w:rFonts w:eastAsia="Times New Roman"/>
          <w:szCs w:val="24"/>
        </w:rPr>
        <w:t>«</w:t>
      </w:r>
      <w:r w:rsidRPr="001C2925">
        <w:rPr>
          <w:rFonts w:eastAsia="Times New Roman"/>
          <w:szCs w:val="24"/>
        </w:rPr>
        <w:t>Ερρίκος Ντυνάν</w:t>
      </w:r>
      <w:r>
        <w:rPr>
          <w:rFonts w:eastAsia="Times New Roman"/>
          <w:szCs w:val="24"/>
        </w:rPr>
        <w:t>»</w:t>
      </w:r>
      <w:r w:rsidRPr="001C2925">
        <w:rPr>
          <w:rFonts w:eastAsia="Times New Roman"/>
          <w:szCs w:val="24"/>
        </w:rPr>
        <w:t xml:space="preserve"> στο </w:t>
      </w:r>
      <w:r>
        <w:rPr>
          <w:rFonts w:eastAsia="Times New Roman"/>
          <w:szCs w:val="24"/>
        </w:rPr>
        <w:t>Ε</w:t>
      </w:r>
      <w:r w:rsidRPr="001C2925">
        <w:rPr>
          <w:rFonts w:eastAsia="Times New Roman"/>
          <w:szCs w:val="24"/>
        </w:rPr>
        <w:t xml:space="preserve">θνικό </w:t>
      </w:r>
      <w:r>
        <w:rPr>
          <w:rFonts w:eastAsia="Times New Roman"/>
          <w:szCs w:val="24"/>
        </w:rPr>
        <w:t>Σ</w:t>
      </w:r>
      <w:r w:rsidRPr="001C2925">
        <w:rPr>
          <w:rFonts w:eastAsia="Times New Roman"/>
          <w:szCs w:val="24"/>
        </w:rPr>
        <w:t xml:space="preserve">ύστημα </w:t>
      </w:r>
      <w:r>
        <w:rPr>
          <w:rFonts w:eastAsia="Times New Roman"/>
          <w:szCs w:val="24"/>
        </w:rPr>
        <w:t>Υ</w:t>
      </w:r>
      <w:r w:rsidRPr="001C2925">
        <w:rPr>
          <w:rFonts w:eastAsia="Times New Roman"/>
          <w:szCs w:val="24"/>
        </w:rPr>
        <w:t>γείας</w:t>
      </w:r>
      <w:r>
        <w:rPr>
          <w:rFonts w:eastAsia="Times New Roman"/>
          <w:szCs w:val="24"/>
        </w:rPr>
        <w:t>. Θ</w:t>
      </w:r>
      <w:r w:rsidRPr="001C2925">
        <w:rPr>
          <w:rFonts w:eastAsia="Times New Roman"/>
          <w:szCs w:val="24"/>
        </w:rPr>
        <w:t xml:space="preserve">α πω για παράδειγμα ότι και τα μικρά παιδιά ξέρουν </w:t>
      </w:r>
      <w:r>
        <w:rPr>
          <w:rFonts w:eastAsia="Times New Roman"/>
          <w:szCs w:val="24"/>
        </w:rPr>
        <w:t>πως</w:t>
      </w:r>
      <w:r w:rsidRPr="001C2925">
        <w:rPr>
          <w:rFonts w:eastAsia="Times New Roman"/>
          <w:szCs w:val="24"/>
        </w:rPr>
        <w:t xml:space="preserve"> στον </w:t>
      </w:r>
      <w:r>
        <w:rPr>
          <w:rFonts w:eastAsia="Times New Roman"/>
          <w:szCs w:val="24"/>
        </w:rPr>
        <w:t>ά</w:t>
      </w:r>
      <w:r w:rsidRPr="001C2925">
        <w:rPr>
          <w:rFonts w:eastAsia="Times New Roman"/>
          <w:szCs w:val="24"/>
        </w:rPr>
        <w:t xml:space="preserve">ξονα της Βασιλίσσης Σοφίας </w:t>
      </w:r>
      <w:r>
        <w:rPr>
          <w:rFonts w:eastAsia="Times New Roman"/>
          <w:szCs w:val="24"/>
        </w:rPr>
        <w:t>–</w:t>
      </w:r>
      <w:r w:rsidRPr="001C2925">
        <w:rPr>
          <w:rFonts w:eastAsia="Times New Roman"/>
          <w:szCs w:val="24"/>
        </w:rPr>
        <w:t xml:space="preserve"> Μεσογείων</w:t>
      </w:r>
      <w:r>
        <w:rPr>
          <w:rFonts w:eastAsia="Times New Roman"/>
          <w:szCs w:val="24"/>
        </w:rPr>
        <w:t>,</w:t>
      </w:r>
      <w:r w:rsidRPr="001C2925">
        <w:rPr>
          <w:rFonts w:eastAsia="Times New Roman"/>
          <w:szCs w:val="24"/>
        </w:rPr>
        <w:t xml:space="preserve"> είναι συγκεντρωμένο περίπου το 50% του δυναμικού του </w:t>
      </w:r>
      <w:r>
        <w:rPr>
          <w:rFonts w:eastAsia="Times New Roman"/>
          <w:szCs w:val="24"/>
        </w:rPr>
        <w:t>Ε</w:t>
      </w:r>
      <w:r w:rsidRPr="001C2925">
        <w:rPr>
          <w:rFonts w:eastAsia="Times New Roman"/>
          <w:szCs w:val="24"/>
        </w:rPr>
        <w:t xml:space="preserve">θνικού </w:t>
      </w:r>
      <w:r>
        <w:rPr>
          <w:rFonts w:eastAsia="Times New Roman"/>
          <w:szCs w:val="24"/>
        </w:rPr>
        <w:t>Σ</w:t>
      </w:r>
      <w:r w:rsidRPr="001C2925">
        <w:rPr>
          <w:rFonts w:eastAsia="Times New Roman"/>
          <w:szCs w:val="24"/>
        </w:rPr>
        <w:t xml:space="preserve">υστήματος </w:t>
      </w:r>
      <w:r>
        <w:rPr>
          <w:rFonts w:eastAsia="Times New Roman"/>
          <w:szCs w:val="24"/>
        </w:rPr>
        <w:t>Υ</w:t>
      </w:r>
      <w:r w:rsidRPr="001C2925">
        <w:rPr>
          <w:rFonts w:eastAsia="Times New Roman"/>
          <w:szCs w:val="24"/>
        </w:rPr>
        <w:t>γείας</w:t>
      </w:r>
      <w:r>
        <w:rPr>
          <w:rFonts w:eastAsia="Times New Roman"/>
          <w:szCs w:val="24"/>
        </w:rPr>
        <w:t>.</w:t>
      </w:r>
      <w:r w:rsidRPr="001C2925">
        <w:rPr>
          <w:rFonts w:eastAsia="Times New Roman"/>
          <w:szCs w:val="24"/>
        </w:rPr>
        <w:t xml:space="preserve"> </w:t>
      </w:r>
      <w:r>
        <w:rPr>
          <w:rFonts w:eastAsia="Times New Roman"/>
          <w:szCs w:val="24"/>
        </w:rPr>
        <w:t>Η</w:t>
      </w:r>
      <w:r w:rsidRPr="001C2925">
        <w:rPr>
          <w:rFonts w:eastAsia="Times New Roman"/>
          <w:szCs w:val="24"/>
        </w:rPr>
        <w:t xml:space="preserve"> προσθήκη ακόμη ενός νοσοκομείο</w:t>
      </w:r>
      <w:r>
        <w:rPr>
          <w:rFonts w:eastAsia="Times New Roman"/>
          <w:szCs w:val="24"/>
        </w:rPr>
        <w:t>υ</w:t>
      </w:r>
      <w:r w:rsidRPr="001C2925">
        <w:rPr>
          <w:rFonts w:eastAsia="Times New Roman"/>
          <w:szCs w:val="24"/>
        </w:rPr>
        <w:t xml:space="preserve"> στα </w:t>
      </w:r>
      <w:r>
        <w:rPr>
          <w:rFonts w:eastAsia="Times New Roman"/>
          <w:szCs w:val="24"/>
        </w:rPr>
        <w:t>δεκαεπτά</w:t>
      </w:r>
      <w:r w:rsidRPr="001C2925">
        <w:rPr>
          <w:rFonts w:eastAsia="Times New Roman"/>
          <w:szCs w:val="24"/>
        </w:rPr>
        <w:t xml:space="preserve"> δημόσια ιδρύματα που υπάρχουν από τον </w:t>
      </w:r>
      <w:r>
        <w:rPr>
          <w:rFonts w:eastAsia="Times New Roman"/>
          <w:szCs w:val="24"/>
        </w:rPr>
        <w:t>«</w:t>
      </w:r>
      <w:r w:rsidRPr="001C2925">
        <w:rPr>
          <w:rFonts w:eastAsia="Times New Roman"/>
          <w:szCs w:val="24"/>
        </w:rPr>
        <w:t>Ευαγγελισμό</w:t>
      </w:r>
      <w:r>
        <w:rPr>
          <w:rFonts w:eastAsia="Times New Roman"/>
          <w:szCs w:val="24"/>
        </w:rPr>
        <w:t>»</w:t>
      </w:r>
      <w:r w:rsidRPr="001C2925">
        <w:rPr>
          <w:rFonts w:eastAsia="Times New Roman"/>
          <w:szCs w:val="24"/>
        </w:rPr>
        <w:t xml:space="preserve"> </w:t>
      </w:r>
      <w:r>
        <w:rPr>
          <w:rFonts w:eastAsia="Times New Roman"/>
          <w:szCs w:val="24"/>
        </w:rPr>
        <w:t>μέχρι το</w:t>
      </w:r>
      <w:r w:rsidRPr="001C2925">
        <w:rPr>
          <w:rFonts w:eastAsia="Times New Roman"/>
          <w:szCs w:val="24"/>
        </w:rPr>
        <w:t xml:space="preserve"> </w:t>
      </w:r>
      <w:r>
        <w:rPr>
          <w:rFonts w:eastAsia="Times New Roman"/>
          <w:szCs w:val="24"/>
        </w:rPr>
        <w:t>«</w:t>
      </w:r>
      <w:r w:rsidRPr="001C2925">
        <w:rPr>
          <w:rFonts w:eastAsia="Times New Roman"/>
          <w:szCs w:val="24"/>
        </w:rPr>
        <w:t>Σωτηρία</w:t>
      </w:r>
      <w:r>
        <w:rPr>
          <w:rFonts w:eastAsia="Times New Roman"/>
          <w:szCs w:val="24"/>
        </w:rPr>
        <w:t>»</w:t>
      </w:r>
      <w:r w:rsidRPr="001C2925">
        <w:rPr>
          <w:rFonts w:eastAsia="Times New Roman"/>
          <w:szCs w:val="24"/>
        </w:rPr>
        <w:t xml:space="preserve"> προκαλεί απορίες</w:t>
      </w:r>
      <w:r>
        <w:rPr>
          <w:rFonts w:eastAsia="Times New Roman"/>
          <w:szCs w:val="24"/>
        </w:rPr>
        <w:t>.</w:t>
      </w:r>
    </w:p>
    <w:p w14:paraId="7632C4D7" w14:textId="77777777" w:rsidR="00845256" w:rsidRDefault="00BE25C9">
      <w:pPr>
        <w:spacing w:line="600" w:lineRule="auto"/>
        <w:ind w:firstLine="720"/>
        <w:contextualSpacing/>
        <w:jc w:val="both"/>
        <w:rPr>
          <w:rFonts w:eastAsia="Times New Roman"/>
          <w:szCs w:val="24"/>
        </w:rPr>
      </w:pPr>
      <w:r w:rsidRPr="001C2925">
        <w:rPr>
          <w:rFonts w:eastAsia="Times New Roman"/>
          <w:szCs w:val="24"/>
        </w:rPr>
        <w:lastRenderedPageBreak/>
        <w:t>Δεν λέω όχι</w:t>
      </w:r>
      <w:r>
        <w:rPr>
          <w:rFonts w:eastAsia="Times New Roman"/>
          <w:szCs w:val="24"/>
        </w:rPr>
        <w:t>. Λ</w:t>
      </w:r>
      <w:r w:rsidRPr="001C2925">
        <w:rPr>
          <w:rFonts w:eastAsia="Times New Roman"/>
          <w:szCs w:val="24"/>
        </w:rPr>
        <w:t xml:space="preserve">έω </w:t>
      </w:r>
      <w:r>
        <w:rPr>
          <w:rFonts w:eastAsia="Times New Roman"/>
          <w:szCs w:val="24"/>
        </w:rPr>
        <w:t>α</w:t>
      </w:r>
      <w:r w:rsidRPr="001C2925">
        <w:rPr>
          <w:rFonts w:eastAsia="Times New Roman"/>
          <w:szCs w:val="24"/>
        </w:rPr>
        <w:t>πλώς ότι ο τρόπος με τον οποίον ενσωματώνονται αυτού του τύπου οι δαπάνες και αυτού του τύπου οι δωρεές</w:t>
      </w:r>
      <w:r w:rsidRPr="001C2925">
        <w:rPr>
          <w:rFonts w:eastAsia="Times New Roman"/>
          <w:szCs w:val="24"/>
        </w:rPr>
        <w:t xml:space="preserve"> </w:t>
      </w:r>
      <w:r>
        <w:rPr>
          <w:rFonts w:eastAsia="Times New Roman"/>
          <w:szCs w:val="24"/>
        </w:rPr>
        <w:t>π</w:t>
      </w:r>
      <w:r w:rsidRPr="001C2925">
        <w:rPr>
          <w:rFonts w:eastAsia="Times New Roman"/>
          <w:szCs w:val="24"/>
        </w:rPr>
        <w:t>ρέπει να είναι πολύ προσεκτικές</w:t>
      </w:r>
      <w:r>
        <w:rPr>
          <w:rFonts w:eastAsia="Times New Roman"/>
          <w:szCs w:val="24"/>
        </w:rPr>
        <w:t>.</w:t>
      </w:r>
      <w:r w:rsidRPr="001C2925">
        <w:rPr>
          <w:rFonts w:eastAsia="Times New Roman"/>
          <w:szCs w:val="24"/>
        </w:rPr>
        <w:t xml:space="preserve"> </w:t>
      </w:r>
      <w:r>
        <w:rPr>
          <w:rFonts w:eastAsia="Times New Roman"/>
          <w:szCs w:val="24"/>
        </w:rPr>
        <w:t>Ογδόντα</w:t>
      </w:r>
      <w:r w:rsidRPr="001C2925">
        <w:rPr>
          <w:rFonts w:eastAsia="Times New Roman"/>
          <w:szCs w:val="24"/>
        </w:rPr>
        <w:t xml:space="preserve"> εκατομμύρια </w:t>
      </w:r>
      <w:r>
        <w:rPr>
          <w:rFonts w:eastAsia="Times New Roman"/>
          <w:szCs w:val="24"/>
        </w:rPr>
        <w:t xml:space="preserve">ευρώ σημαίνει </w:t>
      </w:r>
      <w:r w:rsidRPr="001C2925">
        <w:rPr>
          <w:rFonts w:eastAsia="Times New Roman"/>
          <w:szCs w:val="24"/>
        </w:rPr>
        <w:t xml:space="preserve">ένα μεγάλο νοσοκομείο στη </w:t>
      </w:r>
      <w:r>
        <w:rPr>
          <w:rFonts w:eastAsia="Times New Roman"/>
          <w:szCs w:val="24"/>
        </w:rPr>
        <w:t>δ</w:t>
      </w:r>
      <w:r w:rsidRPr="001C2925">
        <w:rPr>
          <w:rFonts w:eastAsia="Times New Roman"/>
          <w:szCs w:val="24"/>
        </w:rPr>
        <w:t>υτική Αττική</w:t>
      </w:r>
      <w:r>
        <w:rPr>
          <w:rFonts w:eastAsia="Times New Roman"/>
          <w:szCs w:val="24"/>
        </w:rPr>
        <w:t>,</w:t>
      </w:r>
      <w:r w:rsidRPr="001C2925">
        <w:rPr>
          <w:rFonts w:eastAsia="Times New Roman"/>
          <w:szCs w:val="24"/>
        </w:rPr>
        <w:t xml:space="preserve"> στην όχθη του Κηφισού</w:t>
      </w:r>
      <w:r>
        <w:rPr>
          <w:rFonts w:eastAsia="Times New Roman"/>
          <w:szCs w:val="24"/>
        </w:rPr>
        <w:t>,</w:t>
      </w:r>
      <w:r w:rsidRPr="001C2925">
        <w:rPr>
          <w:rFonts w:eastAsia="Times New Roman"/>
          <w:szCs w:val="24"/>
        </w:rPr>
        <w:t xml:space="preserve"> για να θυμηθώ αυτό που είπε η κ</w:t>
      </w:r>
      <w:r>
        <w:rPr>
          <w:rFonts w:eastAsia="Times New Roman"/>
          <w:szCs w:val="24"/>
        </w:rPr>
        <w:t>.</w:t>
      </w:r>
      <w:r w:rsidRPr="001C2925">
        <w:rPr>
          <w:rFonts w:eastAsia="Times New Roman"/>
          <w:szCs w:val="24"/>
        </w:rPr>
        <w:t xml:space="preserve"> Φώφη Γεννηματά χθες</w:t>
      </w:r>
      <w:r>
        <w:rPr>
          <w:rFonts w:eastAsia="Times New Roman"/>
          <w:szCs w:val="24"/>
        </w:rPr>
        <w:t xml:space="preserve">. </w:t>
      </w:r>
      <w:r w:rsidRPr="001C2925">
        <w:rPr>
          <w:rFonts w:eastAsia="Times New Roman"/>
          <w:szCs w:val="24"/>
        </w:rPr>
        <w:t xml:space="preserve">Ξέρουμε όλοι </w:t>
      </w:r>
      <w:r>
        <w:rPr>
          <w:rFonts w:eastAsia="Times New Roman"/>
          <w:szCs w:val="24"/>
        </w:rPr>
        <w:t xml:space="preserve">ότι η υγεία είναι υποβαθμισμένη και η παρουσία του </w:t>
      </w:r>
      <w:r w:rsidRPr="001C2925">
        <w:rPr>
          <w:rFonts w:eastAsia="Times New Roman"/>
          <w:szCs w:val="24"/>
        </w:rPr>
        <w:t>δημόσ</w:t>
      </w:r>
      <w:r w:rsidRPr="001C2925">
        <w:rPr>
          <w:rFonts w:eastAsia="Times New Roman"/>
          <w:szCs w:val="24"/>
        </w:rPr>
        <w:t>ιου συστήματος υγείας είναι υποτονική</w:t>
      </w:r>
      <w:r>
        <w:rPr>
          <w:rFonts w:eastAsia="Times New Roman"/>
          <w:szCs w:val="24"/>
        </w:rPr>
        <w:t>,</w:t>
      </w:r>
      <w:r w:rsidRPr="001C2925">
        <w:rPr>
          <w:rFonts w:eastAsia="Times New Roman"/>
          <w:szCs w:val="24"/>
        </w:rPr>
        <w:t xml:space="preserve"> </w:t>
      </w:r>
      <w:r>
        <w:rPr>
          <w:rFonts w:eastAsia="Times New Roman"/>
          <w:szCs w:val="24"/>
        </w:rPr>
        <w:t xml:space="preserve">αντί για τη </w:t>
      </w:r>
      <w:r w:rsidRPr="001C2925">
        <w:rPr>
          <w:rFonts w:eastAsia="Times New Roman"/>
          <w:szCs w:val="24"/>
        </w:rPr>
        <w:t xml:space="preserve">δημιουργία ακόμα μιας υποδομής </w:t>
      </w:r>
      <w:r>
        <w:rPr>
          <w:rFonts w:eastAsia="Times New Roman"/>
          <w:szCs w:val="24"/>
        </w:rPr>
        <w:t>ε</w:t>
      </w:r>
      <w:r w:rsidRPr="001C2925">
        <w:rPr>
          <w:rFonts w:eastAsia="Times New Roman"/>
          <w:szCs w:val="24"/>
        </w:rPr>
        <w:t xml:space="preserve">κεί που υπάρχουν </w:t>
      </w:r>
      <w:r>
        <w:rPr>
          <w:rFonts w:eastAsia="Times New Roman"/>
          <w:szCs w:val="24"/>
        </w:rPr>
        <w:t>πολλές.</w:t>
      </w:r>
    </w:p>
    <w:p w14:paraId="7632C4D8" w14:textId="77777777" w:rsidR="00845256" w:rsidRDefault="00BE25C9">
      <w:pPr>
        <w:spacing w:line="600" w:lineRule="auto"/>
        <w:ind w:firstLine="720"/>
        <w:contextualSpacing/>
        <w:jc w:val="both"/>
        <w:rPr>
          <w:rFonts w:eastAsia="Times New Roman"/>
          <w:szCs w:val="24"/>
        </w:rPr>
      </w:pPr>
      <w:r>
        <w:rPr>
          <w:rFonts w:eastAsia="Times New Roman"/>
          <w:szCs w:val="24"/>
        </w:rPr>
        <w:t>Θ</w:t>
      </w:r>
      <w:r w:rsidRPr="001C2925">
        <w:rPr>
          <w:rFonts w:eastAsia="Times New Roman"/>
          <w:szCs w:val="24"/>
        </w:rPr>
        <w:t>α τελειώσ</w:t>
      </w:r>
      <w:r>
        <w:rPr>
          <w:rFonts w:eastAsia="Times New Roman"/>
          <w:szCs w:val="24"/>
        </w:rPr>
        <w:t xml:space="preserve">ω αυτό </w:t>
      </w:r>
      <w:r w:rsidRPr="001C2925">
        <w:rPr>
          <w:rFonts w:eastAsia="Times New Roman"/>
          <w:szCs w:val="24"/>
        </w:rPr>
        <w:t xml:space="preserve">το κεφάλαιο αναφερόμενος </w:t>
      </w:r>
      <w:r>
        <w:rPr>
          <w:rFonts w:eastAsia="Times New Roman"/>
          <w:szCs w:val="24"/>
        </w:rPr>
        <w:t xml:space="preserve">σε κάτι </w:t>
      </w:r>
      <w:r w:rsidRPr="001C2925">
        <w:rPr>
          <w:rFonts w:eastAsia="Times New Roman"/>
          <w:szCs w:val="24"/>
        </w:rPr>
        <w:t>θετικό</w:t>
      </w:r>
      <w:r>
        <w:rPr>
          <w:rFonts w:eastAsia="Times New Roman"/>
          <w:szCs w:val="24"/>
        </w:rPr>
        <w:t>.</w:t>
      </w:r>
      <w:r w:rsidRPr="001C2925">
        <w:rPr>
          <w:rFonts w:eastAsia="Times New Roman"/>
          <w:szCs w:val="24"/>
        </w:rPr>
        <w:t xml:space="preserve"> </w:t>
      </w:r>
      <w:r>
        <w:rPr>
          <w:rFonts w:eastAsia="Times New Roman"/>
          <w:szCs w:val="24"/>
        </w:rPr>
        <w:t>Η</w:t>
      </w:r>
      <w:r w:rsidRPr="001C2925">
        <w:rPr>
          <w:rFonts w:eastAsia="Times New Roman"/>
          <w:szCs w:val="24"/>
        </w:rPr>
        <w:t xml:space="preserve"> πρώτη εμπειρία και οι πρώτες κουβέντες που κάναμε</w:t>
      </w:r>
      <w:r>
        <w:rPr>
          <w:rFonts w:eastAsia="Times New Roman"/>
          <w:szCs w:val="24"/>
        </w:rPr>
        <w:t>,</w:t>
      </w:r>
      <w:r w:rsidRPr="001C2925">
        <w:rPr>
          <w:rFonts w:eastAsia="Times New Roman"/>
          <w:szCs w:val="24"/>
        </w:rPr>
        <w:t xml:space="preserve"> </w:t>
      </w:r>
      <w:r>
        <w:rPr>
          <w:rFonts w:eastAsia="Times New Roman"/>
          <w:szCs w:val="24"/>
        </w:rPr>
        <w:t xml:space="preserve">ήταν όταν εκκρεμούσαν τα </w:t>
      </w:r>
      <w:proofErr w:type="spellStart"/>
      <w:r>
        <w:rPr>
          <w:rFonts w:eastAsia="Times New Roman"/>
          <w:szCs w:val="24"/>
        </w:rPr>
        <w:t>ακτινοθεραπε</w:t>
      </w:r>
      <w:r>
        <w:rPr>
          <w:rFonts w:eastAsia="Times New Roman"/>
          <w:szCs w:val="24"/>
        </w:rPr>
        <w:t>υτικά</w:t>
      </w:r>
      <w:proofErr w:type="spellEnd"/>
      <w:r>
        <w:rPr>
          <w:rFonts w:eastAsia="Times New Roman"/>
          <w:szCs w:val="24"/>
        </w:rPr>
        <w:t xml:space="preserve"> μηχανήματα. Μ</w:t>
      </w:r>
      <w:r w:rsidRPr="001C2925">
        <w:rPr>
          <w:rFonts w:eastAsia="Times New Roman"/>
          <w:szCs w:val="24"/>
        </w:rPr>
        <w:t>ιλάω για το 2015</w:t>
      </w:r>
      <w:r>
        <w:rPr>
          <w:rFonts w:eastAsia="Times New Roman"/>
          <w:szCs w:val="24"/>
        </w:rPr>
        <w:t>.</w:t>
      </w:r>
      <w:r w:rsidRPr="001C2925">
        <w:rPr>
          <w:rFonts w:eastAsia="Times New Roman"/>
          <w:szCs w:val="24"/>
        </w:rPr>
        <w:t xml:space="preserve"> </w:t>
      </w:r>
      <w:r>
        <w:rPr>
          <w:rFonts w:eastAsia="Times New Roman"/>
          <w:szCs w:val="24"/>
        </w:rPr>
        <w:t>Η</w:t>
      </w:r>
      <w:r w:rsidRPr="001C2925">
        <w:rPr>
          <w:rFonts w:eastAsia="Times New Roman"/>
          <w:szCs w:val="24"/>
        </w:rPr>
        <w:t xml:space="preserve"> δωρεά του</w:t>
      </w:r>
      <w:r>
        <w:rPr>
          <w:rFonts w:eastAsia="Times New Roman"/>
          <w:szCs w:val="24"/>
        </w:rPr>
        <w:t xml:space="preserve"> Νιάρχος κινδύνευε να χαθεί. </w:t>
      </w:r>
      <w:r w:rsidRPr="001C2925">
        <w:rPr>
          <w:rFonts w:eastAsia="Times New Roman"/>
          <w:szCs w:val="24"/>
        </w:rPr>
        <w:t xml:space="preserve">Από τότε </w:t>
      </w:r>
      <w:r>
        <w:rPr>
          <w:rFonts w:eastAsia="Times New Roman"/>
          <w:szCs w:val="24"/>
        </w:rPr>
        <w:t xml:space="preserve">έχει κυλήσει </w:t>
      </w:r>
      <w:r w:rsidRPr="001C2925">
        <w:rPr>
          <w:rFonts w:eastAsia="Times New Roman"/>
          <w:szCs w:val="24"/>
        </w:rPr>
        <w:t xml:space="preserve">για την </w:t>
      </w:r>
      <w:r>
        <w:rPr>
          <w:rFonts w:eastAsia="Times New Roman"/>
          <w:szCs w:val="24"/>
        </w:rPr>
        <w:t>Κ</w:t>
      </w:r>
      <w:r w:rsidRPr="001C2925">
        <w:rPr>
          <w:rFonts w:eastAsia="Times New Roman"/>
          <w:szCs w:val="24"/>
        </w:rPr>
        <w:t xml:space="preserve">υβέρνηση πολύ νερό στο </w:t>
      </w:r>
      <w:r>
        <w:rPr>
          <w:rFonts w:eastAsia="Times New Roman"/>
          <w:szCs w:val="24"/>
        </w:rPr>
        <w:t>α</w:t>
      </w:r>
      <w:r w:rsidRPr="001C2925">
        <w:rPr>
          <w:rFonts w:eastAsia="Times New Roman"/>
          <w:szCs w:val="24"/>
        </w:rPr>
        <w:t>υλάκι</w:t>
      </w:r>
      <w:r>
        <w:rPr>
          <w:rFonts w:eastAsia="Times New Roman"/>
          <w:szCs w:val="24"/>
        </w:rPr>
        <w:t>.</w:t>
      </w:r>
      <w:r w:rsidRPr="001C2925">
        <w:rPr>
          <w:rFonts w:eastAsia="Times New Roman"/>
          <w:szCs w:val="24"/>
        </w:rPr>
        <w:t xml:space="preserve"> </w:t>
      </w:r>
      <w:r>
        <w:rPr>
          <w:rFonts w:eastAsia="Times New Roman"/>
          <w:szCs w:val="24"/>
        </w:rPr>
        <w:t>Π</w:t>
      </w:r>
      <w:r w:rsidRPr="001C2925">
        <w:rPr>
          <w:rFonts w:eastAsia="Times New Roman"/>
          <w:szCs w:val="24"/>
        </w:rPr>
        <w:t>ρος τιμήν του ο Υπουργός Υγείας</w:t>
      </w:r>
      <w:r>
        <w:rPr>
          <w:rFonts w:eastAsia="Times New Roman"/>
          <w:szCs w:val="24"/>
        </w:rPr>
        <w:t>,</w:t>
      </w:r>
      <w:r w:rsidRPr="001C2925">
        <w:rPr>
          <w:rFonts w:eastAsia="Times New Roman"/>
          <w:szCs w:val="24"/>
        </w:rPr>
        <w:t xml:space="preserve"> ο </w:t>
      </w:r>
      <w:r>
        <w:rPr>
          <w:rFonts w:eastAsia="Times New Roman"/>
          <w:szCs w:val="24"/>
        </w:rPr>
        <w:t xml:space="preserve">κ. </w:t>
      </w:r>
      <w:r>
        <w:rPr>
          <w:rFonts w:eastAsia="Times New Roman"/>
          <w:szCs w:val="24"/>
        </w:rPr>
        <w:t>Ξ</w:t>
      </w:r>
      <w:r w:rsidRPr="001C2925">
        <w:rPr>
          <w:rFonts w:eastAsia="Times New Roman"/>
          <w:szCs w:val="24"/>
        </w:rPr>
        <w:t>ανθός</w:t>
      </w:r>
      <w:r>
        <w:rPr>
          <w:rFonts w:eastAsia="Times New Roman"/>
          <w:szCs w:val="24"/>
        </w:rPr>
        <w:t>,</w:t>
      </w:r>
      <w:r w:rsidRPr="001C2925">
        <w:rPr>
          <w:rFonts w:eastAsia="Times New Roman"/>
          <w:szCs w:val="24"/>
        </w:rPr>
        <w:t xml:space="preserve"> στην </w:t>
      </w:r>
      <w:r>
        <w:rPr>
          <w:rFonts w:eastAsia="Times New Roman"/>
          <w:szCs w:val="24"/>
        </w:rPr>
        <w:t>ε</w:t>
      </w:r>
      <w:r w:rsidRPr="001C2925">
        <w:rPr>
          <w:rFonts w:eastAsia="Times New Roman"/>
          <w:szCs w:val="24"/>
        </w:rPr>
        <w:t>πιτροπή πριν από μερικούς μήνες</w:t>
      </w:r>
      <w:r>
        <w:rPr>
          <w:rFonts w:eastAsia="Times New Roman"/>
          <w:szCs w:val="24"/>
        </w:rPr>
        <w:t>,</w:t>
      </w:r>
      <w:r w:rsidRPr="001C2925">
        <w:rPr>
          <w:rFonts w:eastAsia="Times New Roman"/>
          <w:szCs w:val="24"/>
        </w:rPr>
        <w:t xml:space="preserve"> παραδέχτηκε ότι είχε διαφορετική άποψη για τις δωρεές εκείνη την εποχή</w:t>
      </w:r>
      <w:r>
        <w:rPr>
          <w:rFonts w:eastAsia="Times New Roman"/>
          <w:szCs w:val="24"/>
        </w:rPr>
        <w:t>.</w:t>
      </w:r>
      <w:r w:rsidRPr="001C2925">
        <w:rPr>
          <w:rFonts w:eastAsia="Times New Roman"/>
          <w:szCs w:val="24"/>
        </w:rPr>
        <w:t xml:space="preserve"> </w:t>
      </w:r>
      <w:r>
        <w:rPr>
          <w:rFonts w:eastAsia="Times New Roman"/>
          <w:szCs w:val="24"/>
        </w:rPr>
        <w:t>Ή</w:t>
      </w:r>
      <w:r w:rsidRPr="001C2925">
        <w:rPr>
          <w:rFonts w:eastAsia="Times New Roman"/>
          <w:szCs w:val="24"/>
        </w:rPr>
        <w:t>ταν τουλάχιστον αρνητικός σε δωρεές από μεγάλα ιδρύματα</w:t>
      </w:r>
      <w:r>
        <w:rPr>
          <w:rFonts w:eastAsia="Times New Roman"/>
          <w:szCs w:val="24"/>
        </w:rPr>
        <w:t>,</w:t>
      </w:r>
      <w:r w:rsidRPr="001C2925">
        <w:rPr>
          <w:rFonts w:eastAsia="Times New Roman"/>
          <w:szCs w:val="24"/>
        </w:rPr>
        <w:t xml:space="preserve"> όπως είναι το Νιάρχος</w:t>
      </w:r>
      <w:r>
        <w:rPr>
          <w:rFonts w:eastAsia="Times New Roman"/>
          <w:szCs w:val="24"/>
        </w:rPr>
        <w:t>.</w:t>
      </w:r>
      <w:r w:rsidRPr="001C2925">
        <w:rPr>
          <w:rFonts w:eastAsia="Times New Roman"/>
          <w:szCs w:val="24"/>
        </w:rPr>
        <w:t xml:space="preserve"> </w:t>
      </w:r>
      <w:r>
        <w:rPr>
          <w:rFonts w:eastAsia="Times New Roman"/>
          <w:szCs w:val="24"/>
        </w:rPr>
        <w:t>Έ</w:t>
      </w:r>
      <w:r w:rsidRPr="001C2925">
        <w:rPr>
          <w:rFonts w:eastAsia="Times New Roman"/>
          <w:szCs w:val="24"/>
        </w:rPr>
        <w:t>χει αλλάξει</w:t>
      </w:r>
      <w:r>
        <w:rPr>
          <w:rFonts w:eastAsia="Times New Roman"/>
          <w:szCs w:val="24"/>
        </w:rPr>
        <w:t>.</w:t>
      </w:r>
      <w:r w:rsidRPr="001C2925">
        <w:rPr>
          <w:rFonts w:eastAsia="Times New Roman"/>
          <w:szCs w:val="24"/>
        </w:rPr>
        <w:t xml:space="preserve"> </w:t>
      </w:r>
      <w:r>
        <w:rPr>
          <w:rFonts w:eastAsia="Times New Roman"/>
          <w:szCs w:val="24"/>
        </w:rPr>
        <w:t>Ν</w:t>
      </w:r>
      <w:r w:rsidRPr="001C2925">
        <w:rPr>
          <w:rFonts w:eastAsia="Times New Roman"/>
          <w:szCs w:val="24"/>
        </w:rPr>
        <w:t>ομίζω ότι αυτό είναι θετικό</w:t>
      </w:r>
      <w:r>
        <w:rPr>
          <w:rFonts w:eastAsia="Times New Roman"/>
          <w:szCs w:val="24"/>
        </w:rPr>
        <w:t>.</w:t>
      </w:r>
      <w:r w:rsidRPr="001C2925">
        <w:rPr>
          <w:rFonts w:eastAsia="Times New Roman"/>
          <w:szCs w:val="24"/>
        </w:rPr>
        <w:t xml:space="preserve"> </w:t>
      </w:r>
      <w:r>
        <w:rPr>
          <w:rFonts w:eastAsia="Times New Roman"/>
          <w:szCs w:val="24"/>
        </w:rPr>
        <w:t>Ν</w:t>
      </w:r>
      <w:r w:rsidRPr="001C2925">
        <w:rPr>
          <w:rFonts w:eastAsia="Times New Roman"/>
          <w:szCs w:val="24"/>
        </w:rPr>
        <w:t xml:space="preserve">ομίζω ότι όλοι πλέον </w:t>
      </w:r>
      <w:r>
        <w:rPr>
          <w:rFonts w:eastAsia="Times New Roman"/>
          <w:szCs w:val="24"/>
        </w:rPr>
        <w:t>ε</w:t>
      </w:r>
      <w:r w:rsidRPr="001C2925">
        <w:rPr>
          <w:rFonts w:eastAsia="Times New Roman"/>
          <w:szCs w:val="24"/>
        </w:rPr>
        <w:t xml:space="preserve">ίμαστε σύμφωνοι ότι το </w:t>
      </w:r>
      <w:r>
        <w:rPr>
          <w:rFonts w:eastAsia="Times New Roman"/>
          <w:szCs w:val="24"/>
        </w:rPr>
        <w:t>Ε</w:t>
      </w:r>
      <w:r w:rsidRPr="001C2925">
        <w:rPr>
          <w:rFonts w:eastAsia="Times New Roman"/>
          <w:szCs w:val="24"/>
        </w:rPr>
        <w:t xml:space="preserve">θνικό </w:t>
      </w:r>
      <w:r>
        <w:rPr>
          <w:rFonts w:eastAsia="Times New Roman"/>
          <w:szCs w:val="24"/>
        </w:rPr>
        <w:t>Σ</w:t>
      </w:r>
      <w:r w:rsidRPr="001C2925">
        <w:rPr>
          <w:rFonts w:eastAsia="Times New Roman"/>
          <w:szCs w:val="24"/>
        </w:rPr>
        <w:t>ύστη</w:t>
      </w:r>
      <w:r w:rsidRPr="001C2925">
        <w:rPr>
          <w:rFonts w:eastAsia="Times New Roman"/>
          <w:szCs w:val="24"/>
        </w:rPr>
        <w:t xml:space="preserve">μα </w:t>
      </w:r>
      <w:r>
        <w:rPr>
          <w:rFonts w:eastAsia="Times New Roman"/>
          <w:szCs w:val="24"/>
        </w:rPr>
        <w:t>Υ</w:t>
      </w:r>
      <w:r w:rsidRPr="001C2925">
        <w:rPr>
          <w:rFonts w:eastAsia="Times New Roman"/>
          <w:szCs w:val="24"/>
        </w:rPr>
        <w:t xml:space="preserve">γείας </w:t>
      </w:r>
      <w:r w:rsidRPr="001C2925">
        <w:rPr>
          <w:rFonts w:eastAsia="Times New Roman"/>
          <w:szCs w:val="24"/>
        </w:rPr>
        <w:lastRenderedPageBreak/>
        <w:t xml:space="preserve">μπορεί και πρέπει να απορροφά όχι μόνο </w:t>
      </w:r>
      <w:r>
        <w:rPr>
          <w:rFonts w:eastAsia="Times New Roman"/>
          <w:szCs w:val="24"/>
        </w:rPr>
        <w:t xml:space="preserve">δωρεές αλλά </w:t>
      </w:r>
      <w:r w:rsidRPr="001C2925">
        <w:rPr>
          <w:rFonts w:eastAsia="Times New Roman"/>
          <w:szCs w:val="24"/>
        </w:rPr>
        <w:t>κεφάλαια και χρηματοδοτήσεις</w:t>
      </w:r>
      <w:r>
        <w:rPr>
          <w:rFonts w:eastAsia="Times New Roman"/>
          <w:szCs w:val="24"/>
        </w:rPr>
        <w:t>,</w:t>
      </w:r>
      <w:r w:rsidRPr="001C2925">
        <w:rPr>
          <w:rFonts w:eastAsia="Times New Roman"/>
          <w:szCs w:val="24"/>
        </w:rPr>
        <w:t xml:space="preserve"> από όπου μπορούν αυτές να έρχονται</w:t>
      </w:r>
      <w:r>
        <w:rPr>
          <w:rFonts w:eastAsia="Times New Roman"/>
          <w:szCs w:val="24"/>
        </w:rPr>
        <w:t>.</w:t>
      </w:r>
    </w:p>
    <w:p w14:paraId="7632C4D9" w14:textId="77777777" w:rsidR="00845256" w:rsidRDefault="00BE25C9">
      <w:pPr>
        <w:spacing w:line="600" w:lineRule="auto"/>
        <w:ind w:firstLine="720"/>
        <w:contextualSpacing/>
        <w:jc w:val="both"/>
        <w:rPr>
          <w:rFonts w:eastAsia="Times New Roman"/>
          <w:szCs w:val="24"/>
        </w:rPr>
      </w:pPr>
      <w:r>
        <w:rPr>
          <w:rFonts w:eastAsia="Times New Roman"/>
          <w:szCs w:val="24"/>
        </w:rPr>
        <w:t>Κ</w:t>
      </w:r>
      <w:r w:rsidRPr="001C2925">
        <w:rPr>
          <w:rFonts w:eastAsia="Times New Roman"/>
          <w:szCs w:val="24"/>
        </w:rPr>
        <w:t>λείνω</w:t>
      </w:r>
      <w:r>
        <w:rPr>
          <w:rFonts w:eastAsia="Times New Roman"/>
          <w:szCs w:val="24"/>
        </w:rPr>
        <w:t>,</w:t>
      </w:r>
      <w:r w:rsidRPr="001C2925">
        <w:rPr>
          <w:rFonts w:eastAsia="Times New Roman"/>
          <w:szCs w:val="24"/>
        </w:rPr>
        <w:t xml:space="preserve"> λοιπόν</w:t>
      </w:r>
      <w:r>
        <w:rPr>
          <w:rFonts w:eastAsia="Times New Roman"/>
          <w:szCs w:val="24"/>
        </w:rPr>
        <w:t>,</w:t>
      </w:r>
      <w:r w:rsidRPr="001C2925">
        <w:rPr>
          <w:rFonts w:eastAsia="Times New Roman"/>
          <w:szCs w:val="24"/>
        </w:rPr>
        <w:t xml:space="preserve"> λέγοντας ξανά ότι αυτή είναι </w:t>
      </w:r>
      <w:r>
        <w:rPr>
          <w:rFonts w:eastAsia="Times New Roman"/>
          <w:szCs w:val="24"/>
        </w:rPr>
        <w:t xml:space="preserve">μια </w:t>
      </w:r>
      <w:r w:rsidRPr="001C2925">
        <w:rPr>
          <w:rFonts w:eastAsia="Times New Roman"/>
          <w:szCs w:val="24"/>
        </w:rPr>
        <w:t>θετική ενέργεια</w:t>
      </w:r>
      <w:r>
        <w:rPr>
          <w:rFonts w:eastAsia="Times New Roman"/>
          <w:szCs w:val="24"/>
        </w:rPr>
        <w:t>,</w:t>
      </w:r>
      <w:r w:rsidRPr="001C2925">
        <w:rPr>
          <w:rFonts w:eastAsia="Times New Roman"/>
          <w:szCs w:val="24"/>
        </w:rPr>
        <w:t xml:space="preserve"> </w:t>
      </w:r>
      <w:r>
        <w:rPr>
          <w:rFonts w:eastAsia="Times New Roman"/>
          <w:szCs w:val="24"/>
        </w:rPr>
        <w:t xml:space="preserve">η </w:t>
      </w:r>
      <w:r w:rsidRPr="001C2925">
        <w:rPr>
          <w:rFonts w:eastAsia="Times New Roman"/>
          <w:szCs w:val="24"/>
        </w:rPr>
        <w:t xml:space="preserve">συγκεκριμένη </w:t>
      </w:r>
      <w:r>
        <w:rPr>
          <w:rFonts w:eastAsia="Times New Roman"/>
          <w:szCs w:val="24"/>
        </w:rPr>
        <w:t>δωρεά, που</w:t>
      </w:r>
      <w:r w:rsidRPr="001C2925">
        <w:rPr>
          <w:rFonts w:eastAsia="Times New Roman"/>
          <w:szCs w:val="24"/>
        </w:rPr>
        <w:t xml:space="preserve"> συζητάμε σήμερα</w:t>
      </w:r>
      <w:r>
        <w:rPr>
          <w:rFonts w:eastAsia="Times New Roman"/>
          <w:szCs w:val="24"/>
        </w:rPr>
        <w:t>.</w:t>
      </w:r>
      <w:r w:rsidRPr="001C2925">
        <w:rPr>
          <w:rFonts w:eastAsia="Times New Roman"/>
          <w:szCs w:val="24"/>
        </w:rPr>
        <w:t xml:space="preserve"> </w:t>
      </w:r>
      <w:r>
        <w:rPr>
          <w:rFonts w:eastAsia="Times New Roman"/>
          <w:szCs w:val="24"/>
        </w:rPr>
        <w:t>Α</w:t>
      </w:r>
      <w:r w:rsidRPr="001C2925">
        <w:rPr>
          <w:rFonts w:eastAsia="Times New Roman"/>
          <w:szCs w:val="24"/>
        </w:rPr>
        <w:t>υτό που δεν είναι κ</w:t>
      </w:r>
      <w:r w:rsidRPr="001C2925">
        <w:rPr>
          <w:rFonts w:eastAsia="Times New Roman"/>
          <w:szCs w:val="24"/>
        </w:rPr>
        <w:t>αθόλου θετικό</w:t>
      </w:r>
      <w:r>
        <w:rPr>
          <w:rFonts w:eastAsia="Times New Roman"/>
          <w:szCs w:val="24"/>
        </w:rPr>
        <w:t>,</w:t>
      </w:r>
      <w:r w:rsidRPr="001C2925">
        <w:rPr>
          <w:rFonts w:eastAsia="Times New Roman"/>
          <w:szCs w:val="24"/>
        </w:rPr>
        <w:t xml:space="preserve"> είναι η παγίωση μιας παλαιοκομματικής νοοτροπίας και αντίληψης</w:t>
      </w:r>
      <w:r>
        <w:rPr>
          <w:rFonts w:eastAsia="Times New Roman"/>
          <w:szCs w:val="24"/>
        </w:rPr>
        <w:t>,</w:t>
      </w:r>
      <w:r w:rsidRPr="001C2925">
        <w:rPr>
          <w:rFonts w:eastAsia="Times New Roman"/>
          <w:szCs w:val="24"/>
        </w:rPr>
        <w:t xml:space="preserve"> παραμονή εκλογών να έχουμε βροχή τροπολογιών</w:t>
      </w:r>
      <w:r>
        <w:rPr>
          <w:rFonts w:eastAsia="Times New Roman"/>
          <w:szCs w:val="24"/>
        </w:rPr>
        <w:t>,</w:t>
      </w:r>
      <w:r w:rsidRPr="001C2925">
        <w:rPr>
          <w:rFonts w:eastAsia="Times New Roman"/>
          <w:szCs w:val="24"/>
        </w:rPr>
        <w:t xml:space="preserve"> </w:t>
      </w:r>
      <w:r>
        <w:rPr>
          <w:rFonts w:eastAsia="Times New Roman"/>
          <w:szCs w:val="24"/>
        </w:rPr>
        <w:t>α</w:t>
      </w:r>
      <w:r w:rsidRPr="001C2925">
        <w:rPr>
          <w:rFonts w:eastAsia="Times New Roman"/>
          <w:szCs w:val="24"/>
        </w:rPr>
        <w:t>κόμη και σε νομοσχέδια στα οποία από προηγούμενες κυβερνήσεις δεν γινόταν</w:t>
      </w:r>
      <w:r>
        <w:rPr>
          <w:rFonts w:eastAsia="Times New Roman"/>
          <w:szCs w:val="24"/>
        </w:rPr>
        <w:t>.</w:t>
      </w:r>
      <w:r w:rsidRPr="001C2925">
        <w:rPr>
          <w:rFonts w:eastAsia="Times New Roman"/>
          <w:szCs w:val="24"/>
        </w:rPr>
        <w:t xml:space="preserve"> </w:t>
      </w:r>
      <w:r>
        <w:rPr>
          <w:rFonts w:eastAsia="Times New Roman"/>
          <w:szCs w:val="24"/>
        </w:rPr>
        <w:t>Σ</w:t>
      </w:r>
      <w:r w:rsidRPr="001C2925">
        <w:rPr>
          <w:rFonts w:eastAsia="Times New Roman"/>
          <w:szCs w:val="24"/>
        </w:rPr>
        <w:t>ε αυτού του τύπου τις κυρώσεις δεν περνούσαν τροπολογί</w:t>
      </w:r>
      <w:r w:rsidRPr="001C2925">
        <w:rPr>
          <w:rFonts w:eastAsia="Times New Roman"/>
          <w:szCs w:val="24"/>
        </w:rPr>
        <w:t>ες πότε</w:t>
      </w:r>
      <w:r>
        <w:rPr>
          <w:rFonts w:eastAsia="Times New Roman"/>
          <w:szCs w:val="24"/>
        </w:rPr>
        <w:t>.</w:t>
      </w:r>
      <w:r w:rsidRPr="001C2925">
        <w:rPr>
          <w:rFonts w:eastAsia="Times New Roman"/>
          <w:szCs w:val="24"/>
        </w:rPr>
        <w:t xml:space="preserve"> </w:t>
      </w:r>
      <w:r>
        <w:rPr>
          <w:rFonts w:eastAsia="Times New Roman"/>
          <w:szCs w:val="24"/>
        </w:rPr>
        <w:t>Έ</w:t>
      </w:r>
      <w:r w:rsidRPr="001C2925">
        <w:rPr>
          <w:rFonts w:eastAsia="Times New Roman"/>
          <w:szCs w:val="24"/>
        </w:rPr>
        <w:t>χουμε βροχή τροπολογιών από παλιά και σήμερα</w:t>
      </w:r>
      <w:r>
        <w:rPr>
          <w:rFonts w:eastAsia="Times New Roman"/>
          <w:szCs w:val="24"/>
        </w:rPr>
        <w:t>,</w:t>
      </w:r>
      <w:r w:rsidRPr="001C2925">
        <w:rPr>
          <w:rFonts w:eastAsia="Times New Roman"/>
          <w:szCs w:val="24"/>
        </w:rPr>
        <w:t xml:space="preserve"> πραγματικά</w:t>
      </w:r>
      <w:r>
        <w:rPr>
          <w:rFonts w:eastAsia="Times New Roman"/>
          <w:szCs w:val="24"/>
        </w:rPr>
        <w:t>,</w:t>
      </w:r>
      <w:r w:rsidRPr="001C2925">
        <w:rPr>
          <w:rFonts w:eastAsia="Times New Roman"/>
          <w:szCs w:val="24"/>
        </w:rPr>
        <w:t xml:space="preserve"> επιφυλάσσομαι να μιλήσω για τις τροπολογίες</w:t>
      </w:r>
      <w:r>
        <w:rPr>
          <w:rFonts w:eastAsia="Times New Roman"/>
          <w:szCs w:val="24"/>
        </w:rPr>
        <w:t xml:space="preserve">, γιατί αυτή </w:t>
      </w:r>
      <w:r w:rsidRPr="001C2925">
        <w:rPr>
          <w:rFonts w:eastAsia="Times New Roman"/>
          <w:szCs w:val="24"/>
        </w:rPr>
        <w:t xml:space="preserve">την οποία </w:t>
      </w:r>
      <w:r>
        <w:rPr>
          <w:rFonts w:eastAsia="Times New Roman"/>
          <w:szCs w:val="24"/>
        </w:rPr>
        <w:t>σ</w:t>
      </w:r>
      <w:r w:rsidRPr="001C2925">
        <w:rPr>
          <w:rFonts w:eastAsia="Times New Roman"/>
          <w:szCs w:val="24"/>
        </w:rPr>
        <w:t xml:space="preserve">χολίασε ο </w:t>
      </w:r>
      <w:r>
        <w:rPr>
          <w:rFonts w:eastAsia="Times New Roman"/>
          <w:szCs w:val="24"/>
        </w:rPr>
        <w:t xml:space="preserve">κ. </w:t>
      </w:r>
      <w:r w:rsidRPr="001C2925">
        <w:rPr>
          <w:rFonts w:eastAsia="Times New Roman"/>
          <w:szCs w:val="24"/>
        </w:rPr>
        <w:t xml:space="preserve">Φωτήλας </w:t>
      </w:r>
      <w:r>
        <w:rPr>
          <w:rFonts w:eastAsia="Times New Roman"/>
          <w:szCs w:val="24"/>
        </w:rPr>
        <w:t>προηγουμένως</w:t>
      </w:r>
      <w:r>
        <w:rPr>
          <w:rFonts w:eastAsia="Times New Roman"/>
          <w:szCs w:val="24"/>
        </w:rPr>
        <w:t>,</w:t>
      </w:r>
      <w:r>
        <w:rPr>
          <w:rFonts w:eastAsia="Times New Roman"/>
          <w:szCs w:val="24"/>
        </w:rPr>
        <w:t xml:space="preserve"> </w:t>
      </w:r>
      <w:r w:rsidRPr="001C2925">
        <w:rPr>
          <w:rFonts w:eastAsia="Times New Roman"/>
          <w:szCs w:val="24"/>
        </w:rPr>
        <w:t>δεν την έχω διαβάσει</w:t>
      </w:r>
      <w:r>
        <w:rPr>
          <w:rFonts w:eastAsia="Times New Roman"/>
          <w:szCs w:val="24"/>
        </w:rPr>
        <w:t>.</w:t>
      </w:r>
      <w:r w:rsidRPr="001C2925">
        <w:rPr>
          <w:rFonts w:eastAsia="Times New Roman"/>
          <w:szCs w:val="24"/>
        </w:rPr>
        <w:t xml:space="preserve"> Δεν ήξερα καν ότι υπάρχει</w:t>
      </w:r>
      <w:r>
        <w:rPr>
          <w:rFonts w:eastAsia="Times New Roman"/>
          <w:szCs w:val="24"/>
        </w:rPr>
        <w:t>,</w:t>
      </w:r>
      <w:r w:rsidRPr="001C2925">
        <w:rPr>
          <w:rFonts w:eastAsia="Times New Roman"/>
          <w:szCs w:val="24"/>
        </w:rPr>
        <w:t xml:space="preserve"> </w:t>
      </w:r>
      <w:r>
        <w:rPr>
          <w:rFonts w:eastAsia="Times New Roman"/>
          <w:szCs w:val="24"/>
        </w:rPr>
        <w:t>μ</w:t>
      </w:r>
      <w:r w:rsidRPr="001C2925">
        <w:rPr>
          <w:rFonts w:eastAsia="Times New Roman"/>
          <w:szCs w:val="24"/>
        </w:rPr>
        <w:t xml:space="preserve">έχρι που άκουσα τον </w:t>
      </w:r>
      <w:r>
        <w:rPr>
          <w:rFonts w:eastAsia="Times New Roman"/>
          <w:szCs w:val="24"/>
        </w:rPr>
        <w:t>κ. Φωτήλα. Είδα</w:t>
      </w:r>
      <w:r>
        <w:rPr>
          <w:rFonts w:eastAsia="Times New Roman"/>
          <w:szCs w:val="24"/>
        </w:rPr>
        <w:t>,</w:t>
      </w:r>
      <w:r>
        <w:rPr>
          <w:rFonts w:eastAsia="Times New Roman"/>
          <w:szCs w:val="24"/>
        </w:rPr>
        <w:t xml:space="preserve"> κ</w:t>
      </w:r>
      <w:r>
        <w:rPr>
          <w:rFonts w:eastAsia="Times New Roman"/>
          <w:szCs w:val="24"/>
        </w:rPr>
        <w:t>ύριε</w:t>
      </w:r>
      <w:r>
        <w:rPr>
          <w:rFonts w:eastAsia="Times New Roman"/>
          <w:szCs w:val="24"/>
        </w:rPr>
        <w:t xml:space="preserve"> Μαντά</w:t>
      </w:r>
      <w:r>
        <w:rPr>
          <w:rFonts w:eastAsia="Times New Roman"/>
          <w:szCs w:val="24"/>
        </w:rPr>
        <w:t>,</w:t>
      </w:r>
      <w:r>
        <w:rPr>
          <w:rFonts w:eastAsia="Times New Roman"/>
          <w:szCs w:val="24"/>
        </w:rPr>
        <w:t xml:space="preserve"> ότι είναι δικιά σας,</w:t>
      </w:r>
      <w:r w:rsidRPr="001C2925">
        <w:rPr>
          <w:rFonts w:eastAsia="Times New Roman"/>
          <w:szCs w:val="24"/>
        </w:rPr>
        <w:t xml:space="preserve"> αλλά είναι σημαντικά πράγματα</w:t>
      </w:r>
      <w:r>
        <w:rPr>
          <w:rFonts w:eastAsia="Times New Roman"/>
          <w:szCs w:val="24"/>
        </w:rPr>
        <w:t>.</w:t>
      </w:r>
      <w:r w:rsidRPr="001C2925">
        <w:rPr>
          <w:rFonts w:eastAsia="Times New Roman"/>
          <w:szCs w:val="24"/>
        </w:rPr>
        <w:t xml:space="preserve"> </w:t>
      </w:r>
      <w:r>
        <w:rPr>
          <w:rFonts w:eastAsia="Times New Roman"/>
          <w:szCs w:val="24"/>
        </w:rPr>
        <w:t>Τ</w:t>
      </w:r>
      <w:r w:rsidRPr="001C2925">
        <w:rPr>
          <w:rFonts w:eastAsia="Times New Roman"/>
          <w:szCs w:val="24"/>
        </w:rPr>
        <w:t>ουλάχιστον για την υγεία</w:t>
      </w:r>
      <w:r>
        <w:rPr>
          <w:rFonts w:eastAsia="Times New Roman"/>
          <w:szCs w:val="24"/>
        </w:rPr>
        <w:t>,</w:t>
      </w:r>
      <w:r w:rsidRPr="001C2925">
        <w:rPr>
          <w:rFonts w:eastAsia="Times New Roman"/>
          <w:szCs w:val="24"/>
        </w:rPr>
        <w:t xml:space="preserve"> </w:t>
      </w:r>
      <w:r>
        <w:rPr>
          <w:rFonts w:eastAsia="Times New Roman"/>
          <w:szCs w:val="24"/>
        </w:rPr>
        <w:t>ω</w:t>
      </w:r>
      <w:r w:rsidRPr="001C2925">
        <w:rPr>
          <w:rFonts w:eastAsia="Times New Roman"/>
          <w:szCs w:val="24"/>
        </w:rPr>
        <w:t xml:space="preserve">ς αρμόδιος </w:t>
      </w:r>
      <w:r>
        <w:rPr>
          <w:rFonts w:eastAsia="Times New Roman"/>
          <w:szCs w:val="24"/>
        </w:rPr>
        <w:t>Κ</w:t>
      </w:r>
      <w:r w:rsidRPr="001C2925">
        <w:rPr>
          <w:rFonts w:eastAsia="Times New Roman"/>
          <w:szCs w:val="24"/>
        </w:rPr>
        <w:t xml:space="preserve">οινοβουλευτικός </w:t>
      </w:r>
      <w:r>
        <w:rPr>
          <w:rFonts w:eastAsia="Times New Roman"/>
          <w:szCs w:val="24"/>
        </w:rPr>
        <w:t>Ε</w:t>
      </w:r>
      <w:r w:rsidRPr="001C2925">
        <w:rPr>
          <w:rFonts w:eastAsia="Times New Roman"/>
          <w:szCs w:val="24"/>
        </w:rPr>
        <w:t>κπρόσωπος</w:t>
      </w:r>
      <w:r>
        <w:rPr>
          <w:rFonts w:eastAsia="Times New Roman"/>
          <w:szCs w:val="24"/>
        </w:rPr>
        <w:t>,</w:t>
      </w:r>
      <w:r w:rsidRPr="001C2925">
        <w:rPr>
          <w:rFonts w:eastAsia="Times New Roman"/>
          <w:szCs w:val="24"/>
        </w:rPr>
        <w:t xml:space="preserve"> μπορώ να τις διαβάσω και να </w:t>
      </w:r>
      <w:r>
        <w:rPr>
          <w:rFonts w:eastAsia="Times New Roman"/>
          <w:szCs w:val="24"/>
        </w:rPr>
        <w:t>τις</w:t>
      </w:r>
      <w:r w:rsidRPr="001C2925">
        <w:rPr>
          <w:rFonts w:eastAsia="Times New Roman"/>
          <w:szCs w:val="24"/>
        </w:rPr>
        <w:t xml:space="preserve"> σχολιάσω ή να διασταυρώσω </w:t>
      </w:r>
      <w:r>
        <w:rPr>
          <w:rFonts w:eastAsia="Times New Roman"/>
          <w:szCs w:val="24"/>
        </w:rPr>
        <w:t xml:space="preserve">αυτά </w:t>
      </w:r>
      <w:r w:rsidRPr="001C2925">
        <w:rPr>
          <w:rFonts w:eastAsia="Times New Roman"/>
          <w:szCs w:val="24"/>
        </w:rPr>
        <w:t xml:space="preserve">που </w:t>
      </w:r>
      <w:r>
        <w:rPr>
          <w:rFonts w:eastAsia="Times New Roman"/>
          <w:szCs w:val="24"/>
        </w:rPr>
        <w:t xml:space="preserve">έχω </w:t>
      </w:r>
      <w:r w:rsidRPr="001C2925">
        <w:rPr>
          <w:rFonts w:eastAsia="Times New Roman"/>
          <w:szCs w:val="24"/>
        </w:rPr>
        <w:t xml:space="preserve">να </w:t>
      </w:r>
      <w:r w:rsidRPr="001C2925">
        <w:rPr>
          <w:rFonts w:eastAsia="Times New Roman"/>
          <w:szCs w:val="24"/>
        </w:rPr>
        <w:lastRenderedPageBreak/>
        <w:t>διασταυρώσω</w:t>
      </w:r>
      <w:r>
        <w:rPr>
          <w:rFonts w:eastAsia="Times New Roman"/>
          <w:szCs w:val="24"/>
        </w:rPr>
        <w:t>.</w:t>
      </w:r>
      <w:r w:rsidRPr="001C2925">
        <w:rPr>
          <w:rFonts w:eastAsia="Times New Roman"/>
          <w:szCs w:val="24"/>
        </w:rPr>
        <w:t xml:space="preserve"> </w:t>
      </w:r>
      <w:r>
        <w:rPr>
          <w:rFonts w:eastAsia="Times New Roman"/>
          <w:szCs w:val="24"/>
        </w:rPr>
        <w:t>Ο</w:t>
      </w:r>
      <w:r w:rsidRPr="001C2925">
        <w:rPr>
          <w:rFonts w:eastAsia="Times New Roman"/>
          <w:szCs w:val="24"/>
        </w:rPr>
        <w:t xml:space="preserve">ι </w:t>
      </w:r>
      <w:r>
        <w:rPr>
          <w:rFonts w:eastAsia="Times New Roman"/>
          <w:szCs w:val="24"/>
        </w:rPr>
        <w:t>άλλες,</w:t>
      </w:r>
      <w:r w:rsidRPr="001C2925">
        <w:rPr>
          <w:rFonts w:eastAsia="Times New Roman"/>
          <w:szCs w:val="24"/>
        </w:rPr>
        <w:t xml:space="preserve"> </w:t>
      </w:r>
      <w:r>
        <w:rPr>
          <w:rFonts w:eastAsia="Times New Roman"/>
          <w:szCs w:val="24"/>
        </w:rPr>
        <w:t>όμως,</w:t>
      </w:r>
      <w:r w:rsidRPr="001C2925">
        <w:rPr>
          <w:rFonts w:eastAsia="Times New Roman"/>
          <w:szCs w:val="24"/>
        </w:rPr>
        <w:t xml:space="preserve"> που αφορούν τα δάση</w:t>
      </w:r>
      <w:r>
        <w:rPr>
          <w:rFonts w:eastAsia="Times New Roman"/>
          <w:szCs w:val="24"/>
        </w:rPr>
        <w:t>,</w:t>
      </w:r>
      <w:r w:rsidRPr="001C2925">
        <w:rPr>
          <w:rFonts w:eastAsia="Times New Roman"/>
          <w:szCs w:val="24"/>
        </w:rPr>
        <w:t xml:space="preserve"> που αφορούν την ανοικοδόμηση στο Μάτι και στις πυρόπληκτες περιοχές και δεκάδες </w:t>
      </w:r>
      <w:r>
        <w:rPr>
          <w:rFonts w:eastAsia="Times New Roman"/>
          <w:szCs w:val="24"/>
        </w:rPr>
        <w:t>άλλες,</w:t>
      </w:r>
      <w:r w:rsidRPr="001C2925">
        <w:rPr>
          <w:rFonts w:eastAsia="Times New Roman"/>
          <w:szCs w:val="24"/>
        </w:rPr>
        <w:t xml:space="preserve"> δεν έχουμε </w:t>
      </w:r>
      <w:r>
        <w:rPr>
          <w:rFonts w:eastAsia="Times New Roman"/>
          <w:szCs w:val="24"/>
        </w:rPr>
        <w:t>καν</w:t>
      </w:r>
      <w:r w:rsidRPr="001C2925">
        <w:rPr>
          <w:rFonts w:eastAsia="Times New Roman"/>
          <w:szCs w:val="24"/>
        </w:rPr>
        <w:t xml:space="preserve"> το</w:t>
      </w:r>
      <w:r>
        <w:rPr>
          <w:rFonts w:eastAsia="Times New Roman"/>
          <w:szCs w:val="24"/>
        </w:rPr>
        <w:t>ν</w:t>
      </w:r>
      <w:r w:rsidRPr="001C2925">
        <w:rPr>
          <w:rFonts w:eastAsia="Times New Roman"/>
          <w:szCs w:val="24"/>
        </w:rPr>
        <w:t xml:space="preserve"> χρόνο να συζητήσουμε με τους συναδέλφους που είναι πιο </w:t>
      </w:r>
      <w:r>
        <w:rPr>
          <w:rFonts w:eastAsia="Times New Roman"/>
          <w:szCs w:val="24"/>
        </w:rPr>
        <w:t xml:space="preserve">ειδικοί </w:t>
      </w:r>
      <w:r w:rsidRPr="001C2925">
        <w:rPr>
          <w:rFonts w:eastAsia="Times New Roman"/>
          <w:szCs w:val="24"/>
        </w:rPr>
        <w:t xml:space="preserve">από </w:t>
      </w:r>
      <w:r>
        <w:rPr>
          <w:rFonts w:eastAsia="Times New Roman"/>
          <w:szCs w:val="24"/>
        </w:rPr>
        <w:t>ε</w:t>
      </w:r>
      <w:r w:rsidRPr="001C2925">
        <w:rPr>
          <w:rFonts w:eastAsia="Times New Roman"/>
          <w:szCs w:val="24"/>
        </w:rPr>
        <w:t>μένα στην έκδοση οικοδομικών αδειών</w:t>
      </w:r>
      <w:r>
        <w:rPr>
          <w:rFonts w:eastAsia="Times New Roman"/>
          <w:szCs w:val="24"/>
        </w:rPr>
        <w:t xml:space="preserve"> -ε</w:t>
      </w:r>
      <w:r w:rsidRPr="001C2925">
        <w:rPr>
          <w:rFonts w:eastAsia="Times New Roman"/>
          <w:szCs w:val="24"/>
        </w:rPr>
        <w:t>γώ δεν είμαι</w:t>
      </w:r>
      <w:r>
        <w:rPr>
          <w:rFonts w:eastAsia="Times New Roman"/>
          <w:szCs w:val="24"/>
        </w:rPr>
        <w:t>-,</w:t>
      </w:r>
      <w:r w:rsidRPr="001C2925">
        <w:rPr>
          <w:rFonts w:eastAsia="Times New Roman"/>
          <w:szCs w:val="24"/>
        </w:rPr>
        <w:t xml:space="preserve"> για να δούμε τι</w:t>
      </w:r>
      <w:r>
        <w:rPr>
          <w:rFonts w:eastAsia="Times New Roman"/>
          <w:szCs w:val="24"/>
        </w:rPr>
        <w:t>,</w:t>
      </w:r>
      <w:r w:rsidRPr="001C2925">
        <w:rPr>
          <w:rFonts w:eastAsia="Times New Roman"/>
          <w:szCs w:val="24"/>
        </w:rPr>
        <w:t xml:space="preserve"> </w:t>
      </w:r>
      <w:r>
        <w:rPr>
          <w:rFonts w:eastAsia="Times New Roman"/>
          <w:szCs w:val="24"/>
        </w:rPr>
        <w:t>πώς</w:t>
      </w:r>
      <w:r w:rsidRPr="001C2925">
        <w:rPr>
          <w:rFonts w:eastAsia="Times New Roman"/>
          <w:szCs w:val="24"/>
        </w:rPr>
        <w:t xml:space="preserve"> και γι</w:t>
      </w:r>
      <w:r w:rsidRPr="001C2925">
        <w:rPr>
          <w:rFonts w:eastAsia="Times New Roman"/>
          <w:szCs w:val="24"/>
        </w:rPr>
        <w:t>ατί</w:t>
      </w:r>
      <w:r>
        <w:rPr>
          <w:rFonts w:eastAsia="Times New Roman"/>
          <w:szCs w:val="24"/>
        </w:rPr>
        <w:t>.</w:t>
      </w:r>
      <w:r w:rsidRPr="001C2925">
        <w:rPr>
          <w:rFonts w:eastAsia="Times New Roman"/>
          <w:szCs w:val="24"/>
        </w:rPr>
        <w:t xml:space="preserve"> </w:t>
      </w:r>
      <w:r>
        <w:rPr>
          <w:rFonts w:eastAsia="Times New Roman"/>
          <w:szCs w:val="24"/>
        </w:rPr>
        <w:t>Α</w:t>
      </w:r>
      <w:r w:rsidRPr="001C2925">
        <w:rPr>
          <w:rFonts w:eastAsia="Times New Roman"/>
          <w:szCs w:val="24"/>
        </w:rPr>
        <w:t>υτή η πρακτική δεν δικαιολογείται με κανέναν τρόπο</w:t>
      </w:r>
      <w:r>
        <w:rPr>
          <w:rFonts w:eastAsia="Times New Roman"/>
          <w:szCs w:val="24"/>
        </w:rPr>
        <w:t>.</w:t>
      </w:r>
    </w:p>
    <w:p w14:paraId="7632C4DA" w14:textId="77777777" w:rsidR="00845256" w:rsidRDefault="00BE25C9">
      <w:pPr>
        <w:spacing w:line="600" w:lineRule="auto"/>
        <w:ind w:firstLine="720"/>
        <w:contextualSpacing/>
        <w:jc w:val="both"/>
        <w:rPr>
          <w:rFonts w:eastAsia="Times New Roman"/>
          <w:szCs w:val="24"/>
        </w:rPr>
      </w:pPr>
      <w:r>
        <w:rPr>
          <w:rFonts w:eastAsia="Times New Roman"/>
          <w:szCs w:val="24"/>
        </w:rPr>
        <w:t>Ε</w:t>
      </w:r>
      <w:r w:rsidRPr="001C2925">
        <w:rPr>
          <w:rFonts w:eastAsia="Times New Roman"/>
          <w:szCs w:val="24"/>
        </w:rPr>
        <w:t>ίπα προχθές</w:t>
      </w:r>
      <w:r>
        <w:rPr>
          <w:rFonts w:eastAsia="Times New Roman"/>
          <w:szCs w:val="24"/>
        </w:rPr>
        <w:t>,</w:t>
      </w:r>
      <w:r w:rsidRPr="001C2925">
        <w:rPr>
          <w:rFonts w:eastAsia="Times New Roman"/>
          <w:szCs w:val="24"/>
        </w:rPr>
        <w:t xml:space="preserve"> </w:t>
      </w:r>
      <w:r>
        <w:rPr>
          <w:rFonts w:eastAsia="Times New Roman"/>
          <w:szCs w:val="24"/>
        </w:rPr>
        <w:t>κ</w:t>
      </w:r>
      <w:r>
        <w:rPr>
          <w:rFonts w:eastAsia="Times New Roman"/>
          <w:szCs w:val="24"/>
        </w:rPr>
        <w:t>ύριε</w:t>
      </w:r>
      <w:r>
        <w:rPr>
          <w:rFonts w:eastAsia="Times New Roman"/>
          <w:szCs w:val="24"/>
        </w:rPr>
        <w:t xml:space="preserve"> Μαντά</w:t>
      </w:r>
      <w:r>
        <w:rPr>
          <w:rFonts w:eastAsia="Times New Roman"/>
          <w:szCs w:val="24"/>
        </w:rPr>
        <w:t>,</w:t>
      </w:r>
      <w:r>
        <w:rPr>
          <w:rFonts w:eastAsia="Times New Roman"/>
          <w:szCs w:val="24"/>
        </w:rPr>
        <w:t xml:space="preserve"> -μια</w:t>
      </w:r>
      <w:r w:rsidRPr="001C2925">
        <w:rPr>
          <w:rFonts w:eastAsia="Times New Roman"/>
          <w:szCs w:val="24"/>
        </w:rPr>
        <w:t xml:space="preserve"> και είσαστε από κάτω</w:t>
      </w:r>
      <w:r>
        <w:rPr>
          <w:rFonts w:eastAsia="Times New Roman"/>
          <w:szCs w:val="24"/>
        </w:rPr>
        <w:t>-</w:t>
      </w:r>
      <w:r w:rsidRPr="001C2925">
        <w:rPr>
          <w:rFonts w:eastAsia="Times New Roman"/>
          <w:szCs w:val="24"/>
        </w:rPr>
        <w:t xml:space="preserve"> από αυτό το </w:t>
      </w:r>
      <w:r>
        <w:rPr>
          <w:rFonts w:eastAsia="Times New Roman"/>
          <w:szCs w:val="24"/>
        </w:rPr>
        <w:t>Β</w:t>
      </w:r>
      <w:r w:rsidRPr="001C2925">
        <w:rPr>
          <w:rFonts w:eastAsia="Times New Roman"/>
          <w:szCs w:val="24"/>
        </w:rPr>
        <w:t xml:space="preserve">ήμα ότι έχετε </w:t>
      </w:r>
      <w:r>
        <w:rPr>
          <w:rFonts w:eastAsia="Times New Roman"/>
          <w:szCs w:val="24"/>
        </w:rPr>
        <w:t xml:space="preserve">παραπάρει φόρα </w:t>
      </w:r>
      <w:r w:rsidRPr="001C2925">
        <w:rPr>
          <w:rFonts w:eastAsia="Times New Roman"/>
          <w:szCs w:val="24"/>
        </w:rPr>
        <w:t>με</w:t>
      </w:r>
      <w:r>
        <w:rPr>
          <w:rFonts w:eastAsia="Times New Roman"/>
          <w:szCs w:val="24"/>
        </w:rPr>
        <w:t xml:space="preserve"> τα εγκαίνια και διαμαρτυρήθηκα. Έ</w:t>
      </w:r>
      <w:r w:rsidRPr="001C2925">
        <w:rPr>
          <w:rFonts w:eastAsia="Times New Roman"/>
          <w:szCs w:val="24"/>
        </w:rPr>
        <w:t xml:space="preserve">χετε </w:t>
      </w:r>
      <w:r>
        <w:rPr>
          <w:rFonts w:eastAsia="Times New Roman"/>
          <w:szCs w:val="24"/>
        </w:rPr>
        <w:t xml:space="preserve">παραπάρει </w:t>
      </w:r>
      <w:r w:rsidRPr="001C2925">
        <w:rPr>
          <w:rFonts w:eastAsia="Times New Roman"/>
          <w:szCs w:val="24"/>
        </w:rPr>
        <w:t>φορά με την εμπέδωση ενός παλαιοκομματικού μηχανισμ</w:t>
      </w:r>
      <w:r w:rsidRPr="001C2925">
        <w:rPr>
          <w:rFonts w:eastAsia="Times New Roman"/>
          <w:szCs w:val="24"/>
        </w:rPr>
        <w:t xml:space="preserve">ού </w:t>
      </w:r>
      <w:r>
        <w:rPr>
          <w:rFonts w:eastAsia="Times New Roman"/>
          <w:szCs w:val="24"/>
        </w:rPr>
        <w:t xml:space="preserve">και μιας </w:t>
      </w:r>
      <w:r w:rsidRPr="001C2925">
        <w:rPr>
          <w:rFonts w:eastAsia="Times New Roman"/>
          <w:szCs w:val="24"/>
        </w:rPr>
        <w:t>παλαιοκομματικής αντίληψη</w:t>
      </w:r>
      <w:r>
        <w:rPr>
          <w:rFonts w:eastAsia="Times New Roman"/>
          <w:szCs w:val="24"/>
        </w:rPr>
        <w:t>ς η</w:t>
      </w:r>
      <w:r w:rsidRPr="001C2925">
        <w:rPr>
          <w:rFonts w:eastAsia="Times New Roman"/>
          <w:szCs w:val="24"/>
        </w:rPr>
        <w:t xml:space="preserve"> οποία βγάζει μάτι</w:t>
      </w:r>
      <w:r>
        <w:rPr>
          <w:rFonts w:eastAsia="Times New Roman"/>
          <w:szCs w:val="24"/>
        </w:rPr>
        <w:t>.</w:t>
      </w:r>
      <w:r w:rsidRPr="001C2925">
        <w:rPr>
          <w:rFonts w:eastAsia="Times New Roman"/>
          <w:szCs w:val="24"/>
        </w:rPr>
        <w:t xml:space="preserve"> </w:t>
      </w:r>
      <w:r>
        <w:rPr>
          <w:rFonts w:eastAsia="Times New Roman"/>
          <w:szCs w:val="24"/>
        </w:rPr>
        <w:t>Κ</w:t>
      </w:r>
      <w:r w:rsidRPr="001C2925">
        <w:rPr>
          <w:rFonts w:eastAsia="Times New Roman"/>
          <w:szCs w:val="24"/>
        </w:rPr>
        <w:t>ανένας δεν κέρδισε εκλογές</w:t>
      </w:r>
      <w:r>
        <w:rPr>
          <w:rFonts w:eastAsia="Times New Roman"/>
          <w:szCs w:val="24"/>
        </w:rPr>
        <w:t>,</w:t>
      </w:r>
      <w:r w:rsidRPr="001C2925">
        <w:rPr>
          <w:rFonts w:eastAsia="Times New Roman"/>
          <w:szCs w:val="24"/>
        </w:rPr>
        <w:t xml:space="preserve"> επειδή επέσπευσε τις αποσπάσεις των συζύγων των στρατιωτικών</w:t>
      </w:r>
      <w:r>
        <w:rPr>
          <w:rFonts w:eastAsia="Times New Roman"/>
          <w:szCs w:val="24"/>
        </w:rPr>
        <w:t>. Μπορεί να</w:t>
      </w:r>
      <w:r w:rsidRPr="001C2925">
        <w:rPr>
          <w:rFonts w:eastAsia="Times New Roman"/>
          <w:szCs w:val="24"/>
        </w:rPr>
        <w:t xml:space="preserve"> είναι απαραίτητες</w:t>
      </w:r>
      <w:r>
        <w:rPr>
          <w:rFonts w:eastAsia="Times New Roman"/>
          <w:szCs w:val="24"/>
        </w:rPr>
        <w:t>,</w:t>
      </w:r>
      <w:r w:rsidRPr="001C2925">
        <w:rPr>
          <w:rFonts w:eastAsia="Times New Roman"/>
          <w:szCs w:val="24"/>
        </w:rPr>
        <w:t xml:space="preserve"> μπορεί να είναι δίκαιο μέτρο</w:t>
      </w:r>
      <w:r>
        <w:rPr>
          <w:rFonts w:eastAsia="Times New Roman"/>
          <w:szCs w:val="24"/>
        </w:rPr>
        <w:t>.</w:t>
      </w:r>
      <w:r w:rsidRPr="001C2925">
        <w:rPr>
          <w:rFonts w:eastAsia="Times New Roman"/>
          <w:szCs w:val="24"/>
        </w:rPr>
        <w:t xml:space="preserve"> </w:t>
      </w:r>
      <w:r>
        <w:rPr>
          <w:rFonts w:eastAsia="Times New Roman"/>
          <w:szCs w:val="24"/>
        </w:rPr>
        <w:t>Κ</w:t>
      </w:r>
      <w:r w:rsidRPr="001C2925">
        <w:rPr>
          <w:rFonts w:eastAsia="Times New Roman"/>
          <w:szCs w:val="24"/>
        </w:rPr>
        <w:t>ανένας δεν κέρδισε εκλογές</w:t>
      </w:r>
      <w:r>
        <w:rPr>
          <w:rFonts w:eastAsia="Times New Roman"/>
          <w:szCs w:val="24"/>
        </w:rPr>
        <w:t>,</w:t>
      </w:r>
      <w:r w:rsidRPr="001C2925">
        <w:rPr>
          <w:rFonts w:eastAsia="Times New Roman"/>
          <w:szCs w:val="24"/>
        </w:rPr>
        <w:t xml:space="preserve"> γιατί έσπασε τις λίστες των επικουρικών την τελευταία στιγμή</w:t>
      </w:r>
      <w:r>
        <w:rPr>
          <w:rFonts w:eastAsia="Times New Roman"/>
          <w:szCs w:val="24"/>
        </w:rPr>
        <w:t>,</w:t>
      </w:r>
      <w:r w:rsidRPr="001C2925">
        <w:rPr>
          <w:rFonts w:eastAsia="Times New Roman"/>
          <w:szCs w:val="24"/>
        </w:rPr>
        <w:t xml:space="preserve"> πράγμα το οποίο θα μπορούσε να είχε γίνει πριν από </w:t>
      </w:r>
      <w:r>
        <w:rPr>
          <w:rFonts w:eastAsia="Times New Roman"/>
          <w:szCs w:val="24"/>
        </w:rPr>
        <w:t>ε</w:t>
      </w:r>
      <w:r w:rsidRPr="001C2925">
        <w:rPr>
          <w:rFonts w:eastAsia="Times New Roman"/>
          <w:szCs w:val="24"/>
        </w:rPr>
        <w:t>βδομάδες με το πολυνομοσχέδιο για την υγεία</w:t>
      </w:r>
      <w:r>
        <w:rPr>
          <w:rFonts w:eastAsia="Times New Roman"/>
          <w:szCs w:val="24"/>
        </w:rPr>
        <w:t>.</w:t>
      </w:r>
      <w:r w:rsidRPr="001C2925">
        <w:rPr>
          <w:rFonts w:eastAsia="Times New Roman"/>
          <w:szCs w:val="24"/>
        </w:rPr>
        <w:t xml:space="preserve"> </w:t>
      </w:r>
    </w:p>
    <w:p w14:paraId="7632C4DB"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Α</w:t>
      </w:r>
      <w:r w:rsidRPr="001C2925">
        <w:rPr>
          <w:rFonts w:eastAsia="Times New Roman"/>
          <w:szCs w:val="24"/>
        </w:rPr>
        <w:t xml:space="preserve">υτές </w:t>
      </w:r>
      <w:r>
        <w:rPr>
          <w:rFonts w:eastAsia="Times New Roman"/>
          <w:szCs w:val="24"/>
        </w:rPr>
        <w:t xml:space="preserve">οι τροπολογίες </w:t>
      </w:r>
      <w:r w:rsidRPr="001C2925">
        <w:rPr>
          <w:rFonts w:eastAsia="Times New Roman"/>
          <w:szCs w:val="24"/>
        </w:rPr>
        <w:t xml:space="preserve">είναι η </w:t>
      </w:r>
      <w:r>
        <w:rPr>
          <w:rFonts w:eastAsia="Times New Roman"/>
          <w:szCs w:val="24"/>
        </w:rPr>
        <w:t xml:space="preserve">επιτομή του παλαιοκομματισμού, ο </w:t>
      </w:r>
      <w:r w:rsidRPr="001C2925">
        <w:rPr>
          <w:rFonts w:eastAsia="Times New Roman"/>
          <w:szCs w:val="24"/>
        </w:rPr>
        <w:t xml:space="preserve">οποίος </w:t>
      </w:r>
      <w:r>
        <w:rPr>
          <w:rFonts w:eastAsia="Times New Roman"/>
          <w:szCs w:val="24"/>
        </w:rPr>
        <w:t>σ ΄</w:t>
      </w:r>
      <w:r w:rsidRPr="001C2925">
        <w:rPr>
          <w:rFonts w:eastAsia="Times New Roman"/>
          <w:szCs w:val="24"/>
        </w:rPr>
        <w:t xml:space="preserve">όλη την </w:t>
      </w:r>
      <w:r>
        <w:rPr>
          <w:rFonts w:eastAsia="Times New Roman"/>
          <w:szCs w:val="24"/>
        </w:rPr>
        <w:t>Α</w:t>
      </w:r>
      <w:r w:rsidRPr="001C2925">
        <w:rPr>
          <w:rFonts w:eastAsia="Times New Roman"/>
          <w:szCs w:val="24"/>
        </w:rPr>
        <w:t>ντιπολίτευση δ</w:t>
      </w:r>
      <w:r w:rsidRPr="001C2925">
        <w:rPr>
          <w:rFonts w:eastAsia="Times New Roman"/>
          <w:szCs w:val="24"/>
        </w:rPr>
        <w:t>ημιούργησε προβλήματα</w:t>
      </w:r>
      <w:r>
        <w:rPr>
          <w:rFonts w:eastAsia="Times New Roman"/>
          <w:szCs w:val="24"/>
        </w:rPr>
        <w:t>,</w:t>
      </w:r>
      <w:r w:rsidRPr="001C2925">
        <w:rPr>
          <w:rFonts w:eastAsia="Times New Roman"/>
          <w:szCs w:val="24"/>
        </w:rPr>
        <w:t xml:space="preserve"> και εν μέρει οδήγησε στη χρεοκοπία της χώρας</w:t>
      </w:r>
      <w:r>
        <w:rPr>
          <w:rFonts w:eastAsia="Times New Roman"/>
          <w:szCs w:val="24"/>
        </w:rPr>
        <w:t>. Ό</w:t>
      </w:r>
      <w:r w:rsidRPr="001C2925">
        <w:rPr>
          <w:rFonts w:eastAsia="Times New Roman"/>
          <w:szCs w:val="24"/>
        </w:rPr>
        <w:t>χι μόνο δεν αναιρείται και δεν διαψεύδεται στην πράξη</w:t>
      </w:r>
      <w:r>
        <w:rPr>
          <w:rFonts w:eastAsia="Times New Roman"/>
          <w:szCs w:val="24"/>
        </w:rPr>
        <w:t>,</w:t>
      </w:r>
      <w:r w:rsidRPr="001C2925">
        <w:rPr>
          <w:rFonts w:eastAsia="Times New Roman"/>
          <w:szCs w:val="24"/>
        </w:rPr>
        <w:t xml:space="preserve"> αλλά επικυρώνετ</w:t>
      </w:r>
      <w:r>
        <w:rPr>
          <w:rFonts w:eastAsia="Times New Roman"/>
          <w:szCs w:val="24"/>
        </w:rPr>
        <w:t xml:space="preserve">αι και </w:t>
      </w:r>
      <w:r w:rsidRPr="001C2925">
        <w:rPr>
          <w:rFonts w:eastAsia="Times New Roman"/>
          <w:szCs w:val="24"/>
        </w:rPr>
        <w:t xml:space="preserve">γίνεται η </w:t>
      </w:r>
      <w:r>
        <w:rPr>
          <w:rFonts w:eastAsia="Times New Roman"/>
          <w:szCs w:val="24"/>
        </w:rPr>
        <w:t xml:space="preserve">κύρια </w:t>
      </w:r>
      <w:r w:rsidRPr="001C2925">
        <w:rPr>
          <w:rFonts w:eastAsia="Times New Roman"/>
          <w:szCs w:val="24"/>
        </w:rPr>
        <w:t>πρακτική μιας Κυβέρνησης</w:t>
      </w:r>
      <w:r>
        <w:rPr>
          <w:rFonts w:eastAsia="Times New Roman"/>
          <w:szCs w:val="24"/>
        </w:rPr>
        <w:t>,</w:t>
      </w:r>
      <w:r w:rsidRPr="001C2925">
        <w:rPr>
          <w:rFonts w:eastAsia="Times New Roman"/>
          <w:szCs w:val="24"/>
        </w:rPr>
        <w:t xml:space="preserve"> η οποία βγήκε ως </w:t>
      </w:r>
      <w:r>
        <w:rPr>
          <w:rFonts w:eastAsia="Times New Roman"/>
          <w:szCs w:val="24"/>
        </w:rPr>
        <w:t>κυβέρνηση ανανέωσης και αλλαγής. Γ</w:t>
      </w:r>
      <w:r w:rsidRPr="001C2925">
        <w:rPr>
          <w:rFonts w:eastAsia="Times New Roman"/>
          <w:szCs w:val="24"/>
        </w:rPr>
        <w:t xml:space="preserve">ίνεται </w:t>
      </w:r>
      <w:r>
        <w:rPr>
          <w:rFonts w:eastAsia="Times New Roman"/>
          <w:szCs w:val="24"/>
        </w:rPr>
        <w:t>μι</w:t>
      </w:r>
      <w:r w:rsidRPr="001C2925">
        <w:rPr>
          <w:rFonts w:eastAsia="Times New Roman"/>
          <w:szCs w:val="24"/>
        </w:rPr>
        <w:t>α από τ</w:t>
      </w:r>
      <w:r w:rsidRPr="001C2925">
        <w:rPr>
          <w:rFonts w:eastAsia="Times New Roman"/>
          <w:szCs w:val="24"/>
        </w:rPr>
        <w:t>α ίδια</w:t>
      </w:r>
      <w:r>
        <w:rPr>
          <w:rFonts w:eastAsia="Times New Roman"/>
          <w:szCs w:val="24"/>
        </w:rPr>
        <w:t>,</w:t>
      </w:r>
      <w:r w:rsidRPr="001C2925">
        <w:rPr>
          <w:rFonts w:eastAsia="Times New Roman"/>
          <w:szCs w:val="24"/>
        </w:rPr>
        <w:t xml:space="preserve"> στην καλύτερη περίπτωση</w:t>
      </w:r>
      <w:r>
        <w:rPr>
          <w:rFonts w:eastAsia="Times New Roman"/>
          <w:szCs w:val="24"/>
        </w:rPr>
        <w:t xml:space="preserve">, αν </w:t>
      </w:r>
      <w:r w:rsidRPr="001C2925">
        <w:rPr>
          <w:rFonts w:eastAsia="Times New Roman"/>
          <w:szCs w:val="24"/>
        </w:rPr>
        <w:t>όχι πολύ χειρότερη</w:t>
      </w:r>
      <w:r>
        <w:rPr>
          <w:rFonts w:eastAsia="Times New Roman"/>
          <w:szCs w:val="24"/>
        </w:rPr>
        <w:t>.</w:t>
      </w:r>
    </w:p>
    <w:p w14:paraId="7632C4DC"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Ε</w:t>
      </w:r>
      <w:r w:rsidRPr="00392FAD">
        <w:rPr>
          <w:rFonts w:eastAsia="Times New Roman"/>
          <w:color w:val="201F1E"/>
          <w:szCs w:val="24"/>
        </w:rPr>
        <w:t>ίναι</w:t>
      </w:r>
      <w:r>
        <w:rPr>
          <w:rFonts w:eastAsia="Times New Roman"/>
          <w:color w:val="201F1E"/>
          <w:szCs w:val="24"/>
        </w:rPr>
        <w:t>,</w:t>
      </w:r>
      <w:r w:rsidRPr="00392FAD">
        <w:rPr>
          <w:rFonts w:eastAsia="Times New Roman"/>
          <w:color w:val="201F1E"/>
          <w:szCs w:val="24"/>
        </w:rPr>
        <w:t xml:space="preserve"> πραγματικό</w:t>
      </w:r>
      <w:r>
        <w:rPr>
          <w:rFonts w:eastAsia="Times New Roman"/>
          <w:color w:val="201F1E"/>
          <w:szCs w:val="24"/>
        </w:rPr>
        <w:t>,</w:t>
      </w:r>
      <w:r w:rsidRPr="00392FAD">
        <w:rPr>
          <w:rFonts w:eastAsia="Times New Roman"/>
          <w:color w:val="201F1E"/>
          <w:szCs w:val="24"/>
        </w:rPr>
        <w:t xml:space="preserve"> δυστύχημα ο τρόπος με τον οποίον χειρίζεται αυτή η </w:t>
      </w:r>
      <w:r>
        <w:rPr>
          <w:rFonts w:eastAsia="Times New Roman"/>
          <w:color w:val="201F1E"/>
          <w:szCs w:val="24"/>
        </w:rPr>
        <w:t>Κ</w:t>
      </w:r>
      <w:r w:rsidRPr="00392FAD">
        <w:rPr>
          <w:rFonts w:eastAsia="Times New Roman"/>
          <w:color w:val="201F1E"/>
          <w:szCs w:val="24"/>
        </w:rPr>
        <w:t>υβέρνηση την πρόσοδο</w:t>
      </w:r>
      <w:r>
        <w:rPr>
          <w:rFonts w:eastAsia="Times New Roman"/>
          <w:color w:val="201F1E"/>
          <w:szCs w:val="24"/>
        </w:rPr>
        <w:t>,</w:t>
      </w:r>
      <w:r w:rsidRPr="00392FAD">
        <w:rPr>
          <w:rFonts w:eastAsia="Times New Roman"/>
          <w:color w:val="201F1E"/>
          <w:szCs w:val="24"/>
        </w:rPr>
        <w:t xml:space="preserve"> τις παροχές και τη χειραγώγηση ενός μέρους του εκλογικού σώματος</w:t>
      </w:r>
      <w:r>
        <w:rPr>
          <w:rFonts w:eastAsia="Times New Roman"/>
          <w:color w:val="201F1E"/>
          <w:szCs w:val="24"/>
        </w:rPr>
        <w:t>,</w:t>
      </w:r>
      <w:r w:rsidRPr="00392FAD">
        <w:rPr>
          <w:rFonts w:eastAsia="Times New Roman"/>
          <w:color w:val="201F1E"/>
          <w:szCs w:val="24"/>
        </w:rPr>
        <w:t xml:space="preserve"> που νομίζω ότι μπορεί να τον χειρ</w:t>
      </w:r>
      <w:r>
        <w:rPr>
          <w:rFonts w:eastAsia="Times New Roman"/>
          <w:color w:val="201F1E"/>
          <w:szCs w:val="24"/>
        </w:rPr>
        <w:t>αγω</w:t>
      </w:r>
      <w:r w:rsidRPr="00392FAD">
        <w:rPr>
          <w:rFonts w:eastAsia="Times New Roman"/>
          <w:color w:val="201F1E"/>
          <w:szCs w:val="24"/>
        </w:rPr>
        <w:t>γήσει</w:t>
      </w:r>
      <w:r w:rsidRPr="00392FAD">
        <w:rPr>
          <w:rFonts w:eastAsia="Times New Roman"/>
          <w:color w:val="201F1E"/>
          <w:szCs w:val="24"/>
        </w:rPr>
        <w:t xml:space="preserve"> </w:t>
      </w:r>
      <w:r>
        <w:rPr>
          <w:rFonts w:eastAsia="Times New Roman"/>
          <w:color w:val="201F1E"/>
          <w:szCs w:val="24"/>
        </w:rPr>
        <w:t xml:space="preserve">με </w:t>
      </w:r>
      <w:proofErr w:type="spellStart"/>
      <w:r>
        <w:rPr>
          <w:rFonts w:eastAsia="Times New Roman"/>
          <w:color w:val="201F1E"/>
          <w:szCs w:val="24"/>
        </w:rPr>
        <w:t>μικρο</w:t>
      </w:r>
      <w:r w:rsidRPr="00392FAD">
        <w:rPr>
          <w:rFonts w:eastAsia="Times New Roman"/>
          <w:color w:val="201F1E"/>
          <w:szCs w:val="24"/>
        </w:rPr>
        <w:t>δ</w:t>
      </w:r>
      <w:r>
        <w:rPr>
          <w:rFonts w:eastAsia="Times New Roman"/>
          <w:color w:val="201F1E"/>
          <w:szCs w:val="24"/>
        </w:rPr>
        <w:t>ω</w:t>
      </w:r>
      <w:r w:rsidRPr="00392FAD">
        <w:rPr>
          <w:rFonts w:eastAsia="Times New Roman"/>
          <w:color w:val="201F1E"/>
          <w:szCs w:val="24"/>
        </w:rPr>
        <w:t>σίματα</w:t>
      </w:r>
      <w:proofErr w:type="spellEnd"/>
      <w:r w:rsidRPr="00392FAD">
        <w:rPr>
          <w:rFonts w:eastAsia="Times New Roman"/>
          <w:color w:val="201F1E"/>
          <w:szCs w:val="24"/>
        </w:rPr>
        <w:t xml:space="preserve"> και με ρουσφέτια μιας ε</w:t>
      </w:r>
      <w:r>
        <w:rPr>
          <w:rFonts w:eastAsia="Times New Roman"/>
          <w:color w:val="201F1E"/>
          <w:szCs w:val="24"/>
        </w:rPr>
        <w:t>ποχής</w:t>
      </w:r>
      <w:r>
        <w:rPr>
          <w:rFonts w:eastAsia="Times New Roman"/>
          <w:color w:val="201F1E"/>
          <w:szCs w:val="24"/>
        </w:rPr>
        <w:t>,</w:t>
      </w:r>
      <w:r>
        <w:rPr>
          <w:rFonts w:eastAsia="Times New Roman"/>
          <w:color w:val="201F1E"/>
          <w:szCs w:val="24"/>
        </w:rPr>
        <w:t xml:space="preserve"> </w:t>
      </w:r>
      <w:r>
        <w:rPr>
          <w:rFonts w:eastAsia="Times New Roman"/>
          <w:color w:val="201F1E"/>
          <w:szCs w:val="24"/>
        </w:rPr>
        <w:t>τ</w:t>
      </w:r>
      <w:r>
        <w:rPr>
          <w:rFonts w:eastAsia="Times New Roman"/>
          <w:color w:val="201F1E"/>
          <w:szCs w:val="24"/>
        </w:rPr>
        <w:t>η</w:t>
      </w:r>
      <w:r>
        <w:rPr>
          <w:rFonts w:eastAsia="Times New Roman"/>
          <w:color w:val="201F1E"/>
          <w:szCs w:val="24"/>
        </w:rPr>
        <w:t>ν</w:t>
      </w:r>
      <w:r>
        <w:rPr>
          <w:rFonts w:eastAsia="Times New Roman"/>
          <w:color w:val="201F1E"/>
          <w:szCs w:val="24"/>
        </w:rPr>
        <w:t xml:space="preserve"> οποία όλοι θα θέλαμε -είμ</w:t>
      </w:r>
      <w:r w:rsidRPr="00392FAD">
        <w:rPr>
          <w:rFonts w:eastAsia="Times New Roman"/>
          <w:color w:val="201F1E"/>
          <w:szCs w:val="24"/>
        </w:rPr>
        <w:t>αι σίγουρος</w:t>
      </w:r>
      <w:r>
        <w:rPr>
          <w:rFonts w:eastAsia="Times New Roman"/>
          <w:color w:val="201F1E"/>
          <w:szCs w:val="24"/>
        </w:rPr>
        <w:t>-</w:t>
      </w:r>
      <w:r w:rsidRPr="00392FAD">
        <w:rPr>
          <w:rFonts w:eastAsia="Times New Roman"/>
          <w:color w:val="201F1E"/>
          <w:szCs w:val="24"/>
        </w:rPr>
        <w:t xml:space="preserve"> να έχει τελειώσει το </w:t>
      </w:r>
      <w:r>
        <w:rPr>
          <w:rFonts w:eastAsia="Times New Roman"/>
          <w:color w:val="201F1E"/>
          <w:szCs w:val="24"/>
        </w:rPr>
        <w:t>2010 με την καταστροφή.</w:t>
      </w:r>
      <w:r w:rsidRPr="00392FAD">
        <w:rPr>
          <w:rFonts w:eastAsia="Times New Roman"/>
          <w:color w:val="201F1E"/>
          <w:szCs w:val="24"/>
        </w:rPr>
        <w:t xml:space="preserve"> Δυστυχώς όμως </w:t>
      </w:r>
      <w:r>
        <w:rPr>
          <w:rFonts w:eastAsia="Times New Roman"/>
          <w:color w:val="201F1E"/>
          <w:szCs w:val="24"/>
        </w:rPr>
        <w:t>όχι απλά</w:t>
      </w:r>
      <w:r w:rsidRPr="00392FAD">
        <w:rPr>
          <w:rFonts w:eastAsia="Times New Roman"/>
          <w:color w:val="201F1E"/>
          <w:szCs w:val="24"/>
        </w:rPr>
        <w:t xml:space="preserve"> επιβιώνει αλλά γίνεται και πάγια τακτική</w:t>
      </w:r>
      <w:r>
        <w:rPr>
          <w:rFonts w:eastAsia="Times New Roman"/>
          <w:color w:val="201F1E"/>
          <w:szCs w:val="24"/>
        </w:rPr>
        <w:t>. Την είδαμε</w:t>
      </w:r>
      <w:r w:rsidRPr="00392FAD">
        <w:rPr>
          <w:rFonts w:eastAsia="Times New Roman"/>
          <w:color w:val="201F1E"/>
          <w:szCs w:val="24"/>
        </w:rPr>
        <w:t xml:space="preserve"> στην παροχή </w:t>
      </w:r>
      <w:r>
        <w:rPr>
          <w:rFonts w:eastAsia="Times New Roman"/>
          <w:color w:val="201F1E"/>
          <w:szCs w:val="24"/>
        </w:rPr>
        <w:t>του 1% του ΑΕΠ</w:t>
      </w:r>
      <w:r w:rsidRPr="00392FAD">
        <w:rPr>
          <w:rFonts w:eastAsia="Times New Roman"/>
          <w:color w:val="201F1E"/>
          <w:szCs w:val="24"/>
        </w:rPr>
        <w:t xml:space="preserve"> άμεσα προεκλογικά </w:t>
      </w:r>
      <w:r>
        <w:rPr>
          <w:rFonts w:eastAsia="Times New Roman"/>
          <w:color w:val="201F1E"/>
          <w:szCs w:val="24"/>
        </w:rPr>
        <w:t>δέκα</w:t>
      </w:r>
      <w:r w:rsidRPr="00392FAD">
        <w:rPr>
          <w:rFonts w:eastAsia="Times New Roman"/>
          <w:color w:val="201F1E"/>
          <w:szCs w:val="24"/>
        </w:rPr>
        <w:t xml:space="preserve"> μέρες </w:t>
      </w:r>
      <w:r>
        <w:rPr>
          <w:rFonts w:eastAsia="Times New Roman"/>
          <w:color w:val="201F1E"/>
          <w:szCs w:val="24"/>
        </w:rPr>
        <w:t xml:space="preserve">πριν από τις εκλογές, όπως τη </w:t>
      </w:r>
      <w:r w:rsidRPr="00392FAD">
        <w:rPr>
          <w:rFonts w:eastAsia="Times New Roman"/>
          <w:color w:val="201F1E"/>
          <w:szCs w:val="24"/>
        </w:rPr>
        <w:t xml:space="preserve">βλέπουμε </w:t>
      </w:r>
      <w:r>
        <w:rPr>
          <w:rFonts w:eastAsia="Times New Roman"/>
          <w:color w:val="201F1E"/>
          <w:szCs w:val="24"/>
        </w:rPr>
        <w:t xml:space="preserve">και </w:t>
      </w:r>
      <w:r w:rsidRPr="00392FAD">
        <w:rPr>
          <w:rFonts w:eastAsia="Times New Roman"/>
          <w:color w:val="201F1E"/>
          <w:szCs w:val="24"/>
        </w:rPr>
        <w:t xml:space="preserve">κάθε μέρα </w:t>
      </w:r>
      <w:r>
        <w:rPr>
          <w:rFonts w:eastAsia="Times New Roman"/>
          <w:color w:val="201F1E"/>
          <w:szCs w:val="24"/>
        </w:rPr>
        <w:t xml:space="preserve">με </w:t>
      </w:r>
      <w:proofErr w:type="spellStart"/>
      <w:r>
        <w:rPr>
          <w:rFonts w:eastAsia="Times New Roman"/>
          <w:color w:val="201F1E"/>
          <w:szCs w:val="24"/>
        </w:rPr>
        <w:t>μικρορουσφέτια</w:t>
      </w:r>
      <w:proofErr w:type="spellEnd"/>
      <w:r>
        <w:rPr>
          <w:rFonts w:eastAsia="Times New Roman"/>
          <w:color w:val="201F1E"/>
          <w:szCs w:val="24"/>
        </w:rPr>
        <w:t xml:space="preserve"> </w:t>
      </w:r>
      <w:r w:rsidRPr="00392FAD">
        <w:rPr>
          <w:rFonts w:eastAsia="Times New Roman"/>
          <w:color w:val="201F1E"/>
          <w:szCs w:val="24"/>
        </w:rPr>
        <w:t xml:space="preserve">και με </w:t>
      </w:r>
      <w:proofErr w:type="spellStart"/>
      <w:r w:rsidRPr="00392FAD">
        <w:rPr>
          <w:rFonts w:eastAsia="Times New Roman"/>
          <w:color w:val="201F1E"/>
          <w:szCs w:val="24"/>
        </w:rPr>
        <w:t>μικρ</w:t>
      </w:r>
      <w:r>
        <w:rPr>
          <w:rFonts w:eastAsia="Times New Roman"/>
          <w:color w:val="201F1E"/>
          <w:szCs w:val="24"/>
        </w:rPr>
        <w:t>ο</w:t>
      </w:r>
      <w:r w:rsidRPr="00392FAD">
        <w:rPr>
          <w:rFonts w:eastAsia="Times New Roman"/>
          <w:color w:val="201F1E"/>
          <w:szCs w:val="24"/>
        </w:rPr>
        <w:t>παρεμβολές</w:t>
      </w:r>
      <w:proofErr w:type="spellEnd"/>
      <w:r w:rsidRPr="00392FAD">
        <w:rPr>
          <w:rFonts w:eastAsia="Times New Roman"/>
          <w:color w:val="201F1E"/>
          <w:szCs w:val="24"/>
        </w:rPr>
        <w:t xml:space="preserve"> </w:t>
      </w:r>
      <w:r>
        <w:rPr>
          <w:rFonts w:eastAsia="Times New Roman"/>
          <w:color w:val="201F1E"/>
          <w:szCs w:val="24"/>
        </w:rPr>
        <w:t>οι οποίες γίνονται.</w:t>
      </w:r>
      <w:r w:rsidRPr="00392FAD">
        <w:rPr>
          <w:rFonts w:eastAsia="Times New Roman"/>
          <w:color w:val="201F1E"/>
          <w:szCs w:val="24"/>
        </w:rPr>
        <w:t xml:space="preserve"> </w:t>
      </w:r>
      <w:r>
        <w:rPr>
          <w:rFonts w:eastAsia="Times New Roman"/>
          <w:color w:val="201F1E"/>
          <w:szCs w:val="24"/>
        </w:rPr>
        <w:t>Β</w:t>
      </w:r>
      <w:r w:rsidRPr="00392FAD">
        <w:rPr>
          <w:rFonts w:eastAsia="Times New Roman"/>
          <w:color w:val="201F1E"/>
          <w:szCs w:val="24"/>
        </w:rPr>
        <w:t>λέπω</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 xml:space="preserve">δυστυχώς, </w:t>
      </w:r>
      <w:r w:rsidRPr="00392FAD">
        <w:rPr>
          <w:rFonts w:eastAsia="Times New Roman"/>
          <w:color w:val="201F1E"/>
          <w:szCs w:val="24"/>
        </w:rPr>
        <w:t>συναδέλφους μου της Κυβέρνησης</w:t>
      </w:r>
      <w:r>
        <w:rPr>
          <w:rFonts w:eastAsia="Times New Roman"/>
          <w:color w:val="201F1E"/>
          <w:szCs w:val="24"/>
        </w:rPr>
        <w:t>,</w:t>
      </w:r>
      <w:r w:rsidRPr="00392FAD">
        <w:rPr>
          <w:rFonts w:eastAsia="Times New Roman"/>
          <w:color w:val="201F1E"/>
          <w:szCs w:val="24"/>
        </w:rPr>
        <w:t xml:space="preserve"> να έχουν πραγματική πρεμούρα να περάσουνε </w:t>
      </w:r>
      <w:proofErr w:type="spellStart"/>
      <w:r>
        <w:rPr>
          <w:rFonts w:eastAsia="Times New Roman"/>
          <w:color w:val="201F1E"/>
          <w:szCs w:val="24"/>
        </w:rPr>
        <w:t>μικρορυθμίσεις</w:t>
      </w:r>
      <w:proofErr w:type="spellEnd"/>
      <w:r>
        <w:rPr>
          <w:rFonts w:eastAsia="Times New Roman"/>
          <w:color w:val="201F1E"/>
          <w:szCs w:val="24"/>
        </w:rPr>
        <w:t xml:space="preserve"> και </w:t>
      </w:r>
      <w:proofErr w:type="spellStart"/>
      <w:r>
        <w:rPr>
          <w:rFonts w:eastAsia="Times New Roman"/>
          <w:color w:val="201F1E"/>
          <w:szCs w:val="24"/>
        </w:rPr>
        <w:t>μικρορουσφέτια</w:t>
      </w:r>
      <w:proofErr w:type="spellEnd"/>
      <w:r>
        <w:rPr>
          <w:rFonts w:eastAsia="Times New Roman"/>
          <w:color w:val="201F1E"/>
          <w:szCs w:val="24"/>
        </w:rPr>
        <w:t>. Είναι</w:t>
      </w:r>
      <w:r>
        <w:rPr>
          <w:rFonts w:eastAsia="Times New Roman"/>
          <w:color w:val="201F1E"/>
          <w:szCs w:val="24"/>
        </w:rPr>
        <w:t xml:space="preserve"> π</w:t>
      </w:r>
      <w:r w:rsidRPr="00392FAD">
        <w:rPr>
          <w:rFonts w:eastAsia="Times New Roman"/>
          <w:color w:val="201F1E"/>
          <w:szCs w:val="24"/>
        </w:rPr>
        <w:t xml:space="preserve">ραγματικά </w:t>
      </w:r>
      <w:r>
        <w:rPr>
          <w:rFonts w:eastAsia="Times New Roman"/>
          <w:color w:val="201F1E"/>
          <w:szCs w:val="24"/>
        </w:rPr>
        <w:t>κ</w:t>
      </w:r>
      <w:r w:rsidRPr="00392FAD">
        <w:rPr>
          <w:rFonts w:eastAsia="Times New Roman"/>
          <w:color w:val="201F1E"/>
          <w:szCs w:val="24"/>
        </w:rPr>
        <w:t>ρίμα</w:t>
      </w:r>
      <w:r>
        <w:rPr>
          <w:rFonts w:eastAsia="Times New Roman"/>
          <w:color w:val="201F1E"/>
          <w:szCs w:val="24"/>
        </w:rPr>
        <w:t>.</w:t>
      </w:r>
      <w:r w:rsidRPr="00392FAD">
        <w:rPr>
          <w:rFonts w:eastAsia="Times New Roman"/>
          <w:color w:val="201F1E"/>
          <w:szCs w:val="24"/>
        </w:rPr>
        <w:t xml:space="preserve"> </w:t>
      </w:r>
    </w:p>
    <w:p w14:paraId="7632C4DD"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(Στο σημείο αυτό την Προεδρική Έδρα καταλαμβάνει ο Α΄ Αντιπρόεδρος της Βουλής κ. </w:t>
      </w:r>
      <w:r w:rsidRPr="002C1D16">
        <w:rPr>
          <w:rFonts w:eastAsia="Times New Roman"/>
          <w:b/>
          <w:color w:val="201F1E"/>
          <w:szCs w:val="24"/>
        </w:rPr>
        <w:t>ΑΝΑΣΤΑΣΙΟΣ ΚΟΥΡΑΚΗΣ</w:t>
      </w:r>
      <w:r>
        <w:rPr>
          <w:rFonts w:eastAsia="Times New Roman"/>
          <w:color w:val="201F1E"/>
          <w:szCs w:val="24"/>
        </w:rPr>
        <w:t>)</w:t>
      </w:r>
    </w:p>
    <w:p w14:paraId="7632C4DE"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Δ</w:t>
      </w:r>
      <w:r w:rsidRPr="00392FAD">
        <w:rPr>
          <w:rFonts w:eastAsia="Times New Roman"/>
          <w:color w:val="201F1E"/>
          <w:szCs w:val="24"/>
        </w:rPr>
        <w:t>εν μπορούμε ποτέ να προχωρήσουμε από δω και πέρα</w:t>
      </w:r>
      <w:r>
        <w:rPr>
          <w:rFonts w:eastAsia="Times New Roman"/>
          <w:color w:val="201F1E"/>
          <w:szCs w:val="24"/>
        </w:rPr>
        <w:t>,</w:t>
      </w:r>
      <w:r w:rsidRPr="00392FAD">
        <w:rPr>
          <w:rFonts w:eastAsia="Times New Roman"/>
          <w:color w:val="201F1E"/>
          <w:szCs w:val="24"/>
        </w:rPr>
        <w:t xml:space="preserve"> χωρίς να μπορέσουμε να νομοθετήσουμε </w:t>
      </w:r>
      <w:r>
        <w:rPr>
          <w:rFonts w:eastAsia="Times New Roman"/>
          <w:color w:val="201F1E"/>
          <w:szCs w:val="24"/>
        </w:rPr>
        <w:t>με σοβαρό τρόπο. Χθες ακόμα</w:t>
      </w:r>
      <w:r w:rsidRPr="00392FAD">
        <w:rPr>
          <w:rFonts w:eastAsia="Times New Roman"/>
          <w:color w:val="201F1E"/>
          <w:szCs w:val="24"/>
        </w:rPr>
        <w:t xml:space="preserve"> </w:t>
      </w:r>
      <w:r>
        <w:rPr>
          <w:rFonts w:eastAsia="Times New Roman"/>
          <w:color w:val="201F1E"/>
          <w:szCs w:val="24"/>
        </w:rPr>
        <w:t>αρμόδια εξέχουσα δ</w:t>
      </w:r>
      <w:r>
        <w:rPr>
          <w:rFonts w:eastAsia="Times New Roman"/>
          <w:color w:val="201F1E"/>
          <w:szCs w:val="24"/>
        </w:rPr>
        <w:t>ικαστικός έλεγε ότι ένας</w:t>
      </w:r>
      <w:r w:rsidRPr="00392FAD">
        <w:rPr>
          <w:rFonts w:eastAsia="Times New Roman"/>
          <w:color w:val="201F1E"/>
          <w:szCs w:val="24"/>
        </w:rPr>
        <w:t xml:space="preserve"> από τους σημαντικότερους </w:t>
      </w:r>
      <w:r>
        <w:rPr>
          <w:rFonts w:eastAsia="Times New Roman"/>
          <w:color w:val="201F1E"/>
          <w:szCs w:val="24"/>
        </w:rPr>
        <w:t>λό</w:t>
      </w:r>
      <w:r w:rsidRPr="00392FAD">
        <w:rPr>
          <w:rFonts w:eastAsia="Times New Roman"/>
          <w:color w:val="201F1E"/>
          <w:szCs w:val="24"/>
        </w:rPr>
        <w:t>γους καθυστέρησης στην απόδοση δικαιοσ</w:t>
      </w:r>
      <w:r>
        <w:rPr>
          <w:rFonts w:eastAsia="Times New Roman"/>
          <w:color w:val="201F1E"/>
          <w:szCs w:val="24"/>
        </w:rPr>
        <w:t>ύνης</w:t>
      </w:r>
      <w:r>
        <w:rPr>
          <w:rFonts w:eastAsia="Times New Roman"/>
          <w:color w:val="201F1E"/>
          <w:szCs w:val="24"/>
        </w:rPr>
        <w:t>,</w:t>
      </w:r>
      <w:r>
        <w:rPr>
          <w:rFonts w:eastAsia="Times New Roman"/>
          <w:color w:val="201F1E"/>
          <w:szCs w:val="24"/>
        </w:rPr>
        <w:t xml:space="preserve"> είναι ότι είναι υποχρεωμένοι</w:t>
      </w:r>
      <w:r w:rsidRPr="00392FAD">
        <w:rPr>
          <w:rFonts w:eastAsia="Times New Roman"/>
          <w:color w:val="201F1E"/>
          <w:szCs w:val="24"/>
        </w:rPr>
        <w:t xml:space="preserve"> να ψάχνουν σε </w:t>
      </w:r>
      <w:r>
        <w:rPr>
          <w:rFonts w:eastAsia="Times New Roman"/>
          <w:color w:val="201F1E"/>
          <w:szCs w:val="24"/>
        </w:rPr>
        <w:t>δέκα, δώδεκα και δεκαπέντε</w:t>
      </w:r>
      <w:r w:rsidRPr="00392FAD">
        <w:rPr>
          <w:rFonts w:eastAsia="Times New Roman"/>
          <w:color w:val="201F1E"/>
          <w:szCs w:val="24"/>
        </w:rPr>
        <w:t xml:space="preserve"> νόμους τροπολογίες επί τροπολογιών</w:t>
      </w:r>
      <w:r>
        <w:rPr>
          <w:rFonts w:eastAsia="Times New Roman"/>
          <w:color w:val="201F1E"/>
          <w:szCs w:val="24"/>
        </w:rPr>
        <w:t>,</w:t>
      </w:r>
      <w:r w:rsidRPr="00392FAD">
        <w:rPr>
          <w:rFonts w:eastAsia="Times New Roman"/>
          <w:color w:val="201F1E"/>
          <w:szCs w:val="24"/>
        </w:rPr>
        <w:t xml:space="preserve"> οι οποίες έχουν μεταβάλει τον αρχικό νόμο</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Α</w:t>
      </w:r>
      <w:r w:rsidRPr="00392FAD">
        <w:rPr>
          <w:rFonts w:eastAsia="Times New Roman"/>
          <w:color w:val="201F1E"/>
          <w:szCs w:val="24"/>
        </w:rPr>
        <w:t>ντί να πάμ</w:t>
      </w:r>
      <w:r w:rsidRPr="00392FAD">
        <w:rPr>
          <w:rFonts w:eastAsia="Times New Roman"/>
          <w:color w:val="201F1E"/>
          <w:szCs w:val="24"/>
        </w:rPr>
        <w:t>ε καλύτερα</w:t>
      </w:r>
      <w:r>
        <w:rPr>
          <w:rFonts w:eastAsia="Times New Roman"/>
          <w:color w:val="201F1E"/>
          <w:szCs w:val="24"/>
        </w:rPr>
        <w:t>,</w:t>
      </w:r>
      <w:r w:rsidRPr="00392FAD">
        <w:rPr>
          <w:rFonts w:eastAsia="Times New Roman"/>
          <w:color w:val="201F1E"/>
          <w:szCs w:val="24"/>
        </w:rPr>
        <w:t xml:space="preserve"> βυθιζόμαστε όλο και περισσότερο σε ένα</w:t>
      </w:r>
      <w:r>
        <w:rPr>
          <w:rFonts w:eastAsia="Times New Roman"/>
          <w:color w:val="201F1E"/>
          <w:szCs w:val="24"/>
        </w:rPr>
        <w:t>ν</w:t>
      </w:r>
      <w:r w:rsidRPr="00392FAD">
        <w:rPr>
          <w:rFonts w:eastAsia="Times New Roman"/>
          <w:color w:val="201F1E"/>
          <w:szCs w:val="24"/>
        </w:rPr>
        <w:t xml:space="preserve"> παλαιοκομματισμό</w:t>
      </w:r>
      <w:r>
        <w:rPr>
          <w:rFonts w:eastAsia="Times New Roman"/>
          <w:color w:val="201F1E"/>
          <w:szCs w:val="24"/>
        </w:rPr>
        <w:t>,</w:t>
      </w:r>
      <w:r w:rsidRPr="00392FAD">
        <w:rPr>
          <w:rFonts w:eastAsia="Times New Roman"/>
          <w:color w:val="201F1E"/>
          <w:szCs w:val="24"/>
        </w:rPr>
        <w:t xml:space="preserve"> ο οποίος μόνο πίσω μπορεί να π</w:t>
      </w:r>
      <w:r>
        <w:rPr>
          <w:rFonts w:eastAsia="Times New Roman"/>
          <w:color w:val="201F1E"/>
          <w:szCs w:val="24"/>
        </w:rPr>
        <w:t>ά</w:t>
      </w:r>
      <w:r w:rsidRPr="00392FAD">
        <w:rPr>
          <w:rFonts w:eastAsia="Times New Roman"/>
          <w:color w:val="201F1E"/>
          <w:szCs w:val="24"/>
        </w:rPr>
        <w:t xml:space="preserve">ει τη χώρα και </w:t>
      </w:r>
      <w:r>
        <w:rPr>
          <w:rFonts w:eastAsia="Times New Roman"/>
          <w:color w:val="201F1E"/>
          <w:szCs w:val="24"/>
        </w:rPr>
        <w:t>δεν θα</w:t>
      </w:r>
      <w:r w:rsidRPr="00392FAD">
        <w:rPr>
          <w:rFonts w:eastAsia="Times New Roman"/>
          <w:color w:val="201F1E"/>
          <w:szCs w:val="24"/>
        </w:rPr>
        <w:t xml:space="preserve"> βοηθήσει κανένα</w:t>
      </w:r>
      <w:r>
        <w:rPr>
          <w:rFonts w:eastAsia="Times New Roman"/>
          <w:color w:val="201F1E"/>
          <w:szCs w:val="24"/>
        </w:rPr>
        <w:t>ν στις</w:t>
      </w:r>
      <w:r w:rsidRPr="00392FAD">
        <w:rPr>
          <w:rFonts w:eastAsia="Times New Roman"/>
          <w:color w:val="201F1E"/>
          <w:szCs w:val="24"/>
        </w:rPr>
        <w:t xml:space="preserve"> εκλογές</w:t>
      </w:r>
      <w:r>
        <w:rPr>
          <w:rFonts w:eastAsia="Times New Roman"/>
          <w:color w:val="201F1E"/>
          <w:szCs w:val="24"/>
        </w:rPr>
        <w:t>.</w:t>
      </w:r>
      <w:r w:rsidRPr="00392FAD">
        <w:rPr>
          <w:rFonts w:eastAsia="Times New Roman"/>
          <w:color w:val="201F1E"/>
          <w:szCs w:val="24"/>
        </w:rPr>
        <w:t xml:space="preserve"> </w:t>
      </w:r>
    </w:p>
    <w:p w14:paraId="7632C4DF"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Θα κλείσω με το εξής. Είναι χαρακτηριστική</w:t>
      </w:r>
      <w:r w:rsidRPr="00392FAD">
        <w:rPr>
          <w:rFonts w:eastAsia="Times New Roman"/>
          <w:color w:val="201F1E"/>
          <w:szCs w:val="24"/>
        </w:rPr>
        <w:t xml:space="preserve"> μία χθεσινή δημοσκόπηση </w:t>
      </w:r>
      <w:r>
        <w:rPr>
          <w:rFonts w:eastAsia="Times New Roman"/>
          <w:color w:val="201F1E"/>
          <w:szCs w:val="24"/>
        </w:rPr>
        <w:t>την οποία σας καλώ</w:t>
      </w:r>
      <w:r w:rsidRPr="00392FAD">
        <w:rPr>
          <w:rFonts w:eastAsia="Times New Roman"/>
          <w:color w:val="201F1E"/>
          <w:szCs w:val="24"/>
        </w:rPr>
        <w:t xml:space="preserve"> να δείτε</w:t>
      </w:r>
      <w:r>
        <w:rPr>
          <w:rFonts w:eastAsia="Times New Roman"/>
          <w:color w:val="201F1E"/>
          <w:szCs w:val="24"/>
        </w:rPr>
        <w:t>,</w:t>
      </w:r>
      <w:r w:rsidRPr="00392FAD">
        <w:rPr>
          <w:rFonts w:eastAsia="Times New Roman"/>
          <w:color w:val="201F1E"/>
          <w:szCs w:val="24"/>
        </w:rPr>
        <w:t xml:space="preserve"> η οποία </w:t>
      </w:r>
      <w:r>
        <w:rPr>
          <w:rFonts w:eastAsia="Times New Roman"/>
          <w:color w:val="201F1E"/>
          <w:szCs w:val="24"/>
        </w:rPr>
        <w:t>έγινε</w:t>
      </w:r>
      <w:r w:rsidRPr="00392FAD">
        <w:rPr>
          <w:rFonts w:eastAsia="Times New Roman"/>
          <w:color w:val="201F1E"/>
          <w:szCs w:val="24"/>
        </w:rPr>
        <w:t xml:space="preserve"> μετά την ανακοίνωση των μεγάλων μέτρων </w:t>
      </w:r>
      <w:r>
        <w:rPr>
          <w:rFonts w:eastAsia="Times New Roman"/>
          <w:color w:val="201F1E"/>
          <w:szCs w:val="24"/>
        </w:rPr>
        <w:t>του Π</w:t>
      </w:r>
      <w:r w:rsidRPr="00392FAD">
        <w:rPr>
          <w:rFonts w:eastAsia="Times New Roman"/>
          <w:color w:val="201F1E"/>
          <w:szCs w:val="24"/>
        </w:rPr>
        <w:t>ρωθυπουργού και η οποία λέει ότι μόλις το 2% των ψηφοφόρων του ΣΥΡΙΖΑ λένε ότι θα επηρεαστούν από τις παροχές</w:t>
      </w:r>
      <w:r>
        <w:rPr>
          <w:rFonts w:eastAsia="Times New Roman"/>
          <w:color w:val="201F1E"/>
          <w:szCs w:val="24"/>
        </w:rPr>
        <w:t>,</w:t>
      </w:r>
      <w:r w:rsidRPr="00392FAD">
        <w:rPr>
          <w:rFonts w:eastAsia="Times New Roman"/>
          <w:color w:val="201F1E"/>
          <w:szCs w:val="24"/>
        </w:rPr>
        <w:t xml:space="preserve"> στην απόφαση για το τι θα ψηφίσουν</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Μ</w:t>
      </w:r>
      <w:r w:rsidRPr="00392FAD">
        <w:rPr>
          <w:rFonts w:eastAsia="Times New Roman"/>
          <w:color w:val="201F1E"/>
          <w:szCs w:val="24"/>
        </w:rPr>
        <w:t xml:space="preserve">πορείτε να </w:t>
      </w:r>
      <w:r w:rsidRPr="00392FAD">
        <w:rPr>
          <w:rFonts w:eastAsia="Times New Roman"/>
          <w:color w:val="201F1E"/>
          <w:szCs w:val="24"/>
        </w:rPr>
        <w:lastRenderedPageBreak/>
        <w:t>πάτε με το 2%</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Ε</w:t>
      </w:r>
      <w:r w:rsidRPr="00392FAD">
        <w:rPr>
          <w:rFonts w:eastAsia="Times New Roman"/>
          <w:color w:val="201F1E"/>
          <w:szCs w:val="24"/>
        </w:rPr>
        <w:t xml:space="preserve">μείς θα προσπαθήσουμε </w:t>
      </w:r>
      <w:r w:rsidRPr="00392FAD">
        <w:rPr>
          <w:rFonts w:eastAsia="Times New Roman"/>
          <w:color w:val="201F1E"/>
          <w:szCs w:val="24"/>
        </w:rPr>
        <w:t xml:space="preserve">από εδώ και πέρα να </w:t>
      </w:r>
      <w:r>
        <w:rPr>
          <w:rFonts w:eastAsia="Times New Roman"/>
          <w:color w:val="201F1E"/>
          <w:szCs w:val="24"/>
        </w:rPr>
        <w:t>ξανα</w:t>
      </w:r>
      <w:r w:rsidRPr="00392FAD">
        <w:rPr>
          <w:rFonts w:eastAsia="Times New Roman"/>
          <w:color w:val="201F1E"/>
          <w:szCs w:val="24"/>
        </w:rPr>
        <w:t>συνδεθούμε με τη μεγάλη πλειοψηφία των Ελλήνων</w:t>
      </w:r>
      <w:r>
        <w:rPr>
          <w:rFonts w:eastAsia="Times New Roman"/>
          <w:color w:val="201F1E"/>
          <w:szCs w:val="24"/>
        </w:rPr>
        <w:t>,</w:t>
      </w:r>
      <w:r w:rsidRPr="00392FAD">
        <w:rPr>
          <w:rFonts w:eastAsia="Times New Roman"/>
          <w:color w:val="201F1E"/>
          <w:szCs w:val="24"/>
        </w:rPr>
        <w:t xml:space="preserve"> που απαιτεί </w:t>
      </w:r>
      <w:r>
        <w:rPr>
          <w:rFonts w:eastAsia="Times New Roman"/>
          <w:color w:val="201F1E"/>
          <w:szCs w:val="24"/>
        </w:rPr>
        <w:t>ε</w:t>
      </w:r>
      <w:r w:rsidRPr="00392FAD">
        <w:rPr>
          <w:rFonts w:eastAsia="Times New Roman"/>
          <w:color w:val="201F1E"/>
          <w:szCs w:val="24"/>
        </w:rPr>
        <w:t>πιτέλους διαφάνεια καθαρότητα και καλή νομοθέτηση</w:t>
      </w:r>
      <w:r>
        <w:rPr>
          <w:rFonts w:eastAsia="Times New Roman"/>
          <w:color w:val="201F1E"/>
          <w:szCs w:val="24"/>
        </w:rPr>
        <w:t>.</w:t>
      </w:r>
      <w:r w:rsidRPr="00392FAD">
        <w:rPr>
          <w:rFonts w:eastAsia="Times New Roman"/>
          <w:color w:val="201F1E"/>
          <w:szCs w:val="24"/>
        </w:rPr>
        <w:t xml:space="preserve"> </w:t>
      </w:r>
    </w:p>
    <w:p w14:paraId="7632C4E0"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Σ</w:t>
      </w:r>
      <w:r w:rsidRPr="00392FAD">
        <w:rPr>
          <w:rFonts w:eastAsia="Times New Roman"/>
          <w:color w:val="201F1E"/>
          <w:szCs w:val="24"/>
        </w:rPr>
        <w:t>ας ευχαριστώ</w:t>
      </w:r>
      <w:r>
        <w:rPr>
          <w:rFonts w:eastAsia="Times New Roman"/>
          <w:color w:val="201F1E"/>
          <w:szCs w:val="24"/>
        </w:rPr>
        <w:t>,</w:t>
      </w:r>
      <w:r w:rsidRPr="00392FAD">
        <w:rPr>
          <w:rFonts w:eastAsia="Times New Roman"/>
          <w:color w:val="201F1E"/>
          <w:szCs w:val="24"/>
        </w:rPr>
        <w:t xml:space="preserve"> και για τις τροπολογίες επιφυλάσσομαι</w:t>
      </w:r>
      <w:r>
        <w:rPr>
          <w:rFonts w:eastAsia="Times New Roman"/>
          <w:color w:val="201F1E"/>
          <w:szCs w:val="24"/>
        </w:rPr>
        <w:t>.</w:t>
      </w:r>
    </w:p>
    <w:p w14:paraId="7632C4E1" w14:textId="77777777" w:rsidR="00845256" w:rsidRDefault="00BE25C9">
      <w:pPr>
        <w:spacing w:line="600" w:lineRule="auto"/>
        <w:ind w:firstLine="720"/>
        <w:contextualSpacing/>
        <w:jc w:val="both"/>
        <w:rPr>
          <w:rFonts w:eastAsia="Times New Roman"/>
          <w:color w:val="201F1E"/>
          <w:szCs w:val="24"/>
        </w:rPr>
      </w:pPr>
      <w:r w:rsidRPr="004B7DE7">
        <w:rPr>
          <w:rFonts w:eastAsia="Times New Roman"/>
          <w:b/>
          <w:color w:val="201F1E"/>
          <w:szCs w:val="24"/>
        </w:rPr>
        <w:t>ΠΡΟΕΔΡΕΥΩΝ (Αναστάσιος Κουράκης):</w:t>
      </w:r>
      <w:r>
        <w:rPr>
          <w:rFonts w:eastAsia="Times New Roman"/>
          <w:color w:val="201F1E"/>
          <w:szCs w:val="24"/>
        </w:rPr>
        <w:t xml:space="preserve"> Προχωρούμε στον ειδικό αγορητή</w:t>
      </w:r>
      <w:r w:rsidRPr="00392FAD">
        <w:rPr>
          <w:rFonts w:eastAsia="Times New Roman"/>
          <w:color w:val="201F1E"/>
          <w:szCs w:val="24"/>
        </w:rPr>
        <w:t xml:space="preserve"> </w:t>
      </w:r>
      <w:r w:rsidRPr="00392FAD">
        <w:rPr>
          <w:rFonts w:eastAsia="Times New Roman"/>
          <w:color w:val="201F1E"/>
          <w:szCs w:val="24"/>
        </w:rPr>
        <w:t>της Χρυσής Αυγής</w:t>
      </w:r>
      <w:r>
        <w:rPr>
          <w:rFonts w:eastAsia="Times New Roman"/>
          <w:color w:val="201F1E"/>
          <w:szCs w:val="24"/>
        </w:rPr>
        <w:t xml:space="preserve"> κ. Γιώργο Γ</w:t>
      </w:r>
      <w:r w:rsidRPr="00392FAD">
        <w:rPr>
          <w:rFonts w:eastAsia="Times New Roman"/>
          <w:color w:val="201F1E"/>
          <w:szCs w:val="24"/>
        </w:rPr>
        <w:t>ερμενή</w:t>
      </w:r>
      <w:r>
        <w:rPr>
          <w:rFonts w:eastAsia="Times New Roman"/>
          <w:color w:val="201F1E"/>
          <w:szCs w:val="24"/>
        </w:rPr>
        <w:t>.</w:t>
      </w:r>
    </w:p>
    <w:p w14:paraId="7632C4E2"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Κύριε Γερμενή, έχετε τον λόγο για δεκαπέντε</w:t>
      </w:r>
      <w:r w:rsidRPr="00392FAD">
        <w:rPr>
          <w:rFonts w:eastAsia="Times New Roman"/>
          <w:color w:val="201F1E"/>
          <w:szCs w:val="24"/>
        </w:rPr>
        <w:t xml:space="preserve"> λεπτά</w:t>
      </w:r>
      <w:r>
        <w:rPr>
          <w:rFonts w:eastAsia="Times New Roman"/>
          <w:color w:val="201F1E"/>
          <w:szCs w:val="24"/>
        </w:rPr>
        <w:t>.</w:t>
      </w:r>
    </w:p>
    <w:p w14:paraId="7632C4E3"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ΓΕΩΡΓΙΟΣ ΓΕΡΜΕΝΗΣ:</w:t>
      </w:r>
      <w:r w:rsidRPr="00392FAD">
        <w:rPr>
          <w:rFonts w:eastAsia="Times New Roman"/>
          <w:color w:val="201F1E"/>
          <w:szCs w:val="24"/>
        </w:rPr>
        <w:t xml:space="preserve"> </w:t>
      </w:r>
      <w:r>
        <w:rPr>
          <w:rFonts w:eastAsia="Times New Roman"/>
          <w:color w:val="201F1E"/>
          <w:szCs w:val="24"/>
        </w:rPr>
        <w:t>Ε</w:t>
      </w:r>
      <w:r w:rsidRPr="00392FAD">
        <w:rPr>
          <w:rFonts w:eastAsia="Times New Roman"/>
          <w:color w:val="201F1E"/>
          <w:szCs w:val="24"/>
        </w:rPr>
        <w:t>υχαριστώ</w:t>
      </w:r>
      <w:r>
        <w:rPr>
          <w:rFonts w:eastAsia="Times New Roman"/>
          <w:color w:val="201F1E"/>
          <w:szCs w:val="24"/>
        </w:rPr>
        <w:t>,</w:t>
      </w:r>
      <w:r w:rsidRPr="00392FAD">
        <w:rPr>
          <w:rFonts w:eastAsia="Times New Roman"/>
          <w:color w:val="201F1E"/>
          <w:szCs w:val="24"/>
        </w:rPr>
        <w:t xml:space="preserve"> κύριε Πρόεδρε</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Δ</w:t>
      </w:r>
      <w:r w:rsidRPr="00392FAD">
        <w:rPr>
          <w:rFonts w:eastAsia="Times New Roman"/>
          <w:color w:val="201F1E"/>
          <w:szCs w:val="24"/>
        </w:rPr>
        <w:t xml:space="preserve">εν θα χρειαστώ </w:t>
      </w:r>
      <w:r>
        <w:rPr>
          <w:rFonts w:eastAsia="Times New Roman"/>
          <w:color w:val="201F1E"/>
          <w:szCs w:val="24"/>
        </w:rPr>
        <w:t xml:space="preserve">τόσο πολύ χρόνο. </w:t>
      </w:r>
    </w:p>
    <w:p w14:paraId="7632C4E4"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Ήρθαμε</w:t>
      </w:r>
      <w:r w:rsidRPr="00392FAD">
        <w:rPr>
          <w:rFonts w:eastAsia="Times New Roman"/>
          <w:color w:val="201F1E"/>
          <w:szCs w:val="24"/>
        </w:rPr>
        <w:t xml:space="preserve"> να συζητήσουμε μία</w:t>
      </w:r>
      <w:r>
        <w:rPr>
          <w:rFonts w:eastAsia="Times New Roman"/>
          <w:color w:val="201F1E"/>
          <w:szCs w:val="24"/>
        </w:rPr>
        <w:t xml:space="preserve"> απλή κύ</w:t>
      </w:r>
      <w:r w:rsidRPr="00392FAD">
        <w:rPr>
          <w:rFonts w:eastAsia="Times New Roman"/>
          <w:color w:val="201F1E"/>
          <w:szCs w:val="24"/>
        </w:rPr>
        <w:t xml:space="preserve">ρωση και μία </w:t>
      </w:r>
      <w:r>
        <w:rPr>
          <w:rFonts w:eastAsia="Times New Roman"/>
          <w:color w:val="201F1E"/>
          <w:szCs w:val="24"/>
        </w:rPr>
        <w:t>δωρεά</w:t>
      </w:r>
      <w:r w:rsidRPr="00392FAD">
        <w:rPr>
          <w:rFonts w:eastAsia="Times New Roman"/>
          <w:color w:val="201F1E"/>
          <w:szCs w:val="24"/>
        </w:rPr>
        <w:t xml:space="preserve"> </w:t>
      </w:r>
      <w:r>
        <w:rPr>
          <w:rFonts w:eastAsia="Times New Roman"/>
          <w:color w:val="201F1E"/>
          <w:szCs w:val="24"/>
        </w:rPr>
        <w:t>που</w:t>
      </w:r>
      <w:r w:rsidRPr="00392FAD">
        <w:rPr>
          <w:rFonts w:eastAsia="Times New Roman"/>
          <w:color w:val="201F1E"/>
          <w:szCs w:val="24"/>
        </w:rPr>
        <w:t xml:space="preserve"> γίνεται </w:t>
      </w:r>
      <w:r>
        <w:rPr>
          <w:rFonts w:eastAsia="Times New Roman"/>
          <w:color w:val="201F1E"/>
          <w:szCs w:val="24"/>
        </w:rPr>
        <w:t xml:space="preserve">από </w:t>
      </w:r>
      <w:r w:rsidRPr="00392FAD">
        <w:rPr>
          <w:rFonts w:eastAsia="Times New Roman"/>
          <w:color w:val="201F1E"/>
          <w:szCs w:val="24"/>
        </w:rPr>
        <w:t>μία ιδιώτη</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Μια απλή</w:t>
      </w:r>
      <w:r w:rsidRPr="00392FAD">
        <w:rPr>
          <w:rFonts w:eastAsia="Times New Roman"/>
          <w:color w:val="201F1E"/>
          <w:szCs w:val="24"/>
        </w:rPr>
        <w:t xml:space="preserve"> κύρωση που θα μπορούσαμε να </w:t>
      </w:r>
      <w:r>
        <w:rPr>
          <w:rFonts w:eastAsia="Times New Roman"/>
          <w:color w:val="201F1E"/>
          <w:szCs w:val="24"/>
        </w:rPr>
        <w:t>τη λήξουμε</w:t>
      </w:r>
      <w:r w:rsidRPr="00392FAD">
        <w:rPr>
          <w:rFonts w:eastAsia="Times New Roman"/>
          <w:color w:val="201F1E"/>
          <w:szCs w:val="24"/>
        </w:rPr>
        <w:t xml:space="preserve"> μέσα σε μισή ώρα</w:t>
      </w:r>
      <w:r>
        <w:rPr>
          <w:rFonts w:eastAsia="Times New Roman"/>
          <w:color w:val="201F1E"/>
          <w:szCs w:val="24"/>
        </w:rPr>
        <w:t>,</w:t>
      </w:r>
      <w:r w:rsidRPr="00392FAD">
        <w:rPr>
          <w:rFonts w:eastAsia="Times New Roman"/>
          <w:color w:val="201F1E"/>
          <w:szCs w:val="24"/>
        </w:rPr>
        <w:t xml:space="preserve"> όλες οι πτέρυγες της Βουλής</w:t>
      </w:r>
      <w:r>
        <w:rPr>
          <w:rFonts w:eastAsia="Times New Roman"/>
          <w:color w:val="201F1E"/>
          <w:szCs w:val="24"/>
        </w:rPr>
        <w:t>,</w:t>
      </w:r>
      <w:r w:rsidRPr="00392FAD">
        <w:rPr>
          <w:rFonts w:eastAsia="Times New Roman"/>
          <w:color w:val="201F1E"/>
          <w:szCs w:val="24"/>
        </w:rPr>
        <w:t xml:space="preserve"> τ</w:t>
      </w:r>
      <w:r>
        <w:rPr>
          <w:rFonts w:eastAsia="Times New Roman"/>
          <w:color w:val="201F1E"/>
          <w:szCs w:val="24"/>
        </w:rPr>
        <w:t>η μετατρέψατε σε νομοσχέδιο ό</w:t>
      </w:r>
      <w:r w:rsidRPr="00392FAD">
        <w:rPr>
          <w:rFonts w:eastAsia="Times New Roman"/>
          <w:color w:val="201F1E"/>
          <w:szCs w:val="24"/>
        </w:rPr>
        <w:t xml:space="preserve">χι </w:t>
      </w:r>
      <w:r w:rsidRPr="00392FAD">
        <w:rPr>
          <w:rFonts w:eastAsia="Times New Roman"/>
          <w:color w:val="201F1E"/>
          <w:szCs w:val="24"/>
        </w:rPr>
        <w:lastRenderedPageBreak/>
        <w:t xml:space="preserve">για να συζητήσουμε την κύρωση και τη σύμβαση της δωρεάς μεταξύ του </w:t>
      </w:r>
      <w:r>
        <w:rPr>
          <w:rFonts w:eastAsia="Times New Roman"/>
          <w:color w:val="201F1E"/>
          <w:szCs w:val="24"/>
        </w:rPr>
        <w:t>ελληνικού δημοσίου και του Γ</w:t>
      </w:r>
      <w:r w:rsidRPr="00392FAD">
        <w:rPr>
          <w:rFonts w:eastAsia="Times New Roman"/>
          <w:color w:val="201F1E"/>
          <w:szCs w:val="24"/>
        </w:rPr>
        <w:t xml:space="preserve">ενικού </w:t>
      </w:r>
      <w:r>
        <w:rPr>
          <w:rFonts w:eastAsia="Times New Roman"/>
          <w:color w:val="201F1E"/>
          <w:szCs w:val="24"/>
        </w:rPr>
        <w:t>Ν</w:t>
      </w:r>
      <w:r w:rsidRPr="00392FAD">
        <w:rPr>
          <w:rFonts w:eastAsia="Times New Roman"/>
          <w:color w:val="201F1E"/>
          <w:szCs w:val="24"/>
        </w:rPr>
        <w:t xml:space="preserve">οσοκομείου </w:t>
      </w:r>
      <w:proofErr w:type="spellStart"/>
      <w:r w:rsidRPr="00392FAD">
        <w:rPr>
          <w:rFonts w:eastAsia="Times New Roman"/>
          <w:color w:val="201F1E"/>
          <w:szCs w:val="24"/>
        </w:rPr>
        <w:t>Παίδων</w:t>
      </w:r>
      <w:proofErr w:type="spellEnd"/>
      <w:r w:rsidRPr="00392FAD">
        <w:rPr>
          <w:rFonts w:eastAsia="Times New Roman"/>
          <w:color w:val="201F1E"/>
          <w:szCs w:val="24"/>
        </w:rPr>
        <w:t xml:space="preserve"> Πεντέλης και τη</w:t>
      </w:r>
      <w:r w:rsidRPr="00392FAD">
        <w:rPr>
          <w:rFonts w:eastAsia="Times New Roman"/>
          <w:color w:val="201F1E"/>
          <w:szCs w:val="24"/>
        </w:rPr>
        <w:t xml:space="preserve">ς διαθήκης </w:t>
      </w:r>
      <w:r>
        <w:rPr>
          <w:rFonts w:eastAsia="Times New Roman"/>
          <w:color w:val="201F1E"/>
          <w:szCs w:val="24"/>
        </w:rPr>
        <w:t xml:space="preserve">της </w:t>
      </w:r>
      <w:r>
        <w:rPr>
          <w:rFonts w:eastAsia="Times New Roman"/>
          <w:color w:val="201F1E"/>
          <w:szCs w:val="24"/>
        </w:rPr>
        <w:t>Ελισάβετ Παπαγιαννόπουλου, α</w:t>
      </w:r>
      <w:r w:rsidRPr="00392FAD">
        <w:rPr>
          <w:rFonts w:eastAsia="Times New Roman"/>
          <w:color w:val="201F1E"/>
          <w:szCs w:val="24"/>
        </w:rPr>
        <w:t xml:space="preserve">λλά για να συζητήσουμε </w:t>
      </w:r>
      <w:r>
        <w:rPr>
          <w:rFonts w:eastAsia="Times New Roman"/>
          <w:color w:val="201F1E"/>
          <w:szCs w:val="24"/>
        </w:rPr>
        <w:t xml:space="preserve">ξανά </w:t>
      </w:r>
      <w:r w:rsidRPr="00392FAD">
        <w:rPr>
          <w:rFonts w:eastAsia="Times New Roman"/>
          <w:color w:val="201F1E"/>
          <w:szCs w:val="24"/>
        </w:rPr>
        <w:t xml:space="preserve">για ένα σωρό τροπολογίες τις οποίες θα αναφέρω </w:t>
      </w:r>
      <w:r>
        <w:rPr>
          <w:rFonts w:eastAsia="Times New Roman"/>
          <w:color w:val="201F1E"/>
          <w:szCs w:val="24"/>
        </w:rPr>
        <w:t>σ</w:t>
      </w:r>
      <w:r w:rsidRPr="00392FAD">
        <w:rPr>
          <w:rFonts w:eastAsia="Times New Roman"/>
          <w:color w:val="201F1E"/>
          <w:szCs w:val="24"/>
        </w:rPr>
        <w:t>τη συνέχεια</w:t>
      </w:r>
      <w:r>
        <w:rPr>
          <w:rFonts w:eastAsia="Times New Roman"/>
          <w:color w:val="201F1E"/>
          <w:szCs w:val="24"/>
        </w:rPr>
        <w:t>.</w:t>
      </w:r>
    </w:p>
    <w:p w14:paraId="7632C4E5"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Το είχατε σκοπό να φέρετε</w:t>
      </w:r>
      <w:r w:rsidRPr="00392FAD">
        <w:rPr>
          <w:rFonts w:eastAsia="Times New Roman"/>
          <w:color w:val="201F1E"/>
          <w:szCs w:val="24"/>
        </w:rPr>
        <w:t xml:space="preserve"> τροπολογίες και για αυτό μετατρέψατε αυτή την κύρωση σε νομοσχέδιο</w:t>
      </w:r>
      <w:r>
        <w:rPr>
          <w:rFonts w:eastAsia="Times New Roman"/>
          <w:color w:val="201F1E"/>
          <w:szCs w:val="24"/>
        </w:rPr>
        <w:t>.</w:t>
      </w:r>
      <w:r w:rsidRPr="00392FAD">
        <w:rPr>
          <w:rFonts w:eastAsia="Times New Roman"/>
          <w:color w:val="201F1E"/>
          <w:szCs w:val="24"/>
        </w:rPr>
        <w:t xml:space="preserve"> Όσον αφορά τη συγκεκριμένη κύρ</w:t>
      </w:r>
      <w:r w:rsidRPr="00392FAD">
        <w:rPr>
          <w:rFonts w:eastAsia="Times New Roman"/>
          <w:color w:val="201F1E"/>
          <w:szCs w:val="24"/>
        </w:rPr>
        <w:t>ωση</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τα είπαμε και στην ε</w:t>
      </w:r>
      <w:r w:rsidRPr="00392FAD">
        <w:rPr>
          <w:rFonts w:eastAsia="Times New Roman"/>
          <w:color w:val="201F1E"/>
          <w:szCs w:val="24"/>
        </w:rPr>
        <w:t>πιτροπή</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Δ</w:t>
      </w:r>
      <w:r w:rsidRPr="00392FAD">
        <w:rPr>
          <w:rFonts w:eastAsia="Times New Roman"/>
          <w:color w:val="201F1E"/>
          <w:szCs w:val="24"/>
        </w:rPr>
        <w:t>εν έχ</w:t>
      </w:r>
      <w:r>
        <w:rPr>
          <w:rFonts w:eastAsia="Times New Roman"/>
          <w:color w:val="201F1E"/>
          <w:szCs w:val="24"/>
        </w:rPr>
        <w:t>ουμε</w:t>
      </w:r>
      <w:r w:rsidRPr="00392FAD">
        <w:rPr>
          <w:rFonts w:eastAsia="Times New Roman"/>
          <w:color w:val="201F1E"/>
          <w:szCs w:val="24"/>
        </w:rPr>
        <w:t xml:space="preserve"> να προσθέσουμε πολλά πάνω σε αυτό</w:t>
      </w:r>
      <w:r>
        <w:rPr>
          <w:rFonts w:eastAsia="Times New Roman"/>
          <w:color w:val="201F1E"/>
          <w:szCs w:val="24"/>
        </w:rPr>
        <w:t>.</w:t>
      </w:r>
      <w:r w:rsidRPr="00392FAD">
        <w:rPr>
          <w:rFonts w:eastAsia="Times New Roman"/>
          <w:color w:val="201F1E"/>
          <w:szCs w:val="24"/>
        </w:rPr>
        <w:t xml:space="preserve"> Έχουμε τονίσει κι άλλες φορές </w:t>
      </w:r>
      <w:r>
        <w:rPr>
          <w:rFonts w:eastAsia="Times New Roman"/>
          <w:color w:val="201F1E"/>
          <w:szCs w:val="24"/>
        </w:rPr>
        <w:t>-</w:t>
      </w:r>
      <w:r w:rsidRPr="00392FAD">
        <w:rPr>
          <w:rFonts w:eastAsia="Times New Roman"/>
          <w:color w:val="201F1E"/>
          <w:szCs w:val="24"/>
        </w:rPr>
        <w:t>θα το επαναλάβουμε και τώρα</w:t>
      </w:r>
      <w:r>
        <w:rPr>
          <w:rFonts w:eastAsia="Times New Roman"/>
          <w:color w:val="201F1E"/>
          <w:szCs w:val="24"/>
        </w:rPr>
        <w:t>-</w:t>
      </w:r>
      <w:r w:rsidRPr="00392FAD">
        <w:rPr>
          <w:rFonts w:eastAsia="Times New Roman"/>
          <w:color w:val="201F1E"/>
          <w:szCs w:val="24"/>
        </w:rPr>
        <w:t xml:space="preserve"> ότι είναι ελπιδοφόρο </w:t>
      </w:r>
      <w:r>
        <w:rPr>
          <w:rFonts w:eastAsia="Times New Roman"/>
          <w:color w:val="201F1E"/>
          <w:szCs w:val="24"/>
        </w:rPr>
        <w:t>να γίνονται</w:t>
      </w:r>
      <w:r w:rsidRPr="00392FAD">
        <w:rPr>
          <w:rFonts w:eastAsia="Times New Roman"/>
          <w:color w:val="201F1E"/>
          <w:szCs w:val="24"/>
        </w:rPr>
        <w:t xml:space="preserve"> ακόμα δωρεές προς το ελληνικό δημόσιο</w:t>
      </w:r>
      <w:r>
        <w:rPr>
          <w:rFonts w:eastAsia="Times New Roman"/>
          <w:color w:val="201F1E"/>
          <w:szCs w:val="24"/>
        </w:rPr>
        <w:t>,</w:t>
      </w:r>
      <w:r w:rsidRPr="00392FAD">
        <w:rPr>
          <w:rFonts w:eastAsia="Times New Roman"/>
          <w:color w:val="201F1E"/>
          <w:szCs w:val="24"/>
        </w:rPr>
        <w:t xml:space="preserve"> στην εποχή που ζούμε με την οξύτατη κοινωνικ</w:t>
      </w:r>
      <w:r w:rsidRPr="00392FAD">
        <w:rPr>
          <w:rFonts w:eastAsia="Times New Roman"/>
          <w:color w:val="201F1E"/>
          <w:szCs w:val="24"/>
        </w:rPr>
        <w:t xml:space="preserve">ή </w:t>
      </w:r>
      <w:r>
        <w:rPr>
          <w:rFonts w:eastAsia="Times New Roman"/>
          <w:color w:val="201F1E"/>
          <w:szCs w:val="24"/>
        </w:rPr>
        <w:t xml:space="preserve">και </w:t>
      </w:r>
      <w:r w:rsidRPr="00392FAD">
        <w:rPr>
          <w:rFonts w:eastAsia="Times New Roman"/>
          <w:color w:val="201F1E"/>
          <w:szCs w:val="24"/>
        </w:rPr>
        <w:t>οικονομική κρίση</w:t>
      </w:r>
      <w:r>
        <w:rPr>
          <w:rFonts w:eastAsia="Times New Roman"/>
          <w:color w:val="201F1E"/>
          <w:szCs w:val="24"/>
        </w:rPr>
        <w:t>. Το ότι μία Ε</w:t>
      </w:r>
      <w:r w:rsidRPr="00392FAD">
        <w:rPr>
          <w:rFonts w:eastAsia="Times New Roman"/>
          <w:color w:val="201F1E"/>
          <w:szCs w:val="24"/>
        </w:rPr>
        <w:t xml:space="preserve">λληνίδα αποφασίζει να αξιοποιήσει τα λεφτά που θα πάρει από την πώληση ενός ακινήτου </w:t>
      </w:r>
      <w:r>
        <w:rPr>
          <w:rFonts w:eastAsia="Times New Roman"/>
          <w:color w:val="201F1E"/>
          <w:szCs w:val="24"/>
        </w:rPr>
        <w:t>της,</w:t>
      </w:r>
      <w:r w:rsidRPr="00392FAD">
        <w:rPr>
          <w:rFonts w:eastAsia="Times New Roman"/>
          <w:color w:val="201F1E"/>
          <w:szCs w:val="24"/>
        </w:rPr>
        <w:t xml:space="preserve"> στο να φτιαχτεί ένας όροφος ενός κτ</w:t>
      </w:r>
      <w:r>
        <w:rPr>
          <w:rFonts w:eastAsia="Times New Roman"/>
          <w:color w:val="201F1E"/>
          <w:szCs w:val="24"/>
        </w:rPr>
        <w:t>η</w:t>
      </w:r>
      <w:r w:rsidRPr="00392FAD">
        <w:rPr>
          <w:rFonts w:eastAsia="Times New Roman"/>
          <w:color w:val="201F1E"/>
          <w:szCs w:val="24"/>
        </w:rPr>
        <w:t xml:space="preserve">ρίου </w:t>
      </w:r>
      <w:r>
        <w:rPr>
          <w:rFonts w:eastAsia="Times New Roman"/>
          <w:color w:val="201F1E"/>
          <w:szCs w:val="24"/>
        </w:rPr>
        <w:t>στο</w:t>
      </w:r>
      <w:r w:rsidRPr="00392FAD">
        <w:rPr>
          <w:rFonts w:eastAsia="Times New Roman"/>
          <w:color w:val="201F1E"/>
          <w:szCs w:val="24"/>
        </w:rPr>
        <w:t xml:space="preserve"> </w:t>
      </w:r>
      <w:r>
        <w:rPr>
          <w:rFonts w:eastAsia="Times New Roman"/>
          <w:color w:val="201F1E"/>
          <w:szCs w:val="24"/>
        </w:rPr>
        <w:t>Ν</w:t>
      </w:r>
      <w:r w:rsidRPr="00392FAD">
        <w:rPr>
          <w:rFonts w:eastAsia="Times New Roman"/>
          <w:color w:val="201F1E"/>
          <w:szCs w:val="24"/>
        </w:rPr>
        <w:t xml:space="preserve">οσοκομείο </w:t>
      </w:r>
      <w:proofErr w:type="spellStart"/>
      <w:r w:rsidRPr="00392FAD">
        <w:rPr>
          <w:rFonts w:eastAsia="Times New Roman"/>
          <w:color w:val="201F1E"/>
          <w:szCs w:val="24"/>
        </w:rPr>
        <w:t>Παίδων</w:t>
      </w:r>
      <w:proofErr w:type="spellEnd"/>
      <w:r w:rsidRPr="00392FAD">
        <w:rPr>
          <w:rFonts w:eastAsia="Times New Roman"/>
          <w:color w:val="201F1E"/>
          <w:szCs w:val="24"/>
        </w:rPr>
        <w:t xml:space="preserve"> Πεντέλης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είναι κάτι που μας γεμίζει αν μη τι άλλο ε</w:t>
      </w:r>
      <w:r w:rsidRPr="00392FAD">
        <w:rPr>
          <w:rFonts w:eastAsia="Times New Roman"/>
          <w:color w:val="201F1E"/>
          <w:szCs w:val="24"/>
        </w:rPr>
        <w:t>λπίδα και αισιο</w:t>
      </w:r>
      <w:r w:rsidRPr="00392FAD">
        <w:rPr>
          <w:rFonts w:eastAsia="Times New Roman"/>
          <w:color w:val="201F1E"/>
          <w:szCs w:val="24"/>
        </w:rPr>
        <w:t>δοξία ειδικά στους δύσκολους καιρούς που βιώνουμε την οξύτατη κοινωνική και οικονομική κρίση</w:t>
      </w:r>
      <w:r>
        <w:rPr>
          <w:rFonts w:eastAsia="Times New Roman"/>
          <w:color w:val="201F1E"/>
          <w:szCs w:val="24"/>
        </w:rPr>
        <w:t>.</w:t>
      </w:r>
      <w:r w:rsidRPr="00392FAD">
        <w:rPr>
          <w:rFonts w:eastAsia="Times New Roman"/>
          <w:color w:val="201F1E"/>
          <w:szCs w:val="24"/>
        </w:rPr>
        <w:t xml:space="preserve"> </w:t>
      </w:r>
    </w:p>
    <w:p w14:paraId="7632C4E6"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Στο παρελθόν</w:t>
      </w:r>
      <w:r>
        <w:rPr>
          <w:rFonts w:eastAsia="Times New Roman"/>
          <w:color w:val="201F1E"/>
          <w:szCs w:val="24"/>
        </w:rPr>
        <w:t>,</w:t>
      </w:r>
      <w:r>
        <w:rPr>
          <w:rFonts w:eastAsia="Times New Roman"/>
          <w:color w:val="201F1E"/>
          <w:szCs w:val="24"/>
        </w:rPr>
        <w:t xml:space="preserve"> </w:t>
      </w:r>
      <w:r w:rsidRPr="00392FAD">
        <w:rPr>
          <w:rFonts w:eastAsia="Times New Roman"/>
          <w:color w:val="201F1E"/>
          <w:szCs w:val="24"/>
        </w:rPr>
        <w:t>βέβαια</w:t>
      </w:r>
      <w:r>
        <w:rPr>
          <w:rFonts w:eastAsia="Times New Roman"/>
          <w:color w:val="201F1E"/>
          <w:szCs w:val="24"/>
        </w:rPr>
        <w:t>,</w:t>
      </w:r>
      <w:r w:rsidRPr="00392FAD">
        <w:rPr>
          <w:rFonts w:eastAsia="Times New Roman"/>
          <w:color w:val="201F1E"/>
          <w:szCs w:val="24"/>
        </w:rPr>
        <w:t xml:space="preserve"> η Αριστερά για δωρεές </w:t>
      </w:r>
      <w:r>
        <w:rPr>
          <w:rFonts w:eastAsia="Times New Roman"/>
          <w:color w:val="201F1E"/>
          <w:szCs w:val="24"/>
        </w:rPr>
        <w:t xml:space="preserve">τέτοιου </w:t>
      </w:r>
      <w:r w:rsidRPr="00392FAD">
        <w:rPr>
          <w:rFonts w:eastAsia="Times New Roman"/>
          <w:color w:val="201F1E"/>
          <w:szCs w:val="24"/>
        </w:rPr>
        <w:t xml:space="preserve">είδους </w:t>
      </w:r>
      <w:r>
        <w:rPr>
          <w:rFonts w:eastAsia="Times New Roman"/>
          <w:color w:val="201F1E"/>
          <w:szCs w:val="24"/>
        </w:rPr>
        <w:t>διατηρούσε</w:t>
      </w:r>
      <w:r w:rsidRPr="00392FAD">
        <w:rPr>
          <w:rFonts w:eastAsia="Times New Roman"/>
          <w:color w:val="201F1E"/>
          <w:szCs w:val="24"/>
        </w:rPr>
        <w:t xml:space="preserve"> ιδεοληψίες</w:t>
      </w:r>
      <w:r>
        <w:rPr>
          <w:rFonts w:eastAsia="Times New Roman"/>
          <w:color w:val="201F1E"/>
          <w:szCs w:val="24"/>
        </w:rPr>
        <w:t>. Θ</w:t>
      </w:r>
      <w:r w:rsidRPr="00392FAD">
        <w:rPr>
          <w:rFonts w:eastAsia="Times New Roman"/>
          <w:color w:val="201F1E"/>
          <w:szCs w:val="24"/>
        </w:rPr>
        <w:t>υμόμαστε το 2014</w:t>
      </w:r>
      <w:r>
        <w:rPr>
          <w:rFonts w:eastAsia="Times New Roman"/>
          <w:color w:val="201F1E"/>
          <w:szCs w:val="24"/>
        </w:rPr>
        <w:t>,</w:t>
      </w:r>
      <w:r w:rsidRPr="00392FAD">
        <w:rPr>
          <w:rFonts w:eastAsia="Times New Roman"/>
          <w:color w:val="201F1E"/>
          <w:szCs w:val="24"/>
        </w:rPr>
        <w:t xml:space="preserve"> όταν ο ΣΥΡΙΖΑ και</w:t>
      </w:r>
      <w:r>
        <w:rPr>
          <w:rFonts w:eastAsia="Times New Roman"/>
          <w:color w:val="201F1E"/>
          <w:szCs w:val="24"/>
        </w:rPr>
        <w:t xml:space="preserve"> το</w:t>
      </w:r>
      <w:r w:rsidRPr="00392FAD">
        <w:rPr>
          <w:rFonts w:eastAsia="Times New Roman"/>
          <w:color w:val="201F1E"/>
          <w:szCs w:val="24"/>
        </w:rPr>
        <w:t xml:space="preserve"> ΚΚΕ </w:t>
      </w:r>
      <w:r>
        <w:rPr>
          <w:rFonts w:eastAsia="Times New Roman"/>
          <w:color w:val="201F1E"/>
          <w:szCs w:val="24"/>
        </w:rPr>
        <w:t>καταψήφιζαν</w:t>
      </w:r>
      <w:r w:rsidRPr="00392FAD">
        <w:rPr>
          <w:rFonts w:eastAsia="Times New Roman"/>
          <w:color w:val="201F1E"/>
          <w:szCs w:val="24"/>
        </w:rPr>
        <w:t xml:space="preserve"> μαζί </w:t>
      </w:r>
      <w:r>
        <w:rPr>
          <w:rFonts w:eastAsia="Times New Roman"/>
          <w:color w:val="201F1E"/>
          <w:szCs w:val="24"/>
        </w:rPr>
        <w:t>τη</w:t>
      </w:r>
      <w:r w:rsidRPr="00392FAD">
        <w:rPr>
          <w:rFonts w:eastAsia="Times New Roman"/>
          <w:color w:val="201F1E"/>
          <w:szCs w:val="24"/>
        </w:rPr>
        <w:t xml:space="preserve"> δωρεά για </w:t>
      </w:r>
      <w:r>
        <w:rPr>
          <w:rFonts w:eastAsia="Times New Roman"/>
          <w:color w:val="201F1E"/>
          <w:szCs w:val="24"/>
        </w:rPr>
        <w:t>ανέγερση</w:t>
      </w:r>
      <w:r w:rsidRPr="00392FAD">
        <w:rPr>
          <w:rFonts w:eastAsia="Times New Roman"/>
          <w:color w:val="201F1E"/>
          <w:szCs w:val="24"/>
        </w:rPr>
        <w:t xml:space="preserve"> ξενώνα για τη φιλοξενία συγγενών καρκινοπαθών</w:t>
      </w:r>
      <w:r>
        <w:rPr>
          <w:rFonts w:eastAsia="Times New Roman"/>
          <w:color w:val="201F1E"/>
          <w:szCs w:val="24"/>
        </w:rPr>
        <w:t>.</w:t>
      </w:r>
      <w:r w:rsidRPr="00392FAD">
        <w:rPr>
          <w:rFonts w:eastAsia="Times New Roman"/>
          <w:color w:val="201F1E"/>
          <w:szCs w:val="24"/>
        </w:rPr>
        <w:t xml:space="preserve"> Προφανώς </w:t>
      </w:r>
      <w:r>
        <w:rPr>
          <w:rFonts w:eastAsia="Times New Roman"/>
          <w:color w:val="201F1E"/>
          <w:szCs w:val="24"/>
        </w:rPr>
        <w:t>τώρα</w:t>
      </w:r>
      <w:r w:rsidRPr="00392FAD">
        <w:rPr>
          <w:rFonts w:eastAsia="Times New Roman"/>
          <w:color w:val="201F1E"/>
          <w:szCs w:val="24"/>
        </w:rPr>
        <w:t xml:space="preserve"> αφήνετε πίσω </w:t>
      </w:r>
      <w:r>
        <w:rPr>
          <w:rFonts w:eastAsia="Times New Roman"/>
          <w:color w:val="201F1E"/>
          <w:szCs w:val="24"/>
        </w:rPr>
        <w:t>τις</w:t>
      </w:r>
      <w:r w:rsidRPr="00392FAD">
        <w:rPr>
          <w:rFonts w:eastAsia="Times New Roman"/>
          <w:color w:val="201F1E"/>
          <w:szCs w:val="24"/>
        </w:rPr>
        <w:t xml:space="preserve"> ιδεοληψί</w:t>
      </w:r>
      <w:r>
        <w:rPr>
          <w:rFonts w:eastAsia="Times New Roman"/>
          <w:color w:val="201F1E"/>
          <w:szCs w:val="24"/>
        </w:rPr>
        <w:t>ε</w:t>
      </w:r>
      <w:r w:rsidRPr="00392FAD">
        <w:rPr>
          <w:rFonts w:eastAsia="Times New Roman"/>
          <w:color w:val="201F1E"/>
          <w:szCs w:val="24"/>
        </w:rPr>
        <w:t xml:space="preserve">ς </w:t>
      </w:r>
      <w:r>
        <w:rPr>
          <w:rFonts w:eastAsia="Times New Roman"/>
          <w:color w:val="201F1E"/>
          <w:szCs w:val="24"/>
        </w:rPr>
        <w:t>σας, α</w:t>
      </w:r>
      <w:r w:rsidRPr="00392FAD">
        <w:rPr>
          <w:rFonts w:eastAsia="Times New Roman"/>
          <w:color w:val="201F1E"/>
          <w:szCs w:val="24"/>
        </w:rPr>
        <w:t xml:space="preserve">φού η βούληση ιδιωτών δίνει λύσεις </w:t>
      </w:r>
      <w:r>
        <w:rPr>
          <w:rFonts w:eastAsia="Times New Roman"/>
          <w:color w:val="201F1E"/>
          <w:szCs w:val="24"/>
        </w:rPr>
        <w:t>και</w:t>
      </w:r>
      <w:r w:rsidRPr="00392FAD">
        <w:rPr>
          <w:rFonts w:eastAsia="Times New Roman"/>
          <w:color w:val="201F1E"/>
          <w:szCs w:val="24"/>
        </w:rPr>
        <w:t xml:space="preserve"> βοηθά αποτελεσματ</w:t>
      </w:r>
      <w:r>
        <w:rPr>
          <w:rFonts w:eastAsia="Times New Roman"/>
          <w:color w:val="201F1E"/>
          <w:szCs w:val="24"/>
        </w:rPr>
        <w:t>ικά</w:t>
      </w:r>
      <w:r>
        <w:rPr>
          <w:rFonts w:eastAsia="Times New Roman"/>
          <w:color w:val="201F1E"/>
          <w:szCs w:val="24"/>
        </w:rPr>
        <w:t>,</w:t>
      </w:r>
      <w:r>
        <w:rPr>
          <w:rFonts w:eastAsia="Times New Roman"/>
          <w:color w:val="201F1E"/>
          <w:szCs w:val="24"/>
        </w:rPr>
        <w:t xml:space="preserve"> εκεί που το κράτος κακώς ή κ</w:t>
      </w:r>
      <w:r w:rsidRPr="00392FAD">
        <w:rPr>
          <w:rFonts w:eastAsia="Times New Roman"/>
          <w:color w:val="201F1E"/>
          <w:szCs w:val="24"/>
        </w:rPr>
        <w:t>αλώς δεν μπορεί να βοηθήσει</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Ε</w:t>
      </w:r>
      <w:r w:rsidRPr="00392FAD">
        <w:rPr>
          <w:rFonts w:eastAsia="Times New Roman"/>
          <w:color w:val="201F1E"/>
          <w:szCs w:val="24"/>
        </w:rPr>
        <w:t>σείς τώρα εκεί που κατακρίν</w:t>
      </w:r>
      <w:r>
        <w:rPr>
          <w:rFonts w:eastAsia="Times New Roman"/>
          <w:color w:val="201F1E"/>
          <w:szCs w:val="24"/>
        </w:rPr>
        <w:t>ατε</w:t>
      </w:r>
      <w:r w:rsidRPr="00392FAD">
        <w:rPr>
          <w:rFonts w:eastAsia="Times New Roman"/>
          <w:color w:val="201F1E"/>
          <w:szCs w:val="24"/>
        </w:rPr>
        <w:t xml:space="preserve"> </w:t>
      </w:r>
      <w:r>
        <w:rPr>
          <w:rFonts w:eastAsia="Times New Roman"/>
          <w:color w:val="201F1E"/>
          <w:szCs w:val="24"/>
        </w:rPr>
        <w:t>κα</w:t>
      </w:r>
      <w:r>
        <w:rPr>
          <w:rFonts w:eastAsia="Times New Roman"/>
          <w:color w:val="201F1E"/>
          <w:szCs w:val="24"/>
        </w:rPr>
        <w:t>ι λοιδορούσατε</w:t>
      </w:r>
      <w:r w:rsidRPr="00392FAD">
        <w:rPr>
          <w:rFonts w:eastAsia="Times New Roman"/>
          <w:color w:val="201F1E"/>
          <w:szCs w:val="24"/>
        </w:rPr>
        <w:t xml:space="preserve"> </w:t>
      </w:r>
      <w:r>
        <w:rPr>
          <w:rFonts w:eastAsia="Times New Roman"/>
          <w:color w:val="201F1E"/>
          <w:szCs w:val="24"/>
        </w:rPr>
        <w:t>ως</w:t>
      </w:r>
      <w:r w:rsidRPr="00392FAD">
        <w:rPr>
          <w:rFonts w:eastAsia="Times New Roman"/>
          <w:color w:val="201F1E"/>
          <w:szCs w:val="24"/>
        </w:rPr>
        <w:t xml:space="preserve"> </w:t>
      </w:r>
      <w:r>
        <w:rPr>
          <w:rFonts w:eastAsia="Times New Roman"/>
          <w:color w:val="201F1E"/>
          <w:szCs w:val="24"/>
        </w:rPr>
        <w:t>α</w:t>
      </w:r>
      <w:r w:rsidRPr="00392FAD">
        <w:rPr>
          <w:rFonts w:eastAsia="Times New Roman"/>
          <w:color w:val="201F1E"/>
          <w:szCs w:val="24"/>
        </w:rPr>
        <w:t xml:space="preserve">ντιπολίτευση </w:t>
      </w:r>
      <w:r>
        <w:rPr>
          <w:rFonts w:eastAsia="Times New Roman"/>
          <w:color w:val="201F1E"/>
          <w:szCs w:val="24"/>
        </w:rPr>
        <w:t xml:space="preserve">κάποιους ανθρώπους που έχουν κάποια </w:t>
      </w:r>
      <w:r w:rsidRPr="00392FAD">
        <w:rPr>
          <w:rFonts w:eastAsia="Times New Roman"/>
          <w:color w:val="201F1E"/>
          <w:szCs w:val="24"/>
        </w:rPr>
        <w:t>οικονομική επιφάνεια</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τώρα είσαστε στη δύσκολη θέση να π</w:t>
      </w:r>
      <w:r w:rsidRPr="00392FAD">
        <w:rPr>
          <w:rFonts w:eastAsia="Times New Roman"/>
          <w:color w:val="201F1E"/>
          <w:szCs w:val="24"/>
        </w:rPr>
        <w:t>ηγαίνετε ν</w:t>
      </w:r>
      <w:r>
        <w:rPr>
          <w:rFonts w:eastAsia="Times New Roman"/>
          <w:color w:val="201F1E"/>
          <w:szCs w:val="24"/>
        </w:rPr>
        <w:t>α κάνετε και διακοπές στα κότερά</w:t>
      </w:r>
      <w:r w:rsidRPr="00392FAD">
        <w:rPr>
          <w:rFonts w:eastAsia="Times New Roman"/>
          <w:color w:val="201F1E"/>
          <w:szCs w:val="24"/>
        </w:rPr>
        <w:t xml:space="preserve"> </w:t>
      </w:r>
      <w:r>
        <w:rPr>
          <w:rFonts w:eastAsia="Times New Roman"/>
          <w:color w:val="201F1E"/>
          <w:szCs w:val="24"/>
        </w:rPr>
        <w:t xml:space="preserve">τους. </w:t>
      </w:r>
    </w:p>
    <w:p w14:paraId="7632C4E7"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Το ζήτημα</w:t>
      </w:r>
      <w:r>
        <w:rPr>
          <w:rFonts w:eastAsia="Times New Roman"/>
          <w:color w:val="201F1E"/>
          <w:szCs w:val="24"/>
        </w:rPr>
        <w:t>,</w:t>
      </w:r>
      <w:r>
        <w:rPr>
          <w:rFonts w:eastAsia="Times New Roman"/>
          <w:color w:val="201F1E"/>
          <w:szCs w:val="24"/>
        </w:rPr>
        <w:t xml:space="preserve"> βέβαια</w:t>
      </w:r>
      <w:r>
        <w:rPr>
          <w:rFonts w:eastAsia="Times New Roman"/>
          <w:color w:val="201F1E"/>
          <w:szCs w:val="24"/>
        </w:rPr>
        <w:t>,</w:t>
      </w:r>
      <w:r w:rsidRPr="00392FAD">
        <w:rPr>
          <w:rFonts w:eastAsia="Times New Roman"/>
          <w:color w:val="201F1E"/>
          <w:szCs w:val="24"/>
        </w:rPr>
        <w:t xml:space="preserve"> σχετικά με τις δωρεές και σε άλλα νοσοκομεία και θεραπευτικές μ</w:t>
      </w:r>
      <w:r w:rsidRPr="00392FAD">
        <w:rPr>
          <w:rFonts w:eastAsia="Times New Roman"/>
          <w:color w:val="201F1E"/>
          <w:szCs w:val="24"/>
        </w:rPr>
        <w:t xml:space="preserve">ονάδες </w:t>
      </w:r>
      <w:r>
        <w:rPr>
          <w:rFonts w:eastAsia="Times New Roman"/>
          <w:color w:val="201F1E"/>
          <w:szCs w:val="24"/>
        </w:rPr>
        <w:t>είναι άλλο. Και</w:t>
      </w:r>
      <w:r w:rsidRPr="00392FAD">
        <w:rPr>
          <w:rFonts w:eastAsia="Times New Roman"/>
          <w:color w:val="201F1E"/>
          <w:szCs w:val="24"/>
        </w:rPr>
        <w:t xml:space="preserve"> είναι ευτύχημα όταν με τέτοιες πρωτοβουλίες μπορούν να λειτουργούν νοσοκομεία αλλά και άλλες δομές</w:t>
      </w:r>
      <w:r>
        <w:rPr>
          <w:rFonts w:eastAsia="Times New Roman"/>
          <w:color w:val="201F1E"/>
          <w:szCs w:val="24"/>
        </w:rPr>
        <w:t>, α</w:t>
      </w:r>
      <w:r w:rsidRPr="00392FAD">
        <w:rPr>
          <w:rFonts w:eastAsia="Times New Roman"/>
          <w:color w:val="201F1E"/>
          <w:szCs w:val="24"/>
        </w:rPr>
        <w:t>ρέσει δεν αρέσει σε κάποιους</w:t>
      </w:r>
      <w:r>
        <w:rPr>
          <w:rFonts w:eastAsia="Times New Roman"/>
          <w:color w:val="201F1E"/>
          <w:szCs w:val="24"/>
        </w:rPr>
        <w:t>.</w:t>
      </w:r>
      <w:r w:rsidRPr="00392FAD">
        <w:rPr>
          <w:rFonts w:eastAsia="Times New Roman"/>
          <w:color w:val="201F1E"/>
          <w:szCs w:val="24"/>
        </w:rPr>
        <w:t xml:space="preserve"> </w:t>
      </w:r>
    </w:p>
    <w:p w14:paraId="7632C4E8"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Το ζήτημα, λ</w:t>
      </w:r>
      <w:r w:rsidRPr="00392FAD">
        <w:rPr>
          <w:rFonts w:eastAsia="Times New Roman"/>
          <w:color w:val="201F1E"/>
          <w:szCs w:val="24"/>
        </w:rPr>
        <w:t>οιπόν</w:t>
      </w:r>
      <w:r>
        <w:rPr>
          <w:rFonts w:eastAsia="Times New Roman"/>
          <w:color w:val="201F1E"/>
          <w:szCs w:val="24"/>
        </w:rPr>
        <w:t>,</w:t>
      </w:r>
      <w:r w:rsidRPr="00392FAD">
        <w:rPr>
          <w:rFonts w:eastAsia="Times New Roman"/>
          <w:color w:val="201F1E"/>
          <w:szCs w:val="24"/>
        </w:rPr>
        <w:t xml:space="preserve"> είναι αν μπορούν να ενισχύονται οι </w:t>
      </w:r>
      <w:r>
        <w:rPr>
          <w:rFonts w:eastAsia="Times New Roman"/>
          <w:color w:val="201F1E"/>
          <w:szCs w:val="24"/>
        </w:rPr>
        <w:t>δομές</w:t>
      </w:r>
      <w:r w:rsidRPr="00392FAD">
        <w:rPr>
          <w:rFonts w:eastAsia="Times New Roman"/>
          <w:color w:val="201F1E"/>
          <w:szCs w:val="24"/>
        </w:rPr>
        <w:t xml:space="preserve"> υγείας</w:t>
      </w:r>
      <w:r>
        <w:rPr>
          <w:rFonts w:eastAsia="Times New Roman"/>
          <w:color w:val="201F1E"/>
          <w:szCs w:val="24"/>
        </w:rPr>
        <w:t>,</w:t>
      </w:r>
      <w:r w:rsidRPr="00392FAD">
        <w:rPr>
          <w:rFonts w:eastAsia="Times New Roman"/>
          <w:color w:val="201F1E"/>
          <w:szCs w:val="24"/>
        </w:rPr>
        <w:t xml:space="preserve"> για να στηρίζονται από το κράτος</w:t>
      </w:r>
      <w:r>
        <w:rPr>
          <w:rFonts w:eastAsia="Times New Roman"/>
          <w:color w:val="201F1E"/>
          <w:szCs w:val="24"/>
        </w:rPr>
        <w:t>,</w:t>
      </w:r>
      <w:r>
        <w:rPr>
          <w:rFonts w:eastAsia="Times New Roman"/>
          <w:color w:val="201F1E"/>
          <w:szCs w:val="24"/>
        </w:rPr>
        <w:t xml:space="preserve"> αλλά ακόμα κι αν</w:t>
      </w:r>
      <w:r w:rsidRPr="00392FAD">
        <w:rPr>
          <w:rFonts w:eastAsia="Times New Roman"/>
          <w:color w:val="201F1E"/>
          <w:szCs w:val="24"/>
        </w:rPr>
        <w:t xml:space="preserve"> οι δωρεές μπορούν να υποστηριχθούν από το κράτος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Τ</w:t>
      </w:r>
      <w:r w:rsidRPr="00392FAD">
        <w:rPr>
          <w:rFonts w:eastAsia="Times New Roman"/>
          <w:color w:val="201F1E"/>
          <w:szCs w:val="24"/>
        </w:rPr>
        <w:t xml:space="preserve">ι νόημα έχει </w:t>
      </w:r>
      <w:r>
        <w:rPr>
          <w:rFonts w:eastAsia="Times New Roman"/>
          <w:color w:val="201F1E"/>
          <w:szCs w:val="24"/>
        </w:rPr>
        <w:t>ν</w:t>
      </w:r>
      <w:r w:rsidRPr="00392FAD">
        <w:rPr>
          <w:rFonts w:eastAsia="Times New Roman"/>
          <w:color w:val="201F1E"/>
          <w:szCs w:val="24"/>
        </w:rPr>
        <w:t>α δωρίσει κάποιος</w:t>
      </w:r>
      <w:r>
        <w:rPr>
          <w:rFonts w:eastAsia="Times New Roman"/>
          <w:color w:val="201F1E"/>
          <w:szCs w:val="24"/>
        </w:rPr>
        <w:t xml:space="preserve"> μια </w:t>
      </w:r>
      <w:r w:rsidRPr="00392FAD">
        <w:rPr>
          <w:rFonts w:eastAsia="Times New Roman"/>
          <w:color w:val="201F1E"/>
          <w:szCs w:val="24"/>
        </w:rPr>
        <w:t xml:space="preserve">μονάδα </w:t>
      </w:r>
      <w:r w:rsidRPr="00392FAD">
        <w:rPr>
          <w:rFonts w:eastAsia="Times New Roman"/>
          <w:color w:val="201F1E"/>
          <w:szCs w:val="24"/>
        </w:rPr>
        <w:lastRenderedPageBreak/>
        <w:t>εντατικής θεραπείας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για παράδειγμα, ό</w:t>
      </w:r>
      <w:r w:rsidRPr="00392FAD">
        <w:rPr>
          <w:rFonts w:eastAsia="Times New Roman"/>
          <w:color w:val="201F1E"/>
          <w:szCs w:val="24"/>
        </w:rPr>
        <w:t>ταν δεν υπάρ</w:t>
      </w:r>
      <w:r>
        <w:rPr>
          <w:rFonts w:eastAsia="Times New Roman"/>
          <w:color w:val="201F1E"/>
          <w:szCs w:val="24"/>
        </w:rPr>
        <w:t>χει το προσωπικό να τη στελεχώσει;</w:t>
      </w:r>
      <w:r w:rsidRPr="00392FAD">
        <w:rPr>
          <w:rFonts w:eastAsia="Times New Roman"/>
          <w:color w:val="201F1E"/>
          <w:szCs w:val="24"/>
        </w:rPr>
        <w:t xml:space="preserve"> </w:t>
      </w:r>
      <w:r>
        <w:rPr>
          <w:rFonts w:eastAsia="Times New Roman"/>
          <w:color w:val="201F1E"/>
          <w:szCs w:val="24"/>
        </w:rPr>
        <w:t>Τ</w:t>
      </w:r>
      <w:r w:rsidRPr="00392FAD">
        <w:rPr>
          <w:rFonts w:eastAsia="Times New Roman"/>
          <w:color w:val="201F1E"/>
          <w:szCs w:val="24"/>
        </w:rPr>
        <w:t>ι νόημα έχει να φτιαχτούν υπερσύγχρονα χειρουργεία</w:t>
      </w:r>
      <w:r>
        <w:rPr>
          <w:rFonts w:eastAsia="Times New Roman"/>
          <w:color w:val="201F1E"/>
          <w:szCs w:val="24"/>
        </w:rPr>
        <w:t>,</w:t>
      </w:r>
      <w:r w:rsidRPr="00392FAD">
        <w:rPr>
          <w:rFonts w:eastAsia="Times New Roman"/>
          <w:color w:val="201F1E"/>
          <w:szCs w:val="24"/>
        </w:rPr>
        <w:t xml:space="preserve"> όταν δεν θα υπάρχουν αναλώσιμα</w:t>
      </w:r>
      <w:r>
        <w:rPr>
          <w:rFonts w:eastAsia="Times New Roman"/>
          <w:color w:val="201F1E"/>
          <w:szCs w:val="24"/>
        </w:rPr>
        <w:t>,</w:t>
      </w:r>
      <w:r w:rsidRPr="00392FAD">
        <w:rPr>
          <w:rFonts w:eastAsia="Times New Roman"/>
          <w:color w:val="201F1E"/>
          <w:szCs w:val="24"/>
        </w:rPr>
        <w:t xml:space="preserve"> όταν </w:t>
      </w:r>
      <w:r>
        <w:rPr>
          <w:rFonts w:eastAsia="Times New Roman"/>
          <w:color w:val="201F1E"/>
          <w:szCs w:val="24"/>
        </w:rPr>
        <w:t xml:space="preserve">δεν </w:t>
      </w:r>
      <w:r w:rsidRPr="00392FAD">
        <w:rPr>
          <w:rFonts w:eastAsia="Times New Roman"/>
          <w:color w:val="201F1E"/>
          <w:szCs w:val="24"/>
        </w:rPr>
        <w:t>θα υπάρχουν γιατροί και νοσηλευτές</w:t>
      </w:r>
      <w:r>
        <w:rPr>
          <w:rFonts w:eastAsia="Times New Roman"/>
          <w:color w:val="201F1E"/>
          <w:szCs w:val="24"/>
        </w:rPr>
        <w:t>;</w:t>
      </w:r>
      <w:r w:rsidRPr="00392FAD">
        <w:rPr>
          <w:rFonts w:eastAsia="Times New Roman"/>
          <w:color w:val="201F1E"/>
          <w:szCs w:val="24"/>
        </w:rPr>
        <w:t xml:space="preserve"> </w:t>
      </w:r>
    </w:p>
    <w:p w14:paraId="7632C4E9" w14:textId="77777777" w:rsidR="00845256" w:rsidRDefault="00BE25C9">
      <w:pPr>
        <w:spacing w:line="600" w:lineRule="auto"/>
        <w:ind w:firstLine="720"/>
        <w:contextualSpacing/>
        <w:jc w:val="both"/>
        <w:rPr>
          <w:rFonts w:eastAsia="Times New Roman"/>
          <w:color w:val="201F1E"/>
          <w:szCs w:val="24"/>
        </w:rPr>
      </w:pPr>
      <w:r w:rsidRPr="00392FAD">
        <w:rPr>
          <w:rFonts w:eastAsia="Times New Roman"/>
          <w:color w:val="201F1E"/>
          <w:szCs w:val="24"/>
        </w:rPr>
        <w:t>Στην παρούσα φάση</w:t>
      </w:r>
      <w:r>
        <w:rPr>
          <w:rFonts w:eastAsia="Times New Roman"/>
          <w:color w:val="201F1E"/>
          <w:szCs w:val="24"/>
        </w:rPr>
        <w:t>, στη</w:t>
      </w:r>
      <w:r w:rsidRPr="00392FAD">
        <w:rPr>
          <w:rFonts w:eastAsia="Times New Roman"/>
          <w:color w:val="201F1E"/>
          <w:szCs w:val="24"/>
        </w:rPr>
        <w:t xml:space="preserve"> συγκεκριμένη σύμβαση το δημό</w:t>
      </w:r>
      <w:r>
        <w:rPr>
          <w:rFonts w:eastAsia="Times New Roman"/>
          <w:color w:val="201F1E"/>
          <w:szCs w:val="24"/>
        </w:rPr>
        <w:t>σιο θα πρέπει να προβεί σε ένα π</w:t>
      </w:r>
      <w:r w:rsidRPr="00392FAD">
        <w:rPr>
          <w:rFonts w:eastAsia="Times New Roman"/>
          <w:color w:val="201F1E"/>
          <w:szCs w:val="24"/>
        </w:rPr>
        <w:t>λαίσιο ενεργειών</w:t>
      </w:r>
      <w:r>
        <w:rPr>
          <w:rFonts w:eastAsia="Times New Roman"/>
          <w:color w:val="201F1E"/>
          <w:szCs w:val="24"/>
        </w:rPr>
        <w:t>,</w:t>
      </w:r>
      <w:r w:rsidRPr="00392FAD">
        <w:rPr>
          <w:rFonts w:eastAsia="Times New Roman"/>
          <w:color w:val="201F1E"/>
          <w:szCs w:val="24"/>
        </w:rPr>
        <w:t xml:space="preserve"> και θα πρέπει να συνεχίσει να στηρίζει έμπρακτα το </w:t>
      </w:r>
      <w:r>
        <w:rPr>
          <w:rFonts w:eastAsia="Times New Roman"/>
          <w:color w:val="201F1E"/>
          <w:szCs w:val="24"/>
        </w:rPr>
        <w:t>Ν</w:t>
      </w:r>
      <w:r w:rsidRPr="00392FAD">
        <w:rPr>
          <w:rFonts w:eastAsia="Times New Roman"/>
          <w:color w:val="201F1E"/>
          <w:szCs w:val="24"/>
        </w:rPr>
        <w:t xml:space="preserve">οσοκομείο </w:t>
      </w:r>
      <w:proofErr w:type="spellStart"/>
      <w:r w:rsidRPr="00392FAD">
        <w:rPr>
          <w:rFonts w:eastAsia="Times New Roman"/>
          <w:color w:val="201F1E"/>
          <w:szCs w:val="24"/>
        </w:rPr>
        <w:t>Παίδων</w:t>
      </w:r>
      <w:proofErr w:type="spellEnd"/>
      <w:r w:rsidRPr="00392FAD">
        <w:rPr>
          <w:rFonts w:eastAsia="Times New Roman"/>
          <w:color w:val="201F1E"/>
          <w:szCs w:val="24"/>
        </w:rPr>
        <w:t xml:space="preserve"> Πεντέλη</w:t>
      </w:r>
      <w:r w:rsidRPr="00392FAD">
        <w:rPr>
          <w:rFonts w:eastAsia="Times New Roman"/>
          <w:color w:val="201F1E"/>
          <w:szCs w:val="24"/>
        </w:rPr>
        <w:t>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Γ</w:t>
      </w:r>
      <w:r w:rsidRPr="00392FAD">
        <w:rPr>
          <w:rFonts w:eastAsia="Times New Roman"/>
          <w:color w:val="201F1E"/>
          <w:szCs w:val="24"/>
        </w:rPr>
        <w:t>ιατί όπως έχουμε αναφέρει</w:t>
      </w:r>
      <w:r>
        <w:rPr>
          <w:rFonts w:eastAsia="Times New Roman"/>
          <w:color w:val="201F1E"/>
          <w:szCs w:val="24"/>
        </w:rPr>
        <w:t>,</w:t>
      </w:r>
      <w:r w:rsidRPr="00392FAD">
        <w:rPr>
          <w:rFonts w:eastAsia="Times New Roman"/>
          <w:color w:val="201F1E"/>
          <w:szCs w:val="24"/>
        </w:rPr>
        <w:t xml:space="preserve"> τι νόημα θα έχουν τα κτ</w:t>
      </w:r>
      <w:r>
        <w:rPr>
          <w:rFonts w:eastAsia="Times New Roman"/>
          <w:color w:val="201F1E"/>
          <w:szCs w:val="24"/>
        </w:rPr>
        <w:t>ή</w:t>
      </w:r>
      <w:r w:rsidRPr="00392FAD">
        <w:rPr>
          <w:rFonts w:eastAsia="Times New Roman"/>
          <w:color w:val="201F1E"/>
          <w:szCs w:val="24"/>
        </w:rPr>
        <w:t>ρια</w:t>
      </w:r>
      <w:r>
        <w:rPr>
          <w:rFonts w:eastAsia="Times New Roman"/>
          <w:color w:val="201F1E"/>
          <w:szCs w:val="24"/>
        </w:rPr>
        <w:t>,</w:t>
      </w:r>
      <w:r w:rsidRPr="00392FAD">
        <w:rPr>
          <w:rFonts w:eastAsia="Times New Roman"/>
          <w:color w:val="201F1E"/>
          <w:szCs w:val="24"/>
        </w:rPr>
        <w:t xml:space="preserve"> τα</w:t>
      </w:r>
      <w:r>
        <w:rPr>
          <w:rFonts w:eastAsia="Times New Roman"/>
          <w:color w:val="201F1E"/>
          <w:szCs w:val="24"/>
        </w:rPr>
        <w:t xml:space="preserve"> χειρουργεία</w:t>
      </w:r>
      <w:r>
        <w:rPr>
          <w:rFonts w:eastAsia="Times New Roman"/>
          <w:color w:val="201F1E"/>
          <w:szCs w:val="24"/>
        </w:rPr>
        <w:t>,</w:t>
      </w:r>
      <w:r>
        <w:rPr>
          <w:rFonts w:eastAsia="Times New Roman"/>
          <w:color w:val="201F1E"/>
          <w:szCs w:val="24"/>
        </w:rPr>
        <w:t xml:space="preserve"> ο εξοπλισμός, αν το </w:t>
      </w:r>
      <w:r w:rsidRPr="00392FAD">
        <w:rPr>
          <w:rFonts w:eastAsia="Times New Roman"/>
          <w:color w:val="201F1E"/>
          <w:szCs w:val="24"/>
        </w:rPr>
        <w:t>δημόσιο δεν κάνει αυτά που πρέπει</w:t>
      </w:r>
      <w:r>
        <w:rPr>
          <w:rFonts w:eastAsia="Times New Roman"/>
          <w:color w:val="201F1E"/>
          <w:szCs w:val="24"/>
        </w:rPr>
        <w:t>;</w:t>
      </w:r>
      <w:r w:rsidRPr="00392FAD">
        <w:rPr>
          <w:rFonts w:eastAsia="Times New Roman"/>
          <w:color w:val="201F1E"/>
          <w:szCs w:val="24"/>
        </w:rPr>
        <w:t xml:space="preserve"> </w:t>
      </w:r>
    </w:p>
    <w:p w14:paraId="7632C4EA"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Έ</w:t>
      </w:r>
      <w:r w:rsidRPr="00392FAD">
        <w:rPr>
          <w:rFonts w:eastAsia="Times New Roman"/>
          <w:color w:val="201F1E"/>
          <w:szCs w:val="24"/>
        </w:rPr>
        <w:t xml:space="preserve">χουμε πρόσφατο παράδειγμα όταν το ίδρυμα </w:t>
      </w:r>
      <w:r>
        <w:rPr>
          <w:rFonts w:eastAsia="Times New Roman"/>
          <w:color w:val="201F1E"/>
          <w:szCs w:val="24"/>
        </w:rPr>
        <w:t>«</w:t>
      </w:r>
      <w:r w:rsidRPr="00392FAD">
        <w:rPr>
          <w:rFonts w:eastAsia="Times New Roman"/>
          <w:color w:val="201F1E"/>
          <w:szCs w:val="24"/>
        </w:rPr>
        <w:t>Σταύρος Νιάρχος</w:t>
      </w:r>
      <w:r>
        <w:rPr>
          <w:rFonts w:eastAsia="Times New Roman"/>
          <w:color w:val="201F1E"/>
          <w:szCs w:val="24"/>
        </w:rPr>
        <w:t>»</w:t>
      </w:r>
      <w:r w:rsidRPr="00392FAD">
        <w:rPr>
          <w:rFonts w:eastAsia="Times New Roman"/>
          <w:color w:val="201F1E"/>
          <w:szCs w:val="24"/>
        </w:rPr>
        <w:t xml:space="preserve"> είχε αποφασίσει να δωρίσει στο ελληνικό κράτος ένα σημαντικό ποσ</w:t>
      </w:r>
      <w:r w:rsidRPr="00392FAD">
        <w:rPr>
          <w:rFonts w:eastAsia="Times New Roman"/>
          <w:color w:val="201F1E"/>
          <w:szCs w:val="24"/>
        </w:rPr>
        <w:t>ό</w:t>
      </w:r>
      <w:r>
        <w:rPr>
          <w:rFonts w:eastAsia="Times New Roman"/>
          <w:color w:val="201F1E"/>
          <w:szCs w:val="24"/>
        </w:rPr>
        <w:t>,</w:t>
      </w:r>
      <w:r w:rsidRPr="00392FAD">
        <w:rPr>
          <w:rFonts w:eastAsia="Times New Roman"/>
          <w:color w:val="201F1E"/>
          <w:szCs w:val="24"/>
        </w:rPr>
        <w:t xml:space="preserve"> ώστε να αντιμετωπιστούν οι </w:t>
      </w:r>
      <w:proofErr w:type="spellStart"/>
      <w:r w:rsidRPr="00392FAD">
        <w:rPr>
          <w:rFonts w:eastAsia="Times New Roman"/>
          <w:color w:val="201F1E"/>
          <w:szCs w:val="24"/>
        </w:rPr>
        <w:t>ενδονοσοκομειακές</w:t>
      </w:r>
      <w:proofErr w:type="spellEnd"/>
      <w:r w:rsidRPr="00392FAD">
        <w:rPr>
          <w:rFonts w:eastAsia="Times New Roman"/>
          <w:color w:val="201F1E"/>
          <w:szCs w:val="24"/>
        </w:rPr>
        <w:t xml:space="preserve"> λοιμώξεις στα νοσοκομεία του ΕΣΥ</w:t>
      </w:r>
      <w:r>
        <w:rPr>
          <w:rFonts w:eastAsia="Times New Roman"/>
          <w:color w:val="201F1E"/>
          <w:szCs w:val="24"/>
        </w:rPr>
        <w:t>,</w:t>
      </w:r>
      <w:r>
        <w:rPr>
          <w:rFonts w:eastAsia="Times New Roman"/>
          <w:color w:val="201F1E"/>
          <w:szCs w:val="24"/>
        </w:rPr>
        <w:t xml:space="preserve"> που</w:t>
      </w:r>
      <w:r w:rsidRPr="00392FAD">
        <w:rPr>
          <w:rFonts w:eastAsia="Times New Roman"/>
          <w:color w:val="201F1E"/>
          <w:szCs w:val="24"/>
        </w:rPr>
        <w:t xml:space="preserve"> αποτελούν μείζον πρόβλημα </w:t>
      </w:r>
      <w:r>
        <w:rPr>
          <w:rFonts w:eastAsia="Times New Roman"/>
          <w:color w:val="201F1E"/>
          <w:szCs w:val="24"/>
        </w:rPr>
        <w:t>δ</w:t>
      </w:r>
      <w:r w:rsidRPr="00392FAD">
        <w:rPr>
          <w:rFonts w:eastAsia="Times New Roman"/>
          <w:color w:val="201F1E"/>
          <w:szCs w:val="24"/>
        </w:rPr>
        <w:t xml:space="preserve">ημόσιας </w:t>
      </w:r>
      <w:r>
        <w:rPr>
          <w:rFonts w:eastAsia="Times New Roman"/>
          <w:color w:val="201F1E"/>
          <w:szCs w:val="24"/>
        </w:rPr>
        <w:t>υ</w:t>
      </w:r>
      <w:r w:rsidRPr="00392FAD">
        <w:rPr>
          <w:rFonts w:eastAsia="Times New Roman"/>
          <w:color w:val="201F1E"/>
          <w:szCs w:val="24"/>
        </w:rPr>
        <w:t>γείας και ευθύνονται για το</w:t>
      </w:r>
      <w:r>
        <w:rPr>
          <w:rFonts w:eastAsia="Times New Roman"/>
          <w:color w:val="201F1E"/>
          <w:szCs w:val="24"/>
        </w:rPr>
        <w:t>ν</w:t>
      </w:r>
      <w:r w:rsidRPr="00392FAD">
        <w:rPr>
          <w:rFonts w:eastAsia="Times New Roman"/>
          <w:color w:val="201F1E"/>
          <w:szCs w:val="24"/>
        </w:rPr>
        <w:t xml:space="preserve"> θάνατο τουλάχιστον χιλίων εξακοσίων ανθρώπων και δεκάδων χιλιάδων νοσηλ</w:t>
      </w:r>
      <w:r>
        <w:rPr>
          <w:rFonts w:eastAsia="Times New Roman"/>
          <w:color w:val="201F1E"/>
          <w:szCs w:val="24"/>
        </w:rPr>
        <w:t>ειώ</w:t>
      </w:r>
      <w:r w:rsidRPr="00392FAD">
        <w:rPr>
          <w:rFonts w:eastAsia="Times New Roman"/>
          <w:color w:val="201F1E"/>
          <w:szCs w:val="24"/>
        </w:rPr>
        <w:t xml:space="preserve">ν </w:t>
      </w:r>
      <w:r>
        <w:rPr>
          <w:rFonts w:eastAsia="Times New Roman"/>
          <w:color w:val="201F1E"/>
          <w:szCs w:val="24"/>
        </w:rPr>
        <w:t>ετησίως.</w:t>
      </w:r>
      <w:r w:rsidRPr="00392FAD">
        <w:rPr>
          <w:rFonts w:eastAsia="Times New Roman"/>
          <w:color w:val="201F1E"/>
          <w:szCs w:val="24"/>
        </w:rPr>
        <w:t xml:space="preserve"> </w:t>
      </w:r>
    </w:p>
    <w:p w14:paraId="7632C4EB"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Ω</w:t>
      </w:r>
      <w:r w:rsidRPr="00392FAD">
        <w:rPr>
          <w:rFonts w:eastAsia="Times New Roman"/>
          <w:color w:val="201F1E"/>
          <w:szCs w:val="24"/>
        </w:rPr>
        <w:t xml:space="preserve">στόσο η αριστερή </w:t>
      </w:r>
      <w:r>
        <w:rPr>
          <w:rFonts w:eastAsia="Times New Roman"/>
          <w:color w:val="201F1E"/>
          <w:szCs w:val="24"/>
        </w:rPr>
        <w:t>Κ</w:t>
      </w:r>
      <w:r w:rsidRPr="00392FAD">
        <w:rPr>
          <w:rFonts w:eastAsia="Times New Roman"/>
          <w:color w:val="201F1E"/>
          <w:szCs w:val="24"/>
        </w:rPr>
        <w:t>υβέρνηση φρόντισε η δωρεά αυτή να μην καταφέρει να υλοποιηθεί</w:t>
      </w:r>
      <w:r>
        <w:rPr>
          <w:rFonts w:eastAsia="Times New Roman"/>
          <w:color w:val="201F1E"/>
          <w:szCs w:val="24"/>
        </w:rPr>
        <w:t>. Τι νόημα</w:t>
      </w:r>
      <w:r w:rsidRPr="00392FAD">
        <w:rPr>
          <w:rFonts w:eastAsia="Times New Roman"/>
          <w:color w:val="201F1E"/>
          <w:szCs w:val="24"/>
        </w:rPr>
        <w:t xml:space="preserve"> έχει</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 xml:space="preserve">λοιπόν, </w:t>
      </w:r>
      <w:r w:rsidRPr="00392FAD">
        <w:rPr>
          <w:rFonts w:eastAsia="Times New Roman"/>
          <w:color w:val="201F1E"/>
          <w:szCs w:val="24"/>
        </w:rPr>
        <w:t xml:space="preserve">να εκπληρωθεί εν προκειμένω η βούληση της </w:t>
      </w:r>
      <w:proofErr w:type="spellStart"/>
      <w:r>
        <w:rPr>
          <w:rFonts w:eastAsia="Times New Roman"/>
          <w:color w:val="201F1E"/>
          <w:szCs w:val="24"/>
        </w:rPr>
        <w:t>διαθέτιδος</w:t>
      </w:r>
      <w:proofErr w:type="spellEnd"/>
      <w:r>
        <w:rPr>
          <w:rFonts w:eastAsia="Times New Roman"/>
          <w:color w:val="201F1E"/>
          <w:szCs w:val="24"/>
        </w:rPr>
        <w:t>,</w:t>
      </w:r>
      <w:r w:rsidRPr="00392FAD">
        <w:rPr>
          <w:rFonts w:eastAsia="Times New Roman"/>
          <w:color w:val="201F1E"/>
          <w:szCs w:val="24"/>
        </w:rPr>
        <w:t xml:space="preserve"> να φτιαχτούν </w:t>
      </w:r>
      <w:r>
        <w:rPr>
          <w:rFonts w:eastAsia="Times New Roman"/>
          <w:color w:val="201F1E"/>
          <w:szCs w:val="24"/>
        </w:rPr>
        <w:t>όροφοι,</w:t>
      </w:r>
      <w:r w:rsidRPr="00392FAD">
        <w:rPr>
          <w:rFonts w:eastAsia="Times New Roman"/>
          <w:color w:val="201F1E"/>
          <w:szCs w:val="24"/>
        </w:rPr>
        <w:t xml:space="preserve"> να γίνουν διαρρυθμίσεις πτερύγων και </w:t>
      </w:r>
      <w:r>
        <w:rPr>
          <w:rFonts w:eastAsia="Times New Roman"/>
          <w:color w:val="201F1E"/>
          <w:szCs w:val="24"/>
        </w:rPr>
        <w:t>αιθουσών</w:t>
      </w:r>
      <w:r w:rsidRPr="00392FAD">
        <w:rPr>
          <w:rFonts w:eastAsia="Times New Roman"/>
          <w:color w:val="201F1E"/>
          <w:szCs w:val="24"/>
        </w:rPr>
        <w:t xml:space="preserve"> και διάφορα άλλα έργα</w:t>
      </w:r>
      <w:r>
        <w:rPr>
          <w:rFonts w:eastAsia="Times New Roman"/>
          <w:color w:val="201F1E"/>
          <w:szCs w:val="24"/>
        </w:rPr>
        <w:t>,</w:t>
      </w:r>
      <w:r w:rsidRPr="00392FAD">
        <w:rPr>
          <w:rFonts w:eastAsia="Times New Roman"/>
          <w:color w:val="201F1E"/>
          <w:szCs w:val="24"/>
        </w:rPr>
        <w:t xml:space="preserve"> όταν το ελληνικό δημόσιο δ</w:t>
      </w:r>
      <w:r w:rsidRPr="00392FAD">
        <w:rPr>
          <w:rFonts w:eastAsia="Times New Roman"/>
          <w:color w:val="201F1E"/>
          <w:szCs w:val="24"/>
        </w:rPr>
        <w:t xml:space="preserve">εν μπορεί όχι μόνο να τα συντηρήσει όλα αυτά </w:t>
      </w:r>
      <w:r>
        <w:rPr>
          <w:rFonts w:eastAsia="Times New Roman"/>
          <w:color w:val="201F1E"/>
          <w:szCs w:val="24"/>
        </w:rPr>
        <w:t>αλλά ούτε</w:t>
      </w:r>
      <w:r w:rsidRPr="00392FAD">
        <w:rPr>
          <w:rFonts w:eastAsia="Times New Roman"/>
          <w:color w:val="201F1E"/>
          <w:szCs w:val="24"/>
        </w:rPr>
        <w:t xml:space="preserve"> να αξιοποιήσει δωρεές</w:t>
      </w:r>
      <w:r>
        <w:rPr>
          <w:rFonts w:eastAsia="Times New Roman"/>
          <w:color w:val="201F1E"/>
          <w:szCs w:val="24"/>
        </w:rPr>
        <w:t>;</w:t>
      </w:r>
      <w:r w:rsidRPr="00392FAD">
        <w:rPr>
          <w:rFonts w:eastAsia="Times New Roman"/>
          <w:color w:val="201F1E"/>
          <w:szCs w:val="24"/>
        </w:rPr>
        <w:t xml:space="preserve"> </w:t>
      </w:r>
    </w:p>
    <w:p w14:paraId="7632C4EC"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Για να μην καταλήξουμε, λ</w:t>
      </w:r>
      <w:r w:rsidRPr="00392FAD">
        <w:rPr>
          <w:rFonts w:eastAsia="Times New Roman"/>
          <w:color w:val="201F1E"/>
          <w:szCs w:val="24"/>
        </w:rPr>
        <w:t>οιπόν</w:t>
      </w:r>
      <w:r>
        <w:rPr>
          <w:rFonts w:eastAsia="Times New Roman"/>
          <w:color w:val="201F1E"/>
          <w:szCs w:val="24"/>
        </w:rPr>
        <w:t>,</w:t>
      </w:r>
      <w:r w:rsidRPr="00392FAD">
        <w:rPr>
          <w:rFonts w:eastAsia="Times New Roman"/>
          <w:color w:val="201F1E"/>
          <w:szCs w:val="24"/>
        </w:rPr>
        <w:t xml:space="preserve"> στο να εξελιχθούν οι δωρεές σε </w:t>
      </w:r>
      <w:proofErr w:type="spellStart"/>
      <w:r w:rsidRPr="00392FAD">
        <w:rPr>
          <w:rFonts w:eastAsia="Times New Roman"/>
          <w:color w:val="201F1E"/>
          <w:szCs w:val="24"/>
        </w:rPr>
        <w:t>δώρον</w:t>
      </w:r>
      <w:proofErr w:type="spellEnd"/>
      <w:r w:rsidRPr="00392FAD">
        <w:rPr>
          <w:rFonts w:eastAsia="Times New Roman"/>
          <w:color w:val="201F1E"/>
          <w:szCs w:val="24"/>
        </w:rPr>
        <w:t xml:space="preserve"> άδωρον</w:t>
      </w:r>
      <w:r>
        <w:rPr>
          <w:rFonts w:eastAsia="Times New Roman"/>
          <w:color w:val="201F1E"/>
          <w:szCs w:val="24"/>
        </w:rPr>
        <w:t>,</w:t>
      </w:r>
      <w:r w:rsidRPr="00392FAD">
        <w:rPr>
          <w:rFonts w:eastAsia="Times New Roman"/>
          <w:color w:val="201F1E"/>
          <w:szCs w:val="24"/>
        </w:rPr>
        <w:t xml:space="preserve"> θα πρέπει να </w:t>
      </w:r>
      <w:r>
        <w:rPr>
          <w:rFonts w:eastAsia="Times New Roman"/>
          <w:color w:val="201F1E"/>
          <w:szCs w:val="24"/>
        </w:rPr>
        <w:t>υπάρξουν</w:t>
      </w:r>
      <w:r w:rsidRPr="00392FAD">
        <w:rPr>
          <w:rFonts w:eastAsia="Times New Roman"/>
          <w:color w:val="201F1E"/>
          <w:szCs w:val="24"/>
        </w:rPr>
        <w:t xml:space="preserve"> και </w:t>
      </w:r>
      <w:r>
        <w:rPr>
          <w:rFonts w:eastAsia="Times New Roman"/>
          <w:color w:val="201F1E"/>
          <w:szCs w:val="24"/>
        </w:rPr>
        <w:t>οι ανάλογοι</w:t>
      </w:r>
      <w:r w:rsidRPr="00392FAD">
        <w:rPr>
          <w:rFonts w:eastAsia="Times New Roman"/>
          <w:color w:val="201F1E"/>
          <w:szCs w:val="24"/>
        </w:rPr>
        <w:t xml:space="preserve"> προϋπολογισμοί </w:t>
      </w:r>
      <w:r>
        <w:rPr>
          <w:rFonts w:eastAsia="Times New Roman"/>
          <w:color w:val="201F1E"/>
          <w:szCs w:val="24"/>
        </w:rPr>
        <w:t>α</w:t>
      </w:r>
      <w:r w:rsidRPr="00392FAD">
        <w:rPr>
          <w:rFonts w:eastAsia="Times New Roman"/>
          <w:color w:val="201F1E"/>
          <w:szCs w:val="24"/>
        </w:rPr>
        <w:t>πό πλευράς Υπουργείου Υγείας</w:t>
      </w:r>
      <w:r>
        <w:rPr>
          <w:rFonts w:eastAsia="Times New Roman"/>
          <w:color w:val="201F1E"/>
          <w:szCs w:val="24"/>
        </w:rPr>
        <w:t>, αλλά κ</w:t>
      </w:r>
      <w:r w:rsidRPr="00392FAD">
        <w:rPr>
          <w:rFonts w:eastAsia="Times New Roman"/>
          <w:color w:val="201F1E"/>
          <w:szCs w:val="24"/>
        </w:rPr>
        <w:t>υρίως όμως</w:t>
      </w:r>
      <w:r w:rsidRPr="00392FAD">
        <w:rPr>
          <w:rFonts w:eastAsia="Times New Roman"/>
          <w:color w:val="201F1E"/>
          <w:szCs w:val="24"/>
        </w:rPr>
        <w:t xml:space="preserve"> θα πρέπει να υπάρξει κάτι</w:t>
      </w:r>
      <w:r>
        <w:rPr>
          <w:rFonts w:eastAsia="Times New Roman"/>
          <w:color w:val="201F1E"/>
          <w:szCs w:val="24"/>
        </w:rPr>
        <w:t>,</w:t>
      </w:r>
      <w:r w:rsidRPr="00392FAD">
        <w:rPr>
          <w:rFonts w:eastAsia="Times New Roman"/>
          <w:color w:val="201F1E"/>
          <w:szCs w:val="24"/>
        </w:rPr>
        <w:t xml:space="preserve"> που εσείς δεν μπορείτε σε κα</w:t>
      </w:r>
      <w:r>
        <w:rPr>
          <w:rFonts w:eastAsia="Times New Roman"/>
          <w:color w:val="201F1E"/>
          <w:szCs w:val="24"/>
        </w:rPr>
        <w:t>μ</w:t>
      </w:r>
      <w:r w:rsidRPr="00392FAD">
        <w:rPr>
          <w:rFonts w:eastAsia="Times New Roman"/>
          <w:color w:val="201F1E"/>
          <w:szCs w:val="24"/>
        </w:rPr>
        <w:t>μία περίπτωση να κάνετε</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Μ</w:t>
      </w:r>
      <w:r w:rsidRPr="00392FAD">
        <w:rPr>
          <w:rFonts w:eastAsia="Times New Roman"/>
          <w:color w:val="201F1E"/>
          <w:szCs w:val="24"/>
        </w:rPr>
        <w:t>ιλάμε για έναν εθνικό σχεδιασμό για την υγεία των Ελλήνων</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Α</w:t>
      </w:r>
      <w:r w:rsidRPr="00392FAD">
        <w:rPr>
          <w:rFonts w:eastAsia="Times New Roman"/>
          <w:color w:val="201F1E"/>
          <w:szCs w:val="24"/>
        </w:rPr>
        <w:t>λλιώς όσ</w:t>
      </w:r>
      <w:r>
        <w:rPr>
          <w:rFonts w:eastAsia="Times New Roman"/>
          <w:color w:val="201F1E"/>
          <w:szCs w:val="24"/>
        </w:rPr>
        <w:t>ε</w:t>
      </w:r>
      <w:r w:rsidRPr="00392FAD">
        <w:rPr>
          <w:rFonts w:eastAsia="Times New Roman"/>
          <w:color w:val="201F1E"/>
          <w:szCs w:val="24"/>
        </w:rPr>
        <w:t xml:space="preserve">ς δωρεές και να γίνουν </w:t>
      </w:r>
      <w:r>
        <w:rPr>
          <w:rFonts w:eastAsia="Times New Roman"/>
          <w:color w:val="201F1E"/>
          <w:szCs w:val="24"/>
        </w:rPr>
        <w:t xml:space="preserve">–και ορθώς </w:t>
      </w:r>
      <w:r w:rsidRPr="00392FAD">
        <w:rPr>
          <w:rFonts w:eastAsia="Times New Roman"/>
          <w:color w:val="201F1E"/>
          <w:szCs w:val="24"/>
        </w:rPr>
        <w:t>γίνονται</w:t>
      </w:r>
      <w:r>
        <w:rPr>
          <w:rFonts w:eastAsia="Times New Roman"/>
          <w:color w:val="201F1E"/>
          <w:szCs w:val="24"/>
        </w:rPr>
        <w:t>-,</w:t>
      </w:r>
      <w:r w:rsidRPr="00392FAD">
        <w:rPr>
          <w:rFonts w:eastAsia="Times New Roman"/>
          <w:color w:val="201F1E"/>
          <w:szCs w:val="24"/>
        </w:rPr>
        <w:t xml:space="preserve"> δεν θα έχουν κανένα πρακτικό αποτέλεσμα</w:t>
      </w:r>
      <w:r>
        <w:rPr>
          <w:rFonts w:eastAsia="Times New Roman"/>
          <w:color w:val="201F1E"/>
          <w:szCs w:val="24"/>
        </w:rPr>
        <w:t>, με συνέπεια τα προ</w:t>
      </w:r>
      <w:r>
        <w:rPr>
          <w:rFonts w:eastAsia="Times New Roman"/>
          <w:color w:val="201F1E"/>
          <w:szCs w:val="24"/>
        </w:rPr>
        <w:t>βλήματα στη</w:t>
      </w:r>
      <w:r w:rsidRPr="00392FAD">
        <w:rPr>
          <w:rFonts w:eastAsia="Times New Roman"/>
          <w:color w:val="201F1E"/>
          <w:szCs w:val="24"/>
        </w:rPr>
        <w:t xml:space="preserve"> δημόσια υγεία και την περίθαλψη </w:t>
      </w:r>
      <w:r>
        <w:rPr>
          <w:rFonts w:eastAsia="Times New Roman"/>
          <w:color w:val="201F1E"/>
          <w:szCs w:val="24"/>
        </w:rPr>
        <w:t>να</w:t>
      </w:r>
      <w:r w:rsidRPr="00392FAD">
        <w:rPr>
          <w:rFonts w:eastAsia="Times New Roman"/>
          <w:color w:val="201F1E"/>
          <w:szCs w:val="24"/>
        </w:rPr>
        <w:t xml:space="preserve"> συνεχίζονται</w:t>
      </w:r>
      <w:r>
        <w:rPr>
          <w:rFonts w:eastAsia="Times New Roman"/>
          <w:color w:val="201F1E"/>
          <w:szCs w:val="24"/>
        </w:rPr>
        <w:t>.</w:t>
      </w:r>
      <w:r w:rsidRPr="00392FAD">
        <w:rPr>
          <w:rFonts w:eastAsia="Times New Roman"/>
          <w:color w:val="201F1E"/>
          <w:szCs w:val="24"/>
        </w:rPr>
        <w:t xml:space="preserve"> </w:t>
      </w:r>
    </w:p>
    <w:p w14:paraId="7632C4ED" w14:textId="77777777" w:rsidR="00845256" w:rsidRDefault="00BE25C9">
      <w:pPr>
        <w:spacing w:line="600" w:lineRule="auto"/>
        <w:ind w:firstLine="720"/>
        <w:contextualSpacing/>
        <w:jc w:val="both"/>
        <w:rPr>
          <w:rFonts w:eastAsia="Times New Roman"/>
          <w:color w:val="201F1E"/>
          <w:szCs w:val="24"/>
        </w:rPr>
      </w:pPr>
      <w:r w:rsidRPr="00392FAD">
        <w:rPr>
          <w:rFonts w:eastAsia="Times New Roman"/>
          <w:color w:val="201F1E"/>
          <w:szCs w:val="24"/>
        </w:rPr>
        <w:t>Εμείς είμαστε θετικοί σε αυτή τη δωρεά και θα την ψηφίσουμε</w:t>
      </w:r>
      <w:r>
        <w:rPr>
          <w:rFonts w:eastAsia="Times New Roman"/>
          <w:color w:val="201F1E"/>
          <w:szCs w:val="24"/>
        </w:rPr>
        <w:t xml:space="preserve">. </w:t>
      </w:r>
    </w:p>
    <w:p w14:paraId="7632C4EE"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Π</w:t>
      </w:r>
      <w:r w:rsidRPr="00392FAD">
        <w:rPr>
          <w:rFonts w:eastAsia="Times New Roman"/>
          <w:color w:val="201F1E"/>
          <w:szCs w:val="24"/>
        </w:rPr>
        <w:t>άμε τώρα στις τροπολογίες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 xml:space="preserve">Μιλάμε γι’ αυτόν τον πάκο </w:t>
      </w:r>
      <w:r w:rsidRPr="00392FAD">
        <w:rPr>
          <w:rFonts w:eastAsia="Times New Roman"/>
          <w:color w:val="201F1E"/>
          <w:szCs w:val="24"/>
        </w:rPr>
        <w:t xml:space="preserve">που είναι </w:t>
      </w:r>
      <w:r>
        <w:rPr>
          <w:rFonts w:eastAsia="Times New Roman"/>
          <w:color w:val="201F1E"/>
          <w:szCs w:val="24"/>
        </w:rPr>
        <w:t>γύρω στις εκατό</w:t>
      </w:r>
      <w:r w:rsidRPr="00392FAD">
        <w:rPr>
          <w:rFonts w:eastAsia="Times New Roman"/>
          <w:color w:val="201F1E"/>
          <w:szCs w:val="24"/>
        </w:rPr>
        <w:t xml:space="preserve"> σελίδες</w:t>
      </w:r>
      <w:r>
        <w:rPr>
          <w:rFonts w:eastAsia="Times New Roman"/>
          <w:color w:val="201F1E"/>
          <w:szCs w:val="24"/>
        </w:rPr>
        <w:t xml:space="preserve">. Κύριε Μαντά, ήσασταν </w:t>
      </w:r>
      <w:r>
        <w:rPr>
          <w:rFonts w:eastAsia="Times New Roman"/>
          <w:color w:val="201F1E"/>
          <w:szCs w:val="24"/>
        </w:rPr>
        <w:t>α</w:t>
      </w:r>
      <w:r>
        <w:rPr>
          <w:rFonts w:eastAsia="Times New Roman"/>
          <w:color w:val="201F1E"/>
          <w:szCs w:val="24"/>
        </w:rPr>
        <w:t>ντιπολίτευση και παρώ</w:t>
      </w:r>
      <w:r>
        <w:rPr>
          <w:rFonts w:eastAsia="Times New Roman"/>
          <w:color w:val="201F1E"/>
          <w:szCs w:val="24"/>
        </w:rPr>
        <w:t>ν</w:t>
      </w:r>
      <w:r>
        <w:rPr>
          <w:rFonts w:eastAsia="Times New Roman"/>
          <w:color w:val="201F1E"/>
          <w:szCs w:val="24"/>
        </w:rPr>
        <w:t>,</w:t>
      </w:r>
      <w:r>
        <w:rPr>
          <w:rFonts w:eastAsia="Times New Roman"/>
          <w:color w:val="201F1E"/>
          <w:szCs w:val="24"/>
        </w:rPr>
        <w:t xml:space="preserve"> όταν ήταν εδώ </w:t>
      </w:r>
      <w:r w:rsidRPr="00392FAD">
        <w:rPr>
          <w:rFonts w:eastAsia="Times New Roman"/>
          <w:color w:val="201F1E"/>
          <w:szCs w:val="24"/>
        </w:rPr>
        <w:t>ο κ</w:t>
      </w:r>
      <w:r>
        <w:rPr>
          <w:rFonts w:eastAsia="Times New Roman"/>
          <w:color w:val="201F1E"/>
          <w:szCs w:val="24"/>
        </w:rPr>
        <w:t>.</w:t>
      </w:r>
      <w:r w:rsidRPr="00392FAD">
        <w:rPr>
          <w:rFonts w:eastAsia="Times New Roman"/>
          <w:color w:val="201F1E"/>
          <w:szCs w:val="24"/>
        </w:rPr>
        <w:t xml:space="preserve"> </w:t>
      </w:r>
      <w:proofErr w:type="spellStart"/>
      <w:r w:rsidRPr="00392FAD">
        <w:rPr>
          <w:rFonts w:eastAsia="Times New Roman"/>
          <w:color w:val="201F1E"/>
          <w:szCs w:val="24"/>
        </w:rPr>
        <w:t>Στρατούλης</w:t>
      </w:r>
      <w:proofErr w:type="spellEnd"/>
      <w:r>
        <w:rPr>
          <w:rFonts w:eastAsia="Times New Roman"/>
          <w:color w:val="201F1E"/>
          <w:szCs w:val="24"/>
        </w:rPr>
        <w:t>,</w:t>
      </w:r>
      <w:r w:rsidRPr="00392FAD">
        <w:rPr>
          <w:rFonts w:eastAsia="Times New Roman"/>
          <w:color w:val="201F1E"/>
          <w:szCs w:val="24"/>
        </w:rPr>
        <w:t xml:space="preserve"> ο κ</w:t>
      </w:r>
      <w:r>
        <w:rPr>
          <w:rFonts w:eastAsia="Times New Roman"/>
          <w:color w:val="201F1E"/>
          <w:szCs w:val="24"/>
        </w:rPr>
        <w:t>.</w:t>
      </w:r>
      <w:r w:rsidRPr="00392FAD">
        <w:rPr>
          <w:rFonts w:eastAsia="Times New Roman"/>
          <w:color w:val="201F1E"/>
          <w:szCs w:val="24"/>
        </w:rPr>
        <w:t xml:space="preserve"> Λαφαζάνης</w:t>
      </w:r>
      <w:r>
        <w:rPr>
          <w:rFonts w:eastAsia="Times New Roman"/>
          <w:color w:val="201F1E"/>
          <w:szCs w:val="24"/>
        </w:rPr>
        <w:t>,</w:t>
      </w:r>
      <w:r w:rsidRPr="00392FAD">
        <w:rPr>
          <w:rFonts w:eastAsia="Times New Roman"/>
          <w:color w:val="201F1E"/>
          <w:szCs w:val="24"/>
        </w:rPr>
        <w:t xml:space="preserve"> όταν </w:t>
      </w:r>
      <w:r>
        <w:rPr>
          <w:rFonts w:eastAsia="Times New Roman"/>
          <w:color w:val="201F1E"/>
          <w:szCs w:val="24"/>
        </w:rPr>
        <w:t>η Νέα Δημοκρατία και το ΠΑΣΟΚ έφερναν</w:t>
      </w:r>
      <w:r w:rsidRPr="00392FAD">
        <w:rPr>
          <w:rFonts w:eastAsia="Times New Roman"/>
          <w:color w:val="201F1E"/>
          <w:szCs w:val="24"/>
        </w:rPr>
        <w:t xml:space="preserve"> σειρά από τροπολογίες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Τ</w:t>
      </w:r>
      <w:r w:rsidRPr="00392FAD">
        <w:rPr>
          <w:rFonts w:eastAsia="Times New Roman"/>
          <w:color w:val="201F1E"/>
          <w:szCs w:val="24"/>
        </w:rPr>
        <w:t>ότε</w:t>
      </w:r>
      <w:r>
        <w:rPr>
          <w:rFonts w:eastAsia="Times New Roman"/>
          <w:color w:val="201F1E"/>
          <w:szCs w:val="24"/>
        </w:rPr>
        <w:t>,</w:t>
      </w:r>
      <w:r w:rsidRPr="00392FAD">
        <w:rPr>
          <w:rFonts w:eastAsia="Times New Roman"/>
          <w:color w:val="201F1E"/>
          <w:szCs w:val="24"/>
        </w:rPr>
        <w:t xml:space="preserve"> βέβαια</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ήσασταν</w:t>
      </w:r>
      <w:r w:rsidRPr="00392FAD">
        <w:rPr>
          <w:rFonts w:eastAsia="Times New Roman"/>
          <w:color w:val="201F1E"/>
          <w:szCs w:val="24"/>
        </w:rPr>
        <w:t xml:space="preserve"> στον πάγκο</w:t>
      </w:r>
      <w:r>
        <w:rPr>
          <w:rFonts w:eastAsia="Times New Roman"/>
          <w:color w:val="201F1E"/>
          <w:szCs w:val="24"/>
        </w:rPr>
        <w:t xml:space="preserve"> και δε</w:t>
      </w:r>
      <w:r w:rsidRPr="00392FAD">
        <w:rPr>
          <w:rFonts w:eastAsia="Times New Roman"/>
          <w:color w:val="201F1E"/>
          <w:szCs w:val="24"/>
        </w:rPr>
        <w:t>ν ήσασταν πρώτο βιολί όπως τώρα</w:t>
      </w:r>
      <w:r>
        <w:rPr>
          <w:rFonts w:eastAsia="Times New Roman"/>
          <w:color w:val="201F1E"/>
          <w:szCs w:val="24"/>
        </w:rPr>
        <w:t>. Έκαναν την Αίθουσα ροντέο</w:t>
      </w:r>
      <w:r>
        <w:rPr>
          <w:rFonts w:eastAsia="Times New Roman"/>
          <w:color w:val="201F1E"/>
          <w:szCs w:val="24"/>
        </w:rPr>
        <w:t>,</w:t>
      </w:r>
      <w:r>
        <w:rPr>
          <w:rFonts w:eastAsia="Times New Roman"/>
          <w:color w:val="201F1E"/>
          <w:szCs w:val="24"/>
        </w:rPr>
        <w:t xml:space="preserve"> για να μην περάσουν τέτοιες </w:t>
      </w:r>
      <w:r w:rsidRPr="00392FAD">
        <w:rPr>
          <w:rFonts w:eastAsia="Times New Roman"/>
          <w:color w:val="201F1E"/>
          <w:szCs w:val="24"/>
        </w:rPr>
        <w:t>τ</w:t>
      </w:r>
      <w:r>
        <w:rPr>
          <w:rFonts w:eastAsia="Times New Roman"/>
          <w:color w:val="201F1E"/>
          <w:szCs w:val="24"/>
        </w:rPr>
        <w:t>ρ</w:t>
      </w:r>
      <w:r w:rsidRPr="00392FAD">
        <w:rPr>
          <w:rFonts w:eastAsia="Times New Roman"/>
          <w:color w:val="201F1E"/>
          <w:szCs w:val="24"/>
        </w:rPr>
        <w:t>οπολογίες</w:t>
      </w:r>
      <w:r>
        <w:rPr>
          <w:rFonts w:eastAsia="Times New Roman"/>
          <w:color w:val="201F1E"/>
          <w:szCs w:val="24"/>
        </w:rPr>
        <w:t>.</w:t>
      </w:r>
    </w:p>
    <w:p w14:paraId="7632C4EF"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Π</w:t>
      </w:r>
      <w:r w:rsidRPr="00392FAD">
        <w:rPr>
          <w:rFonts w:eastAsia="Times New Roman"/>
          <w:color w:val="201F1E"/>
          <w:szCs w:val="24"/>
        </w:rPr>
        <w:t>ρέπει να πάρει θέση</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ε</w:t>
      </w:r>
      <w:r w:rsidRPr="00392FAD">
        <w:rPr>
          <w:rFonts w:eastAsia="Times New Roman"/>
          <w:color w:val="201F1E"/>
          <w:szCs w:val="24"/>
        </w:rPr>
        <w:t>πιτέλους</w:t>
      </w:r>
      <w:r>
        <w:rPr>
          <w:rFonts w:eastAsia="Times New Roman"/>
          <w:color w:val="201F1E"/>
          <w:szCs w:val="24"/>
        </w:rPr>
        <w:t>,</w:t>
      </w:r>
      <w:r w:rsidRPr="00392FAD">
        <w:rPr>
          <w:rFonts w:eastAsia="Times New Roman"/>
          <w:color w:val="201F1E"/>
          <w:szCs w:val="24"/>
        </w:rPr>
        <w:t xml:space="preserve"> κάποια στιγμή και το </w:t>
      </w:r>
      <w:r>
        <w:rPr>
          <w:rFonts w:eastAsia="Times New Roman"/>
          <w:color w:val="201F1E"/>
          <w:szCs w:val="24"/>
        </w:rPr>
        <w:t>Π</w:t>
      </w:r>
      <w:r w:rsidRPr="00392FAD">
        <w:rPr>
          <w:rFonts w:eastAsia="Times New Roman"/>
          <w:color w:val="201F1E"/>
          <w:szCs w:val="24"/>
        </w:rPr>
        <w:t>ροεδρείο</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Όλες οι πτέρυγες της Βουλής τ</w:t>
      </w:r>
      <w:r w:rsidRPr="00392FAD">
        <w:rPr>
          <w:rFonts w:eastAsia="Times New Roman"/>
          <w:color w:val="201F1E"/>
          <w:szCs w:val="24"/>
        </w:rPr>
        <w:t xml:space="preserve">ο έχουμε θέσει </w:t>
      </w:r>
      <w:r>
        <w:rPr>
          <w:rFonts w:eastAsia="Times New Roman"/>
          <w:color w:val="201F1E"/>
          <w:szCs w:val="24"/>
        </w:rPr>
        <w:t xml:space="preserve">και </w:t>
      </w:r>
      <w:r w:rsidRPr="00392FAD">
        <w:rPr>
          <w:rFonts w:eastAsia="Times New Roman"/>
          <w:color w:val="201F1E"/>
          <w:szCs w:val="24"/>
        </w:rPr>
        <w:t xml:space="preserve">στη </w:t>
      </w:r>
      <w:r>
        <w:rPr>
          <w:rFonts w:eastAsia="Times New Roman"/>
          <w:color w:val="201F1E"/>
          <w:szCs w:val="24"/>
        </w:rPr>
        <w:t>Διάσκεψη των Π</w:t>
      </w:r>
      <w:r w:rsidRPr="00392FAD">
        <w:rPr>
          <w:rFonts w:eastAsia="Times New Roman"/>
          <w:color w:val="201F1E"/>
          <w:szCs w:val="24"/>
        </w:rPr>
        <w:t>ροέδρων</w:t>
      </w:r>
      <w:r>
        <w:rPr>
          <w:rFonts w:eastAsia="Times New Roman"/>
          <w:color w:val="201F1E"/>
          <w:szCs w:val="24"/>
        </w:rPr>
        <w:t>. Όλοι</w:t>
      </w:r>
      <w:r w:rsidRPr="00392FAD">
        <w:rPr>
          <w:rFonts w:eastAsia="Times New Roman"/>
          <w:color w:val="201F1E"/>
          <w:szCs w:val="24"/>
        </w:rPr>
        <w:t xml:space="preserve"> συ</w:t>
      </w:r>
      <w:r>
        <w:rPr>
          <w:rFonts w:eastAsia="Times New Roman"/>
          <w:color w:val="201F1E"/>
          <w:szCs w:val="24"/>
        </w:rPr>
        <w:t>μφωνούν</w:t>
      </w:r>
      <w:r w:rsidRPr="00392FAD">
        <w:rPr>
          <w:rFonts w:eastAsia="Times New Roman"/>
          <w:color w:val="201F1E"/>
          <w:szCs w:val="24"/>
        </w:rPr>
        <w:t xml:space="preserve"> σε αυτό</w:t>
      </w:r>
      <w:r>
        <w:rPr>
          <w:rFonts w:eastAsia="Times New Roman"/>
          <w:color w:val="201F1E"/>
          <w:szCs w:val="24"/>
        </w:rPr>
        <w:t>. Σ</w:t>
      </w:r>
      <w:r w:rsidRPr="00392FAD">
        <w:rPr>
          <w:rFonts w:eastAsia="Times New Roman"/>
          <w:color w:val="201F1E"/>
          <w:szCs w:val="24"/>
        </w:rPr>
        <w:t>το τέλος τι γίνεται</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Σφυρίζετε</w:t>
      </w:r>
      <w:r w:rsidRPr="00392FAD">
        <w:rPr>
          <w:rFonts w:eastAsia="Times New Roman"/>
          <w:color w:val="201F1E"/>
          <w:szCs w:val="24"/>
        </w:rPr>
        <w:t xml:space="preserve"> όλοι αδιάφορα</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 xml:space="preserve">Φέρνετε τις τροπολογίες </w:t>
      </w:r>
      <w:r w:rsidRPr="00392FAD">
        <w:rPr>
          <w:rFonts w:eastAsia="Times New Roman"/>
          <w:color w:val="201F1E"/>
          <w:szCs w:val="24"/>
        </w:rPr>
        <w:t>και η ζωή συνεχίζεται</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Κ</w:t>
      </w:r>
      <w:r w:rsidRPr="00392FAD">
        <w:rPr>
          <w:rFonts w:eastAsia="Times New Roman"/>
          <w:color w:val="201F1E"/>
          <w:szCs w:val="24"/>
        </w:rPr>
        <w:t xml:space="preserve">άποιες τροπολογίες </w:t>
      </w:r>
      <w:r>
        <w:rPr>
          <w:rFonts w:eastAsia="Times New Roman"/>
          <w:color w:val="201F1E"/>
          <w:szCs w:val="24"/>
        </w:rPr>
        <w:t>μάλιστα θα μπορούσαν να γίνουν και νομοσχέδια από μόνες τους.</w:t>
      </w:r>
    </w:p>
    <w:p w14:paraId="7632C4F0"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Ε</w:t>
      </w:r>
      <w:r w:rsidRPr="00392FAD">
        <w:rPr>
          <w:rFonts w:eastAsia="Times New Roman"/>
          <w:color w:val="201F1E"/>
          <w:szCs w:val="24"/>
        </w:rPr>
        <w:t>ίναι και κάποιες άλλες τροπολογίες</w:t>
      </w:r>
      <w:r>
        <w:rPr>
          <w:rFonts w:eastAsia="Times New Roman"/>
          <w:color w:val="201F1E"/>
          <w:szCs w:val="24"/>
        </w:rPr>
        <w:t>.</w:t>
      </w:r>
      <w:r w:rsidRPr="00392FAD">
        <w:rPr>
          <w:rFonts w:eastAsia="Times New Roman"/>
          <w:color w:val="201F1E"/>
          <w:szCs w:val="24"/>
        </w:rPr>
        <w:t xml:space="preserve"> </w:t>
      </w:r>
      <w:r>
        <w:rPr>
          <w:rFonts w:eastAsia="Times New Roman"/>
          <w:color w:val="201F1E"/>
          <w:szCs w:val="24"/>
        </w:rPr>
        <w:t>Σ</w:t>
      </w:r>
      <w:r w:rsidRPr="00392FAD">
        <w:rPr>
          <w:rFonts w:eastAsia="Times New Roman"/>
          <w:color w:val="201F1E"/>
          <w:szCs w:val="24"/>
        </w:rPr>
        <w:t>υγκεκριμένα μιλάω γι</w:t>
      </w:r>
      <w:r>
        <w:rPr>
          <w:rFonts w:eastAsia="Times New Roman"/>
          <w:color w:val="201F1E"/>
          <w:szCs w:val="24"/>
        </w:rPr>
        <w:t>α την</w:t>
      </w:r>
      <w:r w:rsidRPr="00392FAD">
        <w:rPr>
          <w:rFonts w:eastAsia="Times New Roman"/>
          <w:color w:val="201F1E"/>
          <w:szCs w:val="24"/>
        </w:rPr>
        <w:t xml:space="preserve"> έκδοση οικοδομικών αδειών για το </w:t>
      </w:r>
      <w:r>
        <w:rPr>
          <w:rFonts w:eastAsia="Times New Roman"/>
          <w:color w:val="201F1E"/>
          <w:szCs w:val="24"/>
        </w:rPr>
        <w:t>Μ</w:t>
      </w:r>
      <w:r w:rsidRPr="00392FAD">
        <w:rPr>
          <w:rFonts w:eastAsia="Times New Roman"/>
          <w:color w:val="201F1E"/>
          <w:szCs w:val="24"/>
        </w:rPr>
        <w:t>άτι</w:t>
      </w:r>
      <w:r>
        <w:rPr>
          <w:rFonts w:eastAsia="Times New Roman"/>
          <w:color w:val="201F1E"/>
          <w:szCs w:val="24"/>
        </w:rPr>
        <w:t>.</w:t>
      </w:r>
      <w:r w:rsidRPr="00392FAD">
        <w:rPr>
          <w:rFonts w:eastAsia="Times New Roman"/>
          <w:color w:val="201F1E"/>
          <w:szCs w:val="24"/>
        </w:rPr>
        <w:t xml:space="preserve"> </w:t>
      </w:r>
    </w:p>
    <w:p w14:paraId="7632C4F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Θα έ</w:t>
      </w:r>
      <w:r w:rsidRPr="00B81343">
        <w:rPr>
          <w:rFonts w:eastAsia="Times New Roman" w:cs="Times New Roman"/>
          <w:szCs w:val="24"/>
        </w:rPr>
        <w:t>πρεπε να ντρέπεστε</w:t>
      </w:r>
      <w:r>
        <w:rPr>
          <w:rFonts w:eastAsia="Times New Roman" w:cs="Times New Roman"/>
          <w:szCs w:val="24"/>
        </w:rPr>
        <w:t>,</w:t>
      </w:r>
      <w:r w:rsidRPr="00B81343">
        <w:rPr>
          <w:rFonts w:eastAsia="Times New Roman" w:cs="Times New Roman"/>
          <w:szCs w:val="24"/>
        </w:rPr>
        <w:t xml:space="preserve"> γιατί </w:t>
      </w:r>
      <w:r>
        <w:rPr>
          <w:rFonts w:eastAsia="Times New Roman" w:cs="Times New Roman"/>
          <w:szCs w:val="24"/>
        </w:rPr>
        <w:t xml:space="preserve">εκεί </w:t>
      </w:r>
      <w:r w:rsidRPr="00B81343">
        <w:rPr>
          <w:rFonts w:eastAsia="Times New Roman" w:cs="Times New Roman"/>
          <w:szCs w:val="24"/>
        </w:rPr>
        <w:t xml:space="preserve">είχαμε </w:t>
      </w:r>
      <w:r>
        <w:rPr>
          <w:rFonts w:eastAsia="Times New Roman" w:cs="Times New Roman"/>
          <w:szCs w:val="24"/>
        </w:rPr>
        <w:t>εκατό</w:t>
      </w:r>
      <w:r w:rsidRPr="00B81343">
        <w:rPr>
          <w:rFonts w:eastAsia="Times New Roman" w:cs="Times New Roman"/>
          <w:szCs w:val="24"/>
        </w:rPr>
        <w:t xml:space="preserve"> νεκρούς</w:t>
      </w:r>
      <w:r>
        <w:rPr>
          <w:rFonts w:eastAsia="Times New Roman" w:cs="Times New Roman"/>
          <w:szCs w:val="24"/>
        </w:rPr>
        <w:t xml:space="preserve">. Έχουμε μια </w:t>
      </w:r>
      <w:r>
        <w:rPr>
          <w:rFonts w:eastAsia="Times New Roman" w:cs="Times New Roman"/>
          <w:szCs w:val="24"/>
        </w:rPr>
        <w:t xml:space="preserve">ολόκληρη περιοχή η οποία </w:t>
      </w:r>
      <w:r w:rsidRPr="00B81343">
        <w:rPr>
          <w:rFonts w:eastAsia="Times New Roman" w:cs="Times New Roman"/>
          <w:szCs w:val="24"/>
        </w:rPr>
        <w:t>έχει γίνει ακατάλληλη πια</w:t>
      </w:r>
      <w:r>
        <w:rPr>
          <w:rFonts w:eastAsia="Times New Roman" w:cs="Times New Roman"/>
          <w:szCs w:val="24"/>
        </w:rPr>
        <w:t>,</w:t>
      </w:r>
      <w:r w:rsidRPr="00B81343">
        <w:rPr>
          <w:rFonts w:eastAsia="Times New Roman" w:cs="Times New Roman"/>
          <w:szCs w:val="24"/>
        </w:rPr>
        <w:t xml:space="preserve"> και τώρα ζητάτε σε αυτούς τους ανθρώπους να έχουν οικοδομικές άδειες</w:t>
      </w:r>
      <w:r>
        <w:rPr>
          <w:rFonts w:eastAsia="Times New Roman" w:cs="Times New Roman"/>
          <w:szCs w:val="24"/>
        </w:rPr>
        <w:t xml:space="preserve"> και</w:t>
      </w:r>
      <w:r w:rsidRPr="00B81343">
        <w:rPr>
          <w:rFonts w:eastAsia="Times New Roman" w:cs="Times New Roman"/>
          <w:szCs w:val="24"/>
        </w:rPr>
        <w:t xml:space="preserve"> να τις πληρώσουν </w:t>
      </w:r>
      <w:r w:rsidRPr="00B81343">
        <w:rPr>
          <w:rFonts w:eastAsia="Times New Roman" w:cs="Times New Roman"/>
          <w:szCs w:val="24"/>
        </w:rPr>
        <w:lastRenderedPageBreak/>
        <w:t xml:space="preserve">από την τσέπη </w:t>
      </w:r>
      <w:r>
        <w:rPr>
          <w:rFonts w:eastAsia="Times New Roman" w:cs="Times New Roman"/>
          <w:szCs w:val="24"/>
        </w:rPr>
        <w:t>τους</w:t>
      </w:r>
      <w:r w:rsidRPr="00B81343">
        <w:rPr>
          <w:rFonts w:eastAsia="Times New Roman" w:cs="Times New Roman"/>
          <w:szCs w:val="24"/>
        </w:rPr>
        <w:t xml:space="preserve"> φυσικά</w:t>
      </w:r>
      <w:r>
        <w:rPr>
          <w:rFonts w:eastAsia="Times New Roman" w:cs="Times New Roman"/>
          <w:szCs w:val="24"/>
        </w:rPr>
        <w:t>. Πολλοί απ’ αυτούς έχουν χάσει τα χαρτιά τους τα οποία έχουν καεί</w:t>
      </w:r>
      <w:r>
        <w:rPr>
          <w:rFonts w:eastAsia="Times New Roman" w:cs="Times New Roman"/>
          <w:szCs w:val="24"/>
        </w:rPr>
        <w:t>,</w:t>
      </w:r>
      <w:r>
        <w:rPr>
          <w:rFonts w:eastAsia="Times New Roman" w:cs="Times New Roman"/>
          <w:szCs w:val="24"/>
        </w:rPr>
        <w:t xml:space="preserve"> και πρέπει να </w:t>
      </w:r>
      <w:r>
        <w:rPr>
          <w:rFonts w:eastAsia="Times New Roman" w:cs="Times New Roman"/>
          <w:szCs w:val="24"/>
        </w:rPr>
        <w:t xml:space="preserve">μπουν πάλι σε </w:t>
      </w:r>
      <w:r w:rsidRPr="00B81343">
        <w:rPr>
          <w:rFonts w:eastAsia="Times New Roman" w:cs="Times New Roman"/>
          <w:szCs w:val="24"/>
        </w:rPr>
        <w:t>διαδικασί</w:t>
      </w:r>
      <w:r>
        <w:rPr>
          <w:rFonts w:eastAsia="Times New Roman" w:cs="Times New Roman"/>
          <w:szCs w:val="24"/>
        </w:rPr>
        <w:t>ες. Κά</w:t>
      </w:r>
      <w:r w:rsidRPr="00B81343">
        <w:rPr>
          <w:rFonts w:eastAsia="Times New Roman" w:cs="Times New Roman"/>
          <w:szCs w:val="24"/>
        </w:rPr>
        <w:t xml:space="preserve">ποιες οικοδομές </w:t>
      </w:r>
      <w:r>
        <w:rPr>
          <w:rFonts w:eastAsia="Times New Roman" w:cs="Times New Roman"/>
          <w:szCs w:val="24"/>
        </w:rPr>
        <w:t>έγιναν</w:t>
      </w:r>
      <w:r w:rsidRPr="00B81343">
        <w:rPr>
          <w:rFonts w:eastAsia="Times New Roman" w:cs="Times New Roman"/>
          <w:szCs w:val="24"/>
        </w:rPr>
        <w:t xml:space="preserve"> τη δεκαετία του </w:t>
      </w:r>
      <w:r>
        <w:rPr>
          <w:rFonts w:eastAsia="Times New Roman" w:cs="Times New Roman"/>
          <w:szCs w:val="24"/>
        </w:rPr>
        <w:t>’60,</w:t>
      </w:r>
      <w:r w:rsidRPr="00B81343">
        <w:rPr>
          <w:rFonts w:eastAsia="Times New Roman" w:cs="Times New Roman"/>
          <w:szCs w:val="24"/>
        </w:rPr>
        <w:t xml:space="preserve"> που όλοι γνωρίζουμε καλώς ή κακώς π</w:t>
      </w:r>
      <w:r>
        <w:rPr>
          <w:rFonts w:eastAsia="Times New Roman" w:cs="Times New Roman"/>
          <w:szCs w:val="24"/>
        </w:rPr>
        <w:t>ώς</w:t>
      </w:r>
      <w:r w:rsidRPr="00B81343">
        <w:rPr>
          <w:rFonts w:eastAsia="Times New Roman" w:cs="Times New Roman"/>
          <w:szCs w:val="24"/>
        </w:rPr>
        <w:t xml:space="preserve"> </w:t>
      </w:r>
      <w:r>
        <w:rPr>
          <w:rFonts w:eastAsia="Times New Roman" w:cs="Times New Roman"/>
          <w:szCs w:val="24"/>
        </w:rPr>
        <w:t xml:space="preserve">έγιναν και πού χτίστηκαν. Όταν </w:t>
      </w:r>
      <w:r w:rsidRPr="00B81343">
        <w:rPr>
          <w:rFonts w:eastAsia="Times New Roman" w:cs="Times New Roman"/>
          <w:szCs w:val="24"/>
        </w:rPr>
        <w:t xml:space="preserve">ένας άνθρωπος </w:t>
      </w:r>
      <w:r>
        <w:rPr>
          <w:rFonts w:eastAsia="Times New Roman" w:cs="Times New Roman"/>
          <w:szCs w:val="24"/>
        </w:rPr>
        <w:t xml:space="preserve">έχει </w:t>
      </w:r>
      <w:r w:rsidRPr="00B81343">
        <w:rPr>
          <w:rFonts w:eastAsia="Times New Roman" w:cs="Times New Roman"/>
          <w:szCs w:val="24"/>
        </w:rPr>
        <w:t xml:space="preserve">ένα σπίτι εκεί </w:t>
      </w:r>
      <w:r>
        <w:rPr>
          <w:rFonts w:eastAsia="Times New Roman" w:cs="Times New Roman"/>
          <w:szCs w:val="24"/>
        </w:rPr>
        <w:t>πενήντα</w:t>
      </w:r>
      <w:r w:rsidRPr="00B81343">
        <w:rPr>
          <w:rFonts w:eastAsia="Times New Roman" w:cs="Times New Roman"/>
          <w:szCs w:val="24"/>
        </w:rPr>
        <w:t xml:space="preserve"> χρόνια</w:t>
      </w:r>
      <w:r>
        <w:rPr>
          <w:rFonts w:eastAsia="Times New Roman" w:cs="Times New Roman"/>
          <w:szCs w:val="24"/>
        </w:rPr>
        <w:t xml:space="preserve">, το έχει </w:t>
      </w:r>
      <w:r w:rsidRPr="00B81343">
        <w:rPr>
          <w:rFonts w:eastAsia="Times New Roman" w:cs="Times New Roman"/>
          <w:szCs w:val="24"/>
        </w:rPr>
        <w:t>κληρονομήσει από τον πατέρα του</w:t>
      </w:r>
      <w:r>
        <w:rPr>
          <w:rFonts w:eastAsia="Times New Roman" w:cs="Times New Roman"/>
          <w:szCs w:val="24"/>
        </w:rPr>
        <w:t xml:space="preserve"> ή τον</w:t>
      </w:r>
      <w:r w:rsidRPr="00B81343">
        <w:rPr>
          <w:rFonts w:eastAsia="Times New Roman" w:cs="Times New Roman"/>
          <w:szCs w:val="24"/>
        </w:rPr>
        <w:t xml:space="preserve"> παππού του</w:t>
      </w:r>
      <w:r>
        <w:rPr>
          <w:rFonts w:eastAsia="Times New Roman" w:cs="Times New Roman"/>
          <w:szCs w:val="24"/>
        </w:rPr>
        <w:t>,</w:t>
      </w:r>
      <w:r w:rsidRPr="00B81343">
        <w:rPr>
          <w:rFonts w:eastAsia="Times New Roman" w:cs="Times New Roman"/>
          <w:szCs w:val="24"/>
        </w:rPr>
        <w:t xml:space="preserve"> τι αλλ</w:t>
      </w:r>
      <w:r w:rsidRPr="00B81343">
        <w:rPr>
          <w:rFonts w:eastAsia="Times New Roman" w:cs="Times New Roman"/>
          <w:szCs w:val="24"/>
        </w:rPr>
        <w:t>αγές ζητάτε να κάνει</w:t>
      </w:r>
      <w:r>
        <w:rPr>
          <w:rFonts w:eastAsia="Times New Roman" w:cs="Times New Roman"/>
          <w:szCs w:val="24"/>
        </w:rPr>
        <w:t>; Ε</w:t>
      </w:r>
      <w:r w:rsidRPr="00B81343">
        <w:rPr>
          <w:rFonts w:eastAsia="Times New Roman" w:cs="Times New Roman"/>
          <w:szCs w:val="24"/>
        </w:rPr>
        <w:t xml:space="preserve">ίχε μία </w:t>
      </w:r>
      <w:r>
        <w:rPr>
          <w:rFonts w:eastAsia="Times New Roman" w:cs="Times New Roman"/>
          <w:szCs w:val="24"/>
        </w:rPr>
        <w:t>οικοδομή ο</w:t>
      </w:r>
      <w:r w:rsidRPr="00B81343">
        <w:rPr>
          <w:rFonts w:eastAsia="Times New Roman" w:cs="Times New Roman"/>
          <w:szCs w:val="24"/>
        </w:rPr>
        <w:t xml:space="preserve"> άνθρωπος</w:t>
      </w:r>
      <w:r>
        <w:rPr>
          <w:rFonts w:eastAsia="Times New Roman" w:cs="Times New Roman"/>
          <w:szCs w:val="24"/>
        </w:rPr>
        <w:t>,</w:t>
      </w:r>
      <w:r w:rsidRPr="00B81343">
        <w:rPr>
          <w:rFonts w:eastAsia="Times New Roman" w:cs="Times New Roman"/>
          <w:szCs w:val="24"/>
        </w:rPr>
        <w:t xml:space="preserve"> </w:t>
      </w:r>
      <w:r>
        <w:rPr>
          <w:rFonts w:eastAsia="Times New Roman" w:cs="Times New Roman"/>
          <w:szCs w:val="24"/>
        </w:rPr>
        <w:t xml:space="preserve">ένα σπίτι, υπήρχε ένα πρόβλημα το οποίο </w:t>
      </w:r>
      <w:r w:rsidRPr="00B81343">
        <w:rPr>
          <w:rFonts w:eastAsia="Times New Roman" w:cs="Times New Roman"/>
          <w:szCs w:val="24"/>
        </w:rPr>
        <w:t>το γνωρίζαμε όλοι στην περιοχή</w:t>
      </w:r>
      <w:r>
        <w:rPr>
          <w:rFonts w:eastAsia="Times New Roman" w:cs="Times New Roman"/>
          <w:szCs w:val="24"/>
        </w:rPr>
        <w:t>, καταστράφηκε όλη</w:t>
      </w:r>
      <w:r w:rsidRPr="00B81343">
        <w:rPr>
          <w:rFonts w:eastAsia="Times New Roman" w:cs="Times New Roman"/>
          <w:szCs w:val="24"/>
        </w:rPr>
        <w:t xml:space="preserve"> η περιοχή</w:t>
      </w:r>
      <w:r>
        <w:rPr>
          <w:rFonts w:eastAsia="Times New Roman" w:cs="Times New Roman"/>
          <w:szCs w:val="24"/>
        </w:rPr>
        <w:t xml:space="preserve"> και αυτή τη στιγμή δεν υπάρχει ούτε μια οικοδομή.</w:t>
      </w:r>
    </w:p>
    <w:p w14:paraId="7632C4F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B81343">
        <w:rPr>
          <w:rFonts w:eastAsia="Times New Roman" w:cs="Times New Roman"/>
          <w:szCs w:val="24"/>
        </w:rPr>
        <w:t xml:space="preserve">καλώ όλους </w:t>
      </w:r>
      <w:r>
        <w:rPr>
          <w:rFonts w:eastAsia="Times New Roman" w:cs="Times New Roman"/>
          <w:szCs w:val="24"/>
        </w:rPr>
        <w:t>ν</w:t>
      </w:r>
      <w:r w:rsidRPr="00B81343">
        <w:rPr>
          <w:rFonts w:eastAsia="Times New Roman" w:cs="Times New Roman"/>
          <w:szCs w:val="24"/>
        </w:rPr>
        <w:t>α πάτε να δείτε την περιοχή</w:t>
      </w:r>
      <w:r>
        <w:rPr>
          <w:rFonts w:eastAsia="Times New Roman" w:cs="Times New Roman"/>
          <w:szCs w:val="24"/>
        </w:rPr>
        <w:t>. Κρανίου τό</w:t>
      </w:r>
      <w:r>
        <w:rPr>
          <w:rFonts w:eastAsia="Times New Roman" w:cs="Times New Roman"/>
          <w:szCs w:val="24"/>
        </w:rPr>
        <w:t>πος,</w:t>
      </w:r>
      <w:r w:rsidRPr="00B81343">
        <w:rPr>
          <w:rFonts w:eastAsia="Times New Roman" w:cs="Times New Roman"/>
          <w:szCs w:val="24"/>
        </w:rPr>
        <w:t xml:space="preserve"> σεληνιακό τοπίο είναι πια</w:t>
      </w:r>
      <w:r>
        <w:rPr>
          <w:rFonts w:eastAsia="Times New Roman" w:cs="Times New Roman"/>
          <w:szCs w:val="24"/>
        </w:rPr>
        <w:t xml:space="preserve">. Όλοι οι </w:t>
      </w:r>
      <w:r w:rsidRPr="00B81343">
        <w:rPr>
          <w:rFonts w:eastAsia="Times New Roman" w:cs="Times New Roman"/>
          <w:szCs w:val="24"/>
        </w:rPr>
        <w:t xml:space="preserve">ένοικοι που </w:t>
      </w:r>
      <w:r>
        <w:rPr>
          <w:rFonts w:eastAsia="Times New Roman" w:cs="Times New Roman"/>
          <w:szCs w:val="24"/>
        </w:rPr>
        <w:t>έμεναν</w:t>
      </w:r>
      <w:r w:rsidRPr="00B81343">
        <w:rPr>
          <w:rFonts w:eastAsia="Times New Roman" w:cs="Times New Roman"/>
          <w:szCs w:val="24"/>
        </w:rPr>
        <w:t xml:space="preserve"> σε σπί</w:t>
      </w:r>
      <w:r>
        <w:rPr>
          <w:rFonts w:eastAsia="Times New Roman" w:cs="Times New Roman"/>
          <w:szCs w:val="24"/>
        </w:rPr>
        <w:t xml:space="preserve">τια έχουν φύγει από την περιοχή, </w:t>
      </w:r>
      <w:r w:rsidRPr="00B81343">
        <w:rPr>
          <w:rFonts w:eastAsia="Times New Roman" w:cs="Times New Roman"/>
          <w:szCs w:val="24"/>
        </w:rPr>
        <w:t xml:space="preserve">μιλάμε για </w:t>
      </w:r>
      <w:r>
        <w:rPr>
          <w:rFonts w:eastAsia="Times New Roman" w:cs="Times New Roman"/>
          <w:szCs w:val="24"/>
        </w:rPr>
        <w:t>π</w:t>
      </w:r>
      <w:r w:rsidRPr="00B81343">
        <w:rPr>
          <w:rFonts w:eastAsia="Times New Roman" w:cs="Times New Roman"/>
          <w:szCs w:val="24"/>
        </w:rPr>
        <w:t xml:space="preserve">άνω από </w:t>
      </w:r>
      <w:r>
        <w:rPr>
          <w:rFonts w:eastAsia="Times New Roman" w:cs="Times New Roman"/>
          <w:szCs w:val="24"/>
        </w:rPr>
        <w:t>τριακόσιες</w:t>
      </w:r>
      <w:r w:rsidRPr="00B81343">
        <w:rPr>
          <w:rFonts w:eastAsia="Times New Roman" w:cs="Times New Roman"/>
          <w:szCs w:val="24"/>
        </w:rPr>
        <w:t xml:space="preserve"> οικογένειες</w:t>
      </w:r>
      <w:r>
        <w:rPr>
          <w:rFonts w:eastAsia="Times New Roman" w:cs="Times New Roman"/>
          <w:szCs w:val="24"/>
        </w:rPr>
        <w:t>,</w:t>
      </w:r>
      <w:r w:rsidRPr="00B81343">
        <w:rPr>
          <w:rFonts w:eastAsia="Times New Roman" w:cs="Times New Roman"/>
          <w:szCs w:val="24"/>
        </w:rPr>
        <w:t xml:space="preserve"> και </w:t>
      </w:r>
      <w:r>
        <w:rPr>
          <w:rFonts w:eastAsia="Times New Roman" w:cs="Times New Roman"/>
          <w:szCs w:val="24"/>
        </w:rPr>
        <w:t>έ</w:t>
      </w:r>
      <w:r w:rsidRPr="00B81343">
        <w:rPr>
          <w:rFonts w:eastAsia="Times New Roman" w:cs="Times New Roman"/>
          <w:szCs w:val="24"/>
        </w:rPr>
        <w:t>χουν μείνει οι ιδιώτες να περισυλλέξουν ό</w:t>
      </w:r>
      <w:r>
        <w:rPr>
          <w:rFonts w:eastAsia="Times New Roman" w:cs="Times New Roman"/>
          <w:szCs w:val="24"/>
        </w:rPr>
        <w:t>,</w:t>
      </w:r>
      <w:r w:rsidRPr="00B81343">
        <w:rPr>
          <w:rFonts w:eastAsia="Times New Roman" w:cs="Times New Roman"/>
          <w:szCs w:val="24"/>
        </w:rPr>
        <w:t xml:space="preserve">τι μπορούν από τις περιουσίες </w:t>
      </w:r>
      <w:r>
        <w:rPr>
          <w:rFonts w:eastAsia="Times New Roman" w:cs="Times New Roman"/>
          <w:szCs w:val="24"/>
        </w:rPr>
        <w:t>τους.</w:t>
      </w:r>
    </w:p>
    <w:p w14:paraId="7632C4F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B81343">
        <w:rPr>
          <w:rFonts w:eastAsia="Times New Roman" w:cs="Times New Roman"/>
          <w:szCs w:val="24"/>
        </w:rPr>
        <w:t>ερχόμαστε εμείς εδώ να του</w:t>
      </w:r>
      <w:r w:rsidRPr="00B81343">
        <w:rPr>
          <w:rFonts w:eastAsia="Times New Roman" w:cs="Times New Roman"/>
          <w:szCs w:val="24"/>
        </w:rPr>
        <w:t xml:space="preserve">ς δώσουμε μικρές διευκολύνσεις που είναι </w:t>
      </w:r>
      <w:proofErr w:type="spellStart"/>
      <w:r w:rsidRPr="00B81343">
        <w:rPr>
          <w:rFonts w:eastAsia="Times New Roman" w:cs="Times New Roman"/>
          <w:szCs w:val="24"/>
        </w:rPr>
        <w:t>δώρον</w:t>
      </w:r>
      <w:proofErr w:type="spellEnd"/>
      <w:r>
        <w:rPr>
          <w:rFonts w:eastAsia="Times New Roman" w:cs="Times New Roman"/>
          <w:szCs w:val="24"/>
        </w:rPr>
        <w:t xml:space="preserve"> </w:t>
      </w:r>
      <w:r w:rsidRPr="00B81343">
        <w:rPr>
          <w:rFonts w:eastAsia="Times New Roman" w:cs="Times New Roman"/>
          <w:szCs w:val="24"/>
        </w:rPr>
        <w:t>άδωρον</w:t>
      </w:r>
      <w:r>
        <w:rPr>
          <w:rFonts w:eastAsia="Times New Roman" w:cs="Times New Roman"/>
          <w:szCs w:val="24"/>
        </w:rPr>
        <w:t>, όταν πρέπει ν</w:t>
      </w:r>
      <w:r w:rsidRPr="00B81343">
        <w:rPr>
          <w:rFonts w:eastAsia="Times New Roman" w:cs="Times New Roman"/>
          <w:szCs w:val="24"/>
        </w:rPr>
        <w:t xml:space="preserve">α βγάλουν από την τσέπη </w:t>
      </w:r>
      <w:r>
        <w:rPr>
          <w:rFonts w:eastAsia="Times New Roman" w:cs="Times New Roman"/>
          <w:szCs w:val="24"/>
        </w:rPr>
        <w:t>τους,</w:t>
      </w:r>
      <w:r w:rsidRPr="00B81343">
        <w:rPr>
          <w:rFonts w:eastAsia="Times New Roman" w:cs="Times New Roman"/>
          <w:szCs w:val="24"/>
        </w:rPr>
        <w:t xml:space="preserve"> </w:t>
      </w:r>
      <w:r>
        <w:rPr>
          <w:rFonts w:eastAsia="Times New Roman" w:cs="Times New Roman"/>
          <w:szCs w:val="24"/>
        </w:rPr>
        <w:t>για</w:t>
      </w:r>
      <w:r w:rsidRPr="00B81343">
        <w:rPr>
          <w:rFonts w:eastAsia="Times New Roman" w:cs="Times New Roman"/>
          <w:szCs w:val="24"/>
        </w:rPr>
        <w:t xml:space="preserve"> να πληρώσο</w:t>
      </w:r>
      <w:r>
        <w:rPr>
          <w:rFonts w:eastAsia="Times New Roman" w:cs="Times New Roman"/>
          <w:szCs w:val="24"/>
        </w:rPr>
        <w:t>υν</w:t>
      </w:r>
      <w:r w:rsidRPr="00B81343">
        <w:rPr>
          <w:rFonts w:eastAsia="Times New Roman" w:cs="Times New Roman"/>
          <w:szCs w:val="24"/>
        </w:rPr>
        <w:t xml:space="preserve"> </w:t>
      </w:r>
      <w:r>
        <w:rPr>
          <w:rFonts w:eastAsia="Times New Roman" w:cs="Times New Roman"/>
          <w:szCs w:val="24"/>
        </w:rPr>
        <w:t>την έκδοση άδειας</w:t>
      </w:r>
      <w:r w:rsidRPr="00B81343">
        <w:rPr>
          <w:rFonts w:eastAsia="Times New Roman" w:cs="Times New Roman"/>
          <w:szCs w:val="24"/>
        </w:rPr>
        <w:t xml:space="preserve"> </w:t>
      </w:r>
      <w:r>
        <w:rPr>
          <w:rFonts w:eastAsia="Times New Roman" w:cs="Times New Roman"/>
          <w:szCs w:val="24"/>
        </w:rPr>
        <w:t>οικοδομικής</w:t>
      </w:r>
      <w:r w:rsidRPr="00B81343">
        <w:rPr>
          <w:rFonts w:eastAsia="Times New Roman" w:cs="Times New Roman"/>
          <w:szCs w:val="24"/>
        </w:rPr>
        <w:t xml:space="preserve"> </w:t>
      </w:r>
      <w:r>
        <w:rPr>
          <w:rFonts w:eastAsia="Times New Roman" w:cs="Times New Roman"/>
          <w:szCs w:val="24"/>
        </w:rPr>
        <w:t>ανα</w:t>
      </w:r>
      <w:r w:rsidRPr="00B81343">
        <w:rPr>
          <w:rFonts w:eastAsia="Times New Roman" w:cs="Times New Roman"/>
          <w:szCs w:val="24"/>
        </w:rPr>
        <w:t>κατασκευής</w:t>
      </w:r>
      <w:r>
        <w:rPr>
          <w:rFonts w:eastAsia="Times New Roman" w:cs="Times New Roman"/>
          <w:szCs w:val="24"/>
        </w:rPr>
        <w:t xml:space="preserve">. Αυτούς τους </w:t>
      </w:r>
      <w:r>
        <w:rPr>
          <w:rFonts w:eastAsia="Times New Roman" w:cs="Times New Roman"/>
          <w:szCs w:val="24"/>
        </w:rPr>
        <w:lastRenderedPageBreak/>
        <w:t>ανθρώπους τους «δουλεύουμε». Έπαθαν τις ζημιές αυτές</w:t>
      </w:r>
      <w:r>
        <w:rPr>
          <w:rFonts w:eastAsia="Times New Roman" w:cs="Times New Roman"/>
          <w:szCs w:val="24"/>
        </w:rPr>
        <w:t>,</w:t>
      </w:r>
      <w:r>
        <w:rPr>
          <w:rFonts w:eastAsia="Times New Roman" w:cs="Times New Roman"/>
          <w:szCs w:val="24"/>
        </w:rPr>
        <w:t xml:space="preserve"> και η </w:t>
      </w:r>
      <w:r w:rsidRPr="00B81343">
        <w:rPr>
          <w:rFonts w:eastAsia="Times New Roman" w:cs="Times New Roman"/>
          <w:szCs w:val="24"/>
        </w:rPr>
        <w:t xml:space="preserve">πολιτεία </w:t>
      </w:r>
      <w:r>
        <w:rPr>
          <w:rFonts w:eastAsia="Times New Roman" w:cs="Times New Roman"/>
          <w:szCs w:val="24"/>
        </w:rPr>
        <w:t>θα</w:t>
      </w:r>
      <w:r w:rsidRPr="00B81343">
        <w:rPr>
          <w:rFonts w:eastAsia="Times New Roman" w:cs="Times New Roman"/>
          <w:szCs w:val="24"/>
        </w:rPr>
        <w:t xml:space="preserve"> έπρεπε </w:t>
      </w:r>
      <w:r>
        <w:rPr>
          <w:rFonts w:eastAsia="Times New Roman" w:cs="Times New Roman"/>
          <w:szCs w:val="24"/>
        </w:rPr>
        <w:t xml:space="preserve">με </w:t>
      </w:r>
      <w:r>
        <w:rPr>
          <w:rFonts w:eastAsia="Times New Roman" w:cs="Times New Roman"/>
          <w:szCs w:val="24"/>
          <w:lang w:val="en-US"/>
        </w:rPr>
        <w:t>fast</w:t>
      </w:r>
      <w:r w:rsidRPr="00BA75C9">
        <w:rPr>
          <w:rFonts w:eastAsia="Times New Roman" w:cs="Times New Roman"/>
          <w:szCs w:val="24"/>
        </w:rPr>
        <w:t xml:space="preserve"> </w:t>
      </w:r>
      <w:r>
        <w:rPr>
          <w:rFonts w:eastAsia="Times New Roman" w:cs="Times New Roman"/>
          <w:szCs w:val="24"/>
          <w:lang w:val="en-US"/>
        </w:rPr>
        <w:t>track</w:t>
      </w:r>
      <w:r w:rsidRPr="00BA75C9">
        <w:rPr>
          <w:rFonts w:eastAsia="Times New Roman" w:cs="Times New Roman"/>
          <w:szCs w:val="24"/>
        </w:rPr>
        <w:t xml:space="preserve"> </w:t>
      </w:r>
      <w:r>
        <w:rPr>
          <w:rFonts w:eastAsia="Times New Roman" w:cs="Times New Roman"/>
          <w:szCs w:val="24"/>
        </w:rPr>
        <w:t xml:space="preserve">τρόπους να περνάει </w:t>
      </w:r>
      <w:r w:rsidRPr="00B81343">
        <w:rPr>
          <w:rFonts w:eastAsia="Times New Roman" w:cs="Times New Roman"/>
          <w:szCs w:val="24"/>
        </w:rPr>
        <w:t>από γειτονιά σε γειτονιά</w:t>
      </w:r>
      <w:r>
        <w:rPr>
          <w:rFonts w:eastAsia="Times New Roman" w:cs="Times New Roman"/>
          <w:szCs w:val="24"/>
        </w:rPr>
        <w:t>,</w:t>
      </w:r>
      <w:r w:rsidRPr="00B81343">
        <w:rPr>
          <w:rFonts w:eastAsia="Times New Roman" w:cs="Times New Roman"/>
          <w:szCs w:val="24"/>
        </w:rPr>
        <w:t xml:space="preserve"> και με ελάχιστο κόστος και </w:t>
      </w:r>
      <w:r>
        <w:rPr>
          <w:rFonts w:eastAsia="Times New Roman" w:cs="Times New Roman"/>
          <w:szCs w:val="24"/>
        </w:rPr>
        <w:t>πολλή</w:t>
      </w:r>
      <w:r w:rsidRPr="00B81343">
        <w:rPr>
          <w:rFonts w:eastAsia="Times New Roman" w:cs="Times New Roman"/>
          <w:szCs w:val="24"/>
        </w:rPr>
        <w:t xml:space="preserve"> διευκόλυνση να τους </w:t>
      </w:r>
      <w:r>
        <w:rPr>
          <w:rFonts w:eastAsia="Times New Roman" w:cs="Times New Roman"/>
          <w:szCs w:val="24"/>
        </w:rPr>
        <w:t>λύνει</w:t>
      </w:r>
      <w:r w:rsidRPr="00B81343">
        <w:rPr>
          <w:rFonts w:eastAsia="Times New Roman" w:cs="Times New Roman"/>
          <w:szCs w:val="24"/>
        </w:rPr>
        <w:t xml:space="preserve"> τα χέρια και να μην μπαίνουν σε μία γραφειοκρατική</w:t>
      </w:r>
      <w:r w:rsidRPr="003F19F7">
        <w:rPr>
          <w:rFonts w:eastAsia="Times New Roman" w:cs="Times New Roman"/>
          <w:szCs w:val="24"/>
        </w:rPr>
        <w:t xml:space="preserve"> </w:t>
      </w:r>
      <w:r>
        <w:rPr>
          <w:rFonts w:eastAsia="Times New Roman" w:cs="Times New Roman"/>
          <w:szCs w:val="24"/>
        </w:rPr>
        <w:t>διαδικασία,</w:t>
      </w:r>
      <w:r w:rsidRPr="00B81343">
        <w:rPr>
          <w:rFonts w:eastAsia="Times New Roman" w:cs="Times New Roman"/>
          <w:szCs w:val="24"/>
        </w:rPr>
        <w:t xml:space="preserve"> έτσι ώστε </w:t>
      </w:r>
      <w:r>
        <w:rPr>
          <w:rFonts w:eastAsia="Times New Roman" w:cs="Times New Roman"/>
          <w:szCs w:val="24"/>
        </w:rPr>
        <w:t>να δουν</w:t>
      </w:r>
      <w:r w:rsidRPr="00B81343">
        <w:rPr>
          <w:rFonts w:eastAsia="Times New Roman" w:cs="Times New Roman"/>
          <w:szCs w:val="24"/>
        </w:rPr>
        <w:t xml:space="preserve"> </w:t>
      </w:r>
      <w:r>
        <w:rPr>
          <w:rFonts w:eastAsia="Times New Roman" w:cs="Times New Roman"/>
          <w:szCs w:val="24"/>
        </w:rPr>
        <w:t xml:space="preserve">και αυτοί </w:t>
      </w:r>
      <w:r w:rsidRPr="00B81343">
        <w:rPr>
          <w:rFonts w:eastAsia="Times New Roman" w:cs="Times New Roman"/>
          <w:szCs w:val="24"/>
        </w:rPr>
        <w:t>μία άσπρη μέρα</w:t>
      </w:r>
      <w:r>
        <w:rPr>
          <w:rFonts w:eastAsia="Times New Roman" w:cs="Times New Roman"/>
          <w:szCs w:val="24"/>
        </w:rPr>
        <w:t>. Μπορεί εκεί να είχαν εξοχικά κάποι</w:t>
      </w:r>
      <w:r>
        <w:rPr>
          <w:rFonts w:eastAsia="Times New Roman" w:cs="Times New Roman"/>
          <w:szCs w:val="24"/>
        </w:rPr>
        <w:t xml:space="preserve">οι με </w:t>
      </w:r>
      <w:r w:rsidRPr="00B81343">
        <w:rPr>
          <w:rFonts w:eastAsia="Times New Roman" w:cs="Times New Roman"/>
          <w:szCs w:val="24"/>
        </w:rPr>
        <w:t>οικονομική επιφάνεια</w:t>
      </w:r>
      <w:r>
        <w:rPr>
          <w:rFonts w:eastAsia="Times New Roman" w:cs="Times New Roman"/>
          <w:szCs w:val="24"/>
        </w:rPr>
        <w:t>,</w:t>
      </w:r>
      <w:r w:rsidRPr="00B81343">
        <w:rPr>
          <w:rFonts w:eastAsia="Times New Roman" w:cs="Times New Roman"/>
          <w:szCs w:val="24"/>
        </w:rPr>
        <w:t xml:space="preserve"> </w:t>
      </w:r>
      <w:r>
        <w:rPr>
          <w:rFonts w:eastAsia="Times New Roman" w:cs="Times New Roman"/>
          <w:szCs w:val="24"/>
        </w:rPr>
        <w:t xml:space="preserve">αλλά </w:t>
      </w:r>
      <w:r w:rsidRPr="00B81343">
        <w:rPr>
          <w:rFonts w:eastAsia="Times New Roman" w:cs="Times New Roman"/>
          <w:szCs w:val="24"/>
        </w:rPr>
        <w:t xml:space="preserve">υπήρχαν </w:t>
      </w:r>
      <w:r>
        <w:rPr>
          <w:rFonts w:eastAsia="Times New Roman" w:cs="Times New Roman"/>
          <w:szCs w:val="24"/>
        </w:rPr>
        <w:t xml:space="preserve">και </w:t>
      </w:r>
      <w:r w:rsidRPr="00B81343">
        <w:rPr>
          <w:rFonts w:eastAsia="Times New Roman" w:cs="Times New Roman"/>
          <w:szCs w:val="24"/>
        </w:rPr>
        <w:t xml:space="preserve">οι άνθρωποι </w:t>
      </w:r>
      <w:r>
        <w:rPr>
          <w:rFonts w:eastAsia="Times New Roman" w:cs="Times New Roman"/>
          <w:szCs w:val="24"/>
        </w:rPr>
        <w:t xml:space="preserve">που τα κληρονόμησαν και </w:t>
      </w:r>
      <w:r w:rsidRPr="00B81343">
        <w:rPr>
          <w:rFonts w:eastAsia="Times New Roman" w:cs="Times New Roman"/>
          <w:szCs w:val="24"/>
        </w:rPr>
        <w:t xml:space="preserve">πολλοί από αυτούς </w:t>
      </w:r>
      <w:r>
        <w:rPr>
          <w:rFonts w:eastAsia="Times New Roman" w:cs="Times New Roman"/>
          <w:szCs w:val="24"/>
        </w:rPr>
        <w:t xml:space="preserve">έλεγαν πως αυτή η κληρονομιά </w:t>
      </w:r>
      <w:r w:rsidRPr="00B81343">
        <w:rPr>
          <w:rFonts w:eastAsia="Times New Roman" w:cs="Times New Roman"/>
          <w:szCs w:val="24"/>
        </w:rPr>
        <w:t xml:space="preserve">είναι βάρος στην τσέπη </w:t>
      </w:r>
      <w:r>
        <w:rPr>
          <w:rFonts w:eastAsia="Times New Roman" w:cs="Times New Roman"/>
          <w:szCs w:val="24"/>
        </w:rPr>
        <w:t xml:space="preserve">τους. </w:t>
      </w:r>
    </w:p>
    <w:p w14:paraId="7632C4F4" w14:textId="77777777" w:rsidR="00845256" w:rsidRDefault="00BE25C9">
      <w:pPr>
        <w:spacing w:line="600" w:lineRule="auto"/>
        <w:ind w:firstLine="720"/>
        <w:contextualSpacing/>
        <w:jc w:val="both"/>
        <w:rPr>
          <w:rFonts w:eastAsia="Times New Roman" w:cs="Times New Roman"/>
          <w:szCs w:val="24"/>
        </w:rPr>
      </w:pPr>
      <w:r w:rsidRPr="00B81343">
        <w:rPr>
          <w:rFonts w:eastAsia="Times New Roman" w:cs="Times New Roman"/>
          <w:szCs w:val="24"/>
        </w:rPr>
        <w:t>Πέρα απ</w:t>
      </w:r>
      <w:r>
        <w:rPr>
          <w:rFonts w:eastAsia="Times New Roman" w:cs="Times New Roman"/>
          <w:szCs w:val="24"/>
        </w:rPr>
        <w:t>’</w:t>
      </w:r>
      <w:r w:rsidRPr="00B81343">
        <w:rPr>
          <w:rFonts w:eastAsia="Times New Roman" w:cs="Times New Roman"/>
          <w:szCs w:val="24"/>
        </w:rPr>
        <w:t xml:space="preserve"> αυτό πρέπει να δείξουμε μία ευαισθησία</w:t>
      </w:r>
      <w:r>
        <w:rPr>
          <w:rFonts w:eastAsia="Times New Roman" w:cs="Times New Roman"/>
          <w:szCs w:val="24"/>
        </w:rPr>
        <w:t>,</w:t>
      </w:r>
      <w:r w:rsidRPr="00B81343">
        <w:rPr>
          <w:rFonts w:eastAsia="Times New Roman" w:cs="Times New Roman"/>
          <w:szCs w:val="24"/>
        </w:rPr>
        <w:t xml:space="preserve"> </w:t>
      </w:r>
      <w:r>
        <w:rPr>
          <w:rFonts w:eastAsia="Times New Roman" w:cs="Times New Roman"/>
          <w:szCs w:val="24"/>
        </w:rPr>
        <w:t>και αν μπορεί το Υπουργείο –που μπορεί και έχει α</w:t>
      </w:r>
      <w:r>
        <w:rPr>
          <w:rFonts w:eastAsia="Times New Roman" w:cs="Times New Roman"/>
          <w:szCs w:val="24"/>
        </w:rPr>
        <w:t xml:space="preserve">υτή την </w:t>
      </w:r>
      <w:r w:rsidRPr="00B81343">
        <w:rPr>
          <w:rFonts w:eastAsia="Times New Roman" w:cs="Times New Roman"/>
          <w:szCs w:val="24"/>
        </w:rPr>
        <w:t>οικονομική δυνατότητα</w:t>
      </w:r>
      <w:r>
        <w:rPr>
          <w:rFonts w:eastAsia="Times New Roman" w:cs="Times New Roman"/>
          <w:szCs w:val="24"/>
        </w:rPr>
        <w:t>-</w:t>
      </w:r>
      <w:r w:rsidRPr="00B81343">
        <w:rPr>
          <w:rFonts w:eastAsia="Times New Roman" w:cs="Times New Roman"/>
          <w:szCs w:val="24"/>
        </w:rPr>
        <w:t xml:space="preserve"> να εξασφαλίσει </w:t>
      </w:r>
      <w:r>
        <w:rPr>
          <w:rFonts w:eastAsia="Times New Roman" w:cs="Times New Roman"/>
          <w:szCs w:val="24"/>
        </w:rPr>
        <w:t xml:space="preserve">σε </w:t>
      </w:r>
      <w:r w:rsidRPr="00B81343">
        <w:rPr>
          <w:rFonts w:eastAsia="Times New Roman" w:cs="Times New Roman"/>
          <w:szCs w:val="24"/>
        </w:rPr>
        <w:t xml:space="preserve">αυτούς τους ανθρώπους </w:t>
      </w:r>
      <w:r>
        <w:rPr>
          <w:rFonts w:eastAsia="Times New Roman" w:cs="Times New Roman"/>
          <w:szCs w:val="24"/>
        </w:rPr>
        <w:t xml:space="preserve">τη δυνατότητα </w:t>
      </w:r>
      <w:r w:rsidRPr="00B81343">
        <w:rPr>
          <w:rFonts w:eastAsia="Times New Roman" w:cs="Times New Roman"/>
          <w:szCs w:val="24"/>
        </w:rPr>
        <w:t xml:space="preserve">να έχουν ένα κεραμίδι στο κεφάλι </w:t>
      </w:r>
      <w:r>
        <w:rPr>
          <w:rFonts w:eastAsia="Times New Roman" w:cs="Times New Roman"/>
          <w:szCs w:val="24"/>
        </w:rPr>
        <w:t>τους.</w:t>
      </w:r>
    </w:p>
    <w:p w14:paraId="7632C4F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Για τις άλλες τροπολογίες θα τοποθετηθώ αργότερα, μόλις προλάβουμε να τις δούμε.</w:t>
      </w:r>
    </w:p>
    <w:p w14:paraId="7632C4F6" w14:textId="77777777" w:rsidR="00845256" w:rsidRDefault="00BE25C9">
      <w:pPr>
        <w:spacing w:line="600" w:lineRule="auto"/>
        <w:ind w:firstLine="720"/>
        <w:contextualSpacing/>
        <w:jc w:val="both"/>
        <w:rPr>
          <w:rFonts w:eastAsia="Times New Roman" w:cs="Times New Roman"/>
          <w:szCs w:val="24"/>
        </w:rPr>
      </w:pPr>
      <w:r w:rsidRPr="00B81343">
        <w:rPr>
          <w:rFonts w:eastAsia="Times New Roman" w:cs="Times New Roman"/>
          <w:szCs w:val="24"/>
        </w:rPr>
        <w:t>Ευχαριστώ</w:t>
      </w:r>
      <w:r>
        <w:rPr>
          <w:rFonts w:eastAsia="Times New Roman" w:cs="Times New Roman"/>
          <w:szCs w:val="24"/>
        </w:rPr>
        <w:t>.</w:t>
      </w:r>
    </w:p>
    <w:p w14:paraId="7632C4F7" w14:textId="77777777" w:rsidR="00845256" w:rsidRDefault="00BE25C9">
      <w:pPr>
        <w:spacing w:line="600" w:lineRule="auto"/>
        <w:ind w:firstLine="720"/>
        <w:contextualSpacing/>
        <w:jc w:val="both"/>
        <w:rPr>
          <w:rFonts w:eastAsia="Times New Roman" w:cs="Times New Roman"/>
          <w:szCs w:val="24"/>
        </w:rPr>
      </w:pPr>
      <w:r w:rsidRPr="009A6793">
        <w:rPr>
          <w:rFonts w:eastAsia="Times New Roman" w:cs="Times New Roman"/>
          <w:b/>
          <w:szCs w:val="24"/>
        </w:rPr>
        <w:t>ΠΡΟΕΔΡΕΥΩΝ (Αναστάσιος Κουράκης):</w:t>
      </w:r>
      <w:r>
        <w:rPr>
          <w:rFonts w:eastAsia="Times New Roman" w:cs="Times New Roman"/>
          <w:szCs w:val="24"/>
        </w:rPr>
        <w:t xml:space="preserve"> Καλώς.</w:t>
      </w:r>
    </w:p>
    <w:p w14:paraId="7632C4F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ε</w:t>
      </w:r>
      <w:r w:rsidRPr="00B81343">
        <w:rPr>
          <w:rFonts w:eastAsia="Times New Roman" w:cs="Times New Roman"/>
          <w:szCs w:val="24"/>
        </w:rPr>
        <w:t xml:space="preserve">ιδικός </w:t>
      </w:r>
      <w:r>
        <w:rPr>
          <w:rFonts w:eastAsia="Times New Roman" w:cs="Times New Roman"/>
          <w:szCs w:val="24"/>
        </w:rPr>
        <w:t>α</w:t>
      </w:r>
      <w:r w:rsidRPr="00B81343">
        <w:rPr>
          <w:rFonts w:eastAsia="Times New Roman" w:cs="Times New Roman"/>
          <w:szCs w:val="24"/>
        </w:rPr>
        <w:t>γορητής α</w:t>
      </w:r>
      <w:r>
        <w:rPr>
          <w:rFonts w:eastAsia="Times New Roman" w:cs="Times New Roman"/>
          <w:szCs w:val="24"/>
        </w:rPr>
        <w:t>πό το Κομμουνιστικό Κόμμα Ελλάδα</w:t>
      </w:r>
      <w:r w:rsidRPr="00B81343">
        <w:rPr>
          <w:rFonts w:eastAsia="Times New Roman" w:cs="Times New Roman"/>
          <w:szCs w:val="24"/>
        </w:rPr>
        <w:t>ς</w:t>
      </w:r>
      <w:r w:rsidRPr="00522E4D">
        <w:rPr>
          <w:rFonts w:eastAsia="Times New Roman" w:cs="Times New Roman"/>
          <w:szCs w:val="24"/>
        </w:rPr>
        <w:t xml:space="preserve"> </w:t>
      </w:r>
      <w:r>
        <w:rPr>
          <w:rFonts w:eastAsia="Times New Roman" w:cs="Times New Roman"/>
          <w:szCs w:val="24"/>
        </w:rPr>
        <w:t>και ΣΤ΄ Α</w:t>
      </w:r>
      <w:r w:rsidRPr="00B81343">
        <w:rPr>
          <w:rFonts w:eastAsia="Times New Roman" w:cs="Times New Roman"/>
          <w:szCs w:val="24"/>
        </w:rPr>
        <w:t xml:space="preserve">ντιπρόεδρος </w:t>
      </w:r>
      <w:r>
        <w:rPr>
          <w:rFonts w:eastAsia="Times New Roman" w:cs="Times New Roman"/>
          <w:szCs w:val="24"/>
        </w:rPr>
        <w:t>της Βουλής</w:t>
      </w:r>
      <w:r w:rsidRPr="00B81343">
        <w:rPr>
          <w:rFonts w:eastAsia="Times New Roman" w:cs="Times New Roman"/>
          <w:szCs w:val="24"/>
        </w:rPr>
        <w:t xml:space="preserve"> </w:t>
      </w:r>
      <w:r>
        <w:rPr>
          <w:rFonts w:eastAsia="Times New Roman" w:cs="Times New Roman"/>
          <w:szCs w:val="24"/>
        </w:rPr>
        <w:t>κ.</w:t>
      </w:r>
      <w:r w:rsidRPr="00B81343">
        <w:rPr>
          <w:rFonts w:eastAsia="Times New Roman" w:cs="Times New Roman"/>
          <w:szCs w:val="24"/>
        </w:rPr>
        <w:t xml:space="preserve"> </w:t>
      </w:r>
      <w:r>
        <w:rPr>
          <w:rFonts w:eastAsia="Times New Roman" w:cs="Times New Roman"/>
          <w:szCs w:val="24"/>
        </w:rPr>
        <w:t xml:space="preserve">Γεώργιος </w:t>
      </w:r>
      <w:proofErr w:type="spellStart"/>
      <w:r>
        <w:rPr>
          <w:rFonts w:eastAsia="Times New Roman" w:cs="Times New Roman"/>
          <w:szCs w:val="24"/>
        </w:rPr>
        <w:t>Λαμπρούλης</w:t>
      </w:r>
      <w:proofErr w:type="spellEnd"/>
      <w:r>
        <w:rPr>
          <w:rFonts w:eastAsia="Times New Roman" w:cs="Times New Roman"/>
          <w:szCs w:val="24"/>
        </w:rPr>
        <w:t>.</w:t>
      </w:r>
    </w:p>
    <w:p w14:paraId="7632C4F9" w14:textId="77777777" w:rsidR="00845256" w:rsidRDefault="00BE25C9">
      <w:pPr>
        <w:spacing w:line="600" w:lineRule="auto"/>
        <w:ind w:firstLine="720"/>
        <w:contextualSpacing/>
        <w:jc w:val="both"/>
        <w:rPr>
          <w:rFonts w:eastAsia="Times New Roman" w:cs="Times New Roman"/>
          <w:szCs w:val="24"/>
        </w:rPr>
      </w:pPr>
      <w:r w:rsidRPr="009A6793">
        <w:rPr>
          <w:rFonts w:eastAsia="Times New Roman" w:cs="Times New Roman"/>
          <w:b/>
          <w:szCs w:val="24"/>
        </w:rPr>
        <w:t>ΓΕΩΡΓΙΟΣ ΛΑΜΠΡΟΥΛΗΣ (ΣΤ΄ Αντιπρόεδρος της Βουλής):</w:t>
      </w:r>
      <w:r>
        <w:rPr>
          <w:rFonts w:eastAsia="Times New Roman" w:cs="Times New Roman"/>
          <w:szCs w:val="24"/>
        </w:rPr>
        <w:t xml:space="preserve"> Ε</w:t>
      </w:r>
      <w:r w:rsidRPr="00B81343">
        <w:rPr>
          <w:rFonts w:eastAsia="Times New Roman" w:cs="Times New Roman"/>
          <w:szCs w:val="24"/>
        </w:rPr>
        <w:t>υχαριστώ</w:t>
      </w:r>
      <w:r>
        <w:rPr>
          <w:rFonts w:eastAsia="Times New Roman" w:cs="Times New Roman"/>
          <w:szCs w:val="24"/>
        </w:rPr>
        <w:t xml:space="preserve">, </w:t>
      </w:r>
      <w:r w:rsidRPr="00B81343">
        <w:rPr>
          <w:rFonts w:eastAsia="Times New Roman" w:cs="Times New Roman"/>
          <w:szCs w:val="24"/>
        </w:rPr>
        <w:t xml:space="preserve">κύριε </w:t>
      </w:r>
      <w:r>
        <w:rPr>
          <w:rFonts w:eastAsia="Times New Roman" w:cs="Times New Roman"/>
          <w:szCs w:val="24"/>
        </w:rPr>
        <w:t>Π</w:t>
      </w:r>
      <w:r w:rsidRPr="00B81343">
        <w:rPr>
          <w:rFonts w:eastAsia="Times New Roman" w:cs="Times New Roman"/>
          <w:szCs w:val="24"/>
        </w:rPr>
        <w:t>ρόεδρε</w:t>
      </w:r>
      <w:r>
        <w:rPr>
          <w:rFonts w:eastAsia="Times New Roman" w:cs="Times New Roman"/>
          <w:szCs w:val="24"/>
        </w:rPr>
        <w:t>.</w:t>
      </w:r>
    </w:p>
    <w:p w14:paraId="7632C4F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Ο</w:t>
      </w:r>
      <w:r w:rsidRPr="00B81343">
        <w:rPr>
          <w:rFonts w:eastAsia="Times New Roman" w:cs="Times New Roman"/>
          <w:szCs w:val="24"/>
        </w:rPr>
        <w:t xml:space="preserve">ι προηγούμενοι </w:t>
      </w:r>
      <w:r>
        <w:rPr>
          <w:rFonts w:eastAsia="Times New Roman" w:cs="Times New Roman"/>
          <w:szCs w:val="24"/>
        </w:rPr>
        <w:t>ε</w:t>
      </w:r>
      <w:r w:rsidRPr="00B81343">
        <w:rPr>
          <w:rFonts w:eastAsia="Times New Roman" w:cs="Times New Roman"/>
          <w:szCs w:val="24"/>
        </w:rPr>
        <w:t xml:space="preserve">ισηγητές και </w:t>
      </w:r>
      <w:r>
        <w:rPr>
          <w:rFonts w:eastAsia="Times New Roman" w:cs="Times New Roman"/>
          <w:szCs w:val="24"/>
        </w:rPr>
        <w:t>ειδικοί α</w:t>
      </w:r>
      <w:r w:rsidRPr="00B81343">
        <w:rPr>
          <w:rFonts w:eastAsia="Times New Roman" w:cs="Times New Roman"/>
          <w:szCs w:val="24"/>
        </w:rPr>
        <w:t>γορητές</w:t>
      </w:r>
      <w:r>
        <w:rPr>
          <w:rFonts w:eastAsia="Times New Roman" w:cs="Times New Roman"/>
          <w:szCs w:val="24"/>
        </w:rPr>
        <w:t xml:space="preserve"> μίλησαν</w:t>
      </w:r>
      <w:r w:rsidRPr="00B81343">
        <w:rPr>
          <w:rFonts w:eastAsia="Times New Roman" w:cs="Times New Roman"/>
          <w:szCs w:val="24"/>
        </w:rPr>
        <w:t xml:space="preserve"> για την απαράδεκτη</w:t>
      </w:r>
      <w:r>
        <w:rPr>
          <w:rFonts w:eastAsia="Times New Roman" w:cs="Times New Roman"/>
          <w:szCs w:val="24"/>
        </w:rPr>
        <w:t>,</w:t>
      </w:r>
      <w:r w:rsidRPr="00B81343">
        <w:rPr>
          <w:rFonts w:eastAsia="Times New Roman" w:cs="Times New Roman"/>
          <w:szCs w:val="24"/>
        </w:rPr>
        <w:t xml:space="preserve"> κατά τη γνώμη </w:t>
      </w:r>
      <w:r>
        <w:rPr>
          <w:rFonts w:eastAsia="Times New Roman" w:cs="Times New Roman"/>
          <w:szCs w:val="24"/>
        </w:rPr>
        <w:t>μας,</w:t>
      </w:r>
      <w:r w:rsidRPr="00B81343">
        <w:rPr>
          <w:rFonts w:eastAsia="Times New Roman" w:cs="Times New Roman"/>
          <w:szCs w:val="24"/>
        </w:rPr>
        <w:t xml:space="preserve"> διαδικασία με τη βιομηχανία των τροπολογιών</w:t>
      </w:r>
      <w:r>
        <w:rPr>
          <w:rFonts w:eastAsia="Times New Roman" w:cs="Times New Roman"/>
          <w:szCs w:val="24"/>
        </w:rPr>
        <w:t>,</w:t>
      </w:r>
      <w:r w:rsidRPr="00B81343">
        <w:rPr>
          <w:rFonts w:eastAsia="Times New Roman" w:cs="Times New Roman"/>
          <w:szCs w:val="24"/>
        </w:rPr>
        <w:t xml:space="preserve"> την οποία </w:t>
      </w:r>
      <w:r>
        <w:rPr>
          <w:rFonts w:eastAsia="Times New Roman" w:cs="Times New Roman"/>
          <w:szCs w:val="24"/>
        </w:rPr>
        <w:t>στηλιτεύσαμε</w:t>
      </w:r>
      <w:r w:rsidRPr="00B81343">
        <w:rPr>
          <w:rFonts w:eastAsia="Times New Roman" w:cs="Times New Roman"/>
          <w:szCs w:val="24"/>
        </w:rPr>
        <w:t xml:space="preserve"> και στην αρχή της συνεδρίασης</w:t>
      </w:r>
      <w:r>
        <w:rPr>
          <w:rFonts w:eastAsia="Times New Roman" w:cs="Times New Roman"/>
          <w:szCs w:val="24"/>
        </w:rPr>
        <w:t>,</w:t>
      </w:r>
      <w:r w:rsidRPr="00B81343">
        <w:rPr>
          <w:rFonts w:eastAsia="Times New Roman" w:cs="Times New Roman"/>
          <w:szCs w:val="24"/>
        </w:rPr>
        <w:t xml:space="preserve"> κύριε </w:t>
      </w:r>
      <w:r>
        <w:rPr>
          <w:rFonts w:eastAsia="Times New Roman" w:cs="Times New Roman"/>
          <w:szCs w:val="24"/>
        </w:rPr>
        <w:t>Π</w:t>
      </w:r>
      <w:r w:rsidRPr="00B81343">
        <w:rPr>
          <w:rFonts w:eastAsia="Times New Roman" w:cs="Times New Roman"/>
          <w:szCs w:val="24"/>
        </w:rPr>
        <w:t>ρόεδρε</w:t>
      </w:r>
      <w:r>
        <w:rPr>
          <w:rFonts w:eastAsia="Times New Roman" w:cs="Times New Roman"/>
          <w:szCs w:val="24"/>
        </w:rPr>
        <w:t>.</w:t>
      </w:r>
    </w:p>
    <w:p w14:paraId="7632C4F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w:t>
      </w:r>
      <w:r w:rsidRPr="00B81343">
        <w:rPr>
          <w:rFonts w:eastAsia="Times New Roman" w:cs="Times New Roman"/>
          <w:szCs w:val="24"/>
        </w:rPr>
        <w:t>ε ό</w:t>
      </w:r>
      <w:r>
        <w:rPr>
          <w:rFonts w:eastAsia="Times New Roman" w:cs="Times New Roman"/>
          <w:szCs w:val="24"/>
        </w:rPr>
        <w:t>,</w:t>
      </w:r>
      <w:r w:rsidRPr="00B81343">
        <w:rPr>
          <w:rFonts w:eastAsia="Times New Roman" w:cs="Times New Roman"/>
          <w:szCs w:val="24"/>
        </w:rPr>
        <w:t>τι αφορά τώρα το νομοσχέδιο</w:t>
      </w:r>
      <w:r>
        <w:rPr>
          <w:rFonts w:eastAsia="Times New Roman" w:cs="Times New Roman"/>
          <w:szCs w:val="24"/>
        </w:rPr>
        <w:t>,</w:t>
      </w:r>
      <w:r w:rsidRPr="00B81343">
        <w:rPr>
          <w:rFonts w:eastAsia="Times New Roman" w:cs="Times New Roman"/>
          <w:szCs w:val="24"/>
        </w:rPr>
        <w:t xml:space="preserve"> το οποίο συζητούμε με τη συγκεκριμένη δωρεά και τη σύναψη σύμβασης μ</w:t>
      </w:r>
      <w:r w:rsidRPr="00B81343">
        <w:rPr>
          <w:rFonts w:eastAsia="Times New Roman" w:cs="Times New Roman"/>
          <w:szCs w:val="24"/>
        </w:rPr>
        <w:t xml:space="preserve">εταξύ του δημοσίου και των εκπροσώπων της </w:t>
      </w:r>
      <w:r>
        <w:rPr>
          <w:rFonts w:eastAsia="Times New Roman" w:cs="Times New Roman"/>
          <w:szCs w:val="24"/>
        </w:rPr>
        <w:t>κληροδότριας,</w:t>
      </w:r>
      <w:r w:rsidRPr="00B81343">
        <w:rPr>
          <w:rFonts w:eastAsia="Times New Roman" w:cs="Times New Roman"/>
          <w:szCs w:val="24"/>
        </w:rPr>
        <w:t xml:space="preserve"> ως </w:t>
      </w:r>
      <w:r>
        <w:rPr>
          <w:rFonts w:eastAsia="Times New Roman" w:cs="Times New Roman"/>
          <w:szCs w:val="24"/>
        </w:rPr>
        <w:t>κόμμα -όπως εξά</w:t>
      </w:r>
      <w:r w:rsidRPr="00B81343">
        <w:rPr>
          <w:rFonts w:eastAsia="Times New Roman" w:cs="Times New Roman"/>
          <w:szCs w:val="24"/>
        </w:rPr>
        <w:t xml:space="preserve">λλου </w:t>
      </w:r>
      <w:r>
        <w:rPr>
          <w:rFonts w:eastAsia="Times New Roman" w:cs="Times New Roman"/>
          <w:szCs w:val="24"/>
        </w:rPr>
        <w:t>τοποθετηθήκαμε και αναφερθήκαμε</w:t>
      </w:r>
      <w:r w:rsidRPr="00B81343">
        <w:rPr>
          <w:rFonts w:eastAsia="Times New Roman" w:cs="Times New Roman"/>
          <w:szCs w:val="24"/>
        </w:rPr>
        <w:t xml:space="preserve"> και στην </w:t>
      </w:r>
      <w:r>
        <w:rPr>
          <w:rFonts w:eastAsia="Times New Roman" w:cs="Times New Roman"/>
          <w:szCs w:val="24"/>
        </w:rPr>
        <w:t>ε</w:t>
      </w:r>
      <w:r w:rsidRPr="00B81343">
        <w:rPr>
          <w:rFonts w:eastAsia="Times New Roman" w:cs="Times New Roman"/>
          <w:szCs w:val="24"/>
        </w:rPr>
        <w:t>πιτροπή</w:t>
      </w:r>
      <w:r>
        <w:rPr>
          <w:rFonts w:eastAsia="Times New Roman" w:cs="Times New Roman"/>
          <w:szCs w:val="24"/>
        </w:rPr>
        <w:t>-</w:t>
      </w:r>
      <w:r w:rsidRPr="00B81343">
        <w:rPr>
          <w:rFonts w:eastAsia="Times New Roman" w:cs="Times New Roman"/>
          <w:szCs w:val="24"/>
        </w:rPr>
        <w:t xml:space="preserve"> δεν είμαστε αντίθετοι σε μέτρα τα οποία μπορεί να βελτιώνουν τις παροχές</w:t>
      </w:r>
      <w:r>
        <w:rPr>
          <w:rFonts w:eastAsia="Times New Roman" w:cs="Times New Roman"/>
          <w:szCs w:val="24"/>
        </w:rPr>
        <w:t>,</w:t>
      </w:r>
      <w:r w:rsidRPr="00B81343">
        <w:rPr>
          <w:rFonts w:eastAsia="Times New Roman" w:cs="Times New Roman"/>
          <w:szCs w:val="24"/>
        </w:rPr>
        <w:t xml:space="preserve"> τις συνθήκες περίθαλψης του λαού και ιδιαίτερα αυτά </w:t>
      </w:r>
      <w:r w:rsidRPr="00B81343">
        <w:rPr>
          <w:rFonts w:eastAsia="Times New Roman" w:cs="Times New Roman"/>
          <w:szCs w:val="24"/>
        </w:rPr>
        <w:t>που αφορούν την έγκαιρη διάγνωση</w:t>
      </w:r>
      <w:r>
        <w:rPr>
          <w:rFonts w:eastAsia="Times New Roman" w:cs="Times New Roman"/>
          <w:szCs w:val="24"/>
        </w:rPr>
        <w:t xml:space="preserve">, θεραπεία και αποκατάστασή </w:t>
      </w:r>
      <w:r w:rsidRPr="00B81343">
        <w:rPr>
          <w:rFonts w:eastAsia="Times New Roman" w:cs="Times New Roman"/>
          <w:szCs w:val="24"/>
        </w:rPr>
        <w:t>του</w:t>
      </w:r>
      <w:r>
        <w:rPr>
          <w:rFonts w:eastAsia="Times New Roman" w:cs="Times New Roman"/>
          <w:szCs w:val="24"/>
        </w:rPr>
        <w:t xml:space="preserve">. </w:t>
      </w:r>
    </w:p>
    <w:p w14:paraId="7632C4F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B81343">
        <w:rPr>
          <w:rFonts w:eastAsia="Times New Roman" w:cs="Times New Roman"/>
          <w:szCs w:val="24"/>
        </w:rPr>
        <w:t>υστηματικά αναδεικνύουμε τις τεράστιες ελλείψεις στο δημόσιο σύστημα υγείας</w:t>
      </w:r>
      <w:r>
        <w:rPr>
          <w:rFonts w:eastAsia="Times New Roman" w:cs="Times New Roman"/>
          <w:szCs w:val="24"/>
        </w:rPr>
        <w:t xml:space="preserve"> σε</w:t>
      </w:r>
      <w:r w:rsidRPr="00B81343">
        <w:rPr>
          <w:rFonts w:eastAsia="Times New Roman" w:cs="Times New Roman"/>
          <w:szCs w:val="24"/>
        </w:rPr>
        <w:t xml:space="preserve"> υποδομές</w:t>
      </w:r>
      <w:r>
        <w:rPr>
          <w:rFonts w:eastAsia="Times New Roman" w:cs="Times New Roman"/>
          <w:szCs w:val="24"/>
        </w:rPr>
        <w:t>,</w:t>
      </w:r>
      <w:r w:rsidRPr="00B81343">
        <w:rPr>
          <w:rFonts w:eastAsia="Times New Roman" w:cs="Times New Roman"/>
          <w:szCs w:val="24"/>
        </w:rPr>
        <w:t xml:space="preserve"> εξοπλισμό και προσωπικό</w:t>
      </w:r>
      <w:r>
        <w:rPr>
          <w:rFonts w:eastAsia="Times New Roman" w:cs="Times New Roman"/>
          <w:szCs w:val="24"/>
        </w:rPr>
        <w:t>,</w:t>
      </w:r>
      <w:r w:rsidRPr="00B81343">
        <w:rPr>
          <w:rFonts w:eastAsia="Times New Roman" w:cs="Times New Roman"/>
          <w:szCs w:val="24"/>
        </w:rPr>
        <w:t xml:space="preserve"> στα νοσοκομεία</w:t>
      </w:r>
      <w:r>
        <w:rPr>
          <w:rFonts w:eastAsia="Times New Roman" w:cs="Times New Roman"/>
          <w:szCs w:val="24"/>
        </w:rPr>
        <w:t>,</w:t>
      </w:r>
      <w:r w:rsidRPr="00B81343">
        <w:rPr>
          <w:rFonts w:eastAsia="Times New Roman" w:cs="Times New Roman"/>
          <w:szCs w:val="24"/>
        </w:rPr>
        <w:t xml:space="preserve"> την </w:t>
      </w:r>
      <w:r>
        <w:rPr>
          <w:rFonts w:eastAsia="Times New Roman" w:cs="Times New Roman"/>
          <w:szCs w:val="24"/>
        </w:rPr>
        <w:t>π</w:t>
      </w:r>
      <w:r w:rsidRPr="00B81343">
        <w:rPr>
          <w:rFonts w:eastAsia="Times New Roman" w:cs="Times New Roman"/>
          <w:szCs w:val="24"/>
        </w:rPr>
        <w:t>ρωτοβάθμια φροντίδα υγείας</w:t>
      </w:r>
      <w:r>
        <w:rPr>
          <w:rFonts w:eastAsia="Times New Roman" w:cs="Times New Roman"/>
          <w:szCs w:val="24"/>
        </w:rPr>
        <w:t>, τ</w:t>
      </w:r>
      <w:r w:rsidRPr="00B81343">
        <w:rPr>
          <w:rFonts w:eastAsia="Times New Roman" w:cs="Times New Roman"/>
          <w:szCs w:val="24"/>
        </w:rPr>
        <w:t>ην επείγουσα προ</w:t>
      </w:r>
      <w:r>
        <w:rPr>
          <w:rFonts w:eastAsia="Times New Roman" w:cs="Times New Roman"/>
          <w:szCs w:val="24"/>
        </w:rPr>
        <w:t>-</w:t>
      </w:r>
      <w:r w:rsidRPr="00B81343">
        <w:rPr>
          <w:rFonts w:eastAsia="Times New Roman" w:cs="Times New Roman"/>
          <w:szCs w:val="24"/>
        </w:rPr>
        <w:t>νοσοκομεια</w:t>
      </w:r>
      <w:r>
        <w:rPr>
          <w:rFonts w:eastAsia="Times New Roman" w:cs="Times New Roman"/>
          <w:szCs w:val="24"/>
        </w:rPr>
        <w:t>κή φροντίδα. Δ</w:t>
      </w:r>
      <w:r w:rsidRPr="00B81343">
        <w:rPr>
          <w:rFonts w:eastAsia="Times New Roman" w:cs="Times New Roman"/>
          <w:szCs w:val="24"/>
        </w:rPr>
        <w:t xml:space="preserve">ιεκδικούμε την επίλυσή τους με τις παρεμβάσεις μας στις διαδικασίες της </w:t>
      </w:r>
      <w:r>
        <w:rPr>
          <w:rFonts w:eastAsia="Times New Roman" w:cs="Times New Roman"/>
          <w:szCs w:val="24"/>
        </w:rPr>
        <w:t>Β</w:t>
      </w:r>
      <w:r w:rsidRPr="00B81343">
        <w:rPr>
          <w:rFonts w:eastAsia="Times New Roman" w:cs="Times New Roman"/>
          <w:szCs w:val="24"/>
        </w:rPr>
        <w:t>ουλής και</w:t>
      </w:r>
      <w:r>
        <w:rPr>
          <w:rFonts w:eastAsia="Times New Roman" w:cs="Times New Roman"/>
          <w:szCs w:val="24"/>
        </w:rPr>
        <w:t>,</w:t>
      </w:r>
      <w:r w:rsidRPr="00B81343">
        <w:rPr>
          <w:rFonts w:eastAsia="Times New Roman" w:cs="Times New Roman"/>
          <w:szCs w:val="24"/>
        </w:rPr>
        <w:t xml:space="preserve"> κυρίως</w:t>
      </w:r>
      <w:r>
        <w:rPr>
          <w:rFonts w:eastAsia="Times New Roman" w:cs="Times New Roman"/>
          <w:szCs w:val="24"/>
        </w:rPr>
        <w:t>,</w:t>
      </w:r>
      <w:r w:rsidRPr="00B81343">
        <w:rPr>
          <w:rFonts w:eastAsia="Times New Roman" w:cs="Times New Roman"/>
          <w:szCs w:val="24"/>
        </w:rPr>
        <w:t xml:space="preserve"> με τη δράση μας στο πλαίσιο του εργατικού και λαϊκού κινήματος</w:t>
      </w:r>
      <w:r>
        <w:rPr>
          <w:rFonts w:eastAsia="Times New Roman" w:cs="Times New Roman"/>
          <w:szCs w:val="24"/>
        </w:rPr>
        <w:t xml:space="preserve">. </w:t>
      </w:r>
    </w:p>
    <w:p w14:paraId="7632C4F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Όπως επισημάναμε και στην επιτροπή,</w:t>
      </w:r>
      <w:r w:rsidRPr="00B81343">
        <w:rPr>
          <w:rFonts w:eastAsia="Times New Roman" w:cs="Times New Roman"/>
          <w:szCs w:val="24"/>
        </w:rPr>
        <w:t xml:space="preserve"> τέτοια μέτρα πρέπει να απο</w:t>
      </w:r>
      <w:r>
        <w:rPr>
          <w:rFonts w:eastAsia="Times New Roman" w:cs="Times New Roman"/>
          <w:szCs w:val="24"/>
        </w:rPr>
        <w:t>τελούν αποκλε</w:t>
      </w:r>
      <w:r>
        <w:rPr>
          <w:rFonts w:eastAsia="Times New Roman" w:cs="Times New Roman"/>
          <w:szCs w:val="24"/>
        </w:rPr>
        <w:t>ιστικά ευθύνη του κ</w:t>
      </w:r>
      <w:r w:rsidRPr="00B81343">
        <w:rPr>
          <w:rFonts w:eastAsia="Times New Roman" w:cs="Times New Roman"/>
          <w:szCs w:val="24"/>
        </w:rPr>
        <w:t>ράτους</w:t>
      </w:r>
      <w:r>
        <w:rPr>
          <w:rFonts w:eastAsia="Times New Roman" w:cs="Times New Roman"/>
          <w:szCs w:val="24"/>
        </w:rPr>
        <w:t>,</w:t>
      </w:r>
      <w:r w:rsidRPr="00B81343">
        <w:rPr>
          <w:rFonts w:eastAsia="Times New Roman" w:cs="Times New Roman"/>
          <w:szCs w:val="24"/>
        </w:rPr>
        <w:t xml:space="preserve"> να χρηματοδοτούνται πλήρως από τον </w:t>
      </w:r>
      <w:r>
        <w:rPr>
          <w:rFonts w:eastAsia="Times New Roman" w:cs="Times New Roman"/>
          <w:szCs w:val="24"/>
        </w:rPr>
        <w:t>κ</w:t>
      </w:r>
      <w:r w:rsidRPr="00B81343">
        <w:rPr>
          <w:rFonts w:eastAsia="Times New Roman" w:cs="Times New Roman"/>
          <w:szCs w:val="24"/>
        </w:rPr>
        <w:t>ρατικό προϋπολογισμό</w:t>
      </w:r>
      <w:r>
        <w:rPr>
          <w:rFonts w:eastAsia="Times New Roman" w:cs="Times New Roman"/>
          <w:szCs w:val="24"/>
        </w:rPr>
        <w:t>,</w:t>
      </w:r>
      <w:r w:rsidRPr="00B81343">
        <w:rPr>
          <w:rFonts w:eastAsia="Times New Roman" w:cs="Times New Roman"/>
          <w:szCs w:val="24"/>
        </w:rPr>
        <w:t xml:space="preserve"> να εξασφαλίζεται η στελέχωση με μόνιμο προσωπικό πλήρους και αποκλειστικής απασχόλησης</w:t>
      </w:r>
      <w:r>
        <w:rPr>
          <w:rFonts w:eastAsia="Times New Roman" w:cs="Times New Roman"/>
          <w:szCs w:val="24"/>
        </w:rPr>
        <w:t>,</w:t>
      </w:r>
      <w:r w:rsidRPr="00B81343">
        <w:rPr>
          <w:rFonts w:eastAsia="Times New Roman" w:cs="Times New Roman"/>
          <w:szCs w:val="24"/>
        </w:rPr>
        <w:t xml:space="preserve"> να εξασφαλίζεται ο επαρκής και </w:t>
      </w:r>
      <w:r>
        <w:rPr>
          <w:rFonts w:eastAsia="Times New Roman" w:cs="Times New Roman"/>
          <w:szCs w:val="24"/>
        </w:rPr>
        <w:t>σύγχρονος</w:t>
      </w:r>
      <w:r w:rsidRPr="00B81343">
        <w:rPr>
          <w:rFonts w:eastAsia="Times New Roman" w:cs="Times New Roman"/>
          <w:szCs w:val="24"/>
        </w:rPr>
        <w:t xml:space="preserve"> </w:t>
      </w:r>
      <w:proofErr w:type="spellStart"/>
      <w:r w:rsidRPr="00B81343">
        <w:rPr>
          <w:rFonts w:eastAsia="Times New Roman" w:cs="Times New Roman"/>
          <w:szCs w:val="24"/>
        </w:rPr>
        <w:t>ιατρ</w:t>
      </w:r>
      <w:r>
        <w:rPr>
          <w:rFonts w:eastAsia="Times New Roman" w:cs="Times New Roman"/>
          <w:szCs w:val="24"/>
        </w:rPr>
        <w:t>ο</w:t>
      </w:r>
      <w:r w:rsidRPr="00B81343">
        <w:rPr>
          <w:rFonts w:eastAsia="Times New Roman" w:cs="Times New Roman"/>
          <w:szCs w:val="24"/>
        </w:rPr>
        <w:t>μηχανολογικός</w:t>
      </w:r>
      <w:proofErr w:type="spellEnd"/>
      <w:r w:rsidRPr="00B81343">
        <w:rPr>
          <w:rFonts w:eastAsia="Times New Roman" w:cs="Times New Roman"/>
          <w:szCs w:val="24"/>
        </w:rPr>
        <w:t xml:space="preserve"> εξοπλισμός</w:t>
      </w:r>
      <w:r>
        <w:rPr>
          <w:rFonts w:eastAsia="Times New Roman" w:cs="Times New Roman"/>
          <w:szCs w:val="24"/>
        </w:rPr>
        <w:t>. Κ</w:t>
      </w:r>
      <w:r w:rsidRPr="00B81343">
        <w:rPr>
          <w:rFonts w:eastAsia="Times New Roman" w:cs="Times New Roman"/>
          <w:szCs w:val="24"/>
        </w:rPr>
        <w:t>αι</w:t>
      </w:r>
      <w:r>
        <w:rPr>
          <w:rFonts w:eastAsia="Times New Roman" w:cs="Times New Roman"/>
          <w:szCs w:val="24"/>
        </w:rPr>
        <w:t>,</w:t>
      </w:r>
      <w:r w:rsidRPr="00B81343">
        <w:rPr>
          <w:rFonts w:eastAsia="Times New Roman" w:cs="Times New Roman"/>
          <w:szCs w:val="24"/>
        </w:rPr>
        <w:t xml:space="preserve"> </w:t>
      </w:r>
      <w:r>
        <w:rPr>
          <w:rFonts w:eastAsia="Times New Roman" w:cs="Times New Roman"/>
          <w:szCs w:val="24"/>
        </w:rPr>
        <w:t>β</w:t>
      </w:r>
      <w:r w:rsidRPr="00B81343">
        <w:rPr>
          <w:rFonts w:eastAsia="Times New Roman" w:cs="Times New Roman"/>
          <w:szCs w:val="24"/>
        </w:rPr>
        <w:t>εβαίω</w:t>
      </w:r>
      <w:r w:rsidRPr="00B81343">
        <w:rPr>
          <w:rFonts w:eastAsia="Times New Roman" w:cs="Times New Roman"/>
          <w:szCs w:val="24"/>
        </w:rPr>
        <w:t>ς</w:t>
      </w:r>
      <w:r>
        <w:rPr>
          <w:rFonts w:eastAsia="Times New Roman" w:cs="Times New Roman"/>
          <w:szCs w:val="24"/>
        </w:rPr>
        <w:t>,</w:t>
      </w:r>
      <w:r w:rsidRPr="00B81343">
        <w:rPr>
          <w:rFonts w:eastAsia="Times New Roman" w:cs="Times New Roman"/>
          <w:szCs w:val="24"/>
        </w:rPr>
        <w:t xml:space="preserve"> αυτά να αποτελούν μέρος του πανελλαδικά αναπτυγμένου δημόσιου συστήματος υγείας</w:t>
      </w:r>
      <w:r>
        <w:rPr>
          <w:rFonts w:eastAsia="Times New Roman" w:cs="Times New Roman"/>
          <w:szCs w:val="24"/>
        </w:rPr>
        <w:t>,</w:t>
      </w:r>
      <w:r w:rsidRPr="00B81343">
        <w:rPr>
          <w:rFonts w:eastAsia="Times New Roman" w:cs="Times New Roman"/>
          <w:szCs w:val="24"/>
        </w:rPr>
        <w:t xml:space="preserve"> προκειμένου να μπορούν να παρέχονται έγκαιρα</w:t>
      </w:r>
      <w:r>
        <w:rPr>
          <w:rFonts w:eastAsia="Times New Roman" w:cs="Times New Roman"/>
          <w:szCs w:val="24"/>
        </w:rPr>
        <w:t>,</w:t>
      </w:r>
      <w:r w:rsidRPr="00B81343">
        <w:rPr>
          <w:rFonts w:eastAsia="Times New Roman" w:cs="Times New Roman"/>
          <w:szCs w:val="24"/>
        </w:rPr>
        <w:t xml:space="preserve"> με ασφάλεια και απολύτως δωρεάν όλες οι προληπτικές</w:t>
      </w:r>
      <w:r>
        <w:rPr>
          <w:rFonts w:eastAsia="Times New Roman" w:cs="Times New Roman"/>
          <w:szCs w:val="24"/>
        </w:rPr>
        <w:t>,</w:t>
      </w:r>
      <w:r w:rsidRPr="00B81343">
        <w:rPr>
          <w:rFonts w:eastAsia="Times New Roman" w:cs="Times New Roman"/>
          <w:szCs w:val="24"/>
        </w:rPr>
        <w:t xml:space="preserve"> διαγνωστικές και θεραπευτικές πράξεις</w:t>
      </w:r>
      <w:r>
        <w:rPr>
          <w:rFonts w:eastAsia="Times New Roman" w:cs="Times New Roman"/>
          <w:szCs w:val="24"/>
        </w:rPr>
        <w:t>,</w:t>
      </w:r>
      <w:r w:rsidRPr="00B81343">
        <w:rPr>
          <w:rFonts w:eastAsia="Times New Roman" w:cs="Times New Roman"/>
          <w:szCs w:val="24"/>
        </w:rPr>
        <w:t xml:space="preserve"> σε όσους έχουν ανάγκη</w:t>
      </w:r>
      <w:r>
        <w:rPr>
          <w:rFonts w:eastAsia="Times New Roman" w:cs="Times New Roman"/>
          <w:szCs w:val="24"/>
        </w:rPr>
        <w:t>,</w:t>
      </w:r>
      <w:r w:rsidRPr="00B81343">
        <w:rPr>
          <w:rFonts w:eastAsia="Times New Roman" w:cs="Times New Roman"/>
          <w:szCs w:val="24"/>
        </w:rPr>
        <w:t xml:space="preserve"> χωρίς όρους</w:t>
      </w:r>
      <w:r w:rsidRPr="00B81343">
        <w:rPr>
          <w:rFonts w:eastAsia="Times New Roman" w:cs="Times New Roman"/>
          <w:szCs w:val="24"/>
        </w:rPr>
        <w:t xml:space="preserve"> και προϋποθέσεις</w:t>
      </w:r>
      <w:r>
        <w:rPr>
          <w:rFonts w:eastAsia="Times New Roman" w:cs="Times New Roman"/>
          <w:szCs w:val="24"/>
        </w:rPr>
        <w:t xml:space="preserve">. </w:t>
      </w:r>
    </w:p>
    <w:p w14:paraId="7632C4F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B81343">
        <w:rPr>
          <w:rFonts w:eastAsia="Times New Roman" w:cs="Times New Roman"/>
          <w:szCs w:val="24"/>
        </w:rPr>
        <w:t xml:space="preserve">ατά τη γνώμη </w:t>
      </w:r>
      <w:r>
        <w:rPr>
          <w:rFonts w:eastAsia="Times New Roman" w:cs="Times New Roman"/>
          <w:szCs w:val="24"/>
        </w:rPr>
        <w:t>μας</w:t>
      </w:r>
      <w:r w:rsidRPr="00B81343">
        <w:rPr>
          <w:rFonts w:eastAsia="Times New Roman" w:cs="Times New Roman"/>
          <w:szCs w:val="24"/>
        </w:rPr>
        <w:t xml:space="preserve"> οι δημόσιες υπηρεσίες υγείας</w:t>
      </w:r>
      <w:r>
        <w:rPr>
          <w:rFonts w:eastAsia="Times New Roman" w:cs="Times New Roman"/>
          <w:szCs w:val="24"/>
        </w:rPr>
        <w:t>,</w:t>
      </w:r>
      <w:r w:rsidRPr="00B81343">
        <w:rPr>
          <w:rFonts w:eastAsia="Times New Roman" w:cs="Times New Roman"/>
          <w:szCs w:val="24"/>
        </w:rPr>
        <w:t xml:space="preserve"> η ανάπτυξή τους και η απολύτως και καθολική </w:t>
      </w:r>
      <w:r>
        <w:rPr>
          <w:rFonts w:eastAsia="Times New Roman" w:cs="Times New Roman"/>
          <w:szCs w:val="24"/>
        </w:rPr>
        <w:t>αξιο</w:t>
      </w:r>
      <w:r w:rsidRPr="00B81343">
        <w:rPr>
          <w:rFonts w:eastAsia="Times New Roman" w:cs="Times New Roman"/>
          <w:szCs w:val="24"/>
        </w:rPr>
        <w:t>ποίησή τους από το</w:t>
      </w:r>
      <w:r>
        <w:rPr>
          <w:rFonts w:eastAsia="Times New Roman" w:cs="Times New Roman"/>
          <w:szCs w:val="24"/>
        </w:rPr>
        <w:t>ν</w:t>
      </w:r>
      <w:r w:rsidRPr="00B81343">
        <w:rPr>
          <w:rFonts w:eastAsia="Times New Roman" w:cs="Times New Roman"/>
          <w:szCs w:val="24"/>
        </w:rPr>
        <w:t xml:space="preserve"> λαό δεν μπορεί να εξαρτάται από τη φιλανθρωπία</w:t>
      </w:r>
      <w:r>
        <w:rPr>
          <w:rFonts w:eastAsia="Times New Roman" w:cs="Times New Roman"/>
          <w:szCs w:val="24"/>
        </w:rPr>
        <w:t>,</w:t>
      </w:r>
      <w:r w:rsidRPr="00B81343">
        <w:rPr>
          <w:rFonts w:eastAsia="Times New Roman" w:cs="Times New Roman"/>
          <w:szCs w:val="24"/>
        </w:rPr>
        <w:t xml:space="preserve"> τον εθελοντισμό και την ατομική διάθεση προσφοράς</w:t>
      </w:r>
      <w:r>
        <w:rPr>
          <w:rFonts w:eastAsia="Times New Roman" w:cs="Times New Roman"/>
          <w:szCs w:val="24"/>
        </w:rPr>
        <w:t>,</w:t>
      </w:r>
      <w:r w:rsidRPr="00B81343">
        <w:rPr>
          <w:rFonts w:eastAsia="Times New Roman" w:cs="Times New Roman"/>
          <w:szCs w:val="24"/>
        </w:rPr>
        <w:t xml:space="preserve"> διότι αποτελεί λαϊκό δικαίωμα και κρατική ευθύνη</w:t>
      </w:r>
      <w:r>
        <w:rPr>
          <w:rFonts w:eastAsia="Times New Roman" w:cs="Times New Roman"/>
          <w:szCs w:val="24"/>
        </w:rPr>
        <w:t>,</w:t>
      </w:r>
      <w:r w:rsidRPr="00B81343">
        <w:rPr>
          <w:rFonts w:eastAsia="Times New Roman" w:cs="Times New Roman"/>
          <w:szCs w:val="24"/>
        </w:rPr>
        <w:t xml:space="preserve"> που απορρέουν από το χαρακτήρα που πρέπει να έχουν αυτές οι υπηρεσίες</w:t>
      </w:r>
      <w:r>
        <w:rPr>
          <w:rFonts w:eastAsia="Times New Roman" w:cs="Times New Roman"/>
          <w:szCs w:val="24"/>
        </w:rPr>
        <w:t>,</w:t>
      </w:r>
      <w:r w:rsidRPr="00B81343">
        <w:rPr>
          <w:rFonts w:eastAsia="Times New Roman" w:cs="Times New Roman"/>
          <w:szCs w:val="24"/>
        </w:rPr>
        <w:t xml:space="preserve"> και επιπλέον από το γεγονός ότι οι εργαζόμενοι και τα άλλα λαϊκά στρώματα είναι αυτοί που παράγουν τον πλούτο στη χώρα </w:t>
      </w:r>
      <w:r>
        <w:rPr>
          <w:rFonts w:eastAsia="Times New Roman" w:cs="Times New Roman"/>
          <w:szCs w:val="24"/>
        </w:rPr>
        <w:t xml:space="preserve">μας. </w:t>
      </w:r>
    </w:p>
    <w:p w14:paraId="7632C4F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w:t>
      </w:r>
      <w:r>
        <w:rPr>
          <w:rFonts w:eastAsia="Times New Roman" w:cs="Times New Roman"/>
          <w:szCs w:val="24"/>
        </w:rPr>
        <w:t>ότι το κ</w:t>
      </w:r>
      <w:r w:rsidRPr="00B81343">
        <w:rPr>
          <w:rFonts w:eastAsia="Times New Roman" w:cs="Times New Roman"/>
          <w:szCs w:val="24"/>
        </w:rPr>
        <w:t>ράτος πρέπει να εξασφαλίζει πλήρως αυτές τις δομές και τις υπηρεσίες</w:t>
      </w:r>
      <w:r>
        <w:rPr>
          <w:rFonts w:eastAsia="Times New Roman" w:cs="Times New Roman"/>
          <w:szCs w:val="24"/>
        </w:rPr>
        <w:t>,</w:t>
      </w:r>
      <w:r w:rsidRPr="00B81343">
        <w:rPr>
          <w:rFonts w:eastAsia="Times New Roman" w:cs="Times New Roman"/>
          <w:szCs w:val="24"/>
        </w:rPr>
        <w:t xml:space="preserve"> και μόνο επικουρικά και συμπληρωματικά να αξιοποιούνται τυχόν προσφορές</w:t>
      </w:r>
      <w:r>
        <w:rPr>
          <w:rFonts w:eastAsia="Times New Roman" w:cs="Times New Roman"/>
          <w:szCs w:val="24"/>
        </w:rPr>
        <w:t>. Α</w:t>
      </w:r>
      <w:r w:rsidRPr="00B81343">
        <w:rPr>
          <w:rFonts w:eastAsia="Times New Roman" w:cs="Times New Roman"/>
          <w:szCs w:val="24"/>
        </w:rPr>
        <w:t>πέναντι στο γνωστό επιχείρημα ότι το κράτος δεν έχει λεφτά</w:t>
      </w:r>
      <w:r>
        <w:rPr>
          <w:rFonts w:eastAsia="Times New Roman" w:cs="Times New Roman"/>
          <w:szCs w:val="24"/>
        </w:rPr>
        <w:t>,</w:t>
      </w:r>
      <w:r w:rsidRPr="00B81343">
        <w:rPr>
          <w:rFonts w:eastAsia="Times New Roman" w:cs="Times New Roman"/>
          <w:szCs w:val="24"/>
        </w:rPr>
        <w:t xml:space="preserve"> υπάρχει κρίση </w:t>
      </w:r>
      <w:r>
        <w:rPr>
          <w:rFonts w:eastAsia="Times New Roman" w:cs="Times New Roman"/>
          <w:szCs w:val="24"/>
        </w:rPr>
        <w:t>κ.λπ.,</w:t>
      </w:r>
      <w:r w:rsidRPr="00B81343">
        <w:rPr>
          <w:rFonts w:eastAsia="Times New Roman" w:cs="Times New Roman"/>
          <w:szCs w:val="24"/>
        </w:rPr>
        <w:t xml:space="preserve"> η πραγματικότητα είναι </w:t>
      </w:r>
      <w:r w:rsidRPr="00B81343">
        <w:rPr>
          <w:rFonts w:eastAsia="Times New Roman" w:cs="Times New Roman"/>
          <w:szCs w:val="24"/>
        </w:rPr>
        <w:t>ότι και στην περίοδο των αυξημένων ρυθμών ανάπτυξης</w:t>
      </w:r>
      <w:r>
        <w:rPr>
          <w:rFonts w:eastAsia="Times New Roman" w:cs="Times New Roman"/>
          <w:szCs w:val="24"/>
        </w:rPr>
        <w:t>,</w:t>
      </w:r>
      <w:r w:rsidRPr="00B81343">
        <w:rPr>
          <w:rFonts w:eastAsia="Times New Roman" w:cs="Times New Roman"/>
          <w:szCs w:val="24"/>
        </w:rPr>
        <w:t xml:space="preserve"> το κράτος και το κεφάλαιο με όλες τις κυβερνήσεις του </w:t>
      </w:r>
      <w:proofErr w:type="spellStart"/>
      <w:r w:rsidRPr="00B81343">
        <w:rPr>
          <w:rFonts w:eastAsia="Times New Roman" w:cs="Times New Roman"/>
          <w:szCs w:val="24"/>
        </w:rPr>
        <w:t>υποχρηματοδοτού</w:t>
      </w:r>
      <w:r>
        <w:rPr>
          <w:rFonts w:eastAsia="Times New Roman" w:cs="Times New Roman"/>
          <w:szCs w:val="24"/>
        </w:rPr>
        <w:t>σαν</w:t>
      </w:r>
      <w:proofErr w:type="spellEnd"/>
      <w:r w:rsidRPr="00B81343">
        <w:rPr>
          <w:rFonts w:eastAsia="Times New Roman" w:cs="Times New Roman"/>
          <w:szCs w:val="24"/>
        </w:rPr>
        <w:t xml:space="preserve"> το δημόσιο σύστημα υγείας</w:t>
      </w:r>
      <w:r>
        <w:rPr>
          <w:rFonts w:eastAsia="Times New Roman" w:cs="Times New Roman"/>
          <w:szCs w:val="24"/>
        </w:rPr>
        <w:t>,</w:t>
      </w:r>
      <w:r w:rsidRPr="00B81343">
        <w:rPr>
          <w:rFonts w:eastAsia="Times New Roman" w:cs="Times New Roman"/>
          <w:szCs w:val="24"/>
        </w:rPr>
        <w:t xml:space="preserve"> δεν ανέπτυξαν τις αναγκαίες υποδομές και παράλληλα </w:t>
      </w:r>
      <w:r>
        <w:rPr>
          <w:rFonts w:eastAsia="Times New Roman" w:cs="Times New Roman"/>
          <w:szCs w:val="24"/>
        </w:rPr>
        <w:t>έπαιρναν</w:t>
      </w:r>
      <w:r w:rsidRPr="00B81343">
        <w:rPr>
          <w:rFonts w:eastAsia="Times New Roman" w:cs="Times New Roman"/>
          <w:szCs w:val="24"/>
        </w:rPr>
        <w:t xml:space="preserve"> μέτρα περικοπών των δημόσιων παροχών</w:t>
      </w:r>
      <w:r>
        <w:rPr>
          <w:rFonts w:eastAsia="Times New Roman" w:cs="Times New Roman"/>
          <w:szCs w:val="24"/>
        </w:rPr>
        <w:t>,</w:t>
      </w:r>
      <w:r w:rsidRPr="00B81343">
        <w:rPr>
          <w:rFonts w:eastAsia="Times New Roman" w:cs="Times New Roman"/>
          <w:szCs w:val="24"/>
        </w:rPr>
        <w:t xml:space="preserve"> ενώ οι ασθε</w:t>
      </w:r>
      <w:r w:rsidRPr="00B81343">
        <w:rPr>
          <w:rFonts w:eastAsia="Times New Roman" w:cs="Times New Roman"/>
          <w:szCs w:val="24"/>
        </w:rPr>
        <w:lastRenderedPageBreak/>
        <w:t>νείς πλήρωναν πολλά περισσότερα</w:t>
      </w:r>
      <w:r>
        <w:rPr>
          <w:rFonts w:eastAsia="Times New Roman" w:cs="Times New Roman"/>
          <w:szCs w:val="24"/>
        </w:rPr>
        <w:t>. Ό</w:t>
      </w:r>
      <w:r w:rsidRPr="00B81343">
        <w:rPr>
          <w:rFonts w:eastAsia="Times New Roman" w:cs="Times New Roman"/>
          <w:szCs w:val="24"/>
        </w:rPr>
        <w:t>λα αυτά σήμερα επιταχύνονται και πολλαπλασιάζονται</w:t>
      </w:r>
      <w:r>
        <w:rPr>
          <w:rFonts w:eastAsia="Times New Roman" w:cs="Times New Roman"/>
          <w:szCs w:val="24"/>
        </w:rPr>
        <w:t>,</w:t>
      </w:r>
      <w:r w:rsidRPr="00B81343">
        <w:rPr>
          <w:rFonts w:eastAsia="Times New Roman" w:cs="Times New Roman"/>
          <w:szCs w:val="24"/>
        </w:rPr>
        <w:t xml:space="preserve"> διότι</w:t>
      </w:r>
      <w:r>
        <w:rPr>
          <w:rFonts w:eastAsia="Times New Roman" w:cs="Times New Roman"/>
          <w:szCs w:val="24"/>
        </w:rPr>
        <w:t xml:space="preserve"> </w:t>
      </w:r>
      <w:r w:rsidRPr="00B81343">
        <w:rPr>
          <w:rFonts w:eastAsia="Times New Roman" w:cs="Times New Roman"/>
          <w:szCs w:val="24"/>
        </w:rPr>
        <w:t>ακριβώς η καπιταλιστική ανάπτυξη με ατμομηχανή τους επιχειρηματικούς ομίλους είναι σε πλήρη αντίθεση με τις λαϊκές κοινωνικές ανάγκες</w:t>
      </w:r>
      <w:r>
        <w:rPr>
          <w:rFonts w:eastAsia="Times New Roman" w:cs="Times New Roman"/>
          <w:szCs w:val="24"/>
        </w:rPr>
        <w:t>. Έ</w:t>
      </w:r>
      <w:r w:rsidRPr="00B81343">
        <w:rPr>
          <w:rFonts w:eastAsia="Times New Roman" w:cs="Times New Roman"/>
          <w:szCs w:val="24"/>
        </w:rPr>
        <w:t>τσι το κράτος πο</w:t>
      </w:r>
      <w:r w:rsidRPr="00B81343">
        <w:rPr>
          <w:rFonts w:eastAsia="Times New Roman" w:cs="Times New Roman"/>
          <w:szCs w:val="24"/>
        </w:rPr>
        <w:t>τέ δεν έχει λεφτά για τις ανάγκες των λαϊκών στρωμάτων ούτε στη φάση της καπιταλιστικής ανάπτυξης ούτε στη φάση της καπιταλιστικής οικονομικής κρίσης</w:t>
      </w:r>
      <w:r>
        <w:rPr>
          <w:rFonts w:eastAsia="Times New Roman" w:cs="Times New Roman"/>
          <w:szCs w:val="24"/>
        </w:rPr>
        <w:t>,</w:t>
      </w:r>
      <w:r w:rsidRPr="00B81343">
        <w:rPr>
          <w:rFonts w:eastAsia="Times New Roman" w:cs="Times New Roman"/>
          <w:szCs w:val="24"/>
        </w:rPr>
        <w:t xml:space="preserve"> διότι αποτελεί πολιτική επιλογή </w:t>
      </w:r>
      <w:r>
        <w:rPr>
          <w:rFonts w:eastAsia="Times New Roman" w:cs="Times New Roman"/>
          <w:szCs w:val="24"/>
        </w:rPr>
        <w:t>η</w:t>
      </w:r>
      <w:r w:rsidRPr="00B81343">
        <w:rPr>
          <w:rFonts w:eastAsia="Times New Roman" w:cs="Times New Roman"/>
          <w:szCs w:val="24"/>
        </w:rPr>
        <w:t xml:space="preserve"> παντός είδους στήριξη των μεγαλοεπιχειρηματιών μέσω φοροαπαλλαγών</w:t>
      </w:r>
      <w:r>
        <w:rPr>
          <w:rFonts w:eastAsia="Times New Roman" w:cs="Times New Roman"/>
          <w:szCs w:val="24"/>
        </w:rPr>
        <w:t>,</w:t>
      </w:r>
      <w:r w:rsidRPr="00B81343">
        <w:rPr>
          <w:rFonts w:eastAsia="Times New Roman" w:cs="Times New Roman"/>
          <w:szCs w:val="24"/>
        </w:rPr>
        <w:t xml:space="preserve"> </w:t>
      </w:r>
      <w:proofErr w:type="spellStart"/>
      <w:r w:rsidRPr="00B81343">
        <w:rPr>
          <w:rFonts w:eastAsia="Times New Roman" w:cs="Times New Roman"/>
          <w:szCs w:val="24"/>
        </w:rPr>
        <w:t>φορο</w:t>
      </w:r>
      <w:r w:rsidRPr="00B81343">
        <w:rPr>
          <w:rFonts w:eastAsia="Times New Roman" w:cs="Times New Roman"/>
          <w:szCs w:val="24"/>
        </w:rPr>
        <w:t>ελαφρύνσεων</w:t>
      </w:r>
      <w:proofErr w:type="spellEnd"/>
      <w:r>
        <w:rPr>
          <w:rFonts w:eastAsia="Times New Roman" w:cs="Times New Roman"/>
          <w:szCs w:val="24"/>
        </w:rPr>
        <w:t>,</w:t>
      </w:r>
      <w:r w:rsidRPr="00B81343">
        <w:rPr>
          <w:rFonts w:eastAsia="Times New Roman" w:cs="Times New Roman"/>
          <w:szCs w:val="24"/>
        </w:rPr>
        <w:t xml:space="preserve"> δίνοντάς τους ζεστό χρήμα και άλλα πολλά για την εξασφάλιση της υψηλής κερδοφορίας </w:t>
      </w:r>
      <w:r>
        <w:rPr>
          <w:rFonts w:eastAsia="Times New Roman" w:cs="Times New Roman"/>
          <w:szCs w:val="24"/>
        </w:rPr>
        <w:t>τους.</w:t>
      </w:r>
    </w:p>
    <w:p w14:paraId="7632C50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w:t>
      </w:r>
      <w:r w:rsidRPr="00B81343">
        <w:rPr>
          <w:rFonts w:eastAsia="Times New Roman" w:cs="Times New Roman"/>
          <w:szCs w:val="24"/>
        </w:rPr>
        <w:t>υτά</w:t>
      </w:r>
      <w:r>
        <w:rPr>
          <w:rFonts w:eastAsia="Times New Roman" w:cs="Times New Roman"/>
          <w:szCs w:val="24"/>
        </w:rPr>
        <w:t>,</w:t>
      </w:r>
      <w:r w:rsidRPr="00B81343">
        <w:rPr>
          <w:rFonts w:eastAsia="Times New Roman" w:cs="Times New Roman"/>
          <w:szCs w:val="24"/>
        </w:rPr>
        <w:t xml:space="preserve"> λοιπόν</w:t>
      </w:r>
      <w:r>
        <w:rPr>
          <w:rFonts w:eastAsia="Times New Roman" w:cs="Times New Roman"/>
          <w:szCs w:val="24"/>
        </w:rPr>
        <w:t>,</w:t>
      </w:r>
      <w:r w:rsidRPr="00B81343">
        <w:rPr>
          <w:rFonts w:eastAsia="Times New Roman" w:cs="Times New Roman"/>
          <w:szCs w:val="24"/>
        </w:rPr>
        <w:t xml:space="preserve"> που παράγουν οι εργαζόμενοι και πολύ περισσότερο αυτά που εμποδίζονται να </w:t>
      </w:r>
      <w:proofErr w:type="spellStart"/>
      <w:r w:rsidRPr="00B81343">
        <w:rPr>
          <w:rFonts w:eastAsia="Times New Roman" w:cs="Times New Roman"/>
          <w:szCs w:val="24"/>
        </w:rPr>
        <w:t>παράξουν</w:t>
      </w:r>
      <w:proofErr w:type="spellEnd"/>
      <w:r>
        <w:rPr>
          <w:rFonts w:eastAsia="Times New Roman" w:cs="Times New Roman"/>
          <w:szCs w:val="24"/>
        </w:rPr>
        <w:t>,</w:t>
      </w:r>
      <w:r w:rsidRPr="00B81343">
        <w:rPr>
          <w:rFonts w:eastAsia="Times New Roman" w:cs="Times New Roman"/>
          <w:szCs w:val="24"/>
        </w:rPr>
        <w:t xml:space="preserve"> λόγω ακριβώς της καπιταλιστικής ιδιοκτησίας</w:t>
      </w:r>
      <w:r>
        <w:rPr>
          <w:rFonts w:eastAsia="Times New Roman" w:cs="Times New Roman"/>
          <w:szCs w:val="24"/>
        </w:rPr>
        <w:t>,</w:t>
      </w:r>
      <w:r w:rsidRPr="00B81343">
        <w:rPr>
          <w:rFonts w:eastAsia="Times New Roman" w:cs="Times New Roman"/>
          <w:szCs w:val="24"/>
        </w:rPr>
        <w:t xml:space="preserve"> φτάνουν και</w:t>
      </w:r>
      <w:r w:rsidRPr="00B81343">
        <w:rPr>
          <w:rFonts w:eastAsia="Times New Roman" w:cs="Times New Roman"/>
          <w:szCs w:val="24"/>
        </w:rPr>
        <w:t xml:space="preserve"> περισσεύουν για την ανάπτυξη ενός δημόσιου σύγχρονου καθολικού και δωρεάν συστήματος υγείας</w:t>
      </w:r>
      <w:r>
        <w:rPr>
          <w:rFonts w:eastAsia="Times New Roman" w:cs="Times New Roman"/>
          <w:szCs w:val="24"/>
        </w:rPr>
        <w:t xml:space="preserve"> σε</w:t>
      </w:r>
      <w:r w:rsidRPr="00B81343">
        <w:rPr>
          <w:rFonts w:eastAsia="Times New Roman" w:cs="Times New Roman"/>
          <w:szCs w:val="24"/>
        </w:rPr>
        <w:t xml:space="preserve"> όλες του τις βαθμίδες</w:t>
      </w:r>
      <w:r>
        <w:rPr>
          <w:rFonts w:eastAsia="Times New Roman" w:cs="Times New Roman"/>
          <w:szCs w:val="24"/>
        </w:rPr>
        <w:t>.</w:t>
      </w:r>
    </w:p>
    <w:p w14:paraId="7632C50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Κ</w:t>
      </w:r>
      <w:r w:rsidRPr="00B81343">
        <w:rPr>
          <w:rFonts w:eastAsia="Times New Roman" w:cs="Times New Roman"/>
          <w:szCs w:val="24"/>
        </w:rPr>
        <w:t>υβέρνηση</w:t>
      </w:r>
      <w:r>
        <w:rPr>
          <w:rFonts w:eastAsia="Times New Roman" w:cs="Times New Roman"/>
          <w:szCs w:val="24"/>
        </w:rPr>
        <w:t xml:space="preserve"> όπως ε</w:t>
      </w:r>
      <w:r w:rsidRPr="00B81343">
        <w:rPr>
          <w:rFonts w:eastAsia="Times New Roman" w:cs="Times New Roman"/>
          <w:szCs w:val="24"/>
        </w:rPr>
        <w:t>ξάλλου και οι προηγούμενες κυβερνήσεις αξιοποι</w:t>
      </w:r>
      <w:r>
        <w:rPr>
          <w:rFonts w:eastAsia="Times New Roman" w:cs="Times New Roman"/>
          <w:szCs w:val="24"/>
        </w:rPr>
        <w:t>εί</w:t>
      </w:r>
      <w:r w:rsidRPr="00B81343">
        <w:rPr>
          <w:rFonts w:eastAsia="Times New Roman" w:cs="Times New Roman"/>
          <w:szCs w:val="24"/>
        </w:rPr>
        <w:t xml:space="preserve"> αυτές τις συμφωνίες</w:t>
      </w:r>
      <w:r>
        <w:rPr>
          <w:rFonts w:eastAsia="Times New Roman" w:cs="Times New Roman"/>
          <w:szCs w:val="24"/>
        </w:rPr>
        <w:t>. Γ</w:t>
      </w:r>
      <w:r w:rsidRPr="00B81343">
        <w:rPr>
          <w:rFonts w:eastAsia="Times New Roman" w:cs="Times New Roman"/>
          <w:szCs w:val="24"/>
        </w:rPr>
        <w:t xml:space="preserve">ια παράδειγμα </w:t>
      </w:r>
      <w:r>
        <w:rPr>
          <w:rFonts w:eastAsia="Times New Roman" w:cs="Times New Roman"/>
          <w:szCs w:val="24"/>
        </w:rPr>
        <w:t>-όπως</w:t>
      </w:r>
      <w:r w:rsidRPr="00B81343">
        <w:rPr>
          <w:rFonts w:eastAsia="Times New Roman" w:cs="Times New Roman"/>
          <w:szCs w:val="24"/>
        </w:rPr>
        <w:t xml:space="preserve"> ειπώθηκε και στην επιτροπή</w:t>
      </w:r>
      <w:r>
        <w:rPr>
          <w:rFonts w:eastAsia="Times New Roman" w:cs="Times New Roman"/>
          <w:szCs w:val="24"/>
        </w:rPr>
        <w:t xml:space="preserve"> α</w:t>
      </w:r>
      <w:r>
        <w:rPr>
          <w:rFonts w:eastAsia="Times New Roman" w:cs="Times New Roman"/>
          <w:szCs w:val="24"/>
        </w:rPr>
        <w:t>λλά</w:t>
      </w:r>
      <w:r w:rsidRPr="00B81343">
        <w:rPr>
          <w:rFonts w:eastAsia="Times New Roman" w:cs="Times New Roman"/>
          <w:szCs w:val="24"/>
        </w:rPr>
        <w:t xml:space="preserve"> και από αυτό το </w:t>
      </w:r>
      <w:r>
        <w:rPr>
          <w:rFonts w:eastAsia="Times New Roman" w:cs="Times New Roman"/>
          <w:szCs w:val="24"/>
        </w:rPr>
        <w:t>Β</w:t>
      </w:r>
      <w:r w:rsidRPr="00B81343">
        <w:rPr>
          <w:rFonts w:eastAsia="Times New Roman" w:cs="Times New Roman"/>
          <w:szCs w:val="24"/>
        </w:rPr>
        <w:t xml:space="preserve">ήμα από </w:t>
      </w:r>
      <w:r>
        <w:rPr>
          <w:rFonts w:eastAsia="Times New Roman" w:cs="Times New Roman"/>
          <w:szCs w:val="24"/>
        </w:rPr>
        <w:t>τον ε</w:t>
      </w:r>
      <w:r w:rsidRPr="00B81343">
        <w:rPr>
          <w:rFonts w:eastAsia="Times New Roman" w:cs="Times New Roman"/>
          <w:szCs w:val="24"/>
        </w:rPr>
        <w:t>ισηγητή του ΣΥΡΙΖΑ και όχι μόνο</w:t>
      </w:r>
      <w:r>
        <w:rPr>
          <w:rFonts w:eastAsia="Times New Roman" w:cs="Times New Roman"/>
          <w:szCs w:val="24"/>
        </w:rPr>
        <w:t xml:space="preserve">- </w:t>
      </w:r>
      <w:r w:rsidRPr="00B81343">
        <w:rPr>
          <w:rFonts w:eastAsia="Times New Roman" w:cs="Times New Roman"/>
          <w:szCs w:val="24"/>
        </w:rPr>
        <w:t xml:space="preserve">η </w:t>
      </w:r>
      <w:r w:rsidRPr="00B81343">
        <w:rPr>
          <w:rFonts w:eastAsia="Times New Roman" w:cs="Times New Roman"/>
          <w:szCs w:val="24"/>
        </w:rPr>
        <w:lastRenderedPageBreak/>
        <w:t xml:space="preserve">σύμβαση με το Ίδρυμα </w:t>
      </w:r>
      <w:r>
        <w:rPr>
          <w:rFonts w:eastAsia="Times New Roman" w:cs="Times New Roman"/>
          <w:szCs w:val="24"/>
        </w:rPr>
        <w:t>«</w:t>
      </w:r>
      <w:r w:rsidRPr="00B81343">
        <w:rPr>
          <w:rFonts w:eastAsia="Times New Roman" w:cs="Times New Roman"/>
          <w:szCs w:val="24"/>
        </w:rPr>
        <w:t>Ωνάση</w:t>
      </w:r>
      <w:r>
        <w:rPr>
          <w:rFonts w:eastAsia="Times New Roman" w:cs="Times New Roman"/>
          <w:szCs w:val="24"/>
        </w:rPr>
        <w:t>»</w:t>
      </w:r>
      <w:r>
        <w:rPr>
          <w:rFonts w:eastAsia="Times New Roman" w:cs="Times New Roman"/>
          <w:szCs w:val="24"/>
        </w:rPr>
        <w:t>,</w:t>
      </w:r>
      <w:r w:rsidRPr="00B81343">
        <w:rPr>
          <w:rFonts w:eastAsia="Times New Roman" w:cs="Times New Roman"/>
          <w:szCs w:val="24"/>
        </w:rPr>
        <w:t xml:space="preserve"> </w:t>
      </w:r>
      <w:r>
        <w:rPr>
          <w:rFonts w:eastAsia="Times New Roman" w:cs="Times New Roman"/>
          <w:szCs w:val="24"/>
        </w:rPr>
        <w:t xml:space="preserve">οι </w:t>
      </w:r>
      <w:r w:rsidRPr="00B81343">
        <w:rPr>
          <w:rFonts w:eastAsia="Times New Roman" w:cs="Times New Roman"/>
          <w:szCs w:val="24"/>
        </w:rPr>
        <w:t xml:space="preserve">δωρεές του Ιδρύματος </w:t>
      </w:r>
      <w:r>
        <w:rPr>
          <w:rFonts w:eastAsia="Times New Roman" w:cs="Times New Roman"/>
          <w:szCs w:val="24"/>
        </w:rPr>
        <w:t>«</w:t>
      </w:r>
      <w:r w:rsidRPr="00B81343">
        <w:rPr>
          <w:rFonts w:eastAsia="Times New Roman" w:cs="Times New Roman"/>
          <w:szCs w:val="24"/>
        </w:rPr>
        <w:t>Νιάρχο</w:t>
      </w:r>
      <w:r>
        <w:rPr>
          <w:rFonts w:eastAsia="Times New Roman" w:cs="Times New Roman"/>
          <w:szCs w:val="24"/>
        </w:rPr>
        <w:t>ς»</w:t>
      </w:r>
      <w:r w:rsidRPr="00B81343">
        <w:rPr>
          <w:rFonts w:eastAsia="Times New Roman" w:cs="Times New Roman"/>
          <w:szCs w:val="24"/>
        </w:rPr>
        <w:t xml:space="preserve"> που </w:t>
      </w:r>
      <w:r>
        <w:rPr>
          <w:rFonts w:eastAsia="Times New Roman" w:cs="Times New Roman"/>
          <w:szCs w:val="24"/>
        </w:rPr>
        <w:t xml:space="preserve">στόχο έχουν </w:t>
      </w:r>
      <w:r>
        <w:rPr>
          <w:rFonts w:eastAsia="Times New Roman" w:cs="Times New Roman"/>
          <w:szCs w:val="24"/>
        </w:rPr>
        <w:t>-</w:t>
      </w:r>
      <w:r>
        <w:rPr>
          <w:rFonts w:eastAsia="Times New Roman" w:cs="Times New Roman"/>
          <w:szCs w:val="24"/>
        </w:rPr>
        <w:t>και με την παρούσα Κ</w:t>
      </w:r>
      <w:r w:rsidRPr="00B81343">
        <w:rPr>
          <w:rFonts w:eastAsia="Times New Roman" w:cs="Times New Roman"/>
          <w:szCs w:val="24"/>
        </w:rPr>
        <w:t>υβέρνηση όπως και με τις προηγούμενες κυβερνήσεις</w:t>
      </w:r>
      <w:r>
        <w:rPr>
          <w:rFonts w:eastAsia="Times New Roman" w:cs="Times New Roman"/>
          <w:szCs w:val="24"/>
        </w:rPr>
        <w:t>-</w:t>
      </w:r>
      <w:r w:rsidRPr="00B81343">
        <w:rPr>
          <w:rFonts w:eastAsia="Times New Roman" w:cs="Times New Roman"/>
          <w:szCs w:val="24"/>
        </w:rPr>
        <w:t xml:space="preserve"> αυτού του τύπου οι προσφορές να επι</w:t>
      </w:r>
      <w:r w:rsidRPr="00B81343">
        <w:rPr>
          <w:rFonts w:eastAsia="Times New Roman" w:cs="Times New Roman"/>
          <w:szCs w:val="24"/>
        </w:rPr>
        <w:t>δράσουν με πολλαπλούς στόχους ιδεολογικά φυσικά στους εργαζόμενους</w:t>
      </w:r>
      <w:r>
        <w:rPr>
          <w:rFonts w:eastAsia="Times New Roman" w:cs="Times New Roman"/>
          <w:szCs w:val="24"/>
        </w:rPr>
        <w:t>, σ</w:t>
      </w:r>
      <w:r w:rsidRPr="00B81343">
        <w:rPr>
          <w:rFonts w:eastAsia="Times New Roman" w:cs="Times New Roman"/>
          <w:szCs w:val="24"/>
        </w:rPr>
        <w:t>το</w:t>
      </w:r>
      <w:r>
        <w:rPr>
          <w:rFonts w:eastAsia="Times New Roman" w:cs="Times New Roman"/>
          <w:szCs w:val="24"/>
        </w:rPr>
        <w:t>ν</w:t>
      </w:r>
      <w:r w:rsidRPr="00B81343">
        <w:rPr>
          <w:rFonts w:eastAsia="Times New Roman" w:cs="Times New Roman"/>
          <w:szCs w:val="24"/>
        </w:rPr>
        <w:t xml:space="preserve"> λαό </w:t>
      </w:r>
      <w:r>
        <w:rPr>
          <w:rFonts w:eastAsia="Times New Roman" w:cs="Times New Roman"/>
          <w:szCs w:val="24"/>
        </w:rPr>
        <w:t>μας. Α</w:t>
      </w:r>
      <w:r w:rsidRPr="00B81343">
        <w:rPr>
          <w:rFonts w:eastAsia="Times New Roman" w:cs="Times New Roman"/>
          <w:szCs w:val="24"/>
        </w:rPr>
        <w:t>φ</w:t>
      </w:r>
      <w:r>
        <w:rPr>
          <w:rFonts w:eastAsia="Times New Roman" w:cs="Times New Roman"/>
          <w:szCs w:val="24"/>
        </w:rPr>
        <w:t xml:space="preserve">’ </w:t>
      </w:r>
      <w:r w:rsidRPr="00B81343">
        <w:rPr>
          <w:rFonts w:eastAsia="Times New Roman" w:cs="Times New Roman"/>
          <w:szCs w:val="24"/>
        </w:rPr>
        <w:t xml:space="preserve">ενός να καλλιεργηθεί στο έδαφος των σοβαρών προβλημάτων των λαϊκών οικογενειών το ανθρώπινο πρόσωπο του συστήματος του καπιταλισμού του βάρβαρου </w:t>
      </w:r>
      <w:r>
        <w:rPr>
          <w:rFonts w:eastAsia="Times New Roman" w:cs="Times New Roman"/>
          <w:szCs w:val="24"/>
        </w:rPr>
        <w:t xml:space="preserve">αυτού </w:t>
      </w:r>
      <w:r w:rsidRPr="00B81343">
        <w:rPr>
          <w:rFonts w:eastAsia="Times New Roman" w:cs="Times New Roman"/>
          <w:szCs w:val="24"/>
        </w:rPr>
        <w:t>σύστημα της εκμετάλ</w:t>
      </w:r>
      <w:r w:rsidRPr="00B81343">
        <w:rPr>
          <w:rFonts w:eastAsia="Times New Roman" w:cs="Times New Roman"/>
          <w:szCs w:val="24"/>
        </w:rPr>
        <w:t>λευσης</w:t>
      </w:r>
      <w:r>
        <w:rPr>
          <w:rFonts w:eastAsia="Times New Roman" w:cs="Times New Roman"/>
          <w:szCs w:val="24"/>
        </w:rPr>
        <w:t xml:space="preserve">, </w:t>
      </w:r>
      <w:r>
        <w:rPr>
          <w:rFonts w:eastAsia="Times New Roman" w:cs="Times New Roman"/>
          <w:szCs w:val="24"/>
        </w:rPr>
        <w:t xml:space="preserve">αφ’ ετέρου </w:t>
      </w:r>
      <w:r>
        <w:rPr>
          <w:rFonts w:eastAsia="Times New Roman" w:cs="Times New Roman"/>
          <w:szCs w:val="24"/>
        </w:rPr>
        <w:t>να συμφιλιωθεί ο λαός, οι</w:t>
      </w:r>
      <w:r w:rsidRPr="00B81343">
        <w:rPr>
          <w:rFonts w:eastAsia="Times New Roman" w:cs="Times New Roman"/>
          <w:szCs w:val="24"/>
        </w:rPr>
        <w:t xml:space="preserve"> εργαζόμενοι με την αντίληψη ότι όσο περισσότερο πάει </w:t>
      </w:r>
      <w:r w:rsidRPr="00B81343">
        <w:rPr>
          <w:rFonts w:eastAsia="Times New Roman" w:cs="Times New Roman"/>
          <w:szCs w:val="24"/>
        </w:rPr>
        <w:t xml:space="preserve">καλά </w:t>
      </w:r>
      <w:r w:rsidRPr="00B81343">
        <w:rPr>
          <w:rFonts w:eastAsia="Times New Roman" w:cs="Times New Roman"/>
          <w:szCs w:val="24"/>
        </w:rPr>
        <w:t>η κερδοφορία των επιχειρηματιών</w:t>
      </w:r>
      <w:r>
        <w:rPr>
          <w:rFonts w:eastAsia="Times New Roman" w:cs="Times New Roman"/>
          <w:szCs w:val="24"/>
        </w:rPr>
        <w:t>,</w:t>
      </w:r>
      <w:r w:rsidRPr="00B81343">
        <w:rPr>
          <w:rFonts w:eastAsia="Times New Roman" w:cs="Times New Roman"/>
          <w:szCs w:val="24"/>
        </w:rPr>
        <w:t xml:space="preserve"> μπορεί να περισσέψει και κανένα ψίχουλο</w:t>
      </w:r>
      <w:r>
        <w:rPr>
          <w:rFonts w:eastAsia="Times New Roman" w:cs="Times New Roman"/>
          <w:szCs w:val="24"/>
        </w:rPr>
        <w:t>,</w:t>
      </w:r>
      <w:r w:rsidRPr="00B81343">
        <w:rPr>
          <w:rFonts w:eastAsia="Times New Roman" w:cs="Times New Roman"/>
          <w:szCs w:val="24"/>
        </w:rPr>
        <w:t xml:space="preserve"> εν προκειμένω για παροχές σε ό</w:t>
      </w:r>
      <w:r>
        <w:rPr>
          <w:rFonts w:eastAsia="Times New Roman" w:cs="Times New Roman"/>
          <w:szCs w:val="24"/>
        </w:rPr>
        <w:t>,</w:t>
      </w:r>
      <w:r w:rsidRPr="00B81343">
        <w:rPr>
          <w:rFonts w:eastAsia="Times New Roman" w:cs="Times New Roman"/>
          <w:szCs w:val="24"/>
        </w:rPr>
        <w:t xml:space="preserve">τι αφορά </w:t>
      </w:r>
      <w:r>
        <w:rPr>
          <w:rFonts w:eastAsia="Times New Roman" w:cs="Times New Roman"/>
          <w:szCs w:val="24"/>
        </w:rPr>
        <w:t>τη</w:t>
      </w:r>
      <w:r w:rsidRPr="00B81343">
        <w:rPr>
          <w:rFonts w:eastAsia="Times New Roman" w:cs="Times New Roman"/>
          <w:szCs w:val="24"/>
        </w:rPr>
        <w:t xml:space="preserve"> δημιουργία δομών</w:t>
      </w:r>
      <w:r>
        <w:rPr>
          <w:rFonts w:eastAsia="Times New Roman" w:cs="Times New Roman"/>
          <w:szCs w:val="24"/>
        </w:rPr>
        <w:t>,</w:t>
      </w:r>
      <w:r w:rsidRPr="00B81343">
        <w:rPr>
          <w:rFonts w:eastAsia="Times New Roman" w:cs="Times New Roman"/>
          <w:szCs w:val="24"/>
        </w:rPr>
        <w:t xml:space="preserve"> υπηρεσιών υγείας ή και σε άλλους τομείς</w:t>
      </w:r>
      <w:r>
        <w:rPr>
          <w:rFonts w:eastAsia="Times New Roman" w:cs="Times New Roman"/>
          <w:szCs w:val="24"/>
        </w:rPr>
        <w:t xml:space="preserve">. </w:t>
      </w:r>
    </w:p>
    <w:p w14:paraId="7632C50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Π</w:t>
      </w:r>
      <w:r w:rsidRPr="00B81343">
        <w:rPr>
          <w:rFonts w:eastAsia="Times New Roman" w:cs="Times New Roman"/>
          <w:szCs w:val="24"/>
        </w:rPr>
        <w:t>αράλληλα να εθίζονται οι εργαζόμενοι με την αντίληψη για κοινωνικές υπηρεσίες και παροχές όχι ως δικαίωμα αλλά ως φιλανθρωπία</w:t>
      </w:r>
      <w:r>
        <w:rPr>
          <w:rFonts w:eastAsia="Times New Roman" w:cs="Times New Roman"/>
          <w:szCs w:val="24"/>
        </w:rPr>
        <w:t>. Διότι</w:t>
      </w:r>
      <w:r w:rsidRPr="00B81343">
        <w:rPr>
          <w:rFonts w:eastAsia="Times New Roman" w:cs="Times New Roman"/>
          <w:szCs w:val="24"/>
        </w:rPr>
        <w:t xml:space="preserve"> την ίδια ώρα που εμφανίζονται οι μεγάλοι ευεργέτες υπέρ του λαού</w:t>
      </w:r>
      <w:r>
        <w:rPr>
          <w:rFonts w:eastAsia="Times New Roman" w:cs="Times New Roman"/>
          <w:szCs w:val="24"/>
        </w:rPr>
        <w:t>,</w:t>
      </w:r>
      <w:r w:rsidRPr="00B81343">
        <w:rPr>
          <w:rFonts w:eastAsia="Times New Roman" w:cs="Times New Roman"/>
          <w:szCs w:val="24"/>
        </w:rPr>
        <w:t xml:space="preserve"> όλοι αυτοί δη</w:t>
      </w:r>
      <w:r w:rsidRPr="00B81343">
        <w:rPr>
          <w:rFonts w:eastAsia="Times New Roman" w:cs="Times New Roman"/>
          <w:szCs w:val="24"/>
        </w:rPr>
        <w:t xml:space="preserve">λαδή οι επιχειρηματικοί όμιλοι </w:t>
      </w:r>
      <w:r>
        <w:rPr>
          <w:rFonts w:eastAsia="Times New Roman" w:cs="Times New Roman"/>
          <w:szCs w:val="24"/>
        </w:rPr>
        <w:t xml:space="preserve">που </w:t>
      </w:r>
      <w:r w:rsidRPr="00B81343">
        <w:rPr>
          <w:rFonts w:eastAsia="Times New Roman" w:cs="Times New Roman"/>
          <w:szCs w:val="24"/>
        </w:rPr>
        <w:t>θεωρούν αιτία πολέμου ακόμα και τη διεκδίκηση μιας στοιχειώδους αύξησης για πα</w:t>
      </w:r>
      <w:r w:rsidRPr="00B81343">
        <w:rPr>
          <w:rFonts w:eastAsia="Times New Roman" w:cs="Times New Roman"/>
          <w:szCs w:val="24"/>
        </w:rPr>
        <w:lastRenderedPageBreak/>
        <w:t>ράδειγμα στο</w:t>
      </w:r>
      <w:r>
        <w:rPr>
          <w:rFonts w:eastAsia="Times New Roman" w:cs="Times New Roman"/>
          <w:szCs w:val="24"/>
        </w:rPr>
        <w:t>ν</w:t>
      </w:r>
      <w:r w:rsidRPr="00B81343">
        <w:rPr>
          <w:rFonts w:eastAsia="Times New Roman" w:cs="Times New Roman"/>
          <w:szCs w:val="24"/>
        </w:rPr>
        <w:t xml:space="preserve"> μισθό</w:t>
      </w:r>
      <w:r>
        <w:rPr>
          <w:rFonts w:eastAsia="Times New Roman" w:cs="Times New Roman"/>
          <w:szCs w:val="24"/>
        </w:rPr>
        <w:t>,</w:t>
      </w:r>
      <w:r w:rsidRPr="00B81343">
        <w:rPr>
          <w:rFonts w:eastAsia="Times New Roman" w:cs="Times New Roman"/>
          <w:szCs w:val="24"/>
        </w:rPr>
        <w:t xml:space="preserve"> διαμορφώνουν συνθήκες δουλειάς και ζωής με όρους </w:t>
      </w:r>
      <w:r>
        <w:rPr>
          <w:rFonts w:eastAsia="Times New Roman" w:cs="Times New Roman"/>
          <w:szCs w:val="24"/>
        </w:rPr>
        <w:t xml:space="preserve">περασμένων </w:t>
      </w:r>
      <w:r w:rsidRPr="00B81343">
        <w:rPr>
          <w:rFonts w:eastAsia="Times New Roman" w:cs="Times New Roman"/>
          <w:szCs w:val="24"/>
        </w:rPr>
        <w:t>δεκαετιών</w:t>
      </w:r>
      <w:r>
        <w:rPr>
          <w:rFonts w:eastAsia="Times New Roman" w:cs="Times New Roman"/>
          <w:szCs w:val="24"/>
        </w:rPr>
        <w:t>. Έ</w:t>
      </w:r>
      <w:r w:rsidRPr="00B81343">
        <w:rPr>
          <w:rFonts w:eastAsia="Times New Roman" w:cs="Times New Roman"/>
          <w:szCs w:val="24"/>
        </w:rPr>
        <w:t>τσι διαθέτο</w:t>
      </w:r>
      <w:r>
        <w:rPr>
          <w:rFonts w:eastAsia="Times New Roman" w:cs="Times New Roman"/>
          <w:szCs w:val="24"/>
        </w:rPr>
        <w:t>υν είτε οι ίδιοι είτε μέσω του κ</w:t>
      </w:r>
      <w:r w:rsidRPr="00B81343">
        <w:rPr>
          <w:rFonts w:eastAsia="Times New Roman" w:cs="Times New Roman"/>
          <w:szCs w:val="24"/>
        </w:rPr>
        <w:t xml:space="preserve">ράτους </w:t>
      </w:r>
      <w:r w:rsidRPr="00B81343">
        <w:rPr>
          <w:rFonts w:eastAsia="Times New Roman" w:cs="Times New Roman"/>
          <w:szCs w:val="24"/>
        </w:rPr>
        <w:t>ένα μέρος των κερδών από τη δουλειά των εργαζομένων</w:t>
      </w:r>
      <w:r>
        <w:rPr>
          <w:rFonts w:eastAsia="Times New Roman" w:cs="Times New Roman"/>
          <w:szCs w:val="24"/>
        </w:rPr>
        <w:t>,</w:t>
      </w:r>
      <w:r w:rsidRPr="00B81343">
        <w:rPr>
          <w:rFonts w:eastAsia="Times New Roman" w:cs="Times New Roman"/>
          <w:szCs w:val="24"/>
        </w:rPr>
        <w:t xml:space="preserve"> για να εξασφαλίζουν πολλαπλάσιο κέρδος</w:t>
      </w:r>
      <w:r>
        <w:rPr>
          <w:rFonts w:eastAsia="Times New Roman" w:cs="Times New Roman"/>
          <w:szCs w:val="24"/>
        </w:rPr>
        <w:t>,</w:t>
      </w:r>
      <w:r w:rsidRPr="00B81343">
        <w:rPr>
          <w:rFonts w:eastAsia="Times New Roman" w:cs="Times New Roman"/>
          <w:szCs w:val="24"/>
        </w:rPr>
        <w:t xml:space="preserve"> επιδιώκοντας παράλληλα την ενσωμάτωση </w:t>
      </w:r>
      <w:r>
        <w:rPr>
          <w:rFonts w:eastAsia="Times New Roman" w:cs="Times New Roman"/>
          <w:szCs w:val="24"/>
        </w:rPr>
        <w:t xml:space="preserve">και </w:t>
      </w:r>
      <w:r w:rsidRPr="00B81343">
        <w:rPr>
          <w:rFonts w:eastAsia="Times New Roman" w:cs="Times New Roman"/>
          <w:szCs w:val="24"/>
        </w:rPr>
        <w:t xml:space="preserve">τη λεγόμενη κοινωνική </w:t>
      </w:r>
      <w:r>
        <w:rPr>
          <w:rFonts w:eastAsia="Times New Roman" w:cs="Times New Roman"/>
          <w:szCs w:val="24"/>
        </w:rPr>
        <w:t>ειρήνη, ενώ</w:t>
      </w:r>
      <w:r w:rsidRPr="00B81343">
        <w:rPr>
          <w:rFonts w:eastAsia="Times New Roman" w:cs="Times New Roman"/>
          <w:szCs w:val="24"/>
        </w:rPr>
        <w:t xml:space="preserve"> οι κυβερνήσεις με τις πολιτικές τους υπέρ της πλουτοκρατίας συμβάλλουν</w:t>
      </w:r>
      <w:r>
        <w:rPr>
          <w:rFonts w:eastAsia="Times New Roman" w:cs="Times New Roman"/>
          <w:szCs w:val="24"/>
        </w:rPr>
        <w:t>,</w:t>
      </w:r>
      <w:r w:rsidRPr="00B81343">
        <w:rPr>
          <w:rFonts w:eastAsia="Times New Roman" w:cs="Times New Roman"/>
          <w:szCs w:val="24"/>
        </w:rPr>
        <w:t xml:space="preserve"> ώστε το δικαίωμ</w:t>
      </w:r>
      <w:r w:rsidRPr="00B81343">
        <w:rPr>
          <w:rFonts w:eastAsia="Times New Roman" w:cs="Times New Roman"/>
          <w:szCs w:val="24"/>
        </w:rPr>
        <w:t>α των ασθενών</w:t>
      </w:r>
      <w:r>
        <w:rPr>
          <w:rFonts w:eastAsia="Times New Roman" w:cs="Times New Roman"/>
          <w:szCs w:val="24"/>
        </w:rPr>
        <w:t xml:space="preserve"> σε απαραίτητες φ</w:t>
      </w:r>
      <w:r w:rsidRPr="00B81343">
        <w:rPr>
          <w:rFonts w:eastAsia="Times New Roman" w:cs="Times New Roman"/>
          <w:szCs w:val="24"/>
        </w:rPr>
        <w:t>υσικά και αναγκαίες δημόσιες μονάδες υγείας</w:t>
      </w:r>
      <w:r>
        <w:rPr>
          <w:rFonts w:eastAsia="Times New Roman" w:cs="Times New Roman"/>
          <w:szCs w:val="24"/>
        </w:rPr>
        <w:t>,</w:t>
      </w:r>
      <w:r w:rsidRPr="00B81343">
        <w:rPr>
          <w:rFonts w:eastAsia="Times New Roman" w:cs="Times New Roman"/>
          <w:szCs w:val="24"/>
        </w:rPr>
        <w:t xml:space="preserve"> να παρουσιάζ</w:t>
      </w:r>
      <w:r>
        <w:rPr>
          <w:rFonts w:eastAsia="Times New Roman" w:cs="Times New Roman"/>
          <w:szCs w:val="24"/>
        </w:rPr>
        <w:t xml:space="preserve">εται ως προσφορά απ’ </w:t>
      </w:r>
      <w:r w:rsidRPr="00B81343">
        <w:rPr>
          <w:rFonts w:eastAsia="Times New Roman" w:cs="Times New Roman"/>
          <w:szCs w:val="24"/>
        </w:rPr>
        <w:t>αυτούς που καταδικάζουν το</w:t>
      </w:r>
      <w:r>
        <w:rPr>
          <w:rFonts w:eastAsia="Times New Roman" w:cs="Times New Roman"/>
          <w:szCs w:val="24"/>
        </w:rPr>
        <w:t>ν</w:t>
      </w:r>
      <w:r w:rsidRPr="00B81343">
        <w:rPr>
          <w:rFonts w:eastAsia="Times New Roman" w:cs="Times New Roman"/>
          <w:szCs w:val="24"/>
        </w:rPr>
        <w:t xml:space="preserve"> λαό στην εξαθλίωση</w:t>
      </w:r>
      <w:r>
        <w:rPr>
          <w:rFonts w:eastAsia="Times New Roman" w:cs="Times New Roman"/>
          <w:szCs w:val="24"/>
        </w:rPr>
        <w:t>.</w:t>
      </w:r>
    </w:p>
    <w:p w14:paraId="7632C50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Φ</w:t>
      </w:r>
      <w:r w:rsidRPr="00B81343">
        <w:rPr>
          <w:rFonts w:eastAsia="Times New Roman" w:cs="Times New Roman"/>
          <w:szCs w:val="24"/>
        </w:rPr>
        <w:t xml:space="preserve">υσικά όπως δηλώσαμε και στην </w:t>
      </w:r>
      <w:r>
        <w:rPr>
          <w:rFonts w:eastAsia="Times New Roman" w:cs="Times New Roman"/>
          <w:szCs w:val="24"/>
        </w:rPr>
        <w:t>ε</w:t>
      </w:r>
      <w:r>
        <w:rPr>
          <w:rFonts w:eastAsia="Times New Roman" w:cs="Times New Roman"/>
          <w:szCs w:val="24"/>
        </w:rPr>
        <w:t>πιτροπή,</w:t>
      </w:r>
      <w:r w:rsidRPr="00B81343">
        <w:rPr>
          <w:rFonts w:eastAsia="Times New Roman" w:cs="Times New Roman"/>
          <w:szCs w:val="24"/>
        </w:rPr>
        <w:t xml:space="preserve"> θα ψηφίσουμε τη συγκεκριμένη κύρωση της σύμβασης</w:t>
      </w:r>
      <w:r>
        <w:rPr>
          <w:rFonts w:eastAsia="Times New Roman" w:cs="Times New Roman"/>
          <w:szCs w:val="24"/>
        </w:rPr>
        <w:t>. Ε</w:t>
      </w:r>
      <w:r w:rsidRPr="00B81343">
        <w:rPr>
          <w:rFonts w:eastAsia="Times New Roman" w:cs="Times New Roman"/>
          <w:szCs w:val="24"/>
        </w:rPr>
        <w:t>ίμαστε θε</w:t>
      </w:r>
      <w:r w:rsidRPr="00B81343">
        <w:rPr>
          <w:rFonts w:eastAsia="Times New Roman" w:cs="Times New Roman"/>
          <w:szCs w:val="24"/>
        </w:rPr>
        <w:t>τικοί</w:t>
      </w:r>
      <w:r>
        <w:rPr>
          <w:rFonts w:eastAsia="Times New Roman" w:cs="Times New Roman"/>
          <w:szCs w:val="24"/>
        </w:rPr>
        <w:t>. Β</w:t>
      </w:r>
      <w:r w:rsidRPr="00B81343">
        <w:rPr>
          <w:rFonts w:eastAsia="Times New Roman" w:cs="Times New Roman"/>
          <w:szCs w:val="24"/>
        </w:rPr>
        <w:t>εβαίως για τις τροπολογίες</w:t>
      </w:r>
      <w:r>
        <w:rPr>
          <w:rFonts w:eastAsia="Times New Roman" w:cs="Times New Roman"/>
          <w:szCs w:val="24"/>
        </w:rPr>
        <w:t xml:space="preserve">, </w:t>
      </w:r>
      <w:r w:rsidRPr="00B81343">
        <w:rPr>
          <w:rFonts w:eastAsia="Times New Roman" w:cs="Times New Roman"/>
          <w:szCs w:val="24"/>
        </w:rPr>
        <w:t xml:space="preserve">κύριε </w:t>
      </w:r>
      <w:r>
        <w:rPr>
          <w:rFonts w:eastAsia="Times New Roman" w:cs="Times New Roman"/>
          <w:szCs w:val="24"/>
        </w:rPr>
        <w:t>Π</w:t>
      </w:r>
      <w:r w:rsidRPr="00B81343">
        <w:rPr>
          <w:rFonts w:eastAsia="Times New Roman" w:cs="Times New Roman"/>
          <w:szCs w:val="24"/>
        </w:rPr>
        <w:t>ρόεδρε</w:t>
      </w:r>
      <w:r>
        <w:rPr>
          <w:rFonts w:eastAsia="Times New Roman" w:cs="Times New Roman"/>
          <w:szCs w:val="24"/>
        </w:rPr>
        <w:t>,</w:t>
      </w:r>
      <w:r w:rsidRPr="00B81343">
        <w:rPr>
          <w:rFonts w:eastAsia="Times New Roman" w:cs="Times New Roman"/>
          <w:szCs w:val="24"/>
        </w:rPr>
        <w:t xml:space="preserve"> όπως </w:t>
      </w:r>
      <w:r>
        <w:rPr>
          <w:rFonts w:eastAsia="Times New Roman" w:cs="Times New Roman"/>
          <w:szCs w:val="24"/>
        </w:rPr>
        <w:t xml:space="preserve">τοποθετήθηκαν και οι προηγούμενοι εισηγητές, </w:t>
      </w:r>
      <w:r w:rsidRPr="00B81343">
        <w:rPr>
          <w:rFonts w:eastAsia="Times New Roman" w:cs="Times New Roman"/>
          <w:szCs w:val="24"/>
        </w:rPr>
        <w:t>θα έχουμε τη δυνατότητα δευτερολογίας για να τοποθετηθούμε</w:t>
      </w:r>
      <w:r>
        <w:rPr>
          <w:rFonts w:eastAsia="Times New Roman" w:cs="Times New Roman"/>
          <w:szCs w:val="24"/>
        </w:rPr>
        <w:t>,</w:t>
      </w:r>
      <w:r w:rsidRPr="00B81343">
        <w:rPr>
          <w:rFonts w:eastAsia="Times New Roman" w:cs="Times New Roman"/>
          <w:szCs w:val="24"/>
        </w:rPr>
        <w:t xml:space="preserve"> αφού ακούσουμε και τους </w:t>
      </w:r>
      <w:r>
        <w:rPr>
          <w:rFonts w:eastAsia="Times New Roman" w:cs="Times New Roman"/>
          <w:szCs w:val="24"/>
        </w:rPr>
        <w:t>Υ</w:t>
      </w:r>
      <w:r w:rsidRPr="00B81343">
        <w:rPr>
          <w:rFonts w:eastAsia="Times New Roman" w:cs="Times New Roman"/>
          <w:szCs w:val="24"/>
        </w:rPr>
        <w:t>πουργούς που θα έρθουν να τις υποστηρίξουν</w:t>
      </w:r>
      <w:r>
        <w:rPr>
          <w:rFonts w:eastAsia="Times New Roman" w:cs="Times New Roman"/>
          <w:szCs w:val="24"/>
        </w:rPr>
        <w:t>.</w:t>
      </w:r>
    </w:p>
    <w:p w14:paraId="7632C50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sidRPr="00B81343">
        <w:rPr>
          <w:rFonts w:eastAsia="Times New Roman" w:cs="Times New Roman"/>
          <w:szCs w:val="24"/>
        </w:rPr>
        <w:t>υχαριστώ</w:t>
      </w:r>
      <w:r>
        <w:rPr>
          <w:rFonts w:eastAsia="Times New Roman" w:cs="Times New Roman"/>
          <w:szCs w:val="24"/>
        </w:rPr>
        <w:t>.</w:t>
      </w:r>
      <w:r w:rsidRPr="00B81343">
        <w:rPr>
          <w:rFonts w:eastAsia="Times New Roman" w:cs="Times New Roman"/>
          <w:szCs w:val="24"/>
        </w:rPr>
        <w:t xml:space="preserve"> </w:t>
      </w:r>
    </w:p>
    <w:p w14:paraId="7632C505" w14:textId="77777777" w:rsidR="00845256" w:rsidRDefault="00BE25C9">
      <w:pPr>
        <w:spacing w:line="600" w:lineRule="auto"/>
        <w:ind w:firstLine="720"/>
        <w:contextualSpacing/>
        <w:jc w:val="both"/>
        <w:rPr>
          <w:rFonts w:eastAsia="Times New Roman" w:cs="Times New Roman"/>
          <w:szCs w:val="24"/>
        </w:rPr>
      </w:pPr>
      <w:r w:rsidRPr="00EB4EA7">
        <w:rPr>
          <w:rFonts w:eastAsia="Times New Roman" w:cs="Times New Roman"/>
          <w:b/>
          <w:szCs w:val="24"/>
        </w:rPr>
        <w:lastRenderedPageBreak/>
        <w:t xml:space="preserve">ΠΡΟΕΔΡΕΥΩΝ </w:t>
      </w:r>
      <w:r w:rsidRPr="00EB4EA7">
        <w:rPr>
          <w:rFonts w:eastAsia="Times New Roman" w:cs="Times New Roman"/>
          <w:b/>
          <w:szCs w:val="24"/>
        </w:rPr>
        <w:t>(Αναστάσιος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Λαμπρούλη</w:t>
      </w:r>
      <w:proofErr w:type="spellEnd"/>
      <w:r>
        <w:rPr>
          <w:rFonts w:eastAsia="Times New Roman" w:cs="Times New Roman"/>
          <w:szCs w:val="24"/>
        </w:rPr>
        <w:t>.</w:t>
      </w:r>
    </w:p>
    <w:p w14:paraId="7632C50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Έχετε δίκιο για τις τροπολογίες.</w:t>
      </w:r>
    </w:p>
    <w:p w14:paraId="7632C50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Σε αυτή τη λογική δίνουμε τον λόγο στον Υπουργό Περιβάλλοντος και Ενέργειας κ. Σταθάκη, για να αναπτύξει μια τροπολογία.</w:t>
      </w:r>
    </w:p>
    <w:p w14:paraId="7632C508" w14:textId="77777777" w:rsidR="00845256" w:rsidRDefault="00BE25C9">
      <w:pPr>
        <w:spacing w:line="600" w:lineRule="auto"/>
        <w:ind w:firstLine="720"/>
        <w:contextualSpacing/>
        <w:jc w:val="both"/>
        <w:rPr>
          <w:rFonts w:eastAsia="Times New Roman" w:cs="Times New Roman"/>
          <w:szCs w:val="24"/>
        </w:rPr>
      </w:pPr>
      <w:r w:rsidRPr="00EB4EA7">
        <w:rPr>
          <w:rFonts w:eastAsia="Times New Roman" w:cs="Times New Roman"/>
          <w:b/>
          <w:szCs w:val="24"/>
        </w:rPr>
        <w:t xml:space="preserve">ΓΕΩΡΓΙΟΣ ΣΤΑΘΑΚΗΣ (Υπουργός Περιβάλλοντος και </w:t>
      </w:r>
      <w:r>
        <w:rPr>
          <w:rFonts w:eastAsia="Times New Roman" w:cs="Times New Roman"/>
          <w:b/>
          <w:szCs w:val="24"/>
        </w:rPr>
        <w:t>Εν</w:t>
      </w:r>
      <w:r>
        <w:rPr>
          <w:rFonts w:eastAsia="Times New Roman" w:cs="Times New Roman"/>
          <w:b/>
          <w:szCs w:val="24"/>
        </w:rPr>
        <w:t>έργειας</w:t>
      </w:r>
      <w:r w:rsidRPr="00EB4EA7">
        <w:rPr>
          <w:rFonts w:eastAsia="Times New Roman" w:cs="Times New Roman"/>
          <w:b/>
          <w:szCs w:val="24"/>
        </w:rPr>
        <w:t>):</w:t>
      </w:r>
      <w:r>
        <w:rPr>
          <w:rFonts w:eastAsia="Times New Roman" w:cs="Times New Roman"/>
          <w:szCs w:val="24"/>
        </w:rPr>
        <w:t xml:space="preserve"> Ευχαριστώ, κύριε Πρόεδρε.</w:t>
      </w:r>
    </w:p>
    <w:p w14:paraId="7632C509"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Είναι πέντε </w:t>
      </w:r>
      <w:r>
        <w:rPr>
          <w:rFonts w:eastAsia="Times New Roman"/>
          <w:color w:val="222222"/>
          <w:szCs w:val="24"/>
          <w:shd w:val="clear" w:color="auto" w:fill="FFFFFF"/>
        </w:rPr>
        <w:t>τροπολογίες. Οι τέσσερις αφορούν τις πυρόπληκτες περιοχές. Προσπαθούν να απλοποιήσουν περαιτέρω την έκδοση οικοδομικών αδειών. Οι τρεις αναφέρονται σε αυτές και η τέταρτη αναφέρεται στο θέμα των προστίμων που</w:t>
      </w:r>
      <w:r>
        <w:rPr>
          <w:rFonts w:eastAsia="Times New Roman"/>
          <w:color w:val="222222"/>
          <w:szCs w:val="24"/>
          <w:shd w:val="clear" w:color="auto" w:fill="FFFFFF"/>
        </w:rPr>
        <w:t xml:space="preserve"> έχουν επιβληθεί και τα οποία πρόστιμα ακυρώνονται, όπως είχαμε προαναγγείλει πριν από δύο εβδομάδες.</w:t>
      </w:r>
    </w:p>
    <w:p w14:paraId="7632C50A"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Ξεκινάω με τις τρεις βασικές τροπολογίες που απλοποιούν τη διαδικασία έκδοσης οικοδομικών αδειών:</w:t>
      </w:r>
    </w:p>
    <w:p w14:paraId="7632C50B"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πρώτη</w:t>
      </w:r>
      <w:r>
        <w:rPr>
          <w:rFonts w:eastAsia="Times New Roman"/>
          <w:color w:val="222222"/>
          <w:szCs w:val="24"/>
          <w:shd w:val="clear" w:color="auto" w:fill="FFFFFF"/>
        </w:rPr>
        <w:t>,</w:t>
      </w:r>
      <w:r>
        <w:rPr>
          <w:rFonts w:eastAsia="Times New Roman"/>
          <w:color w:val="222222"/>
          <w:szCs w:val="24"/>
          <w:shd w:val="clear" w:color="auto" w:fill="FFFFFF"/>
        </w:rPr>
        <w:t xml:space="preserve"> αφορά τη βεβαίωση περί του μη δασικού χαρακτήρα</w:t>
      </w:r>
      <w:r>
        <w:rPr>
          <w:rFonts w:eastAsia="Times New Roman"/>
          <w:color w:val="222222"/>
          <w:szCs w:val="24"/>
          <w:shd w:val="clear" w:color="auto" w:fill="FFFFFF"/>
        </w:rPr>
        <w:t xml:space="preserve"> ενός ακινήτου</w:t>
      </w:r>
      <w:r>
        <w:rPr>
          <w:rFonts w:eastAsia="Times New Roman"/>
          <w:color w:val="222222"/>
          <w:szCs w:val="24"/>
          <w:shd w:val="clear" w:color="auto" w:fill="FFFFFF"/>
        </w:rPr>
        <w:t>,</w:t>
      </w:r>
      <w:r>
        <w:rPr>
          <w:rFonts w:eastAsia="Times New Roman"/>
          <w:color w:val="222222"/>
          <w:szCs w:val="24"/>
          <w:shd w:val="clear" w:color="auto" w:fill="FFFFFF"/>
        </w:rPr>
        <w:t xml:space="preserve"> όπου μπορεί να προσκομιστεί το ήδη διαθέσιμο χαρτί που έχει λάβει κάποιος από το Ταμείο Αποκατάστασης Επιπτώσεων Φυσικών Καταστροφών, το ΤΑΕΦΚ, με το οποίο πήρε τη στεγαστική συνδρομή.</w:t>
      </w:r>
    </w:p>
    <w:p w14:paraId="7632C50C"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ισοδύναμο, διότι έχει βεβαιωθεί ήδη ότι δεν </w:t>
      </w:r>
      <w:r>
        <w:rPr>
          <w:rFonts w:eastAsia="Times New Roman"/>
          <w:color w:val="222222"/>
          <w:szCs w:val="24"/>
          <w:shd w:val="clear" w:color="auto" w:fill="FFFFFF"/>
        </w:rPr>
        <w:t>είναι δασικό</w:t>
      </w:r>
      <w:r>
        <w:rPr>
          <w:rFonts w:eastAsia="Times New Roman"/>
          <w:color w:val="222222"/>
          <w:szCs w:val="24"/>
          <w:shd w:val="clear" w:color="auto" w:fill="FFFFFF"/>
        </w:rPr>
        <w:t>,</w:t>
      </w:r>
      <w:r>
        <w:rPr>
          <w:rFonts w:eastAsia="Times New Roman"/>
          <w:color w:val="222222"/>
          <w:szCs w:val="24"/>
          <w:shd w:val="clear" w:color="auto" w:fill="FFFFFF"/>
        </w:rPr>
        <w:t xml:space="preserve"> για να πάρει ο δικαιούχος τη στεγαστική συνδρομή. Άρα ισοδύναμα μπορεί να υποβάλει αυτό το χαρτί αντί της βεβαίωσης της αρμόδιας Διεύθυνσης Δασών. Αυτή είναι η μία απλοποίηση.</w:t>
      </w:r>
    </w:p>
    <w:p w14:paraId="7632C50D"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δεύτερη απλοποίηση αφορά την υποβολή στη Διεύθυνση Δασών όχι της</w:t>
      </w:r>
      <w:r>
        <w:rPr>
          <w:rFonts w:eastAsia="Times New Roman"/>
          <w:color w:val="222222"/>
          <w:szCs w:val="24"/>
          <w:shd w:val="clear" w:color="auto" w:fill="FFFFFF"/>
        </w:rPr>
        <w:t xml:space="preserve"> θεωρημένης πολεοδομικής άδειας -αναφερόμαστε πάντα σε αυτούς που έχουν πολεοδομική άδεια-, αλλά και αντίγραφο αυτής, προκειμένου να μειωθεί για έναν κάτοικο το να πηγαίνει από την </w:t>
      </w:r>
      <w:r>
        <w:rPr>
          <w:rFonts w:eastAsia="Times New Roman"/>
          <w:color w:val="222222"/>
          <w:szCs w:val="24"/>
          <w:shd w:val="clear" w:color="auto" w:fill="FFFFFF"/>
        </w:rPr>
        <w:t>π</w:t>
      </w:r>
      <w:r>
        <w:rPr>
          <w:rFonts w:eastAsia="Times New Roman"/>
          <w:color w:val="222222"/>
          <w:szCs w:val="24"/>
          <w:shd w:val="clear" w:color="auto" w:fill="FFFFFF"/>
        </w:rPr>
        <w:t xml:space="preserve">ολεοδομία στο </w:t>
      </w:r>
      <w:r>
        <w:rPr>
          <w:rFonts w:eastAsia="Times New Roman"/>
          <w:color w:val="222222"/>
          <w:szCs w:val="24"/>
          <w:shd w:val="clear" w:color="auto" w:fill="FFFFFF"/>
        </w:rPr>
        <w:t>δ</w:t>
      </w:r>
      <w:r>
        <w:rPr>
          <w:rFonts w:eastAsia="Times New Roman"/>
          <w:color w:val="222222"/>
          <w:szCs w:val="24"/>
          <w:shd w:val="clear" w:color="auto" w:fill="FFFFFF"/>
        </w:rPr>
        <w:t xml:space="preserve">ασαρχείο και ξανά στην </w:t>
      </w:r>
      <w:r>
        <w:rPr>
          <w:rFonts w:eastAsia="Times New Roman"/>
          <w:color w:val="222222"/>
          <w:szCs w:val="24"/>
          <w:shd w:val="clear" w:color="auto" w:fill="FFFFFF"/>
        </w:rPr>
        <w:t>π</w:t>
      </w:r>
      <w:r>
        <w:rPr>
          <w:rFonts w:eastAsia="Times New Roman"/>
          <w:color w:val="222222"/>
          <w:szCs w:val="24"/>
          <w:shd w:val="clear" w:color="auto" w:fill="FFFFFF"/>
        </w:rPr>
        <w:t>ολεοδομία</w:t>
      </w:r>
      <w:r>
        <w:rPr>
          <w:rFonts w:eastAsia="Times New Roman"/>
          <w:color w:val="222222"/>
          <w:szCs w:val="24"/>
          <w:shd w:val="clear" w:color="auto" w:fill="FFFFFF"/>
        </w:rPr>
        <w:t xml:space="preserve"> κ. ο .κ.</w:t>
      </w:r>
      <w:r>
        <w:rPr>
          <w:rFonts w:eastAsia="Times New Roman"/>
          <w:color w:val="222222"/>
          <w:szCs w:val="24"/>
          <w:shd w:val="clear" w:color="auto" w:fill="FFFFFF"/>
        </w:rPr>
        <w:t xml:space="preserve"> Άρα με το αντίγρ</w:t>
      </w:r>
      <w:r>
        <w:rPr>
          <w:rFonts w:eastAsia="Times New Roman"/>
          <w:color w:val="222222"/>
          <w:szCs w:val="24"/>
          <w:shd w:val="clear" w:color="auto" w:fill="FFFFFF"/>
        </w:rPr>
        <w:t xml:space="preserve">αφο της οικοδομικής άδειας καλύπτεται το </w:t>
      </w:r>
      <w:r>
        <w:rPr>
          <w:rFonts w:eastAsia="Times New Roman"/>
          <w:color w:val="222222"/>
          <w:szCs w:val="24"/>
          <w:shd w:val="clear" w:color="auto" w:fill="FFFFFF"/>
        </w:rPr>
        <w:t>δ</w:t>
      </w:r>
      <w:r>
        <w:rPr>
          <w:rFonts w:eastAsia="Times New Roman"/>
          <w:color w:val="222222"/>
          <w:szCs w:val="24"/>
          <w:shd w:val="clear" w:color="auto" w:fill="FFFFFF"/>
        </w:rPr>
        <w:t>ασαρχείο.</w:t>
      </w:r>
    </w:p>
    <w:p w14:paraId="7632C50E"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τρίτη απλοποίηση αφορά τα θέματα της γειτνίασης. Εκεί ρυθμίζονται θέματα με βάση την παλαιότερη νομοθεσία που υπήρχε. Για να υπάρχει πολύ σαφές πλαίσιο για τους όρους δόμησης, καθορίζονται και περιορισμ</w:t>
      </w:r>
      <w:r>
        <w:rPr>
          <w:rFonts w:eastAsia="Times New Roman"/>
          <w:color w:val="222222"/>
          <w:szCs w:val="24"/>
          <w:shd w:val="clear" w:color="auto" w:fill="FFFFFF"/>
        </w:rPr>
        <w:t>οί της δόμησης και η αποκατάσταση των πληγέντων κτηρίων. Πρόκειται για τους κανόνες που πρέπει να τηρούν δηλαδή τα δυόμισι μέτρα από τον γείτονα και ορισμένα άλλα.</w:t>
      </w:r>
    </w:p>
    <w:p w14:paraId="7632C50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Υπενθυμίζω ότι έχει δημοσιευτεί η υπουργική απόφαση για τη χάραξη μεγάλων δρόμων στην περιοχ</w:t>
      </w:r>
      <w:r>
        <w:rPr>
          <w:rFonts w:eastAsia="Times New Roman"/>
          <w:color w:val="222222"/>
          <w:szCs w:val="24"/>
          <w:shd w:val="clear" w:color="auto" w:fill="FFFFFF"/>
        </w:rPr>
        <w:t xml:space="preserve">ή. Άρα οι πολεοδομίες είναι ενήμερες πλέον για την περίοδο ανακατασκευής και έχουν και τους βασικούς οδικούς άξονες. Ταυτόχρονα θα τηρούνται οι αποστάσεις που έχουν προβλεφθεί στον προηγούμενο νόμο για τις πληγείσες περιοχές, τα </w:t>
      </w:r>
      <w:proofErr w:type="spellStart"/>
      <w:r>
        <w:rPr>
          <w:rFonts w:eastAsia="Times New Roman"/>
          <w:color w:val="222222"/>
          <w:szCs w:val="24"/>
          <w:shd w:val="clear" w:color="auto" w:fill="FFFFFF"/>
        </w:rPr>
        <w:t>οκτώμισι</w:t>
      </w:r>
      <w:proofErr w:type="spellEnd"/>
      <w:r>
        <w:rPr>
          <w:rFonts w:eastAsia="Times New Roman"/>
          <w:color w:val="222222"/>
          <w:szCs w:val="24"/>
          <w:shd w:val="clear" w:color="auto" w:fill="FFFFFF"/>
        </w:rPr>
        <w:t xml:space="preserve"> μέτρα από τους δρό</w:t>
      </w:r>
      <w:r>
        <w:rPr>
          <w:rFonts w:eastAsia="Times New Roman"/>
          <w:color w:val="222222"/>
          <w:szCs w:val="24"/>
          <w:shd w:val="clear" w:color="auto" w:fill="FFFFFF"/>
        </w:rPr>
        <w:t>μους, προκειμένου να γίνει η ανακατασκευή σωστά.</w:t>
      </w:r>
    </w:p>
    <w:p w14:paraId="7632C510" w14:textId="77777777" w:rsidR="00845256" w:rsidRDefault="00BE25C9">
      <w:pPr>
        <w:spacing w:line="600" w:lineRule="auto"/>
        <w:ind w:firstLine="720"/>
        <w:contextualSpacing/>
        <w:jc w:val="both"/>
        <w:rPr>
          <w:rFonts w:eastAsia="Times New Roman"/>
          <w:color w:val="222222"/>
          <w:szCs w:val="24"/>
          <w:shd w:val="clear" w:color="auto" w:fill="FFFFFF"/>
        </w:rPr>
      </w:pPr>
      <w:r w:rsidRPr="00AF13CF">
        <w:rPr>
          <w:rFonts w:eastAsia="Times New Roman"/>
          <w:color w:val="222222"/>
          <w:szCs w:val="24"/>
          <w:shd w:val="clear" w:color="auto" w:fill="FFFFFF"/>
        </w:rPr>
        <w:t>Η τέταρτη ρύθμιση αφορά</w:t>
      </w:r>
      <w:r>
        <w:rPr>
          <w:rFonts w:eastAsia="Times New Roman"/>
          <w:color w:val="222222"/>
          <w:szCs w:val="24"/>
          <w:shd w:val="clear" w:color="auto" w:fill="FFFFFF"/>
        </w:rPr>
        <w:t xml:space="preserve"> τα πρόστιμα που μπήκαν στο διάστημα αυτό σε ιδιοκτήτες ακινήτων των περιοχών. Ακυρώνονται αυτά τα πρόστιμα. Με την έναρξη ισχύος της παρούσας διάταξης καταβάλλεται μόνο ένα πολύ μικρό</w:t>
      </w:r>
      <w:r>
        <w:rPr>
          <w:rFonts w:eastAsia="Times New Roman"/>
          <w:color w:val="222222"/>
          <w:szCs w:val="24"/>
          <w:shd w:val="clear" w:color="auto" w:fill="FFFFFF"/>
        </w:rPr>
        <w:t xml:space="preserve"> προβλεπόμενο παράβολο για την ακύρωση αυτών των προστίμων.</w:t>
      </w:r>
    </w:p>
    <w:p w14:paraId="7632C511"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Ταυτόχρονα αναστέλλεται η επιβολή κυρώσεων και είσπραξης προστίμων σε αυθαίρετα κτ</w:t>
      </w:r>
      <w:r>
        <w:rPr>
          <w:rFonts w:eastAsia="Times New Roman"/>
          <w:color w:val="222222"/>
          <w:szCs w:val="24"/>
          <w:shd w:val="clear" w:color="auto" w:fill="FFFFFF"/>
        </w:rPr>
        <w:t>ή</w:t>
      </w:r>
      <w:r>
        <w:rPr>
          <w:rFonts w:eastAsia="Times New Roman"/>
          <w:color w:val="222222"/>
          <w:szCs w:val="24"/>
          <w:shd w:val="clear" w:color="auto" w:fill="FFFFFF"/>
        </w:rPr>
        <w:t>ρια, ανεγερθέντα προ του 2011 πάντα, μέχρι την οριστική οριοθέτηση και διευθέτηση των ρεμάτων της πληγείσας περιο</w:t>
      </w:r>
      <w:r>
        <w:rPr>
          <w:rFonts w:eastAsia="Times New Roman"/>
          <w:color w:val="222222"/>
          <w:szCs w:val="24"/>
          <w:shd w:val="clear" w:color="auto" w:fill="FFFFFF"/>
        </w:rPr>
        <w:t xml:space="preserve">χής. Αναφερόμαστε </w:t>
      </w:r>
      <w:r w:rsidRPr="00407B4F">
        <w:rPr>
          <w:rFonts w:eastAsia="Times New Roman"/>
          <w:color w:val="222222"/>
          <w:szCs w:val="24"/>
          <w:shd w:val="clear" w:color="auto" w:fill="FFFFFF"/>
        </w:rPr>
        <w:t>πάντα</w:t>
      </w:r>
      <w:r>
        <w:rPr>
          <w:rFonts w:eastAsia="Times New Roman"/>
          <w:color w:val="222222"/>
          <w:szCs w:val="24"/>
          <w:shd w:val="clear" w:color="auto" w:fill="FFFFFF"/>
        </w:rPr>
        <w:t xml:space="preserve"> στο μεγάλο πρόβλημα που προέκυψε με το ρέμα Παπά.</w:t>
      </w:r>
    </w:p>
    <w:p w14:paraId="7632C512"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πέμπτη τροποποίηση εντάσσεται και αυτή στο πλαίσιο της απλοποίησης. Ξέρετε ότι υπάρχουν πάρα πολλές κατηγορίες εργασιών δόμησης</w:t>
      </w:r>
      <w:r>
        <w:rPr>
          <w:rFonts w:eastAsia="Times New Roman"/>
          <w:color w:val="222222"/>
          <w:szCs w:val="24"/>
          <w:shd w:val="clear" w:color="auto" w:fill="FFFFFF"/>
        </w:rPr>
        <w:t>,</w:t>
      </w:r>
      <w:r>
        <w:rPr>
          <w:rFonts w:eastAsia="Times New Roman"/>
          <w:color w:val="222222"/>
          <w:szCs w:val="24"/>
          <w:shd w:val="clear" w:color="auto" w:fill="FFFFFF"/>
        </w:rPr>
        <w:t xml:space="preserve"> που είχαν ανασταλεί μέχρι στιγμής οι άδειες και είχαν απαγορευτεί ορισμένες κατηγορίες εκτέλεσης εργασιών.</w:t>
      </w:r>
    </w:p>
    <w:p w14:paraId="7632C513"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το σύστημα αλλάζει. Κατηγορίες εργασιών δόμησης που εξαιρούνται από την απαγόρευση για τις πυρόπληκτες περιοχές των δύο περιοχών, Μαραθώνα και </w:t>
      </w:r>
      <w:r>
        <w:rPr>
          <w:rFonts w:eastAsia="Times New Roman"/>
          <w:color w:val="222222"/>
          <w:szCs w:val="24"/>
          <w:shd w:val="clear" w:color="auto" w:fill="FFFFFF"/>
        </w:rPr>
        <w:t>Ραφήνας, αυξάνονται. Ουσιαστικά η ρύθμιση αποσκοπεί στην ταχύτερη και ομαλότερη αποκατάσταση και ανάπλαση της ως άνω περιοχής. Αφορά</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τις κατηγορίες εργασιών δόμησης</w:t>
      </w:r>
      <w:r>
        <w:rPr>
          <w:rFonts w:eastAsia="Times New Roman"/>
          <w:color w:val="222222"/>
          <w:szCs w:val="24"/>
          <w:shd w:val="clear" w:color="auto" w:fill="FFFFFF"/>
        </w:rPr>
        <w:t>,</w:t>
      </w:r>
      <w:r>
        <w:rPr>
          <w:rFonts w:eastAsia="Times New Roman"/>
          <w:color w:val="222222"/>
          <w:szCs w:val="24"/>
          <w:shd w:val="clear" w:color="auto" w:fill="FFFFFF"/>
        </w:rPr>
        <w:t xml:space="preserve"> που από μία πιο σύνθετη κατηγορία πάνε σε μία πιο απλή κατηγορία, για να μπορούν </w:t>
      </w:r>
      <w:r>
        <w:rPr>
          <w:rFonts w:eastAsia="Times New Roman"/>
          <w:color w:val="222222"/>
          <w:szCs w:val="24"/>
          <w:shd w:val="clear" w:color="auto" w:fill="FFFFFF"/>
        </w:rPr>
        <w:t>να βγάζουν και να προχωρούν τις εργασίες ανακατασκευής και δόμησης με πολύ πιο απλό τρόπο.</w:t>
      </w:r>
    </w:p>
    <w:p w14:paraId="7632C51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Συμπληρωματικά σε αυτό υπάρχει μία διάταξη που ρυθμίζει τα θέματα του ειδικού χωρικού σχεδίου που θα φτιαχτεί στις περιοχές αυτές. Σχετικά με το ειδικό χωρικό σχέδιο</w:t>
      </w:r>
      <w:r>
        <w:rPr>
          <w:rFonts w:eastAsia="Times New Roman"/>
          <w:color w:val="222222"/>
          <w:szCs w:val="24"/>
          <w:shd w:val="clear" w:color="auto" w:fill="FFFFFF"/>
        </w:rPr>
        <w:t xml:space="preserve">, σας ενημερώνω ότι είχαμε κάνει την προεργασία με το Μετσόβιο Πολυτεχνείο. Τελείωσε αυτό. Με το ειδικό χωρικό σχέδιο θα εγκριθούν οι κανόνες και οι διαδικασίες προκήρυξης την επόμενη Τετάρτη στο ΚΕΣΥΠΟΘΑ, οπότε και θα προκηρυχθεί το ειδικό χωρικό για την </w:t>
      </w:r>
      <w:r>
        <w:rPr>
          <w:rFonts w:eastAsia="Times New Roman"/>
          <w:color w:val="222222"/>
          <w:szCs w:val="24"/>
          <w:shd w:val="clear" w:color="auto" w:fill="FFFFFF"/>
        </w:rPr>
        <w:t>ευρύτερη περιοχή που θα αποτελέσει και το βασικό στοιχείο αποκατάστασης στο μέλλον του συνόλου της περιοχής.</w:t>
      </w:r>
    </w:p>
    <w:p w14:paraId="7632C515" w14:textId="77777777" w:rsidR="00845256" w:rsidRDefault="00BE25C9">
      <w:pPr>
        <w:spacing w:line="600" w:lineRule="auto"/>
        <w:ind w:firstLine="720"/>
        <w:contextualSpacing/>
        <w:jc w:val="both"/>
        <w:rPr>
          <w:rFonts w:eastAsia="Times New Roman"/>
          <w:color w:val="222222"/>
          <w:szCs w:val="24"/>
          <w:shd w:val="clear" w:color="auto" w:fill="FFFFFF"/>
        </w:rPr>
      </w:pPr>
      <w:r w:rsidRPr="00407B4F">
        <w:rPr>
          <w:rFonts w:eastAsia="Times New Roman"/>
          <w:color w:val="0A0A0A"/>
          <w:sz w:val="23"/>
          <w:szCs w:val="23"/>
          <w:shd w:val="clear" w:color="auto" w:fill="FFFFFF"/>
        </w:rPr>
        <w:t xml:space="preserve">(Στο σημείο αυτό κτυπάει το κουδούνι λήξεως του χρόνου ομιλίας του κυρίου </w:t>
      </w:r>
      <w:r>
        <w:rPr>
          <w:rFonts w:eastAsia="Times New Roman"/>
          <w:color w:val="0A0A0A"/>
          <w:sz w:val="23"/>
          <w:szCs w:val="23"/>
          <w:shd w:val="clear" w:color="auto" w:fill="FFFFFF"/>
        </w:rPr>
        <w:t>Υπουργού</w:t>
      </w:r>
      <w:r w:rsidRPr="00407B4F">
        <w:rPr>
          <w:rFonts w:eastAsia="Times New Roman"/>
          <w:color w:val="0A0A0A"/>
          <w:sz w:val="23"/>
          <w:szCs w:val="23"/>
          <w:shd w:val="clear" w:color="auto" w:fill="FFFFFF"/>
        </w:rPr>
        <w:t>)</w:t>
      </w:r>
    </w:p>
    <w:p w14:paraId="7632C516"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τελευταία διάταξη και τροπολογία που έρχεται αφορά ένα άλλο θ</w:t>
      </w:r>
      <w:r>
        <w:rPr>
          <w:rFonts w:eastAsia="Times New Roman"/>
          <w:color w:val="222222"/>
          <w:szCs w:val="24"/>
          <w:shd w:val="clear" w:color="auto" w:fill="FFFFFF"/>
        </w:rPr>
        <w:t>έμα, τον νόμο περί αυθαιρέτων. Όπως ξέρετε, τελειώνει η προθεσμία. Ο νόμος λήγει στα τέλη του 2019. Στον αρχικό νόμο είχε προβλεφθεί ένα μπόνους γι’ αυτούς που θα έκαναν έγκαιρα και νωρίς τις αιτήσεις τους και στη συνέχεια υπήρχε μία κλιμάκωση –ας το πω- π</w:t>
      </w:r>
      <w:r>
        <w:rPr>
          <w:rFonts w:eastAsia="Times New Roman"/>
          <w:color w:val="222222"/>
          <w:szCs w:val="24"/>
          <w:shd w:val="clear" w:color="auto" w:fill="FFFFFF"/>
        </w:rPr>
        <w:t xml:space="preserve">ροστίμων, 10% και 20% επιπρόσθετα. Ενώ είχες έκπτωση στην αρχή, 20%, 10% και μηδέν, μετά υπήρχε μία κλιμάκωση, η οποία λειτουργούσε εν </w:t>
      </w:r>
      <w:proofErr w:type="spellStart"/>
      <w:r>
        <w:rPr>
          <w:rFonts w:eastAsia="Times New Roman"/>
          <w:color w:val="222222"/>
          <w:szCs w:val="24"/>
          <w:shd w:val="clear" w:color="auto" w:fill="FFFFFF"/>
        </w:rPr>
        <w:t>είδει</w:t>
      </w:r>
      <w:proofErr w:type="spellEnd"/>
      <w:r>
        <w:rPr>
          <w:rFonts w:eastAsia="Times New Roman"/>
          <w:color w:val="222222"/>
          <w:szCs w:val="24"/>
          <w:shd w:val="clear" w:color="auto" w:fill="FFFFFF"/>
        </w:rPr>
        <w:t xml:space="preserve"> προστίμου. Αυτές τις προσαυξήσεις του 10% και του 20% τις καταργούμε. </w:t>
      </w:r>
      <w:r>
        <w:rPr>
          <w:rFonts w:eastAsia="Times New Roman"/>
          <w:color w:val="222222"/>
          <w:szCs w:val="24"/>
          <w:shd w:val="clear" w:color="auto" w:fill="FFFFFF"/>
        </w:rPr>
        <w:lastRenderedPageBreak/>
        <w:t xml:space="preserve">Δεν έχουν και πάρα πολύ νόημα, διότι δόθηκαν </w:t>
      </w:r>
      <w:r>
        <w:rPr>
          <w:rFonts w:eastAsia="Times New Roman"/>
          <w:color w:val="222222"/>
          <w:szCs w:val="24"/>
          <w:shd w:val="clear" w:color="auto" w:fill="FFFFFF"/>
        </w:rPr>
        <w:t>παρατάσεις στις αρχικές ευνοϊκές ρυθμίσεις. Συνεπώς δεν έχουν λόγο μέχρι τέλος του χρόνου. Άρα, αυτοί που υποβάλλουν αίτηση στο τέλος απλώς χάνουν την αρχική έκπτωση και θα έχουν 0%. Άρα, δεν τίθεται θέμα να έχουν πρόστιμα επ’ αυτού.</w:t>
      </w:r>
    </w:p>
    <w:p w14:paraId="7632C51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Αυτή είναι η τελευταία</w:t>
      </w:r>
      <w:r>
        <w:rPr>
          <w:rFonts w:eastAsia="Times New Roman"/>
          <w:color w:val="222222"/>
          <w:szCs w:val="24"/>
          <w:shd w:val="clear" w:color="auto" w:fill="FFFFFF"/>
        </w:rPr>
        <w:t xml:space="preserve"> ρύθμιση.</w:t>
      </w:r>
    </w:p>
    <w:p w14:paraId="7632C51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7632C51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Σταθάκη.</w:t>
      </w:r>
    </w:p>
    <w:p w14:paraId="7632C51A" w14:textId="77777777" w:rsidR="00845256" w:rsidRDefault="00BE25C9">
      <w:pPr>
        <w:spacing w:line="600" w:lineRule="auto"/>
        <w:ind w:firstLine="720"/>
        <w:contextualSpacing/>
        <w:jc w:val="both"/>
        <w:rPr>
          <w:rFonts w:eastAsia="Times New Roman"/>
          <w:szCs w:val="24"/>
          <w:shd w:val="clear" w:color="auto" w:fill="FFFFFF"/>
        </w:rPr>
      </w:pPr>
      <w:r>
        <w:rPr>
          <w:rFonts w:eastAsia="Times New Roman" w:cs="Times New Roman"/>
          <w:szCs w:val="24"/>
        </w:rPr>
        <w:t>Να πω πως αυτά που ανέφερε ο Υπουργός</w:t>
      </w:r>
      <w:r>
        <w:rPr>
          <w:rFonts w:eastAsia="Times New Roman" w:cs="Times New Roman"/>
          <w:szCs w:val="24"/>
        </w:rPr>
        <w:t>,</w:t>
      </w:r>
      <w:r>
        <w:rPr>
          <w:rFonts w:eastAsia="Times New Roman" w:cs="Times New Roman"/>
          <w:szCs w:val="24"/>
        </w:rPr>
        <w:t xml:space="preserve"> είναι μία </w:t>
      </w:r>
      <w:r w:rsidRPr="00C12833">
        <w:rPr>
          <w:rFonts w:eastAsia="Times New Roman"/>
          <w:szCs w:val="24"/>
          <w:shd w:val="clear" w:color="auto" w:fill="FFFFFF"/>
        </w:rPr>
        <w:t>τροπολογία με αριθμό 2197/183.</w:t>
      </w:r>
    </w:p>
    <w:p w14:paraId="7632C51B" w14:textId="77777777" w:rsidR="00845256" w:rsidRDefault="00BE25C9">
      <w:pPr>
        <w:spacing w:line="600" w:lineRule="auto"/>
        <w:ind w:firstLine="720"/>
        <w:contextualSpacing/>
        <w:jc w:val="both"/>
        <w:rPr>
          <w:rFonts w:eastAsia="Times New Roman"/>
          <w:color w:val="222222"/>
          <w:szCs w:val="24"/>
          <w:shd w:val="clear" w:color="auto" w:fill="FFFFFF"/>
        </w:rPr>
      </w:pPr>
      <w:r w:rsidRPr="00C12833">
        <w:rPr>
          <w:rFonts w:eastAsia="Times New Roman"/>
          <w:szCs w:val="24"/>
          <w:shd w:val="clear" w:color="auto" w:fill="FFFFFF"/>
        </w:rPr>
        <w:t xml:space="preserve">Να προχωρήσουμε με τον ειδικό αγορητή από το Ποτάμι κ. Γεώργιο </w:t>
      </w:r>
      <w:proofErr w:type="spellStart"/>
      <w:r>
        <w:rPr>
          <w:rFonts w:eastAsia="Times New Roman"/>
          <w:color w:val="222222"/>
          <w:szCs w:val="24"/>
          <w:shd w:val="clear" w:color="auto" w:fill="FFFFFF"/>
        </w:rPr>
        <w:t>Μαυρωτά</w:t>
      </w:r>
      <w:proofErr w:type="spellEnd"/>
      <w:r>
        <w:rPr>
          <w:rFonts w:eastAsia="Times New Roman"/>
          <w:color w:val="222222"/>
          <w:szCs w:val="24"/>
          <w:shd w:val="clear" w:color="auto" w:fill="FFFFFF"/>
        </w:rPr>
        <w:t>.</w:t>
      </w:r>
    </w:p>
    <w:p w14:paraId="7632C51C"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σας πω ότι στ</w:t>
      </w:r>
      <w:r>
        <w:rPr>
          <w:rFonts w:eastAsia="Times New Roman"/>
          <w:color w:val="222222"/>
          <w:szCs w:val="24"/>
          <w:shd w:val="clear" w:color="auto" w:fill="FFFFFF"/>
        </w:rPr>
        <w:t>ις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13.00΄ </w:t>
      </w:r>
      <w:r>
        <w:rPr>
          <w:rFonts w:eastAsia="Times New Roman"/>
          <w:color w:val="222222"/>
          <w:szCs w:val="24"/>
          <w:shd w:val="clear" w:color="auto" w:fill="FFFFFF"/>
        </w:rPr>
        <w:t>θα διακόψουμε γιατί έχουμε να ψηφίσουμε για τις άρσεις ασυλίας και να εκλέξουμε Αντιπρόεδρο της Βουλής.</w:t>
      </w:r>
    </w:p>
    <w:p w14:paraId="7632C51D"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προχωράμε κανονικά μέχρι </w:t>
      </w:r>
      <w:r>
        <w:rPr>
          <w:rFonts w:eastAsia="Times New Roman"/>
          <w:color w:val="222222"/>
          <w:szCs w:val="24"/>
          <w:shd w:val="clear" w:color="auto" w:fill="FFFFFF"/>
        </w:rPr>
        <w:t xml:space="preserve">τις </w:t>
      </w:r>
      <w:r>
        <w:rPr>
          <w:rFonts w:eastAsia="Times New Roman"/>
          <w:color w:val="222222"/>
          <w:szCs w:val="24"/>
          <w:shd w:val="clear" w:color="auto" w:fill="FFFFFF"/>
        </w:rPr>
        <w:t>13.00΄.</w:t>
      </w:r>
    </w:p>
    <w:p w14:paraId="7632C51E"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Ορίστε, κύριε </w:t>
      </w:r>
      <w:proofErr w:type="spellStart"/>
      <w:r>
        <w:rPr>
          <w:rFonts w:eastAsia="Times New Roman"/>
          <w:color w:val="222222"/>
          <w:szCs w:val="24"/>
          <w:shd w:val="clear" w:color="auto" w:fill="FFFFFF"/>
        </w:rPr>
        <w:t>Μαυρωτά</w:t>
      </w:r>
      <w:proofErr w:type="spellEnd"/>
      <w:r>
        <w:rPr>
          <w:rFonts w:eastAsia="Times New Roman"/>
          <w:color w:val="222222"/>
          <w:szCs w:val="24"/>
          <w:shd w:val="clear" w:color="auto" w:fill="FFFFFF"/>
        </w:rPr>
        <w:t xml:space="preserve">, έχετε τον λόγο. </w:t>
      </w:r>
    </w:p>
    <w:p w14:paraId="7632C51F" w14:textId="77777777" w:rsidR="00845256" w:rsidRDefault="00BE25C9">
      <w:pPr>
        <w:spacing w:line="600" w:lineRule="auto"/>
        <w:ind w:firstLine="720"/>
        <w:contextualSpacing/>
        <w:jc w:val="both"/>
        <w:rPr>
          <w:rFonts w:eastAsia="Times New Roman"/>
          <w:color w:val="222222"/>
          <w:szCs w:val="24"/>
          <w:shd w:val="clear" w:color="auto" w:fill="FFFFFF"/>
        </w:rPr>
      </w:pPr>
      <w:r w:rsidRPr="00034A7E">
        <w:rPr>
          <w:rFonts w:eastAsia="Times New Roman"/>
          <w:b/>
          <w:color w:val="222222"/>
          <w:szCs w:val="24"/>
          <w:shd w:val="clear" w:color="auto" w:fill="FFFFFF"/>
        </w:rPr>
        <w:t>ΓΕΩΡΓΙΟΣ ΜΑΥΡΩΤΑΣ:</w:t>
      </w:r>
      <w:r>
        <w:rPr>
          <w:rFonts w:eastAsia="Times New Roman"/>
          <w:color w:val="222222"/>
          <w:szCs w:val="24"/>
          <w:shd w:val="clear" w:color="auto" w:fill="FFFFFF"/>
        </w:rPr>
        <w:t xml:space="preserve"> Ευχαριστώ, κύριε Πρόεδρε.</w:t>
      </w:r>
    </w:p>
    <w:p w14:paraId="7632C52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το αντ</w:t>
      </w:r>
      <w:r>
        <w:rPr>
          <w:rFonts w:eastAsia="Times New Roman"/>
          <w:color w:val="222222"/>
          <w:szCs w:val="24"/>
          <w:shd w:val="clear" w:color="auto" w:fill="FFFFFF"/>
        </w:rPr>
        <w:t xml:space="preserve">ικείμενο του νομοσχεδίου τα είπαμε και στην επιτροπή. Είμαστε σαφώς θετικοί στην κύρωση της σύμβασης δωρεάς μεταξύ του ελληνικού δημοσίου, του Γενικού Νοσοκομείου </w:t>
      </w:r>
      <w:proofErr w:type="spellStart"/>
      <w:r>
        <w:rPr>
          <w:rFonts w:eastAsia="Times New Roman"/>
          <w:color w:val="222222"/>
          <w:szCs w:val="24"/>
          <w:shd w:val="clear" w:color="auto" w:fill="FFFFFF"/>
        </w:rPr>
        <w:t>Παίδων</w:t>
      </w:r>
      <w:proofErr w:type="spellEnd"/>
      <w:r>
        <w:rPr>
          <w:rFonts w:eastAsia="Times New Roman"/>
          <w:color w:val="222222"/>
          <w:szCs w:val="24"/>
          <w:shd w:val="clear" w:color="auto" w:fill="FFFFFF"/>
        </w:rPr>
        <w:t xml:space="preserve"> Πεντέλης και των </w:t>
      </w:r>
      <w:proofErr w:type="spellStart"/>
      <w:r>
        <w:rPr>
          <w:rFonts w:eastAsia="Times New Roman"/>
          <w:color w:val="222222"/>
          <w:szCs w:val="24"/>
          <w:shd w:val="clear" w:color="auto" w:fill="FFFFFF"/>
        </w:rPr>
        <w:t>συνεκτελεστών</w:t>
      </w:r>
      <w:proofErr w:type="spellEnd"/>
      <w:r>
        <w:rPr>
          <w:rFonts w:eastAsia="Times New Roman"/>
          <w:color w:val="222222"/>
          <w:szCs w:val="24"/>
          <w:shd w:val="clear" w:color="auto" w:fill="FFFFFF"/>
        </w:rPr>
        <w:t xml:space="preserve"> της διαθήκης της Ελισάβετ </w:t>
      </w:r>
      <w:r>
        <w:rPr>
          <w:rFonts w:eastAsia="Times New Roman"/>
          <w:color w:val="222222"/>
          <w:szCs w:val="24"/>
          <w:shd w:val="clear" w:color="auto" w:fill="FFFFFF"/>
        </w:rPr>
        <w:t>Παπαγιαννοπούλου</w:t>
      </w:r>
      <w:r>
        <w:rPr>
          <w:rFonts w:eastAsia="Times New Roman"/>
          <w:color w:val="222222"/>
          <w:szCs w:val="24"/>
          <w:shd w:val="clear" w:color="auto" w:fill="FFFFFF"/>
        </w:rPr>
        <w:t>, για την οπο</w:t>
      </w:r>
      <w:r>
        <w:rPr>
          <w:rFonts w:eastAsia="Times New Roman"/>
          <w:color w:val="222222"/>
          <w:szCs w:val="24"/>
          <w:shd w:val="clear" w:color="auto" w:fill="FFFFFF"/>
        </w:rPr>
        <w:t>ία φαντάζομαι ότι όλοι θα εκφράζουμε την ευγνωμοσύνη μας.</w:t>
      </w:r>
    </w:p>
    <w:p w14:paraId="7632C521"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Οι συνέργειες μεταξύ ιδιωτικού και δημόσιου φορέα έχουν δώσει ανάσα, θα έλεγα, στο σύστημα υγείας, όπως για παράδειγμα οι δωρεές του Ιδρύματος </w:t>
      </w:r>
      <w:r>
        <w:rPr>
          <w:rFonts w:eastAsia="Times New Roman"/>
          <w:color w:val="222222"/>
          <w:szCs w:val="24"/>
          <w:shd w:val="clear" w:color="auto" w:fill="FFFFFF"/>
        </w:rPr>
        <w:t>«</w:t>
      </w:r>
      <w:r>
        <w:rPr>
          <w:rFonts w:eastAsia="Times New Roman"/>
          <w:color w:val="222222"/>
          <w:szCs w:val="24"/>
          <w:shd w:val="clear" w:color="auto" w:fill="FFFFFF"/>
        </w:rPr>
        <w:t>Σταύρος Νιάρχος</w:t>
      </w:r>
      <w:r>
        <w:rPr>
          <w:rFonts w:eastAsia="Times New Roman"/>
          <w:color w:val="222222"/>
          <w:szCs w:val="24"/>
          <w:shd w:val="clear" w:color="auto" w:fill="FFFFFF"/>
        </w:rPr>
        <w:t>»</w:t>
      </w:r>
      <w:r>
        <w:rPr>
          <w:rFonts w:eastAsia="Times New Roman"/>
          <w:color w:val="222222"/>
          <w:szCs w:val="24"/>
          <w:shd w:val="clear" w:color="auto" w:fill="FFFFFF"/>
        </w:rPr>
        <w:t>, όταν και εφόσον τις αποδέχεται η Κυβ</w:t>
      </w:r>
      <w:r>
        <w:rPr>
          <w:rFonts w:eastAsia="Times New Roman"/>
          <w:color w:val="222222"/>
          <w:szCs w:val="24"/>
          <w:shd w:val="clear" w:color="auto" w:fill="FFFFFF"/>
        </w:rPr>
        <w:t>έρνηση και οι διάφοροι κρατικοί φορείς και κάνουν αυτά που πρέπει να κάνουν.</w:t>
      </w:r>
    </w:p>
    <w:p w14:paraId="7632C522"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Είμαστε, λοιπόν, σαφώς θετικοί για το περιεχόμενο του νομοσχεδίου, αλλά σαφώς αρνητικοί στα συμπαρομαρτούντα του νομοσχεδίου. Αναφέρομαι, όπως άλλωστε όλοι οι εισηγητές της Αντιπο</w:t>
      </w:r>
      <w:r>
        <w:rPr>
          <w:rFonts w:eastAsia="Times New Roman"/>
          <w:color w:val="222222"/>
          <w:szCs w:val="24"/>
          <w:shd w:val="clear" w:color="auto" w:fill="FFFFFF"/>
        </w:rPr>
        <w:t xml:space="preserve">λίτευσης, στις τροπολογίες που </w:t>
      </w:r>
      <w:r>
        <w:rPr>
          <w:rFonts w:eastAsia="Times New Roman"/>
          <w:color w:val="222222"/>
          <w:szCs w:val="24"/>
          <w:shd w:val="clear" w:color="auto" w:fill="FFFFFF"/>
        </w:rPr>
        <w:lastRenderedPageBreak/>
        <w:t xml:space="preserve">έχουν έρθει, σε μία κύρωση ουσιαστικά σύμβασης δωρεάς. Είναι άσχετες τροπολογίες, χωρίς καν να είναι επείγουσες πολλές από αυτές ή μάλλον αυτό που τις κάνει επείγουσες είναι ότι πρόκειται για το τελευταίο νομοσχέδιο πριν από </w:t>
      </w:r>
      <w:r>
        <w:rPr>
          <w:rFonts w:eastAsia="Times New Roman"/>
          <w:color w:val="222222"/>
          <w:szCs w:val="24"/>
          <w:shd w:val="clear" w:color="auto" w:fill="FFFFFF"/>
        </w:rPr>
        <w:t>τις ευρωεκλογές, οπότε υπάρχει χρόνος για λίγες ακόμα διευθετήσεις.</w:t>
      </w:r>
    </w:p>
    <w:p w14:paraId="7632C523"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Είμαστε σαφώς αρνητικοί, λοιπόν, ως προς τη διαδικασία και δεν έχω καν δει ακόμα τις βουλευτικές τροπολογίες -αναφέρομαι μόνο στις υπουργικές- οι οποίες προέρχονται από το Υπουργείο Περιβά</w:t>
      </w:r>
      <w:r>
        <w:rPr>
          <w:rFonts w:eastAsia="Times New Roman"/>
          <w:color w:val="222222"/>
          <w:szCs w:val="24"/>
          <w:shd w:val="clear" w:color="auto" w:fill="FFFFFF"/>
        </w:rPr>
        <w:t xml:space="preserve">λλοντος και Ενέργειας. Ακούσαμε από τον κ. Σταθάκη την τροπολογία για τους πυρόπληκτους στο Μάτι και τον </w:t>
      </w:r>
      <w:proofErr w:type="spellStart"/>
      <w:r>
        <w:rPr>
          <w:rFonts w:eastAsia="Times New Roman"/>
          <w:color w:val="222222"/>
          <w:szCs w:val="24"/>
          <w:shd w:val="clear" w:color="auto" w:fill="FFFFFF"/>
        </w:rPr>
        <w:t>Βουτζά</w:t>
      </w:r>
      <w:proofErr w:type="spellEnd"/>
      <w:r>
        <w:rPr>
          <w:rFonts w:eastAsia="Times New Roman"/>
          <w:color w:val="222222"/>
          <w:szCs w:val="24"/>
          <w:shd w:val="clear" w:color="auto" w:fill="FFFFFF"/>
        </w:rPr>
        <w:t>.</w:t>
      </w:r>
    </w:p>
    <w:p w14:paraId="7632C524" w14:textId="77777777" w:rsidR="00845256" w:rsidRDefault="00BE25C9">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Να πούμε εδώ ότι είχαν και σήμερα μία συγκέντρωση έξω από το Υπουργείο Περιβάλλοντος και Ενέργειας. </w:t>
      </w:r>
    </w:p>
    <w:p w14:paraId="7632C525" w14:textId="77777777" w:rsidR="00845256" w:rsidRDefault="00BE25C9">
      <w:pPr>
        <w:tabs>
          <w:tab w:val="left" w:pos="709"/>
        </w:tabs>
        <w:spacing w:line="600" w:lineRule="auto"/>
        <w:ind w:firstLine="709"/>
        <w:contextualSpacing/>
        <w:jc w:val="both"/>
        <w:rPr>
          <w:rFonts w:eastAsia="Times New Roman" w:cs="Times New Roman"/>
          <w:szCs w:val="24"/>
        </w:rPr>
      </w:pPr>
      <w:r>
        <w:rPr>
          <w:rFonts w:eastAsia="Times New Roman" w:cs="Times New Roman"/>
          <w:szCs w:val="24"/>
        </w:rPr>
        <w:t xml:space="preserve">Επίσης, έρχονται κι άλλες τροπολογίες από το Υπουργείο Οικονομικών, από το Υπουργείο Οικονομίας και Ανάπτυξης, από το Υπουργείο Δικαιοσύνης, ακόμα και από το </w:t>
      </w:r>
      <w:r>
        <w:rPr>
          <w:rFonts w:eastAsia="Times New Roman" w:cs="Times New Roman"/>
          <w:szCs w:val="24"/>
        </w:rPr>
        <w:t xml:space="preserve">Υπουργείο </w:t>
      </w:r>
      <w:r>
        <w:rPr>
          <w:rFonts w:eastAsia="Times New Roman" w:cs="Times New Roman"/>
          <w:szCs w:val="24"/>
        </w:rPr>
        <w:t xml:space="preserve">Ναυτιλίας για την ίδρυση ουσιαστικά, τη σύσταση Ενιαίας Υπηρεσίας Εσωτερικών Υποθέσεων. </w:t>
      </w:r>
      <w:r>
        <w:rPr>
          <w:rFonts w:eastAsia="Times New Roman" w:cs="Times New Roman"/>
          <w:szCs w:val="24"/>
        </w:rPr>
        <w:t xml:space="preserve">Γιατί αυτό να έρχεται με μία τροπολογία σε μία Κύρωση Σύμβασης Δωρεάς; </w:t>
      </w:r>
    </w:p>
    <w:p w14:paraId="7632C526" w14:textId="77777777" w:rsidR="00845256" w:rsidRDefault="00BE25C9">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λόγο αυτό λοιπόν θα ψηφίσουμε σε όλες τις τροπολογίες «</w:t>
      </w:r>
      <w:r>
        <w:rPr>
          <w:rFonts w:eastAsia="Times New Roman" w:cs="Times New Roman"/>
          <w:szCs w:val="24"/>
        </w:rPr>
        <w:t>παρών</w:t>
      </w:r>
      <w:r>
        <w:rPr>
          <w:rFonts w:eastAsia="Times New Roman" w:cs="Times New Roman"/>
          <w:szCs w:val="24"/>
        </w:rPr>
        <w:t xml:space="preserve">» χωρίς να μπούμε στο περιεχόμενο, εκτός από αυτήν που αφορά στους πυρόπληκτους στο Μάτι, που θα την υπερψηφίσουμε, </w:t>
      </w:r>
      <w:r>
        <w:rPr>
          <w:rFonts w:eastAsia="Times New Roman" w:cs="Times New Roman"/>
          <w:szCs w:val="24"/>
        </w:rPr>
        <w:t xml:space="preserve">καταδικάζοντας για άλλη μία φορά την απαξίωση της Βουλής, που θεωρείται από την κυβερνητική πλειοψηφία διακοσμητική και έχει δημιουργηθεί ένας κοινοβουλευτικός μιθριδατισμός. </w:t>
      </w:r>
    </w:p>
    <w:p w14:paraId="7632C527" w14:textId="77777777" w:rsidR="00845256" w:rsidRDefault="00BE25C9">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καταλήξει να νομοθετούμε διά τροπολογιών. Μάλιστα, χθες στη Διάσκεψη των </w:t>
      </w:r>
      <w:r>
        <w:rPr>
          <w:rFonts w:eastAsia="Times New Roman" w:cs="Times New Roman"/>
          <w:szCs w:val="24"/>
        </w:rPr>
        <w:t xml:space="preserve">Προέδρων όπου είχαμε τη συζήτηση για την επιλογή Προέδρου του Αρείου Πάγου και ένα από τα μεγάλα προβλήματα που μας ανέφεραν οι δικαστικοί ήταν το θέμα της πολυνομίας και της κακονομίας και ότι αν υπάρχουν πολλές τροπολογίες δεν ξέρουν τι ισχύει τελικά σε </w:t>
      </w:r>
      <w:r>
        <w:rPr>
          <w:rFonts w:eastAsia="Times New Roman" w:cs="Times New Roman"/>
          <w:szCs w:val="24"/>
        </w:rPr>
        <w:t>κάθε νόμο, κουνούσαμε όλοι συγκαταβατικά το κεφάλι μας –και οι κυβερνητικοί Βουλευτές- αναγνωρίζοντας το συγκεκριμένο θέμα. Όμως, όταν έρχεται η ώρα του διά ταύτα, δυστυχώς δεν αντιστεκόμαστε σε αυτή</w:t>
      </w:r>
      <w:r>
        <w:rPr>
          <w:rFonts w:eastAsia="Times New Roman" w:cs="Times New Roman"/>
          <w:szCs w:val="24"/>
        </w:rPr>
        <w:t>ν</w:t>
      </w:r>
      <w:r>
        <w:rPr>
          <w:rFonts w:eastAsia="Times New Roman" w:cs="Times New Roman"/>
          <w:szCs w:val="24"/>
        </w:rPr>
        <w:t xml:space="preserve"> την ευκολία που υπάρχει. </w:t>
      </w:r>
    </w:p>
    <w:p w14:paraId="7632C528" w14:textId="77777777" w:rsidR="00845256" w:rsidRDefault="00BE25C9">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τροπολογίες λοιπόν δίνουν </w:t>
      </w:r>
      <w:r>
        <w:rPr>
          <w:rFonts w:eastAsia="Times New Roman" w:cs="Times New Roman"/>
          <w:szCs w:val="24"/>
        </w:rPr>
        <w:t>στην Κυβέρνηση τη δυνατότητα να νομοθετεί χωρίς να περνούν τα πράγματα από τις επιτροπές, χωρίς να ακούμε τους φορείς, εκτός και η μόνη κριτική είναι ένα δίλεπτο που έχουν οι εισηγητές και οι ειδικοί αγορητές στη δευτερολογία. Αδικείται έτσι και το περιεχό</w:t>
      </w:r>
      <w:r>
        <w:rPr>
          <w:rFonts w:eastAsia="Times New Roman" w:cs="Times New Roman"/>
          <w:szCs w:val="24"/>
        </w:rPr>
        <w:t xml:space="preserve">μενο του συγκεκριμένου νομοσχεδίου, που αφορά τη δωρεά, με αυτήν την -όπως έχουμε συνηθίσει να λέμε και να επαναλαμβάνουμε συνεχώς- «ψεκάστε, σκουπίστε, τελειώσατε» νομοθέτηση. </w:t>
      </w:r>
    </w:p>
    <w:p w14:paraId="7632C529" w14:textId="77777777" w:rsidR="00845256" w:rsidRDefault="00BE25C9">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Θα είμαστε λοιπόν θετικοί στο κυρίως περιεχόμενο του νομοσχεδίου που αφορά τη </w:t>
      </w:r>
      <w:r>
        <w:rPr>
          <w:rFonts w:eastAsia="Times New Roman" w:cs="Times New Roman"/>
          <w:szCs w:val="24"/>
        </w:rPr>
        <w:t>δωρεά. Χωρίς να μπούμε στο περιεχόμενο, θα ψηφίσουμε «</w:t>
      </w:r>
      <w:r>
        <w:rPr>
          <w:rFonts w:eastAsia="Times New Roman" w:cs="Times New Roman"/>
          <w:szCs w:val="24"/>
        </w:rPr>
        <w:t>παρών</w:t>
      </w:r>
      <w:r>
        <w:rPr>
          <w:rFonts w:eastAsia="Times New Roman" w:cs="Times New Roman"/>
          <w:szCs w:val="24"/>
        </w:rPr>
        <w:t xml:space="preserve">» για τις τροπολογίες, καταγγέλλοντας την όλη διαδικασία, εκτός, όπως είπαμε, αυτήν που αφορά τους πυρόπληκτους στο Μάτι. </w:t>
      </w:r>
    </w:p>
    <w:p w14:paraId="7632C52A" w14:textId="77777777" w:rsidR="00845256" w:rsidRDefault="00BE25C9">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7632C52B" w14:textId="77777777" w:rsidR="00845256" w:rsidRDefault="00BE25C9">
      <w:pPr>
        <w:tabs>
          <w:tab w:val="left" w:pos="1905"/>
        </w:tabs>
        <w:spacing w:line="600" w:lineRule="auto"/>
        <w:ind w:firstLine="720"/>
        <w:contextualSpacing/>
        <w:jc w:val="both"/>
        <w:rPr>
          <w:rFonts w:eastAsia="Times New Roman"/>
          <w:bCs/>
          <w:szCs w:val="24"/>
        </w:rPr>
      </w:pPr>
      <w:r w:rsidRPr="00367D82">
        <w:rPr>
          <w:rFonts w:eastAsia="Times New Roman"/>
          <w:b/>
          <w:bCs/>
          <w:szCs w:val="24"/>
        </w:rPr>
        <w:t xml:space="preserve">ΠΡΟΕΔΡΕΥΩΝ (Αναστάσιος Κουράκης): </w:t>
      </w:r>
      <w:r>
        <w:rPr>
          <w:rFonts w:eastAsia="Times New Roman"/>
          <w:bCs/>
          <w:szCs w:val="24"/>
        </w:rPr>
        <w:t xml:space="preserve">Ευχαριστούμε </w:t>
      </w:r>
      <w:r>
        <w:rPr>
          <w:rFonts w:eastAsia="Times New Roman"/>
          <w:bCs/>
          <w:szCs w:val="24"/>
        </w:rPr>
        <w:t xml:space="preserve">κι εμείς. </w:t>
      </w:r>
    </w:p>
    <w:p w14:paraId="7632C52C"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lastRenderedPageBreak/>
        <w:t>Τον λόγο έχει τώρα ο Υφυπουργός Περιβάλλοντος και Ενέργειας κ. Γεώργιο</w:t>
      </w:r>
      <w:r>
        <w:rPr>
          <w:rFonts w:eastAsia="Times New Roman"/>
          <w:bCs/>
          <w:szCs w:val="24"/>
        </w:rPr>
        <w:t>ς</w:t>
      </w:r>
      <w:r>
        <w:rPr>
          <w:rFonts w:eastAsia="Times New Roman"/>
          <w:bCs/>
          <w:szCs w:val="24"/>
        </w:rPr>
        <w:t xml:space="preserve"> Δημαρά</w:t>
      </w:r>
      <w:r>
        <w:rPr>
          <w:rFonts w:eastAsia="Times New Roman"/>
          <w:bCs/>
          <w:szCs w:val="24"/>
        </w:rPr>
        <w:t>ς</w:t>
      </w:r>
      <w:r>
        <w:rPr>
          <w:rFonts w:eastAsia="Times New Roman"/>
          <w:bCs/>
          <w:szCs w:val="24"/>
        </w:rPr>
        <w:t xml:space="preserve"> για να μας πει για μια βουλευτική τροπολογία που κάνει αποδεκτή. </w:t>
      </w:r>
    </w:p>
    <w:p w14:paraId="7632C52D"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Ορίστε, κύριε Υφυπουργέ, έχετε τον λόγο. </w:t>
      </w:r>
    </w:p>
    <w:p w14:paraId="7632C52E" w14:textId="77777777" w:rsidR="00845256" w:rsidRDefault="00BE25C9">
      <w:pPr>
        <w:tabs>
          <w:tab w:val="left" w:pos="1905"/>
        </w:tabs>
        <w:spacing w:line="600" w:lineRule="auto"/>
        <w:ind w:firstLine="720"/>
        <w:contextualSpacing/>
        <w:jc w:val="both"/>
        <w:rPr>
          <w:rFonts w:eastAsia="Times New Roman"/>
          <w:bCs/>
          <w:szCs w:val="24"/>
        </w:rPr>
      </w:pPr>
      <w:r w:rsidRPr="00AA6DD6">
        <w:rPr>
          <w:rFonts w:eastAsia="Times New Roman"/>
          <w:b/>
          <w:bCs/>
          <w:szCs w:val="24"/>
        </w:rPr>
        <w:t>ΓΕΩΡΓΙΟΣ ΔΗΜΑΡΑΣ (Υφυπουργός Περιβάλλοντος και Ενέργειας)</w:t>
      </w:r>
      <w:r w:rsidRPr="00AA6DD6">
        <w:rPr>
          <w:rFonts w:eastAsia="Times New Roman"/>
          <w:b/>
          <w:bCs/>
          <w:szCs w:val="24"/>
        </w:rPr>
        <w:t xml:space="preserve">: </w:t>
      </w:r>
      <w:r w:rsidRPr="00AA6DD6">
        <w:rPr>
          <w:rFonts w:eastAsia="Times New Roman"/>
          <w:bCs/>
        </w:rPr>
        <w:t>Ευχαριστώ, κύριε Πρόεδρε.</w:t>
      </w:r>
      <w:r>
        <w:rPr>
          <w:rFonts w:eastAsia="Times New Roman"/>
          <w:bCs/>
          <w:szCs w:val="24"/>
        </w:rPr>
        <w:t xml:space="preserve"> </w:t>
      </w:r>
    </w:p>
    <w:p w14:paraId="7632C52F"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Έχει κατατεθεί από τους συναδέλφους Βουλευτές</w:t>
      </w:r>
      <w:r>
        <w:rPr>
          <w:rFonts w:eastAsia="Times New Roman"/>
          <w:bCs/>
          <w:szCs w:val="24"/>
        </w:rPr>
        <w:t>,</w:t>
      </w:r>
      <w:r>
        <w:rPr>
          <w:rFonts w:eastAsia="Times New Roman"/>
          <w:bCs/>
          <w:szCs w:val="24"/>
        </w:rPr>
        <w:t xml:space="preserve"> κ</w:t>
      </w:r>
      <w:r>
        <w:rPr>
          <w:rFonts w:eastAsia="Times New Roman"/>
          <w:bCs/>
          <w:szCs w:val="24"/>
        </w:rPr>
        <w:t>υρίους</w:t>
      </w:r>
      <w:r>
        <w:rPr>
          <w:rFonts w:eastAsia="Times New Roman"/>
          <w:bCs/>
          <w:szCs w:val="24"/>
        </w:rPr>
        <w:t xml:space="preserve"> Ηλία Καματερό, Ακριώτη Γεώργιο, </w:t>
      </w:r>
      <w:proofErr w:type="spellStart"/>
      <w:r>
        <w:rPr>
          <w:rFonts w:eastAsia="Times New Roman"/>
          <w:bCs/>
          <w:szCs w:val="24"/>
        </w:rPr>
        <w:t>Βαρδάκη</w:t>
      </w:r>
      <w:proofErr w:type="spellEnd"/>
      <w:r>
        <w:rPr>
          <w:rFonts w:eastAsia="Times New Roman"/>
          <w:bCs/>
          <w:szCs w:val="24"/>
        </w:rPr>
        <w:t xml:space="preserve"> Σωκράτη και άλλους Βουλευτές του ΣΥΡΙΖΑ μια τροπολογία που θα δίνει τη δυνατότητα στον Υπουργό να δίνει παράταση στις ημερομηνίες κα</w:t>
      </w:r>
      <w:r>
        <w:rPr>
          <w:rFonts w:eastAsia="Times New Roman"/>
          <w:bCs/>
          <w:szCs w:val="24"/>
        </w:rPr>
        <w:t xml:space="preserve">τάθεσης δηλώσεων για το Κτηματολόγιο, που σύμφωνα με το άρθρο 2 παράγραφος 5 του </w:t>
      </w:r>
      <w:r>
        <w:rPr>
          <w:rFonts w:eastAsia="Times New Roman"/>
          <w:bCs/>
          <w:szCs w:val="24"/>
        </w:rPr>
        <w:t>ν.</w:t>
      </w:r>
      <w:r>
        <w:rPr>
          <w:rFonts w:eastAsia="Times New Roman"/>
          <w:bCs/>
          <w:szCs w:val="24"/>
        </w:rPr>
        <w:t xml:space="preserve">2308/1995, που είχαμε μέχρι τώρα, μπορούσαμε να κάνουμε μέσα στο εξάμηνο. Παραπάνω από το εξάμηνο δεν μπορούσαμε. Και επειδή σε κάποιες περιοχές, όπως στα Δωδεκάνησα, λήγει </w:t>
      </w:r>
      <w:r>
        <w:rPr>
          <w:rFonts w:eastAsia="Times New Roman"/>
          <w:bCs/>
          <w:szCs w:val="24"/>
        </w:rPr>
        <w:t>το εξάμηνο και το ποσοστό των δηλώσεων είναι πολύ χαμηλό –</w:t>
      </w:r>
      <w:proofErr w:type="spellStart"/>
      <w:r>
        <w:rPr>
          <w:rFonts w:eastAsia="Times New Roman"/>
          <w:bCs/>
          <w:szCs w:val="24"/>
        </w:rPr>
        <w:t>μεσοσταθμικά</w:t>
      </w:r>
      <w:proofErr w:type="spellEnd"/>
      <w:r>
        <w:rPr>
          <w:rFonts w:eastAsia="Times New Roman"/>
          <w:bCs/>
          <w:szCs w:val="24"/>
        </w:rPr>
        <w:t xml:space="preserve"> σε όλη την Ελλάδα είμαστε στο 15%- και σε πάρα πολλές περιοχές </w:t>
      </w:r>
      <w:r>
        <w:rPr>
          <w:rFonts w:eastAsia="Times New Roman"/>
          <w:bCs/>
          <w:szCs w:val="24"/>
        </w:rPr>
        <w:lastRenderedPageBreak/>
        <w:t>οι προθεσμίες λήγουν είτε 10 Ιουνίου είτε τώρα μέσα στον Μάιο και είναι πάνδημο αίτημα των πολιτών, αλλά και πολλών Βουλευ</w:t>
      </w:r>
      <w:r>
        <w:rPr>
          <w:rFonts w:eastAsia="Times New Roman"/>
          <w:bCs/>
          <w:szCs w:val="24"/>
        </w:rPr>
        <w:t xml:space="preserve">τών, είναι ανάγκη να γίνει αυτό. </w:t>
      </w:r>
    </w:p>
    <w:p w14:paraId="7632C530"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Νομίζω ότι αυτήν την τροπολογία θα την ψηφίσουν όλοι οι συνάδελφοι. Πρόκειται για την τροπολογία με γενικό αριθμό 2199 και ειδικό 185. Αυτή η τροπολογία είναι αναγκαία. Δίνεται η δυνατότητα στον Υπουργό να μπορεί να </w:t>
      </w:r>
      <w:r>
        <w:rPr>
          <w:rFonts w:eastAsia="Times New Roman"/>
          <w:bCs/>
          <w:szCs w:val="24"/>
        </w:rPr>
        <w:t xml:space="preserve">δώσει παράταση μέχρι έξι μήνες. Δεν σημαίνει ότι θα δοθούν για έξι μήνες οι παρατάσεις, γιατί πρέπει να λάβουμε υπ’ </w:t>
      </w:r>
      <w:proofErr w:type="spellStart"/>
      <w:r>
        <w:rPr>
          <w:rFonts w:eastAsia="Times New Roman"/>
          <w:bCs/>
          <w:szCs w:val="24"/>
        </w:rPr>
        <w:t>όψιν</w:t>
      </w:r>
      <w:proofErr w:type="spellEnd"/>
      <w:r>
        <w:rPr>
          <w:rFonts w:eastAsia="Times New Roman"/>
          <w:bCs/>
          <w:szCs w:val="24"/>
        </w:rPr>
        <w:t xml:space="preserve"> </w:t>
      </w:r>
      <w:r>
        <w:rPr>
          <w:rFonts w:eastAsia="Times New Roman"/>
          <w:bCs/>
          <w:szCs w:val="24"/>
        </w:rPr>
        <w:t>και άλλους παράγοντες, όπως ότι σήμερα λειτουργούν τα κτηματολογικά γραφεία, τα οποία έχουν υπαλλήλους, και αν δώσουμε μια τέτοια παράτ</w:t>
      </w:r>
      <w:r>
        <w:rPr>
          <w:rFonts w:eastAsia="Times New Roman"/>
          <w:bCs/>
          <w:szCs w:val="24"/>
        </w:rPr>
        <w:t>αση κατευθείαν, θα νεκρώσουν τα γραφεία, δεν θα πάνε οι πολίτες. Απλώς θα δώσουμε εκείνες τις παρατάσεις που χρειάζονται σταθμίζοντας τις συνθήκες για τους πολίτες οι οποίοι δεν μπορούν, δεν έχουν τον τρόπο, να συγκεντρώσουν τα δικαιολογητικά. Η δυνατότητα</w:t>
      </w:r>
      <w:r>
        <w:rPr>
          <w:rFonts w:eastAsia="Times New Roman"/>
          <w:bCs/>
          <w:szCs w:val="24"/>
        </w:rPr>
        <w:t xml:space="preserve"> που μας δίνει η τροπολογία αυτή, που γίνεται αποδεκτή, είναι μέχρι έξι μήνες. Δεν θα γίνει όμως έτσι. Οι παρατάσεις δεν θα έχουν αυτό το </w:t>
      </w:r>
      <w:r>
        <w:rPr>
          <w:rFonts w:eastAsia="Times New Roman"/>
          <w:bCs/>
          <w:szCs w:val="24"/>
        </w:rPr>
        <w:lastRenderedPageBreak/>
        <w:t>χρονικό διάστημα. Το λέω για να το ακούσουν και οι Έλληνες πολίτες ώστε να μη σταματήσουν να πάνε να δηλώσουν, γιατί τ</w:t>
      </w:r>
      <w:r>
        <w:rPr>
          <w:rFonts w:eastAsia="Times New Roman"/>
          <w:bCs/>
          <w:szCs w:val="24"/>
        </w:rPr>
        <w:t xml:space="preserve">ελευταία στιγμή, όπως γίνεται, δεν μπορούν να συγκεντρώσουν τα δικαιολογητικά. </w:t>
      </w:r>
    </w:p>
    <w:p w14:paraId="7632C531"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Επομένως, γίνεται δεκτή. Ευχαριστούμε τους συναδέλφους, γιατί ήταν πράγματι μια ανάγκη και την αποδεχόμαστε. </w:t>
      </w:r>
    </w:p>
    <w:p w14:paraId="7632C532" w14:textId="77777777" w:rsidR="00845256" w:rsidRDefault="00BE25C9">
      <w:pPr>
        <w:tabs>
          <w:tab w:val="left" w:pos="1905"/>
        </w:tabs>
        <w:spacing w:line="600" w:lineRule="auto"/>
        <w:ind w:firstLine="720"/>
        <w:contextualSpacing/>
        <w:jc w:val="both"/>
        <w:rPr>
          <w:rFonts w:eastAsia="Times New Roman"/>
          <w:bCs/>
          <w:szCs w:val="24"/>
        </w:rPr>
      </w:pPr>
      <w:r w:rsidRPr="00E76F50">
        <w:rPr>
          <w:rFonts w:eastAsia="Times New Roman"/>
          <w:b/>
          <w:bCs/>
          <w:szCs w:val="24"/>
        </w:rPr>
        <w:t xml:space="preserve">ΠΡΟΕΔΡΕΥΩΝ (Αναστάσιος Κουράκης): </w:t>
      </w:r>
      <w:r w:rsidRPr="00E76F50">
        <w:rPr>
          <w:rFonts w:eastAsia="Times New Roman"/>
          <w:bCs/>
          <w:szCs w:val="24"/>
        </w:rPr>
        <w:t>Ε</w:t>
      </w:r>
      <w:r>
        <w:rPr>
          <w:rFonts w:eastAsia="Times New Roman"/>
          <w:bCs/>
          <w:szCs w:val="24"/>
        </w:rPr>
        <w:t>υχαριστούμε τον Υφυπουργό κ. Γι</w:t>
      </w:r>
      <w:r>
        <w:rPr>
          <w:rFonts w:eastAsia="Times New Roman"/>
          <w:bCs/>
          <w:szCs w:val="24"/>
        </w:rPr>
        <w:t>ώργο Δημαρά.</w:t>
      </w:r>
    </w:p>
    <w:p w14:paraId="7632C533"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Τον λόγο έχει ο ειδικός αγορητής από την Ένωση Κεντρώων κ. Δημήτριος </w:t>
      </w:r>
      <w:proofErr w:type="spellStart"/>
      <w:r>
        <w:rPr>
          <w:rFonts w:eastAsia="Times New Roman"/>
          <w:bCs/>
          <w:szCs w:val="24"/>
        </w:rPr>
        <w:t>Καβαδέλλας</w:t>
      </w:r>
      <w:proofErr w:type="spellEnd"/>
      <w:r>
        <w:rPr>
          <w:rFonts w:eastAsia="Times New Roman"/>
          <w:bCs/>
          <w:szCs w:val="24"/>
        </w:rPr>
        <w:t xml:space="preserve">. </w:t>
      </w:r>
    </w:p>
    <w:p w14:paraId="7632C534" w14:textId="77777777" w:rsidR="00845256" w:rsidRDefault="00BE25C9">
      <w:pPr>
        <w:tabs>
          <w:tab w:val="left" w:pos="1905"/>
        </w:tabs>
        <w:spacing w:line="600" w:lineRule="auto"/>
        <w:ind w:firstLine="720"/>
        <w:contextualSpacing/>
        <w:jc w:val="both"/>
        <w:rPr>
          <w:rFonts w:eastAsia="Times New Roman"/>
          <w:bCs/>
          <w:szCs w:val="24"/>
        </w:rPr>
      </w:pPr>
      <w:r w:rsidRPr="00E76F50">
        <w:rPr>
          <w:rFonts w:eastAsia="Times New Roman"/>
          <w:b/>
          <w:bCs/>
          <w:szCs w:val="24"/>
        </w:rPr>
        <w:t>ΔΗΜΗΤΡΙΟΣ ΚΑΒΑΔΕΛΛΑΣ:</w:t>
      </w:r>
      <w:r>
        <w:rPr>
          <w:rFonts w:eastAsia="Times New Roman"/>
          <w:bCs/>
          <w:szCs w:val="24"/>
        </w:rPr>
        <w:t xml:space="preserve"> Ευχαριστώ πολύ, κύριε Πρόεδρε. </w:t>
      </w:r>
    </w:p>
    <w:p w14:paraId="7632C535" w14:textId="77777777" w:rsidR="00845256" w:rsidRDefault="00BE25C9">
      <w:pPr>
        <w:tabs>
          <w:tab w:val="left" w:pos="1905"/>
        </w:tabs>
        <w:spacing w:line="600" w:lineRule="auto"/>
        <w:ind w:firstLine="720"/>
        <w:contextualSpacing/>
        <w:jc w:val="both"/>
        <w:rPr>
          <w:rFonts w:eastAsia="Times New Roman"/>
          <w:bCs/>
          <w:szCs w:val="24"/>
        </w:rPr>
      </w:pPr>
      <w:r w:rsidRPr="00E76F50">
        <w:rPr>
          <w:rFonts w:eastAsia="Times New Roman"/>
          <w:bCs/>
          <w:szCs w:val="24"/>
        </w:rPr>
        <w:t>Κυρίες και κύριοι συνάδελφοι,</w:t>
      </w:r>
      <w:r>
        <w:rPr>
          <w:rFonts w:eastAsia="Times New Roman"/>
          <w:bCs/>
          <w:szCs w:val="24"/>
        </w:rPr>
        <w:t xml:space="preserve"> την κρατική ανεπάρκεια έρχονται να καλύψουν οι ιδιώτες με δωρεές από μερικά ε</w:t>
      </w:r>
      <w:r>
        <w:rPr>
          <w:rFonts w:eastAsia="Times New Roman"/>
          <w:bCs/>
          <w:szCs w:val="24"/>
        </w:rPr>
        <w:t xml:space="preserve">υρώ έως και εκατομμύρια. Πρόσφατο παράδειγμα είναι οι δωρεές του Ιδρύματος </w:t>
      </w:r>
      <w:r>
        <w:rPr>
          <w:rFonts w:eastAsia="Times New Roman"/>
          <w:bCs/>
          <w:szCs w:val="24"/>
        </w:rPr>
        <w:t xml:space="preserve">«Σταύρος Νιάρχος» </w:t>
      </w:r>
      <w:r>
        <w:rPr>
          <w:rFonts w:eastAsia="Times New Roman"/>
          <w:bCs/>
          <w:szCs w:val="24"/>
        </w:rPr>
        <w:t xml:space="preserve">υπέρ της υγείας. Θέλουμε να πούμε ένα μεγάλο ευχαριστώ στην Ελισάβετ Παπαγιαννοπούλου και σε όλους αυτούς τους </w:t>
      </w:r>
      <w:r>
        <w:rPr>
          <w:rFonts w:eastAsia="Times New Roman"/>
          <w:bCs/>
          <w:szCs w:val="24"/>
        </w:rPr>
        <w:lastRenderedPageBreak/>
        <w:t>ανώνυμους ευεργέτες που στηρίζουν στις δύσκολες στιγμές τις αδυναμίες του ελληνικού κράτους. Διότι είναι γνωστό ότι στα κρατικά νοσοκομεία μερικέ</w:t>
      </w:r>
      <w:r>
        <w:rPr>
          <w:rFonts w:eastAsia="Times New Roman"/>
          <w:bCs/>
          <w:szCs w:val="24"/>
        </w:rPr>
        <w:t xml:space="preserve">ς φορές λείπουν τα βασικά, όπως γάζες, αλλά και πάρα πολλά άλλα πράγματα τα οποία καλούνται οι ιδιώτες να φέρουν μαζί τους, μαζί με τον ασθενή τους. </w:t>
      </w:r>
    </w:p>
    <w:p w14:paraId="7632C536"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Άκουσα με ανακούφιση την παράταση εγγραφής στα ηλεκτρονικά μητρώα των τουριστικών σκαφών αναψυχής από τον </w:t>
      </w:r>
      <w:r>
        <w:rPr>
          <w:rFonts w:eastAsia="Times New Roman"/>
          <w:bCs/>
          <w:szCs w:val="24"/>
        </w:rPr>
        <w:t>κ. Κουβέλη. Ήταν απαραίτητο να δοθεί αυτή η παράταση έως τις 15 Σεπτεμβρίου, αλλά δεν αρκεί αυτό. Οι δυσκολίες και τα προβλήματα παραμένουν. Θέλω εδώ να δοθεί προσοχή. Βεβαίως ο κύριος Υπουργός λείπει αυτή</w:t>
      </w:r>
      <w:r>
        <w:rPr>
          <w:rFonts w:eastAsia="Times New Roman"/>
          <w:bCs/>
          <w:szCs w:val="24"/>
        </w:rPr>
        <w:t>ν</w:t>
      </w:r>
      <w:r>
        <w:rPr>
          <w:rFonts w:eastAsia="Times New Roman"/>
          <w:bCs/>
          <w:szCs w:val="24"/>
        </w:rPr>
        <w:t xml:space="preserve"> τη στιγμή, αλλά ελπίζω να ακούει από κάπου. </w:t>
      </w:r>
    </w:p>
    <w:p w14:paraId="7632C537"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Υπάρ</w:t>
      </w:r>
      <w:r>
        <w:rPr>
          <w:rFonts w:eastAsia="Times New Roman"/>
          <w:bCs/>
          <w:szCs w:val="24"/>
        </w:rPr>
        <w:t>χουν πολλά προβλήματα και θα σας πω ένα παράδειγμα. Τα ημερόπλοια είναι τα σκάφη τα οποία παίρνουν κόσμο και τον πηγαίνουν από μια μεριά στην άλλη, σε ένα νησί, κάνουν τα μπάνια τους οι εντός του σκάφους τουρίστες και επιστρέφουν. Πρέπει να βγει ναυλοσύμφω</w:t>
      </w:r>
      <w:r>
        <w:rPr>
          <w:rFonts w:eastAsia="Times New Roman"/>
          <w:bCs/>
          <w:szCs w:val="24"/>
        </w:rPr>
        <w:t xml:space="preserve">νο. Το ναυλοσύμφωνο βγαίνει με βάση τα ονόματα. Όταν όμως κάποιος επιβιβαστεί τελευταία στιγμή, υπάρχει δυσκολία να βγει το ναυλοσύμφωνο, διότι ενίοτε συμβαίνει οι </w:t>
      </w:r>
      <w:r>
        <w:rPr>
          <w:rFonts w:eastAsia="Times New Roman"/>
          <w:bCs/>
          <w:szCs w:val="24"/>
        </w:rPr>
        <w:lastRenderedPageBreak/>
        <w:t>λιμενικές αρχές να βρίσκονται μακριά από τον τόπο επιβίβασης των τουριστών. Ας υποθέσουμε ότ</w:t>
      </w:r>
      <w:r>
        <w:rPr>
          <w:rFonts w:eastAsia="Times New Roman"/>
          <w:bCs/>
          <w:szCs w:val="24"/>
        </w:rPr>
        <w:t>ι είναι ενήμεροι οι ιδιοκτήτες των τουριστικών σκαφών και βγάλουν το ναυλοσύμφωνο για πενήντα τουρίστες από την προηγούμενη ημέρα. Αν κάποιος την επομένη αρρωστήσει ή δεν πάει γιατί άλλαξε γνώμη ή θέλει να φέρει και τη σύζυγό του η οποία δεν ήθελε την προη</w:t>
      </w:r>
      <w:r>
        <w:rPr>
          <w:rFonts w:eastAsia="Times New Roman"/>
          <w:bCs/>
          <w:szCs w:val="24"/>
        </w:rPr>
        <w:t xml:space="preserve">γούμενη να παρίσταται, εκεί υπάρχει παρανομία, διότι δεν μπορεί τελευταία στιγμή, τη στιγμή του απόπλου, να πάει στα είκοσι χιλιόμετρα που είναι το κοντινότερο λιμεναρχείο για να προβεί στην τροποποίηση. Επομένως, κατά κανόνα οι περισσότεροι λόγω συνθηκών </w:t>
      </w:r>
      <w:r>
        <w:rPr>
          <w:rFonts w:eastAsia="Times New Roman"/>
          <w:bCs/>
          <w:szCs w:val="24"/>
        </w:rPr>
        <w:t xml:space="preserve">παρανομούν χωρίς τη θέλησή τους. Είναι πάρα πολύ απλό να καταφέρουμε μέσω κάποιας εφαρμογής να βγαίνουν ηλεκτρονικά τα ναυλοσύμφωνα, ούτως ώστε να υπάρχει ενημέρωση επί των αλλαγών ή επί των ναυλώσεων. Αυτό θα πρέπει να το δούμε σοβαρότερα, κύριε Υπουργέ, </w:t>
      </w:r>
      <w:r>
        <w:rPr>
          <w:rFonts w:eastAsia="Times New Roman"/>
          <w:bCs/>
          <w:szCs w:val="24"/>
        </w:rPr>
        <w:t xml:space="preserve">διότι υπάρχουν προβλήματα επί του συγκεκριμένου θέματος τα οποία είναι δυσεπίλυτα. </w:t>
      </w:r>
    </w:p>
    <w:p w14:paraId="7632C538"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lastRenderedPageBreak/>
        <w:t xml:space="preserve">Όσον αφορά, τώρα, τις τροπολογίες, εμείς είμαστε θετικοί εφόσον υπηρετούν τους συμπολίτες μας. Να ακούσουμε βεβαίως και περαιτέρω τον κύριο Υπουργό για το αν προτίθεται να </w:t>
      </w:r>
      <w:r>
        <w:rPr>
          <w:rFonts w:eastAsia="Times New Roman"/>
          <w:bCs/>
          <w:szCs w:val="24"/>
        </w:rPr>
        <w:t xml:space="preserve">δώσει περαιτέρω επεξηγήσεις, για να είμαστε πιο ακριβείς στις αποφάσεις μας και στην ψήφο μας. </w:t>
      </w:r>
    </w:p>
    <w:p w14:paraId="7632C539"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Ευχαριστώ πολύ. </w:t>
      </w:r>
    </w:p>
    <w:p w14:paraId="7632C53A" w14:textId="77777777" w:rsidR="00845256" w:rsidRDefault="00BE25C9">
      <w:pPr>
        <w:tabs>
          <w:tab w:val="left" w:pos="1905"/>
        </w:tabs>
        <w:spacing w:line="600" w:lineRule="auto"/>
        <w:ind w:firstLine="720"/>
        <w:contextualSpacing/>
        <w:jc w:val="both"/>
        <w:rPr>
          <w:rFonts w:eastAsia="Times New Roman"/>
          <w:bCs/>
          <w:szCs w:val="24"/>
        </w:rPr>
      </w:pPr>
      <w:r w:rsidRPr="00643BB3">
        <w:rPr>
          <w:rFonts w:eastAsia="Times New Roman"/>
          <w:b/>
          <w:bCs/>
          <w:szCs w:val="24"/>
        </w:rPr>
        <w:t xml:space="preserve">ΠΡΟΕΔΡΕΥΩΝ (Αναστάσιος Κουράκης): </w:t>
      </w:r>
      <w:r>
        <w:rPr>
          <w:rFonts w:eastAsia="Times New Roman"/>
          <w:bCs/>
          <w:szCs w:val="24"/>
        </w:rPr>
        <w:t>Ευχαριστούμε κι εμείς.</w:t>
      </w:r>
    </w:p>
    <w:p w14:paraId="7632C53B"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Τον λόγο έχει η Υφυπουργός Οικονομικών κ. Αικατερίνη </w:t>
      </w:r>
      <w:proofErr w:type="spellStart"/>
      <w:r>
        <w:rPr>
          <w:rFonts w:eastAsia="Times New Roman"/>
          <w:bCs/>
          <w:szCs w:val="24"/>
        </w:rPr>
        <w:t>Παπανάτσιου</w:t>
      </w:r>
      <w:proofErr w:type="spellEnd"/>
      <w:r>
        <w:rPr>
          <w:rFonts w:eastAsia="Times New Roman"/>
          <w:bCs/>
          <w:szCs w:val="24"/>
        </w:rPr>
        <w:t xml:space="preserve"> για να καταθέσει τροπ</w:t>
      </w:r>
      <w:r>
        <w:rPr>
          <w:rFonts w:eastAsia="Times New Roman"/>
          <w:bCs/>
          <w:szCs w:val="24"/>
        </w:rPr>
        <w:t>ολογίες ή νομοτεχνικές βελτιώσεις.</w:t>
      </w:r>
    </w:p>
    <w:p w14:paraId="7632C53C"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 xml:space="preserve">Ορίστε, κυρία Υφυπουργέ, έχετε τον λόγο.  </w:t>
      </w:r>
    </w:p>
    <w:p w14:paraId="7632C53D" w14:textId="77777777" w:rsidR="00845256" w:rsidRDefault="00BE25C9">
      <w:pPr>
        <w:tabs>
          <w:tab w:val="left" w:pos="1905"/>
        </w:tabs>
        <w:spacing w:line="600" w:lineRule="auto"/>
        <w:ind w:firstLine="720"/>
        <w:contextualSpacing/>
        <w:jc w:val="both"/>
        <w:rPr>
          <w:rFonts w:eastAsia="Times New Roman"/>
          <w:bCs/>
          <w:szCs w:val="24"/>
        </w:rPr>
      </w:pPr>
      <w:r w:rsidRPr="00643BB3">
        <w:rPr>
          <w:rFonts w:eastAsia="Times New Roman"/>
          <w:b/>
          <w:bCs/>
          <w:szCs w:val="24"/>
        </w:rPr>
        <w:t>ΑΙΚΑΤΕΡΙΝΗ ΠΑΠΑΝΑΤΣΙΟΥ (Υφυπουργός Οικονομικών):</w:t>
      </w:r>
      <w:r w:rsidRPr="00643BB3">
        <w:rPr>
          <w:rFonts w:eastAsia="Times New Roman"/>
          <w:bCs/>
          <w:szCs w:val="24"/>
        </w:rPr>
        <w:t xml:space="preserve"> Ε</w:t>
      </w:r>
      <w:r>
        <w:rPr>
          <w:rFonts w:eastAsia="Times New Roman"/>
          <w:bCs/>
          <w:szCs w:val="24"/>
        </w:rPr>
        <w:t xml:space="preserve">υχαριστώ, κύριε Πρόεδρε. </w:t>
      </w:r>
    </w:p>
    <w:p w14:paraId="7632C53E" w14:textId="77777777" w:rsidR="00845256" w:rsidRDefault="00BE25C9">
      <w:pPr>
        <w:tabs>
          <w:tab w:val="left" w:pos="1905"/>
        </w:tabs>
        <w:spacing w:line="600" w:lineRule="auto"/>
        <w:ind w:firstLine="720"/>
        <w:contextualSpacing/>
        <w:jc w:val="both"/>
        <w:rPr>
          <w:rFonts w:eastAsia="Times New Roman"/>
          <w:bCs/>
          <w:szCs w:val="24"/>
        </w:rPr>
      </w:pPr>
      <w:r>
        <w:rPr>
          <w:rFonts w:eastAsia="Times New Roman"/>
          <w:bCs/>
          <w:szCs w:val="24"/>
        </w:rPr>
        <w:t>Θα καταθέσω δύο τροπολογίες. Η πρώτη είναι με γενικό αριθμό 2190 και ειδικό 176 και αφορά τον ΕΝΦΙΑ το</w:t>
      </w:r>
      <w:r>
        <w:rPr>
          <w:rFonts w:eastAsia="Times New Roman"/>
          <w:bCs/>
          <w:szCs w:val="24"/>
        </w:rPr>
        <w:t>ν οποίο περιμένουμε για το 2019.</w:t>
      </w:r>
    </w:p>
    <w:p w14:paraId="7632C53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Τι αλλάζουμε στο συγκεκριμένο; Η κατά 30% μείωση του φόρου όταν είναι μικρότερη ή ίση των 100 ευρώ, τότε θα λαμβάνεται ολόκληρη και όταν υπερβαίνει τα 100 ευρώ, θα φθάνει στα 100 ευρώ. Αυτό είναι το πρώτο που αλλάζουμε.</w:t>
      </w:r>
    </w:p>
    <w:p w14:paraId="7632C54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δεύτερον, στην αξία της ακίνητης περιουσίας που λαμβάνεται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για τη χορήγηση της μείωσης δεν συνυπολογίζεται η αξία των γηπέδων εκτός σχεδίου, δηλαδή των αγροτεμαχίων. Θεωρούμε ότι είναι κάτι καλό. Στους υπολογισμούς που ξεκίνησαν να κάνουν οι υπηρ</w:t>
      </w:r>
      <w:r>
        <w:rPr>
          <w:rFonts w:eastAsia="Times New Roman" w:cs="Times New Roman"/>
          <w:szCs w:val="24"/>
        </w:rPr>
        <w:t>εσίες μας διαπίστωσαν ότι αυτό θα έπρεπε να το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για να πάρουν την έκπτωση περισσότερα ακίνητα.</w:t>
      </w:r>
    </w:p>
    <w:p w14:paraId="7632C54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Και η δεύτερη τροπολογία με γενικό αριθμό 2200 και ειδικό 186 είναι του Γενικού Λογιστηρίου του Κράτους. Εδώ με το πρώτο άρθρο θεσπίζεται μία</w:t>
      </w:r>
      <w:r>
        <w:rPr>
          <w:rFonts w:eastAsia="Times New Roman" w:cs="Times New Roman"/>
          <w:szCs w:val="24"/>
        </w:rPr>
        <w:t xml:space="preserve"> οριζόντια και ενιαία αμοιβή για τους υπαλλήλους όλων των Σωμάτων Επιθεώρησης και Ελέγχου του Υπουργείου Οικονομικών ανεξαρτήτως αρχών, που εκτελούν καθήκοντα επιθεωρητή ή ελεγκτή. </w:t>
      </w:r>
    </w:p>
    <w:p w14:paraId="7632C54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γιατί το κάνουμε; Δίνουμε ένα επίδομα 50 ευρώ, που δεν μπορεί να ξεπε</w:t>
      </w:r>
      <w:r>
        <w:rPr>
          <w:rFonts w:eastAsia="Times New Roman" w:cs="Times New Roman"/>
          <w:szCs w:val="24"/>
        </w:rPr>
        <w:t>ρνά τα 300 ευρώ τον μήνα. Θέλουμε ενίσχυση της διαφάνειας και την καταπολέμηση τυχόν φαινομένων διαφθοράς στη λειτουργία των Ελεγκτικών Σωμάτων.</w:t>
      </w:r>
    </w:p>
    <w:p w14:paraId="7632C54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Επίσης και με αυτά που ψηφίσαμε και υλοποιούνται από την Δευτέρα θα πρέπει να εντείνουμε τους ελέγχους, ούτως ώ</w:t>
      </w:r>
      <w:r>
        <w:rPr>
          <w:rFonts w:eastAsia="Times New Roman" w:cs="Times New Roman"/>
          <w:szCs w:val="24"/>
        </w:rPr>
        <w:t>στε να έχουμε τα έσοδα που αναμένουμε.</w:t>
      </w:r>
    </w:p>
    <w:p w14:paraId="7632C54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Με το δεύτερο άρθρο της εν λόγω τροπολογίας φέρνουμε μια ισονομία για τα αναδρομικά που ψηφίσαμε με τον ν.4575/2818 για αυτούς που υπηρέτησαν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Είναι τα εφάπαξ αναδρομικά, αφορούν βοηθούς,</w:t>
      </w:r>
      <w:r>
        <w:rPr>
          <w:rFonts w:eastAsia="Times New Roman" w:cs="Times New Roman"/>
          <w:szCs w:val="24"/>
        </w:rPr>
        <w:t xml:space="preserve"> επιμελητές και επιστημονικούς συνεργάτες των πανεπιστημίων. Είχαν διαφύγει από το προηγούμενο και ερχόμαστε τώρα να το επανορθώσουμε. Είναι για λίγα άτομα, δεν υπάρχει θέμα δημοσιονομικό και μπορούμε να τα δώσουμε.</w:t>
      </w:r>
    </w:p>
    <w:p w14:paraId="7632C54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32C546" w14:textId="77777777" w:rsidR="00845256" w:rsidRDefault="00BE25C9">
      <w:pPr>
        <w:spacing w:line="600" w:lineRule="auto"/>
        <w:ind w:firstLine="720"/>
        <w:contextualSpacing/>
        <w:jc w:val="both"/>
        <w:rPr>
          <w:rFonts w:eastAsia="Times New Roman" w:cs="Times New Roman"/>
          <w:szCs w:val="24"/>
        </w:rPr>
      </w:pPr>
      <w:r>
        <w:rPr>
          <w:rFonts w:eastAsia="Times New Roman"/>
          <w:b/>
          <w:bCs/>
          <w:szCs w:val="24"/>
        </w:rPr>
        <w:lastRenderedPageBreak/>
        <w:t>ΠΡΟΕΔΡΕΥΩΝ (Αναστάσιος Κουράκ</w:t>
      </w:r>
      <w:r>
        <w:rPr>
          <w:rFonts w:eastAsia="Times New Roman"/>
          <w:b/>
          <w:bCs/>
          <w:szCs w:val="24"/>
        </w:rPr>
        <w:t>ης)</w:t>
      </w:r>
      <w:r w:rsidRPr="00710194">
        <w:rPr>
          <w:rFonts w:eastAsia="Times New Roman"/>
          <w:b/>
          <w:bCs/>
          <w:szCs w:val="24"/>
        </w:rPr>
        <w:t>:</w:t>
      </w:r>
      <w:r>
        <w:rPr>
          <w:rFonts w:eastAsia="Times New Roman"/>
          <w:b/>
          <w:bCs/>
          <w:szCs w:val="24"/>
        </w:rPr>
        <w:t xml:space="preserve"> </w:t>
      </w:r>
      <w:r>
        <w:rPr>
          <w:rFonts w:eastAsia="Times New Roman" w:cs="Times New Roman"/>
          <w:szCs w:val="24"/>
        </w:rPr>
        <w:t>Ευχαριστούμε την Υφυπουργό Οικονομικών κ.</w:t>
      </w:r>
      <w:r w:rsidRPr="00F51804">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w:t>
      </w:r>
    </w:p>
    <w:p w14:paraId="7632C54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Δικαιοσύνης, Διαφάνειας και Ανθρωπίνων Δικαιωμάτων κ. Καλογήρου.</w:t>
      </w:r>
    </w:p>
    <w:p w14:paraId="7632C54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Μέχρι να πάρει τον λόγο να πω ότι η θανούσα, η Ελισάβετ Παπαγιαννοπούλου, κακώς αναφέρεται ως κυρία. Οι </w:t>
      </w:r>
      <w:proofErr w:type="spellStart"/>
      <w:r>
        <w:rPr>
          <w:rFonts w:eastAsia="Times New Roman" w:cs="Times New Roman"/>
          <w:szCs w:val="24"/>
        </w:rPr>
        <w:t>θανόντες</w:t>
      </w:r>
      <w:proofErr w:type="spellEnd"/>
      <w:r>
        <w:rPr>
          <w:rFonts w:eastAsia="Times New Roman" w:cs="Times New Roman"/>
          <w:szCs w:val="24"/>
        </w:rPr>
        <w:t xml:space="preserve"> δεν είναι ούτε κυρίες, ούτε κύριοι. Τους προσφωνούμε με το όνομά τους ή, εφόσον έχουμε πολύ καλή εκτίμηση, μπορούμε να πούμε «ο αείμνηστος», «η αείμνηστη».</w:t>
      </w:r>
    </w:p>
    <w:p w14:paraId="7632C54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7632C54A" w14:textId="77777777" w:rsidR="00845256" w:rsidRDefault="00BE25C9">
      <w:pPr>
        <w:spacing w:line="600" w:lineRule="auto"/>
        <w:ind w:firstLine="720"/>
        <w:contextualSpacing/>
        <w:jc w:val="both"/>
        <w:rPr>
          <w:rFonts w:eastAsia="Times New Roman" w:cs="Times New Roman"/>
          <w:szCs w:val="24"/>
        </w:rPr>
      </w:pPr>
      <w:r w:rsidRPr="00710194">
        <w:rPr>
          <w:rFonts w:eastAsia="Times New Roman" w:cs="Times New Roman"/>
          <w:b/>
          <w:szCs w:val="24"/>
        </w:rPr>
        <w:t>ΜΙΧΑΗΛ ΚΑΛΟΓΗΡΟΥ</w:t>
      </w:r>
      <w:r>
        <w:rPr>
          <w:rFonts w:eastAsia="Times New Roman" w:cs="Times New Roman"/>
          <w:szCs w:val="24"/>
        </w:rPr>
        <w:t xml:space="preserve"> (</w:t>
      </w:r>
      <w:r w:rsidRPr="00710194">
        <w:rPr>
          <w:rFonts w:eastAsia="Times New Roman" w:cs="Times New Roman"/>
          <w:b/>
          <w:szCs w:val="24"/>
        </w:rPr>
        <w:t>Υπουργός</w:t>
      </w:r>
      <w:r>
        <w:rPr>
          <w:rFonts w:eastAsia="Times New Roman" w:cs="Times New Roman"/>
          <w:szCs w:val="24"/>
        </w:rPr>
        <w:t xml:space="preserve"> </w:t>
      </w:r>
      <w:r w:rsidRPr="00710194">
        <w:rPr>
          <w:rFonts w:eastAsia="Times New Roman" w:cs="Times New Roman"/>
          <w:b/>
          <w:bCs/>
          <w:szCs w:val="24"/>
        </w:rPr>
        <w:t xml:space="preserve">Δικαιοσύνης, Διαφάνειας και </w:t>
      </w:r>
      <w:r w:rsidRPr="00710194">
        <w:rPr>
          <w:rFonts w:eastAsia="Times New Roman" w:cs="Times New Roman"/>
          <w:b/>
          <w:bCs/>
          <w:szCs w:val="24"/>
        </w:rPr>
        <w:t>Ανθρωπίνων Δικαιωμάτων</w:t>
      </w:r>
      <w:r>
        <w:rPr>
          <w:rFonts w:eastAsia="Times New Roman" w:cs="Times New Roman"/>
          <w:b/>
          <w:bCs/>
          <w:szCs w:val="24"/>
        </w:rPr>
        <w:t>)</w:t>
      </w:r>
      <w:r w:rsidRPr="00710194">
        <w:rPr>
          <w:rFonts w:eastAsia="Times New Roman" w:cs="Times New Roman"/>
          <w:b/>
          <w:bCs/>
          <w:szCs w:val="24"/>
        </w:rPr>
        <w:t>:</w:t>
      </w:r>
      <w:r>
        <w:rPr>
          <w:rFonts w:eastAsia="Times New Roman" w:cs="Times New Roman"/>
          <w:szCs w:val="24"/>
        </w:rPr>
        <w:t xml:space="preserve"> Θα αναφερθώ σε μια τροπολογία με τέσσερις διατάξεις. Είναι θετικές ρυθμίσεις και οι τέσσερις. </w:t>
      </w:r>
    </w:p>
    <w:p w14:paraId="7632C54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με την πρώτη. Η πρώτη ρύθμιση αφορά τον θεσμό της νομικής βοήθειας. Έχει γίνει μία προσπάθεια το τελευταίο διάστημα με στόχο να </w:t>
      </w:r>
      <w:r>
        <w:rPr>
          <w:rFonts w:eastAsia="Times New Roman" w:cs="Times New Roman"/>
          <w:szCs w:val="24"/>
        </w:rPr>
        <w:t xml:space="preserve">ενισχύεται καθημερινά ο θεσμός της νομικής βοήθειας, που όλοι αντιλαμβανόμαστε πόσο σημαντικός είναι κυρίως για τους συμπολίτες μας χαμηλών εισοδημάτων, να γίνεται μία καλύτερη, μία </w:t>
      </w:r>
      <w:r>
        <w:rPr>
          <w:rFonts w:eastAsia="Times New Roman" w:cs="Times New Roman"/>
          <w:szCs w:val="24"/>
        </w:rPr>
        <w:lastRenderedPageBreak/>
        <w:t>πιο εύρυθμη διεκπεραίωση σε επίπεδο πληρωμής των δικηγόρων οι οποίοι συμμε</w:t>
      </w:r>
      <w:r>
        <w:rPr>
          <w:rFonts w:eastAsia="Times New Roman" w:cs="Times New Roman"/>
          <w:szCs w:val="24"/>
        </w:rPr>
        <w:t>τέχουν στον θεσμό της νομικής βοήθειας.</w:t>
      </w:r>
    </w:p>
    <w:p w14:paraId="7632C54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Τώρα, μέχρι σήμερα οι κρατήσεις υπέρ ΕΦΚΑ, οι γενικότερες κρατήσεις των γραμματίων των δικηγόρων της νομικής βοήθειας αποδίδονται στη συνέχεια από διαφορετικούς φορείς. Κάποιες αποδίδονται από το ΤΑΧΔΙΚ, από τη ΛΕΑΔ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7632C54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τώρα με τη διάταξη αυτή; Οι κρατήσεις αυτές αποδίδονται πλέον ενιαία, μέσω των δικηγορικών συλλόγων. Είναι πάγιο αίτημα της </w:t>
      </w:r>
      <w:r>
        <w:rPr>
          <w:rFonts w:eastAsia="Times New Roman" w:cs="Times New Roman"/>
          <w:szCs w:val="24"/>
        </w:rPr>
        <w:t xml:space="preserve">ολομέλειας </w:t>
      </w:r>
      <w:r>
        <w:rPr>
          <w:rFonts w:eastAsia="Times New Roman" w:cs="Times New Roman"/>
          <w:szCs w:val="24"/>
        </w:rPr>
        <w:t>των δικηγορικών συλλόγων και ερχόμαστε να το ικανοποιήσουμε. Αυτή είναι η πρώτη διάταξη.</w:t>
      </w:r>
    </w:p>
    <w:p w14:paraId="7632C54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δεύτερη διάτ</w:t>
      </w:r>
      <w:r>
        <w:rPr>
          <w:rFonts w:eastAsia="Times New Roman" w:cs="Times New Roman"/>
          <w:szCs w:val="24"/>
        </w:rPr>
        <w:t xml:space="preserve">αξη αφορά ένα πάγιο αίτημα των υπαλλήλων φύλαξης και εξωτερικής φρούρησης των καταστημάτων κράτησης. Μέχρι το 2002 υπήρχε το λεγόμενο «επίδομα στολής». Από το 2002 και με εξαίρεση το 2012 και </w:t>
      </w:r>
      <w:r>
        <w:rPr>
          <w:rFonts w:eastAsia="Times New Roman" w:cs="Times New Roman"/>
          <w:szCs w:val="24"/>
        </w:rPr>
        <w:lastRenderedPageBreak/>
        <w:t>το 2013, όπου υπήρξε μία προμήθεια υφασμάτων προς τους εργαζόμεν</w:t>
      </w:r>
      <w:r>
        <w:rPr>
          <w:rFonts w:eastAsia="Times New Roman" w:cs="Times New Roman"/>
          <w:szCs w:val="24"/>
        </w:rPr>
        <w:t>ους στη φυλακή, δεν υπήρχε πια το επίδομα στολής. Αυτό είναι ένα πάγιο αίτημά τους. Καταβάλλεται, με βάση την προτεινόμενη διάταξη, μόνο για το έτος 2019, ύψους 120 ευρώ. Είναι εφάπαξ η καταβολή και δεν προβλέπεται για το 2020, γιατί υπάρχει ένα εργαστήριο</w:t>
      </w:r>
      <w:r>
        <w:rPr>
          <w:rFonts w:eastAsia="Times New Roman" w:cs="Times New Roman"/>
          <w:szCs w:val="24"/>
        </w:rPr>
        <w:t xml:space="preserve"> στις φυλακές Γρεβενών και </w:t>
      </w:r>
      <w:proofErr w:type="spellStart"/>
      <w:r>
        <w:rPr>
          <w:rFonts w:eastAsia="Times New Roman" w:cs="Times New Roman"/>
          <w:szCs w:val="24"/>
        </w:rPr>
        <w:t>Μαλανδρίνου</w:t>
      </w:r>
      <w:proofErr w:type="spellEnd"/>
      <w:r>
        <w:rPr>
          <w:rFonts w:eastAsia="Times New Roman" w:cs="Times New Roman"/>
          <w:szCs w:val="24"/>
        </w:rPr>
        <w:t>, όπου προετοιμάζουν τις στολές αυτές για τους υπαλλήλους φύλαξης και εξωτερικής φρούρησης των καταστημάτων κράτησης.</w:t>
      </w:r>
    </w:p>
    <w:p w14:paraId="7632C54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τρίτη διάταξη αφορά ρύθμιση στο ειδικό μισθολόγιο και αφορά τους είκοσι πέντε ιατροδικαστές. Νομίζ</w:t>
      </w:r>
      <w:r>
        <w:rPr>
          <w:rFonts w:eastAsia="Times New Roman" w:cs="Times New Roman"/>
          <w:szCs w:val="24"/>
        </w:rPr>
        <w:t>ω ότι είναι περιττό να πω τη σημασία του ρόλου των ιατροδικαστών στην απονομή της δικαιοσύνης. Με βάση τον νόμο του 2017, παρότι οι μεικτές αποδοχές παρέμειναν ίδιες, οι πληρωτέες αποδοχές μειώθηκαν. Διορθώνουμε, λοιπόν, αυτήν τη διάταξη του ειδικού μισθολ</w:t>
      </w:r>
      <w:r>
        <w:rPr>
          <w:rFonts w:eastAsia="Times New Roman" w:cs="Times New Roman"/>
          <w:szCs w:val="24"/>
        </w:rPr>
        <w:t xml:space="preserve">ογίου. </w:t>
      </w:r>
    </w:p>
    <w:p w14:paraId="7632C550" w14:textId="77777777" w:rsidR="00845256" w:rsidRDefault="00BE25C9">
      <w:pPr>
        <w:spacing w:line="600" w:lineRule="auto"/>
        <w:ind w:firstLine="720"/>
        <w:contextualSpacing/>
        <w:jc w:val="both"/>
        <w:rPr>
          <w:rFonts w:eastAsia="Times New Roman" w:cs="Times New Roman"/>
          <w:szCs w:val="24"/>
        </w:rPr>
      </w:pPr>
      <w:proofErr w:type="spellStart"/>
      <w:r>
        <w:rPr>
          <w:rFonts w:eastAsia="Times New Roman" w:cs="Times New Roman"/>
          <w:szCs w:val="24"/>
        </w:rPr>
        <w:t>Επανυπολογίζεται</w:t>
      </w:r>
      <w:proofErr w:type="spellEnd"/>
      <w:r>
        <w:rPr>
          <w:rFonts w:eastAsia="Times New Roman" w:cs="Times New Roman"/>
          <w:szCs w:val="24"/>
        </w:rPr>
        <w:t xml:space="preserve"> και ουσιαστικά διπλασιάζεται το ειδικό επίδομα ιατροδικαστικής υπηρεσίας ως εξής</w:t>
      </w:r>
      <w:r w:rsidRPr="001E4081">
        <w:rPr>
          <w:rFonts w:eastAsia="Times New Roman" w:cs="Times New Roman"/>
          <w:szCs w:val="24"/>
        </w:rPr>
        <w:t>:</w:t>
      </w:r>
      <w:r>
        <w:rPr>
          <w:rFonts w:eastAsia="Times New Roman" w:cs="Times New Roman"/>
          <w:szCs w:val="24"/>
        </w:rPr>
        <w:t xml:space="preserve"> Για τους </w:t>
      </w:r>
      <w:r>
        <w:rPr>
          <w:rFonts w:eastAsia="Times New Roman" w:cs="Times New Roman"/>
          <w:szCs w:val="24"/>
        </w:rPr>
        <w:t xml:space="preserve">ιατροδικαστές </w:t>
      </w:r>
      <w:r>
        <w:rPr>
          <w:rFonts w:eastAsia="Times New Roman" w:cs="Times New Roman"/>
          <w:szCs w:val="24"/>
        </w:rPr>
        <w:t xml:space="preserve">Α΄ </w:t>
      </w:r>
      <w:r>
        <w:rPr>
          <w:rFonts w:eastAsia="Times New Roman" w:cs="Times New Roman"/>
          <w:szCs w:val="24"/>
        </w:rPr>
        <w:t>τάξεως</w:t>
      </w:r>
      <w:r>
        <w:rPr>
          <w:rFonts w:eastAsia="Times New Roman" w:cs="Times New Roman"/>
          <w:szCs w:val="24"/>
        </w:rPr>
        <w:t xml:space="preserve"> το ποσό που ορίζεται με βάση την προτεινόμενη διάταξη είναι 550 ευρώ</w:t>
      </w:r>
      <w:r w:rsidRPr="001E4081">
        <w:rPr>
          <w:rFonts w:eastAsia="Times New Roman" w:cs="Times New Roman"/>
          <w:szCs w:val="24"/>
        </w:rPr>
        <w:t>,</w:t>
      </w:r>
      <w:r>
        <w:rPr>
          <w:rFonts w:eastAsia="Times New Roman" w:cs="Times New Roman"/>
          <w:szCs w:val="24"/>
        </w:rPr>
        <w:t xml:space="preserve"> Β΄ τάξεως 500</w:t>
      </w:r>
      <w:r w:rsidRPr="00FB4007">
        <w:rPr>
          <w:rFonts w:eastAsia="Times New Roman" w:cs="Times New Roman"/>
          <w:szCs w:val="24"/>
        </w:rPr>
        <w:t xml:space="preserve"> </w:t>
      </w:r>
      <w:r>
        <w:rPr>
          <w:rFonts w:eastAsia="Times New Roman" w:cs="Times New Roman"/>
          <w:szCs w:val="24"/>
        </w:rPr>
        <w:lastRenderedPageBreak/>
        <w:t xml:space="preserve">ευρώ, Γ΄ τάξεως 450 ευρώ και Δ΄ </w:t>
      </w:r>
      <w:r>
        <w:rPr>
          <w:rFonts w:eastAsia="Times New Roman" w:cs="Times New Roman"/>
          <w:szCs w:val="24"/>
        </w:rPr>
        <w:t>τάξεως 400 ευρώ. Επίσης, πάγιο αίτημα των είκοσι πέντε ιατροδικαστών της χώρας.</w:t>
      </w:r>
    </w:p>
    <w:p w14:paraId="7632C55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Και η τελευταία προτεινόμενη διάταξη είναι μία τροποποίηση του </w:t>
      </w:r>
      <w:r>
        <w:rPr>
          <w:rFonts w:eastAsia="Times New Roman" w:cs="Times New Roman"/>
          <w:szCs w:val="24"/>
        </w:rPr>
        <w:t>π. δ.</w:t>
      </w:r>
      <w:r>
        <w:rPr>
          <w:rFonts w:eastAsia="Times New Roman" w:cs="Times New Roman"/>
          <w:szCs w:val="24"/>
        </w:rPr>
        <w:t>62/2014, που αφορά το μέτρο της ηλεκτρονικής επιτήρησης, το λεγόμενο «</w:t>
      </w:r>
      <w:proofErr w:type="spellStart"/>
      <w:r>
        <w:rPr>
          <w:rFonts w:eastAsia="Times New Roman" w:cs="Times New Roman"/>
          <w:szCs w:val="24"/>
        </w:rPr>
        <w:t>βραχιολάκι</w:t>
      </w:r>
      <w:proofErr w:type="spellEnd"/>
      <w:r>
        <w:rPr>
          <w:rFonts w:eastAsia="Times New Roman" w:cs="Times New Roman"/>
          <w:szCs w:val="24"/>
        </w:rPr>
        <w:t xml:space="preserve">». Σύμφωνα με το </w:t>
      </w:r>
      <w:r>
        <w:rPr>
          <w:rFonts w:eastAsia="Times New Roman" w:cs="Times New Roman"/>
          <w:szCs w:val="24"/>
        </w:rPr>
        <w:t>προεδρικό δ</w:t>
      </w:r>
      <w:r>
        <w:rPr>
          <w:rFonts w:eastAsia="Times New Roman" w:cs="Times New Roman"/>
          <w:szCs w:val="24"/>
        </w:rPr>
        <w:t xml:space="preserve">ιάταγμα </w:t>
      </w:r>
      <w:r>
        <w:rPr>
          <w:rFonts w:eastAsia="Times New Roman" w:cs="Times New Roman"/>
          <w:szCs w:val="24"/>
        </w:rPr>
        <w:t xml:space="preserve">και με τελευταία τροποποίηση του </w:t>
      </w:r>
      <w:r>
        <w:rPr>
          <w:rFonts w:eastAsia="Times New Roman" w:cs="Times New Roman"/>
          <w:szCs w:val="24"/>
        </w:rPr>
        <w:t>προεδρικού διατάγματος</w:t>
      </w:r>
      <w:r>
        <w:rPr>
          <w:rFonts w:eastAsia="Times New Roman" w:cs="Times New Roman"/>
          <w:szCs w:val="24"/>
        </w:rPr>
        <w:t xml:space="preserve">, παρατάθηκε η περίοδος πιλοτικής εφαρμογής του μέτρου της ηλεκτρονικής επιτήρησης για περίοδο έως </w:t>
      </w:r>
      <w:r>
        <w:rPr>
          <w:rFonts w:eastAsia="Times New Roman" w:cs="Times New Roman"/>
          <w:szCs w:val="24"/>
        </w:rPr>
        <w:t>σαράντα οχτώ</w:t>
      </w:r>
      <w:r>
        <w:rPr>
          <w:rFonts w:eastAsia="Times New Roman" w:cs="Times New Roman"/>
          <w:szCs w:val="24"/>
        </w:rPr>
        <w:t xml:space="preserve"> μηνών. Λήγει τώρα. Σύμφωνα με την προτεινόμενη σήμερα διάταξη η λήξη του πιλοτικο</w:t>
      </w:r>
      <w:r>
        <w:rPr>
          <w:rFonts w:eastAsia="Times New Roman" w:cs="Times New Roman"/>
          <w:szCs w:val="24"/>
        </w:rPr>
        <w:t xml:space="preserve">ύ μέτρου γίνεται με διαπιστωτική πράξη του Υπουργού. Για να μην επανερχόμαστε, επειδή είναι σημαντικός ο θεσμός της ηλεκτρονικής επιτήρησης κι επειδή το </w:t>
      </w:r>
      <w:r>
        <w:rPr>
          <w:rFonts w:eastAsia="Times New Roman" w:cs="Times New Roman"/>
          <w:szCs w:val="24"/>
        </w:rPr>
        <w:t>προεδρικό διάταγμα</w:t>
      </w:r>
      <w:r>
        <w:rPr>
          <w:rFonts w:eastAsia="Times New Roman" w:cs="Times New Roman"/>
          <w:szCs w:val="24"/>
        </w:rPr>
        <w:t xml:space="preserve"> προέβλεπε συγκεκριμένη ρητή ημερομηνία όπου έληγε το πιλοτικό μέτρο, ορίζουμε το πιλ</w:t>
      </w:r>
      <w:r>
        <w:rPr>
          <w:rFonts w:eastAsia="Times New Roman" w:cs="Times New Roman"/>
          <w:szCs w:val="24"/>
        </w:rPr>
        <w:t xml:space="preserve">οτικό να λήγει με διαπιστωτική πράξη του Υπουργού προκειμένου να έχει την άνεση χρόνου στην εφαρμογή του και στην γενικότερη επέκτασή του. </w:t>
      </w:r>
    </w:p>
    <w:p w14:paraId="7632C55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Κάνουμε και μία νομοτεχνική βελτίωση. Επειδή η προτεινόμενη διάταξη λέει «Το πρώτο εδάφιο…» αυτό διορθώνεται -και δε</w:t>
      </w:r>
      <w:r>
        <w:rPr>
          <w:rFonts w:eastAsia="Times New Roman" w:cs="Times New Roman"/>
          <w:szCs w:val="24"/>
        </w:rPr>
        <w:t>ν πάει μέχρι την άνω κάτω τελεία, αλλά συνεχίζεται και στις επόμενες τρεις γραμμές- και το ορθό είναι: «Η πρώτη φράση του πρώτου εδαφίου». Γίνεται και αυτή η νομοτεχνική βελτίωση, για να υπάρχει σαφήνεια στη διάταξη.</w:t>
      </w:r>
    </w:p>
    <w:p w14:paraId="7632C55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Αυτές είναι τέσσερις διατάξεις της τροπ</w:t>
      </w:r>
      <w:r>
        <w:rPr>
          <w:rFonts w:eastAsia="Times New Roman" w:cs="Times New Roman"/>
          <w:szCs w:val="24"/>
        </w:rPr>
        <w:t>ολογίας και είμαι στη διάθεσή σας για τυχόν διευκρινίσεις.</w:t>
      </w:r>
    </w:p>
    <w:p w14:paraId="7632C55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w:t>
      </w:r>
      <w:r w:rsidRPr="00847993">
        <w:rPr>
          <w:rFonts w:eastAsia="Times New Roman" w:cs="Times New Roman"/>
          <w:szCs w:val="24"/>
        </w:rPr>
        <w:t>Δικαιοσύνης, Διαφάνειας και Ανθρωπίνων Δικαιωμάτων</w:t>
      </w:r>
      <w:r>
        <w:rPr>
          <w:rFonts w:eastAsia="Times New Roman" w:cs="Times New Roman"/>
          <w:szCs w:val="24"/>
        </w:rPr>
        <w:t xml:space="preserve"> κ. </w:t>
      </w:r>
      <w:r w:rsidRPr="00847993">
        <w:rPr>
          <w:rFonts w:eastAsia="Times New Roman" w:cs="Times New Roman"/>
          <w:szCs w:val="24"/>
        </w:rPr>
        <w:t xml:space="preserve">Μιχαήλ Καλογήρου </w:t>
      </w:r>
      <w:r>
        <w:rPr>
          <w:rFonts w:eastAsia="Times New Roman" w:cs="Times New Roman"/>
          <w:szCs w:val="24"/>
        </w:rPr>
        <w:t xml:space="preserve">καταθέτει για τα Πρακτικά την προαναφερθείσα νομοτεχνική βελτίωση, η οποία έχει ως εξής: </w:t>
      </w:r>
    </w:p>
    <w:p w14:paraId="7632C555" w14:textId="77777777" w:rsidR="00845256" w:rsidRDefault="00BE25C9">
      <w:pPr>
        <w:spacing w:line="600" w:lineRule="auto"/>
        <w:ind w:firstLine="720"/>
        <w:contextualSpacing/>
        <w:jc w:val="center"/>
        <w:rPr>
          <w:rFonts w:eastAsia="Times New Roman" w:cs="Times New Roman"/>
          <w:color w:val="FF0000"/>
          <w:szCs w:val="24"/>
        </w:rPr>
      </w:pPr>
      <w:r w:rsidRPr="00396AE3">
        <w:rPr>
          <w:rFonts w:eastAsia="Times New Roman" w:cs="Times New Roman"/>
          <w:color w:val="FF0000"/>
          <w:szCs w:val="24"/>
        </w:rPr>
        <w:t xml:space="preserve">(ΑΛΛΑΓΗ </w:t>
      </w:r>
      <w:r w:rsidRPr="00396AE3">
        <w:rPr>
          <w:rFonts w:eastAsia="Times New Roman" w:cs="Times New Roman"/>
          <w:color w:val="FF0000"/>
          <w:szCs w:val="24"/>
        </w:rPr>
        <w:t>ΣΕΛΙΔΑΣ)</w:t>
      </w:r>
    </w:p>
    <w:p w14:paraId="7632C556" w14:textId="77777777" w:rsidR="00845256" w:rsidRDefault="00BE25C9">
      <w:pPr>
        <w:spacing w:line="600" w:lineRule="auto"/>
        <w:ind w:firstLine="720"/>
        <w:contextualSpacing/>
        <w:jc w:val="center"/>
        <w:rPr>
          <w:rFonts w:eastAsia="Times New Roman" w:cs="Times New Roman"/>
          <w:color w:val="FF0000"/>
          <w:szCs w:val="24"/>
        </w:rPr>
      </w:pPr>
      <w:r w:rsidRPr="00396AE3">
        <w:rPr>
          <w:rFonts w:eastAsia="Times New Roman" w:cs="Times New Roman"/>
          <w:color w:val="FF0000"/>
          <w:szCs w:val="24"/>
        </w:rPr>
        <w:t>(ΝΑ ΜΠΕΙ Η ΣΕΛΙΔΑ 108)</w:t>
      </w:r>
    </w:p>
    <w:p w14:paraId="7632C557" w14:textId="77777777" w:rsidR="00845256" w:rsidRDefault="00BE25C9">
      <w:pPr>
        <w:spacing w:line="600" w:lineRule="auto"/>
        <w:ind w:firstLine="720"/>
        <w:contextualSpacing/>
        <w:jc w:val="center"/>
        <w:rPr>
          <w:rFonts w:eastAsia="Times New Roman" w:cs="Times New Roman"/>
          <w:color w:val="FF0000"/>
          <w:szCs w:val="24"/>
        </w:rPr>
      </w:pPr>
      <w:r w:rsidRPr="00396AE3">
        <w:rPr>
          <w:rFonts w:eastAsia="Times New Roman" w:cs="Times New Roman"/>
          <w:color w:val="FF0000"/>
          <w:szCs w:val="24"/>
        </w:rPr>
        <w:t>(ΑΛΛΑΓΗ ΣΕΛΙΔΑΣ)</w:t>
      </w:r>
    </w:p>
    <w:p w14:paraId="7632C558" w14:textId="77777777" w:rsidR="00845256" w:rsidRDefault="00BE25C9">
      <w:pPr>
        <w:spacing w:line="600" w:lineRule="auto"/>
        <w:ind w:firstLine="720"/>
        <w:contextualSpacing/>
        <w:jc w:val="both"/>
        <w:rPr>
          <w:rFonts w:eastAsia="Times New Roman"/>
          <w:bCs/>
          <w:szCs w:val="24"/>
        </w:rPr>
      </w:pPr>
      <w:r>
        <w:rPr>
          <w:rFonts w:eastAsia="Times New Roman"/>
          <w:b/>
          <w:bCs/>
          <w:szCs w:val="24"/>
        </w:rPr>
        <w:t>ΠΡΟΕΔΡΕΥΩΝ (Αναστάσιος Κουράκης):</w:t>
      </w:r>
      <w:r w:rsidRPr="001E4081">
        <w:rPr>
          <w:rFonts w:eastAsia="Times New Roman"/>
          <w:bCs/>
          <w:szCs w:val="24"/>
        </w:rPr>
        <w:t xml:space="preserve"> Ευχαριστώ, κύριε Υπουργέ</w:t>
      </w:r>
      <w:r>
        <w:rPr>
          <w:rFonts w:eastAsia="Times New Roman"/>
          <w:bCs/>
          <w:szCs w:val="24"/>
        </w:rPr>
        <w:t>.</w:t>
      </w:r>
    </w:p>
    <w:p w14:paraId="7632C559" w14:textId="77777777" w:rsidR="00845256" w:rsidRDefault="00BE25C9">
      <w:pPr>
        <w:spacing w:line="600" w:lineRule="auto"/>
        <w:ind w:firstLine="720"/>
        <w:contextualSpacing/>
        <w:jc w:val="both"/>
        <w:rPr>
          <w:rFonts w:eastAsia="Times New Roman" w:cs="Times New Roman"/>
          <w:szCs w:val="24"/>
        </w:rPr>
      </w:pPr>
      <w:r>
        <w:rPr>
          <w:rFonts w:eastAsia="Times New Roman"/>
          <w:bCs/>
          <w:szCs w:val="24"/>
        </w:rPr>
        <w:lastRenderedPageBreak/>
        <w:t>Κ</w:t>
      </w:r>
      <w:r w:rsidRPr="001E4081">
        <w:rPr>
          <w:rFonts w:eastAsia="Times New Roman"/>
          <w:bCs/>
          <w:szCs w:val="24"/>
        </w:rPr>
        <w:t>ύριε Σταθάκη, μου είπαν ότι έχετε</w:t>
      </w:r>
      <w:r>
        <w:rPr>
          <w:rFonts w:eastAsia="Times New Roman"/>
          <w:bCs/>
          <w:szCs w:val="24"/>
        </w:rPr>
        <w:t xml:space="preserve"> </w:t>
      </w:r>
      <w:r>
        <w:rPr>
          <w:rFonts w:eastAsia="Times New Roman" w:cs="Times New Roman"/>
          <w:szCs w:val="24"/>
        </w:rPr>
        <w:t>μια νομοτεχνική βελτίωση.</w:t>
      </w:r>
    </w:p>
    <w:p w14:paraId="7632C55A" w14:textId="77777777" w:rsidR="00845256" w:rsidRDefault="00BE25C9">
      <w:pPr>
        <w:spacing w:line="600" w:lineRule="auto"/>
        <w:ind w:firstLine="720"/>
        <w:contextualSpacing/>
        <w:jc w:val="both"/>
        <w:rPr>
          <w:rFonts w:eastAsia="Times New Roman"/>
          <w:bCs/>
          <w:szCs w:val="24"/>
        </w:rPr>
      </w:pPr>
      <w:r w:rsidRPr="00847993">
        <w:rPr>
          <w:rFonts w:eastAsia="Times New Roman"/>
          <w:b/>
          <w:bCs/>
          <w:szCs w:val="24"/>
        </w:rPr>
        <w:t xml:space="preserve">ΓΕΩΡΓΙΟΣ ΣΤΑΘΑΚΗΣ </w:t>
      </w:r>
      <w:r>
        <w:rPr>
          <w:rFonts w:eastAsia="Times New Roman"/>
          <w:b/>
          <w:bCs/>
          <w:szCs w:val="24"/>
        </w:rPr>
        <w:t>(</w:t>
      </w:r>
      <w:r w:rsidRPr="00847993">
        <w:rPr>
          <w:rFonts w:eastAsia="Times New Roman"/>
          <w:b/>
          <w:bCs/>
          <w:szCs w:val="24"/>
        </w:rPr>
        <w:t xml:space="preserve">Υπουργός </w:t>
      </w:r>
      <w:r w:rsidRPr="00847993">
        <w:rPr>
          <w:rFonts w:eastAsia="Times New Roman"/>
          <w:b/>
          <w:szCs w:val="24"/>
        </w:rPr>
        <w:t xml:space="preserve">Περιβάλλοντος και Ενέργειας): </w:t>
      </w:r>
      <w:r>
        <w:rPr>
          <w:rFonts w:eastAsia="Times New Roman"/>
          <w:szCs w:val="24"/>
        </w:rPr>
        <w:t>Μια νομοτεχνική βελτίωση υπά</w:t>
      </w:r>
      <w:r>
        <w:rPr>
          <w:rFonts w:eastAsia="Times New Roman"/>
          <w:szCs w:val="24"/>
        </w:rPr>
        <w:t>ρχει σε μια ημερομηνία</w:t>
      </w:r>
      <w:r>
        <w:rPr>
          <w:rFonts w:eastAsia="Times New Roman"/>
          <w:bCs/>
          <w:szCs w:val="24"/>
        </w:rPr>
        <w:t xml:space="preserve"> </w:t>
      </w:r>
      <w:r>
        <w:rPr>
          <w:rFonts w:eastAsia="Times New Roman" w:cs="Times New Roman"/>
          <w:szCs w:val="24"/>
        </w:rPr>
        <w:t>και την καταθέτω.</w:t>
      </w:r>
    </w:p>
    <w:p w14:paraId="7632C55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632C55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w:t>
      </w:r>
      <w:r w:rsidRPr="00847993">
        <w:rPr>
          <w:rFonts w:eastAsia="Times New Roman"/>
          <w:szCs w:val="24"/>
        </w:rPr>
        <w:t>Περιβάλλοντος και Ενέργειας</w:t>
      </w:r>
      <w:r w:rsidRPr="00847993">
        <w:rPr>
          <w:rFonts w:eastAsia="Times New Roman" w:cs="Times New Roman"/>
          <w:szCs w:val="24"/>
        </w:rPr>
        <w:t xml:space="preserve"> κ. </w:t>
      </w:r>
      <w:r w:rsidRPr="00847993">
        <w:rPr>
          <w:rFonts w:eastAsia="Times New Roman"/>
          <w:bCs/>
          <w:szCs w:val="24"/>
        </w:rPr>
        <w:t>Γεώργιος Σταθάκης</w:t>
      </w:r>
      <w:r>
        <w:rPr>
          <w:rFonts w:eastAsia="Times New Roman"/>
          <w:b/>
          <w:bCs/>
          <w:szCs w:val="24"/>
        </w:rPr>
        <w:t xml:space="preserve"> </w:t>
      </w:r>
      <w:r>
        <w:rPr>
          <w:rFonts w:eastAsia="Times New Roman" w:cs="Times New Roman"/>
          <w:szCs w:val="24"/>
        </w:rPr>
        <w:t xml:space="preserve">καταθέτει για τα Πρακτικά την προαναφερθείσα νομοτεχνική βελτίωση, η οποία έχει ως εξής: </w:t>
      </w:r>
    </w:p>
    <w:p w14:paraId="7632C55D" w14:textId="77777777" w:rsidR="00845256" w:rsidRDefault="00BE25C9">
      <w:pPr>
        <w:spacing w:line="600" w:lineRule="auto"/>
        <w:ind w:firstLine="720"/>
        <w:contextualSpacing/>
        <w:jc w:val="center"/>
        <w:rPr>
          <w:rFonts w:eastAsia="Times New Roman" w:cs="Times New Roman"/>
          <w:color w:val="FF0000"/>
          <w:szCs w:val="24"/>
        </w:rPr>
      </w:pPr>
      <w:r w:rsidRPr="00E67040">
        <w:rPr>
          <w:rFonts w:eastAsia="Times New Roman" w:cs="Times New Roman"/>
          <w:color w:val="FF0000"/>
          <w:szCs w:val="24"/>
        </w:rPr>
        <w:t>(ΑΛΛΑΓΗ ΣΕΛΙΔΑΣ)</w:t>
      </w:r>
    </w:p>
    <w:p w14:paraId="7632C55E" w14:textId="77777777" w:rsidR="00845256" w:rsidRDefault="00BE25C9">
      <w:pPr>
        <w:spacing w:line="600" w:lineRule="auto"/>
        <w:ind w:firstLine="720"/>
        <w:contextualSpacing/>
        <w:jc w:val="center"/>
        <w:rPr>
          <w:rFonts w:eastAsia="Times New Roman" w:cs="Times New Roman"/>
          <w:color w:val="FF0000"/>
          <w:szCs w:val="24"/>
        </w:rPr>
      </w:pPr>
      <w:r w:rsidRPr="00E67040">
        <w:rPr>
          <w:rFonts w:eastAsia="Times New Roman" w:cs="Times New Roman"/>
          <w:color w:val="FF0000"/>
          <w:szCs w:val="24"/>
        </w:rPr>
        <w:t>(ΝΑ ΜΠΕΙ Η ΣΕΛΙΔΑ 11</w:t>
      </w:r>
      <w:r w:rsidRPr="00E67040">
        <w:rPr>
          <w:rFonts w:eastAsia="Times New Roman" w:cs="Times New Roman"/>
          <w:color w:val="FF0000"/>
          <w:szCs w:val="24"/>
        </w:rPr>
        <w:t>0)</w:t>
      </w:r>
    </w:p>
    <w:p w14:paraId="7632C55F" w14:textId="77777777" w:rsidR="00845256" w:rsidRDefault="00BE25C9">
      <w:pPr>
        <w:spacing w:line="600" w:lineRule="auto"/>
        <w:ind w:firstLine="720"/>
        <w:contextualSpacing/>
        <w:jc w:val="center"/>
        <w:rPr>
          <w:rFonts w:eastAsia="Times New Roman" w:cs="Times New Roman"/>
          <w:szCs w:val="24"/>
        </w:rPr>
      </w:pPr>
      <w:r w:rsidRPr="00E67040">
        <w:rPr>
          <w:rFonts w:eastAsia="Times New Roman" w:cs="Times New Roman"/>
          <w:color w:val="FF0000"/>
          <w:szCs w:val="24"/>
        </w:rPr>
        <w:t>(ΑΛΛΑΓΗ ΣΕΛΙΔΑΣ)</w:t>
      </w:r>
    </w:p>
    <w:p w14:paraId="7632C560" w14:textId="77777777" w:rsidR="00845256" w:rsidRDefault="00BE25C9">
      <w:pPr>
        <w:spacing w:line="600" w:lineRule="auto"/>
        <w:ind w:firstLine="720"/>
        <w:contextualSpacing/>
        <w:jc w:val="both"/>
        <w:rPr>
          <w:rFonts w:eastAsia="Times New Roman" w:cs="Times New Roman"/>
          <w:szCs w:val="24"/>
        </w:rPr>
      </w:pPr>
      <w:r>
        <w:rPr>
          <w:rFonts w:eastAsia="Times New Roman"/>
          <w:b/>
          <w:bCs/>
          <w:szCs w:val="24"/>
        </w:rPr>
        <w:t>ΠΡΟΕΔΡΕΥΩΝ (Αναστάσιος Κουράκης):</w:t>
      </w:r>
      <w:r w:rsidRPr="00710194">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ζήτησε να προηγηθεί από τους Κοινοβουλευτικούς Εκπροσώπους, γιατί υπάρχει ανάγκη να αναχωρήσει.</w:t>
      </w:r>
    </w:p>
    <w:p w14:paraId="7632C56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συνάδελφε, έχετε τον λόγο για πολύ λίγο, να μην ξεπεράσουμε τις 13.00΄, </w:t>
      </w:r>
      <w:r>
        <w:rPr>
          <w:rFonts w:eastAsia="Times New Roman" w:cs="Times New Roman"/>
          <w:szCs w:val="24"/>
        </w:rPr>
        <w:t>γιατί ακολουθεί ψηφοφορία, όπως ξέρετε.</w:t>
      </w:r>
    </w:p>
    <w:p w14:paraId="7632C562" w14:textId="77777777" w:rsidR="00845256" w:rsidRDefault="00BE25C9">
      <w:pPr>
        <w:spacing w:line="600" w:lineRule="auto"/>
        <w:ind w:firstLine="720"/>
        <w:contextualSpacing/>
        <w:jc w:val="both"/>
        <w:rPr>
          <w:rFonts w:eastAsia="Times New Roman" w:cs="Times New Roman"/>
          <w:szCs w:val="24"/>
        </w:rPr>
      </w:pPr>
      <w:r w:rsidRPr="00710194">
        <w:rPr>
          <w:rFonts w:eastAsia="Times New Roman" w:cs="Times New Roman"/>
          <w:b/>
          <w:szCs w:val="24"/>
        </w:rPr>
        <w:t>ΒΑΣΙΛΕΙΟΣ ΚΕΓΚΕΡΟΓΛΟΥ:</w:t>
      </w:r>
      <w:r w:rsidRPr="00710194">
        <w:rPr>
          <w:rFonts w:eastAsia="Times New Roman" w:cs="Times New Roman"/>
          <w:szCs w:val="24"/>
        </w:rPr>
        <w:t xml:space="preserve"> </w:t>
      </w:r>
      <w:r>
        <w:rPr>
          <w:rFonts w:eastAsia="Times New Roman" w:cs="Times New Roman"/>
          <w:szCs w:val="24"/>
        </w:rPr>
        <w:t>Ευχαριστώ, κύριε Πρόεδρε.</w:t>
      </w:r>
    </w:p>
    <w:p w14:paraId="7632C56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να αναφερθώ στη χθεσινή συνεδρίαση όπου η Βουλή κύρωσε μία </w:t>
      </w:r>
      <w:r>
        <w:rPr>
          <w:rFonts w:eastAsia="Times New Roman" w:cs="Times New Roman"/>
          <w:szCs w:val="24"/>
        </w:rPr>
        <w:t xml:space="preserve">συμφωνία </w:t>
      </w:r>
      <w:r>
        <w:rPr>
          <w:rFonts w:eastAsia="Times New Roman" w:cs="Times New Roman"/>
          <w:szCs w:val="24"/>
        </w:rPr>
        <w:t>η οποία υπεγράφη από το Υπουργείο Εξωτερικών με την χώρα των Σκοπίων και την οποία εμεί</w:t>
      </w:r>
      <w:r>
        <w:rPr>
          <w:rFonts w:eastAsia="Times New Roman" w:cs="Times New Roman"/>
          <w:szCs w:val="24"/>
        </w:rPr>
        <w:t xml:space="preserve">ς δεν ψηφίσαμε, γιατί αποτελεί παράγωγο της Συμφωνίας των Πρεσπών, παρότι η ανάπτυξη των σχέσεων με τις γειτονικές χώρες θα μπορούσε πραγματικά να είναι ό,τι καλύτερο εάν και η </w:t>
      </w:r>
      <w:r>
        <w:rPr>
          <w:rFonts w:eastAsia="Times New Roman" w:cs="Times New Roman"/>
          <w:szCs w:val="24"/>
        </w:rPr>
        <w:t xml:space="preserve">συμφωνία </w:t>
      </w:r>
      <w:r>
        <w:rPr>
          <w:rFonts w:eastAsia="Times New Roman" w:cs="Times New Roman"/>
          <w:szCs w:val="24"/>
        </w:rPr>
        <w:t>αυτή είχε τα χαρακτηριστικά που έπρεπε για τη χώρα μας, εάν δεν περιεί</w:t>
      </w:r>
      <w:r>
        <w:rPr>
          <w:rFonts w:eastAsia="Times New Roman" w:cs="Times New Roman"/>
          <w:szCs w:val="24"/>
        </w:rPr>
        <w:t>χε όλα αυτά για τα οποία έχουμε μιλήσει πολλές φορές.</w:t>
      </w:r>
    </w:p>
    <w:p w14:paraId="7632C56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στο οποίο θέλω να αναφερθώ αφορά τη στείρα αντιπαράθεση της Νέας Δημοκρατίας και του ΣΥΡΙΖΑ, του κ. Μητσοτάκη και του κ. Τσίπρα, η οποία συνεχίζεται σε σχέση με το δημόσιο σύστημα υγείας. </w:t>
      </w:r>
    </w:p>
    <w:p w14:paraId="7632C56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καλύτερο άλλοθι, κυρίες και κύριοι συνάδελφοι κα</w:t>
      </w:r>
      <w:r>
        <w:rPr>
          <w:rFonts w:eastAsia="Times New Roman" w:cs="Times New Roman"/>
          <w:szCs w:val="24"/>
        </w:rPr>
        <w:t>ι κύριε Πρόεδρε, για αυτούς που θέλουν να ιδιωτικοποιήσουν την υγεία είναι η κακή λειτουργία του δημόσιου συστήματος υγείας. Και με αυτήν την έννοια χθες αναφέρθηκα συγκεκριμένα, αλλά δυστυχώς και ο Υπουργός και ο εντολοδόχος του παραποίησαν τα λεγόμενά μο</w:t>
      </w:r>
      <w:r>
        <w:rPr>
          <w:rFonts w:eastAsia="Times New Roman" w:cs="Times New Roman"/>
          <w:szCs w:val="24"/>
        </w:rPr>
        <w:t>υ.</w:t>
      </w:r>
    </w:p>
    <w:p w14:paraId="7632C56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Ανέφερα λοιπόν -και θα καταθέσω στα Πρακτικά τα Πρακτικά της χθεσινής συνεδρίασης- συγκεκριμένα ότι από το 2014 έως το 2019 δεν λειτουργεί ο μαγνητικός τομογράφος στο </w:t>
      </w:r>
      <w:r>
        <w:rPr>
          <w:rFonts w:eastAsia="Times New Roman" w:cs="Times New Roman"/>
          <w:szCs w:val="24"/>
        </w:rPr>
        <w:t>«</w:t>
      </w:r>
      <w:proofErr w:type="spellStart"/>
      <w:r>
        <w:rPr>
          <w:rFonts w:eastAsia="Times New Roman" w:cs="Times New Roman"/>
          <w:szCs w:val="24"/>
        </w:rPr>
        <w:t>Αττικό</w:t>
      </w:r>
      <w:r>
        <w:rPr>
          <w:rFonts w:eastAsia="Times New Roman" w:cs="Times New Roman"/>
          <w:szCs w:val="24"/>
        </w:rPr>
        <w:t>ν</w:t>
      </w:r>
      <w:proofErr w:type="spellEnd"/>
      <w:r>
        <w:rPr>
          <w:rFonts w:eastAsia="Times New Roman" w:cs="Times New Roman"/>
          <w:szCs w:val="24"/>
        </w:rPr>
        <w:t>»</w:t>
      </w:r>
      <w:r>
        <w:rPr>
          <w:rFonts w:eastAsia="Times New Roman" w:cs="Times New Roman"/>
          <w:szCs w:val="24"/>
        </w:rPr>
        <w:t xml:space="preserve"> Νοσοκομείο. Αυτό το νοσοκομείο δημιουργήθηκε με τις καλύτερες προοπτικές και</w:t>
      </w:r>
      <w:r>
        <w:rPr>
          <w:rFonts w:eastAsia="Times New Roman" w:cs="Times New Roman"/>
          <w:szCs w:val="24"/>
        </w:rPr>
        <w:t xml:space="preserve"> δυστυχώς τεσσεράμισι, πέντε χρόνια τώρα δεν λειτουργεί το συγκεκριμένο. Αυτό ως πρώτη αναφορά</w:t>
      </w:r>
      <w:r w:rsidRPr="00710194">
        <w:rPr>
          <w:rFonts w:eastAsia="Times New Roman" w:cs="Times New Roman"/>
          <w:szCs w:val="24"/>
        </w:rPr>
        <w:t>.</w:t>
      </w:r>
    </w:p>
    <w:p w14:paraId="7632C567"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Ως δεύτερη αναφορά να πω ότι </w:t>
      </w:r>
      <w:r w:rsidRPr="00C65036">
        <w:rPr>
          <w:rFonts w:eastAsia="Times New Roman"/>
          <w:szCs w:val="24"/>
        </w:rPr>
        <w:t xml:space="preserve">εδώ και ενάμιση χρόνο στο συγκεκριμένο νοσοκομείο υπάρχει πρόβλημα </w:t>
      </w:r>
      <w:r>
        <w:rPr>
          <w:rFonts w:eastAsia="Times New Roman"/>
          <w:szCs w:val="24"/>
        </w:rPr>
        <w:t xml:space="preserve">στη </w:t>
      </w:r>
      <w:r w:rsidRPr="00C65036">
        <w:rPr>
          <w:rFonts w:eastAsia="Times New Roman"/>
          <w:szCs w:val="24"/>
        </w:rPr>
        <w:t>συνεννόηση στα χειρουργεία και στις επεμβάσεις</w:t>
      </w:r>
      <w:r>
        <w:rPr>
          <w:rFonts w:eastAsia="Times New Roman"/>
          <w:szCs w:val="24"/>
        </w:rPr>
        <w:t>,</w:t>
      </w:r>
      <w:r w:rsidRPr="00C65036">
        <w:rPr>
          <w:rFonts w:eastAsia="Times New Roman"/>
          <w:szCs w:val="24"/>
        </w:rPr>
        <w:t xml:space="preserve"> σε σχέση με </w:t>
      </w:r>
      <w:r w:rsidRPr="00C65036">
        <w:rPr>
          <w:rFonts w:eastAsia="Times New Roman"/>
          <w:szCs w:val="24"/>
        </w:rPr>
        <w:t xml:space="preserve">την τοποθέτηση βαλβίδας της </w:t>
      </w:r>
      <w:r>
        <w:rPr>
          <w:rFonts w:eastAsia="Times New Roman"/>
          <w:szCs w:val="24"/>
        </w:rPr>
        <w:t>αορτής,</w:t>
      </w:r>
      <w:r w:rsidRPr="00C65036">
        <w:rPr>
          <w:rFonts w:eastAsia="Times New Roman"/>
          <w:szCs w:val="24"/>
        </w:rPr>
        <w:t xml:space="preserve"> και δεν γίνονται χειρουργεία</w:t>
      </w:r>
      <w:r>
        <w:rPr>
          <w:rFonts w:eastAsia="Times New Roman"/>
          <w:szCs w:val="24"/>
        </w:rPr>
        <w:t>.</w:t>
      </w:r>
    </w:p>
    <w:p w14:paraId="7632C568"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Α</w:t>
      </w:r>
      <w:r w:rsidRPr="00C65036">
        <w:rPr>
          <w:rFonts w:eastAsia="Times New Roman"/>
          <w:szCs w:val="24"/>
        </w:rPr>
        <w:t>υτές οι δύο</w:t>
      </w:r>
      <w:r>
        <w:rPr>
          <w:rFonts w:eastAsia="Times New Roman"/>
          <w:szCs w:val="24"/>
        </w:rPr>
        <w:t>,</w:t>
      </w:r>
      <w:r w:rsidRPr="00C65036">
        <w:rPr>
          <w:rFonts w:eastAsia="Times New Roman"/>
          <w:szCs w:val="24"/>
        </w:rPr>
        <w:t xml:space="preserve"> </w:t>
      </w:r>
      <w:r>
        <w:rPr>
          <w:rFonts w:eastAsia="Times New Roman"/>
          <w:szCs w:val="24"/>
        </w:rPr>
        <w:t>λ</w:t>
      </w:r>
      <w:r w:rsidRPr="00C65036">
        <w:rPr>
          <w:rFonts w:eastAsia="Times New Roman"/>
          <w:szCs w:val="24"/>
        </w:rPr>
        <w:t>οιπόν</w:t>
      </w:r>
      <w:r>
        <w:rPr>
          <w:rFonts w:eastAsia="Times New Roman"/>
          <w:szCs w:val="24"/>
        </w:rPr>
        <w:t xml:space="preserve">, </w:t>
      </w:r>
      <w:r w:rsidRPr="00C65036">
        <w:rPr>
          <w:rFonts w:eastAsia="Times New Roman"/>
          <w:szCs w:val="24"/>
        </w:rPr>
        <w:t>αναφορές οι δικές μου</w:t>
      </w:r>
      <w:r>
        <w:rPr>
          <w:rFonts w:eastAsia="Times New Roman"/>
          <w:szCs w:val="24"/>
        </w:rPr>
        <w:t>,</w:t>
      </w:r>
      <w:r w:rsidRPr="00C65036">
        <w:rPr>
          <w:rFonts w:eastAsia="Times New Roman"/>
          <w:szCs w:val="24"/>
        </w:rPr>
        <w:t xml:space="preserve"> οι οποίες περιέχονται και σε επίκαιρη ερώτηση του κ</w:t>
      </w:r>
      <w:r>
        <w:rPr>
          <w:rFonts w:eastAsia="Times New Roman"/>
          <w:szCs w:val="24"/>
        </w:rPr>
        <w:t>.</w:t>
      </w:r>
      <w:r w:rsidRPr="00C65036">
        <w:rPr>
          <w:rFonts w:eastAsia="Times New Roman"/>
          <w:szCs w:val="24"/>
        </w:rPr>
        <w:t xml:space="preserve"> </w:t>
      </w:r>
      <w:proofErr w:type="spellStart"/>
      <w:r>
        <w:rPr>
          <w:rFonts w:eastAsia="Times New Roman"/>
          <w:szCs w:val="24"/>
        </w:rPr>
        <w:t>Κ</w:t>
      </w:r>
      <w:r w:rsidRPr="00C65036">
        <w:rPr>
          <w:rFonts w:eastAsia="Times New Roman"/>
          <w:szCs w:val="24"/>
        </w:rPr>
        <w:t>ρεμαστινού</w:t>
      </w:r>
      <w:proofErr w:type="spellEnd"/>
      <w:r>
        <w:rPr>
          <w:rFonts w:eastAsia="Times New Roman"/>
          <w:szCs w:val="24"/>
        </w:rPr>
        <w:t>,</w:t>
      </w:r>
      <w:r w:rsidRPr="00C65036">
        <w:rPr>
          <w:rFonts w:eastAsia="Times New Roman"/>
          <w:szCs w:val="24"/>
        </w:rPr>
        <w:t xml:space="preserve"> δεν έχουν απαντηθεί</w:t>
      </w:r>
      <w:r>
        <w:rPr>
          <w:rFonts w:eastAsia="Times New Roman"/>
          <w:szCs w:val="24"/>
        </w:rPr>
        <w:t>.</w:t>
      </w:r>
      <w:r w:rsidRPr="00C65036">
        <w:rPr>
          <w:rFonts w:eastAsia="Times New Roman"/>
          <w:szCs w:val="24"/>
        </w:rPr>
        <w:t xml:space="preserve"> </w:t>
      </w:r>
      <w:r>
        <w:rPr>
          <w:rFonts w:eastAsia="Times New Roman"/>
          <w:szCs w:val="24"/>
        </w:rPr>
        <w:t>Σ</w:t>
      </w:r>
      <w:r w:rsidRPr="00C65036">
        <w:rPr>
          <w:rFonts w:eastAsia="Times New Roman"/>
          <w:szCs w:val="24"/>
        </w:rPr>
        <w:t>ε κάθε περίπτωση</w:t>
      </w:r>
      <w:r>
        <w:rPr>
          <w:rFonts w:eastAsia="Times New Roman"/>
          <w:szCs w:val="24"/>
        </w:rPr>
        <w:t>,</w:t>
      </w:r>
      <w:r w:rsidRPr="00C65036">
        <w:rPr>
          <w:rFonts w:eastAsia="Times New Roman"/>
          <w:szCs w:val="24"/>
        </w:rPr>
        <w:t xml:space="preserve"> </w:t>
      </w:r>
      <w:r>
        <w:rPr>
          <w:rFonts w:eastAsia="Times New Roman"/>
          <w:szCs w:val="24"/>
        </w:rPr>
        <w:t>ε</w:t>
      </w:r>
      <w:r w:rsidRPr="00C65036">
        <w:rPr>
          <w:rFonts w:eastAsia="Times New Roman"/>
          <w:szCs w:val="24"/>
        </w:rPr>
        <w:t>μείς μιλάμε για τα πέντε χρόνια στα</w:t>
      </w:r>
      <w:r>
        <w:rPr>
          <w:rFonts w:eastAsia="Times New Roman"/>
          <w:szCs w:val="24"/>
        </w:rPr>
        <w:t xml:space="preserve"> οπ</w:t>
      </w:r>
      <w:r>
        <w:rPr>
          <w:rFonts w:eastAsia="Times New Roman"/>
          <w:szCs w:val="24"/>
        </w:rPr>
        <w:t xml:space="preserve">οία υπάρχει αυτή η κατάσταση, </w:t>
      </w:r>
      <w:r w:rsidRPr="00C65036">
        <w:rPr>
          <w:rFonts w:eastAsia="Times New Roman"/>
          <w:szCs w:val="24"/>
        </w:rPr>
        <w:t>η οποία είναι ευθύνη συγκεκριμένων ανθρώπων</w:t>
      </w:r>
      <w:r>
        <w:rPr>
          <w:rFonts w:eastAsia="Times New Roman"/>
          <w:szCs w:val="24"/>
        </w:rPr>
        <w:t>.</w:t>
      </w:r>
    </w:p>
    <w:p w14:paraId="7632C569" w14:textId="77777777" w:rsidR="00845256" w:rsidRDefault="00BE25C9">
      <w:pPr>
        <w:spacing w:line="600" w:lineRule="auto"/>
        <w:ind w:firstLine="720"/>
        <w:contextualSpacing/>
        <w:jc w:val="both"/>
        <w:rPr>
          <w:rFonts w:eastAsia="Times New Roman"/>
          <w:szCs w:val="24"/>
        </w:rPr>
      </w:pPr>
      <w:r>
        <w:rPr>
          <w:rFonts w:eastAsia="Times New Roman"/>
          <w:szCs w:val="24"/>
        </w:rPr>
        <w:t>Έρχεται ο</w:t>
      </w:r>
      <w:r w:rsidRPr="00C65036">
        <w:rPr>
          <w:rFonts w:eastAsia="Times New Roman"/>
          <w:szCs w:val="24"/>
        </w:rPr>
        <w:t xml:space="preserve"> κύριος </w:t>
      </w:r>
      <w:r>
        <w:rPr>
          <w:rFonts w:eastAsia="Times New Roman"/>
          <w:szCs w:val="24"/>
        </w:rPr>
        <w:t>Υ</w:t>
      </w:r>
      <w:r w:rsidRPr="00C65036">
        <w:rPr>
          <w:rFonts w:eastAsia="Times New Roman"/>
          <w:szCs w:val="24"/>
        </w:rPr>
        <w:t xml:space="preserve">πουργός και μιλάει περί παραπληροφόρησης </w:t>
      </w:r>
      <w:r>
        <w:rPr>
          <w:rFonts w:eastAsia="Times New Roman"/>
          <w:szCs w:val="24"/>
        </w:rPr>
        <w:t xml:space="preserve">και </w:t>
      </w:r>
      <w:r w:rsidRPr="00C65036">
        <w:rPr>
          <w:rFonts w:eastAsia="Times New Roman"/>
          <w:szCs w:val="24"/>
        </w:rPr>
        <w:t>εξαπατημέν</w:t>
      </w:r>
      <w:r>
        <w:rPr>
          <w:rFonts w:eastAsia="Times New Roman"/>
          <w:szCs w:val="24"/>
        </w:rPr>
        <w:t>ων.</w:t>
      </w:r>
      <w:r w:rsidRPr="00C65036">
        <w:rPr>
          <w:rFonts w:eastAsia="Times New Roman"/>
          <w:szCs w:val="24"/>
        </w:rPr>
        <w:t xml:space="preserve"> </w:t>
      </w:r>
      <w:r>
        <w:rPr>
          <w:rFonts w:eastAsia="Times New Roman"/>
          <w:szCs w:val="24"/>
        </w:rPr>
        <w:t>Δ</w:t>
      </w:r>
      <w:r w:rsidRPr="00C65036">
        <w:rPr>
          <w:rFonts w:eastAsia="Times New Roman"/>
          <w:szCs w:val="24"/>
        </w:rPr>
        <w:t>υστυχώς</w:t>
      </w:r>
      <w:r>
        <w:rPr>
          <w:rFonts w:eastAsia="Times New Roman"/>
          <w:szCs w:val="24"/>
        </w:rPr>
        <w:t>,</w:t>
      </w:r>
      <w:r w:rsidRPr="00C65036">
        <w:rPr>
          <w:rFonts w:eastAsia="Times New Roman"/>
          <w:szCs w:val="24"/>
        </w:rPr>
        <w:t xml:space="preserve"> ο </w:t>
      </w:r>
      <w:r>
        <w:rPr>
          <w:rFonts w:eastAsia="Times New Roman"/>
          <w:szCs w:val="24"/>
        </w:rPr>
        <w:t xml:space="preserve">ίδιος είναι </w:t>
      </w:r>
      <w:proofErr w:type="spellStart"/>
      <w:r>
        <w:rPr>
          <w:rFonts w:eastAsia="Times New Roman"/>
          <w:szCs w:val="24"/>
        </w:rPr>
        <w:t>παρα</w:t>
      </w:r>
      <w:r w:rsidRPr="00C65036">
        <w:rPr>
          <w:rFonts w:eastAsia="Times New Roman"/>
          <w:szCs w:val="24"/>
        </w:rPr>
        <w:t>πληροφορημένος</w:t>
      </w:r>
      <w:proofErr w:type="spellEnd"/>
      <w:r w:rsidRPr="00C65036">
        <w:rPr>
          <w:rFonts w:eastAsia="Times New Roman"/>
          <w:szCs w:val="24"/>
        </w:rPr>
        <w:t xml:space="preserve"> </w:t>
      </w:r>
      <w:r>
        <w:rPr>
          <w:rFonts w:eastAsia="Times New Roman"/>
          <w:szCs w:val="24"/>
        </w:rPr>
        <w:t xml:space="preserve">και </w:t>
      </w:r>
      <w:r w:rsidRPr="00C65036">
        <w:rPr>
          <w:rFonts w:eastAsia="Times New Roman"/>
          <w:szCs w:val="24"/>
        </w:rPr>
        <w:t>εξαπατημένος</w:t>
      </w:r>
      <w:r>
        <w:rPr>
          <w:rFonts w:eastAsia="Times New Roman"/>
          <w:szCs w:val="24"/>
        </w:rPr>
        <w:t>.</w:t>
      </w:r>
      <w:r w:rsidRPr="00C65036">
        <w:rPr>
          <w:rFonts w:eastAsia="Times New Roman"/>
          <w:szCs w:val="24"/>
        </w:rPr>
        <w:t xml:space="preserve"> </w:t>
      </w:r>
      <w:r>
        <w:rPr>
          <w:rFonts w:eastAsia="Times New Roman"/>
          <w:szCs w:val="24"/>
        </w:rPr>
        <w:t xml:space="preserve">Είναι </w:t>
      </w:r>
      <w:proofErr w:type="spellStart"/>
      <w:r w:rsidRPr="00C65036">
        <w:rPr>
          <w:rFonts w:eastAsia="Times New Roman"/>
          <w:szCs w:val="24"/>
        </w:rPr>
        <w:t>παραπληροφ</w:t>
      </w:r>
      <w:r>
        <w:rPr>
          <w:rFonts w:eastAsia="Times New Roman"/>
          <w:szCs w:val="24"/>
        </w:rPr>
        <w:t>ορημένος</w:t>
      </w:r>
      <w:proofErr w:type="spellEnd"/>
      <w:r>
        <w:rPr>
          <w:rFonts w:eastAsia="Times New Roman"/>
          <w:szCs w:val="24"/>
        </w:rPr>
        <w:t xml:space="preserve"> γιατί </w:t>
      </w:r>
      <w:r w:rsidRPr="00C65036">
        <w:rPr>
          <w:rFonts w:eastAsia="Times New Roman"/>
          <w:szCs w:val="24"/>
        </w:rPr>
        <w:t>εγώ δεν είπα</w:t>
      </w:r>
      <w:r w:rsidRPr="00C65036">
        <w:rPr>
          <w:rFonts w:eastAsia="Times New Roman"/>
          <w:szCs w:val="24"/>
        </w:rPr>
        <w:t xml:space="preserve"> για δύο χρόνια</w:t>
      </w:r>
      <w:r>
        <w:rPr>
          <w:rFonts w:eastAsia="Times New Roman"/>
          <w:szCs w:val="24"/>
        </w:rPr>
        <w:t xml:space="preserve">, είπα για πέντε, και είναι εξαπατημένος </w:t>
      </w:r>
      <w:r w:rsidRPr="00C65036">
        <w:rPr>
          <w:rFonts w:eastAsia="Times New Roman"/>
          <w:szCs w:val="24"/>
        </w:rPr>
        <w:t xml:space="preserve">διότι ο εντολοδόχος </w:t>
      </w:r>
      <w:r>
        <w:rPr>
          <w:rFonts w:eastAsia="Times New Roman"/>
          <w:szCs w:val="24"/>
        </w:rPr>
        <w:t xml:space="preserve">τους, </w:t>
      </w:r>
      <w:r w:rsidRPr="00C65036">
        <w:rPr>
          <w:rFonts w:eastAsia="Times New Roman"/>
          <w:szCs w:val="24"/>
        </w:rPr>
        <w:t>αυτό</w:t>
      </w:r>
      <w:r>
        <w:rPr>
          <w:rFonts w:eastAsia="Times New Roman"/>
          <w:szCs w:val="24"/>
        </w:rPr>
        <w:t>ς</w:t>
      </w:r>
      <w:r w:rsidRPr="00C65036">
        <w:rPr>
          <w:rFonts w:eastAsia="Times New Roman"/>
          <w:szCs w:val="24"/>
        </w:rPr>
        <w:t xml:space="preserve"> που έχουν βάλει </w:t>
      </w:r>
      <w:r>
        <w:rPr>
          <w:rFonts w:eastAsia="Times New Roman"/>
          <w:szCs w:val="24"/>
        </w:rPr>
        <w:t xml:space="preserve">εκεί </w:t>
      </w:r>
      <w:r w:rsidRPr="00C65036">
        <w:rPr>
          <w:rFonts w:eastAsia="Times New Roman"/>
          <w:szCs w:val="24"/>
        </w:rPr>
        <w:t>να κάνει το</w:t>
      </w:r>
      <w:r>
        <w:rPr>
          <w:rFonts w:eastAsia="Times New Roman"/>
          <w:szCs w:val="24"/>
        </w:rPr>
        <w:t>ν</w:t>
      </w:r>
      <w:r w:rsidRPr="00C65036">
        <w:rPr>
          <w:rFonts w:eastAsia="Times New Roman"/>
          <w:szCs w:val="24"/>
        </w:rPr>
        <w:t xml:space="preserve"> </w:t>
      </w:r>
      <w:r>
        <w:rPr>
          <w:rFonts w:eastAsia="Times New Roman"/>
          <w:szCs w:val="24"/>
        </w:rPr>
        <w:t>δ</w:t>
      </w:r>
      <w:r w:rsidRPr="00C65036">
        <w:rPr>
          <w:rFonts w:eastAsia="Times New Roman"/>
          <w:szCs w:val="24"/>
        </w:rPr>
        <w:t xml:space="preserve">ιοικητή </w:t>
      </w:r>
      <w:r w:rsidRPr="00C65036">
        <w:rPr>
          <w:rFonts w:eastAsia="Times New Roman"/>
          <w:szCs w:val="24"/>
        </w:rPr>
        <w:t>στο νοσοκομείο</w:t>
      </w:r>
      <w:r>
        <w:rPr>
          <w:rFonts w:eastAsia="Times New Roman"/>
          <w:szCs w:val="24"/>
        </w:rPr>
        <w:t xml:space="preserve"> και ο οποίος μιλάει για καταστροφολογία -θα καταθέσω το σχετικό έγγραφο-</w:t>
      </w:r>
      <w:r w:rsidRPr="00C65036">
        <w:rPr>
          <w:rFonts w:eastAsia="Times New Roman"/>
          <w:szCs w:val="24"/>
        </w:rPr>
        <w:t xml:space="preserve"> μάλλον είναι </w:t>
      </w:r>
      <w:r>
        <w:rPr>
          <w:rFonts w:eastAsia="Times New Roman"/>
          <w:szCs w:val="24"/>
        </w:rPr>
        <w:t>«</w:t>
      </w:r>
      <w:r w:rsidRPr="00C65036">
        <w:rPr>
          <w:rFonts w:eastAsia="Times New Roman"/>
          <w:szCs w:val="24"/>
        </w:rPr>
        <w:t>μαριονέτα</w:t>
      </w:r>
      <w:r>
        <w:rPr>
          <w:rFonts w:eastAsia="Times New Roman"/>
          <w:szCs w:val="24"/>
        </w:rPr>
        <w:t>». Εγώ αναφέρθ</w:t>
      </w:r>
      <w:r>
        <w:rPr>
          <w:rFonts w:eastAsia="Times New Roman"/>
          <w:szCs w:val="24"/>
        </w:rPr>
        <w:t>ηκα σε δύο συγκεκριμένα περιστατικά</w:t>
      </w:r>
      <w:r w:rsidRPr="00C65036">
        <w:rPr>
          <w:rFonts w:eastAsia="Times New Roman"/>
          <w:szCs w:val="24"/>
        </w:rPr>
        <w:t xml:space="preserve"> </w:t>
      </w:r>
      <w:r>
        <w:rPr>
          <w:rFonts w:eastAsia="Times New Roman"/>
          <w:szCs w:val="24"/>
        </w:rPr>
        <w:t>και γεγονότα πραγματικά κ</w:t>
      </w:r>
      <w:r w:rsidRPr="00C65036">
        <w:rPr>
          <w:rFonts w:eastAsia="Times New Roman"/>
          <w:szCs w:val="24"/>
        </w:rPr>
        <w:t>ι αυτός εδώ συκοφαντεί</w:t>
      </w:r>
      <w:r>
        <w:rPr>
          <w:rFonts w:eastAsia="Times New Roman"/>
          <w:szCs w:val="24"/>
        </w:rPr>
        <w:t>.</w:t>
      </w:r>
      <w:r w:rsidRPr="00C65036">
        <w:rPr>
          <w:rFonts w:eastAsia="Times New Roman"/>
          <w:szCs w:val="24"/>
        </w:rPr>
        <w:t xml:space="preserve"> </w:t>
      </w:r>
    </w:p>
    <w:p w14:paraId="7632C56A" w14:textId="77777777" w:rsidR="00845256" w:rsidRDefault="00BE25C9">
      <w:pPr>
        <w:spacing w:line="600" w:lineRule="auto"/>
        <w:ind w:firstLine="720"/>
        <w:contextualSpacing/>
        <w:jc w:val="both"/>
        <w:rPr>
          <w:rFonts w:eastAsia="Times New Roman"/>
          <w:szCs w:val="24"/>
        </w:rPr>
      </w:pPr>
      <w:r>
        <w:rPr>
          <w:rFonts w:eastAsia="Times New Roman"/>
          <w:szCs w:val="24"/>
        </w:rPr>
        <w:t>Π</w:t>
      </w:r>
      <w:r w:rsidRPr="00C65036">
        <w:rPr>
          <w:rFonts w:eastAsia="Times New Roman"/>
          <w:szCs w:val="24"/>
        </w:rPr>
        <w:t>ροκαλώ</w:t>
      </w:r>
      <w:r>
        <w:rPr>
          <w:rFonts w:eastAsia="Times New Roman"/>
          <w:szCs w:val="24"/>
        </w:rPr>
        <w:t>,</w:t>
      </w:r>
      <w:r w:rsidRPr="00C65036">
        <w:rPr>
          <w:rFonts w:eastAsia="Times New Roman"/>
          <w:szCs w:val="24"/>
        </w:rPr>
        <w:t xml:space="preserve"> λοιπόν</w:t>
      </w:r>
      <w:r>
        <w:rPr>
          <w:rFonts w:eastAsia="Times New Roman"/>
          <w:szCs w:val="24"/>
        </w:rPr>
        <w:t>,</w:t>
      </w:r>
      <w:r w:rsidRPr="00C65036">
        <w:rPr>
          <w:rFonts w:eastAsia="Times New Roman"/>
          <w:szCs w:val="24"/>
        </w:rPr>
        <w:t xml:space="preserve"> τον κ</w:t>
      </w:r>
      <w:r>
        <w:rPr>
          <w:rFonts w:eastAsia="Times New Roman"/>
          <w:szCs w:val="24"/>
        </w:rPr>
        <w:t>.</w:t>
      </w:r>
      <w:r w:rsidRPr="00C65036">
        <w:rPr>
          <w:rFonts w:eastAsia="Times New Roman"/>
          <w:szCs w:val="24"/>
        </w:rPr>
        <w:t xml:space="preserve"> </w:t>
      </w:r>
      <w:proofErr w:type="spellStart"/>
      <w:r>
        <w:rPr>
          <w:rFonts w:eastAsia="Times New Roman"/>
          <w:szCs w:val="24"/>
        </w:rPr>
        <w:t>Δ</w:t>
      </w:r>
      <w:r w:rsidRPr="00C65036">
        <w:rPr>
          <w:rFonts w:eastAsia="Times New Roman"/>
          <w:szCs w:val="24"/>
        </w:rPr>
        <w:t>ραγώνα</w:t>
      </w:r>
      <w:proofErr w:type="spellEnd"/>
      <w:r w:rsidRPr="00C65036">
        <w:rPr>
          <w:rFonts w:eastAsia="Times New Roman"/>
          <w:szCs w:val="24"/>
        </w:rPr>
        <w:t xml:space="preserve"> και να του πω ότι δεν κάνει κουμάντο στο </w:t>
      </w:r>
      <w:r>
        <w:rPr>
          <w:rFonts w:eastAsia="Times New Roman"/>
          <w:szCs w:val="24"/>
        </w:rPr>
        <w:t>«</w:t>
      </w:r>
      <w:proofErr w:type="spellStart"/>
      <w:r>
        <w:rPr>
          <w:rFonts w:eastAsia="Times New Roman"/>
          <w:szCs w:val="24"/>
        </w:rPr>
        <w:t>Αττικόν</w:t>
      </w:r>
      <w:proofErr w:type="spellEnd"/>
      <w:r>
        <w:rPr>
          <w:rFonts w:eastAsia="Times New Roman"/>
          <w:szCs w:val="24"/>
        </w:rPr>
        <w:t>»</w:t>
      </w:r>
      <w:r w:rsidRPr="00C65036">
        <w:rPr>
          <w:rFonts w:eastAsia="Times New Roman"/>
          <w:szCs w:val="24"/>
        </w:rPr>
        <w:t xml:space="preserve"> καν</w:t>
      </w:r>
      <w:r>
        <w:rPr>
          <w:rFonts w:eastAsia="Times New Roman"/>
          <w:szCs w:val="24"/>
        </w:rPr>
        <w:t>. Στο «</w:t>
      </w:r>
      <w:proofErr w:type="spellStart"/>
      <w:r>
        <w:rPr>
          <w:rFonts w:eastAsia="Times New Roman"/>
          <w:szCs w:val="24"/>
        </w:rPr>
        <w:t>Αττικόν</w:t>
      </w:r>
      <w:proofErr w:type="spellEnd"/>
      <w:r>
        <w:rPr>
          <w:rFonts w:eastAsia="Times New Roman"/>
          <w:szCs w:val="24"/>
        </w:rPr>
        <w:t xml:space="preserve">» κάνουν </w:t>
      </w:r>
      <w:r w:rsidRPr="00C65036">
        <w:rPr>
          <w:rFonts w:eastAsia="Times New Roman"/>
          <w:szCs w:val="24"/>
        </w:rPr>
        <w:t xml:space="preserve">κάτι </w:t>
      </w:r>
      <w:proofErr w:type="spellStart"/>
      <w:r w:rsidRPr="00C65036">
        <w:rPr>
          <w:rFonts w:eastAsia="Times New Roman"/>
          <w:szCs w:val="24"/>
        </w:rPr>
        <w:t>διευθυντάδες</w:t>
      </w:r>
      <w:proofErr w:type="spellEnd"/>
      <w:r w:rsidRPr="00C65036">
        <w:rPr>
          <w:rFonts w:eastAsia="Times New Roman"/>
          <w:szCs w:val="24"/>
        </w:rPr>
        <w:t xml:space="preserve"> κουμάντο και το έχουν διαλύσει</w:t>
      </w:r>
      <w:r>
        <w:rPr>
          <w:rFonts w:eastAsia="Times New Roman"/>
          <w:szCs w:val="24"/>
        </w:rPr>
        <w:t>.</w:t>
      </w:r>
      <w:r w:rsidRPr="00C65036">
        <w:rPr>
          <w:rFonts w:eastAsia="Times New Roman"/>
          <w:szCs w:val="24"/>
        </w:rPr>
        <w:t xml:space="preserve"> </w:t>
      </w:r>
      <w:r>
        <w:rPr>
          <w:rFonts w:eastAsia="Times New Roman"/>
          <w:szCs w:val="24"/>
        </w:rPr>
        <w:t>Και ο Υ</w:t>
      </w:r>
      <w:r w:rsidRPr="00C65036">
        <w:rPr>
          <w:rFonts w:eastAsia="Times New Roman"/>
          <w:szCs w:val="24"/>
        </w:rPr>
        <w:t>πουρ</w:t>
      </w:r>
      <w:r w:rsidRPr="00C65036">
        <w:rPr>
          <w:rFonts w:eastAsia="Times New Roman"/>
          <w:szCs w:val="24"/>
        </w:rPr>
        <w:t xml:space="preserve">γός </w:t>
      </w:r>
      <w:r>
        <w:rPr>
          <w:rFonts w:eastAsia="Times New Roman"/>
          <w:szCs w:val="24"/>
        </w:rPr>
        <w:t>κ</w:t>
      </w:r>
      <w:r w:rsidRPr="00C65036">
        <w:rPr>
          <w:rFonts w:eastAsia="Times New Roman"/>
          <w:szCs w:val="24"/>
        </w:rPr>
        <w:t xml:space="preserve">αλά θα κάνει να βλέπει </w:t>
      </w:r>
      <w:r>
        <w:rPr>
          <w:rFonts w:eastAsia="Times New Roman"/>
          <w:szCs w:val="24"/>
        </w:rPr>
        <w:t>τα Π</w:t>
      </w:r>
      <w:r w:rsidRPr="00C65036">
        <w:rPr>
          <w:rFonts w:eastAsia="Times New Roman"/>
          <w:szCs w:val="24"/>
        </w:rPr>
        <w:t>ρακτικά πρώτα προτού να απαντά και να αποδίδει χαρακτηρισμούς</w:t>
      </w:r>
      <w:r>
        <w:rPr>
          <w:rFonts w:eastAsia="Times New Roman"/>
          <w:szCs w:val="24"/>
        </w:rPr>
        <w:t>.</w:t>
      </w:r>
    </w:p>
    <w:p w14:paraId="7632C56B"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Τ</w:t>
      </w:r>
      <w:r w:rsidRPr="00C65036">
        <w:rPr>
          <w:rFonts w:eastAsia="Times New Roman"/>
          <w:szCs w:val="24"/>
        </w:rPr>
        <w:t xml:space="preserve">ο τρίτο θέμα </w:t>
      </w:r>
      <w:r>
        <w:rPr>
          <w:rFonts w:eastAsia="Times New Roman"/>
          <w:szCs w:val="24"/>
        </w:rPr>
        <w:t>σ</w:t>
      </w:r>
      <w:r w:rsidRPr="00C65036">
        <w:rPr>
          <w:rFonts w:eastAsia="Times New Roman"/>
          <w:szCs w:val="24"/>
        </w:rPr>
        <w:t>το οποίο θέλω να αναφερθώ και να κλείσω</w:t>
      </w:r>
      <w:r>
        <w:rPr>
          <w:rFonts w:eastAsia="Times New Roman"/>
          <w:szCs w:val="24"/>
        </w:rPr>
        <w:t>,</w:t>
      </w:r>
      <w:r w:rsidRPr="00C65036">
        <w:rPr>
          <w:rFonts w:eastAsia="Times New Roman"/>
          <w:szCs w:val="24"/>
        </w:rPr>
        <w:t xml:space="preserve"> αφορά</w:t>
      </w:r>
      <w:r>
        <w:rPr>
          <w:rFonts w:eastAsia="Times New Roman"/>
          <w:szCs w:val="24"/>
        </w:rPr>
        <w:t xml:space="preserve"> τη</w:t>
      </w:r>
      <w:r w:rsidRPr="00C65036">
        <w:rPr>
          <w:rFonts w:eastAsia="Times New Roman"/>
          <w:szCs w:val="24"/>
        </w:rPr>
        <w:t xml:space="preserve"> σημερινή διαδικασία και τις τροπολογίες</w:t>
      </w:r>
      <w:r>
        <w:rPr>
          <w:rFonts w:eastAsia="Times New Roman"/>
          <w:szCs w:val="24"/>
        </w:rPr>
        <w:t>.</w:t>
      </w:r>
      <w:r w:rsidRPr="00C65036">
        <w:rPr>
          <w:rFonts w:eastAsia="Times New Roman"/>
          <w:szCs w:val="24"/>
        </w:rPr>
        <w:t xml:space="preserve"> </w:t>
      </w:r>
      <w:r>
        <w:rPr>
          <w:rFonts w:eastAsia="Times New Roman"/>
          <w:szCs w:val="24"/>
        </w:rPr>
        <w:t>Έχουμε πει πάρα π</w:t>
      </w:r>
      <w:r w:rsidRPr="00C65036">
        <w:rPr>
          <w:rFonts w:eastAsia="Times New Roman"/>
          <w:szCs w:val="24"/>
        </w:rPr>
        <w:t>ολλές φορές ότι μία τροπολογία κατατέθ</w:t>
      </w:r>
      <w:r w:rsidRPr="00C65036">
        <w:rPr>
          <w:rFonts w:eastAsia="Times New Roman"/>
          <w:szCs w:val="24"/>
        </w:rPr>
        <w:t xml:space="preserve">ηκε μία φορά σε μία διεθνή </w:t>
      </w:r>
      <w:r>
        <w:rPr>
          <w:rFonts w:eastAsia="Times New Roman"/>
          <w:szCs w:val="24"/>
        </w:rPr>
        <w:t>σ</w:t>
      </w:r>
      <w:r w:rsidRPr="00C65036">
        <w:rPr>
          <w:rFonts w:eastAsia="Times New Roman"/>
          <w:szCs w:val="24"/>
        </w:rPr>
        <w:t xml:space="preserve">ύμβαση </w:t>
      </w:r>
      <w:r w:rsidRPr="00C65036">
        <w:rPr>
          <w:rFonts w:eastAsia="Times New Roman"/>
          <w:szCs w:val="24"/>
        </w:rPr>
        <w:t xml:space="preserve">και από τη μία φορά έχει γίνει </w:t>
      </w:r>
      <w:r>
        <w:rPr>
          <w:rFonts w:eastAsia="Times New Roman"/>
          <w:szCs w:val="24"/>
        </w:rPr>
        <w:t>«β</w:t>
      </w:r>
      <w:r w:rsidRPr="00C65036">
        <w:rPr>
          <w:rFonts w:eastAsia="Times New Roman"/>
          <w:szCs w:val="24"/>
        </w:rPr>
        <w:t>ιομηχανία</w:t>
      </w:r>
      <w:r>
        <w:rPr>
          <w:rFonts w:eastAsia="Times New Roman"/>
          <w:szCs w:val="24"/>
        </w:rPr>
        <w:t>»</w:t>
      </w:r>
      <w:r w:rsidRPr="00C65036">
        <w:rPr>
          <w:rFonts w:eastAsia="Times New Roman"/>
          <w:szCs w:val="24"/>
        </w:rPr>
        <w:t xml:space="preserve"> εδώ μέσα</w:t>
      </w:r>
      <w:r>
        <w:rPr>
          <w:rFonts w:eastAsia="Times New Roman"/>
          <w:szCs w:val="24"/>
        </w:rPr>
        <w:t>.</w:t>
      </w:r>
      <w:r w:rsidRPr="00C65036">
        <w:rPr>
          <w:rFonts w:eastAsia="Times New Roman"/>
          <w:szCs w:val="24"/>
        </w:rPr>
        <w:t xml:space="preserve"> </w:t>
      </w:r>
      <w:r>
        <w:rPr>
          <w:rFonts w:eastAsia="Times New Roman"/>
          <w:szCs w:val="24"/>
        </w:rPr>
        <w:t>Κ</w:t>
      </w:r>
      <w:r w:rsidRPr="00C65036">
        <w:rPr>
          <w:rFonts w:eastAsia="Times New Roman"/>
          <w:szCs w:val="24"/>
        </w:rPr>
        <w:t xml:space="preserve">αι δεν είναι </w:t>
      </w:r>
      <w:r>
        <w:rPr>
          <w:rFonts w:eastAsia="Times New Roman"/>
          <w:szCs w:val="24"/>
        </w:rPr>
        <w:t xml:space="preserve">τροπολογίες </w:t>
      </w:r>
      <w:r w:rsidRPr="00C65036">
        <w:rPr>
          <w:rFonts w:eastAsia="Times New Roman"/>
          <w:szCs w:val="24"/>
        </w:rPr>
        <w:t>των σχετικώ</w:t>
      </w:r>
      <w:r>
        <w:rPr>
          <w:rFonts w:eastAsia="Times New Roman"/>
          <w:szCs w:val="24"/>
        </w:rPr>
        <w:t xml:space="preserve">ν ή των αναγκαίων, γιατί </w:t>
      </w:r>
      <w:r w:rsidRPr="00C65036">
        <w:rPr>
          <w:rFonts w:eastAsia="Times New Roman"/>
          <w:szCs w:val="24"/>
        </w:rPr>
        <w:t>υπάρχουν και τέτοιες</w:t>
      </w:r>
      <w:r>
        <w:rPr>
          <w:rFonts w:eastAsia="Times New Roman"/>
          <w:szCs w:val="24"/>
        </w:rPr>
        <w:t>.</w:t>
      </w:r>
      <w:r w:rsidRPr="00C65036">
        <w:rPr>
          <w:rFonts w:eastAsia="Times New Roman"/>
          <w:szCs w:val="24"/>
        </w:rPr>
        <w:t xml:space="preserve"> </w:t>
      </w:r>
      <w:r>
        <w:rPr>
          <w:rFonts w:eastAsia="Times New Roman"/>
          <w:szCs w:val="24"/>
        </w:rPr>
        <w:t>Κ</w:t>
      </w:r>
      <w:r w:rsidRPr="00C65036">
        <w:rPr>
          <w:rFonts w:eastAsia="Times New Roman"/>
          <w:szCs w:val="24"/>
        </w:rPr>
        <w:t>οντά στις σχετικές</w:t>
      </w:r>
      <w:r>
        <w:rPr>
          <w:rFonts w:eastAsia="Times New Roman"/>
          <w:szCs w:val="24"/>
        </w:rPr>
        <w:t xml:space="preserve"> και τις αναγκαίες, όμως, παρεισφρέ</w:t>
      </w:r>
      <w:r w:rsidRPr="00C65036">
        <w:rPr>
          <w:rFonts w:eastAsia="Times New Roman"/>
          <w:szCs w:val="24"/>
        </w:rPr>
        <w:t xml:space="preserve">ουν </w:t>
      </w:r>
      <w:r>
        <w:rPr>
          <w:rFonts w:eastAsia="Times New Roman"/>
          <w:szCs w:val="24"/>
        </w:rPr>
        <w:t xml:space="preserve">οι ρουσφετολογικές </w:t>
      </w:r>
      <w:r>
        <w:rPr>
          <w:rFonts w:eastAsia="Times New Roman"/>
          <w:szCs w:val="24"/>
        </w:rPr>
        <w:t>τροπολογίες. Κ</w:t>
      </w:r>
      <w:r w:rsidRPr="00C65036">
        <w:rPr>
          <w:rFonts w:eastAsia="Times New Roman"/>
          <w:szCs w:val="24"/>
        </w:rPr>
        <w:t>αι δεν είναι οι αθώες ρουσφετολογικές μόνο</w:t>
      </w:r>
      <w:r>
        <w:rPr>
          <w:rFonts w:eastAsia="Times New Roman"/>
          <w:szCs w:val="24"/>
        </w:rPr>
        <w:t>. Ε</w:t>
      </w:r>
      <w:r w:rsidRPr="00C65036">
        <w:rPr>
          <w:rFonts w:eastAsia="Times New Roman"/>
          <w:szCs w:val="24"/>
        </w:rPr>
        <w:t>ίναι και οι ύποπτες</w:t>
      </w:r>
      <w:r>
        <w:rPr>
          <w:rFonts w:eastAsia="Times New Roman"/>
          <w:szCs w:val="24"/>
        </w:rPr>
        <w:t>,</w:t>
      </w:r>
      <w:r w:rsidRPr="00C65036">
        <w:rPr>
          <w:rFonts w:eastAsia="Times New Roman"/>
          <w:szCs w:val="24"/>
        </w:rPr>
        <w:t xml:space="preserve"> αυτές που είναι φως φανάρι ότι είναι αποτέλεσμα κάποιας συνεννόησης με οικονομικά συμφέροντα</w:t>
      </w:r>
      <w:r>
        <w:rPr>
          <w:rFonts w:eastAsia="Times New Roman"/>
          <w:szCs w:val="24"/>
        </w:rPr>
        <w:t>,</w:t>
      </w:r>
      <w:r w:rsidRPr="00C65036">
        <w:rPr>
          <w:rFonts w:eastAsia="Times New Roman"/>
          <w:szCs w:val="24"/>
        </w:rPr>
        <w:t xml:space="preserve"> και θα αναφερθούμε συγκεκριμένα</w:t>
      </w:r>
      <w:r>
        <w:rPr>
          <w:rFonts w:eastAsia="Times New Roman"/>
          <w:szCs w:val="24"/>
        </w:rPr>
        <w:t>.</w:t>
      </w:r>
      <w:r w:rsidRPr="00C65036">
        <w:rPr>
          <w:rFonts w:eastAsia="Times New Roman"/>
          <w:szCs w:val="24"/>
        </w:rPr>
        <w:t xml:space="preserve"> </w:t>
      </w:r>
    </w:p>
    <w:p w14:paraId="7632C56C"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Γιατί </w:t>
      </w:r>
      <w:r w:rsidRPr="00C65036">
        <w:rPr>
          <w:rFonts w:eastAsia="Times New Roman"/>
          <w:szCs w:val="24"/>
        </w:rPr>
        <w:t>ρουσφετολογική μπορεί να είναι</w:t>
      </w:r>
      <w:r>
        <w:rPr>
          <w:rFonts w:eastAsia="Times New Roman"/>
          <w:szCs w:val="24"/>
        </w:rPr>
        <w:t>,</w:t>
      </w:r>
      <w:r w:rsidRPr="00C65036">
        <w:rPr>
          <w:rFonts w:eastAsia="Times New Roman"/>
          <w:szCs w:val="24"/>
        </w:rPr>
        <w:t xml:space="preserve"> παραδείγμα</w:t>
      </w:r>
      <w:r w:rsidRPr="00C65036">
        <w:rPr>
          <w:rFonts w:eastAsia="Times New Roman"/>
          <w:szCs w:val="24"/>
        </w:rPr>
        <w:t xml:space="preserve">τος </w:t>
      </w:r>
      <w:r w:rsidRPr="00C65036">
        <w:rPr>
          <w:rFonts w:eastAsia="Times New Roman"/>
          <w:szCs w:val="24"/>
        </w:rPr>
        <w:t>χάρ</w:t>
      </w:r>
      <w:r>
        <w:rPr>
          <w:rFonts w:eastAsia="Times New Roman"/>
          <w:szCs w:val="24"/>
        </w:rPr>
        <w:t>ιν</w:t>
      </w:r>
      <w:r>
        <w:rPr>
          <w:rFonts w:eastAsia="Times New Roman"/>
          <w:szCs w:val="24"/>
        </w:rPr>
        <w:t>,</w:t>
      </w:r>
      <w:r w:rsidRPr="00C65036">
        <w:rPr>
          <w:rFonts w:eastAsia="Times New Roman"/>
          <w:szCs w:val="24"/>
        </w:rPr>
        <w:t xml:space="preserve"> η τροπολογία του </w:t>
      </w:r>
      <w:r>
        <w:rPr>
          <w:rFonts w:eastAsia="Times New Roman"/>
          <w:szCs w:val="24"/>
        </w:rPr>
        <w:t xml:space="preserve">κ. </w:t>
      </w:r>
      <w:r w:rsidRPr="00C65036">
        <w:rPr>
          <w:rFonts w:eastAsia="Times New Roman"/>
          <w:szCs w:val="24"/>
        </w:rPr>
        <w:t>Μαντά</w:t>
      </w:r>
      <w:r>
        <w:rPr>
          <w:rFonts w:eastAsia="Times New Roman"/>
          <w:szCs w:val="24"/>
        </w:rPr>
        <w:t>,</w:t>
      </w:r>
      <w:r w:rsidRPr="00C65036">
        <w:rPr>
          <w:rFonts w:eastAsia="Times New Roman"/>
          <w:szCs w:val="24"/>
        </w:rPr>
        <w:t xml:space="preserve"> να παραταθούν και </w:t>
      </w:r>
      <w:r>
        <w:rPr>
          <w:rFonts w:eastAsia="Times New Roman"/>
          <w:szCs w:val="24"/>
        </w:rPr>
        <w:t>ανανεωθούν μόνο οι</w:t>
      </w:r>
      <w:r w:rsidRPr="00C65036">
        <w:rPr>
          <w:rFonts w:eastAsia="Times New Roman"/>
          <w:szCs w:val="24"/>
        </w:rPr>
        <w:t xml:space="preserve"> συμβάσεις μόνο για τους </w:t>
      </w:r>
      <w:r>
        <w:rPr>
          <w:rFonts w:eastAsia="Times New Roman"/>
          <w:szCs w:val="24"/>
        </w:rPr>
        <w:t>είκοσι</w:t>
      </w:r>
      <w:r w:rsidRPr="00C65036">
        <w:rPr>
          <w:rFonts w:eastAsia="Times New Roman"/>
          <w:szCs w:val="24"/>
        </w:rPr>
        <w:t xml:space="preserve"> εργαζόμενους των Ιωαννίνων και όχι για τα νοσοκομεία όλης της χώρας</w:t>
      </w:r>
      <w:r>
        <w:rPr>
          <w:rFonts w:eastAsia="Times New Roman"/>
          <w:szCs w:val="24"/>
        </w:rPr>
        <w:t>, αλλά δεν έχει το στοιχείο της διαπλοκής.</w:t>
      </w:r>
      <w:r w:rsidRPr="00C65036">
        <w:rPr>
          <w:rFonts w:eastAsia="Times New Roman"/>
          <w:szCs w:val="24"/>
        </w:rPr>
        <w:t xml:space="preserve"> </w:t>
      </w:r>
      <w:r>
        <w:rPr>
          <w:rFonts w:eastAsia="Times New Roman"/>
          <w:szCs w:val="24"/>
        </w:rPr>
        <w:t xml:space="preserve">Δεν υπάρχει </w:t>
      </w:r>
      <w:r w:rsidRPr="00C65036">
        <w:rPr>
          <w:rFonts w:eastAsia="Times New Roman"/>
          <w:szCs w:val="24"/>
        </w:rPr>
        <w:t>ούτε υποψία ούτε ένδειξη</w:t>
      </w:r>
      <w:r>
        <w:rPr>
          <w:rFonts w:eastAsia="Times New Roman"/>
          <w:szCs w:val="24"/>
        </w:rPr>
        <w:t>.</w:t>
      </w:r>
    </w:p>
    <w:p w14:paraId="7632C56D" w14:textId="77777777" w:rsidR="00845256" w:rsidRDefault="00BE25C9">
      <w:pPr>
        <w:spacing w:line="600" w:lineRule="auto"/>
        <w:ind w:firstLine="720"/>
        <w:contextualSpacing/>
        <w:jc w:val="both"/>
        <w:rPr>
          <w:rFonts w:eastAsia="Times New Roman"/>
          <w:szCs w:val="24"/>
        </w:rPr>
      </w:pPr>
      <w:r>
        <w:rPr>
          <w:rFonts w:eastAsia="Times New Roman"/>
          <w:szCs w:val="24"/>
        </w:rPr>
        <w:t>Α</w:t>
      </w:r>
      <w:r w:rsidRPr="00C65036">
        <w:rPr>
          <w:rFonts w:eastAsia="Times New Roman"/>
          <w:szCs w:val="24"/>
        </w:rPr>
        <w:t>ν</w:t>
      </w:r>
      <w:r w:rsidRPr="00C65036">
        <w:rPr>
          <w:rFonts w:eastAsia="Times New Roman"/>
          <w:szCs w:val="24"/>
        </w:rPr>
        <w:t>τίθετα</w:t>
      </w:r>
      <w:r>
        <w:rPr>
          <w:rFonts w:eastAsia="Times New Roman"/>
          <w:szCs w:val="24"/>
        </w:rPr>
        <w:t>,</w:t>
      </w:r>
      <w:r w:rsidRPr="00C65036">
        <w:rPr>
          <w:rFonts w:eastAsia="Times New Roman"/>
          <w:szCs w:val="24"/>
        </w:rPr>
        <w:t xml:space="preserve"> μία τροπολογία η οποία λέει ότι αφού γίνει ένας δημόσιος διαγωνισμός</w:t>
      </w:r>
      <w:r>
        <w:rPr>
          <w:rFonts w:eastAsia="Times New Roman"/>
          <w:szCs w:val="24"/>
        </w:rPr>
        <w:t>,</w:t>
      </w:r>
      <w:r w:rsidRPr="00C65036">
        <w:rPr>
          <w:rFonts w:eastAsia="Times New Roman"/>
          <w:szCs w:val="24"/>
        </w:rPr>
        <w:t xml:space="preserve"> αφού αποκλειστούν </w:t>
      </w:r>
      <w:r>
        <w:rPr>
          <w:rFonts w:eastAsia="Times New Roman"/>
          <w:szCs w:val="24"/>
        </w:rPr>
        <w:t xml:space="preserve">κάποιοι κι </w:t>
      </w:r>
      <w:r w:rsidRPr="00C65036">
        <w:rPr>
          <w:rFonts w:eastAsia="Times New Roman"/>
          <w:szCs w:val="24"/>
        </w:rPr>
        <w:t>αφού προκριθούν κά</w:t>
      </w:r>
      <w:r>
        <w:rPr>
          <w:rFonts w:eastAsia="Times New Roman"/>
          <w:szCs w:val="24"/>
        </w:rPr>
        <w:t>ποιοι</w:t>
      </w:r>
      <w:r w:rsidRPr="00C65036">
        <w:rPr>
          <w:rFonts w:eastAsia="Times New Roman"/>
          <w:szCs w:val="24"/>
        </w:rPr>
        <w:t xml:space="preserve"> για μία σύμβαση με το </w:t>
      </w:r>
      <w:r>
        <w:rPr>
          <w:rFonts w:eastAsia="Times New Roman"/>
          <w:szCs w:val="24"/>
        </w:rPr>
        <w:t>δ</w:t>
      </w:r>
      <w:r w:rsidRPr="00C65036">
        <w:rPr>
          <w:rFonts w:eastAsia="Times New Roman"/>
          <w:szCs w:val="24"/>
        </w:rPr>
        <w:t>ημόσιο</w:t>
      </w:r>
      <w:r>
        <w:rPr>
          <w:rFonts w:eastAsia="Times New Roman"/>
          <w:szCs w:val="24"/>
        </w:rPr>
        <w:t>,</w:t>
      </w:r>
      <w:r w:rsidRPr="00C65036">
        <w:rPr>
          <w:rFonts w:eastAsia="Times New Roman"/>
          <w:szCs w:val="24"/>
        </w:rPr>
        <w:t xml:space="preserve"> αλλάζ</w:t>
      </w:r>
      <w:r>
        <w:rPr>
          <w:rFonts w:eastAsia="Times New Roman"/>
          <w:szCs w:val="24"/>
        </w:rPr>
        <w:t>ουμε</w:t>
      </w:r>
      <w:r w:rsidRPr="00C65036">
        <w:rPr>
          <w:rFonts w:eastAsia="Times New Roman"/>
          <w:szCs w:val="24"/>
        </w:rPr>
        <w:t xml:space="preserve"> τους όρους και μειώνου</w:t>
      </w:r>
      <w:r>
        <w:rPr>
          <w:rFonts w:eastAsia="Times New Roman"/>
          <w:szCs w:val="24"/>
        </w:rPr>
        <w:t>με</w:t>
      </w:r>
      <w:r w:rsidRPr="00C65036">
        <w:rPr>
          <w:rFonts w:eastAsia="Times New Roman"/>
          <w:szCs w:val="24"/>
        </w:rPr>
        <w:t xml:space="preserve"> αυτά που πρέπει </w:t>
      </w:r>
      <w:r w:rsidRPr="00C65036">
        <w:rPr>
          <w:rFonts w:eastAsia="Times New Roman"/>
          <w:szCs w:val="24"/>
        </w:rPr>
        <w:lastRenderedPageBreak/>
        <w:t>να πληρώσει αυτός που έκανε τη σύμβαση</w:t>
      </w:r>
      <w:r>
        <w:rPr>
          <w:rFonts w:eastAsia="Times New Roman"/>
          <w:szCs w:val="24"/>
        </w:rPr>
        <w:t>,</w:t>
      </w:r>
      <w:r w:rsidRPr="00C65036">
        <w:rPr>
          <w:rFonts w:eastAsia="Times New Roman"/>
          <w:szCs w:val="24"/>
        </w:rPr>
        <w:t xml:space="preserve"> </w:t>
      </w:r>
      <w:r>
        <w:rPr>
          <w:rFonts w:eastAsia="Times New Roman"/>
          <w:szCs w:val="24"/>
        </w:rPr>
        <w:t>α</w:t>
      </w:r>
      <w:r w:rsidRPr="00C65036">
        <w:rPr>
          <w:rFonts w:eastAsia="Times New Roman"/>
          <w:szCs w:val="24"/>
        </w:rPr>
        <w:t>υτ</w:t>
      </w:r>
      <w:r w:rsidRPr="00C65036">
        <w:rPr>
          <w:rFonts w:eastAsia="Times New Roman"/>
          <w:szCs w:val="24"/>
        </w:rPr>
        <w:t>ή είναι φως φανάρι ότι έχει πρόβλημα και α</w:t>
      </w:r>
      <w:r>
        <w:rPr>
          <w:rFonts w:eastAsia="Times New Roman"/>
          <w:szCs w:val="24"/>
        </w:rPr>
        <w:t>ντίληψης,</w:t>
      </w:r>
      <w:r w:rsidRPr="00C65036">
        <w:rPr>
          <w:rFonts w:eastAsia="Times New Roman"/>
          <w:szCs w:val="24"/>
        </w:rPr>
        <w:t xml:space="preserve"> έχει πρόβλημα και νομοθεσίας</w:t>
      </w:r>
      <w:r>
        <w:rPr>
          <w:rFonts w:eastAsia="Times New Roman"/>
          <w:szCs w:val="24"/>
        </w:rPr>
        <w:t>.</w:t>
      </w:r>
    </w:p>
    <w:p w14:paraId="7632C56E" w14:textId="77777777" w:rsidR="00845256" w:rsidRDefault="00BE25C9">
      <w:pPr>
        <w:spacing w:line="600" w:lineRule="auto"/>
        <w:ind w:firstLine="720"/>
        <w:contextualSpacing/>
        <w:jc w:val="both"/>
        <w:rPr>
          <w:rFonts w:eastAsia="Times New Roman"/>
          <w:szCs w:val="24"/>
        </w:rPr>
      </w:pPr>
      <w:r>
        <w:rPr>
          <w:rFonts w:eastAsia="Times New Roman"/>
          <w:szCs w:val="24"/>
        </w:rPr>
        <w:t>Θ</w:t>
      </w:r>
      <w:r w:rsidRPr="00C65036">
        <w:rPr>
          <w:rFonts w:eastAsia="Times New Roman"/>
          <w:szCs w:val="24"/>
        </w:rPr>
        <w:t>α πρέπει</w:t>
      </w:r>
      <w:r>
        <w:rPr>
          <w:rFonts w:eastAsia="Times New Roman"/>
          <w:szCs w:val="24"/>
        </w:rPr>
        <w:t>,</w:t>
      </w:r>
      <w:r w:rsidRPr="00C65036">
        <w:rPr>
          <w:rFonts w:eastAsia="Times New Roman"/>
          <w:szCs w:val="24"/>
        </w:rPr>
        <w:t xml:space="preserve"> αν είναι δίκαιο</w:t>
      </w:r>
      <w:r>
        <w:rPr>
          <w:rFonts w:eastAsia="Times New Roman"/>
          <w:szCs w:val="24"/>
        </w:rPr>
        <w:t>,</w:t>
      </w:r>
      <w:r w:rsidRPr="00C65036">
        <w:rPr>
          <w:rFonts w:eastAsia="Times New Roman"/>
          <w:szCs w:val="24"/>
        </w:rPr>
        <w:t xml:space="preserve"> όπως πιστεύω εγώ ότι μπορεί να </w:t>
      </w:r>
      <w:r>
        <w:rPr>
          <w:rFonts w:eastAsia="Times New Roman"/>
          <w:szCs w:val="24"/>
        </w:rPr>
        <w:t>εί</w:t>
      </w:r>
      <w:r w:rsidRPr="00C65036">
        <w:rPr>
          <w:rFonts w:eastAsia="Times New Roman"/>
          <w:szCs w:val="24"/>
        </w:rPr>
        <w:t xml:space="preserve">ναι και το συγκεκριμένο και θα πω </w:t>
      </w:r>
      <w:r>
        <w:rPr>
          <w:rFonts w:eastAsia="Times New Roman"/>
          <w:szCs w:val="24"/>
        </w:rPr>
        <w:t>σε ποιο</w:t>
      </w:r>
      <w:r w:rsidRPr="00C65036">
        <w:rPr>
          <w:rFonts w:eastAsia="Times New Roman"/>
          <w:szCs w:val="24"/>
        </w:rPr>
        <w:t xml:space="preserve"> αναφέρομαι</w:t>
      </w:r>
      <w:r>
        <w:rPr>
          <w:rFonts w:eastAsia="Times New Roman"/>
          <w:szCs w:val="24"/>
        </w:rPr>
        <w:t>,</w:t>
      </w:r>
      <w:r w:rsidRPr="00C65036">
        <w:rPr>
          <w:rFonts w:eastAsia="Times New Roman"/>
          <w:szCs w:val="24"/>
        </w:rPr>
        <w:t xml:space="preserve"> να γραφτεί συγκεκριμένα </w:t>
      </w:r>
      <w:r>
        <w:rPr>
          <w:rFonts w:eastAsia="Times New Roman"/>
          <w:szCs w:val="24"/>
        </w:rPr>
        <w:t>ότι όλα αυτά θα ισχύσουν</w:t>
      </w:r>
      <w:r w:rsidRPr="00C65036">
        <w:rPr>
          <w:rFonts w:eastAsia="Times New Roman"/>
          <w:szCs w:val="24"/>
        </w:rPr>
        <w:t xml:space="preserve"> από τους δ</w:t>
      </w:r>
      <w:r w:rsidRPr="00C65036">
        <w:rPr>
          <w:rFonts w:eastAsia="Times New Roman"/>
          <w:szCs w:val="24"/>
        </w:rPr>
        <w:t>ιαγωνισμούς που θα γίνουν από δω και πέρα</w:t>
      </w:r>
      <w:r>
        <w:rPr>
          <w:rFonts w:eastAsia="Times New Roman"/>
          <w:szCs w:val="24"/>
        </w:rPr>
        <w:t>,</w:t>
      </w:r>
      <w:r w:rsidRPr="00C65036">
        <w:rPr>
          <w:rFonts w:eastAsia="Times New Roman"/>
          <w:szCs w:val="24"/>
        </w:rPr>
        <w:t xml:space="preserve"> όχι </w:t>
      </w:r>
      <w:r>
        <w:rPr>
          <w:rFonts w:eastAsia="Times New Roman"/>
          <w:szCs w:val="24"/>
        </w:rPr>
        <w:t xml:space="preserve">γι’ </w:t>
      </w:r>
      <w:r w:rsidRPr="00C65036">
        <w:rPr>
          <w:rFonts w:eastAsia="Times New Roman"/>
          <w:szCs w:val="24"/>
        </w:rPr>
        <w:t>αυτούς που ήδη έχουν γίνει</w:t>
      </w:r>
      <w:r>
        <w:rPr>
          <w:rFonts w:eastAsia="Times New Roman"/>
          <w:szCs w:val="24"/>
        </w:rPr>
        <w:t>.</w:t>
      </w:r>
      <w:r w:rsidRPr="00C65036">
        <w:rPr>
          <w:rFonts w:eastAsia="Times New Roman"/>
          <w:szCs w:val="24"/>
        </w:rPr>
        <w:t xml:space="preserve"> Είναι </w:t>
      </w:r>
      <w:r>
        <w:rPr>
          <w:rFonts w:eastAsia="Times New Roman"/>
          <w:szCs w:val="24"/>
        </w:rPr>
        <w:t xml:space="preserve">η τροπολογία με γενικό αριθμό 2179, η </w:t>
      </w:r>
      <w:r w:rsidRPr="00C65036">
        <w:rPr>
          <w:rFonts w:eastAsia="Times New Roman"/>
          <w:szCs w:val="24"/>
        </w:rPr>
        <w:t xml:space="preserve">οποία </w:t>
      </w:r>
      <w:r>
        <w:rPr>
          <w:rFonts w:eastAsia="Times New Roman"/>
          <w:szCs w:val="24"/>
        </w:rPr>
        <w:t>κ</w:t>
      </w:r>
      <w:r w:rsidRPr="00C65036">
        <w:rPr>
          <w:rFonts w:eastAsia="Times New Roman"/>
          <w:szCs w:val="24"/>
        </w:rPr>
        <w:t xml:space="preserve">άνει </w:t>
      </w:r>
      <w:proofErr w:type="spellStart"/>
      <w:r w:rsidRPr="00C65036">
        <w:rPr>
          <w:rFonts w:eastAsia="Times New Roman"/>
          <w:szCs w:val="24"/>
        </w:rPr>
        <w:t>μπαμ</w:t>
      </w:r>
      <w:proofErr w:type="spellEnd"/>
      <w:r>
        <w:rPr>
          <w:rFonts w:eastAsia="Times New Roman"/>
          <w:szCs w:val="24"/>
        </w:rPr>
        <w:t>.</w:t>
      </w:r>
      <w:r w:rsidRPr="00C65036">
        <w:rPr>
          <w:rFonts w:eastAsia="Times New Roman"/>
          <w:szCs w:val="24"/>
        </w:rPr>
        <w:t xml:space="preserve"> </w:t>
      </w:r>
      <w:r>
        <w:rPr>
          <w:rFonts w:eastAsia="Times New Roman"/>
          <w:szCs w:val="24"/>
        </w:rPr>
        <w:t>Ε</w:t>
      </w:r>
      <w:r w:rsidRPr="00C65036">
        <w:rPr>
          <w:rFonts w:eastAsia="Times New Roman"/>
          <w:szCs w:val="24"/>
        </w:rPr>
        <w:t xml:space="preserve">άν </w:t>
      </w:r>
      <w:r>
        <w:rPr>
          <w:rFonts w:eastAsia="Times New Roman"/>
          <w:szCs w:val="24"/>
        </w:rPr>
        <w:t xml:space="preserve">γίνει αποδεκτή, </w:t>
      </w:r>
      <w:r w:rsidRPr="00C65036">
        <w:rPr>
          <w:rFonts w:eastAsia="Times New Roman"/>
          <w:szCs w:val="24"/>
        </w:rPr>
        <w:t>πραγματικά θα είναι κάτι το οποίο θα πρέπει να ελεγχθεί στην συγκεκριμένη περίπτωση</w:t>
      </w:r>
      <w:r>
        <w:rPr>
          <w:rFonts w:eastAsia="Times New Roman"/>
          <w:szCs w:val="24"/>
        </w:rPr>
        <w:t>.</w:t>
      </w:r>
      <w:r w:rsidRPr="00C65036">
        <w:rPr>
          <w:rFonts w:eastAsia="Times New Roman"/>
          <w:szCs w:val="24"/>
        </w:rPr>
        <w:t xml:space="preserve"> </w:t>
      </w:r>
    </w:p>
    <w:p w14:paraId="7632C56F" w14:textId="77777777" w:rsidR="00845256" w:rsidRDefault="00BE25C9">
      <w:pPr>
        <w:spacing w:line="600" w:lineRule="auto"/>
        <w:ind w:firstLine="720"/>
        <w:contextualSpacing/>
        <w:jc w:val="both"/>
        <w:rPr>
          <w:rFonts w:eastAsia="Times New Roman"/>
          <w:szCs w:val="24"/>
        </w:rPr>
      </w:pPr>
      <w:r>
        <w:rPr>
          <w:rFonts w:eastAsia="Times New Roman"/>
          <w:szCs w:val="24"/>
        </w:rPr>
        <w:t>Έ</w:t>
      </w:r>
      <w:r w:rsidRPr="00C65036">
        <w:rPr>
          <w:rFonts w:eastAsia="Times New Roman"/>
          <w:szCs w:val="24"/>
        </w:rPr>
        <w:t xml:space="preserve">χουμε πει ήδη ότι </w:t>
      </w:r>
      <w:r>
        <w:rPr>
          <w:rFonts w:eastAsia="Times New Roman"/>
          <w:szCs w:val="24"/>
        </w:rPr>
        <w:t xml:space="preserve">η </w:t>
      </w:r>
      <w:r w:rsidRPr="00C65036">
        <w:rPr>
          <w:rFonts w:eastAsia="Times New Roman"/>
          <w:szCs w:val="24"/>
        </w:rPr>
        <w:t xml:space="preserve">τροπολογία που </w:t>
      </w:r>
      <w:r>
        <w:rPr>
          <w:rFonts w:eastAsia="Times New Roman"/>
          <w:szCs w:val="24"/>
        </w:rPr>
        <w:t xml:space="preserve">εισηγήθηκε </w:t>
      </w:r>
      <w:r w:rsidRPr="00C65036">
        <w:rPr>
          <w:rFonts w:eastAsia="Times New Roman"/>
          <w:szCs w:val="24"/>
        </w:rPr>
        <w:t>ο κ</w:t>
      </w:r>
      <w:r>
        <w:rPr>
          <w:rFonts w:eastAsia="Times New Roman"/>
          <w:szCs w:val="24"/>
        </w:rPr>
        <w:t>.</w:t>
      </w:r>
      <w:r w:rsidRPr="00C65036">
        <w:rPr>
          <w:rFonts w:eastAsia="Times New Roman"/>
          <w:szCs w:val="24"/>
        </w:rPr>
        <w:t xml:space="preserve"> Σταθάκης πρέπει να ψηφιστεί</w:t>
      </w:r>
      <w:r>
        <w:rPr>
          <w:rFonts w:eastAsia="Times New Roman"/>
          <w:szCs w:val="24"/>
        </w:rPr>
        <w:t>. Τ</w:t>
      </w:r>
      <w:r w:rsidRPr="00C65036">
        <w:rPr>
          <w:rFonts w:eastAsia="Times New Roman"/>
          <w:szCs w:val="24"/>
        </w:rPr>
        <w:t>ην ψηφίζουμε</w:t>
      </w:r>
      <w:r>
        <w:rPr>
          <w:rFonts w:eastAsia="Times New Roman"/>
          <w:szCs w:val="24"/>
        </w:rPr>
        <w:t>.</w:t>
      </w:r>
      <w:r w:rsidRPr="00C65036">
        <w:rPr>
          <w:rFonts w:eastAsia="Times New Roman"/>
          <w:szCs w:val="24"/>
        </w:rPr>
        <w:t xml:space="preserve"> </w:t>
      </w:r>
      <w:r>
        <w:rPr>
          <w:rFonts w:eastAsia="Times New Roman"/>
          <w:szCs w:val="24"/>
        </w:rPr>
        <w:t>Εμείς, όμως, λέμε και το εξής.</w:t>
      </w:r>
      <w:r w:rsidRPr="00C65036">
        <w:rPr>
          <w:rFonts w:eastAsia="Times New Roman"/>
          <w:szCs w:val="24"/>
        </w:rPr>
        <w:t xml:space="preserve"> Γιατί όλα αυτά τα ωραία που είπε να μην ισχύσουν για όλες τις περιπτώσεις ανακαί</w:t>
      </w:r>
      <w:r>
        <w:rPr>
          <w:rFonts w:eastAsia="Times New Roman"/>
          <w:szCs w:val="24"/>
        </w:rPr>
        <w:t xml:space="preserve">νισης και </w:t>
      </w:r>
      <w:r w:rsidRPr="00C65036">
        <w:rPr>
          <w:rFonts w:eastAsia="Times New Roman"/>
          <w:szCs w:val="24"/>
        </w:rPr>
        <w:t>ανακατασκευ</w:t>
      </w:r>
      <w:r>
        <w:rPr>
          <w:rFonts w:eastAsia="Times New Roman"/>
          <w:szCs w:val="24"/>
        </w:rPr>
        <w:t>ής</w:t>
      </w:r>
      <w:r w:rsidRPr="00C65036">
        <w:rPr>
          <w:rFonts w:eastAsia="Times New Roman"/>
          <w:szCs w:val="24"/>
        </w:rPr>
        <w:t xml:space="preserve"> κτηρίων</w:t>
      </w:r>
      <w:r>
        <w:rPr>
          <w:rFonts w:eastAsia="Times New Roman"/>
          <w:szCs w:val="24"/>
        </w:rPr>
        <w:t>,</w:t>
      </w:r>
      <w:r w:rsidRPr="00C65036">
        <w:rPr>
          <w:rFonts w:eastAsia="Times New Roman"/>
          <w:szCs w:val="24"/>
        </w:rPr>
        <w:t xml:space="preserve"> </w:t>
      </w:r>
      <w:r>
        <w:rPr>
          <w:rFonts w:eastAsia="Times New Roman"/>
          <w:szCs w:val="24"/>
        </w:rPr>
        <w:t>α</w:t>
      </w:r>
      <w:r w:rsidRPr="00C65036">
        <w:rPr>
          <w:rFonts w:eastAsia="Times New Roman"/>
          <w:szCs w:val="24"/>
        </w:rPr>
        <w:t>λλά μόνο με αφορ</w:t>
      </w:r>
      <w:r w:rsidRPr="00C65036">
        <w:rPr>
          <w:rFonts w:eastAsia="Times New Roman"/>
          <w:szCs w:val="24"/>
        </w:rPr>
        <w:t xml:space="preserve">μή αυτό που έγινε στο </w:t>
      </w:r>
      <w:r>
        <w:rPr>
          <w:rFonts w:eastAsia="Times New Roman"/>
          <w:szCs w:val="24"/>
        </w:rPr>
        <w:t>Μ</w:t>
      </w:r>
      <w:r w:rsidRPr="00C65036">
        <w:rPr>
          <w:rFonts w:eastAsia="Times New Roman"/>
          <w:szCs w:val="24"/>
        </w:rPr>
        <w:t>άτι και σε άλλες περιοχές να γίνει μόνο για εκεί</w:t>
      </w:r>
      <w:r>
        <w:rPr>
          <w:rFonts w:eastAsia="Times New Roman"/>
          <w:szCs w:val="24"/>
        </w:rPr>
        <w:t>;</w:t>
      </w:r>
      <w:r w:rsidRPr="00C65036">
        <w:rPr>
          <w:rFonts w:eastAsia="Times New Roman"/>
          <w:szCs w:val="24"/>
        </w:rPr>
        <w:t xml:space="preserve"> Μπορεί να επεκταθεί παντού η απλοποίηση των διαδικασιών</w:t>
      </w:r>
      <w:r>
        <w:rPr>
          <w:rFonts w:eastAsia="Times New Roman"/>
          <w:szCs w:val="24"/>
        </w:rPr>
        <w:t>.</w:t>
      </w:r>
    </w:p>
    <w:p w14:paraId="7632C570"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Το δεύτερο αφορά </w:t>
      </w:r>
      <w:r w:rsidRPr="00C65036">
        <w:rPr>
          <w:rFonts w:eastAsia="Times New Roman"/>
          <w:szCs w:val="24"/>
        </w:rPr>
        <w:t xml:space="preserve">μία τροπολογία </w:t>
      </w:r>
      <w:r>
        <w:rPr>
          <w:rFonts w:eastAsia="Times New Roman"/>
          <w:szCs w:val="24"/>
        </w:rPr>
        <w:t>στην οποία α</w:t>
      </w:r>
      <w:r w:rsidRPr="00C65036">
        <w:rPr>
          <w:rFonts w:eastAsia="Times New Roman"/>
          <w:szCs w:val="24"/>
        </w:rPr>
        <w:t xml:space="preserve">ναφέρθηκε ο κύριος Υφυπουργός </w:t>
      </w:r>
      <w:r>
        <w:rPr>
          <w:rFonts w:eastAsia="Times New Roman"/>
          <w:szCs w:val="24"/>
        </w:rPr>
        <w:t>Π</w:t>
      </w:r>
      <w:r w:rsidRPr="00C65036">
        <w:rPr>
          <w:rFonts w:eastAsia="Times New Roman"/>
          <w:szCs w:val="24"/>
        </w:rPr>
        <w:t xml:space="preserve">εριβάλλοντος </w:t>
      </w:r>
      <w:r>
        <w:rPr>
          <w:rFonts w:eastAsia="Times New Roman"/>
          <w:szCs w:val="24"/>
        </w:rPr>
        <w:t>γ</w:t>
      </w:r>
      <w:r w:rsidRPr="00C65036">
        <w:rPr>
          <w:rFonts w:eastAsia="Times New Roman"/>
          <w:szCs w:val="24"/>
        </w:rPr>
        <w:t xml:space="preserve">ια τη δυνατότητα </w:t>
      </w:r>
      <w:r>
        <w:rPr>
          <w:rFonts w:eastAsia="Times New Roman"/>
          <w:szCs w:val="24"/>
        </w:rPr>
        <w:t>παράτασης.</w:t>
      </w:r>
      <w:r w:rsidRPr="00C65036">
        <w:rPr>
          <w:rFonts w:eastAsia="Times New Roman"/>
          <w:szCs w:val="24"/>
        </w:rPr>
        <w:t xml:space="preserve"> </w:t>
      </w:r>
      <w:r>
        <w:rPr>
          <w:rFonts w:eastAsia="Times New Roman"/>
          <w:szCs w:val="24"/>
        </w:rPr>
        <w:t>Β</w:t>
      </w:r>
      <w:r w:rsidRPr="00C65036">
        <w:rPr>
          <w:rFonts w:eastAsia="Times New Roman"/>
          <w:szCs w:val="24"/>
        </w:rPr>
        <w:t>εβαίως</w:t>
      </w:r>
      <w:r>
        <w:rPr>
          <w:rFonts w:eastAsia="Times New Roman"/>
          <w:szCs w:val="24"/>
        </w:rPr>
        <w:t>,</w:t>
      </w:r>
      <w:r w:rsidRPr="00C65036">
        <w:rPr>
          <w:rFonts w:eastAsia="Times New Roman"/>
          <w:szCs w:val="24"/>
        </w:rPr>
        <w:t xml:space="preserve"> </w:t>
      </w:r>
      <w:r w:rsidRPr="00C65036">
        <w:rPr>
          <w:rFonts w:eastAsia="Times New Roman"/>
          <w:szCs w:val="24"/>
        </w:rPr>
        <w:t xml:space="preserve">είναι μία </w:t>
      </w:r>
      <w:r>
        <w:rPr>
          <w:rFonts w:eastAsia="Times New Roman"/>
          <w:szCs w:val="24"/>
        </w:rPr>
        <w:t>ευχέρεια</w:t>
      </w:r>
      <w:r w:rsidRPr="00C65036">
        <w:rPr>
          <w:rFonts w:eastAsia="Times New Roman"/>
          <w:szCs w:val="24"/>
        </w:rPr>
        <w:t xml:space="preserve"> </w:t>
      </w:r>
      <w:r>
        <w:rPr>
          <w:rFonts w:eastAsia="Times New Roman"/>
          <w:szCs w:val="24"/>
        </w:rPr>
        <w:t>την οποία θα</w:t>
      </w:r>
      <w:r w:rsidRPr="00C65036">
        <w:rPr>
          <w:rFonts w:eastAsia="Times New Roman"/>
          <w:szCs w:val="24"/>
        </w:rPr>
        <w:t xml:space="preserve"> εκτιμά το Υπουργείο ανάλογα με την πορεία και είμαστε θετικοί σε αυτήν</w:t>
      </w:r>
      <w:r>
        <w:rPr>
          <w:rFonts w:eastAsia="Times New Roman"/>
          <w:szCs w:val="24"/>
        </w:rPr>
        <w:t>.</w:t>
      </w:r>
    </w:p>
    <w:p w14:paraId="7632C571" w14:textId="77777777" w:rsidR="00845256" w:rsidRDefault="00BE25C9">
      <w:pPr>
        <w:spacing w:line="600" w:lineRule="auto"/>
        <w:ind w:firstLine="720"/>
        <w:contextualSpacing/>
        <w:jc w:val="both"/>
        <w:rPr>
          <w:rFonts w:eastAsia="Times New Roman"/>
          <w:szCs w:val="24"/>
        </w:rPr>
      </w:pPr>
      <w:r w:rsidRPr="00C65036">
        <w:rPr>
          <w:rFonts w:eastAsia="Times New Roman"/>
          <w:szCs w:val="24"/>
        </w:rPr>
        <w:t xml:space="preserve">Και βέβαια να πω </w:t>
      </w:r>
      <w:r>
        <w:rPr>
          <w:rFonts w:eastAsia="Times New Roman"/>
          <w:szCs w:val="24"/>
        </w:rPr>
        <w:t>και για</w:t>
      </w:r>
      <w:r w:rsidRPr="00C65036">
        <w:rPr>
          <w:rFonts w:eastAsia="Times New Roman"/>
          <w:szCs w:val="24"/>
        </w:rPr>
        <w:t xml:space="preserve"> την άλλη τροπολογία που αφορά το </w:t>
      </w:r>
      <w:r>
        <w:rPr>
          <w:rFonts w:eastAsia="Times New Roman"/>
          <w:szCs w:val="24"/>
        </w:rPr>
        <w:t>«</w:t>
      </w:r>
      <w:r w:rsidRPr="00C65036">
        <w:rPr>
          <w:rFonts w:eastAsia="Times New Roman"/>
          <w:szCs w:val="24"/>
        </w:rPr>
        <w:t>Ωνάσειο</w:t>
      </w:r>
      <w:r>
        <w:rPr>
          <w:rFonts w:eastAsia="Times New Roman"/>
          <w:szCs w:val="24"/>
        </w:rPr>
        <w:t>» και τα πριν. Το</w:t>
      </w:r>
      <w:r w:rsidRPr="00C65036">
        <w:rPr>
          <w:rFonts w:eastAsia="Times New Roman"/>
          <w:szCs w:val="24"/>
        </w:rPr>
        <w:t xml:space="preserve"> </w:t>
      </w:r>
      <w:r>
        <w:rPr>
          <w:rFonts w:eastAsia="Times New Roman"/>
          <w:szCs w:val="24"/>
        </w:rPr>
        <w:t>Ί</w:t>
      </w:r>
      <w:r w:rsidRPr="00C65036">
        <w:rPr>
          <w:rFonts w:eastAsia="Times New Roman"/>
          <w:szCs w:val="24"/>
        </w:rPr>
        <w:t xml:space="preserve">δρυμα του </w:t>
      </w:r>
      <w:r>
        <w:rPr>
          <w:rFonts w:eastAsia="Times New Roman"/>
          <w:szCs w:val="24"/>
        </w:rPr>
        <w:t>«Ω</w:t>
      </w:r>
      <w:r w:rsidRPr="00C65036">
        <w:rPr>
          <w:rFonts w:eastAsia="Times New Roman"/>
          <w:szCs w:val="24"/>
        </w:rPr>
        <w:t>νασείου</w:t>
      </w:r>
      <w:r>
        <w:rPr>
          <w:rFonts w:eastAsia="Times New Roman"/>
          <w:szCs w:val="24"/>
        </w:rPr>
        <w:t>»</w:t>
      </w:r>
      <w:r w:rsidRPr="00C65036">
        <w:rPr>
          <w:rFonts w:eastAsia="Times New Roman"/>
          <w:szCs w:val="24"/>
        </w:rPr>
        <w:t xml:space="preserve"> ανήκει στο ΕΣΥ</w:t>
      </w:r>
      <w:r>
        <w:rPr>
          <w:rFonts w:eastAsia="Times New Roman"/>
          <w:szCs w:val="24"/>
        </w:rPr>
        <w:t>.</w:t>
      </w:r>
      <w:r w:rsidRPr="00C65036">
        <w:rPr>
          <w:rFonts w:eastAsia="Times New Roman"/>
          <w:szCs w:val="24"/>
        </w:rPr>
        <w:t xml:space="preserve"> </w:t>
      </w:r>
      <w:r>
        <w:rPr>
          <w:rFonts w:eastAsia="Times New Roman"/>
          <w:szCs w:val="24"/>
        </w:rPr>
        <w:t>Έ</w:t>
      </w:r>
      <w:r w:rsidRPr="00C65036">
        <w:rPr>
          <w:rFonts w:eastAsia="Times New Roman"/>
          <w:szCs w:val="24"/>
        </w:rPr>
        <w:t>χει θεσπίσει</w:t>
      </w:r>
      <w:r>
        <w:rPr>
          <w:rFonts w:eastAsia="Times New Roman"/>
          <w:szCs w:val="24"/>
        </w:rPr>
        <w:t>,</w:t>
      </w:r>
      <w:r w:rsidRPr="00C65036">
        <w:rPr>
          <w:rFonts w:eastAsia="Times New Roman"/>
          <w:szCs w:val="24"/>
        </w:rPr>
        <w:t xml:space="preserve"> </w:t>
      </w:r>
      <w:r>
        <w:rPr>
          <w:rFonts w:eastAsia="Times New Roman"/>
          <w:szCs w:val="24"/>
        </w:rPr>
        <w:t>όμως,</w:t>
      </w:r>
      <w:r w:rsidRPr="00C65036">
        <w:rPr>
          <w:rFonts w:eastAsia="Times New Roman"/>
          <w:szCs w:val="24"/>
        </w:rPr>
        <w:t xml:space="preserve"> </w:t>
      </w:r>
      <w:r>
        <w:rPr>
          <w:rFonts w:eastAsia="Times New Roman"/>
          <w:szCs w:val="24"/>
        </w:rPr>
        <w:t>έ</w:t>
      </w:r>
      <w:r w:rsidRPr="00C65036">
        <w:rPr>
          <w:rFonts w:eastAsia="Times New Roman"/>
          <w:szCs w:val="24"/>
        </w:rPr>
        <w:t>να ιδιαί</w:t>
      </w:r>
      <w:r w:rsidRPr="00C65036">
        <w:rPr>
          <w:rFonts w:eastAsia="Times New Roman"/>
          <w:szCs w:val="24"/>
        </w:rPr>
        <w:t xml:space="preserve">τερο καθεστώς </w:t>
      </w:r>
      <w:r>
        <w:rPr>
          <w:rFonts w:eastAsia="Times New Roman"/>
          <w:szCs w:val="24"/>
        </w:rPr>
        <w:t xml:space="preserve">με πριμ </w:t>
      </w:r>
      <w:r w:rsidRPr="00C65036">
        <w:rPr>
          <w:rFonts w:eastAsia="Times New Roman"/>
          <w:szCs w:val="24"/>
        </w:rPr>
        <w:t>παραγωγικότητας</w:t>
      </w:r>
      <w:r>
        <w:rPr>
          <w:rFonts w:eastAsia="Times New Roman"/>
          <w:szCs w:val="24"/>
        </w:rPr>
        <w:t>.</w:t>
      </w:r>
      <w:r w:rsidRPr="00C65036">
        <w:rPr>
          <w:rFonts w:eastAsia="Times New Roman"/>
          <w:szCs w:val="24"/>
        </w:rPr>
        <w:t xml:space="preserve"> </w:t>
      </w:r>
      <w:r>
        <w:rPr>
          <w:rFonts w:eastAsia="Times New Roman"/>
          <w:szCs w:val="24"/>
        </w:rPr>
        <w:t>Ε</w:t>
      </w:r>
      <w:r w:rsidRPr="00C65036">
        <w:rPr>
          <w:rFonts w:eastAsia="Times New Roman"/>
          <w:szCs w:val="24"/>
        </w:rPr>
        <w:t>ίναι πάρα πολύ σημαντικ</w:t>
      </w:r>
      <w:r>
        <w:rPr>
          <w:rFonts w:eastAsia="Times New Roman"/>
          <w:szCs w:val="24"/>
        </w:rPr>
        <w:t>ό αυτό και εφόσον έ</w:t>
      </w:r>
      <w:r w:rsidRPr="00C65036">
        <w:rPr>
          <w:rFonts w:eastAsia="Times New Roman"/>
          <w:szCs w:val="24"/>
        </w:rPr>
        <w:t xml:space="preserve">χει αξιολογηθεί θετικά και επεκτείνεται πέρα από τους γιατρούς και </w:t>
      </w:r>
      <w:r>
        <w:rPr>
          <w:rFonts w:eastAsia="Times New Roman"/>
          <w:szCs w:val="24"/>
        </w:rPr>
        <w:t>σ</w:t>
      </w:r>
      <w:r w:rsidRPr="00C65036">
        <w:rPr>
          <w:rFonts w:eastAsia="Times New Roman"/>
          <w:szCs w:val="24"/>
        </w:rPr>
        <w:t>το σύνολο του προσωπικού</w:t>
      </w:r>
      <w:r>
        <w:rPr>
          <w:rFonts w:eastAsia="Times New Roman"/>
          <w:szCs w:val="24"/>
        </w:rPr>
        <w:t xml:space="preserve">, αυτό να το δούμε -προφανώς με την τροπολογία δεν μπορείς να το δεις σήμερα- </w:t>
      </w:r>
      <w:r w:rsidRPr="00C65036">
        <w:rPr>
          <w:rFonts w:eastAsia="Times New Roman"/>
          <w:szCs w:val="24"/>
        </w:rPr>
        <w:t xml:space="preserve">στο </w:t>
      </w:r>
      <w:r w:rsidRPr="00C65036">
        <w:rPr>
          <w:rFonts w:eastAsia="Times New Roman"/>
          <w:szCs w:val="24"/>
        </w:rPr>
        <w:t>σύνολ</w:t>
      </w:r>
      <w:r>
        <w:rPr>
          <w:rFonts w:eastAsia="Times New Roman"/>
          <w:szCs w:val="24"/>
        </w:rPr>
        <w:t>ο</w:t>
      </w:r>
      <w:r w:rsidRPr="00C65036">
        <w:rPr>
          <w:rFonts w:eastAsia="Times New Roman"/>
          <w:szCs w:val="24"/>
        </w:rPr>
        <w:t xml:space="preserve"> του Εθνικού Συστήματος Υγείας</w:t>
      </w:r>
      <w:r>
        <w:rPr>
          <w:rFonts w:eastAsia="Times New Roman"/>
          <w:szCs w:val="24"/>
        </w:rPr>
        <w:t>.</w:t>
      </w:r>
      <w:r w:rsidRPr="00C65036">
        <w:rPr>
          <w:rFonts w:eastAsia="Times New Roman"/>
          <w:szCs w:val="24"/>
        </w:rPr>
        <w:t xml:space="preserve"> </w:t>
      </w:r>
      <w:r>
        <w:rPr>
          <w:rFonts w:eastAsia="Times New Roman"/>
          <w:szCs w:val="24"/>
        </w:rPr>
        <w:t>Γ</w:t>
      </w:r>
      <w:r w:rsidRPr="00C65036">
        <w:rPr>
          <w:rFonts w:eastAsia="Times New Roman"/>
          <w:szCs w:val="24"/>
        </w:rPr>
        <w:t xml:space="preserve">ιατί το πριμ παραγωγικότητας να μην </w:t>
      </w:r>
      <w:r>
        <w:rPr>
          <w:rFonts w:eastAsia="Times New Roman"/>
          <w:szCs w:val="24"/>
        </w:rPr>
        <w:t>αφορά όλους</w:t>
      </w:r>
      <w:r w:rsidRPr="00C65036">
        <w:rPr>
          <w:rFonts w:eastAsia="Times New Roman"/>
          <w:szCs w:val="24"/>
        </w:rPr>
        <w:t xml:space="preserve"> </w:t>
      </w:r>
      <w:r>
        <w:rPr>
          <w:rFonts w:eastAsia="Times New Roman"/>
          <w:szCs w:val="24"/>
        </w:rPr>
        <w:t>όσοι</w:t>
      </w:r>
      <w:r w:rsidRPr="00C65036">
        <w:rPr>
          <w:rFonts w:eastAsia="Times New Roman"/>
          <w:szCs w:val="24"/>
        </w:rPr>
        <w:t xml:space="preserve"> </w:t>
      </w:r>
      <w:r w:rsidRPr="00C65036">
        <w:rPr>
          <w:rFonts w:eastAsia="Times New Roman"/>
          <w:szCs w:val="24"/>
        </w:rPr>
        <w:t xml:space="preserve">εργάζονται στο </w:t>
      </w:r>
      <w:r>
        <w:rPr>
          <w:rFonts w:eastAsia="Times New Roman"/>
          <w:szCs w:val="24"/>
        </w:rPr>
        <w:t xml:space="preserve">Εθνικό </w:t>
      </w:r>
      <w:r w:rsidRPr="00C65036">
        <w:rPr>
          <w:rFonts w:eastAsia="Times New Roman"/>
          <w:szCs w:val="24"/>
        </w:rPr>
        <w:t>Σύστημα Υγείας</w:t>
      </w:r>
      <w:r>
        <w:rPr>
          <w:rFonts w:eastAsia="Times New Roman"/>
          <w:szCs w:val="24"/>
        </w:rPr>
        <w:t>;</w:t>
      </w:r>
      <w:r w:rsidRPr="00C65036">
        <w:rPr>
          <w:rFonts w:eastAsia="Times New Roman"/>
          <w:szCs w:val="24"/>
        </w:rPr>
        <w:t xml:space="preserve"> </w:t>
      </w:r>
    </w:p>
    <w:p w14:paraId="7632C572"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Είναι, </w:t>
      </w:r>
      <w:r w:rsidRPr="00C65036">
        <w:rPr>
          <w:rFonts w:eastAsia="Times New Roman"/>
          <w:szCs w:val="24"/>
        </w:rPr>
        <w:t>λοιπόν</w:t>
      </w:r>
      <w:r>
        <w:rPr>
          <w:rFonts w:eastAsia="Times New Roman"/>
          <w:szCs w:val="24"/>
        </w:rPr>
        <w:t>,</w:t>
      </w:r>
      <w:r w:rsidRPr="00C65036">
        <w:rPr>
          <w:rFonts w:eastAsia="Times New Roman"/>
          <w:szCs w:val="24"/>
        </w:rPr>
        <w:t xml:space="preserve"> πράγματα τα οποία δεν πρέπει να νομοθετούνται </w:t>
      </w:r>
      <w:r>
        <w:rPr>
          <w:rFonts w:eastAsia="Times New Roman"/>
          <w:szCs w:val="24"/>
        </w:rPr>
        <w:t>κατά περίπτωση. Δ</w:t>
      </w:r>
      <w:r w:rsidRPr="00C65036">
        <w:rPr>
          <w:rFonts w:eastAsia="Times New Roman"/>
          <w:szCs w:val="24"/>
        </w:rPr>
        <w:t>υστυχώς</w:t>
      </w:r>
      <w:r>
        <w:rPr>
          <w:rFonts w:eastAsia="Times New Roman"/>
          <w:szCs w:val="24"/>
        </w:rPr>
        <w:t>, χθες που είχα</w:t>
      </w:r>
      <w:r w:rsidRPr="00C65036">
        <w:rPr>
          <w:rFonts w:eastAsia="Times New Roman"/>
          <w:szCs w:val="24"/>
        </w:rPr>
        <w:t xml:space="preserve">με </w:t>
      </w:r>
      <w:r>
        <w:rPr>
          <w:rFonts w:eastAsia="Times New Roman"/>
          <w:szCs w:val="24"/>
        </w:rPr>
        <w:t>σ</w:t>
      </w:r>
      <w:r w:rsidRPr="00C65036">
        <w:rPr>
          <w:rFonts w:eastAsia="Times New Roman"/>
          <w:szCs w:val="24"/>
        </w:rPr>
        <w:t>την ακρόαση φορέων το</w:t>
      </w:r>
      <w:r w:rsidRPr="00C65036">
        <w:rPr>
          <w:rFonts w:eastAsia="Times New Roman"/>
          <w:szCs w:val="24"/>
        </w:rPr>
        <w:t xml:space="preserve">υς υποψήφιους για τη θέση </w:t>
      </w:r>
      <w:r>
        <w:rPr>
          <w:rFonts w:eastAsia="Times New Roman"/>
          <w:szCs w:val="24"/>
        </w:rPr>
        <w:t>Π</w:t>
      </w:r>
      <w:r w:rsidRPr="00C65036">
        <w:rPr>
          <w:rFonts w:eastAsia="Times New Roman"/>
          <w:szCs w:val="24"/>
        </w:rPr>
        <w:t xml:space="preserve">ροέδρου του Αρείου Πάγου και </w:t>
      </w:r>
      <w:r>
        <w:rPr>
          <w:rFonts w:eastAsia="Times New Roman"/>
          <w:szCs w:val="24"/>
        </w:rPr>
        <w:t>Ε</w:t>
      </w:r>
      <w:r w:rsidRPr="00C65036">
        <w:rPr>
          <w:rFonts w:eastAsia="Times New Roman"/>
          <w:szCs w:val="24"/>
        </w:rPr>
        <w:t xml:space="preserve">ισαγγελέα του Αρείου </w:t>
      </w:r>
      <w:r w:rsidRPr="00C65036">
        <w:rPr>
          <w:rFonts w:eastAsia="Times New Roman"/>
          <w:szCs w:val="24"/>
        </w:rPr>
        <w:lastRenderedPageBreak/>
        <w:t>Πάγου</w:t>
      </w:r>
      <w:r>
        <w:rPr>
          <w:rFonts w:eastAsia="Times New Roman"/>
          <w:szCs w:val="24"/>
        </w:rPr>
        <w:t>,</w:t>
      </w:r>
      <w:r w:rsidRPr="00C65036">
        <w:rPr>
          <w:rFonts w:eastAsia="Times New Roman"/>
          <w:szCs w:val="24"/>
        </w:rPr>
        <w:t xml:space="preserve"> με πολύ αναλυτικό τρόπο τουλάχιστον μία εκ των υποψηφίων μας είπε ότι ουσιαστικά για την καθυστέρηση έκδοσης δικαστικών αποφάσεων φταίτε και </w:t>
      </w:r>
      <w:r>
        <w:rPr>
          <w:rFonts w:eastAsia="Times New Roman"/>
          <w:szCs w:val="24"/>
        </w:rPr>
        <w:t>εσείς,</w:t>
      </w:r>
      <w:r w:rsidRPr="00C65036">
        <w:rPr>
          <w:rFonts w:eastAsia="Times New Roman"/>
          <w:szCs w:val="24"/>
        </w:rPr>
        <w:t xml:space="preserve"> γιατί πρέπει να ανατρέξ</w:t>
      </w:r>
      <w:r w:rsidRPr="00C65036">
        <w:rPr>
          <w:rFonts w:eastAsia="Times New Roman"/>
          <w:szCs w:val="24"/>
        </w:rPr>
        <w:t>ου</w:t>
      </w:r>
      <w:r>
        <w:rPr>
          <w:rFonts w:eastAsia="Times New Roman"/>
          <w:szCs w:val="24"/>
        </w:rPr>
        <w:t>ν</w:t>
      </w:r>
      <w:r w:rsidRPr="00C65036">
        <w:rPr>
          <w:rFonts w:eastAsia="Times New Roman"/>
          <w:szCs w:val="24"/>
        </w:rPr>
        <w:t xml:space="preserve"> σε </w:t>
      </w:r>
      <w:r>
        <w:rPr>
          <w:rFonts w:eastAsia="Times New Roman"/>
          <w:szCs w:val="24"/>
        </w:rPr>
        <w:t xml:space="preserve">τέσσερις-πέντε-δέκα νόμους </w:t>
      </w:r>
      <w:r w:rsidRPr="00C65036">
        <w:rPr>
          <w:rFonts w:eastAsia="Times New Roman"/>
          <w:szCs w:val="24"/>
        </w:rPr>
        <w:t xml:space="preserve">αλλά </w:t>
      </w:r>
      <w:r>
        <w:rPr>
          <w:rFonts w:eastAsia="Times New Roman"/>
          <w:szCs w:val="24"/>
        </w:rPr>
        <w:t>και σε κάποιες περιπτώσεις</w:t>
      </w:r>
      <w:r w:rsidRPr="00C65036">
        <w:rPr>
          <w:rFonts w:eastAsia="Times New Roman"/>
          <w:szCs w:val="24"/>
        </w:rPr>
        <w:t xml:space="preserve"> σε </w:t>
      </w:r>
      <w:r>
        <w:rPr>
          <w:rFonts w:eastAsia="Times New Roman"/>
          <w:szCs w:val="24"/>
        </w:rPr>
        <w:t>τριάντα-σαράντα,</w:t>
      </w:r>
      <w:r w:rsidRPr="00C65036">
        <w:rPr>
          <w:rFonts w:eastAsia="Times New Roman"/>
          <w:szCs w:val="24"/>
        </w:rPr>
        <w:t xml:space="preserve"> λόγω και έλλειψης κωδικοποίηση</w:t>
      </w:r>
      <w:r>
        <w:rPr>
          <w:rFonts w:eastAsia="Times New Roman"/>
          <w:szCs w:val="24"/>
        </w:rPr>
        <w:t>ς,</w:t>
      </w:r>
      <w:r w:rsidRPr="00C65036">
        <w:rPr>
          <w:rFonts w:eastAsia="Times New Roman"/>
          <w:szCs w:val="24"/>
        </w:rPr>
        <w:t xml:space="preserve"> </w:t>
      </w:r>
      <w:r>
        <w:rPr>
          <w:rFonts w:eastAsia="Times New Roman"/>
          <w:szCs w:val="24"/>
        </w:rPr>
        <w:t>α</w:t>
      </w:r>
      <w:r w:rsidRPr="00C65036">
        <w:rPr>
          <w:rFonts w:eastAsia="Times New Roman"/>
          <w:szCs w:val="24"/>
        </w:rPr>
        <w:t>λλά κυρίως</w:t>
      </w:r>
      <w:r>
        <w:rPr>
          <w:rFonts w:eastAsia="Times New Roman"/>
          <w:szCs w:val="24"/>
        </w:rPr>
        <w:t>,</w:t>
      </w:r>
      <w:r w:rsidRPr="00C65036">
        <w:rPr>
          <w:rFonts w:eastAsia="Times New Roman"/>
          <w:szCs w:val="24"/>
        </w:rPr>
        <w:t xml:space="preserve"> γιατί με τη νομοθεσία</w:t>
      </w:r>
      <w:r>
        <w:rPr>
          <w:rFonts w:eastAsia="Times New Roman"/>
          <w:szCs w:val="24"/>
        </w:rPr>
        <w:t>,</w:t>
      </w:r>
      <w:r w:rsidRPr="00C65036">
        <w:rPr>
          <w:rFonts w:eastAsia="Times New Roman"/>
          <w:szCs w:val="24"/>
        </w:rPr>
        <w:t xml:space="preserve"> με τροπολογίες</w:t>
      </w:r>
      <w:r>
        <w:rPr>
          <w:rFonts w:eastAsia="Times New Roman"/>
          <w:szCs w:val="24"/>
        </w:rPr>
        <w:t>,</w:t>
      </w:r>
      <w:r w:rsidRPr="00C65036">
        <w:rPr>
          <w:rFonts w:eastAsia="Times New Roman"/>
          <w:szCs w:val="24"/>
        </w:rPr>
        <w:t xml:space="preserve"> νομοτεχνικές βελτιώσεις</w:t>
      </w:r>
      <w:r>
        <w:rPr>
          <w:rFonts w:eastAsia="Times New Roman"/>
          <w:szCs w:val="24"/>
        </w:rPr>
        <w:t>,</w:t>
      </w:r>
      <w:r w:rsidRPr="00C65036">
        <w:rPr>
          <w:rFonts w:eastAsia="Times New Roman"/>
          <w:szCs w:val="24"/>
        </w:rPr>
        <w:t xml:space="preserve"> που εγγράφονται σε διαφορετικούς νόμο</w:t>
      </w:r>
      <w:r>
        <w:rPr>
          <w:rFonts w:eastAsia="Times New Roman"/>
          <w:szCs w:val="24"/>
        </w:rPr>
        <w:t>υ</w:t>
      </w:r>
      <w:r w:rsidRPr="00C65036">
        <w:rPr>
          <w:rFonts w:eastAsia="Times New Roman"/>
          <w:szCs w:val="24"/>
        </w:rPr>
        <w:t>ς</w:t>
      </w:r>
      <w:r>
        <w:rPr>
          <w:rFonts w:eastAsia="Times New Roman"/>
          <w:szCs w:val="24"/>
        </w:rPr>
        <w:t>,</w:t>
      </w:r>
      <w:r w:rsidRPr="00C65036">
        <w:rPr>
          <w:rFonts w:eastAsia="Times New Roman"/>
          <w:szCs w:val="24"/>
        </w:rPr>
        <w:t xml:space="preserve"> </w:t>
      </w:r>
      <w:r>
        <w:rPr>
          <w:rFonts w:eastAsia="Times New Roman"/>
          <w:szCs w:val="24"/>
        </w:rPr>
        <w:t>τ</w:t>
      </w:r>
      <w:r w:rsidRPr="00C65036">
        <w:rPr>
          <w:rFonts w:eastAsia="Times New Roman"/>
          <w:szCs w:val="24"/>
        </w:rPr>
        <w:t>όσος χρόνος χρειάζ</w:t>
      </w:r>
      <w:r w:rsidRPr="00C65036">
        <w:rPr>
          <w:rFonts w:eastAsia="Times New Roman"/>
          <w:szCs w:val="24"/>
        </w:rPr>
        <w:t xml:space="preserve">εται για να </w:t>
      </w:r>
      <w:r w:rsidRPr="00C65036">
        <w:rPr>
          <w:rFonts w:eastAsia="Times New Roman"/>
          <w:szCs w:val="24"/>
        </w:rPr>
        <w:t>κ</w:t>
      </w:r>
      <w:r>
        <w:rPr>
          <w:rFonts w:eastAsia="Times New Roman"/>
          <w:szCs w:val="24"/>
        </w:rPr>
        <w:t>αθίσει</w:t>
      </w:r>
      <w:r w:rsidRPr="00C65036">
        <w:rPr>
          <w:rFonts w:eastAsia="Times New Roman"/>
          <w:szCs w:val="24"/>
        </w:rPr>
        <w:t xml:space="preserve"> </w:t>
      </w:r>
      <w:r w:rsidRPr="00C65036">
        <w:rPr>
          <w:rFonts w:eastAsia="Times New Roman"/>
          <w:szCs w:val="24"/>
        </w:rPr>
        <w:t xml:space="preserve">κάποιος δικαστής </w:t>
      </w:r>
      <w:r>
        <w:rPr>
          <w:rFonts w:eastAsia="Times New Roman"/>
          <w:szCs w:val="24"/>
        </w:rPr>
        <w:t xml:space="preserve">να μελετήσει </w:t>
      </w:r>
      <w:r w:rsidRPr="00C65036">
        <w:rPr>
          <w:rFonts w:eastAsia="Times New Roman"/>
          <w:szCs w:val="24"/>
        </w:rPr>
        <w:t>ένα συγκεκριμένο θέμα</w:t>
      </w:r>
      <w:r>
        <w:rPr>
          <w:rFonts w:eastAsia="Times New Roman"/>
          <w:szCs w:val="24"/>
        </w:rPr>
        <w:t>.</w:t>
      </w:r>
      <w:r w:rsidRPr="00C65036">
        <w:rPr>
          <w:rFonts w:eastAsia="Times New Roman"/>
          <w:szCs w:val="24"/>
        </w:rPr>
        <w:t xml:space="preserve"> </w:t>
      </w:r>
      <w:r>
        <w:rPr>
          <w:rFonts w:eastAsia="Times New Roman"/>
          <w:szCs w:val="24"/>
        </w:rPr>
        <w:t>Κ</w:t>
      </w:r>
      <w:r w:rsidRPr="00C65036">
        <w:rPr>
          <w:rFonts w:eastAsia="Times New Roman"/>
          <w:szCs w:val="24"/>
        </w:rPr>
        <w:t>αι το συνεχίζ</w:t>
      </w:r>
      <w:r>
        <w:rPr>
          <w:rFonts w:eastAsia="Times New Roman"/>
          <w:szCs w:val="24"/>
        </w:rPr>
        <w:t xml:space="preserve">ουμε. Μα, δεν πρέπει να μπει μία τάξη; </w:t>
      </w:r>
    </w:p>
    <w:p w14:paraId="7632C573" w14:textId="77777777" w:rsidR="00845256" w:rsidRDefault="00BE25C9">
      <w:pPr>
        <w:spacing w:line="600" w:lineRule="auto"/>
        <w:ind w:firstLine="720"/>
        <w:contextualSpacing/>
        <w:jc w:val="both"/>
        <w:rPr>
          <w:rFonts w:eastAsia="Times New Roman"/>
          <w:szCs w:val="24"/>
        </w:rPr>
      </w:pPr>
      <w:r>
        <w:rPr>
          <w:rFonts w:eastAsia="Times New Roman"/>
          <w:szCs w:val="24"/>
        </w:rPr>
        <w:t>Έ</w:t>
      </w:r>
      <w:r w:rsidRPr="00C65036">
        <w:rPr>
          <w:rFonts w:eastAsia="Times New Roman"/>
          <w:szCs w:val="24"/>
        </w:rPr>
        <w:t>χουμε</w:t>
      </w:r>
      <w:r>
        <w:rPr>
          <w:rFonts w:eastAsia="Times New Roman"/>
          <w:szCs w:val="24"/>
        </w:rPr>
        <w:t>,</w:t>
      </w:r>
      <w:r w:rsidRPr="00C65036">
        <w:rPr>
          <w:rFonts w:eastAsia="Times New Roman"/>
          <w:szCs w:val="24"/>
        </w:rPr>
        <w:t xml:space="preserve"> λοιπόν</w:t>
      </w:r>
      <w:r>
        <w:rPr>
          <w:rFonts w:eastAsia="Times New Roman"/>
          <w:szCs w:val="24"/>
        </w:rPr>
        <w:t>,</w:t>
      </w:r>
      <w:r w:rsidRPr="00C65036">
        <w:rPr>
          <w:rFonts w:eastAsia="Times New Roman"/>
          <w:szCs w:val="24"/>
        </w:rPr>
        <w:t xml:space="preserve"> ένα ζήτημα το οποίο </w:t>
      </w:r>
      <w:r>
        <w:rPr>
          <w:rFonts w:eastAsia="Times New Roman"/>
          <w:szCs w:val="24"/>
        </w:rPr>
        <w:t>π</w:t>
      </w:r>
      <w:r w:rsidRPr="00C65036">
        <w:rPr>
          <w:rFonts w:eastAsia="Times New Roman"/>
          <w:szCs w:val="24"/>
        </w:rPr>
        <w:t>ρέπει κάποια στιγμή να πάρει τέλος και κυρίως σε αυτά που έχουν οικονομικό κόστος</w:t>
      </w:r>
      <w:r>
        <w:rPr>
          <w:rFonts w:eastAsia="Times New Roman"/>
          <w:szCs w:val="24"/>
        </w:rPr>
        <w:t>.</w:t>
      </w:r>
      <w:r w:rsidRPr="00C65036">
        <w:rPr>
          <w:rFonts w:eastAsia="Times New Roman"/>
          <w:szCs w:val="24"/>
        </w:rPr>
        <w:t xml:space="preserve"> </w:t>
      </w:r>
      <w:r>
        <w:rPr>
          <w:rFonts w:eastAsia="Times New Roman"/>
          <w:szCs w:val="24"/>
        </w:rPr>
        <w:t>Ό</w:t>
      </w:r>
      <w:r w:rsidRPr="00C65036">
        <w:rPr>
          <w:rFonts w:eastAsia="Times New Roman"/>
          <w:szCs w:val="24"/>
        </w:rPr>
        <w:t xml:space="preserve">σα </w:t>
      </w:r>
      <w:r>
        <w:rPr>
          <w:rFonts w:eastAsia="Times New Roman"/>
          <w:szCs w:val="24"/>
        </w:rPr>
        <w:t>α</w:t>
      </w:r>
      <w:r w:rsidRPr="00C65036">
        <w:rPr>
          <w:rFonts w:eastAsia="Times New Roman"/>
          <w:szCs w:val="24"/>
        </w:rPr>
        <w:t xml:space="preserve">ναφέρει η ίδια η τροπολογία ότι έχουν οικονομικό κόστος δεν μπορούν να </w:t>
      </w:r>
      <w:r>
        <w:rPr>
          <w:rFonts w:eastAsia="Times New Roman"/>
          <w:szCs w:val="24"/>
        </w:rPr>
        <w:t>«</w:t>
      </w:r>
      <w:r w:rsidRPr="00C65036">
        <w:rPr>
          <w:rFonts w:eastAsia="Times New Roman"/>
          <w:szCs w:val="24"/>
        </w:rPr>
        <w:t>περπατήσουν</w:t>
      </w:r>
      <w:r>
        <w:rPr>
          <w:rFonts w:eastAsia="Times New Roman"/>
          <w:szCs w:val="24"/>
        </w:rPr>
        <w:t>»</w:t>
      </w:r>
      <w:r w:rsidRPr="00C65036">
        <w:rPr>
          <w:rFonts w:eastAsia="Times New Roman"/>
          <w:szCs w:val="24"/>
        </w:rPr>
        <w:t xml:space="preserve"> χωρίς έκθεση του Γενικού Λογιστηρίου του Κράτους</w:t>
      </w:r>
      <w:r>
        <w:rPr>
          <w:rFonts w:eastAsia="Times New Roman"/>
          <w:szCs w:val="24"/>
        </w:rPr>
        <w:t>.</w:t>
      </w:r>
      <w:r w:rsidRPr="00C65036">
        <w:rPr>
          <w:rFonts w:eastAsia="Times New Roman"/>
          <w:szCs w:val="24"/>
        </w:rPr>
        <w:t xml:space="preserve"> </w:t>
      </w:r>
      <w:r>
        <w:rPr>
          <w:rFonts w:eastAsia="Times New Roman"/>
          <w:szCs w:val="24"/>
        </w:rPr>
        <w:t>Ό</w:t>
      </w:r>
      <w:r w:rsidRPr="00C65036">
        <w:rPr>
          <w:rFonts w:eastAsia="Times New Roman"/>
          <w:szCs w:val="24"/>
        </w:rPr>
        <w:t xml:space="preserve">ταν δεν το αναφέρει </w:t>
      </w:r>
      <w:r>
        <w:rPr>
          <w:rFonts w:eastAsia="Times New Roman"/>
          <w:szCs w:val="24"/>
        </w:rPr>
        <w:t>ή</w:t>
      </w:r>
      <w:r w:rsidRPr="00C65036">
        <w:rPr>
          <w:rFonts w:eastAsia="Times New Roman"/>
          <w:szCs w:val="24"/>
        </w:rPr>
        <w:t xml:space="preserve"> δεν είναι εμφανές</w:t>
      </w:r>
      <w:r>
        <w:rPr>
          <w:rFonts w:eastAsia="Times New Roman"/>
          <w:szCs w:val="24"/>
        </w:rPr>
        <w:t>,</w:t>
      </w:r>
      <w:r w:rsidRPr="00C65036">
        <w:rPr>
          <w:rFonts w:eastAsia="Times New Roman"/>
          <w:szCs w:val="24"/>
        </w:rPr>
        <w:t xml:space="preserve"> εντάξει</w:t>
      </w:r>
      <w:r>
        <w:rPr>
          <w:rFonts w:eastAsia="Times New Roman"/>
          <w:szCs w:val="24"/>
        </w:rPr>
        <w:t>.</w:t>
      </w:r>
      <w:r w:rsidRPr="00C65036">
        <w:rPr>
          <w:rFonts w:eastAsia="Times New Roman"/>
          <w:szCs w:val="24"/>
        </w:rPr>
        <w:t xml:space="preserve"> </w:t>
      </w:r>
      <w:r>
        <w:rPr>
          <w:rFonts w:eastAsia="Times New Roman"/>
          <w:szCs w:val="24"/>
        </w:rPr>
        <w:t>Όταν, όμως, το αναφέρει, δ</w:t>
      </w:r>
      <w:r w:rsidRPr="00C65036">
        <w:rPr>
          <w:rFonts w:eastAsia="Times New Roman"/>
          <w:szCs w:val="24"/>
        </w:rPr>
        <w:t>εν γίνεται αυτό το πράγμα</w:t>
      </w:r>
      <w:r>
        <w:rPr>
          <w:rFonts w:eastAsia="Times New Roman"/>
          <w:szCs w:val="24"/>
        </w:rPr>
        <w:t>. Κλείνουμε τα μάτι</w:t>
      </w:r>
      <w:r>
        <w:rPr>
          <w:rFonts w:eastAsia="Times New Roman"/>
          <w:szCs w:val="24"/>
        </w:rPr>
        <w:t>α δηλαδή σε αυτό το οποίο γίνεται</w:t>
      </w:r>
      <w:r w:rsidRPr="00C65036">
        <w:rPr>
          <w:rFonts w:eastAsia="Times New Roman"/>
          <w:szCs w:val="24"/>
        </w:rPr>
        <w:t xml:space="preserve"> ενώ είναι υποχρεωτικό</w:t>
      </w:r>
      <w:r>
        <w:rPr>
          <w:rFonts w:eastAsia="Times New Roman"/>
          <w:szCs w:val="24"/>
        </w:rPr>
        <w:t>;</w:t>
      </w:r>
      <w:r w:rsidRPr="00C65036">
        <w:rPr>
          <w:rFonts w:eastAsia="Times New Roman"/>
          <w:szCs w:val="24"/>
        </w:rPr>
        <w:t xml:space="preserve"> </w:t>
      </w:r>
      <w:r>
        <w:rPr>
          <w:rFonts w:eastAsia="Times New Roman"/>
          <w:szCs w:val="24"/>
        </w:rPr>
        <w:t>Έ</w:t>
      </w:r>
      <w:r w:rsidRPr="00C65036">
        <w:rPr>
          <w:rFonts w:eastAsia="Times New Roman"/>
          <w:szCs w:val="24"/>
        </w:rPr>
        <w:t xml:space="preserve">χουμε βρει τη μέθοδο της </w:t>
      </w:r>
      <w:r>
        <w:rPr>
          <w:rFonts w:eastAsia="Times New Roman"/>
          <w:szCs w:val="24"/>
        </w:rPr>
        <w:t xml:space="preserve">βουλευτικής </w:t>
      </w:r>
      <w:r w:rsidRPr="00C65036">
        <w:rPr>
          <w:rFonts w:eastAsia="Times New Roman"/>
          <w:szCs w:val="24"/>
        </w:rPr>
        <w:t>τροπολογίας</w:t>
      </w:r>
      <w:r>
        <w:rPr>
          <w:rFonts w:eastAsia="Times New Roman"/>
          <w:szCs w:val="24"/>
        </w:rPr>
        <w:t>;</w:t>
      </w:r>
      <w:r w:rsidRPr="00C65036">
        <w:rPr>
          <w:rFonts w:eastAsia="Times New Roman"/>
          <w:szCs w:val="24"/>
        </w:rPr>
        <w:t xml:space="preserve"> </w:t>
      </w:r>
    </w:p>
    <w:p w14:paraId="7632C574" w14:textId="77777777" w:rsidR="00845256" w:rsidRDefault="00BE25C9">
      <w:pPr>
        <w:spacing w:line="600" w:lineRule="auto"/>
        <w:ind w:firstLine="720"/>
        <w:contextualSpacing/>
        <w:jc w:val="both"/>
        <w:rPr>
          <w:rFonts w:eastAsia="Times New Roman"/>
          <w:szCs w:val="24"/>
        </w:rPr>
      </w:pPr>
      <w:r w:rsidRPr="00C65036">
        <w:rPr>
          <w:rFonts w:eastAsia="Times New Roman"/>
          <w:szCs w:val="24"/>
        </w:rPr>
        <w:lastRenderedPageBreak/>
        <w:t>Ευχαριστώ</w:t>
      </w:r>
      <w:r>
        <w:rPr>
          <w:rFonts w:eastAsia="Times New Roman"/>
          <w:szCs w:val="24"/>
        </w:rPr>
        <w:t>,</w:t>
      </w:r>
      <w:r w:rsidRPr="00C65036">
        <w:rPr>
          <w:rFonts w:eastAsia="Times New Roman"/>
          <w:szCs w:val="24"/>
        </w:rPr>
        <w:t xml:space="preserve"> κύριε </w:t>
      </w:r>
      <w:r>
        <w:rPr>
          <w:rFonts w:eastAsia="Times New Roman"/>
          <w:szCs w:val="24"/>
        </w:rPr>
        <w:t>Π</w:t>
      </w:r>
      <w:r w:rsidRPr="00C65036">
        <w:rPr>
          <w:rFonts w:eastAsia="Times New Roman"/>
          <w:szCs w:val="24"/>
        </w:rPr>
        <w:t>ρόεδρε</w:t>
      </w:r>
      <w:r>
        <w:rPr>
          <w:rFonts w:eastAsia="Times New Roman"/>
          <w:szCs w:val="24"/>
        </w:rPr>
        <w:t>.</w:t>
      </w:r>
    </w:p>
    <w:p w14:paraId="7632C575" w14:textId="77777777" w:rsidR="00845256" w:rsidRDefault="00BE25C9">
      <w:pPr>
        <w:spacing w:line="600" w:lineRule="auto"/>
        <w:ind w:firstLine="720"/>
        <w:contextualSpacing/>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 xml:space="preserve">Βασίλειος </w:t>
      </w:r>
      <w:proofErr w:type="spellStart"/>
      <w:r>
        <w:rPr>
          <w:rFonts w:eastAsia="Times New Roman"/>
          <w:szCs w:val="24"/>
        </w:rPr>
        <w:t>Κεγκέρογλου</w:t>
      </w:r>
      <w:proofErr w:type="spellEnd"/>
      <w:r w:rsidRPr="00404E28">
        <w:rPr>
          <w:rFonts w:eastAsia="Times New Roman"/>
          <w:szCs w:val="24"/>
        </w:rPr>
        <w:t xml:space="preserve"> καταθέτει για τα Πρακτικά τα προαναφερθέντα έγγραφα, τα οποί</w:t>
      </w:r>
      <w:r>
        <w:rPr>
          <w:rFonts w:eastAsia="Times New Roman"/>
          <w:szCs w:val="24"/>
        </w:rPr>
        <w:t>α</w:t>
      </w:r>
      <w:r w:rsidRPr="00404E28">
        <w:rPr>
          <w:rFonts w:eastAsia="Times New Roman"/>
          <w:szCs w:val="24"/>
        </w:rPr>
        <w:t xml:space="preserve"> βρίσκ</w:t>
      </w:r>
      <w:r w:rsidRPr="00404E28">
        <w:rPr>
          <w:rFonts w:eastAsia="Times New Roman"/>
          <w:szCs w:val="24"/>
        </w:rPr>
        <w:t xml:space="preserve">ονται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7632C576" w14:textId="77777777" w:rsidR="00845256" w:rsidRDefault="00BE25C9">
      <w:pPr>
        <w:spacing w:line="600" w:lineRule="auto"/>
        <w:ind w:firstLine="720"/>
        <w:contextualSpacing/>
        <w:jc w:val="both"/>
        <w:rPr>
          <w:rFonts w:eastAsia="Times New Roman"/>
          <w:szCs w:val="24"/>
        </w:rPr>
      </w:pPr>
      <w:r w:rsidRPr="00C5363D">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w:t>
      </w:r>
      <w:r w:rsidRPr="00C65036">
        <w:rPr>
          <w:rFonts w:eastAsia="Times New Roman"/>
          <w:szCs w:val="24"/>
        </w:rPr>
        <w:t xml:space="preserve">για </w:t>
      </w:r>
      <w:r>
        <w:rPr>
          <w:rFonts w:eastAsia="Times New Roman"/>
          <w:szCs w:val="24"/>
        </w:rPr>
        <w:t>τ</w:t>
      </w:r>
      <w:r w:rsidRPr="00C65036">
        <w:rPr>
          <w:rFonts w:eastAsia="Times New Roman"/>
          <w:szCs w:val="24"/>
        </w:rPr>
        <w:t xml:space="preserve">α </w:t>
      </w:r>
      <w:r>
        <w:rPr>
          <w:rFonts w:eastAsia="Times New Roman"/>
          <w:szCs w:val="24"/>
        </w:rPr>
        <w:t>Π</w:t>
      </w:r>
      <w:r w:rsidRPr="00C65036">
        <w:rPr>
          <w:rFonts w:eastAsia="Times New Roman"/>
          <w:szCs w:val="24"/>
        </w:rPr>
        <w:t>ρακτικά μόνο</w:t>
      </w:r>
      <w:r>
        <w:rPr>
          <w:rFonts w:eastAsia="Times New Roman"/>
          <w:szCs w:val="24"/>
        </w:rPr>
        <w:t>, επειδή</w:t>
      </w:r>
      <w:r w:rsidRPr="00C65036">
        <w:rPr>
          <w:rFonts w:eastAsia="Times New Roman"/>
          <w:szCs w:val="24"/>
        </w:rPr>
        <w:t xml:space="preserve"> αναφερθήκατε στην ομιλία σας σε ένα ανύπαρκτο κράτος</w:t>
      </w:r>
      <w:r>
        <w:rPr>
          <w:rFonts w:eastAsia="Times New Roman"/>
          <w:szCs w:val="24"/>
        </w:rPr>
        <w:t>,</w:t>
      </w:r>
      <w:r w:rsidRPr="00C65036">
        <w:rPr>
          <w:rFonts w:eastAsia="Times New Roman"/>
          <w:szCs w:val="24"/>
        </w:rPr>
        <w:t xml:space="preserve"> </w:t>
      </w:r>
      <w:r>
        <w:rPr>
          <w:rFonts w:eastAsia="Times New Roman"/>
          <w:szCs w:val="24"/>
        </w:rPr>
        <w:t>στ</w:t>
      </w:r>
      <w:r w:rsidRPr="00C65036">
        <w:rPr>
          <w:rFonts w:eastAsia="Times New Roman"/>
          <w:szCs w:val="24"/>
        </w:rPr>
        <w:t xml:space="preserve">η </w:t>
      </w:r>
      <w:r>
        <w:rPr>
          <w:rFonts w:eastAsia="Times New Roman"/>
          <w:szCs w:val="24"/>
        </w:rPr>
        <w:t>«</w:t>
      </w:r>
      <w:r w:rsidRPr="00C65036">
        <w:rPr>
          <w:rFonts w:eastAsia="Times New Roman"/>
          <w:szCs w:val="24"/>
        </w:rPr>
        <w:t>χώρα των Σκοπίων</w:t>
      </w:r>
      <w:r>
        <w:rPr>
          <w:rFonts w:eastAsia="Times New Roman"/>
          <w:szCs w:val="24"/>
        </w:rPr>
        <w:t>»,</w:t>
      </w:r>
      <w:r w:rsidRPr="00C65036">
        <w:rPr>
          <w:rFonts w:eastAsia="Times New Roman"/>
          <w:szCs w:val="24"/>
        </w:rPr>
        <w:t xml:space="preserve"> </w:t>
      </w:r>
      <w:r>
        <w:rPr>
          <w:rFonts w:eastAsia="Times New Roman"/>
          <w:szCs w:val="24"/>
        </w:rPr>
        <w:t>μ</w:t>
      </w:r>
      <w:r w:rsidRPr="00C65036">
        <w:rPr>
          <w:rFonts w:eastAsia="Times New Roman"/>
          <w:szCs w:val="24"/>
        </w:rPr>
        <w:t xml:space="preserve">ήπως θα θέλατε </w:t>
      </w:r>
      <w:r>
        <w:rPr>
          <w:rFonts w:eastAsia="Times New Roman"/>
          <w:szCs w:val="24"/>
        </w:rPr>
        <w:t>να αντικατασταθεί με το πραγματικό όνομα υπαρκτής χώρας, «Β</w:t>
      </w:r>
      <w:r w:rsidRPr="00C65036">
        <w:rPr>
          <w:rFonts w:eastAsia="Times New Roman"/>
          <w:szCs w:val="24"/>
        </w:rPr>
        <w:t>όρεια Μακεδονία</w:t>
      </w:r>
      <w:r>
        <w:rPr>
          <w:rFonts w:eastAsia="Times New Roman"/>
          <w:szCs w:val="24"/>
        </w:rPr>
        <w:t>»,</w:t>
      </w:r>
      <w:r w:rsidRPr="00C65036">
        <w:rPr>
          <w:rFonts w:eastAsia="Times New Roman"/>
          <w:szCs w:val="24"/>
        </w:rPr>
        <w:t xml:space="preserve"> ή έχετε κάποια άλλη αντίληψη</w:t>
      </w:r>
      <w:r>
        <w:rPr>
          <w:rFonts w:eastAsia="Times New Roman"/>
          <w:szCs w:val="24"/>
        </w:rPr>
        <w:t>;</w:t>
      </w:r>
    </w:p>
    <w:p w14:paraId="7632C577" w14:textId="77777777" w:rsidR="00845256" w:rsidRDefault="00BE25C9">
      <w:pPr>
        <w:spacing w:line="600" w:lineRule="auto"/>
        <w:ind w:firstLine="720"/>
        <w:contextualSpacing/>
        <w:jc w:val="both"/>
        <w:rPr>
          <w:rFonts w:eastAsia="Times New Roman"/>
          <w:szCs w:val="24"/>
        </w:rPr>
      </w:pPr>
      <w:r w:rsidRPr="00D57EF1">
        <w:rPr>
          <w:rFonts w:eastAsia="Times New Roman"/>
          <w:b/>
          <w:szCs w:val="24"/>
        </w:rPr>
        <w:t>ΒΑΣΙΛΕΙΟΣ ΚΕΓΚΕΡΟΓΛΟΥ:</w:t>
      </w:r>
      <w:r>
        <w:rPr>
          <w:rFonts w:eastAsia="Times New Roman"/>
          <w:szCs w:val="24"/>
        </w:rPr>
        <w:t xml:space="preserve"> Η </w:t>
      </w:r>
      <w:r w:rsidRPr="00C65036">
        <w:rPr>
          <w:rFonts w:eastAsia="Times New Roman"/>
          <w:szCs w:val="24"/>
        </w:rPr>
        <w:t>γειτονική χώρα που έχει έδρα τα Σκόπια</w:t>
      </w:r>
      <w:r>
        <w:rPr>
          <w:rFonts w:eastAsia="Times New Roman"/>
          <w:szCs w:val="24"/>
        </w:rPr>
        <w:t>.</w:t>
      </w:r>
    </w:p>
    <w:p w14:paraId="7632C578"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Ευχαριστώ, κύριε Πρόεδρε. </w:t>
      </w:r>
    </w:p>
    <w:p w14:paraId="7632C579" w14:textId="77777777" w:rsidR="00845256" w:rsidRDefault="00BE25C9">
      <w:pPr>
        <w:spacing w:line="600" w:lineRule="auto"/>
        <w:ind w:firstLine="720"/>
        <w:contextualSpacing/>
        <w:jc w:val="both"/>
        <w:rPr>
          <w:rFonts w:eastAsia="Times New Roman"/>
          <w:szCs w:val="24"/>
        </w:rPr>
      </w:pPr>
      <w:r w:rsidRPr="00C5363D">
        <w:rPr>
          <w:rFonts w:eastAsia="Times New Roman"/>
          <w:b/>
          <w:szCs w:val="24"/>
        </w:rPr>
        <w:t>ΠΡΟΕΔΡΕΥΩΝ (Αναστάσιος Κουράκης):</w:t>
      </w:r>
      <w:r>
        <w:rPr>
          <w:rFonts w:eastAsia="Times New Roman"/>
          <w:b/>
          <w:szCs w:val="24"/>
        </w:rPr>
        <w:t xml:space="preserve"> </w:t>
      </w:r>
      <w:r>
        <w:rPr>
          <w:rFonts w:eastAsia="Times New Roman"/>
          <w:szCs w:val="24"/>
        </w:rPr>
        <w:t>Μάλιστα.</w:t>
      </w:r>
    </w:p>
    <w:p w14:paraId="7632C57A"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Κ</w:t>
      </w:r>
      <w:r w:rsidRPr="00C65036">
        <w:rPr>
          <w:rFonts w:eastAsia="Times New Roman"/>
          <w:szCs w:val="24"/>
        </w:rPr>
        <w:t>υρίες κύριοι συνάδελφοι</w:t>
      </w:r>
      <w:r>
        <w:rPr>
          <w:rFonts w:eastAsia="Times New Roman"/>
          <w:szCs w:val="24"/>
        </w:rPr>
        <w:t>,</w:t>
      </w:r>
      <w:r w:rsidRPr="00C65036">
        <w:rPr>
          <w:rFonts w:eastAsia="Times New Roman"/>
          <w:szCs w:val="24"/>
        </w:rPr>
        <w:t xml:space="preserve"> μέχρι να έρθουν οι </w:t>
      </w:r>
      <w:r>
        <w:rPr>
          <w:rFonts w:eastAsia="Times New Roman"/>
          <w:szCs w:val="24"/>
        </w:rPr>
        <w:t>Β</w:t>
      </w:r>
      <w:r w:rsidRPr="00C65036">
        <w:rPr>
          <w:rFonts w:eastAsia="Times New Roman"/>
          <w:szCs w:val="24"/>
        </w:rPr>
        <w:t>ουλευτές</w:t>
      </w:r>
      <w:r>
        <w:rPr>
          <w:rFonts w:eastAsia="Times New Roman"/>
          <w:szCs w:val="24"/>
        </w:rPr>
        <w:t>,</w:t>
      </w:r>
      <w:r w:rsidRPr="00C65036">
        <w:rPr>
          <w:rFonts w:eastAsia="Times New Roman"/>
          <w:szCs w:val="24"/>
        </w:rPr>
        <w:t xml:space="preserve"> τους οποίους παρακαλώ όλους να μπουν στην </w:t>
      </w:r>
      <w:r>
        <w:rPr>
          <w:rFonts w:eastAsia="Times New Roman"/>
          <w:szCs w:val="24"/>
        </w:rPr>
        <w:t>Α</w:t>
      </w:r>
      <w:r w:rsidRPr="00C65036">
        <w:rPr>
          <w:rFonts w:eastAsia="Times New Roman"/>
          <w:szCs w:val="24"/>
        </w:rPr>
        <w:t>ίθουσα</w:t>
      </w:r>
      <w:r>
        <w:rPr>
          <w:rFonts w:eastAsia="Times New Roman"/>
          <w:szCs w:val="24"/>
        </w:rPr>
        <w:t>,</w:t>
      </w:r>
      <w:r w:rsidRPr="00C65036">
        <w:rPr>
          <w:rFonts w:eastAsia="Times New Roman"/>
          <w:szCs w:val="24"/>
        </w:rPr>
        <w:t xml:space="preserve"> για να προχωρήσουμε στ</w:t>
      </w:r>
      <w:r>
        <w:rPr>
          <w:rFonts w:eastAsia="Times New Roman"/>
          <w:szCs w:val="24"/>
        </w:rPr>
        <w:t>ην ψηφοφορία</w:t>
      </w:r>
      <w:r w:rsidRPr="00C65036">
        <w:rPr>
          <w:rFonts w:eastAsia="Times New Roman"/>
          <w:szCs w:val="24"/>
        </w:rPr>
        <w:t xml:space="preserve"> για </w:t>
      </w:r>
      <w:r>
        <w:rPr>
          <w:rFonts w:eastAsia="Times New Roman"/>
          <w:szCs w:val="24"/>
        </w:rPr>
        <w:t xml:space="preserve">τις άρσεις </w:t>
      </w:r>
      <w:r w:rsidRPr="00C65036">
        <w:rPr>
          <w:rFonts w:eastAsia="Times New Roman"/>
          <w:szCs w:val="24"/>
        </w:rPr>
        <w:t>ασυλίας</w:t>
      </w:r>
      <w:r>
        <w:rPr>
          <w:rFonts w:eastAsia="Times New Roman"/>
          <w:szCs w:val="24"/>
        </w:rPr>
        <w:t>,</w:t>
      </w:r>
      <w:r w:rsidRPr="00C65036">
        <w:rPr>
          <w:rFonts w:eastAsia="Times New Roman"/>
          <w:szCs w:val="24"/>
        </w:rPr>
        <w:t xml:space="preserve"> θα προχωρήσουμε τη διαδικασία </w:t>
      </w:r>
      <w:r>
        <w:rPr>
          <w:rFonts w:eastAsia="Times New Roman"/>
          <w:szCs w:val="24"/>
        </w:rPr>
        <w:t>με τον κατάλογο των ομιλητών. Ό</w:t>
      </w:r>
      <w:r w:rsidRPr="00C65036">
        <w:rPr>
          <w:rFonts w:eastAsia="Times New Roman"/>
          <w:szCs w:val="24"/>
        </w:rPr>
        <w:t>ταν βρεθεί ένας ικαν</w:t>
      </w:r>
      <w:r w:rsidRPr="00C65036">
        <w:rPr>
          <w:rFonts w:eastAsia="Times New Roman"/>
          <w:szCs w:val="24"/>
        </w:rPr>
        <w:t>οποιητικός αριθμός</w:t>
      </w:r>
      <w:r>
        <w:rPr>
          <w:rFonts w:eastAsia="Times New Roman"/>
          <w:szCs w:val="24"/>
        </w:rPr>
        <w:t xml:space="preserve"> Βουλευτών,</w:t>
      </w:r>
      <w:r w:rsidRPr="00C65036">
        <w:rPr>
          <w:rFonts w:eastAsia="Times New Roman"/>
          <w:szCs w:val="24"/>
        </w:rPr>
        <w:t xml:space="preserve"> </w:t>
      </w:r>
      <w:r>
        <w:rPr>
          <w:rFonts w:eastAsia="Times New Roman"/>
          <w:szCs w:val="24"/>
        </w:rPr>
        <w:t>θ</w:t>
      </w:r>
      <w:r w:rsidRPr="00C65036">
        <w:rPr>
          <w:rFonts w:eastAsia="Times New Roman"/>
          <w:szCs w:val="24"/>
        </w:rPr>
        <w:t xml:space="preserve">α μπορούμε να εκτελέσουμε αυτές τις δύο πολύ μεγάλες και σοβαρές διαδικασίες του </w:t>
      </w:r>
      <w:r>
        <w:rPr>
          <w:rFonts w:eastAsia="Times New Roman"/>
          <w:szCs w:val="24"/>
        </w:rPr>
        <w:t>Κ</w:t>
      </w:r>
      <w:r w:rsidRPr="00C65036">
        <w:rPr>
          <w:rFonts w:eastAsia="Times New Roman"/>
          <w:szCs w:val="24"/>
        </w:rPr>
        <w:t>οινοβουλίου</w:t>
      </w:r>
      <w:r>
        <w:rPr>
          <w:rFonts w:eastAsia="Times New Roman"/>
          <w:szCs w:val="24"/>
        </w:rPr>
        <w:t>,</w:t>
      </w:r>
      <w:r w:rsidRPr="00C65036">
        <w:rPr>
          <w:rFonts w:eastAsia="Times New Roman"/>
          <w:szCs w:val="24"/>
        </w:rPr>
        <w:t xml:space="preserve"> </w:t>
      </w:r>
      <w:r>
        <w:rPr>
          <w:rFonts w:eastAsia="Times New Roman"/>
          <w:szCs w:val="24"/>
        </w:rPr>
        <w:t xml:space="preserve">την ψηφοφορία για τις άρσεις ασυλίας και για </w:t>
      </w:r>
      <w:r w:rsidRPr="00C65036">
        <w:rPr>
          <w:rFonts w:eastAsia="Times New Roman"/>
          <w:szCs w:val="24"/>
        </w:rPr>
        <w:t xml:space="preserve">την εκλογή </w:t>
      </w:r>
      <w:r>
        <w:rPr>
          <w:rFonts w:eastAsia="Times New Roman"/>
          <w:szCs w:val="24"/>
        </w:rPr>
        <w:t>του Ζ΄ Αντιπροέδρου της Βουλής.</w:t>
      </w:r>
    </w:p>
    <w:p w14:paraId="7632C57B" w14:textId="77777777" w:rsidR="00845256" w:rsidRDefault="00BE25C9">
      <w:pPr>
        <w:spacing w:line="600" w:lineRule="auto"/>
        <w:ind w:firstLine="720"/>
        <w:contextualSpacing/>
        <w:jc w:val="both"/>
        <w:rPr>
          <w:rFonts w:eastAsia="Times New Roman"/>
          <w:szCs w:val="24"/>
        </w:rPr>
      </w:pPr>
      <w:r w:rsidRPr="001158EA">
        <w:rPr>
          <w:rFonts w:eastAsia="Times New Roman"/>
          <w:b/>
          <w:szCs w:val="24"/>
        </w:rPr>
        <w:t>ΠΑΥΛΟΣ ΠΟΛΑΚΗΣ (Αναπληρωτής Υπουργός Υγεία</w:t>
      </w:r>
      <w:r w:rsidRPr="001158EA">
        <w:rPr>
          <w:rFonts w:eastAsia="Times New Roman"/>
          <w:b/>
          <w:szCs w:val="24"/>
        </w:rPr>
        <w:t xml:space="preserve">ς): </w:t>
      </w:r>
      <w:r>
        <w:rPr>
          <w:rFonts w:eastAsia="Times New Roman"/>
          <w:szCs w:val="24"/>
        </w:rPr>
        <w:t xml:space="preserve">Κύριε Πρόεδρε, θα ήθελα να υποστηρίξω κάποιες τροπολογίες πριν διακόψουμε. </w:t>
      </w:r>
    </w:p>
    <w:p w14:paraId="7632C57C"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Έχετε τον λόγο, κύριε Υπουργέ. </w:t>
      </w:r>
    </w:p>
    <w:p w14:paraId="7632C57D" w14:textId="77777777" w:rsidR="00845256" w:rsidRDefault="00BE25C9">
      <w:pPr>
        <w:spacing w:line="600" w:lineRule="auto"/>
        <w:ind w:firstLine="720"/>
        <w:contextualSpacing/>
        <w:jc w:val="both"/>
        <w:rPr>
          <w:rFonts w:eastAsia="Times New Roman"/>
          <w:szCs w:val="24"/>
        </w:rPr>
      </w:pPr>
      <w:r w:rsidRPr="001158EA">
        <w:rPr>
          <w:rFonts w:eastAsia="Times New Roman"/>
          <w:b/>
          <w:szCs w:val="24"/>
        </w:rPr>
        <w:t>ΠΑΥΛΟΣ ΠΟΛΑΚΗΣ (Αναπληρωτής Υπουργός Υγείας):</w:t>
      </w:r>
      <w:r>
        <w:rPr>
          <w:rFonts w:eastAsia="Times New Roman"/>
          <w:b/>
          <w:szCs w:val="24"/>
        </w:rPr>
        <w:t xml:space="preserve"> </w:t>
      </w:r>
      <w:r>
        <w:rPr>
          <w:rFonts w:eastAsia="Times New Roman"/>
          <w:szCs w:val="24"/>
        </w:rPr>
        <w:t>Ε</w:t>
      </w:r>
      <w:r w:rsidRPr="00C65036">
        <w:rPr>
          <w:rFonts w:eastAsia="Times New Roman"/>
          <w:szCs w:val="24"/>
        </w:rPr>
        <w:t>υχαριστώ</w:t>
      </w:r>
      <w:r>
        <w:rPr>
          <w:rFonts w:eastAsia="Times New Roman"/>
          <w:szCs w:val="24"/>
        </w:rPr>
        <w:t>,</w:t>
      </w:r>
      <w:r w:rsidRPr="00C65036">
        <w:rPr>
          <w:rFonts w:eastAsia="Times New Roman"/>
          <w:szCs w:val="24"/>
        </w:rPr>
        <w:t xml:space="preserve"> κύριε </w:t>
      </w:r>
      <w:r>
        <w:rPr>
          <w:rFonts w:eastAsia="Times New Roman"/>
          <w:szCs w:val="24"/>
        </w:rPr>
        <w:t>Π</w:t>
      </w:r>
      <w:r w:rsidRPr="00C65036">
        <w:rPr>
          <w:rFonts w:eastAsia="Times New Roman"/>
          <w:szCs w:val="24"/>
        </w:rPr>
        <w:t>ρόεδρε</w:t>
      </w:r>
      <w:r>
        <w:rPr>
          <w:rFonts w:eastAsia="Times New Roman"/>
          <w:szCs w:val="24"/>
        </w:rPr>
        <w:t>.</w:t>
      </w:r>
    </w:p>
    <w:p w14:paraId="7632C57E"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Θ</w:t>
      </w:r>
      <w:r w:rsidRPr="00C65036">
        <w:rPr>
          <w:rFonts w:eastAsia="Times New Roman"/>
          <w:szCs w:val="24"/>
        </w:rPr>
        <w:t>α απαντήσω σε κάποια πράγματα</w:t>
      </w:r>
      <w:r>
        <w:rPr>
          <w:rFonts w:eastAsia="Times New Roman"/>
          <w:szCs w:val="24"/>
        </w:rPr>
        <w:t>,</w:t>
      </w:r>
      <w:r w:rsidRPr="00C65036">
        <w:rPr>
          <w:rFonts w:eastAsia="Times New Roman"/>
          <w:szCs w:val="24"/>
        </w:rPr>
        <w:t xml:space="preserve"> που ακ</w:t>
      </w:r>
      <w:r w:rsidRPr="00C65036">
        <w:rPr>
          <w:rFonts w:eastAsia="Times New Roman"/>
          <w:szCs w:val="24"/>
        </w:rPr>
        <w:t>ούστηκαν στην ομιλία μου στο τέλος</w:t>
      </w:r>
      <w:r>
        <w:rPr>
          <w:rFonts w:eastAsia="Times New Roman"/>
          <w:szCs w:val="24"/>
        </w:rPr>
        <w:t>.</w:t>
      </w:r>
      <w:r w:rsidRPr="00C65036">
        <w:rPr>
          <w:rFonts w:eastAsia="Times New Roman"/>
          <w:szCs w:val="24"/>
        </w:rPr>
        <w:t xml:space="preserve"> </w:t>
      </w:r>
      <w:r>
        <w:rPr>
          <w:rFonts w:eastAsia="Times New Roman"/>
          <w:szCs w:val="24"/>
        </w:rPr>
        <w:t>Τ</w:t>
      </w:r>
      <w:r w:rsidRPr="00C65036">
        <w:rPr>
          <w:rFonts w:eastAsia="Times New Roman"/>
          <w:szCs w:val="24"/>
        </w:rPr>
        <w:t xml:space="preserve">ώρα </w:t>
      </w:r>
      <w:r>
        <w:rPr>
          <w:rFonts w:eastAsia="Times New Roman"/>
          <w:szCs w:val="24"/>
        </w:rPr>
        <w:t xml:space="preserve">θα </w:t>
      </w:r>
      <w:r w:rsidRPr="00C65036">
        <w:rPr>
          <w:rFonts w:eastAsia="Times New Roman"/>
          <w:szCs w:val="24"/>
        </w:rPr>
        <w:t>υποστηρί</w:t>
      </w:r>
      <w:r>
        <w:rPr>
          <w:rFonts w:eastAsia="Times New Roman"/>
          <w:szCs w:val="24"/>
        </w:rPr>
        <w:t>ξ</w:t>
      </w:r>
      <w:r w:rsidRPr="00C65036">
        <w:rPr>
          <w:rFonts w:eastAsia="Times New Roman"/>
          <w:szCs w:val="24"/>
        </w:rPr>
        <w:t>ω τρεις υπουργικές τροπολογίες του Υπουργείου Υγείας</w:t>
      </w:r>
      <w:r>
        <w:rPr>
          <w:rFonts w:eastAsia="Times New Roman"/>
          <w:szCs w:val="24"/>
        </w:rPr>
        <w:t xml:space="preserve"> και</w:t>
      </w:r>
      <w:r w:rsidRPr="00C65036">
        <w:rPr>
          <w:rFonts w:eastAsia="Times New Roman"/>
          <w:szCs w:val="24"/>
        </w:rPr>
        <w:t xml:space="preserve"> </w:t>
      </w:r>
      <w:r>
        <w:rPr>
          <w:rFonts w:eastAsia="Times New Roman"/>
          <w:szCs w:val="24"/>
        </w:rPr>
        <w:t>μ</w:t>
      </w:r>
      <w:r w:rsidRPr="00C65036">
        <w:rPr>
          <w:rFonts w:eastAsia="Times New Roman"/>
          <w:szCs w:val="24"/>
        </w:rPr>
        <w:t>ία τέταρτη</w:t>
      </w:r>
      <w:r>
        <w:rPr>
          <w:rFonts w:eastAsia="Times New Roman"/>
          <w:szCs w:val="24"/>
        </w:rPr>
        <w:t xml:space="preserve"> τροπολογία</w:t>
      </w:r>
      <w:r w:rsidRPr="00C65036">
        <w:rPr>
          <w:rFonts w:eastAsia="Times New Roman"/>
          <w:szCs w:val="24"/>
        </w:rPr>
        <w:t xml:space="preserve"> θα </w:t>
      </w:r>
      <w:r>
        <w:rPr>
          <w:rFonts w:eastAsia="Times New Roman"/>
          <w:szCs w:val="24"/>
        </w:rPr>
        <w:t xml:space="preserve">την </w:t>
      </w:r>
      <w:r w:rsidRPr="00C65036">
        <w:rPr>
          <w:rFonts w:eastAsia="Times New Roman"/>
          <w:szCs w:val="24"/>
        </w:rPr>
        <w:t>υποστηρίξει ο Αν</w:t>
      </w:r>
      <w:r>
        <w:rPr>
          <w:rFonts w:eastAsia="Times New Roman"/>
          <w:szCs w:val="24"/>
        </w:rPr>
        <w:t>δ</w:t>
      </w:r>
      <w:r w:rsidRPr="00C65036">
        <w:rPr>
          <w:rFonts w:eastAsia="Times New Roman"/>
          <w:szCs w:val="24"/>
        </w:rPr>
        <w:t xml:space="preserve">ρέας </w:t>
      </w:r>
      <w:r>
        <w:rPr>
          <w:rFonts w:eastAsia="Times New Roman"/>
          <w:szCs w:val="24"/>
        </w:rPr>
        <w:t>Ξ</w:t>
      </w:r>
      <w:r w:rsidRPr="00C65036">
        <w:rPr>
          <w:rFonts w:eastAsia="Times New Roman"/>
          <w:szCs w:val="24"/>
        </w:rPr>
        <w:t>ανθός μετά</w:t>
      </w:r>
      <w:r>
        <w:rPr>
          <w:rFonts w:eastAsia="Times New Roman"/>
          <w:szCs w:val="24"/>
        </w:rPr>
        <w:t>.</w:t>
      </w:r>
    </w:p>
    <w:p w14:paraId="7632C57F" w14:textId="77777777" w:rsidR="00845256" w:rsidRDefault="00BE25C9">
      <w:pPr>
        <w:spacing w:line="600" w:lineRule="auto"/>
        <w:ind w:firstLine="720"/>
        <w:contextualSpacing/>
        <w:jc w:val="both"/>
        <w:rPr>
          <w:rFonts w:eastAsia="Times New Roman"/>
          <w:szCs w:val="24"/>
        </w:rPr>
      </w:pPr>
      <w:r w:rsidRPr="00C65036">
        <w:rPr>
          <w:rFonts w:eastAsia="Times New Roman"/>
          <w:szCs w:val="24"/>
        </w:rPr>
        <w:t xml:space="preserve"> </w:t>
      </w:r>
      <w:r>
        <w:rPr>
          <w:rFonts w:eastAsia="Times New Roman"/>
          <w:szCs w:val="24"/>
        </w:rPr>
        <w:t>Η</w:t>
      </w:r>
      <w:r w:rsidRPr="00C65036">
        <w:rPr>
          <w:rFonts w:eastAsia="Times New Roman"/>
          <w:szCs w:val="24"/>
        </w:rPr>
        <w:t xml:space="preserve"> πρώτη τροπολογία</w:t>
      </w:r>
      <w:r>
        <w:rPr>
          <w:rFonts w:eastAsia="Times New Roman"/>
          <w:szCs w:val="24"/>
        </w:rPr>
        <w:t>,</w:t>
      </w:r>
      <w:r w:rsidRPr="00C65036">
        <w:rPr>
          <w:rFonts w:eastAsia="Times New Roman"/>
          <w:szCs w:val="24"/>
        </w:rPr>
        <w:t xml:space="preserve"> </w:t>
      </w:r>
      <w:r>
        <w:rPr>
          <w:rFonts w:eastAsia="Times New Roman"/>
          <w:szCs w:val="24"/>
        </w:rPr>
        <w:t>με</w:t>
      </w:r>
      <w:r w:rsidRPr="00C65036">
        <w:rPr>
          <w:rFonts w:eastAsia="Times New Roman"/>
          <w:szCs w:val="24"/>
        </w:rPr>
        <w:t xml:space="preserve"> γενικό αριθμό 2188 και ειδικό 174</w:t>
      </w:r>
      <w:r>
        <w:rPr>
          <w:rFonts w:eastAsia="Times New Roman"/>
          <w:szCs w:val="24"/>
        </w:rPr>
        <w:t>,</w:t>
      </w:r>
      <w:r w:rsidRPr="00C65036">
        <w:rPr>
          <w:rFonts w:eastAsia="Times New Roman"/>
          <w:szCs w:val="24"/>
        </w:rPr>
        <w:t xml:space="preserve"> ρυθμίζει ένα πρόβλημα</w:t>
      </w:r>
      <w:r>
        <w:rPr>
          <w:rFonts w:eastAsia="Times New Roman"/>
          <w:szCs w:val="24"/>
        </w:rPr>
        <w:t>,</w:t>
      </w:r>
      <w:r w:rsidRPr="00C65036">
        <w:rPr>
          <w:rFonts w:eastAsia="Times New Roman"/>
          <w:szCs w:val="24"/>
        </w:rPr>
        <w:t xml:space="preserve"> που υπήρχε</w:t>
      </w:r>
      <w:r>
        <w:rPr>
          <w:rFonts w:eastAsia="Times New Roman"/>
          <w:szCs w:val="24"/>
        </w:rPr>
        <w:t>,</w:t>
      </w:r>
      <w:r w:rsidRPr="00C65036">
        <w:rPr>
          <w:rFonts w:eastAsia="Times New Roman"/>
          <w:szCs w:val="24"/>
        </w:rPr>
        <w:t xml:space="preserve"> με τη μετάταξη </w:t>
      </w:r>
      <w:r>
        <w:rPr>
          <w:rFonts w:eastAsia="Times New Roman"/>
          <w:szCs w:val="24"/>
        </w:rPr>
        <w:t>και</w:t>
      </w:r>
      <w:r w:rsidRPr="00C65036">
        <w:rPr>
          <w:rFonts w:eastAsia="Times New Roman"/>
          <w:szCs w:val="24"/>
        </w:rPr>
        <w:t xml:space="preserve"> απόσπαση νοσηλευτικού και παραϊατρικού προσωπικού</w:t>
      </w:r>
      <w:r>
        <w:rPr>
          <w:rFonts w:eastAsia="Times New Roman"/>
          <w:szCs w:val="24"/>
        </w:rPr>
        <w:t>,</w:t>
      </w:r>
      <w:r w:rsidRPr="00C65036">
        <w:rPr>
          <w:rFonts w:eastAsia="Times New Roman"/>
          <w:szCs w:val="24"/>
        </w:rPr>
        <w:t xml:space="preserve"> εκτός από διοικητικό προσωπικό και γιατρούς</w:t>
      </w:r>
      <w:r>
        <w:rPr>
          <w:rFonts w:eastAsia="Times New Roman"/>
          <w:szCs w:val="24"/>
        </w:rPr>
        <w:t>,</w:t>
      </w:r>
      <w:r w:rsidRPr="00C65036">
        <w:rPr>
          <w:rFonts w:eastAsia="Times New Roman"/>
          <w:szCs w:val="24"/>
        </w:rPr>
        <w:t xml:space="preserve"> που είναι σύζυγοι </w:t>
      </w:r>
      <w:proofErr w:type="spellStart"/>
      <w:r>
        <w:rPr>
          <w:rFonts w:eastAsia="Times New Roman"/>
          <w:szCs w:val="24"/>
        </w:rPr>
        <w:t>ενστόλων</w:t>
      </w:r>
      <w:proofErr w:type="spellEnd"/>
      <w:r>
        <w:rPr>
          <w:rFonts w:eastAsia="Times New Roman"/>
          <w:szCs w:val="24"/>
        </w:rPr>
        <w:t>.</w:t>
      </w:r>
      <w:r w:rsidRPr="00C65036">
        <w:rPr>
          <w:rFonts w:eastAsia="Times New Roman"/>
          <w:szCs w:val="24"/>
        </w:rPr>
        <w:t xml:space="preserve"> </w:t>
      </w:r>
      <w:r>
        <w:rPr>
          <w:rFonts w:eastAsia="Times New Roman"/>
          <w:szCs w:val="24"/>
        </w:rPr>
        <w:t>Ε</w:t>
      </w:r>
      <w:r w:rsidRPr="00C65036">
        <w:rPr>
          <w:rFonts w:eastAsia="Times New Roman"/>
          <w:szCs w:val="24"/>
        </w:rPr>
        <w:t>πειδ</w:t>
      </w:r>
      <w:r>
        <w:rPr>
          <w:rFonts w:eastAsia="Times New Roman"/>
          <w:szCs w:val="24"/>
        </w:rPr>
        <w:t>ή υπήρχε ένα κενό στον νόμο εκεί, το κάνουμε κατ’ αντιστοιχία μ</w:t>
      </w:r>
      <w:r w:rsidRPr="00C65036">
        <w:rPr>
          <w:rFonts w:eastAsia="Times New Roman"/>
          <w:szCs w:val="24"/>
        </w:rPr>
        <w:t>ιας διάταξης</w:t>
      </w:r>
      <w:r>
        <w:rPr>
          <w:rFonts w:eastAsia="Times New Roman"/>
          <w:szCs w:val="24"/>
        </w:rPr>
        <w:t>,</w:t>
      </w:r>
      <w:r w:rsidRPr="00C65036">
        <w:rPr>
          <w:rFonts w:eastAsia="Times New Roman"/>
          <w:szCs w:val="24"/>
        </w:rPr>
        <w:t xml:space="preserve"> που έκανε το Υπουρ</w:t>
      </w:r>
      <w:r w:rsidRPr="00C65036">
        <w:rPr>
          <w:rFonts w:eastAsia="Times New Roman"/>
          <w:szCs w:val="24"/>
        </w:rPr>
        <w:t>γείο Παιδείας</w:t>
      </w:r>
      <w:r>
        <w:rPr>
          <w:rFonts w:eastAsia="Times New Roman"/>
          <w:szCs w:val="24"/>
        </w:rPr>
        <w:t>,</w:t>
      </w:r>
      <w:r w:rsidRPr="00C65036">
        <w:rPr>
          <w:rFonts w:eastAsia="Times New Roman"/>
          <w:szCs w:val="24"/>
        </w:rPr>
        <w:t xml:space="preserve"> όπου λέμε ότι μπορούν και δικαιούνται αυτοί οι άνθρωποι να αποσπώνται και να τοποθετούνται σε μονάδες παροχής υγείας που απέχουν έως </w:t>
      </w:r>
      <w:r>
        <w:rPr>
          <w:rFonts w:eastAsia="Times New Roman"/>
          <w:szCs w:val="24"/>
        </w:rPr>
        <w:t>είκοσι πέντε</w:t>
      </w:r>
      <w:r w:rsidRPr="00C65036">
        <w:rPr>
          <w:rFonts w:eastAsia="Times New Roman"/>
          <w:szCs w:val="24"/>
        </w:rPr>
        <w:t xml:space="preserve"> χιλιόμετρα από την έδρα υπηρεσίας </w:t>
      </w:r>
      <w:r>
        <w:rPr>
          <w:rFonts w:eastAsia="Times New Roman"/>
          <w:szCs w:val="24"/>
        </w:rPr>
        <w:t xml:space="preserve">του συζύγου. </w:t>
      </w:r>
    </w:p>
    <w:p w14:paraId="7632C58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027CE5">
        <w:rPr>
          <w:rFonts w:eastAsia="Times New Roman" w:cs="Times New Roman"/>
          <w:szCs w:val="24"/>
        </w:rPr>
        <w:t>υτό μας δίνει τη δυνατότητα να στελεχώσουμε με</w:t>
      </w:r>
      <w:r w:rsidRPr="00027CE5">
        <w:rPr>
          <w:rFonts w:eastAsia="Times New Roman" w:cs="Times New Roman"/>
          <w:szCs w:val="24"/>
        </w:rPr>
        <w:t xml:space="preserve"> αξ</w:t>
      </w:r>
      <w:r>
        <w:rPr>
          <w:rFonts w:eastAsia="Times New Roman" w:cs="Times New Roman"/>
          <w:szCs w:val="24"/>
        </w:rPr>
        <w:t>ιοκρατικό και ορθολογικό τρόπο δ</w:t>
      </w:r>
      <w:r w:rsidRPr="00027CE5">
        <w:rPr>
          <w:rFonts w:eastAsia="Times New Roman" w:cs="Times New Roman"/>
          <w:szCs w:val="24"/>
        </w:rPr>
        <w:t>ομές</w:t>
      </w:r>
      <w:r w:rsidRPr="008B5B0B">
        <w:rPr>
          <w:rFonts w:eastAsia="Times New Roman" w:cs="Times New Roman"/>
          <w:szCs w:val="24"/>
        </w:rPr>
        <w:t xml:space="preserve"> </w:t>
      </w:r>
      <w:r w:rsidRPr="00027CE5">
        <w:rPr>
          <w:rFonts w:eastAsia="Times New Roman" w:cs="Times New Roman"/>
          <w:szCs w:val="24"/>
        </w:rPr>
        <w:t>π</w:t>
      </w:r>
      <w:r>
        <w:rPr>
          <w:rFonts w:eastAsia="Times New Roman" w:cs="Times New Roman"/>
          <w:szCs w:val="24"/>
        </w:rPr>
        <w:t>αροχής δημόσιας υ</w:t>
      </w:r>
      <w:r w:rsidRPr="00027CE5">
        <w:rPr>
          <w:rFonts w:eastAsia="Times New Roman" w:cs="Times New Roman"/>
          <w:szCs w:val="24"/>
        </w:rPr>
        <w:t>γείας</w:t>
      </w:r>
      <w:r>
        <w:rPr>
          <w:rFonts w:eastAsia="Times New Roman" w:cs="Times New Roman"/>
          <w:szCs w:val="24"/>
        </w:rPr>
        <w:t>,</w:t>
      </w:r>
      <w:r w:rsidRPr="00027CE5">
        <w:rPr>
          <w:rFonts w:eastAsia="Times New Roman" w:cs="Times New Roman"/>
          <w:szCs w:val="24"/>
        </w:rPr>
        <w:t xml:space="preserve"> που βρίσκονται πλησίον της </w:t>
      </w:r>
      <w:r>
        <w:rPr>
          <w:rFonts w:eastAsia="Times New Roman" w:cs="Times New Roman"/>
          <w:szCs w:val="24"/>
        </w:rPr>
        <w:t>έδρας</w:t>
      </w:r>
      <w:r w:rsidRPr="00027CE5">
        <w:rPr>
          <w:rFonts w:eastAsia="Times New Roman" w:cs="Times New Roman"/>
          <w:szCs w:val="24"/>
        </w:rPr>
        <w:t xml:space="preserve"> υπηρεσίας και κατοικίας του συζύγου</w:t>
      </w:r>
      <w:r>
        <w:rPr>
          <w:rFonts w:eastAsia="Times New Roman" w:cs="Times New Roman"/>
          <w:szCs w:val="24"/>
        </w:rPr>
        <w:t>,</w:t>
      </w:r>
      <w:r w:rsidRPr="00027CE5">
        <w:rPr>
          <w:rFonts w:eastAsia="Times New Roman" w:cs="Times New Roman"/>
          <w:szCs w:val="24"/>
        </w:rPr>
        <w:t xml:space="preserve"> ούτως ώστε να αξιοποιούμε καλύτερα το προσωπικό </w:t>
      </w:r>
      <w:r>
        <w:rPr>
          <w:rFonts w:eastAsia="Times New Roman" w:cs="Times New Roman"/>
          <w:szCs w:val="24"/>
        </w:rPr>
        <w:t>μας.</w:t>
      </w:r>
    </w:p>
    <w:p w14:paraId="7632C58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Θα αναφέρω δ</w:t>
      </w:r>
      <w:r w:rsidRPr="00027CE5">
        <w:rPr>
          <w:rFonts w:eastAsia="Times New Roman" w:cs="Times New Roman"/>
          <w:szCs w:val="24"/>
        </w:rPr>
        <w:t>ύο παραδείγματα</w:t>
      </w:r>
      <w:r>
        <w:rPr>
          <w:rFonts w:eastAsia="Times New Roman" w:cs="Times New Roman"/>
          <w:szCs w:val="24"/>
        </w:rPr>
        <w:t>,</w:t>
      </w:r>
      <w:r w:rsidRPr="00027CE5">
        <w:rPr>
          <w:rFonts w:eastAsia="Times New Roman" w:cs="Times New Roman"/>
          <w:szCs w:val="24"/>
        </w:rPr>
        <w:t xml:space="preserve"> για να καταλάβετε τι εννοώ</w:t>
      </w:r>
      <w:r>
        <w:rPr>
          <w:rFonts w:eastAsia="Times New Roman" w:cs="Times New Roman"/>
          <w:szCs w:val="24"/>
        </w:rPr>
        <w:t>. Υ</w:t>
      </w:r>
      <w:r w:rsidRPr="00027CE5">
        <w:rPr>
          <w:rFonts w:eastAsia="Times New Roman" w:cs="Times New Roman"/>
          <w:szCs w:val="24"/>
        </w:rPr>
        <w:t>πάρχει ένα</w:t>
      </w:r>
      <w:r w:rsidRPr="00027CE5">
        <w:rPr>
          <w:rFonts w:eastAsia="Times New Roman" w:cs="Times New Roman"/>
          <w:szCs w:val="24"/>
        </w:rPr>
        <w:t xml:space="preserve"> τέτοιο πρόβλημα στην Ηγουμενίτσα και στις Φιλιάτες</w:t>
      </w:r>
      <w:r>
        <w:rPr>
          <w:rFonts w:eastAsia="Times New Roman" w:cs="Times New Roman"/>
          <w:szCs w:val="24"/>
        </w:rPr>
        <w:t>,</w:t>
      </w:r>
      <w:r w:rsidRPr="00027CE5">
        <w:rPr>
          <w:rFonts w:eastAsia="Times New Roman" w:cs="Times New Roman"/>
          <w:szCs w:val="24"/>
        </w:rPr>
        <w:t xml:space="preserve"> στο Διδυμότειχο και στην Ορεστιάδα</w:t>
      </w:r>
      <w:r>
        <w:rPr>
          <w:rFonts w:eastAsia="Times New Roman" w:cs="Times New Roman"/>
          <w:szCs w:val="24"/>
        </w:rPr>
        <w:t>,</w:t>
      </w:r>
      <w:r w:rsidRPr="00027CE5">
        <w:rPr>
          <w:rFonts w:eastAsia="Times New Roman" w:cs="Times New Roman"/>
          <w:szCs w:val="24"/>
        </w:rPr>
        <w:t xml:space="preserve"> αλλά και σε άλλες περιοχές</w:t>
      </w:r>
      <w:r>
        <w:rPr>
          <w:rFonts w:eastAsia="Times New Roman" w:cs="Times New Roman"/>
          <w:szCs w:val="24"/>
        </w:rPr>
        <w:t>, όπου</w:t>
      </w:r>
      <w:r>
        <w:rPr>
          <w:rFonts w:eastAsia="Times New Roman" w:cs="Times New Roman"/>
          <w:szCs w:val="24"/>
        </w:rPr>
        <w:t>,</w:t>
      </w:r>
      <w:r>
        <w:rPr>
          <w:rFonts w:eastAsia="Times New Roman" w:cs="Times New Roman"/>
          <w:szCs w:val="24"/>
        </w:rPr>
        <w:t xml:space="preserve"> λόγω του ν</w:t>
      </w:r>
      <w:r w:rsidRPr="00027CE5">
        <w:rPr>
          <w:rFonts w:eastAsia="Times New Roman" w:cs="Times New Roman"/>
          <w:szCs w:val="24"/>
        </w:rPr>
        <w:t xml:space="preserve">ομικού κενού που υπήρχε </w:t>
      </w:r>
      <w:r>
        <w:rPr>
          <w:rFonts w:eastAsia="Times New Roman" w:cs="Times New Roman"/>
          <w:szCs w:val="24"/>
        </w:rPr>
        <w:t xml:space="preserve">παρατηρείται </w:t>
      </w:r>
      <w:proofErr w:type="spellStart"/>
      <w:r w:rsidRPr="00027CE5">
        <w:rPr>
          <w:rFonts w:eastAsia="Times New Roman" w:cs="Times New Roman"/>
          <w:szCs w:val="24"/>
        </w:rPr>
        <w:t>υπερσυγκέντρωση</w:t>
      </w:r>
      <w:proofErr w:type="spellEnd"/>
      <w:r w:rsidRPr="00027CE5">
        <w:rPr>
          <w:rFonts w:eastAsia="Times New Roman" w:cs="Times New Roman"/>
          <w:szCs w:val="24"/>
        </w:rPr>
        <w:t xml:space="preserve"> προσωπικού</w:t>
      </w:r>
      <w:r>
        <w:rPr>
          <w:rFonts w:eastAsia="Times New Roman" w:cs="Times New Roman"/>
          <w:szCs w:val="24"/>
        </w:rPr>
        <w:t>,</w:t>
      </w:r>
      <w:r w:rsidRPr="00027CE5">
        <w:rPr>
          <w:rFonts w:eastAsia="Times New Roman" w:cs="Times New Roman"/>
          <w:szCs w:val="24"/>
        </w:rPr>
        <w:t xml:space="preserve"> που μετατάσσεται σε κάποιες δομές</w:t>
      </w:r>
      <w:r>
        <w:rPr>
          <w:rFonts w:eastAsia="Times New Roman" w:cs="Times New Roman"/>
          <w:szCs w:val="24"/>
        </w:rPr>
        <w:t>,</w:t>
      </w:r>
      <w:r w:rsidRPr="00027CE5">
        <w:rPr>
          <w:rFonts w:eastAsia="Times New Roman" w:cs="Times New Roman"/>
          <w:szCs w:val="24"/>
        </w:rPr>
        <w:t xml:space="preserve"> που δεν το έχουν ανάγκη ή αντίστοιχα παρατηρείται </w:t>
      </w:r>
      <w:proofErr w:type="spellStart"/>
      <w:r w:rsidRPr="00027CE5">
        <w:rPr>
          <w:rFonts w:eastAsia="Times New Roman" w:cs="Times New Roman"/>
          <w:szCs w:val="24"/>
        </w:rPr>
        <w:t>υποστελέχωση</w:t>
      </w:r>
      <w:proofErr w:type="spellEnd"/>
      <w:r w:rsidRPr="00027CE5">
        <w:rPr>
          <w:rFonts w:eastAsia="Times New Roman" w:cs="Times New Roman"/>
          <w:szCs w:val="24"/>
        </w:rPr>
        <w:t xml:space="preserve"> σε </w:t>
      </w:r>
      <w:r>
        <w:rPr>
          <w:rFonts w:eastAsia="Times New Roman" w:cs="Times New Roman"/>
          <w:szCs w:val="24"/>
        </w:rPr>
        <w:t>άλλες δομές</w:t>
      </w:r>
      <w:r>
        <w:rPr>
          <w:rFonts w:eastAsia="Times New Roman" w:cs="Times New Roman"/>
          <w:szCs w:val="24"/>
        </w:rPr>
        <w:t>,</w:t>
      </w:r>
      <w:r w:rsidRPr="00027CE5">
        <w:rPr>
          <w:rFonts w:eastAsia="Times New Roman" w:cs="Times New Roman"/>
          <w:szCs w:val="24"/>
        </w:rPr>
        <w:t xml:space="preserve"> που</w:t>
      </w:r>
      <w:r>
        <w:rPr>
          <w:rFonts w:eastAsia="Times New Roman" w:cs="Times New Roman"/>
          <w:szCs w:val="24"/>
        </w:rPr>
        <w:t xml:space="preserve"> το</w:t>
      </w:r>
      <w:r w:rsidRPr="00027CE5">
        <w:rPr>
          <w:rFonts w:eastAsia="Times New Roman" w:cs="Times New Roman"/>
          <w:szCs w:val="24"/>
        </w:rPr>
        <w:t xml:space="preserve"> έχουν ανάγκη</w:t>
      </w:r>
      <w:r>
        <w:rPr>
          <w:rFonts w:eastAsia="Times New Roman" w:cs="Times New Roman"/>
          <w:szCs w:val="24"/>
        </w:rPr>
        <w:t xml:space="preserve"> και που είναι πολύ πλησίον αυτών των </w:t>
      </w:r>
      <w:r>
        <w:rPr>
          <w:rFonts w:eastAsia="Times New Roman" w:cs="Times New Roman"/>
          <w:szCs w:val="24"/>
        </w:rPr>
        <w:t>ν</w:t>
      </w:r>
      <w:r>
        <w:rPr>
          <w:rFonts w:eastAsia="Times New Roman" w:cs="Times New Roman"/>
          <w:szCs w:val="24"/>
        </w:rPr>
        <w:t>ομών. Κ</w:t>
      </w:r>
      <w:r w:rsidRPr="00027CE5">
        <w:rPr>
          <w:rFonts w:eastAsia="Times New Roman" w:cs="Times New Roman"/>
          <w:szCs w:val="24"/>
        </w:rPr>
        <w:t>αι λύνεται</w:t>
      </w:r>
      <w:r>
        <w:rPr>
          <w:rFonts w:eastAsia="Times New Roman" w:cs="Times New Roman"/>
          <w:szCs w:val="24"/>
        </w:rPr>
        <w:t xml:space="preserve"> έτσι</w:t>
      </w:r>
      <w:r w:rsidRPr="00027CE5">
        <w:rPr>
          <w:rFonts w:eastAsia="Times New Roman" w:cs="Times New Roman"/>
          <w:szCs w:val="24"/>
        </w:rPr>
        <w:t xml:space="preserve"> αυτό το πρόβλημα</w:t>
      </w:r>
      <w:r>
        <w:rPr>
          <w:rFonts w:eastAsia="Times New Roman" w:cs="Times New Roman"/>
          <w:szCs w:val="24"/>
        </w:rPr>
        <w:t>.</w:t>
      </w:r>
      <w:r w:rsidRPr="00027CE5">
        <w:rPr>
          <w:rFonts w:eastAsia="Times New Roman" w:cs="Times New Roman"/>
          <w:szCs w:val="24"/>
        </w:rPr>
        <w:t xml:space="preserve"> </w:t>
      </w:r>
    </w:p>
    <w:p w14:paraId="7632C58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πίσης,</w:t>
      </w:r>
      <w:r w:rsidRPr="00027CE5">
        <w:rPr>
          <w:rFonts w:eastAsia="Times New Roman" w:cs="Times New Roman"/>
          <w:szCs w:val="24"/>
        </w:rPr>
        <w:t xml:space="preserve"> με την </w:t>
      </w:r>
      <w:r>
        <w:rPr>
          <w:rFonts w:eastAsia="Times New Roman" w:cs="Times New Roman"/>
          <w:szCs w:val="24"/>
        </w:rPr>
        <w:t>τ</w:t>
      </w:r>
      <w:r w:rsidRPr="00027CE5">
        <w:rPr>
          <w:rFonts w:eastAsia="Times New Roman" w:cs="Times New Roman"/>
          <w:szCs w:val="24"/>
        </w:rPr>
        <w:t>ρίτη παράγραφο ο</w:t>
      </w:r>
      <w:r>
        <w:rPr>
          <w:rFonts w:eastAsia="Times New Roman" w:cs="Times New Roman"/>
          <w:szCs w:val="24"/>
        </w:rPr>
        <w:t>υσιαστικά δημιουργούμε θεσμικό π</w:t>
      </w:r>
      <w:r w:rsidRPr="00027CE5">
        <w:rPr>
          <w:rFonts w:eastAsia="Times New Roman" w:cs="Times New Roman"/>
          <w:szCs w:val="24"/>
        </w:rPr>
        <w:t xml:space="preserve">λαίσιο </w:t>
      </w:r>
      <w:r>
        <w:rPr>
          <w:rFonts w:eastAsia="Times New Roman" w:cs="Times New Roman"/>
          <w:szCs w:val="24"/>
        </w:rPr>
        <w:t>-γιατ</w:t>
      </w:r>
      <w:r>
        <w:rPr>
          <w:rFonts w:eastAsia="Times New Roman" w:cs="Times New Roman"/>
          <w:szCs w:val="24"/>
        </w:rPr>
        <w:t>ί</w:t>
      </w:r>
      <w:r w:rsidRPr="00027CE5">
        <w:rPr>
          <w:rFonts w:eastAsia="Times New Roman" w:cs="Times New Roman"/>
          <w:szCs w:val="24"/>
        </w:rPr>
        <w:t xml:space="preserve"> και εκεί υπήρχε νομικό κενό</w:t>
      </w:r>
      <w:r>
        <w:rPr>
          <w:rFonts w:eastAsia="Times New Roman" w:cs="Times New Roman"/>
          <w:szCs w:val="24"/>
        </w:rPr>
        <w:t>-</w:t>
      </w:r>
      <w:r w:rsidRPr="00027CE5">
        <w:rPr>
          <w:rFonts w:eastAsia="Times New Roman" w:cs="Times New Roman"/>
          <w:szCs w:val="24"/>
        </w:rPr>
        <w:t xml:space="preserve"> για την απόσπαση ανθρώπων από μη παραμεθόριες περιοχές σε παραμεθόριες</w:t>
      </w:r>
      <w:r>
        <w:rPr>
          <w:rFonts w:eastAsia="Times New Roman" w:cs="Times New Roman"/>
          <w:szCs w:val="24"/>
        </w:rPr>
        <w:t>. Και περιγράφουμε</w:t>
      </w:r>
      <w:r w:rsidRPr="00027CE5">
        <w:rPr>
          <w:rFonts w:eastAsia="Times New Roman" w:cs="Times New Roman"/>
          <w:szCs w:val="24"/>
        </w:rPr>
        <w:t xml:space="preserve"> </w:t>
      </w:r>
      <w:r>
        <w:rPr>
          <w:rFonts w:eastAsia="Times New Roman" w:cs="Times New Roman"/>
          <w:szCs w:val="24"/>
        </w:rPr>
        <w:t xml:space="preserve">τη διαδικασία </w:t>
      </w:r>
      <w:r>
        <w:rPr>
          <w:rFonts w:eastAsia="Times New Roman" w:cs="Times New Roman"/>
          <w:szCs w:val="24"/>
        </w:rPr>
        <w:lastRenderedPageBreak/>
        <w:t>για το πώς γίνεται αυτό</w:t>
      </w:r>
      <w:r w:rsidRPr="00027CE5">
        <w:rPr>
          <w:rFonts w:eastAsia="Times New Roman" w:cs="Times New Roman"/>
          <w:szCs w:val="24"/>
        </w:rPr>
        <w:t xml:space="preserve"> το πράγμα</w:t>
      </w:r>
      <w:r>
        <w:rPr>
          <w:rFonts w:eastAsia="Times New Roman" w:cs="Times New Roman"/>
          <w:szCs w:val="24"/>
        </w:rPr>
        <w:t>,</w:t>
      </w:r>
      <w:r w:rsidRPr="00027CE5">
        <w:rPr>
          <w:rFonts w:eastAsia="Times New Roman" w:cs="Times New Roman"/>
          <w:szCs w:val="24"/>
        </w:rPr>
        <w:t xml:space="preserve"> διότι δεν υπήρχε περιγραφή της διαδικασίας</w:t>
      </w:r>
      <w:r>
        <w:rPr>
          <w:rFonts w:eastAsia="Times New Roman" w:cs="Times New Roman"/>
          <w:szCs w:val="24"/>
        </w:rPr>
        <w:t xml:space="preserve">. </w:t>
      </w:r>
      <w:r>
        <w:rPr>
          <w:rFonts w:eastAsia="Times New Roman" w:cs="Times New Roman"/>
          <w:szCs w:val="24"/>
        </w:rPr>
        <w:t>Π</w:t>
      </w:r>
      <w:r w:rsidRPr="00027CE5">
        <w:rPr>
          <w:rFonts w:eastAsia="Times New Roman" w:cs="Times New Roman"/>
          <w:szCs w:val="24"/>
        </w:rPr>
        <w:t>αρ</w:t>
      </w:r>
      <w:r>
        <w:rPr>
          <w:rFonts w:eastAsia="Times New Roman" w:cs="Times New Roman"/>
          <w:szCs w:val="24"/>
        </w:rPr>
        <w:t xml:space="preserve">’ </w:t>
      </w:r>
      <w:r w:rsidRPr="00027CE5">
        <w:rPr>
          <w:rFonts w:eastAsia="Times New Roman" w:cs="Times New Roman"/>
          <w:szCs w:val="24"/>
        </w:rPr>
        <w:t>ό</w:t>
      </w:r>
      <w:r>
        <w:rPr>
          <w:rFonts w:eastAsia="Times New Roman" w:cs="Times New Roman"/>
          <w:szCs w:val="24"/>
        </w:rPr>
        <w:t>τι είχαμε αιτήματα ανθρώπων να π</w:t>
      </w:r>
      <w:r w:rsidRPr="00027CE5">
        <w:rPr>
          <w:rFonts w:eastAsia="Times New Roman" w:cs="Times New Roman"/>
          <w:szCs w:val="24"/>
        </w:rPr>
        <w:t>άνε κ</w:t>
      </w:r>
      <w:r w:rsidRPr="00027CE5">
        <w:rPr>
          <w:rFonts w:eastAsia="Times New Roman" w:cs="Times New Roman"/>
          <w:szCs w:val="24"/>
        </w:rPr>
        <w:t>αι να μεταταχθούν σε παραμεθόριες περιοχές</w:t>
      </w:r>
      <w:r>
        <w:rPr>
          <w:rFonts w:eastAsia="Times New Roman" w:cs="Times New Roman"/>
          <w:szCs w:val="24"/>
        </w:rPr>
        <w:t>,</w:t>
      </w:r>
      <w:r w:rsidRPr="00027CE5">
        <w:rPr>
          <w:rFonts w:eastAsia="Times New Roman" w:cs="Times New Roman"/>
          <w:szCs w:val="24"/>
        </w:rPr>
        <w:t xml:space="preserve"> που είχαμε ανάγκη</w:t>
      </w:r>
      <w:r>
        <w:rPr>
          <w:rFonts w:eastAsia="Times New Roman" w:cs="Times New Roman"/>
          <w:szCs w:val="24"/>
        </w:rPr>
        <w:t>, δεν μπορούσε να υλοποιηθεί γ</w:t>
      </w:r>
      <w:r w:rsidRPr="00027CE5">
        <w:rPr>
          <w:rFonts w:eastAsia="Times New Roman" w:cs="Times New Roman"/>
          <w:szCs w:val="24"/>
        </w:rPr>
        <w:t>ιατί δεν υπήρχε αυτή η διαδικασία</w:t>
      </w:r>
      <w:r>
        <w:rPr>
          <w:rFonts w:eastAsia="Times New Roman" w:cs="Times New Roman"/>
          <w:szCs w:val="24"/>
        </w:rPr>
        <w:t>.</w:t>
      </w:r>
    </w:p>
    <w:p w14:paraId="7632C58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w:t>
      </w:r>
      <w:r w:rsidRPr="00027CE5">
        <w:rPr>
          <w:rFonts w:eastAsia="Times New Roman" w:cs="Times New Roman"/>
          <w:szCs w:val="24"/>
        </w:rPr>
        <w:t xml:space="preserve"> δεύτερη </w:t>
      </w:r>
      <w:r>
        <w:rPr>
          <w:rFonts w:eastAsia="Times New Roman" w:cs="Times New Roman"/>
          <w:szCs w:val="24"/>
        </w:rPr>
        <w:t>τροπολογία είναι η</w:t>
      </w:r>
      <w:r w:rsidRPr="00027CE5">
        <w:rPr>
          <w:rFonts w:eastAsia="Times New Roman" w:cs="Times New Roman"/>
          <w:szCs w:val="24"/>
        </w:rPr>
        <w:t xml:space="preserve"> </w:t>
      </w:r>
      <w:r>
        <w:rPr>
          <w:rFonts w:eastAsia="Times New Roman" w:cs="Times New Roman"/>
          <w:szCs w:val="24"/>
        </w:rPr>
        <w:t>2194/</w:t>
      </w:r>
      <w:r w:rsidRPr="00027CE5">
        <w:rPr>
          <w:rFonts w:eastAsia="Times New Roman" w:cs="Times New Roman"/>
          <w:szCs w:val="24"/>
        </w:rPr>
        <w:t>18</w:t>
      </w:r>
      <w:r>
        <w:rPr>
          <w:rFonts w:eastAsia="Times New Roman" w:cs="Times New Roman"/>
          <w:szCs w:val="24"/>
        </w:rPr>
        <w:t>0. Εκεί κάνουμε</w:t>
      </w:r>
      <w:r w:rsidRPr="00027CE5">
        <w:rPr>
          <w:rFonts w:eastAsia="Times New Roman" w:cs="Times New Roman"/>
          <w:szCs w:val="24"/>
        </w:rPr>
        <w:t xml:space="preserve"> μία τροποποίηση στο θεσμικό πλαίσιο</w:t>
      </w:r>
      <w:r>
        <w:rPr>
          <w:rFonts w:eastAsia="Times New Roman" w:cs="Times New Roman"/>
          <w:szCs w:val="24"/>
        </w:rPr>
        <w:t>,</w:t>
      </w:r>
      <w:r w:rsidRPr="00027CE5">
        <w:rPr>
          <w:rFonts w:eastAsia="Times New Roman" w:cs="Times New Roman"/>
          <w:szCs w:val="24"/>
        </w:rPr>
        <w:t xml:space="preserve"> που υπάρχει για την πρόσληψη του επικουρι</w:t>
      </w:r>
      <w:r w:rsidRPr="00027CE5">
        <w:rPr>
          <w:rFonts w:eastAsia="Times New Roman" w:cs="Times New Roman"/>
          <w:szCs w:val="24"/>
        </w:rPr>
        <w:t>κού προσωπικού</w:t>
      </w:r>
      <w:r>
        <w:rPr>
          <w:rFonts w:eastAsia="Times New Roman" w:cs="Times New Roman"/>
          <w:szCs w:val="24"/>
        </w:rPr>
        <w:t>. Ό</w:t>
      </w:r>
      <w:r w:rsidRPr="00027CE5">
        <w:rPr>
          <w:rFonts w:eastAsia="Times New Roman" w:cs="Times New Roman"/>
          <w:szCs w:val="24"/>
        </w:rPr>
        <w:t xml:space="preserve">πως έχουμε νομοθετήσει </w:t>
      </w:r>
      <w:r>
        <w:rPr>
          <w:rFonts w:eastAsia="Times New Roman" w:cs="Times New Roman"/>
          <w:szCs w:val="24"/>
        </w:rPr>
        <w:t>-</w:t>
      </w:r>
      <w:r w:rsidRPr="00027CE5">
        <w:rPr>
          <w:rFonts w:eastAsia="Times New Roman" w:cs="Times New Roman"/>
          <w:szCs w:val="24"/>
        </w:rPr>
        <w:t>και το ξέρετε</w:t>
      </w:r>
      <w:r>
        <w:rPr>
          <w:rFonts w:eastAsia="Times New Roman" w:cs="Times New Roman"/>
          <w:szCs w:val="24"/>
        </w:rPr>
        <w:t>-</w:t>
      </w:r>
      <w:r w:rsidRPr="00027CE5">
        <w:rPr>
          <w:rFonts w:eastAsia="Times New Roman" w:cs="Times New Roman"/>
          <w:szCs w:val="24"/>
        </w:rPr>
        <w:t xml:space="preserve"> υπάρχει μία ηλεκτρονική πλατφόρμα πλέον</w:t>
      </w:r>
      <w:r>
        <w:rPr>
          <w:rFonts w:eastAsia="Times New Roman" w:cs="Times New Roman"/>
          <w:szCs w:val="24"/>
        </w:rPr>
        <w:t>,</w:t>
      </w:r>
      <w:r w:rsidRPr="00027CE5">
        <w:rPr>
          <w:rFonts w:eastAsia="Times New Roman" w:cs="Times New Roman"/>
          <w:szCs w:val="24"/>
        </w:rPr>
        <w:t xml:space="preserve"> που ανοίγει μία φορά το</w:t>
      </w:r>
      <w:r>
        <w:rPr>
          <w:rFonts w:eastAsia="Times New Roman" w:cs="Times New Roman"/>
          <w:szCs w:val="24"/>
        </w:rPr>
        <w:t>ν</w:t>
      </w:r>
      <w:r w:rsidRPr="00027CE5">
        <w:rPr>
          <w:rFonts w:eastAsia="Times New Roman" w:cs="Times New Roman"/>
          <w:szCs w:val="24"/>
        </w:rPr>
        <w:t xml:space="preserve"> χρόνο</w:t>
      </w:r>
      <w:r>
        <w:rPr>
          <w:rFonts w:eastAsia="Times New Roman" w:cs="Times New Roman"/>
          <w:szCs w:val="24"/>
        </w:rPr>
        <w:t>,</w:t>
      </w:r>
      <w:r w:rsidRPr="00027CE5">
        <w:rPr>
          <w:rFonts w:eastAsia="Times New Roman" w:cs="Times New Roman"/>
          <w:szCs w:val="24"/>
        </w:rPr>
        <w:t xml:space="preserve"> προκειμένου να γίνονται αιτήσεις για να προσληφθεί προσωπικό</w:t>
      </w:r>
      <w:r>
        <w:rPr>
          <w:rFonts w:eastAsia="Times New Roman" w:cs="Times New Roman"/>
          <w:szCs w:val="24"/>
        </w:rPr>
        <w:t>,</w:t>
      </w:r>
      <w:r w:rsidRPr="00027CE5">
        <w:rPr>
          <w:rFonts w:eastAsia="Times New Roman" w:cs="Times New Roman"/>
          <w:szCs w:val="24"/>
        </w:rPr>
        <w:t xml:space="preserve"> το οποίο κατατάσσεται με βάση κριτήρια ΑΣΕΠ σε μία αξιολογική σει</w:t>
      </w:r>
      <w:r w:rsidRPr="00027CE5">
        <w:rPr>
          <w:rFonts w:eastAsia="Times New Roman" w:cs="Times New Roman"/>
          <w:szCs w:val="24"/>
        </w:rPr>
        <w:t>ρά και αναλόγως την οικονομική δυνατότητα των φορέων των νοσο</w:t>
      </w:r>
      <w:r>
        <w:rPr>
          <w:rFonts w:eastAsia="Times New Roman" w:cs="Times New Roman"/>
          <w:szCs w:val="24"/>
        </w:rPr>
        <w:t>κομείων ή τω</w:t>
      </w:r>
      <w:r w:rsidRPr="00027CE5">
        <w:rPr>
          <w:rFonts w:eastAsia="Times New Roman" w:cs="Times New Roman"/>
          <w:szCs w:val="24"/>
        </w:rPr>
        <w:t xml:space="preserve">ν </w:t>
      </w:r>
      <w:r>
        <w:rPr>
          <w:rFonts w:eastAsia="Times New Roman" w:cs="Times New Roman"/>
          <w:szCs w:val="24"/>
        </w:rPr>
        <w:t xml:space="preserve">ΥΠΕ </w:t>
      </w:r>
      <w:r w:rsidRPr="00027CE5">
        <w:rPr>
          <w:rFonts w:eastAsia="Times New Roman" w:cs="Times New Roman"/>
          <w:szCs w:val="24"/>
        </w:rPr>
        <w:t xml:space="preserve">γίνεται </w:t>
      </w:r>
      <w:r>
        <w:rPr>
          <w:rFonts w:eastAsia="Times New Roman" w:cs="Times New Roman"/>
          <w:szCs w:val="24"/>
        </w:rPr>
        <w:t>η πρόσληψή τους με βάση τις ανάγκες που έχουν</w:t>
      </w:r>
      <w:r w:rsidRPr="00027CE5">
        <w:rPr>
          <w:rFonts w:eastAsia="Times New Roman" w:cs="Times New Roman"/>
          <w:szCs w:val="24"/>
        </w:rPr>
        <w:t xml:space="preserve"> ή που δημιουργούνται σε κάποιες περιοχές από συνταξιοδοτήσεις</w:t>
      </w:r>
      <w:r>
        <w:rPr>
          <w:rFonts w:eastAsia="Times New Roman" w:cs="Times New Roman"/>
          <w:szCs w:val="24"/>
        </w:rPr>
        <w:t>,</w:t>
      </w:r>
      <w:r w:rsidRPr="00027CE5">
        <w:rPr>
          <w:rFonts w:eastAsia="Times New Roman" w:cs="Times New Roman"/>
          <w:szCs w:val="24"/>
        </w:rPr>
        <w:t xml:space="preserve"> από αποσπάσεις</w:t>
      </w:r>
      <w:r>
        <w:rPr>
          <w:rFonts w:eastAsia="Times New Roman" w:cs="Times New Roman"/>
          <w:szCs w:val="24"/>
        </w:rPr>
        <w:t>,</w:t>
      </w:r>
      <w:r w:rsidRPr="00027CE5">
        <w:rPr>
          <w:rFonts w:eastAsia="Times New Roman" w:cs="Times New Roman"/>
          <w:szCs w:val="24"/>
        </w:rPr>
        <w:t xml:space="preserve"> από άδειες</w:t>
      </w:r>
      <w:r>
        <w:rPr>
          <w:rFonts w:eastAsia="Times New Roman" w:cs="Times New Roman"/>
          <w:szCs w:val="24"/>
        </w:rPr>
        <w:t>,</w:t>
      </w:r>
      <w:r w:rsidRPr="00027CE5">
        <w:rPr>
          <w:rFonts w:eastAsia="Times New Roman" w:cs="Times New Roman"/>
          <w:szCs w:val="24"/>
        </w:rPr>
        <w:t xml:space="preserve"> από α</w:t>
      </w:r>
      <w:r>
        <w:rPr>
          <w:rFonts w:eastAsia="Times New Roman" w:cs="Times New Roman"/>
          <w:szCs w:val="24"/>
        </w:rPr>
        <w:t>ναρρωτικές</w:t>
      </w:r>
      <w:r w:rsidRPr="00027CE5">
        <w:rPr>
          <w:rFonts w:eastAsia="Times New Roman" w:cs="Times New Roman"/>
          <w:szCs w:val="24"/>
        </w:rPr>
        <w:t xml:space="preserve"> </w:t>
      </w:r>
      <w:r>
        <w:rPr>
          <w:rFonts w:eastAsia="Times New Roman" w:cs="Times New Roman"/>
          <w:szCs w:val="24"/>
        </w:rPr>
        <w:t xml:space="preserve">κ.λπ. ή για έκτακτες </w:t>
      </w:r>
      <w:r w:rsidRPr="00027CE5">
        <w:rPr>
          <w:rFonts w:eastAsia="Times New Roman" w:cs="Times New Roman"/>
          <w:szCs w:val="24"/>
        </w:rPr>
        <w:t>ανάγκες</w:t>
      </w:r>
      <w:r>
        <w:rPr>
          <w:rFonts w:eastAsia="Times New Roman" w:cs="Times New Roman"/>
          <w:szCs w:val="24"/>
        </w:rPr>
        <w:t>. Κ</w:t>
      </w:r>
      <w:r w:rsidRPr="00027CE5">
        <w:rPr>
          <w:rFonts w:eastAsia="Times New Roman" w:cs="Times New Roman"/>
          <w:szCs w:val="24"/>
        </w:rPr>
        <w:t>αι από τη</w:t>
      </w:r>
      <w:r>
        <w:rPr>
          <w:rFonts w:eastAsia="Times New Roman" w:cs="Times New Roman"/>
          <w:szCs w:val="24"/>
        </w:rPr>
        <w:t>ν</w:t>
      </w:r>
      <w:r w:rsidRPr="00027CE5">
        <w:rPr>
          <w:rFonts w:eastAsia="Times New Roman" w:cs="Times New Roman"/>
          <w:szCs w:val="24"/>
        </w:rPr>
        <w:t xml:space="preserve"> στιγμή που έχουν τα χρήματα </w:t>
      </w:r>
      <w:r>
        <w:rPr>
          <w:rFonts w:eastAsia="Times New Roman" w:cs="Times New Roman"/>
          <w:szCs w:val="24"/>
        </w:rPr>
        <w:t>-</w:t>
      </w:r>
      <w:r w:rsidRPr="00027CE5">
        <w:rPr>
          <w:rFonts w:eastAsia="Times New Roman" w:cs="Times New Roman"/>
          <w:szCs w:val="24"/>
        </w:rPr>
        <w:t>γιατί έχουν τα νοσοκομεία αρκετά χρήματα τώρα</w:t>
      </w:r>
      <w:r>
        <w:rPr>
          <w:rFonts w:eastAsia="Times New Roman" w:cs="Times New Roman"/>
          <w:szCs w:val="24"/>
        </w:rPr>
        <w:t>-</w:t>
      </w:r>
      <w:r w:rsidRPr="00027CE5">
        <w:rPr>
          <w:rFonts w:eastAsia="Times New Roman" w:cs="Times New Roman"/>
          <w:szCs w:val="24"/>
        </w:rPr>
        <w:t xml:space="preserve"> μπορούν να ενισχύσουν το προσωπικό τους με αυτές τις διετείς συμβάσεις με πλήρη εργασιακά δικαιώματα</w:t>
      </w:r>
      <w:r>
        <w:rPr>
          <w:rFonts w:eastAsia="Times New Roman" w:cs="Times New Roman"/>
          <w:szCs w:val="24"/>
        </w:rPr>
        <w:t>.</w:t>
      </w:r>
    </w:p>
    <w:p w14:paraId="7632C58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Υ</w:t>
      </w:r>
      <w:r w:rsidRPr="00027CE5">
        <w:rPr>
          <w:rFonts w:eastAsia="Times New Roman" w:cs="Times New Roman"/>
          <w:szCs w:val="24"/>
        </w:rPr>
        <w:t>πάρχει</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όμως,</w:t>
      </w:r>
      <w:r w:rsidRPr="00027CE5">
        <w:rPr>
          <w:rFonts w:eastAsia="Times New Roman" w:cs="Times New Roman"/>
          <w:szCs w:val="24"/>
        </w:rPr>
        <w:t xml:space="preserve"> το εξής</w:t>
      </w:r>
      <w:r>
        <w:rPr>
          <w:rFonts w:eastAsia="Times New Roman" w:cs="Times New Roman"/>
          <w:szCs w:val="24"/>
        </w:rPr>
        <w:t>. Με το να</w:t>
      </w:r>
      <w:r w:rsidRPr="00027CE5">
        <w:rPr>
          <w:rFonts w:eastAsia="Times New Roman" w:cs="Times New Roman"/>
          <w:szCs w:val="24"/>
        </w:rPr>
        <w:t xml:space="preserve"> ανο</w:t>
      </w:r>
      <w:r w:rsidRPr="00027CE5">
        <w:rPr>
          <w:rFonts w:eastAsia="Times New Roman" w:cs="Times New Roman"/>
          <w:szCs w:val="24"/>
        </w:rPr>
        <w:t>ίγει μία φορά το</w:t>
      </w:r>
      <w:r>
        <w:rPr>
          <w:rFonts w:eastAsia="Times New Roman" w:cs="Times New Roman"/>
          <w:szCs w:val="24"/>
        </w:rPr>
        <w:t>ν</w:t>
      </w:r>
      <w:r w:rsidRPr="00027CE5">
        <w:rPr>
          <w:rFonts w:eastAsia="Times New Roman" w:cs="Times New Roman"/>
          <w:szCs w:val="24"/>
        </w:rPr>
        <w:t xml:space="preserve"> χρόνο αυτό</w:t>
      </w:r>
      <w:r>
        <w:rPr>
          <w:rFonts w:eastAsia="Times New Roman" w:cs="Times New Roman"/>
          <w:szCs w:val="24"/>
        </w:rPr>
        <w:t>, δεν μπορούμε -α</w:t>
      </w:r>
      <w:r w:rsidRPr="00027CE5">
        <w:rPr>
          <w:rFonts w:eastAsia="Times New Roman" w:cs="Times New Roman"/>
          <w:szCs w:val="24"/>
        </w:rPr>
        <w:t>ς πούμε τώρα</w:t>
      </w:r>
      <w:r>
        <w:rPr>
          <w:rFonts w:eastAsia="Times New Roman" w:cs="Times New Roman"/>
          <w:szCs w:val="24"/>
        </w:rPr>
        <w:t>,</w:t>
      </w:r>
      <w:r w:rsidRPr="003E39E3">
        <w:rPr>
          <w:rFonts w:eastAsia="Times New Roman" w:cs="Times New Roman"/>
          <w:szCs w:val="24"/>
        </w:rPr>
        <w:t xml:space="preserve"> </w:t>
      </w:r>
      <w:r>
        <w:rPr>
          <w:rFonts w:eastAsia="Times New Roman" w:cs="Times New Roman"/>
          <w:szCs w:val="24"/>
        </w:rPr>
        <w:t>δ</w:t>
      </w:r>
      <w:r w:rsidRPr="00027CE5">
        <w:rPr>
          <w:rFonts w:eastAsia="Times New Roman" w:cs="Times New Roman"/>
          <w:szCs w:val="24"/>
        </w:rPr>
        <w:t xml:space="preserve">ίνω ένα παράδειγμα </w:t>
      </w:r>
      <w:r>
        <w:rPr>
          <w:rFonts w:eastAsia="Times New Roman" w:cs="Times New Roman"/>
          <w:szCs w:val="24"/>
        </w:rPr>
        <w:t>-</w:t>
      </w:r>
      <w:r w:rsidRPr="00027CE5">
        <w:rPr>
          <w:rFonts w:eastAsia="Times New Roman" w:cs="Times New Roman"/>
          <w:szCs w:val="24"/>
        </w:rPr>
        <w:t xml:space="preserve"> να ανοίξουμε το νοσοκομείο Καρπάθου</w:t>
      </w:r>
      <w:r>
        <w:rPr>
          <w:rFonts w:eastAsia="Times New Roman" w:cs="Times New Roman"/>
          <w:szCs w:val="24"/>
        </w:rPr>
        <w:t>,</w:t>
      </w:r>
      <w:r w:rsidRPr="00027CE5">
        <w:rPr>
          <w:rFonts w:eastAsia="Times New Roman" w:cs="Times New Roman"/>
          <w:szCs w:val="24"/>
        </w:rPr>
        <w:t xml:space="preserve"> να το πω έτσι</w:t>
      </w:r>
      <w:r>
        <w:rPr>
          <w:rFonts w:eastAsia="Times New Roman" w:cs="Times New Roman"/>
          <w:szCs w:val="24"/>
        </w:rPr>
        <w:t>. Κ</w:t>
      </w:r>
      <w:r w:rsidRPr="00027CE5">
        <w:rPr>
          <w:rFonts w:eastAsia="Times New Roman" w:cs="Times New Roman"/>
          <w:szCs w:val="24"/>
        </w:rPr>
        <w:t>αι ουσιαστικά</w:t>
      </w:r>
      <w:r>
        <w:rPr>
          <w:rFonts w:eastAsia="Times New Roman" w:cs="Times New Roman"/>
          <w:szCs w:val="24"/>
        </w:rPr>
        <w:t>,</w:t>
      </w:r>
      <w:r w:rsidRPr="00027CE5">
        <w:rPr>
          <w:rFonts w:eastAsia="Times New Roman" w:cs="Times New Roman"/>
          <w:szCs w:val="24"/>
        </w:rPr>
        <w:t xml:space="preserve"> δίνουμε τη δυνατότητα</w:t>
      </w:r>
      <w:r>
        <w:rPr>
          <w:rFonts w:eastAsia="Times New Roman" w:cs="Times New Roman"/>
          <w:szCs w:val="24"/>
        </w:rPr>
        <w:t xml:space="preserve">, </w:t>
      </w:r>
      <w:r w:rsidRPr="00027CE5">
        <w:rPr>
          <w:rFonts w:eastAsia="Times New Roman" w:cs="Times New Roman"/>
          <w:szCs w:val="24"/>
        </w:rPr>
        <w:t>όταν προκύπτουν έκτακτες ανάγκες φορέων παροχής υπηρεσιών υγείας</w:t>
      </w:r>
      <w:r>
        <w:rPr>
          <w:rFonts w:eastAsia="Times New Roman" w:cs="Times New Roman"/>
          <w:szCs w:val="24"/>
        </w:rPr>
        <w:t xml:space="preserve"> σε</w:t>
      </w:r>
      <w:r w:rsidRPr="00027CE5">
        <w:rPr>
          <w:rFonts w:eastAsia="Times New Roman" w:cs="Times New Roman"/>
          <w:szCs w:val="24"/>
        </w:rPr>
        <w:t xml:space="preserve"> επικουρικό προσω</w:t>
      </w:r>
      <w:r w:rsidRPr="00027CE5">
        <w:rPr>
          <w:rFonts w:eastAsia="Times New Roman" w:cs="Times New Roman"/>
          <w:szCs w:val="24"/>
        </w:rPr>
        <w:t>πικό</w:t>
      </w:r>
      <w:r>
        <w:rPr>
          <w:rFonts w:eastAsia="Times New Roman" w:cs="Times New Roman"/>
          <w:szCs w:val="24"/>
        </w:rPr>
        <w:t xml:space="preserve">, να δίνεται </w:t>
      </w:r>
      <w:r w:rsidRPr="00027CE5">
        <w:rPr>
          <w:rFonts w:eastAsia="Times New Roman" w:cs="Times New Roman"/>
          <w:szCs w:val="24"/>
        </w:rPr>
        <w:t>η δυνατότητα να ανοίγ</w:t>
      </w:r>
      <w:r>
        <w:rPr>
          <w:rFonts w:eastAsia="Times New Roman" w:cs="Times New Roman"/>
          <w:szCs w:val="24"/>
        </w:rPr>
        <w:t>ει</w:t>
      </w:r>
      <w:r w:rsidRPr="009D0A74">
        <w:rPr>
          <w:rFonts w:eastAsia="Times New Roman" w:cs="Times New Roman"/>
          <w:szCs w:val="24"/>
        </w:rPr>
        <w:t xml:space="preserve"> </w:t>
      </w:r>
      <w:r>
        <w:rPr>
          <w:rFonts w:eastAsia="Times New Roman" w:cs="Times New Roman"/>
          <w:szCs w:val="24"/>
        </w:rPr>
        <w:t xml:space="preserve">η πλατφόρμα, </w:t>
      </w:r>
      <w:r w:rsidRPr="00027CE5">
        <w:rPr>
          <w:rFonts w:eastAsia="Times New Roman" w:cs="Times New Roman"/>
          <w:szCs w:val="24"/>
        </w:rPr>
        <w:t xml:space="preserve">πέρα από τη </w:t>
      </w:r>
      <w:r>
        <w:rPr>
          <w:rFonts w:eastAsia="Times New Roman" w:cs="Times New Roman"/>
          <w:szCs w:val="24"/>
        </w:rPr>
        <w:t>μία ετήσια</w:t>
      </w:r>
      <w:r>
        <w:rPr>
          <w:rFonts w:eastAsia="Times New Roman" w:cs="Times New Roman"/>
          <w:szCs w:val="24"/>
        </w:rPr>
        <w:t>,</w:t>
      </w:r>
      <w:r w:rsidRPr="00027CE5">
        <w:rPr>
          <w:rFonts w:eastAsia="Times New Roman" w:cs="Times New Roman"/>
          <w:szCs w:val="24"/>
        </w:rPr>
        <w:t xml:space="preserve"> που θεσμοθετημένα ανοίγει κάθε φορά</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γ</w:t>
      </w:r>
      <w:r w:rsidRPr="00027CE5">
        <w:rPr>
          <w:rFonts w:eastAsia="Times New Roman" w:cs="Times New Roman"/>
          <w:szCs w:val="24"/>
        </w:rPr>
        <w:t xml:space="preserve">ια </w:t>
      </w:r>
      <w:r>
        <w:rPr>
          <w:rFonts w:eastAsia="Times New Roman" w:cs="Times New Roman"/>
          <w:szCs w:val="24"/>
        </w:rPr>
        <w:t>συγκεκριμένες</w:t>
      </w:r>
      <w:r w:rsidRPr="00027CE5">
        <w:rPr>
          <w:rFonts w:eastAsia="Times New Roman" w:cs="Times New Roman"/>
          <w:szCs w:val="24"/>
        </w:rPr>
        <w:t xml:space="preserve"> </w:t>
      </w:r>
      <w:r>
        <w:rPr>
          <w:rFonts w:eastAsia="Times New Roman" w:cs="Times New Roman"/>
          <w:szCs w:val="24"/>
        </w:rPr>
        <w:t>δομές</w:t>
      </w:r>
      <w:r w:rsidRPr="00027CE5">
        <w:rPr>
          <w:rFonts w:eastAsia="Times New Roman" w:cs="Times New Roman"/>
          <w:szCs w:val="24"/>
        </w:rPr>
        <w:t xml:space="preserve"> ούτως ώστε να γίνονται αιτήσεις</w:t>
      </w:r>
      <w:r>
        <w:rPr>
          <w:rFonts w:eastAsia="Times New Roman" w:cs="Times New Roman"/>
          <w:szCs w:val="24"/>
        </w:rPr>
        <w:t>,</w:t>
      </w:r>
      <w:r w:rsidRPr="00027CE5">
        <w:rPr>
          <w:rFonts w:eastAsia="Times New Roman" w:cs="Times New Roman"/>
          <w:szCs w:val="24"/>
        </w:rPr>
        <w:t xml:space="preserve"> προκειμένου να μπορέσουμε να προσλάβουμε το προσωπικό και </w:t>
      </w:r>
      <w:r>
        <w:rPr>
          <w:rFonts w:eastAsia="Times New Roman" w:cs="Times New Roman"/>
          <w:szCs w:val="24"/>
        </w:rPr>
        <w:t>να λειτουργήσουμε δομές. Α</w:t>
      </w:r>
      <w:r>
        <w:rPr>
          <w:rFonts w:eastAsia="Times New Roman" w:cs="Times New Roman"/>
          <w:szCs w:val="24"/>
        </w:rPr>
        <w:t>υτό κάνουμε με αυτήν την</w:t>
      </w:r>
      <w:r w:rsidRPr="00027CE5">
        <w:rPr>
          <w:rFonts w:eastAsia="Times New Roman" w:cs="Times New Roman"/>
          <w:szCs w:val="24"/>
        </w:rPr>
        <w:t xml:space="preserve"> πρώτη παράγραφο</w:t>
      </w:r>
      <w:r>
        <w:rPr>
          <w:rFonts w:eastAsia="Times New Roman" w:cs="Times New Roman"/>
          <w:szCs w:val="24"/>
        </w:rPr>
        <w:t>.</w:t>
      </w:r>
    </w:p>
    <w:p w14:paraId="7632C58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Με τη δεύτερη παράγραφο της</w:t>
      </w:r>
      <w:r w:rsidRPr="00027CE5">
        <w:rPr>
          <w:rFonts w:eastAsia="Times New Roman" w:cs="Times New Roman"/>
          <w:szCs w:val="24"/>
        </w:rPr>
        <w:t xml:space="preserve"> τροπολογίας</w:t>
      </w:r>
      <w:r>
        <w:rPr>
          <w:rFonts w:eastAsia="Times New Roman" w:cs="Times New Roman"/>
          <w:szCs w:val="24"/>
        </w:rPr>
        <w:t xml:space="preserve"> δίνουμε τη δυνατότητα η αμοιβή του</w:t>
      </w:r>
      <w:r w:rsidRPr="00027CE5">
        <w:rPr>
          <w:rFonts w:eastAsia="Times New Roman" w:cs="Times New Roman"/>
          <w:szCs w:val="24"/>
        </w:rPr>
        <w:t xml:space="preserve"> επικουρικού προσωπικού να </w:t>
      </w:r>
      <w:r>
        <w:rPr>
          <w:rFonts w:eastAsia="Times New Roman" w:cs="Times New Roman"/>
          <w:szCs w:val="24"/>
        </w:rPr>
        <w:t>μην είναι μόνο από τους ίδιους π</w:t>
      </w:r>
      <w:r w:rsidRPr="00027CE5">
        <w:rPr>
          <w:rFonts w:eastAsia="Times New Roman" w:cs="Times New Roman"/>
          <w:szCs w:val="24"/>
        </w:rPr>
        <w:t xml:space="preserve">όρους </w:t>
      </w:r>
      <w:r>
        <w:rPr>
          <w:rFonts w:eastAsia="Times New Roman" w:cs="Times New Roman"/>
          <w:szCs w:val="24"/>
        </w:rPr>
        <w:t>των νοσοκομείων,</w:t>
      </w:r>
      <w:r w:rsidRPr="00027CE5">
        <w:rPr>
          <w:rFonts w:eastAsia="Times New Roman" w:cs="Times New Roman"/>
          <w:szCs w:val="24"/>
        </w:rPr>
        <w:t xml:space="preserve"> αλλά να είναι </w:t>
      </w:r>
      <w:r>
        <w:rPr>
          <w:rFonts w:eastAsia="Times New Roman" w:cs="Times New Roman"/>
          <w:szCs w:val="24"/>
        </w:rPr>
        <w:t>-</w:t>
      </w:r>
      <w:r w:rsidRPr="00027CE5">
        <w:rPr>
          <w:rFonts w:eastAsia="Times New Roman" w:cs="Times New Roman"/>
          <w:szCs w:val="24"/>
        </w:rPr>
        <w:t>όπως έχει γίνει</w:t>
      </w:r>
      <w:r>
        <w:rPr>
          <w:rFonts w:eastAsia="Times New Roman" w:cs="Times New Roman"/>
          <w:szCs w:val="24"/>
        </w:rPr>
        <w:t>-</w:t>
      </w:r>
      <w:r w:rsidRPr="00027CE5">
        <w:rPr>
          <w:rFonts w:eastAsia="Times New Roman" w:cs="Times New Roman"/>
          <w:szCs w:val="24"/>
        </w:rPr>
        <w:t xml:space="preserve"> και από τους </w:t>
      </w:r>
      <w:proofErr w:type="spellStart"/>
      <w:r w:rsidRPr="00027CE5">
        <w:rPr>
          <w:rFonts w:eastAsia="Times New Roman" w:cs="Times New Roman"/>
          <w:szCs w:val="24"/>
        </w:rPr>
        <w:t>ενωσιακούς</w:t>
      </w:r>
      <w:proofErr w:type="spellEnd"/>
      <w:r w:rsidRPr="00027CE5">
        <w:rPr>
          <w:rFonts w:eastAsia="Times New Roman" w:cs="Times New Roman"/>
          <w:szCs w:val="24"/>
        </w:rPr>
        <w:t xml:space="preserve"> π</w:t>
      </w:r>
      <w:r>
        <w:rPr>
          <w:rFonts w:eastAsia="Times New Roman" w:cs="Times New Roman"/>
          <w:szCs w:val="24"/>
        </w:rPr>
        <w:t xml:space="preserve">όρους και </w:t>
      </w:r>
      <w:r w:rsidRPr="00027CE5">
        <w:rPr>
          <w:rFonts w:eastAsia="Times New Roman" w:cs="Times New Roman"/>
          <w:szCs w:val="24"/>
        </w:rPr>
        <w:t xml:space="preserve"> </w:t>
      </w:r>
      <w:r>
        <w:rPr>
          <w:rFonts w:eastAsia="Times New Roman" w:cs="Times New Roman"/>
          <w:szCs w:val="24"/>
        </w:rPr>
        <w:t>συγ</w:t>
      </w:r>
      <w:r w:rsidRPr="00027CE5">
        <w:rPr>
          <w:rFonts w:eastAsia="Times New Roman" w:cs="Times New Roman"/>
          <w:szCs w:val="24"/>
        </w:rPr>
        <w:t>χρηματοδοτούμενα προγράμματα</w:t>
      </w:r>
      <w:r>
        <w:rPr>
          <w:rFonts w:eastAsia="Times New Roman" w:cs="Times New Roman"/>
          <w:szCs w:val="24"/>
        </w:rPr>
        <w:t>.</w:t>
      </w:r>
    </w:p>
    <w:p w14:paraId="7632C58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 τρίτη τροπολογία με αριθμό 2</w:t>
      </w:r>
      <w:r w:rsidRPr="00027CE5">
        <w:rPr>
          <w:rFonts w:eastAsia="Times New Roman" w:cs="Times New Roman"/>
          <w:szCs w:val="24"/>
        </w:rPr>
        <w:t>196</w:t>
      </w:r>
      <w:r>
        <w:rPr>
          <w:rFonts w:eastAsia="Times New Roman" w:cs="Times New Roman"/>
          <w:szCs w:val="24"/>
        </w:rPr>
        <w:t>/</w:t>
      </w:r>
      <w:r w:rsidRPr="00027CE5">
        <w:rPr>
          <w:rFonts w:eastAsia="Times New Roman" w:cs="Times New Roman"/>
          <w:szCs w:val="24"/>
        </w:rPr>
        <w:t>182 είναι μία τροπ</w:t>
      </w:r>
      <w:r>
        <w:rPr>
          <w:rFonts w:eastAsia="Times New Roman" w:cs="Times New Roman"/>
          <w:szCs w:val="24"/>
        </w:rPr>
        <w:t>ολογία</w:t>
      </w:r>
      <w:r>
        <w:rPr>
          <w:rFonts w:eastAsia="Times New Roman" w:cs="Times New Roman"/>
          <w:szCs w:val="24"/>
        </w:rPr>
        <w:t>,</w:t>
      </w:r>
      <w:r>
        <w:rPr>
          <w:rFonts w:eastAsia="Times New Roman" w:cs="Times New Roman"/>
          <w:szCs w:val="24"/>
        </w:rPr>
        <w:t xml:space="preserve"> την οποία περιμένουν</w:t>
      </w:r>
      <w:r w:rsidRPr="00027CE5">
        <w:rPr>
          <w:rFonts w:eastAsia="Times New Roman" w:cs="Times New Roman"/>
          <w:szCs w:val="24"/>
        </w:rPr>
        <w:t xml:space="preserve"> εδώ και αρκετό καιρό οι εργαζόμενοι του Ωνασείου </w:t>
      </w:r>
      <w:r>
        <w:rPr>
          <w:rFonts w:eastAsia="Times New Roman" w:cs="Times New Roman"/>
          <w:szCs w:val="24"/>
        </w:rPr>
        <w:t>Καρδιοχειρουργικού Κ</w:t>
      </w:r>
      <w:r w:rsidRPr="00027CE5">
        <w:rPr>
          <w:rFonts w:eastAsia="Times New Roman" w:cs="Times New Roman"/>
          <w:szCs w:val="24"/>
        </w:rPr>
        <w:t>έντρου</w:t>
      </w:r>
      <w:r>
        <w:rPr>
          <w:rFonts w:eastAsia="Times New Roman" w:cs="Times New Roman"/>
          <w:szCs w:val="24"/>
        </w:rPr>
        <w:t>. Έ</w:t>
      </w:r>
      <w:r w:rsidRPr="00027CE5">
        <w:rPr>
          <w:rFonts w:eastAsia="Times New Roman" w:cs="Times New Roman"/>
          <w:szCs w:val="24"/>
        </w:rPr>
        <w:t>χει βγει και έχει συμφωνηθεί με το Ίδρυμα Ωνάση</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Ε</w:t>
      </w:r>
      <w:r w:rsidRPr="00027CE5">
        <w:rPr>
          <w:rFonts w:eastAsia="Times New Roman" w:cs="Times New Roman"/>
          <w:szCs w:val="24"/>
        </w:rPr>
        <w:t>ίνα</w:t>
      </w:r>
      <w:r w:rsidRPr="00027CE5">
        <w:rPr>
          <w:rFonts w:eastAsia="Times New Roman" w:cs="Times New Roman"/>
          <w:szCs w:val="24"/>
        </w:rPr>
        <w:t xml:space="preserve">ι </w:t>
      </w:r>
      <w:r w:rsidRPr="00027CE5">
        <w:rPr>
          <w:rFonts w:eastAsia="Times New Roman" w:cs="Times New Roman"/>
          <w:szCs w:val="24"/>
        </w:rPr>
        <w:lastRenderedPageBreak/>
        <w:t xml:space="preserve">μία τροποποίηση της σύμβασης του Ωνασείου </w:t>
      </w:r>
      <w:r>
        <w:rPr>
          <w:rFonts w:eastAsia="Times New Roman" w:cs="Times New Roman"/>
          <w:szCs w:val="24"/>
        </w:rPr>
        <w:t>Κ</w:t>
      </w:r>
      <w:r w:rsidRPr="00027CE5">
        <w:rPr>
          <w:rFonts w:eastAsia="Times New Roman" w:cs="Times New Roman"/>
          <w:szCs w:val="24"/>
        </w:rPr>
        <w:t xml:space="preserve">αρδιοχειρουργικού </w:t>
      </w:r>
      <w:r>
        <w:rPr>
          <w:rFonts w:eastAsia="Times New Roman" w:cs="Times New Roman"/>
          <w:szCs w:val="24"/>
        </w:rPr>
        <w:t>Κ</w:t>
      </w:r>
      <w:r w:rsidRPr="00027CE5">
        <w:rPr>
          <w:rFonts w:eastAsia="Times New Roman" w:cs="Times New Roman"/>
          <w:szCs w:val="24"/>
        </w:rPr>
        <w:t>έντρου</w:t>
      </w:r>
      <w:r>
        <w:rPr>
          <w:rFonts w:eastAsia="Times New Roman" w:cs="Times New Roman"/>
          <w:szCs w:val="24"/>
        </w:rPr>
        <w:t>,</w:t>
      </w:r>
      <w:r w:rsidRPr="00027CE5">
        <w:rPr>
          <w:rFonts w:eastAsia="Times New Roman" w:cs="Times New Roman"/>
          <w:szCs w:val="24"/>
        </w:rPr>
        <w:t xml:space="preserve"> που είχε τροποποιηθεί με τη σύμβαση δωρεάς για το </w:t>
      </w:r>
      <w:proofErr w:type="spellStart"/>
      <w:r w:rsidRPr="00027CE5">
        <w:rPr>
          <w:rFonts w:eastAsia="Times New Roman" w:cs="Times New Roman"/>
          <w:szCs w:val="24"/>
        </w:rPr>
        <w:t>μεταμοσχευτικό</w:t>
      </w:r>
      <w:proofErr w:type="spellEnd"/>
      <w:r w:rsidRPr="00027CE5">
        <w:rPr>
          <w:rFonts w:eastAsia="Times New Roman" w:cs="Times New Roman"/>
          <w:szCs w:val="24"/>
        </w:rPr>
        <w:t xml:space="preserve"> κέντρο</w:t>
      </w:r>
      <w:r>
        <w:rPr>
          <w:rFonts w:eastAsia="Times New Roman" w:cs="Times New Roman"/>
          <w:szCs w:val="24"/>
        </w:rPr>
        <w:t>.</w:t>
      </w:r>
    </w:p>
    <w:p w14:paraId="7632C58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Εκεί περιγράφονται</w:t>
      </w:r>
      <w:r w:rsidRPr="00027CE5">
        <w:rPr>
          <w:rFonts w:eastAsia="Times New Roman" w:cs="Times New Roman"/>
          <w:szCs w:val="24"/>
        </w:rPr>
        <w:t xml:space="preserve"> κάποια πράγματα</w:t>
      </w:r>
      <w:r>
        <w:rPr>
          <w:rFonts w:eastAsia="Times New Roman" w:cs="Times New Roman"/>
          <w:szCs w:val="24"/>
        </w:rPr>
        <w:t>,</w:t>
      </w:r>
      <w:r w:rsidRPr="00027CE5">
        <w:rPr>
          <w:rFonts w:eastAsia="Times New Roman" w:cs="Times New Roman"/>
          <w:szCs w:val="24"/>
        </w:rPr>
        <w:t xml:space="preserve"> σε σχέση με το εργασιακό καθεστώς</w:t>
      </w:r>
      <w:r>
        <w:rPr>
          <w:rFonts w:eastAsia="Times New Roman" w:cs="Times New Roman"/>
          <w:szCs w:val="24"/>
        </w:rPr>
        <w:t>,</w:t>
      </w:r>
      <w:r w:rsidRPr="00027CE5">
        <w:rPr>
          <w:rFonts w:eastAsia="Times New Roman" w:cs="Times New Roman"/>
          <w:szCs w:val="24"/>
        </w:rPr>
        <w:t xml:space="preserve"> το ασφαλιστικό καθεστώς των εργαζομένων</w:t>
      </w:r>
      <w:r>
        <w:rPr>
          <w:rFonts w:eastAsia="Times New Roman" w:cs="Times New Roman"/>
          <w:szCs w:val="24"/>
        </w:rPr>
        <w:t>,</w:t>
      </w:r>
      <w:r w:rsidRPr="00027CE5">
        <w:rPr>
          <w:rFonts w:eastAsia="Times New Roman" w:cs="Times New Roman"/>
          <w:szCs w:val="24"/>
        </w:rPr>
        <w:t xml:space="preserve"> που υπάρχουν και που πρόκειται να προσληφθούν</w:t>
      </w:r>
      <w:r>
        <w:rPr>
          <w:rFonts w:eastAsia="Times New Roman" w:cs="Times New Roman"/>
          <w:szCs w:val="24"/>
        </w:rPr>
        <w:t>,</w:t>
      </w:r>
      <w:r w:rsidRPr="00027CE5">
        <w:rPr>
          <w:rFonts w:eastAsia="Times New Roman" w:cs="Times New Roman"/>
          <w:szCs w:val="24"/>
        </w:rPr>
        <w:t xml:space="preserve"> το οποίο έχει </w:t>
      </w:r>
      <w:r>
        <w:rPr>
          <w:rFonts w:eastAsia="Times New Roman" w:cs="Times New Roman"/>
          <w:szCs w:val="24"/>
        </w:rPr>
        <w:t>δημιουργήσει μερικά θολά σημεία. Τα ξεκαθαρίζουμε. Ξεκαθαρίζει το ζήτημα</w:t>
      </w:r>
      <w:r w:rsidRPr="00027CE5">
        <w:rPr>
          <w:rFonts w:eastAsia="Times New Roman" w:cs="Times New Roman"/>
          <w:szCs w:val="24"/>
        </w:rPr>
        <w:t xml:space="preserve"> </w:t>
      </w:r>
      <w:r>
        <w:rPr>
          <w:rFonts w:eastAsia="Times New Roman" w:cs="Times New Roman"/>
          <w:szCs w:val="24"/>
        </w:rPr>
        <w:t>για</w:t>
      </w:r>
      <w:r w:rsidRPr="00027CE5">
        <w:rPr>
          <w:rFonts w:eastAsia="Times New Roman" w:cs="Times New Roman"/>
          <w:szCs w:val="24"/>
        </w:rPr>
        <w:t xml:space="preserve"> τη δυνατότητα υπογραφής επιχειρησιακής σύμβασης</w:t>
      </w:r>
      <w:r>
        <w:rPr>
          <w:rFonts w:eastAsia="Times New Roman" w:cs="Times New Roman"/>
          <w:szCs w:val="24"/>
        </w:rPr>
        <w:t xml:space="preserve">, που </w:t>
      </w:r>
      <w:r w:rsidRPr="00027CE5">
        <w:rPr>
          <w:rFonts w:eastAsia="Times New Roman" w:cs="Times New Roman"/>
          <w:szCs w:val="24"/>
        </w:rPr>
        <w:t>πιάνει όλους τους εργαζόμενους</w:t>
      </w:r>
      <w:r>
        <w:rPr>
          <w:rFonts w:eastAsia="Times New Roman" w:cs="Times New Roman"/>
          <w:szCs w:val="24"/>
        </w:rPr>
        <w:t>. Ξ</w:t>
      </w:r>
      <w:r w:rsidRPr="00027CE5">
        <w:rPr>
          <w:rFonts w:eastAsia="Times New Roman" w:cs="Times New Roman"/>
          <w:szCs w:val="24"/>
        </w:rPr>
        <w:t>εκαθαρίζει το θέμα του ασφαλιστ</w:t>
      </w:r>
      <w:r w:rsidRPr="00027CE5">
        <w:rPr>
          <w:rFonts w:eastAsia="Times New Roman" w:cs="Times New Roman"/>
          <w:szCs w:val="24"/>
        </w:rPr>
        <w:t>ικού καθεστώτος</w:t>
      </w:r>
      <w:r>
        <w:rPr>
          <w:rFonts w:eastAsia="Times New Roman" w:cs="Times New Roman"/>
          <w:szCs w:val="24"/>
        </w:rPr>
        <w:t>. Ξ</w:t>
      </w:r>
      <w:r w:rsidRPr="00027CE5">
        <w:rPr>
          <w:rFonts w:eastAsia="Times New Roman" w:cs="Times New Roman"/>
          <w:szCs w:val="24"/>
        </w:rPr>
        <w:t xml:space="preserve">εκαθαρίζει το θέμα </w:t>
      </w:r>
      <w:r>
        <w:rPr>
          <w:rFonts w:eastAsia="Times New Roman" w:cs="Times New Roman"/>
          <w:szCs w:val="24"/>
        </w:rPr>
        <w:t>ότι οποιοδήποτε πριμ</w:t>
      </w:r>
      <w:r w:rsidRPr="00027CE5">
        <w:rPr>
          <w:rFonts w:eastAsia="Times New Roman" w:cs="Times New Roman"/>
          <w:szCs w:val="24"/>
        </w:rPr>
        <w:t xml:space="preserve"> μπορεί να δίνει το Ωνάσειο</w:t>
      </w:r>
      <w:r>
        <w:rPr>
          <w:rFonts w:eastAsia="Times New Roman" w:cs="Times New Roman"/>
          <w:szCs w:val="24"/>
        </w:rPr>
        <w:t xml:space="preserve"> θα</w:t>
      </w:r>
      <w:r w:rsidRPr="00027CE5">
        <w:rPr>
          <w:rFonts w:eastAsia="Times New Roman" w:cs="Times New Roman"/>
          <w:szCs w:val="24"/>
        </w:rPr>
        <w:t xml:space="preserve"> αφορά το σύνολο τ</w:t>
      </w:r>
      <w:r>
        <w:rPr>
          <w:rFonts w:eastAsia="Times New Roman" w:cs="Times New Roman"/>
          <w:szCs w:val="24"/>
        </w:rPr>
        <w:t>ων</w:t>
      </w:r>
      <w:r w:rsidRPr="00027CE5">
        <w:rPr>
          <w:rFonts w:eastAsia="Times New Roman" w:cs="Times New Roman"/>
          <w:szCs w:val="24"/>
        </w:rPr>
        <w:t xml:space="preserve"> εργαζ</w:t>
      </w:r>
      <w:r>
        <w:rPr>
          <w:rFonts w:eastAsia="Times New Roman" w:cs="Times New Roman"/>
          <w:szCs w:val="24"/>
        </w:rPr>
        <w:t>όμενων</w:t>
      </w:r>
      <w:r w:rsidRPr="00027CE5">
        <w:rPr>
          <w:rFonts w:eastAsia="Times New Roman" w:cs="Times New Roman"/>
          <w:szCs w:val="24"/>
        </w:rPr>
        <w:t xml:space="preserve"> και όχι μόνο ιατρούς και νοσηλευτές</w:t>
      </w:r>
      <w:r>
        <w:rPr>
          <w:rFonts w:eastAsia="Times New Roman" w:cs="Times New Roman"/>
          <w:szCs w:val="24"/>
        </w:rPr>
        <w:t>,</w:t>
      </w:r>
      <w:r w:rsidRPr="00027CE5">
        <w:rPr>
          <w:rFonts w:eastAsia="Times New Roman" w:cs="Times New Roman"/>
          <w:szCs w:val="24"/>
        </w:rPr>
        <w:t xml:space="preserve"> όπως γραφόταν στην προηγούμενη σύμβαση</w:t>
      </w:r>
      <w:r>
        <w:rPr>
          <w:rFonts w:eastAsia="Times New Roman" w:cs="Times New Roman"/>
          <w:szCs w:val="24"/>
        </w:rPr>
        <w:t>. Κ</w:t>
      </w:r>
      <w:r w:rsidRPr="00027CE5">
        <w:rPr>
          <w:rFonts w:eastAsia="Times New Roman" w:cs="Times New Roman"/>
          <w:szCs w:val="24"/>
        </w:rPr>
        <w:t>αι με βάση αυτά</w:t>
      </w:r>
      <w:r>
        <w:rPr>
          <w:rFonts w:eastAsia="Times New Roman" w:cs="Times New Roman"/>
          <w:szCs w:val="24"/>
        </w:rPr>
        <w:t>,</w:t>
      </w:r>
      <w:r w:rsidRPr="00027CE5">
        <w:rPr>
          <w:rFonts w:eastAsia="Times New Roman" w:cs="Times New Roman"/>
          <w:szCs w:val="24"/>
        </w:rPr>
        <w:t xml:space="preserve"> είναι μία τροπολογία και μία σωστή ρύθμισ</w:t>
      </w:r>
      <w:r w:rsidRPr="00027CE5">
        <w:rPr>
          <w:rFonts w:eastAsia="Times New Roman" w:cs="Times New Roman"/>
          <w:szCs w:val="24"/>
        </w:rPr>
        <w:t>η συμφωνημένη με το Ίδρυμα Ωνάση</w:t>
      </w:r>
      <w:r>
        <w:rPr>
          <w:rFonts w:eastAsia="Times New Roman" w:cs="Times New Roman"/>
          <w:szCs w:val="24"/>
        </w:rPr>
        <w:t>,</w:t>
      </w:r>
      <w:r w:rsidRPr="00027CE5">
        <w:rPr>
          <w:rFonts w:eastAsia="Times New Roman" w:cs="Times New Roman"/>
          <w:szCs w:val="24"/>
        </w:rPr>
        <w:t xml:space="preserve"> που πρέπει να συμφωνήσει</w:t>
      </w:r>
      <w:r>
        <w:rPr>
          <w:rFonts w:eastAsia="Times New Roman" w:cs="Times New Roman"/>
          <w:szCs w:val="24"/>
        </w:rPr>
        <w:t>,</w:t>
      </w:r>
      <w:r w:rsidRPr="00027CE5">
        <w:rPr>
          <w:rFonts w:eastAsia="Times New Roman" w:cs="Times New Roman"/>
          <w:szCs w:val="24"/>
        </w:rPr>
        <w:t xml:space="preserve"> προκειμένου να τροποποιηθεί αυτή η σύμβαση δωρεάς και την οποία καταθέτουμε ως τροπολογία στο σημερινό νομοσχέδιο</w:t>
      </w:r>
      <w:r>
        <w:rPr>
          <w:rFonts w:eastAsia="Times New Roman" w:cs="Times New Roman"/>
          <w:szCs w:val="24"/>
        </w:rPr>
        <w:t>.</w:t>
      </w:r>
    </w:p>
    <w:p w14:paraId="7632C58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027CE5">
        <w:rPr>
          <w:rFonts w:eastAsia="Times New Roman" w:cs="Times New Roman"/>
          <w:szCs w:val="24"/>
        </w:rPr>
        <w:t>πίσης να πω δυο λόγια</w:t>
      </w:r>
      <w:r>
        <w:rPr>
          <w:rFonts w:eastAsia="Times New Roman" w:cs="Times New Roman"/>
          <w:szCs w:val="24"/>
        </w:rPr>
        <w:t>. Καταθέτω μία νομοτεχνική βελτίωση</w:t>
      </w:r>
      <w:r w:rsidRPr="00027CE5">
        <w:rPr>
          <w:rFonts w:eastAsia="Times New Roman" w:cs="Times New Roman"/>
          <w:szCs w:val="24"/>
        </w:rPr>
        <w:t xml:space="preserve"> για τον τίτλο του σχεδί</w:t>
      </w:r>
      <w:r w:rsidRPr="00027CE5">
        <w:rPr>
          <w:rFonts w:eastAsia="Times New Roman" w:cs="Times New Roman"/>
          <w:szCs w:val="24"/>
        </w:rPr>
        <w:t>ου νόμου</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Π</w:t>
      </w:r>
      <w:r w:rsidRPr="00027CE5">
        <w:rPr>
          <w:rFonts w:eastAsia="Times New Roman" w:cs="Times New Roman"/>
          <w:szCs w:val="24"/>
        </w:rPr>
        <w:t xml:space="preserve">ροστίθεται το </w:t>
      </w:r>
      <w:r>
        <w:rPr>
          <w:rFonts w:eastAsia="Times New Roman" w:cs="Times New Roman"/>
          <w:szCs w:val="24"/>
        </w:rPr>
        <w:t xml:space="preserve">«και </w:t>
      </w:r>
      <w:r w:rsidRPr="00027CE5">
        <w:rPr>
          <w:rFonts w:eastAsia="Times New Roman" w:cs="Times New Roman"/>
          <w:szCs w:val="24"/>
        </w:rPr>
        <w:t>άλλες διατάξεις</w:t>
      </w:r>
      <w:r>
        <w:rPr>
          <w:rFonts w:eastAsia="Times New Roman" w:cs="Times New Roman"/>
          <w:szCs w:val="24"/>
        </w:rPr>
        <w:t>».</w:t>
      </w:r>
    </w:p>
    <w:p w14:paraId="7632C58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w:t>
      </w:r>
      <w:r>
        <w:rPr>
          <w:rFonts w:eastAsia="Times New Roman" w:cs="Times New Roman"/>
          <w:szCs w:val="24"/>
        </w:rPr>
        <w:t xml:space="preserve">για </w:t>
      </w:r>
      <w:r>
        <w:rPr>
          <w:rFonts w:eastAsia="Times New Roman" w:cs="Times New Roman"/>
          <w:szCs w:val="24"/>
        </w:rPr>
        <w:t>τα Πρακτικά την προαναφερθείσα νομοτεχνική βελτίωση, η οποία έχει ως εξής:</w:t>
      </w:r>
    </w:p>
    <w:p w14:paraId="7632C58A" w14:textId="77777777" w:rsidR="00845256" w:rsidRDefault="00BE25C9">
      <w:pPr>
        <w:spacing w:line="600" w:lineRule="auto"/>
        <w:ind w:firstLine="720"/>
        <w:contextualSpacing/>
        <w:jc w:val="center"/>
        <w:rPr>
          <w:rFonts w:eastAsia="Times New Roman" w:cs="Times New Roman"/>
          <w:color w:val="FF0000"/>
          <w:szCs w:val="24"/>
        </w:rPr>
      </w:pPr>
      <w:r w:rsidRPr="00CF49D3">
        <w:rPr>
          <w:rFonts w:eastAsia="Times New Roman" w:cs="Times New Roman"/>
          <w:color w:val="FF0000"/>
          <w:szCs w:val="24"/>
        </w:rPr>
        <w:t>(ΑΛΛΑΓΗ ΣΕΛΙΔΑΣ)</w:t>
      </w:r>
    </w:p>
    <w:p w14:paraId="7632C58B" w14:textId="77777777" w:rsidR="00845256" w:rsidRDefault="00BE25C9">
      <w:pPr>
        <w:spacing w:line="600" w:lineRule="auto"/>
        <w:ind w:firstLine="720"/>
        <w:contextualSpacing/>
        <w:jc w:val="center"/>
        <w:rPr>
          <w:rFonts w:eastAsia="Times New Roman" w:cs="Times New Roman"/>
          <w:color w:val="FF0000"/>
          <w:szCs w:val="24"/>
        </w:rPr>
      </w:pPr>
      <w:r w:rsidRPr="00CF49D3">
        <w:rPr>
          <w:rFonts w:eastAsia="Times New Roman" w:cs="Times New Roman"/>
          <w:color w:val="FF0000"/>
          <w:szCs w:val="24"/>
        </w:rPr>
        <w:t>(Να μπει η σελ. 123)</w:t>
      </w:r>
    </w:p>
    <w:p w14:paraId="7632C58C" w14:textId="77777777" w:rsidR="00845256" w:rsidRDefault="00BE25C9">
      <w:pPr>
        <w:spacing w:line="600" w:lineRule="auto"/>
        <w:ind w:firstLine="720"/>
        <w:contextualSpacing/>
        <w:jc w:val="center"/>
        <w:rPr>
          <w:rFonts w:eastAsia="Times New Roman" w:cs="Times New Roman"/>
          <w:color w:val="FF0000"/>
          <w:szCs w:val="24"/>
        </w:rPr>
      </w:pPr>
      <w:r w:rsidRPr="00CF49D3">
        <w:rPr>
          <w:rFonts w:eastAsia="Times New Roman" w:cs="Times New Roman"/>
          <w:color w:val="FF0000"/>
          <w:szCs w:val="24"/>
        </w:rPr>
        <w:t>(ΑΛΛΑΓΗ ΣΕΛΙΔΑΣ)</w:t>
      </w:r>
    </w:p>
    <w:p w14:paraId="7632C58D" w14:textId="77777777" w:rsidR="00845256" w:rsidRDefault="00BE25C9">
      <w:pPr>
        <w:spacing w:line="600" w:lineRule="auto"/>
        <w:ind w:firstLine="720"/>
        <w:contextualSpacing/>
        <w:jc w:val="both"/>
        <w:rPr>
          <w:rFonts w:eastAsia="Times New Roman" w:cs="Times New Roman"/>
          <w:szCs w:val="24"/>
        </w:rPr>
      </w:pPr>
      <w:r w:rsidRPr="002D1583">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szCs w:val="24"/>
        </w:rPr>
        <w:t>Επίσης,</w:t>
      </w:r>
      <w:r w:rsidRPr="00027CE5">
        <w:rPr>
          <w:rFonts w:eastAsia="Times New Roman" w:cs="Times New Roman"/>
          <w:szCs w:val="24"/>
        </w:rPr>
        <w:t xml:space="preserve"> να πω για την τροπολογία που έχει καταθέσει ο κ</w:t>
      </w:r>
      <w:r>
        <w:rPr>
          <w:rFonts w:eastAsia="Times New Roman" w:cs="Times New Roman"/>
          <w:szCs w:val="24"/>
        </w:rPr>
        <w:t>.</w:t>
      </w:r>
      <w:r w:rsidRPr="00027CE5">
        <w:rPr>
          <w:rFonts w:eastAsia="Times New Roman" w:cs="Times New Roman"/>
          <w:szCs w:val="24"/>
        </w:rPr>
        <w:t xml:space="preserve"> Μαντάς </w:t>
      </w:r>
      <w:r>
        <w:rPr>
          <w:rFonts w:eastAsia="Times New Roman" w:cs="Times New Roman"/>
          <w:szCs w:val="24"/>
        </w:rPr>
        <w:t xml:space="preserve">ότι γίνεται και εκεί μία </w:t>
      </w:r>
      <w:r w:rsidRPr="00027CE5">
        <w:rPr>
          <w:rFonts w:eastAsia="Times New Roman" w:cs="Times New Roman"/>
          <w:szCs w:val="24"/>
        </w:rPr>
        <w:t xml:space="preserve">νομοτεχνική </w:t>
      </w:r>
      <w:r>
        <w:rPr>
          <w:rFonts w:eastAsia="Times New Roman" w:cs="Times New Roman"/>
          <w:szCs w:val="24"/>
        </w:rPr>
        <w:t>βελτίωση. Σ</w:t>
      </w:r>
      <w:r w:rsidRPr="00027CE5">
        <w:rPr>
          <w:rFonts w:eastAsia="Times New Roman" w:cs="Times New Roman"/>
          <w:szCs w:val="24"/>
        </w:rPr>
        <w:t>ε αυτήν θέλω να αναφερθώ</w:t>
      </w:r>
      <w:r>
        <w:rPr>
          <w:rFonts w:eastAsia="Times New Roman" w:cs="Times New Roman"/>
          <w:szCs w:val="24"/>
        </w:rPr>
        <w:t>. Ε</w:t>
      </w:r>
      <w:r w:rsidRPr="00027CE5">
        <w:rPr>
          <w:rFonts w:eastAsia="Times New Roman" w:cs="Times New Roman"/>
          <w:szCs w:val="24"/>
        </w:rPr>
        <w:t>ίναι πολύ σοβαρή τροπολογία αυτή</w:t>
      </w:r>
      <w:r>
        <w:rPr>
          <w:rFonts w:eastAsia="Times New Roman" w:cs="Times New Roman"/>
          <w:szCs w:val="24"/>
        </w:rPr>
        <w:t>,</w:t>
      </w:r>
      <w:r w:rsidRPr="00027CE5">
        <w:rPr>
          <w:rFonts w:eastAsia="Times New Roman" w:cs="Times New Roman"/>
          <w:szCs w:val="24"/>
        </w:rPr>
        <w:t xml:space="preserve"> πραγματικά πολύ σοβαρή</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Κ</w:t>
      </w:r>
      <w:r w:rsidRPr="00027CE5">
        <w:rPr>
          <w:rFonts w:eastAsia="Times New Roman" w:cs="Times New Roman"/>
          <w:szCs w:val="24"/>
        </w:rPr>
        <w:t>αι</w:t>
      </w:r>
      <w:r>
        <w:rPr>
          <w:rFonts w:eastAsia="Times New Roman" w:cs="Times New Roman"/>
          <w:szCs w:val="24"/>
        </w:rPr>
        <w:t xml:space="preserve"> θα μιλήσ</w:t>
      </w:r>
      <w:r>
        <w:rPr>
          <w:rFonts w:eastAsia="Times New Roman" w:cs="Times New Roman"/>
          <w:szCs w:val="24"/>
        </w:rPr>
        <w:t>ω μόνο για το πρώτο τη</w:t>
      </w:r>
      <w:r w:rsidRPr="00027CE5">
        <w:rPr>
          <w:rFonts w:eastAsia="Times New Roman" w:cs="Times New Roman"/>
          <w:szCs w:val="24"/>
        </w:rPr>
        <w:t>ς άρθρο</w:t>
      </w:r>
      <w:r>
        <w:rPr>
          <w:rFonts w:eastAsia="Times New Roman" w:cs="Times New Roman"/>
          <w:szCs w:val="24"/>
        </w:rPr>
        <w:t xml:space="preserve">. Διότι </w:t>
      </w:r>
      <w:r>
        <w:rPr>
          <w:rFonts w:eastAsia="Times New Roman" w:cs="Times New Roman"/>
          <w:szCs w:val="24"/>
        </w:rPr>
        <w:t>-</w:t>
      </w:r>
      <w:r>
        <w:rPr>
          <w:rFonts w:eastAsia="Times New Roman" w:cs="Times New Roman"/>
          <w:szCs w:val="24"/>
        </w:rPr>
        <w:t>α</w:t>
      </w:r>
      <w:r w:rsidRPr="00027CE5">
        <w:rPr>
          <w:rFonts w:eastAsia="Times New Roman" w:cs="Times New Roman"/>
          <w:szCs w:val="24"/>
        </w:rPr>
        <w:t>κούστε</w:t>
      </w:r>
      <w:r>
        <w:rPr>
          <w:rFonts w:eastAsia="Times New Roman" w:cs="Times New Roman"/>
          <w:szCs w:val="24"/>
        </w:rPr>
        <w:t>-</w:t>
      </w:r>
      <w:r w:rsidRPr="00027CE5">
        <w:rPr>
          <w:rFonts w:eastAsia="Times New Roman" w:cs="Times New Roman"/>
          <w:szCs w:val="24"/>
        </w:rPr>
        <w:t xml:space="preserve"> είμαστε στην τελική ευθεία να διώξουμε τους εργολάβους από το σύνολο των νοσοκομείων της χώρας</w:t>
      </w:r>
      <w:r>
        <w:rPr>
          <w:rFonts w:eastAsia="Times New Roman" w:cs="Times New Roman"/>
          <w:szCs w:val="24"/>
        </w:rPr>
        <w:t>,</w:t>
      </w:r>
      <w:r w:rsidRPr="00027CE5">
        <w:rPr>
          <w:rFonts w:eastAsia="Times New Roman" w:cs="Times New Roman"/>
          <w:szCs w:val="24"/>
        </w:rPr>
        <w:t xml:space="preserve"> μετά την απόφαση </w:t>
      </w:r>
      <w:r w:rsidRPr="00027CE5">
        <w:rPr>
          <w:rFonts w:eastAsia="Times New Roman" w:cs="Times New Roman"/>
          <w:szCs w:val="24"/>
        </w:rPr>
        <w:lastRenderedPageBreak/>
        <w:t>του Ευρωπαϊκού Δικαστηρίου και μετά την απόφαση του Συμβουλίου της Επικρατείας</w:t>
      </w:r>
      <w:r>
        <w:rPr>
          <w:rFonts w:eastAsia="Times New Roman" w:cs="Times New Roman"/>
          <w:szCs w:val="24"/>
        </w:rPr>
        <w:t>,</w:t>
      </w:r>
      <w:r w:rsidRPr="00027CE5">
        <w:rPr>
          <w:rFonts w:eastAsia="Times New Roman" w:cs="Times New Roman"/>
          <w:szCs w:val="24"/>
        </w:rPr>
        <w:t xml:space="preserve"> που ακυρώνει τη </w:t>
      </w:r>
      <w:r w:rsidRPr="00027CE5">
        <w:rPr>
          <w:rFonts w:eastAsia="Times New Roman" w:cs="Times New Roman"/>
          <w:szCs w:val="24"/>
        </w:rPr>
        <w:t>δυνατότητα νέων προσφυγών που μπορεί να κάνουν εργολά</w:t>
      </w:r>
      <w:r>
        <w:rPr>
          <w:rFonts w:eastAsia="Times New Roman" w:cs="Times New Roman"/>
          <w:szCs w:val="24"/>
        </w:rPr>
        <w:t xml:space="preserve">βοι σε διαγωνισμούς που θα </w:t>
      </w:r>
      <w:proofErr w:type="spellStart"/>
      <w:r>
        <w:rPr>
          <w:rFonts w:eastAsia="Times New Roman" w:cs="Times New Roman"/>
          <w:szCs w:val="24"/>
        </w:rPr>
        <w:t>ξανα</w:t>
      </w:r>
      <w:r w:rsidRPr="00027CE5">
        <w:rPr>
          <w:rFonts w:eastAsia="Times New Roman" w:cs="Times New Roman"/>
          <w:szCs w:val="24"/>
        </w:rPr>
        <w:t>προκηρυχθούν</w:t>
      </w:r>
      <w:proofErr w:type="spellEnd"/>
      <w:r w:rsidRPr="00027CE5">
        <w:rPr>
          <w:rFonts w:eastAsia="Times New Roman" w:cs="Times New Roman"/>
          <w:szCs w:val="24"/>
        </w:rPr>
        <w:t xml:space="preserve"> </w:t>
      </w:r>
      <w:r>
        <w:rPr>
          <w:rFonts w:eastAsia="Times New Roman" w:cs="Times New Roman"/>
          <w:szCs w:val="24"/>
        </w:rPr>
        <w:t>ή</w:t>
      </w:r>
      <w:r w:rsidRPr="00027CE5">
        <w:rPr>
          <w:rFonts w:eastAsia="Times New Roman" w:cs="Times New Roman"/>
          <w:szCs w:val="24"/>
        </w:rPr>
        <w:t xml:space="preserve"> που έχουν</w:t>
      </w:r>
      <w:r>
        <w:rPr>
          <w:rFonts w:eastAsia="Times New Roman" w:cs="Times New Roman"/>
          <w:szCs w:val="24"/>
        </w:rPr>
        <w:t xml:space="preserve"> ήδη προκηρυχθεί.</w:t>
      </w:r>
      <w:r w:rsidRPr="00027CE5">
        <w:rPr>
          <w:rFonts w:eastAsia="Times New Roman" w:cs="Times New Roman"/>
          <w:szCs w:val="24"/>
        </w:rPr>
        <w:t xml:space="preserve"> </w:t>
      </w:r>
    </w:p>
    <w:p w14:paraId="7632C58E" w14:textId="77777777" w:rsidR="00845256" w:rsidRDefault="00BE25C9">
      <w:pPr>
        <w:spacing w:line="600" w:lineRule="auto"/>
        <w:ind w:firstLine="720"/>
        <w:contextualSpacing/>
        <w:jc w:val="both"/>
        <w:rPr>
          <w:rFonts w:eastAsia="Times New Roman" w:cs="Times New Roman"/>
          <w:szCs w:val="24"/>
        </w:rPr>
      </w:pPr>
      <w:r w:rsidRPr="00027CE5">
        <w:rPr>
          <w:rFonts w:eastAsia="Times New Roman" w:cs="Times New Roman"/>
          <w:szCs w:val="24"/>
        </w:rPr>
        <w:t xml:space="preserve">Υπάρχουν γύρω στα </w:t>
      </w:r>
      <w:r>
        <w:rPr>
          <w:rFonts w:eastAsia="Times New Roman" w:cs="Times New Roman"/>
          <w:szCs w:val="24"/>
        </w:rPr>
        <w:t>δέκα</w:t>
      </w:r>
      <w:r w:rsidRPr="00027CE5">
        <w:rPr>
          <w:rFonts w:eastAsia="Times New Roman" w:cs="Times New Roman"/>
          <w:szCs w:val="24"/>
        </w:rPr>
        <w:t xml:space="preserve"> με </w:t>
      </w:r>
      <w:r>
        <w:rPr>
          <w:rFonts w:eastAsia="Times New Roman" w:cs="Times New Roman"/>
          <w:szCs w:val="24"/>
        </w:rPr>
        <w:t>δώδεκα</w:t>
      </w:r>
      <w:r w:rsidRPr="00027CE5">
        <w:rPr>
          <w:rFonts w:eastAsia="Times New Roman" w:cs="Times New Roman"/>
          <w:szCs w:val="24"/>
        </w:rPr>
        <w:t xml:space="preserve"> νοσοκομεία</w:t>
      </w:r>
      <w:r>
        <w:rPr>
          <w:rFonts w:eastAsia="Times New Roman" w:cs="Times New Roman"/>
          <w:szCs w:val="24"/>
        </w:rPr>
        <w:t>,</w:t>
      </w:r>
      <w:r w:rsidRPr="00027CE5">
        <w:rPr>
          <w:rFonts w:eastAsia="Times New Roman" w:cs="Times New Roman"/>
          <w:szCs w:val="24"/>
        </w:rPr>
        <w:t xml:space="preserve"> τα οποία είχαν ολοκληρώσει τους διαγωνισμούς</w:t>
      </w:r>
      <w:r>
        <w:rPr>
          <w:rFonts w:eastAsia="Times New Roman" w:cs="Times New Roman"/>
          <w:szCs w:val="24"/>
        </w:rPr>
        <w:t xml:space="preserve">, </w:t>
      </w:r>
      <w:r w:rsidRPr="00027CE5">
        <w:rPr>
          <w:rFonts w:eastAsia="Times New Roman" w:cs="Times New Roman"/>
          <w:szCs w:val="24"/>
        </w:rPr>
        <w:t>είχα</w:t>
      </w:r>
      <w:r>
        <w:rPr>
          <w:rFonts w:eastAsia="Times New Roman" w:cs="Times New Roman"/>
          <w:szCs w:val="24"/>
        </w:rPr>
        <w:t>ν</w:t>
      </w:r>
      <w:r w:rsidRPr="00027CE5">
        <w:rPr>
          <w:rFonts w:eastAsia="Times New Roman" w:cs="Times New Roman"/>
          <w:szCs w:val="24"/>
        </w:rPr>
        <w:t xml:space="preserve"> φτάσει στους πίνακες των επιτυχό</w:t>
      </w:r>
      <w:r w:rsidRPr="00027CE5">
        <w:rPr>
          <w:rFonts w:eastAsia="Times New Roman" w:cs="Times New Roman"/>
          <w:szCs w:val="24"/>
        </w:rPr>
        <w:t>ντων και εκεί μπλοκαρίστηκαν από</w:t>
      </w:r>
      <w:r>
        <w:rPr>
          <w:rFonts w:eastAsia="Times New Roman" w:cs="Times New Roman"/>
          <w:szCs w:val="24"/>
        </w:rPr>
        <w:t xml:space="preserve"> δικαστικές</w:t>
      </w:r>
      <w:r w:rsidRPr="00027CE5">
        <w:rPr>
          <w:rFonts w:eastAsia="Times New Roman" w:cs="Times New Roman"/>
          <w:szCs w:val="24"/>
        </w:rPr>
        <w:t xml:space="preserve"> αποφάσεις με αναστολές</w:t>
      </w:r>
      <w:r>
        <w:rPr>
          <w:rFonts w:eastAsia="Times New Roman" w:cs="Times New Roman"/>
          <w:szCs w:val="24"/>
        </w:rPr>
        <w:t>. Γ</w:t>
      </w:r>
      <w:r w:rsidRPr="00027CE5">
        <w:rPr>
          <w:rFonts w:eastAsia="Times New Roman" w:cs="Times New Roman"/>
          <w:szCs w:val="24"/>
        </w:rPr>
        <w:t>ια παράδειγμα</w:t>
      </w:r>
      <w:r>
        <w:rPr>
          <w:rFonts w:eastAsia="Times New Roman" w:cs="Times New Roman"/>
          <w:szCs w:val="24"/>
        </w:rPr>
        <w:t>,</w:t>
      </w:r>
      <w:r w:rsidRPr="00027CE5">
        <w:rPr>
          <w:rFonts w:eastAsia="Times New Roman" w:cs="Times New Roman"/>
          <w:szCs w:val="24"/>
        </w:rPr>
        <w:t xml:space="preserve"> ήταν η Λάρισα</w:t>
      </w:r>
      <w:r>
        <w:rPr>
          <w:rFonts w:eastAsia="Times New Roman" w:cs="Times New Roman"/>
          <w:szCs w:val="24"/>
        </w:rPr>
        <w:t>,</w:t>
      </w:r>
      <w:r w:rsidRPr="00027CE5">
        <w:rPr>
          <w:rFonts w:eastAsia="Times New Roman" w:cs="Times New Roman"/>
          <w:szCs w:val="24"/>
        </w:rPr>
        <w:t xml:space="preserve"> είναι το </w:t>
      </w:r>
      <w:proofErr w:type="spellStart"/>
      <w:r w:rsidRPr="00027CE5">
        <w:rPr>
          <w:rFonts w:eastAsia="Times New Roman" w:cs="Times New Roman"/>
          <w:szCs w:val="24"/>
        </w:rPr>
        <w:t>Αττικό</w:t>
      </w:r>
      <w:r>
        <w:rPr>
          <w:rFonts w:eastAsia="Times New Roman" w:cs="Times New Roman"/>
          <w:szCs w:val="24"/>
        </w:rPr>
        <w:t>ν</w:t>
      </w:r>
      <w:proofErr w:type="spellEnd"/>
      <w:r>
        <w:rPr>
          <w:rFonts w:eastAsia="Times New Roman" w:cs="Times New Roman"/>
          <w:szCs w:val="24"/>
        </w:rPr>
        <w:t xml:space="preserve"> και</w:t>
      </w:r>
      <w:r w:rsidRPr="00027CE5">
        <w:rPr>
          <w:rFonts w:eastAsia="Times New Roman" w:cs="Times New Roman"/>
          <w:szCs w:val="24"/>
        </w:rPr>
        <w:t xml:space="preserve"> είναι κι άλλα τέτοια νοσοκομεία</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όπως της</w:t>
      </w:r>
      <w:r w:rsidRPr="00027CE5">
        <w:rPr>
          <w:rFonts w:eastAsia="Times New Roman" w:cs="Times New Roman"/>
          <w:szCs w:val="24"/>
        </w:rPr>
        <w:t xml:space="preserve"> Σπάρτη</w:t>
      </w:r>
      <w:r>
        <w:rPr>
          <w:rFonts w:eastAsia="Times New Roman" w:cs="Times New Roman"/>
          <w:szCs w:val="24"/>
        </w:rPr>
        <w:t>ς.</w:t>
      </w:r>
      <w:r w:rsidRPr="00027CE5">
        <w:rPr>
          <w:rFonts w:eastAsia="Times New Roman" w:cs="Times New Roman"/>
          <w:szCs w:val="24"/>
        </w:rPr>
        <w:t xml:space="preserve"> </w:t>
      </w: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w:t>
      </w:r>
      <w:r w:rsidRPr="00027CE5">
        <w:rPr>
          <w:rFonts w:eastAsia="Times New Roman" w:cs="Times New Roman"/>
          <w:szCs w:val="24"/>
        </w:rPr>
        <w:t xml:space="preserve">σε όλα αυτά </w:t>
      </w:r>
      <w:r>
        <w:rPr>
          <w:rFonts w:eastAsia="Times New Roman" w:cs="Times New Roman"/>
          <w:szCs w:val="24"/>
        </w:rPr>
        <w:t>μ</w:t>
      </w:r>
      <w:r w:rsidRPr="00027CE5">
        <w:rPr>
          <w:rFonts w:eastAsia="Times New Roman" w:cs="Times New Roman"/>
          <w:szCs w:val="24"/>
        </w:rPr>
        <w:t>ετά</w:t>
      </w:r>
      <w:r>
        <w:rPr>
          <w:rFonts w:eastAsia="Times New Roman" w:cs="Times New Roman"/>
          <w:szCs w:val="24"/>
        </w:rPr>
        <w:t>,</w:t>
      </w:r>
      <w:r w:rsidRPr="00027CE5">
        <w:rPr>
          <w:rFonts w:eastAsia="Times New Roman" w:cs="Times New Roman"/>
          <w:szCs w:val="24"/>
        </w:rPr>
        <w:t xml:space="preserve"> την απόφαση </w:t>
      </w:r>
      <w:r>
        <w:rPr>
          <w:rFonts w:eastAsia="Times New Roman" w:cs="Times New Roman"/>
          <w:szCs w:val="24"/>
        </w:rPr>
        <w:t xml:space="preserve">του </w:t>
      </w:r>
      <w:proofErr w:type="spellStart"/>
      <w:r>
        <w:rPr>
          <w:rFonts w:eastAsia="Times New Roman" w:cs="Times New Roman"/>
          <w:szCs w:val="24"/>
        </w:rPr>
        <w:t>ΣτΕ</w:t>
      </w:r>
      <w:proofErr w:type="spellEnd"/>
      <w:r>
        <w:rPr>
          <w:rFonts w:eastAsia="Times New Roman" w:cs="Times New Roman"/>
          <w:szCs w:val="24"/>
        </w:rPr>
        <w:t>,</w:t>
      </w:r>
      <w:r w:rsidRPr="00027CE5">
        <w:rPr>
          <w:rFonts w:eastAsia="Times New Roman" w:cs="Times New Roman"/>
          <w:szCs w:val="24"/>
        </w:rPr>
        <w:t xml:space="preserve"> παίρνουμε </w:t>
      </w:r>
      <w:r>
        <w:rPr>
          <w:rFonts w:eastAsia="Times New Roman" w:cs="Times New Roman"/>
          <w:szCs w:val="24"/>
        </w:rPr>
        <w:t xml:space="preserve">αναστολές στην διακοπή που </w:t>
      </w:r>
      <w:r>
        <w:rPr>
          <w:rFonts w:eastAsia="Times New Roman" w:cs="Times New Roman"/>
          <w:szCs w:val="24"/>
        </w:rPr>
        <w:t>είχαν κάνει, στις</w:t>
      </w:r>
      <w:r w:rsidRPr="00027CE5">
        <w:rPr>
          <w:rFonts w:eastAsia="Times New Roman" w:cs="Times New Roman"/>
          <w:szCs w:val="24"/>
        </w:rPr>
        <w:t xml:space="preserve"> προσωρινές διαταγές</w:t>
      </w:r>
      <w:r>
        <w:rPr>
          <w:rFonts w:eastAsia="Times New Roman" w:cs="Times New Roman"/>
          <w:szCs w:val="24"/>
        </w:rPr>
        <w:t>. Άρα,</w:t>
      </w:r>
      <w:r w:rsidRPr="00027CE5">
        <w:rPr>
          <w:rFonts w:eastAsia="Times New Roman" w:cs="Times New Roman"/>
          <w:szCs w:val="24"/>
        </w:rPr>
        <w:t xml:space="preserve"> πρέ</w:t>
      </w:r>
      <w:r>
        <w:rPr>
          <w:rFonts w:eastAsia="Times New Roman" w:cs="Times New Roman"/>
          <w:szCs w:val="24"/>
        </w:rPr>
        <w:t>πει να συνεχιστεί η διαδικασία κ</w:t>
      </w:r>
      <w:r w:rsidRPr="00027CE5">
        <w:rPr>
          <w:rFonts w:eastAsia="Times New Roman" w:cs="Times New Roman"/>
          <w:szCs w:val="24"/>
        </w:rPr>
        <w:t>ανονικά</w:t>
      </w:r>
      <w:r>
        <w:rPr>
          <w:rFonts w:eastAsia="Times New Roman" w:cs="Times New Roman"/>
          <w:szCs w:val="24"/>
        </w:rPr>
        <w:t>.</w:t>
      </w:r>
    </w:p>
    <w:p w14:paraId="7632C58F" w14:textId="77777777" w:rsidR="00845256" w:rsidRDefault="00BE25C9">
      <w:pPr>
        <w:spacing w:line="600" w:lineRule="auto"/>
        <w:ind w:firstLine="720"/>
        <w:contextualSpacing/>
        <w:jc w:val="both"/>
        <w:rPr>
          <w:rFonts w:eastAsia="Times New Roman" w:cs="Times New Roman"/>
          <w:szCs w:val="24"/>
        </w:rPr>
      </w:pPr>
      <w:r w:rsidRPr="00027CE5">
        <w:rPr>
          <w:rFonts w:eastAsia="Times New Roman" w:cs="Times New Roman"/>
          <w:szCs w:val="24"/>
        </w:rPr>
        <w:t xml:space="preserve"> </w:t>
      </w:r>
      <w:r>
        <w:rPr>
          <w:rFonts w:eastAsia="Times New Roman" w:cs="Times New Roman"/>
          <w:szCs w:val="24"/>
        </w:rPr>
        <w:t>Σ</w:t>
      </w:r>
      <w:r w:rsidRPr="00027CE5">
        <w:rPr>
          <w:rFonts w:eastAsia="Times New Roman" w:cs="Times New Roman"/>
          <w:szCs w:val="24"/>
        </w:rPr>
        <w:t>το νόμο</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όμως,</w:t>
      </w:r>
      <w:r w:rsidRPr="00027CE5">
        <w:rPr>
          <w:rFonts w:eastAsia="Times New Roman" w:cs="Times New Roman"/>
          <w:szCs w:val="24"/>
        </w:rPr>
        <w:t xml:space="preserve"> είχε προβλε</w:t>
      </w:r>
      <w:r>
        <w:rPr>
          <w:rFonts w:eastAsia="Times New Roman" w:cs="Times New Roman"/>
          <w:szCs w:val="24"/>
        </w:rPr>
        <w:t>φθεί ότι μπορούσαμε να διορίσουμε απ’ αυτούς</w:t>
      </w:r>
      <w:r w:rsidRPr="00027CE5">
        <w:rPr>
          <w:rFonts w:eastAsia="Times New Roman" w:cs="Times New Roman"/>
          <w:szCs w:val="24"/>
        </w:rPr>
        <w:t xml:space="preserve"> τους πίνακες μέχρι</w:t>
      </w:r>
      <w:r>
        <w:rPr>
          <w:rFonts w:eastAsia="Times New Roman" w:cs="Times New Roman"/>
          <w:szCs w:val="24"/>
        </w:rPr>
        <w:t xml:space="preserve"> 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w:t>
      </w:r>
      <w:r w:rsidRPr="00027CE5">
        <w:rPr>
          <w:rFonts w:eastAsia="Times New Roman" w:cs="Times New Roman"/>
          <w:szCs w:val="24"/>
        </w:rPr>
        <w:t>18</w:t>
      </w:r>
      <w:r>
        <w:rPr>
          <w:rFonts w:eastAsia="Times New Roman" w:cs="Times New Roman"/>
          <w:szCs w:val="24"/>
        </w:rPr>
        <w:t>.</w:t>
      </w:r>
      <w:r w:rsidRPr="00027CE5">
        <w:rPr>
          <w:rFonts w:eastAsia="Times New Roman" w:cs="Times New Roman"/>
          <w:szCs w:val="24"/>
        </w:rPr>
        <w:t xml:space="preserve"> Αυτό δημιουργεί ένα πρόβλημα</w:t>
      </w:r>
      <w:r>
        <w:rPr>
          <w:rFonts w:eastAsia="Times New Roman" w:cs="Times New Roman"/>
          <w:szCs w:val="24"/>
        </w:rPr>
        <w:t>.</w:t>
      </w:r>
      <w:r w:rsidRPr="00027CE5">
        <w:rPr>
          <w:rFonts w:eastAsia="Times New Roman" w:cs="Times New Roman"/>
          <w:szCs w:val="24"/>
        </w:rPr>
        <w:t xml:space="preserve"> Διότι</w:t>
      </w:r>
      <w:r>
        <w:rPr>
          <w:rFonts w:eastAsia="Times New Roman" w:cs="Times New Roman"/>
          <w:szCs w:val="24"/>
        </w:rPr>
        <w:t xml:space="preserve"> παίρνουμε την αναστολή, αλλά</w:t>
      </w:r>
      <w:r>
        <w:rPr>
          <w:rFonts w:eastAsia="Times New Roman" w:cs="Times New Roman"/>
          <w:szCs w:val="24"/>
        </w:rPr>
        <w:t xml:space="preserve"> αν δεν </w:t>
      </w:r>
      <w:r w:rsidRPr="00027CE5">
        <w:rPr>
          <w:rFonts w:eastAsia="Times New Roman" w:cs="Times New Roman"/>
          <w:szCs w:val="24"/>
        </w:rPr>
        <w:t xml:space="preserve">κάνουμε την αλλαγή που καταθέτει </w:t>
      </w:r>
      <w:r>
        <w:rPr>
          <w:rFonts w:eastAsia="Times New Roman" w:cs="Times New Roman"/>
          <w:szCs w:val="24"/>
        </w:rPr>
        <w:t>ο συνάδελφος</w:t>
      </w:r>
      <w:r w:rsidRPr="00027CE5">
        <w:rPr>
          <w:rFonts w:eastAsia="Times New Roman" w:cs="Times New Roman"/>
          <w:szCs w:val="24"/>
        </w:rPr>
        <w:t xml:space="preserve"> Μαντάς τώρα</w:t>
      </w:r>
      <w:r>
        <w:rPr>
          <w:rFonts w:eastAsia="Times New Roman" w:cs="Times New Roman"/>
          <w:szCs w:val="24"/>
        </w:rPr>
        <w:t>,</w:t>
      </w:r>
      <w:r w:rsidRPr="00027CE5">
        <w:rPr>
          <w:rFonts w:eastAsia="Times New Roman" w:cs="Times New Roman"/>
          <w:szCs w:val="24"/>
        </w:rPr>
        <w:t xml:space="preserve"> θα έπρεπε να προχωρήσουμε σε νέο διαγωνισμό από την αρχή</w:t>
      </w:r>
      <w:r>
        <w:rPr>
          <w:rFonts w:eastAsia="Times New Roman" w:cs="Times New Roman"/>
          <w:szCs w:val="24"/>
        </w:rPr>
        <w:t>. Λ</w:t>
      </w:r>
      <w:r w:rsidRPr="00027CE5">
        <w:rPr>
          <w:rFonts w:eastAsia="Times New Roman" w:cs="Times New Roman"/>
          <w:szCs w:val="24"/>
        </w:rPr>
        <w:t>έμε</w:t>
      </w:r>
      <w:r>
        <w:rPr>
          <w:rFonts w:eastAsia="Times New Roman" w:cs="Times New Roman"/>
          <w:szCs w:val="24"/>
        </w:rPr>
        <w:t>,</w:t>
      </w:r>
      <w:r w:rsidRPr="00027CE5">
        <w:rPr>
          <w:rFonts w:eastAsia="Times New Roman" w:cs="Times New Roman"/>
          <w:szCs w:val="24"/>
        </w:rPr>
        <w:t xml:space="preserve"> λοιπόν</w:t>
      </w:r>
      <w:r>
        <w:rPr>
          <w:rFonts w:eastAsia="Times New Roman" w:cs="Times New Roman"/>
          <w:szCs w:val="24"/>
        </w:rPr>
        <w:t xml:space="preserve">, ότι σε </w:t>
      </w:r>
      <w:r>
        <w:rPr>
          <w:rFonts w:eastAsia="Times New Roman" w:cs="Times New Roman"/>
          <w:szCs w:val="24"/>
        </w:rPr>
        <w:lastRenderedPageBreak/>
        <w:t>όλα τα νοσοκομεία</w:t>
      </w:r>
      <w:r>
        <w:rPr>
          <w:rFonts w:eastAsia="Times New Roman" w:cs="Times New Roman"/>
          <w:szCs w:val="24"/>
        </w:rPr>
        <w:t>,</w:t>
      </w:r>
      <w:r>
        <w:rPr>
          <w:rFonts w:eastAsia="Times New Roman" w:cs="Times New Roman"/>
          <w:szCs w:val="24"/>
        </w:rPr>
        <w:t xml:space="preserve"> </w:t>
      </w:r>
      <w:r w:rsidRPr="00027CE5">
        <w:rPr>
          <w:rFonts w:eastAsia="Times New Roman" w:cs="Times New Roman"/>
          <w:szCs w:val="24"/>
        </w:rPr>
        <w:t xml:space="preserve">τα οποία είχαν καταλήξει σε πίνακες επιτυχόντων </w:t>
      </w:r>
      <w:r>
        <w:rPr>
          <w:rFonts w:eastAsia="Times New Roman" w:cs="Times New Roman"/>
          <w:szCs w:val="24"/>
        </w:rPr>
        <w:t>και που είχαν</w:t>
      </w:r>
      <w:r w:rsidRPr="00027CE5">
        <w:rPr>
          <w:rFonts w:eastAsia="Times New Roman" w:cs="Times New Roman"/>
          <w:szCs w:val="24"/>
        </w:rPr>
        <w:t xml:space="preserve"> δυνατότητα να διορίσουν α</w:t>
      </w:r>
      <w:r>
        <w:rPr>
          <w:rFonts w:eastAsia="Times New Roman" w:cs="Times New Roman"/>
          <w:szCs w:val="24"/>
        </w:rPr>
        <w:t>υτό</w:t>
      </w:r>
      <w:r w:rsidRPr="00027CE5">
        <w:rPr>
          <w:rFonts w:eastAsia="Times New Roman" w:cs="Times New Roman"/>
          <w:szCs w:val="24"/>
        </w:rPr>
        <w:t xml:space="preserve"> </w:t>
      </w:r>
      <w:r w:rsidRPr="00027CE5">
        <w:rPr>
          <w:rFonts w:eastAsia="Times New Roman" w:cs="Times New Roman"/>
          <w:szCs w:val="24"/>
        </w:rPr>
        <w:t>το προσωπικό για τα δύο χρόνια με τις συμβάσεις εργασίας μέχρι 31</w:t>
      </w:r>
      <w:r>
        <w:rPr>
          <w:rFonts w:eastAsia="Times New Roman" w:cs="Times New Roman"/>
          <w:szCs w:val="24"/>
        </w:rPr>
        <w:t>-</w:t>
      </w:r>
      <w:r w:rsidRPr="00027CE5">
        <w:rPr>
          <w:rFonts w:eastAsia="Times New Roman" w:cs="Times New Roman"/>
          <w:szCs w:val="24"/>
        </w:rPr>
        <w:t>12</w:t>
      </w:r>
      <w:r>
        <w:rPr>
          <w:rFonts w:eastAsia="Times New Roman" w:cs="Times New Roman"/>
          <w:szCs w:val="24"/>
        </w:rPr>
        <w:t>-</w:t>
      </w:r>
      <w:r>
        <w:rPr>
          <w:rFonts w:eastAsia="Times New Roman" w:cs="Times New Roman"/>
          <w:szCs w:val="24"/>
        </w:rPr>
        <w:t>2018,</w:t>
      </w:r>
      <w:r w:rsidRPr="00027CE5">
        <w:rPr>
          <w:rFonts w:eastAsia="Times New Roman" w:cs="Times New Roman"/>
          <w:szCs w:val="24"/>
        </w:rPr>
        <w:t xml:space="preserve"> </w:t>
      </w:r>
      <w:r>
        <w:rPr>
          <w:rFonts w:eastAsia="Times New Roman" w:cs="Times New Roman"/>
          <w:szCs w:val="24"/>
        </w:rPr>
        <w:t>τώρα μπορούν να το κάνουν</w:t>
      </w:r>
      <w:r w:rsidRPr="00027CE5">
        <w:rPr>
          <w:rFonts w:eastAsia="Times New Roman" w:cs="Times New Roman"/>
          <w:szCs w:val="24"/>
        </w:rPr>
        <w:t xml:space="preserve"> μέχρι 31</w:t>
      </w:r>
      <w:r>
        <w:rPr>
          <w:rFonts w:eastAsia="Times New Roman" w:cs="Times New Roman"/>
          <w:szCs w:val="24"/>
        </w:rPr>
        <w:t>-</w:t>
      </w:r>
      <w:r w:rsidRPr="00027CE5">
        <w:rPr>
          <w:rFonts w:eastAsia="Times New Roman" w:cs="Times New Roman"/>
          <w:szCs w:val="24"/>
        </w:rPr>
        <w:t>12</w:t>
      </w:r>
      <w:r>
        <w:rPr>
          <w:rFonts w:eastAsia="Times New Roman" w:cs="Times New Roman"/>
          <w:szCs w:val="24"/>
        </w:rPr>
        <w:t>-</w:t>
      </w:r>
      <w:r>
        <w:rPr>
          <w:rFonts w:eastAsia="Times New Roman" w:cs="Times New Roman"/>
          <w:szCs w:val="24"/>
        </w:rPr>
        <w:t>2019.</w:t>
      </w:r>
      <w:r w:rsidRPr="00027CE5">
        <w:rPr>
          <w:rFonts w:eastAsia="Times New Roman" w:cs="Times New Roman"/>
          <w:szCs w:val="24"/>
        </w:rPr>
        <w:t xml:space="preserve"> </w:t>
      </w:r>
      <w:r>
        <w:rPr>
          <w:rFonts w:eastAsia="Times New Roman" w:cs="Times New Roman"/>
          <w:szCs w:val="24"/>
        </w:rPr>
        <w:t>Κ</w:t>
      </w:r>
      <w:r w:rsidRPr="00027CE5">
        <w:rPr>
          <w:rFonts w:eastAsia="Times New Roman" w:cs="Times New Roman"/>
          <w:szCs w:val="24"/>
        </w:rPr>
        <w:t xml:space="preserve">αι έτσι θα έχουμε πολύ πιο γρήγορη επιτάχυνση της διαδικασίας </w:t>
      </w:r>
      <w:proofErr w:type="spellStart"/>
      <w:r>
        <w:rPr>
          <w:rFonts w:eastAsia="Times New Roman" w:cs="Times New Roman"/>
          <w:szCs w:val="24"/>
        </w:rPr>
        <w:t>διωξίματος</w:t>
      </w:r>
      <w:proofErr w:type="spellEnd"/>
      <w:r w:rsidRPr="00027CE5">
        <w:rPr>
          <w:rFonts w:eastAsia="Times New Roman" w:cs="Times New Roman"/>
          <w:szCs w:val="24"/>
        </w:rPr>
        <w:t xml:space="preserve"> των εργολάβων</w:t>
      </w:r>
      <w:r>
        <w:rPr>
          <w:rFonts w:eastAsia="Times New Roman" w:cs="Times New Roman"/>
          <w:szCs w:val="24"/>
        </w:rPr>
        <w:t>.</w:t>
      </w:r>
    </w:p>
    <w:p w14:paraId="7632C59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w:t>
      </w:r>
      <w:r w:rsidRPr="00027CE5">
        <w:rPr>
          <w:rFonts w:eastAsia="Times New Roman" w:cs="Times New Roman"/>
          <w:szCs w:val="24"/>
        </w:rPr>
        <w:t>ην κάνουμε</w:t>
      </w:r>
      <w:r>
        <w:rPr>
          <w:rFonts w:eastAsia="Times New Roman" w:cs="Times New Roman"/>
          <w:szCs w:val="24"/>
        </w:rPr>
        <w:t>, λοιπόν,</w:t>
      </w:r>
      <w:r w:rsidRPr="00027CE5">
        <w:rPr>
          <w:rFonts w:eastAsia="Times New Roman" w:cs="Times New Roman"/>
          <w:szCs w:val="24"/>
        </w:rPr>
        <w:t xml:space="preserve"> δεκτή με μία νομοτεχνική</w:t>
      </w:r>
      <w:r>
        <w:rPr>
          <w:rFonts w:eastAsia="Times New Roman" w:cs="Times New Roman"/>
          <w:szCs w:val="24"/>
        </w:rPr>
        <w:t xml:space="preserve"> βελτίωση. Δ</w:t>
      </w:r>
      <w:r w:rsidRPr="00027CE5">
        <w:rPr>
          <w:rFonts w:eastAsia="Times New Roman" w:cs="Times New Roman"/>
          <w:szCs w:val="24"/>
        </w:rPr>
        <w:t>ιότι στην αιτιολογική έκθεση μιλάτε για τρεις μήνες</w:t>
      </w:r>
      <w:r>
        <w:rPr>
          <w:rFonts w:eastAsia="Times New Roman" w:cs="Times New Roman"/>
          <w:szCs w:val="24"/>
        </w:rPr>
        <w:t>, ενώ στο</w:t>
      </w:r>
      <w:r w:rsidRPr="00027CE5">
        <w:rPr>
          <w:rFonts w:eastAsia="Times New Roman" w:cs="Times New Roman"/>
          <w:szCs w:val="24"/>
        </w:rPr>
        <w:t xml:space="preserve"> σώμα της τροπολογίας μιλάτε για δύο μήνες</w:t>
      </w:r>
      <w:r>
        <w:rPr>
          <w:rFonts w:eastAsia="Times New Roman" w:cs="Times New Roman"/>
          <w:szCs w:val="24"/>
        </w:rPr>
        <w:t>.</w:t>
      </w:r>
      <w:r w:rsidRPr="00027CE5">
        <w:rPr>
          <w:rFonts w:eastAsia="Times New Roman" w:cs="Times New Roman"/>
          <w:szCs w:val="24"/>
        </w:rPr>
        <w:t xml:space="preserve"> Και </w:t>
      </w:r>
      <w:r>
        <w:rPr>
          <w:rFonts w:eastAsia="Times New Roman" w:cs="Times New Roman"/>
          <w:szCs w:val="24"/>
        </w:rPr>
        <w:t>το αντικαθιστούμε με τη φράση</w:t>
      </w:r>
      <w:r w:rsidRPr="00027CE5">
        <w:rPr>
          <w:rFonts w:eastAsia="Times New Roman" w:cs="Times New Roman"/>
          <w:szCs w:val="24"/>
        </w:rPr>
        <w:t xml:space="preserve"> </w:t>
      </w:r>
      <w:r>
        <w:rPr>
          <w:rFonts w:eastAsia="Times New Roman" w:cs="Times New Roman"/>
          <w:szCs w:val="24"/>
        </w:rPr>
        <w:t>«</w:t>
      </w:r>
      <w:r w:rsidRPr="00027CE5">
        <w:rPr>
          <w:rFonts w:eastAsia="Times New Roman" w:cs="Times New Roman"/>
          <w:szCs w:val="24"/>
        </w:rPr>
        <w:t>για τρεις μήνες</w:t>
      </w:r>
      <w:r>
        <w:rPr>
          <w:rFonts w:eastAsia="Times New Roman" w:cs="Times New Roman"/>
          <w:szCs w:val="24"/>
        </w:rPr>
        <w:t>» γ</w:t>
      </w:r>
      <w:r w:rsidRPr="00027CE5">
        <w:rPr>
          <w:rFonts w:eastAsia="Times New Roman" w:cs="Times New Roman"/>
          <w:szCs w:val="24"/>
        </w:rPr>
        <w:t xml:space="preserve">ια την παράταση των συμβάσεων στο </w:t>
      </w:r>
      <w:r>
        <w:rPr>
          <w:rFonts w:eastAsia="Times New Roman" w:cs="Times New Roman"/>
          <w:szCs w:val="24"/>
        </w:rPr>
        <w:t>ΚΕΕΛΠΝΟ.</w:t>
      </w:r>
    </w:p>
    <w:p w14:paraId="7632C59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Αναπληρωτής Υπουργός Υγεί</w:t>
      </w:r>
      <w:r>
        <w:rPr>
          <w:rFonts w:eastAsia="Times New Roman" w:cs="Times New Roman"/>
          <w:szCs w:val="24"/>
        </w:rPr>
        <w:t xml:space="preserve">ας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w:t>
      </w:r>
      <w:r>
        <w:rPr>
          <w:rFonts w:eastAsia="Times New Roman" w:cs="Times New Roman"/>
          <w:szCs w:val="24"/>
        </w:rPr>
        <w:t xml:space="preserve">για </w:t>
      </w:r>
      <w:r>
        <w:rPr>
          <w:rFonts w:eastAsia="Times New Roman" w:cs="Times New Roman"/>
          <w:szCs w:val="24"/>
        </w:rPr>
        <w:t>τα Πρακτικά την προαναφερθείσα νομοτεχνική βελτίωση, η οποία έχει ως εξής:</w:t>
      </w:r>
    </w:p>
    <w:p w14:paraId="7632C592" w14:textId="77777777" w:rsidR="00845256" w:rsidRDefault="00BE25C9">
      <w:pPr>
        <w:spacing w:line="600" w:lineRule="auto"/>
        <w:ind w:firstLine="720"/>
        <w:contextualSpacing/>
        <w:jc w:val="center"/>
        <w:rPr>
          <w:rFonts w:eastAsia="Times New Roman" w:cs="Times New Roman"/>
          <w:color w:val="FF0000"/>
          <w:szCs w:val="24"/>
        </w:rPr>
      </w:pPr>
      <w:r w:rsidRPr="00312BF7">
        <w:rPr>
          <w:rFonts w:eastAsia="Times New Roman" w:cs="Times New Roman"/>
          <w:color w:val="FF0000"/>
          <w:szCs w:val="24"/>
        </w:rPr>
        <w:t>(ΑΛΛΑΓΗ ΣΕΛΙΔΑΣ)</w:t>
      </w:r>
    </w:p>
    <w:p w14:paraId="7632C593" w14:textId="77777777" w:rsidR="00845256" w:rsidRDefault="00BE25C9">
      <w:pPr>
        <w:spacing w:line="600" w:lineRule="auto"/>
        <w:ind w:firstLine="720"/>
        <w:contextualSpacing/>
        <w:jc w:val="center"/>
        <w:rPr>
          <w:rFonts w:eastAsia="Times New Roman" w:cs="Times New Roman"/>
          <w:color w:val="FF0000"/>
          <w:szCs w:val="24"/>
        </w:rPr>
      </w:pPr>
      <w:r w:rsidRPr="00312BF7">
        <w:rPr>
          <w:rFonts w:eastAsia="Times New Roman" w:cs="Times New Roman"/>
          <w:color w:val="FF0000"/>
          <w:szCs w:val="24"/>
        </w:rPr>
        <w:t>(Να μπει η σελ. 12</w:t>
      </w:r>
      <w:r>
        <w:rPr>
          <w:rFonts w:eastAsia="Times New Roman" w:cs="Times New Roman"/>
          <w:color w:val="FF0000"/>
          <w:szCs w:val="24"/>
        </w:rPr>
        <w:t>6</w:t>
      </w:r>
      <w:r w:rsidRPr="00312BF7">
        <w:rPr>
          <w:rFonts w:eastAsia="Times New Roman" w:cs="Times New Roman"/>
          <w:color w:val="FF0000"/>
          <w:szCs w:val="24"/>
        </w:rPr>
        <w:t>)</w:t>
      </w:r>
    </w:p>
    <w:p w14:paraId="7632C594" w14:textId="77777777" w:rsidR="00845256" w:rsidRDefault="00BE25C9">
      <w:pPr>
        <w:spacing w:line="600" w:lineRule="auto"/>
        <w:ind w:firstLine="720"/>
        <w:contextualSpacing/>
        <w:jc w:val="center"/>
        <w:rPr>
          <w:rFonts w:eastAsia="Times New Roman" w:cs="Times New Roman"/>
          <w:color w:val="FF0000"/>
          <w:szCs w:val="24"/>
        </w:rPr>
      </w:pPr>
      <w:r w:rsidRPr="00312BF7">
        <w:rPr>
          <w:rFonts w:eastAsia="Times New Roman" w:cs="Times New Roman"/>
          <w:color w:val="FF0000"/>
          <w:szCs w:val="24"/>
        </w:rPr>
        <w:t>(ΑΛΛΑΓΗ ΣΕΛΙΔΑΣ)</w:t>
      </w:r>
    </w:p>
    <w:p w14:paraId="7632C595" w14:textId="77777777" w:rsidR="00845256" w:rsidRDefault="00BE25C9">
      <w:pPr>
        <w:spacing w:line="600" w:lineRule="auto"/>
        <w:ind w:firstLine="720"/>
        <w:contextualSpacing/>
        <w:jc w:val="both"/>
        <w:rPr>
          <w:rFonts w:eastAsia="Times New Roman" w:cs="Times New Roman"/>
          <w:szCs w:val="24"/>
        </w:rPr>
      </w:pPr>
      <w:r w:rsidRPr="00C70113">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πίσης</w:t>
      </w:r>
      <w:r w:rsidRPr="00CF49D3">
        <w:rPr>
          <w:rFonts w:eastAsia="Times New Roman" w:cs="Times New Roman"/>
          <w:szCs w:val="24"/>
        </w:rPr>
        <w:t xml:space="preserve"> </w:t>
      </w:r>
      <w:r w:rsidRPr="00027CE5">
        <w:rPr>
          <w:rFonts w:eastAsia="Times New Roman" w:cs="Times New Roman"/>
          <w:szCs w:val="24"/>
        </w:rPr>
        <w:t>κάνουμε δεκτή</w:t>
      </w:r>
      <w:r w:rsidRPr="00027CE5">
        <w:rPr>
          <w:rFonts w:eastAsia="Times New Roman" w:cs="Times New Roman"/>
          <w:szCs w:val="24"/>
        </w:rPr>
        <w:t xml:space="preserve"> την τροπολογία </w:t>
      </w:r>
      <w:r>
        <w:rPr>
          <w:rFonts w:eastAsia="Times New Roman" w:cs="Times New Roman"/>
          <w:szCs w:val="24"/>
        </w:rPr>
        <w:t>με αριθμό</w:t>
      </w:r>
      <w:r>
        <w:rPr>
          <w:rFonts w:eastAsia="Times New Roman" w:cs="Times New Roman"/>
          <w:szCs w:val="24"/>
        </w:rPr>
        <w:t xml:space="preserve"> </w:t>
      </w:r>
      <w:r>
        <w:rPr>
          <w:rFonts w:eastAsia="Times New Roman" w:cs="Times New Roman"/>
          <w:szCs w:val="24"/>
        </w:rPr>
        <w:t xml:space="preserve">2179/173, </w:t>
      </w:r>
      <w:r w:rsidRPr="00027CE5">
        <w:rPr>
          <w:rFonts w:eastAsia="Times New Roman" w:cs="Times New Roman"/>
          <w:szCs w:val="24"/>
        </w:rPr>
        <w:t xml:space="preserve">που κατέθεσε ο </w:t>
      </w:r>
      <w:r>
        <w:rPr>
          <w:rFonts w:eastAsia="Times New Roman" w:cs="Times New Roman"/>
          <w:szCs w:val="24"/>
        </w:rPr>
        <w:t>κ. Κ</w:t>
      </w:r>
      <w:r w:rsidRPr="00027CE5">
        <w:rPr>
          <w:rFonts w:eastAsia="Times New Roman" w:cs="Times New Roman"/>
          <w:szCs w:val="24"/>
        </w:rPr>
        <w:t xml:space="preserve">αματερός </w:t>
      </w:r>
      <w:r>
        <w:rPr>
          <w:rFonts w:eastAsia="Times New Roman" w:cs="Times New Roman"/>
          <w:szCs w:val="24"/>
        </w:rPr>
        <w:t xml:space="preserve">και η κ. </w:t>
      </w:r>
      <w:proofErr w:type="spellStart"/>
      <w:r>
        <w:rPr>
          <w:rFonts w:eastAsia="Times New Roman" w:cs="Times New Roman"/>
          <w:szCs w:val="24"/>
        </w:rPr>
        <w:t>Θ</w:t>
      </w:r>
      <w:r w:rsidRPr="00027CE5">
        <w:rPr>
          <w:rFonts w:eastAsia="Times New Roman" w:cs="Times New Roman"/>
          <w:szCs w:val="24"/>
        </w:rPr>
        <w:t>εοπεφτάτου</w:t>
      </w:r>
      <w:proofErr w:type="spellEnd"/>
      <w:r w:rsidRPr="00027CE5">
        <w:rPr>
          <w:rFonts w:eastAsia="Times New Roman" w:cs="Times New Roman"/>
          <w:szCs w:val="24"/>
        </w:rPr>
        <w:t xml:space="preserve"> για απαλλαγή από τέλη διέλευση</w:t>
      </w:r>
      <w:r>
        <w:rPr>
          <w:rFonts w:eastAsia="Times New Roman" w:cs="Times New Roman"/>
          <w:szCs w:val="24"/>
        </w:rPr>
        <w:t>ς</w:t>
      </w:r>
      <w:r w:rsidRPr="00027CE5">
        <w:rPr>
          <w:rFonts w:eastAsia="Times New Roman" w:cs="Times New Roman"/>
          <w:szCs w:val="24"/>
        </w:rPr>
        <w:t xml:space="preserve"> πλοίων</w:t>
      </w:r>
      <w:r>
        <w:rPr>
          <w:rFonts w:eastAsia="Times New Roman" w:cs="Times New Roman"/>
          <w:szCs w:val="24"/>
        </w:rPr>
        <w:t>,</w:t>
      </w:r>
      <w:r w:rsidRPr="00027CE5">
        <w:rPr>
          <w:rFonts w:eastAsia="Times New Roman" w:cs="Times New Roman"/>
          <w:szCs w:val="24"/>
        </w:rPr>
        <w:t xml:space="preserve"> που μεταφέρουν πόσιμο σε άνυδρα νησιά</w:t>
      </w:r>
      <w:r>
        <w:rPr>
          <w:rFonts w:eastAsia="Times New Roman" w:cs="Times New Roman"/>
          <w:szCs w:val="24"/>
        </w:rPr>
        <w:t>,</w:t>
      </w:r>
      <w:r w:rsidRPr="00027CE5">
        <w:rPr>
          <w:rFonts w:eastAsia="Times New Roman" w:cs="Times New Roman"/>
          <w:szCs w:val="24"/>
        </w:rPr>
        <w:t xml:space="preserve"> με κάποι</w:t>
      </w:r>
      <w:r>
        <w:rPr>
          <w:rFonts w:eastAsia="Times New Roman" w:cs="Times New Roman"/>
          <w:szCs w:val="24"/>
        </w:rPr>
        <w:t>ε</w:t>
      </w:r>
      <w:r w:rsidRPr="00027CE5">
        <w:rPr>
          <w:rFonts w:eastAsia="Times New Roman" w:cs="Times New Roman"/>
          <w:szCs w:val="24"/>
        </w:rPr>
        <w:t>ς νομοτεχνικές βελτιώσεις</w:t>
      </w:r>
      <w:r>
        <w:rPr>
          <w:rFonts w:eastAsia="Times New Roman" w:cs="Times New Roman"/>
          <w:szCs w:val="24"/>
        </w:rPr>
        <w:t>. Μ</w:t>
      </w:r>
      <w:r w:rsidRPr="00027CE5">
        <w:rPr>
          <w:rFonts w:eastAsia="Times New Roman" w:cs="Times New Roman"/>
          <w:szCs w:val="24"/>
        </w:rPr>
        <w:t xml:space="preserve">ετά τις λέξεις </w:t>
      </w:r>
      <w:r>
        <w:rPr>
          <w:rFonts w:eastAsia="Times New Roman" w:cs="Times New Roman"/>
          <w:szCs w:val="24"/>
        </w:rPr>
        <w:t>«</w:t>
      </w:r>
      <w:r w:rsidRPr="00027CE5">
        <w:rPr>
          <w:rFonts w:eastAsia="Times New Roman" w:cs="Times New Roman"/>
          <w:szCs w:val="24"/>
        </w:rPr>
        <w:t>πόσιμου ύδατος</w:t>
      </w:r>
      <w:r>
        <w:rPr>
          <w:rFonts w:eastAsia="Times New Roman" w:cs="Times New Roman"/>
          <w:szCs w:val="24"/>
        </w:rPr>
        <w:t>»</w:t>
      </w:r>
      <w:r w:rsidRPr="00027CE5">
        <w:rPr>
          <w:rFonts w:eastAsia="Times New Roman" w:cs="Times New Roman"/>
          <w:szCs w:val="24"/>
        </w:rPr>
        <w:t xml:space="preserve"> προσ</w:t>
      </w:r>
      <w:r>
        <w:rPr>
          <w:rFonts w:eastAsia="Times New Roman" w:cs="Times New Roman"/>
          <w:szCs w:val="24"/>
        </w:rPr>
        <w:t>τίθενται</w:t>
      </w:r>
      <w:r w:rsidRPr="00027CE5">
        <w:rPr>
          <w:rFonts w:eastAsia="Times New Roman" w:cs="Times New Roman"/>
          <w:szCs w:val="24"/>
        </w:rPr>
        <w:t xml:space="preserve"> οι λέξεις </w:t>
      </w:r>
      <w:r>
        <w:rPr>
          <w:rFonts w:eastAsia="Times New Roman" w:cs="Times New Roman"/>
          <w:szCs w:val="24"/>
        </w:rPr>
        <w:t>«</w:t>
      </w:r>
      <w:r w:rsidRPr="00027CE5">
        <w:rPr>
          <w:rFonts w:eastAsia="Times New Roman" w:cs="Times New Roman"/>
          <w:szCs w:val="24"/>
        </w:rPr>
        <w:t>σε άνυδρα νησιά</w:t>
      </w:r>
      <w:r>
        <w:rPr>
          <w:rFonts w:eastAsia="Times New Roman" w:cs="Times New Roman"/>
          <w:szCs w:val="24"/>
        </w:rPr>
        <w:t xml:space="preserve">». </w:t>
      </w:r>
    </w:p>
    <w:p w14:paraId="7632C59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w:t>
      </w:r>
      <w:r w:rsidRPr="00027CE5">
        <w:rPr>
          <w:rFonts w:eastAsia="Times New Roman" w:cs="Times New Roman"/>
          <w:szCs w:val="24"/>
        </w:rPr>
        <w:t xml:space="preserve">αι </w:t>
      </w:r>
      <w:r>
        <w:rPr>
          <w:rFonts w:eastAsia="Times New Roman" w:cs="Times New Roman"/>
          <w:szCs w:val="24"/>
        </w:rPr>
        <w:t>αντικαθίσταται μία φράση για τους φορείς διαχείρισης λιμένων και γίνεται -δεν τη διαβάζω ολόκληρη- «….</w:t>
      </w:r>
      <w:r w:rsidRPr="00027CE5">
        <w:rPr>
          <w:rFonts w:eastAsia="Times New Roman" w:cs="Times New Roman"/>
          <w:szCs w:val="24"/>
        </w:rPr>
        <w:t xml:space="preserve">και εξαιρούνται από την υποχρέωση καταβολής προς </w:t>
      </w:r>
      <w:r>
        <w:rPr>
          <w:rFonts w:eastAsia="Times New Roman" w:cs="Times New Roman"/>
          <w:szCs w:val="24"/>
        </w:rPr>
        <w:t>τους φορείς</w:t>
      </w:r>
      <w:r w:rsidRPr="00027CE5">
        <w:rPr>
          <w:rFonts w:eastAsia="Times New Roman" w:cs="Times New Roman"/>
          <w:szCs w:val="24"/>
        </w:rPr>
        <w:t xml:space="preserve"> δικαιωμάτων χρήσης</w:t>
      </w:r>
      <w:r>
        <w:rPr>
          <w:rFonts w:eastAsia="Times New Roman" w:cs="Times New Roman"/>
          <w:szCs w:val="24"/>
        </w:rPr>
        <w:t>…». Την κάνουμε</w:t>
      </w:r>
      <w:r w:rsidRPr="00027CE5">
        <w:rPr>
          <w:rFonts w:eastAsia="Times New Roman" w:cs="Times New Roman"/>
          <w:szCs w:val="24"/>
        </w:rPr>
        <w:t xml:space="preserve"> δεκτή με αυτές τις δύο </w:t>
      </w:r>
      <w:r>
        <w:rPr>
          <w:rFonts w:eastAsia="Times New Roman" w:cs="Times New Roman"/>
          <w:szCs w:val="24"/>
        </w:rPr>
        <w:t>νομοτεχνικές βελτιώσεις.</w:t>
      </w:r>
    </w:p>
    <w:p w14:paraId="7632C59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w:t>
      </w:r>
      <w:r>
        <w:rPr>
          <w:rFonts w:eastAsia="Times New Roman" w:cs="Times New Roman"/>
          <w:szCs w:val="24"/>
        </w:rPr>
        <w:t xml:space="preserve">για </w:t>
      </w:r>
      <w:r>
        <w:rPr>
          <w:rFonts w:eastAsia="Times New Roman" w:cs="Times New Roman"/>
          <w:szCs w:val="24"/>
        </w:rPr>
        <w:t>τα Πρακτικά την προαναφερθείσα νομοτεχνική βελτίωση, η οποία έχει ως εξής:</w:t>
      </w:r>
    </w:p>
    <w:p w14:paraId="7632C598" w14:textId="77777777" w:rsidR="00845256" w:rsidRDefault="00BE25C9">
      <w:pPr>
        <w:spacing w:line="600" w:lineRule="auto"/>
        <w:ind w:firstLine="720"/>
        <w:contextualSpacing/>
        <w:jc w:val="center"/>
        <w:rPr>
          <w:rFonts w:eastAsia="Times New Roman" w:cs="Times New Roman"/>
          <w:color w:val="FF0000"/>
          <w:szCs w:val="24"/>
        </w:rPr>
      </w:pPr>
      <w:r w:rsidRPr="00312BF7">
        <w:rPr>
          <w:rFonts w:eastAsia="Times New Roman" w:cs="Times New Roman"/>
          <w:color w:val="FF0000"/>
          <w:szCs w:val="24"/>
        </w:rPr>
        <w:t>(ΑΛΛΑΓΗ ΣΕΛΙΔΑΣ)</w:t>
      </w:r>
    </w:p>
    <w:p w14:paraId="7632C599" w14:textId="77777777" w:rsidR="00845256" w:rsidRDefault="00BE25C9">
      <w:pPr>
        <w:spacing w:line="600" w:lineRule="auto"/>
        <w:ind w:firstLine="720"/>
        <w:contextualSpacing/>
        <w:jc w:val="center"/>
        <w:rPr>
          <w:rFonts w:eastAsia="Times New Roman" w:cs="Times New Roman"/>
          <w:color w:val="FF0000"/>
          <w:szCs w:val="24"/>
        </w:rPr>
      </w:pPr>
      <w:r w:rsidRPr="00312BF7">
        <w:rPr>
          <w:rFonts w:eastAsia="Times New Roman" w:cs="Times New Roman"/>
          <w:color w:val="FF0000"/>
          <w:szCs w:val="24"/>
        </w:rPr>
        <w:t>(Να μπει η σελ. 12</w:t>
      </w:r>
      <w:r>
        <w:rPr>
          <w:rFonts w:eastAsia="Times New Roman" w:cs="Times New Roman"/>
          <w:color w:val="FF0000"/>
          <w:szCs w:val="24"/>
        </w:rPr>
        <w:t>8</w:t>
      </w:r>
      <w:r w:rsidRPr="00312BF7">
        <w:rPr>
          <w:rFonts w:eastAsia="Times New Roman" w:cs="Times New Roman"/>
          <w:color w:val="FF0000"/>
          <w:szCs w:val="24"/>
        </w:rPr>
        <w:t>)</w:t>
      </w:r>
    </w:p>
    <w:p w14:paraId="7632C59A" w14:textId="77777777" w:rsidR="00845256" w:rsidRDefault="00BE25C9">
      <w:pPr>
        <w:spacing w:line="600" w:lineRule="auto"/>
        <w:ind w:firstLine="720"/>
        <w:contextualSpacing/>
        <w:jc w:val="center"/>
        <w:rPr>
          <w:rFonts w:eastAsia="Times New Roman" w:cs="Times New Roman"/>
          <w:color w:val="FF0000"/>
          <w:szCs w:val="24"/>
        </w:rPr>
      </w:pPr>
      <w:r w:rsidRPr="00312BF7">
        <w:rPr>
          <w:rFonts w:eastAsia="Times New Roman" w:cs="Times New Roman"/>
          <w:color w:val="FF0000"/>
          <w:szCs w:val="24"/>
        </w:rPr>
        <w:lastRenderedPageBreak/>
        <w:t>(ΑΛΛΑΓΗ ΣΕΛΙΔΑΣ)</w:t>
      </w:r>
    </w:p>
    <w:p w14:paraId="7632C59B" w14:textId="77777777" w:rsidR="00845256" w:rsidRDefault="00BE25C9">
      <w:pPr>
        <w:spacing w:line="600" w:lineRule="auto"/>
        <w:ind w:firstLine="720"/>
        <w:contextualSpacing/>
        <w:jc w:val="both"/>
        <w:rPr>
          <w:rFonts w:eastAsia="Times New Roman" w:cs="Times New Roman"/>
          <w:szCs w:val="24"/>
        </w:rPr>
      </w:pPr>
      <w:r w:rsidRPr="00C70113">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szCs w:val="24"/>
        </w:rPr>
        <w:t xml:space="preserve">Αυτά, </w:t>
      </w:r>
      <w:r w:rsidRPr="00027CE5">
        <w:rPr>
          <w:rFonts w:eastAsia="Times New Roman" w:cs="Times New Roman"/>
          <w:szCs w:val="24"/>
        </w:rPr>
        <w:t>λοιπόν</w:t>
      </w:r>
      <w:r>
        <w:rPr>
          <w:rFonts w:eastAsia="Times New Roman" w:cs="Times New Roman"/>
          <w:szCs w:val="24"/>
        </w:rPr>
        <w:t>, ε</w:t>
      </w:r>
      <w:r w:rsidRPr="00027CE5">
        <w:rPr>
          <w:rFonts w:eastAsia="Times New Roman" w:cs="Times New Roman"/>
          <w:szCs w:val="24"/>
        </w:rPr>
        <w:t>ίχα να πω</w:t>
      </w:r>
      <w:r>
        <w:rPr>
          <w:rFonts w:eastAsia="Times New Roman" w:cs="Times New Roman"/>
          <w:szCs w:val="24"/>
        </w:rPr>
        <w:t>,</w:t>
      </w:r>
      <w:r w:rsidRPr="00027CE5">
        <w:rPr>
          <w:rFonts w:eastAsia="Times New Roman" w:cs="Times New Roman"/>
          <w:szCs w:val="24"/>
        </w:rPr>
        <w:t xml:space="preserve"> σε σχέση με τις δικές μας τροπολογίες</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Τ</w:t>
      </w:r>
      <w:r w:rsidRPr="00027CE5">
        <w:rPr>
          <w:rFonts w:eastAsia="Times New Roman" w:cs="Times New Roman"/>
          <w:szCs w:val="24"/>
        </w:rPr>
        <w:t>ις υπόλοιπες απαντήσεις για μία σειρά από πράγματα</w:t>
      </w:r>
      <w:r>
        <w:rPr>
          <w:rFonts w:eastAsia="Times New Roman" w:cs="Times New Roman"/>
          <w:szCs w:val="24"/>
        </w:rPr>
        <w:t>,</w:t>
      </w:r>
      <w:r w:rsidRPr="00027CE5">
        <w:rPr>
          <w:rFonts w:eastAsia="Times New Roman" w:cs="Times New Roman"/>
          <w:szCs w:val="24"/>
        </w:rPr>
        <w:t xml:space="preserve"> που ακούστηκαν και για την ουσία της δωρεάς</w:t>
      </w:r>
      <w:r>
        <w:rPr>
          <w:rFonts w:eastAsia="Times New Roman" w:cs="Times New Roman"/>
          <w:szCs w:val="24"/>
        </w:rPr>
        <w:t>,</w:t>
      </w:r>
      <w:r w:rsidRPr="00027CE5">
        <w:rPr>
          <w:rFonts w:eastAsia="Times New Roman" w:cs="Times New Roman"/>
          <w:szCs w:val="24"/>
        </w:rPr>
        <w:t xml:space="preserve"> αλλά και για κάποια άλλα πράγματ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είπαν οι ειδικοί αγορητές, οι </w:t>
      </w:r>
      <w:r w:rsidRPr="00027CE5">
        <w:rPr>
          <w:rFonts w:eastAsia="Times New Roman" w:cs="Times New Roman"/>
          <w:szCs w:val="24"/>
        </w:rPr>
        <w:t>ομιλητές</w:t>
      </w:r>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ο Κοινοβουλευτικός</w:t>
      </w:r>
      <w:r w:rsidRPr="00027CE5">
        <w:rPr>
          <w:rFonts w:eastAsia="Times New Roman" w:cs="Times New Roman"/>
          <w:szCs w:val="24"/>
        </w:rPr>
        <w:t xml:space="preserve"> </w:t>
      </w:r>
      <w:r>
        <w:rPr>
          <w:rFonts w:eastAsia="Times New Roman" w:cs="Times New Roman"/>
          <w:szCs w:val="24"/>
        </w:rPr>
        <w:t>Ε</w:t>
      </w:r>
      <w:r w:rsidRPr="00027CE5">
        <w:rPr>
          <w:rFonts w:eastAsia="Times New Roman" w:cs="Times New Roman"/>
          <w:szCs w:val="24"/>
        </w:rPr>
        <w:t>κπρόσωπος του ΚΙΝΑΛ</w:t>
      </w:r>
      <w:r>
        <w:rPr>
          <w:rFonts w:eastAsia="Times New Roman" w:cs="Times New Roman"/>
          <w:szCs w:val="24"/>
        </w:rPr>
        <w:t>,</w:t>
      </w:r>
      <w:r w:rsidRPr="00027CE5">
        <w:rPr>
          <w:rFonts w:eastAsia="Times New Roman" w:cs="Times New Roman"/>
          <w:szCs w:val="24"/>
        </w:rPr>
        <w:t xml:space="preserve"> σε σχέση με το </w:t>
      </w:r>
      <w:proofErr w:type="spellStart"/>
      <w:r w:rsidRPr="00027CE5">
        <w:rPr>
          <w:rFonts w:eastAsia="Times New Roman" w:cs="Times New Roman"/>
          <w:szCs w:val="24"/>
        </w:rPr>
        <w:t>Αττικό</w:t>
      </w:r>
      <w:r>
        <w:rPr>
          <w:rFonts w:eastAsia="Times New Roman" w:cs="Times New Roman"/>
          <w:szCs w:val="24"/>
        </w:rPr>
        <w:t>ν</w:t>
      </w:r>
      <w:proofErr w:type="spellEnd"/>
      <w:r>
        <w:rPr>
          <w:rFonts w:eastAsia="Times New Roman" w:cs="Times New Roman"/>
          <w:szCs w:val="24"/>
        </w:rPr>
        <w:t>,</w:t>
      </w:r>
      <w:r w:rsidRPr="00027CE5">
        <w:rPr>
          <w:rFonts w:eastAsia="Times New Roman" w:cs="Times New Roman"/>
          <w:szCs w:val="24"/>
        </w:rPr>
        <w:t xml:space="preserve"> </w:t>
      </w:r>
      <w:r>
        <w:rPr>
          <w:rFonts w:eastAsia="Times New Roman" w:cs="Times New Roman"/>
          <w:szCs w:val="24"/>
        </w:rPr>
        <w:t>θα τα πω στην</w:t>
      </w:r>
      <w:r w:rsidRPr="00027CE5">
        <w:rPr>
          <w:rFonts w:eastAsia="Times New Roman" w:cs="Times New Roman"/>
          <w:szCs w:val="24"/>
        </w:rPr>
        <w:t xml:space="preserve"> ομιλία μου στο τέλος της διαδικασίας</w:t>
      </w:r>
      <w:r>
        <w:rPr>
          <w:rFonts w:eastAsia="Times New Roman" w:cs="Times New Roman"/>
          <w:szCs w:val="24"/>
        </w:rPr>
        <w:t>.</w:t>
      </w:r>
    </w:p>
    <w:p w14:paraId="7632C59C" w14:textId="77777777" w:rsidR="00845256" w:rsidRDefault="00BE25C9">
      <w:pPr>
        <w:spacing w:line="600" w:lineRule="auto"/>
        <w:ind w:firstLine="720"/>
        <w:contextualSpacing/>
        <w:jc w:val="both"/>
        <w:rPr>
          <w:rFonts w:eastAsia="Times New Roman" w:cs="Times New Roman"/>
          <w:szCs w:val="24"/>
        </w:rPr>
      </w:pPr>
      <w:r w:rsidRPr="00027CE5">
        <w:rPr>
          <w:rFonts w:eastAsia="Times New Roman" w:cs="Times New Roman"/>
          <w:szCs w:val="24"/>
        </w:rPr>
        <w:t>Ευχαριστώ</w:t>
      </w:r>
      <w:r>
        <w:rPr>
          <w:rFonts w:eastAsia="Times New Roman" w:cs="Times New Roman"/>
          <w:szCs w:val="24"/>
        </w:rPr>
        <w:t>.</w:t>
      </w:r>
    </w:p>
    <w:p w14:paraId="7632C59D" w14:textId="77777777" w:rsidR="00845256" w:rsidRDefault="00BE25C9">
      <w:pPr>
        <w:spacing w:line="600" w:lineRule="auto"/>
        <w:ind w:firstLine="709"/>
        <w:contextualSpacing/>
        <w:jc w:val="both"/>
        <w:rPr>
          <w:rFonts w:eastAsia="Times New Roman" w:cs="Times New Roman"/>
          <w:szCs w:val="24"/>
        </w:rPr>
      </w:pPr>
      <w:r>
        <w:rPr>
          <w:rFonts w:eastAsia="Times New Roman"/>
          <w:b/>
          <w:bCs/>
          <w:szCs w:val="24"/>
        </w:rPr>
        <w:t>ΠΡΟΕΔΡΕΥΩΝ (Αναστάσιος Κουράκης):</w:t>
      </w:r>
      <w:r w:rsidRPr="00027CE5">
        <w:rPr>
          <w:rFonts w:eastAsia="Times New Roman" w:cs="Times New Roman"/>
          <w:szCs w:val="24"/>
        </w:rPr>
        <w:t xml:space="preserve"> Ευχαριστούμε</w:t>
      </w:r>
      <w:r>
        <w:rPr>
          <w:rFonts w:eastAsia="Times New Roman" w:cs="Times New Roman"/>
          <w:szCs w:val="24"/>
        </w:rPr>
        <w:t>, κ</w:t>
      </w:r>
      <w:r w:rsidRPr="00027CE5">
        <w:rPr>
          <w:rFonts w:eastAsia="Times New Roman" w:cs="Times New Roman"/>
          <w:szCs w:val="24"/>
        </w:rPr>
        <w:t>ύριε Υπουργέ</w:t>
      </w:r>
      <w:r>
        <w:rPr>
          <w:rFonts w:eastAsia="Times New Roman" w:cs="Times New Roman"/>
          <w:szCs w:val="24"/>
        </w:rPr>
        <w:t>.</w:t>
      </w:r>
    </w:p>
    <w:p w14:paraId="7632C59E" w14:textId="77777777" w:rsidR="00845256" w:rsidRDefault="00BE25C9">
      <w:pPr>
        <w:spacing w:line="600" w:lineRule="auto"/>
        <w:ind w:firstLine="709"/>
        <w:contextualSpacing/>
        <w:jc w:val="center"/>
        <w:rPr>
          <w:rFonts w:eastAsia="Times New Roman" w:cs="Times New Roman"/>
          <w:color w:val="FF0000"/>
          <w:szCs w:val="24"/>
        </w:rPr>
      </w:pPr>
      <w:r w:rsidRPr="00DD53FC">
        <w:rPr>
          <w:rFonts w:eastAsia="Times New Roman" w:cs="Times New Roman"/>
          <w:color w:val="FF0000"/>
          <w:szCs w:val="24"/>
        </w:rPr>
        <w:t>(ΑΛΛΑΓΗ ΣΕΛΙΔΑΣ ΛΟΓΩ ΑΛΛΑΓΗΣ ΘΕΜΑΤΟΣ)</w:t>
      </w:r>
    </w:p>
    <w:p w14:paraId="7632C59F" w14:textId="77777777" w:rsidR="00845256" w:rsidRDefault="00BE25C9">
      <w:pPr>
        <w:spacing w:line="600" w:lineRule="auto"/>
        <w:ind w:firstLine="709"/>
        <w:contextualSpacing/>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Κυρίες και κύ</w:t>
      </w:r>
      <w:r>
        <w:rPr>
          <w:rFonts w:eastAsia="Times New Roman" w:cs="Times New Roman"/>
          <w:szCs w:val="24"/>
        </w:rPr>
        <w:t xml:space="preserve">ριοι συνάδελφοι, εισερχόμαστε στη συμπληρωματική </w:t>
      </w:r>
    </w:p>
    <w:p w14:paraId="7632C5A0" w14:textId="77777777" w:rsidR="00845256" w:rsidRDefault="00BE25C9">
      <w:pPr>
        <w:spacing w:line="600" w:lineRule="auto"/>
        <w:ind w:firstLine="709"/>
        <w:contextualSpacing/>
        <w:jc w:val="center"/>
        <w:rPr>
          <w:rFonts w:eastAsia="Times New Roman" w:cs="Times New Roman"/>
          <w:b/>
          <w:szCs w:val="24"/>
        </w:rPr>
      </w:pPr>
      <w:r>
        <w:rPr>
          <w:rFonts w:eastAsia="Times New Roman" w:cs="Times New Roman"/>
          <w:b/>
          <w:szCs w:val="24"/>
        </w:rPr>
        <w:t>ΕΙΔΙΚΗ ΗΜΕΡΗΣΙΑ ΔΙΑΤΑΞΗ</w:t>
      </w:r>
    </w:p>
    <w:p w14:paraId="7632C5A1" w14:textId="77777777" w:rsidR="00845256" w:rsidRDefault="00BE25C9">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Αιτήσεις άρσης ασυλίας Βουλευτών: </w:t>
      </w:r>
      <w:r>
        <w:rPr>
          <w:rFonts w:eastAsia="Times New Roman" w:cs="Times New Roman"/>
          <w:szCs w:val="24"/>
        </w:rPr>
        <w:t>σ</w:t>
      </w:r>
      <w:r w:rsidRPr="00027CE5">
        <w:rPr>
          <w:rFonts w:eastAsia="Times New Roman" w:cs="Times New Roman"/>
          <w:szCs w:val="24"/>
        </w:rPr>
        <w:t>υζήτηση και λήψη απόφασ</w:t>
      </w:r>
      <w:r>
        <w:rPr>
          <w:rFonts w:eastAsia="Times New Roman" w:cs="Times New Roman"/>
          <w:szCs w:val="24"/>
        </w:rPr>
        <w:t>ης, σύμφωνα</w:t>
      </w:r>
      <w:r w:rsidRPr="00027CE5">
        <w:rPr>
          <w:rFonts w:eastAsia="Times New Roman" w:cs="Times New Roman"/>
          <w:szCs w:val="24"/>
        </w:rPr>
        <w:t xml:space="preserve"> με το άρθρ</w:t>
      </w:r>
      <w:r>
        <w:rPr>
          <w:rFonts w:eastAsia="Times New Roman" w:cs="Times New Roman"/>
          <w:szCs w:val="24"/>
        </w:rPr>
        <w:t>ο 62 του Σ</w:t>
      </w:r>
      <w:r w:rsidRPr="00027CE5">
        <w:rPr>
          <w:rFonts w:eastAsia="Times New Roman" w:cs="Times New Roman"/>
          <w:szCs w:val="24"/>
        </w:rPr>
        <w:t>υντάγματος και τ</w:t>
      </w:r>
      <w:r>
        <w:rPr>
          <w:rFonts w:eastAsia="Times New Roman" w:cs="Times New Roman"/>
          <w:szCs w:val="24"/>
        </w:rPr>
        <w:t>ο</w:t>
      </w:r>
      <w:r w:rsidRPr="00027CE5">
        <w:rPr>
          <w:rFonts w:eastAsia="Times New Roman" w:cs="Times New Roman"/>
          <w:szCs w:val="24"/>
        </w:rPr>
        <w:t xml:space="preserve"> άρθρ</w:t>
      </w:r>
      <w:r>
        <w:rPr>
          <w:rFonts w:eastAsia="Times New Roman" w:cs="Times New Roman"/>
          <w:szCs w:val="24"/>
        </w:rPr>
        <w:t>ο</w:t>
      </w:r>
      <w:r w:rsidRPr="00027CE5">
        <w:rPr>
          <w:rFonts w:eastAsia="Times New Roman" w:cs="Times New Roman"/>
          <w:szCs w:val="24"/>
        </w:rPr>
        <w:t xml:space="preserve"> 83 του Κανονισμού της Βουλής</w:t>
      </w:r>
      <w:r>
        <w:rPr>
          <w:rFonts w:eastAsia="Times New Roman" w:cs="Times New Roman"/>
          <w:szCs w:val="24"/>
        </w:rPr>
        <w:t>,</w:t>
      </w:r>
      <w:r w:rsidRPr="00027CE5">
        <w:rPr>
          <w:rFonts w:eastAsia="Times New Roman" w:cs="Times New Roman"/>
          <w:szCs w:val="24"/>
        </w:rPr>
        <w:t xml:space="preserve"> για </w:t>
      </w:r>
      <w:r>
        <w:rPr>
          <w:rFonts w:eastAsia="Times New Roman" w:cs="Times New Roman"/>
          <w:szCs w:val="24"/>
        </w:rPr>
        <w:t>τις αιτήσεις άρσης της ασυλίας των</w:t>
      </w:r>
      <w:r>
        <w:rPr>
          <w:rFonts w:eastAsia="Times New Roman" w:cs="Times New Roman"/>
          <w:szCs w:val="24"/>
        </w:rPr>
        <w:t xml:space="preserve"> Βουλευτών </w:t>
      </w:r>
      <w:r>
        <w:rPr>
          <w:rFonts w:eastAsia="Times New Roman" w:cs="Times New Roman"/>
          <w:szCs w:val="24"/>
        </w:rPr>
        <w:t>κυρίων</w:t>
      </w:r>
      <w:r>
        <w:rPr>
          <w:rFonts w:eastAsia="Times New Roman" w:cs="Times New Roman"/>
          <w:szCs w:val="24"/>
        </w:rPr>
        <w:t xml:space="preserve"> Θεόδωρου </w:t>
      </w:r>
      <w:proofErr w:type="spellStart"/>
      <w:r>
        <w:rPr>
          <w:rFonts w:eastAsia="Times New Roman" w:cs="Times New Roman"/>
          <w:szCs w:val="24"/>
        </w:rPr>
        <w:t>Φ</w:t>
      </w:r>
      <w:r w:rsidRPr="00027CE5">
        <w:rPr>
          <w:rFonts w:eastAsia="Times New Roman" w:cs="Times New Roman"/>
          <w:szCs w:val="24"/>
        </w:rPr>
        <w:t>ορτσάκη</w:t>
      </w:r>
      <w:proofErr w:type="spellEnd"/>
      <w:r>
        <w:rPr>
          <w:rFonts w:eastAsia="Times New Roman" w:cs="Times New Roman"/>
          <w:szCs w:val="24"/>
        </w:rPr>
        <w:t>,</w:t>
      </w:r>
      <w:r w:rsidRPr="00027CE5">
        <w:rPr>
          <w:rFonts w:eastAsia="Times New Roman" w:cs="Times New Roman"/>
          <w:szCs w:val="24"/>
        </w:rPr>
        <w:t xml:space="preserve"> Νικολάου </w:t>
      </w:r>
      <w:r>
        <w:rPr>
          <w:rFonts w:eastAsia="Times New Roman" w:cs="Times New Roman"/>
          <w:szCs w:val="24"/>
        </w:rPr>
        <w:t>Φίλη</w:t>
      </w:r>
      <w:r w:rsidRPr="00027CE5">
        <w:rPr>
          <w:rFonts w:eastAsia="Times New Roman" w:cs="Times New Roman"/>
          <w:szCs w:val="24"/>
        </w:rPr>
        <w:t xml:space="preserve"> και Αριστείδη Φωκά</w:t>
      </w:r>
      <w:r>
        <w:rPr>
          <w:rFonts w:eastAsia="Times New Roman" w:cs="Times New Roman"/>
          <w:szCs w:val="24"/>
        </w:rPr>
        <w:t>.</w:t>
      </w:r>
    </w:p>
    <w:p w14:paraId="7632C5A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Ν</w:t>
      </w:r>
      <w:r w:rsidRPr="00027CE5">
        <w:rPr>
          <w:rFonts w:eastAsia="Times New Roman" w:cs="Times New Roman"/>
          <w:szCs w:val="24"/>
        </w:rPr>
        <w:t xml:space="preserve">α ενημερώσω τους συναδέλφους </w:t>
      </w:r>
      <w:r>
        <w:rPr>
          <w:rFonts w:eastAsia="Times New Roman" w:cs="Times New Roman"/>
          <w:szCs w:val="24"/>
        </w:rPr>
        <w:t xml:space="preserve">ότι μετά </w:t>
      </w:r>
      <w:r w:rsidRPr="00027CE5">
        <w:rPr>
          <w:rFonts w:eastAsia="Times New Roman" w:cs="Times New Roman"/>
          <w:szCs w:val="24"/>
        </w:rPr>
        <w:t>έχουμε τη συμπληρωματική ημερήσια διάταξη για την εκλ</w:t>
      </w:r>
      <w:r>
        <w:rPr>
          <w:rFonts w:eastAsia="Times New Roman" w:cs="Times New Roman"/>
          <w:szCs w:val="24"/>
        </w:rPr>
        <w:t>ογή Α</w:t>
      </w:r>
      <w:r w:rsidRPr="00027CE5">
        <w:rPr>
          <w:rFonts w:eastAsia="Times New Roman" w:cs="Times New Roman"/>
          <w:szCs w:val="24"/>
        </w:rPr>
        <w:t>ντιπροέδρου της Βουλής</w:t>
      </w:r>
      <w:r>
        <w:rPr>
          <w:rFonts w:eastAsia="Times New Roman" w:cs="Times New Roman"/>
          <w:szCs w:val="24"/>
        </w:rPr>
        <w:t>. Θα πρέπει</w:t>
      </w:r>
      <w:r w:rsidRPr="00027CE5">
        <w:rPr>
          <w:rFonts w:eastAsia="Times New Roman" w:cs="Times New Roman"/>
          <w:szCs w:val="24"/>
        </w:rPr>
        <w:t xml:space="preserve"> ο Αντιπρόεδρος </w:t>
      </w:r>
      <w:r>
        <w:rPr>
          <w:rFonts w:eastAsia="Times New Roman" w:cs="Times New Roman"/>
          <w:szCs w:val="24"/>
        </w:rPr>
        <w:t>να ψηφιστεί από τουλάχιστον 75 Β</w:t>
      </w:r>
      <w:r w:rsidRPr="00027CE5">
        <w:rPr>
          <w:rFonts w:eastAsia="Times New Roman" w:cs="Times New Roman"/>
          <w:szCs w:val="24"/>
        </w:rPr>
        <w:t>ουλευτές</w:t>
      </w:r>
      <w:r>
        <w:rPr>
          <w:rFonts w:eastAsia="Times New Roman" w:cs="Times New Roman"/>
          <w:szCs w:val="24"/>
        </w:rPr>
        <w:t>.</w:t>
      </w:r>
      <w:r w:rsidRPr="00027CE5">
        <w:rPr>
          <w:rFonts w:eastAsia="Times New Roman" w:cs="Times New Roman"/>
          <w:szCs w:val="24"/>
        </w:rPr>
        <w:t xml:space="preserve"> Άρα η συνέχιση της </w:t>
      </w:r>
      <w:r>
        <w:rPr>
          <w:rFonts w:eastAsia="Times New Roman" w:cs="Times New Roman"/>
          <w:szCs w:val="24"/>
        </w:rPr>
        <w:t>παρουσίας σας στην Αίθουσα είναι απολύτως</w:t>
      </w:r>
      <w:r w:rsidRPr="00027CE5">
        <w:rPr>
          <w:rFonts w:eastAsia="Times New Roman" w:cs="Times New Roman"/>
          <w:szCs w:val="24"/>
        </w:rPr>
        <w:t xml:space="preserve"> αναγκαία για τη δεύτερη διαδικασία</w:t>
      </w:r>
      <w:r>
        <w:rPr>
          <w:rFonts w:eastAsia="Times New Roman" w:cs="Times New Roman"/>
          <w:szCs w:val="24"/>
        </w:rPr>
        <w:t>. Δ</w:t>
      </w:r>
      <w:r w:rsidRPr="00027CE5">
        <w:rPr>
          <w:rFonts w:eastAsia="Times New Roman" w:cs="Times New Roman"/>
          <w:szCs w:val="24"/>
        </w:rPr>
        <w:t>εν θα κρατήσει πολύ η πρώτη διαδικασία</w:t>
      </w:r>
      <w:r>
        <w:rPr>
          <w:rFonts w:eastAsia="Times New Roman" w:cs="Times New Roman"/>
          <w:szCs w:val="24"/>
        </w:rPr>
        <w:t>. Σας διαβεβαιώ.</w:t>
      </w:r>
    </w:p>
    <w:p w14:paraId="7632C5A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w:t>
      </w:r>
      <w:r w:rsidRPr="00027CE5">
        <w:rPr>
          <w:rFonts w:eastAsia="Times New Roman" w:cs="Times New Roman"/>
          <w:szCs w:val="24"/>
        </w:rPr>
        <w:t xml:space="preserve">πό την αρμόδια </w:t>
      </w:r>
      <w:r>
        <w:rPr>
          <w:rFonts w:eastAsia="Times New Roman" w:cs="Times New Roman"/>
          <w:szCs w:val="24"/>
        </w:rPr>
        <w:t>Ε</w:t>
      </w:r>
      <w:r w:rsidRPr="00027CE5">
        <w:rPr>
          <w:rFonts w:eastAsia="Times New Roman" w:cs="Times New Roman"/>
          <w:szCs w:val="24"/>
        </w:rPr>
        <w:t xml:space="preserve">ιδική </w:t>
      </w:r>
      <w:r>
        <w:rPr>
          <w:rFonts w:eastAsia="Times New Roman" w:cs="Times New Roman"/>
          <w:szCs w:val="24"/>
        </w:rPr>
        <w:t>Μ</w:t>
      </w:r>
      <w:r w:rsidRPr="00027CE5">
        <w:rPr>
          <w:rFonts w:eastAsia="Times New Roman" w:cs="Times New Roman"/>
          <w:szCs w:val="24"/>
        </w:rPr>
        <w:t xml:space="preserve">όνιμη Επιτροπή </w:t>
      </w:r>
      <w:r>
        <w:rPr>
          <w:rFonts w:eastAsia="Times New Roman" w:cs="Times New Roman"/>
          <w:szCs w:val="24"/>
        </w:rPr>
        <w:t>Κ</w:t>
      </w:r>
      <w:r w:rsidRPr="00027CE5">
        <w:rPr>
          <w:rFonts w:eastAsia="Times New Roman" w:cs="Times New Roman"/>
          <w:szCs w:val="24"/>
        </w:rPr>
        <w:t xml:space="preserve">οινοβουλευτικής </w:t>
      </w:r>
      <w:r>
        <w:rPr>
          <w:rFonts w:eastAsia="Times New Roman" w:cs="Times New Roman"/>
          <w:szCs w:val="24"/>
        </w:rPr>
        <w:t>Δ</w:t>
      </w:r>
      <w:r w:rsidRPr="00027CE5">
        <w:rPr>
          <w:rFonts w:eastAsia="Times New Roman" w:cs="Times New Roman"/>
          <w:szCs w:val="24"/>
        </w:rPr>
        <w:t xml:space="preserve">εοντολογίας </w:t>
      </w:r>
      <w:r>
        <w:rPr>
          <w:rFonts w:eastAsia="Times New Roman" w:cs="Times New Roman"/>
          <w:szCs w:val="24"/>
        </w:rPr>
        <w:t>ανακοινώθηκε η Έκθεση τη</w:t>
      </w:r>
      <w:r>
        <w:rPr>
          <w:rFonts w:eastAsia="Times New Roman" w:cs="Times New Roman"/>
          <w:szCs w:val="24"/>
        </w:rPr>
        <w:t>ς 15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w:t>
      </w:r>
      <w:r w:rsidRPr="00027CE5">
        <w:rPr>
          <w:rFonts w:eastAsia="Times New Roman" w:cs="Times New Roman"/>
          <w:szCs w:val="24"/>
        </w:rPr>
        <w:t xml:space="preserve"> σύμφωνα με την οποία τα μέλη της </w:t>
      </w:r>
      <w:r>
        <w:rPr>
          <w:rFonts w:eastAsia="Times New Roman" w:cs="Times New Roman"/>
          <w:szCs w:val="24"/>
        </w:rPr>
        <w:t>ε</w:t>
      </w:r>
      <w:r>
        <w:rPr>
          <w:rFonts w:eastAsia="Times New Roman" w:cs="Times New Roman"/>
          <w:szCs w:val="24"/>
        </w:rPr>
        <w:t>πιτροπής πρότειναν κατά πλειοψηφία τη</w:t>
      </w:r>
      <w:r w:rsidRPr="00027CE5">
        <w:rPr>
          <w:rFonts w:eastAsia="Times New Roman" w:cs="Times New Roman"/>
          <w:szCs w:val="24"/>
        </w:rPr>
        <w:t xml:space="preserve"> </w:t>
      </w:r>
      <w:r>
        <w:rPr>
          <w:rFonts w:eastAsia="Times New Roman" w:cs="Times New Roman"/>
          <w:szCs w:val="24"/>
        </w:rPr>
        <w:t>μ</w:t>
      </w:r>
      <w:r w:rsidRPr="00027CE5">
        <w:rPr>
          <w:rFonts w:eastAsia="Times New Roman" w:cs="Times New Roman"/>
          <w:szCs w:val="24"/>
        </w:rPr>
        <w:t>η άρ</w:t>
      </w:r>
      <w:r>
        <w:rPr>
          <w:rFonts w:eastAsia="Times New Roman" w:cs="Times New Roman"/>
          <w:szCs w:val="24"/>
        </w:rPr>
        <w:t xml:space="preserve">ση ασυλίας του κ. Θεοδώρου </w:t>
      </w:r>
      <w:proofErr w:type="spellStart"/>
      <w:r>
        <w:rPr>
          <w:rFonts w:eastAsia="Times New Roman" w:cs="Times New Roman"/>
          <w:szCs w:val="24"/>
        </w:rPr>
        <w:t>Φ</w:t>
      </w:r>
      <w:r w:rsidRPr="00027CE5">
        <w:rPr>
          <w:rFonts w:eastAsia="Times New Roman" w:cs="Times New Roman"/>
          <w:szCs w:val="24"/>
        </w:rPr>
        <w:t>ορτσάκη</w:t>
      </w:r>
      <w:proofErr w:type="spellEnd"/>
      <w:r>
        <w:rPr>
          <w:rFonts w:eastAsia="Times New Roman" w:cs="Times New Roman"/>
          <w:szCs w:val="24"/>
        </w:rPr>
        <w:t xml:space="preserve">. </w:t>
      </w:r>
    </w:p>
    <w:p w14:paraId="7632C5A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027CE5">
        <w:rPr>
          <w:rFonts w:eastAsia="Times New Roman" w:cs="Times New Roman"/>
          <w:szCs w:val="24"/>
        </w:rPr>
        <w:t>μοίως</w:t>
      </w:r>
      <w:r>
        <w:rPr>
          <w:rFonts w:eastAsia="Times New Roman" w:cs="Times New Roman"/>
          <w:szCs w:val="24"/>
        </w:rPr>
        <w:t>, α</w:t>
      </w:r>
      <w:r w:rsidRPr="00027CE5">
        <w:rPr>
          <w:rFonts w:eastAsia="Times New Roman" w:cs="Times New Roman"/>
          <w:szCs w:val="24"/>
        </w:rPr>
        <w:t xml:space="preserve">πό την αρμόδια </w:t>
      </w:r>
      <w:r>
        <w:rPr>
          <w:rFonts w:eastAsia="Times New Roman" w:cs="Times New Roman"/>
          <w:szCs w:val="24"/>
        </w:rPr>
        <w:t>Ε</w:t>
      </w:r>
      <w:r w:rsidRPr="00027CE5">
        <w:rPr>
          <w:rFonts w:eastAsia="Times New Roman" w:cs="Times New Roman"/>
          <w:szCs w:val="24"/>
        </w:rPr>
        <w:t xml:space="preserve">ιδική </w:t>
      </w:r>
      <w:r>
        <w:rPr>
          <w:rFonts w:eastAsia="Times New Roman" w:cs="Times New Roman"/>
          <w:szCs w:val="24"/>
        </w:rPr>
        <w:t>Μ</w:t>
      </w:r>
      <w:r w:rsidRPr="00027CE5">
        <w:rPr>
          <w:rFonts w:eastAsia="Times New Roman" w:cs="Times New Roman"/>
          <w:szCs w:val="24"/>
        </w:rPr>
        <w:t xml:space="preserve">όνιμη Επιτροπή </w:t>
      </w:r>
      <w:r>
        <w:rPr>
          <w:rFonts w:eastAsia="Times New Roman" w:cs="Times New Roman"/>
          <w:szCs w:val="24"/>
        </w:rPr>
        <w:t>Κ</w:t>
      </w:r>
      <w:r w:rsidRPr="00027CE5">
        <w:rPr>
          <w:rFonts w:eastAsia="Times New Roman" w:cs="Times New Roman"/>
          <w:szCs w:val="24"/>
        </w:rPr>
        <w:t xml:space="preserve">οινοβουλευτικής </w:t>
      </w:r>
      <w:r>
        <w:rPr>
          <w:rFonts w:eastAsia="Times New Roman" w:cs="Times New Roman"/>
          <w:szCs w:val="24"/>
        </w:rPr>
        <w:t>Δ</w:t>
      </w:r>
      <w:r w:rsidRPr="00027CE5">
        <w:rPr>
          <w:rFonts w:eastAsia="Times New Roman" w:cs="Times New Roman"/>
          <w:szCs w:val="24"/>
        </w:rPr>
        <w:t xml:space="preserve">εοντολογίας </w:t>
      </w:r>
      <w:r>
        <w:rPr>
          <w:rFonts w:eastAsia="Times New Roman" w:cs="Times New Roman"/>
          <w:szCs w:val="24"/>
        </w:rPr>
        <w:t>ανακοινώθηκε η Έκθεση της 15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w:t>
      </w:r>
      <w:r w:rsidRPr="00027CE5">
        <w:rPr>
          <w:rFonts w:eastAsia="Times New Roman" w:cs="Times New Roman"/>
          <w:szCs w:val="24"/>
        </w:rPr>
        <w:t xml:space="preserve"> σύμφωνα με την</w:t>
      </w:r>
      <w:r w:rsidRPr="00027CE5">
        <w:rPr>
          <w:rFonts w:eastAsia="Times New Roman" w:cs="Times New Roman"/>
          <w:szCs w:val="24"/>
        </w:rPr>
        <w:t xml:space="preserve"> οποία τα μέλη της </w:t>
      </w:r>
      <w:r>
        <w:rPr>
          <w:rFonts w:eastAsia="Times New Roman" w:cs="Times New Roman"/>
          <w:szCs w:val="24"/>
        </w:rPr>
        <w:t>ε</w:t>
      </w:r>
      <w:r>
        <w:rPr>
          <w:rFonts w:eastAsia="Times New Roman" w:cs="Times New Roman"/>
          <w:szCs w:val="24"/>
        </w:rPr>
        <w:t>πιτροπής πρότειναν κατά πλειοψηφία τη μη</w:t>
      </w:r>
      <w:r w:rsidRPr="00027CE5">
        <w:rPr>
          <w:rFonts w:eastAsia="Times New Roman" w:cs="Times New Roman"/>
          <w:szCs w:val="24"/>
        </w:rPr>
        <w:t xml:space="preserve"> άρση της ασυλίας του κ</w:t>
      </w:r>
      <w:r>
        <w:rPr>
          <w:rFonts w:eastAsia="Times New Roman" w:cs="Times New Roman"/>
          <w:szCs w:val="24"/>
        </w:rPr>
        <w:t>.</w:t>
      </w:r>
      <w:r w:rsidRPr="00027CE5">
        <w:rPr>
          <w:rFonts w:eastAsia="Times New Roman" w:cs="Times New Roman"/>
          <w:szCs w:val="24"/>
        </w:rPr>
        <w:t xml:space="preserve"> Νικολάου </w:t>
      </w:r>
      <w:r>
        <w:rPr>
          <w:rFonts w:eastAsia="Times New Roman" w:cs="Times New Roman"/>
          <w:szCs w:val="24"/>
        </w:rPr>
        <w:t xml:space="preserve">Φίλη. </w:t>
      </w:r>
    </w:p>
    <w:p w14:paraId="7632C5A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w:t>
      </w:r>
      <w:r w:rsidRPr="00027CE5">
        <w:rPr>
          <w:rFonts w:eastAsia="Times New Roman" w:cs="Times New Roman"/>
          <w:szCs w:val="24"/>
        </w:rPr>
        <w:t xml:space="preserve">αρμόδια </w:t>
      </w:r>
      <w:r>
        <w:rPr>
          <w:rFonts w:eastAsia="Times New Roman" w:cs="Times New Roman"/>
          <w:szCs w:val="24"/>
        </w:rPr>
        <w:t>Ε</w:t>
      </w:r>
      <w:r w:rsidRPr="00027CE5">
        <w:rPr>
          <w:rFonts w:eastAsia="Times New Roman" w:cs="Times New Roman"/>
          <w:szCs w:val="24"/>
        </w:rPr>
        <w:t xml:space="preserve">ιδική </w:t>
      </w:r>
      <w:r>
        <w:rPr>
          <w:rFonts w:eastAsia="Times New Roman" w:cs="Times New Roman"/>
          <w:szCs w:val="24"/>
        </w:rPr>
        <w:t>Μ</w:t>
      </w:r>
      <w:r w:rsidRPr="00027CE5">
        <w:rPr>
          <w:rFonts w:eastAsia="Times New Roman" w:cs="Times New Roman"/>
          <w:szCs w:val="24"/>
        </w:rPr>
        <w:t xml:space="preserve">όνιμη Επιτροπή </w:t>
      </w:r>
      <w:r>
        <w:rPr>
          <w:rFonts w:eastAsia="Times New Roman" w:cs="Times New Roman"/>
          <w:szCs w:val="24"/>
        </w:rPr>
        <w:t>Κ</w:t>
      </w:r>
      <w:r w:rsidRPr="00027CE5">
        <w:rPr>
          <w:rFonts w:eastAsia="Times New Roman" w:cs="Times New Roman"/>
          <w:szCs w:val="24"/>
        </w:rPr>
        <w:t xml:space="preserve">οινοβουλευτικής </w:t>
      </w:r>
      <w:r>
        <w:rPr>
          <w:rFonts w:eastAsia="Times New Roman" w:cs="Times New Roman"/>
          <w:szCs w:val="24"/>
        </w:rPr>
        <w:t>Δ</w:t>
      </w:r>
      <w:r w:rsidRPr="00027CE5">
        <w:rPr>
          <w:rFonts w:eastAsia="Times New Roman" w:cs="Times New Roman"/>
          <w:szCs w:val="24"/>
        </w:rPr>
        <w:t xml:space="preserve">εοντολογίας </w:t>
      </w:r>
      <w:r>
        <w:rPr>
          <w:rFonts w:eastAsia="Times New Roman" w:cs="Times New Roman"/>
          <w:szCs w:val="24"/>
        </w:rPr>
        <w:t>ανακοινώθηκε η Έκθεση της 15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w:t>
      </w:r>
      <w:r w:rsidRPr="00027CE5">
        <w:rPr>
          <w:rFonts w:eastAsia="Times New Roman" w:cs="Times New Roman"/>
          <w:szCs w:val="24"/>
        </w:rPr>
        <w:t xml:space="preserve"> σύμφωνα με την οποία τα μέλη της </w:t>
      </w:r>
      <w:r>
        <w:rPr>
          <w:rFonts w:eastAsia="Times New Roman" w:cs="Times New Roman"/>
          <w:szCs w:val="24"/>
        </w:rPr>
        <w:t>ε</w:t>
      </w:r>
      <w:r>
        <w:rPr>
          <w:rFonts w:eastAsia="Times New Roman" w:cs="Times New Roman"/>
          <w:szCs w:val="24"/>
        </w:rPr>
        <w:t>πιτροπής πρότει</w:t>
      </w:r>
      <w:r>
        <w:rPr>
          <w:rFonts w:eastAsia="Times New Roman" w:cs="Times New Roman"/>
          <w:szCs w:val="24"/>
        </w:rPr>
        <w:t xml:space="preserve">ναν </w:t>
      </w:r>
      <w:r w:rsidRPr="00027CE5">
        <w:rPr>
          <w:rFonts w:eastAsia="Times New Roman" w:cs="Times New Roman"/>
          <w:szCs w:val="24"/>
        </w:rPr>
        <w:t>ομόφωνα τη μη άρση της ασυλίας του κ</w:t>
      </w:r>
      <w:r>
        <w:rPr>
          <w:rFonts w:eastAsia="Times New Roman" w:cs="Times New Roman"/>
          <w:szCs w:val="24"/>
        </w:rPr>
        <w:t>.</w:t>
      </w:r>
      <w:r w:rsidRPr="00027CE5">
        <w:rPr>
          <w:rFonts w:eastAsia="Times New Roman" w:cs="Times New Roman"/>
          <w:szCs w:val="24"/>
        </w:rPr>
        <w:t xml:space="preserve"> Αριστείδη Φωκά</w:t>
      </w:r>
      <w:r>
        <w:rPr>
          <w:rFonts w:eastAsia="Times New Roman" w:cs="Times New Roman"/>
          <w:szCs w:val="24"/>
        </w:rPr>
        <w:t>.</w:t>
      </w:r>
    </w:p>
    <w:p w14:paraId="7632C5A6" w14:textId="77777777" w:rsidR="00845256" w:rsidRDefault="00BE25C9">
      <w:pPr>
        <w:spacing w:line="600" w:lineRule="auto"/>
        <w:ind w:firstLine="720"/>
        <w:contextualSpacing/>
        <w:jc w:val="both"/>
        <w:rPr>
          <w:rFonts w:eastAsia="Times New Roman"/>
          <w:color w:val="000000"/>
          <w:szCs w:val="24"/>
        </w:rPr>
      </w:pPr>
      <w:r w:rsidRPr="006E12FC">
        <w:rPr>
          <w:rFonts w:eastAsia="Times New Roman"/>
          <w:color w:val="000000"/>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w:t>
      </w:r>
      <w:r>
        <w:rPr>
          <w:rFonts w:eastAsia="Times New Roman"/>
          <w:color w:val="000000"/>
          <w:szCs w:val="24"/>
        </w:rPr>
        <w:t>ε</w:t>
      </w:r>
      <w:r w:rsidRPr="006E12FC">
        <w:rPr>
          <w:rFonts w:eastAsia="Times New Roman"/>
          <w:color w:val="000000"/>
          <w:szCs w:val="24"/>
        </w:rPr>
        <w:t xml:space="preserve">ισαγγελικής </w:t>
      </w:r>
      <w:r>
        <w:rPr>
          <w:rFonts w:eastAsia="Times New Roman"/>
          <w:color w:val="000000"/>
          <w:szCs w:val="24"/>
        </w:rPr>
        <w:t>α</w:t>
      </w:r>
      <w:r w:rsidRPr="006E12FC">
        <w:rPr>
          <w:rFonts w:eastAsia="Times New Roman"/>
          <w:color w:val="000000"/>
          <w:szCs w:val="24"/>
        </w:rPr>
        <w:t xml:space="preserve">ρχής, κατά τη διαδικασία του άρθρου 108 παράγραφος 1 εδάφιο δεύτερο. </w:t>
      </w:r>
    </w:p>
    <w:p w14:paraId="7632C5A7" w14:textId="77777777" w:rsidR="00845256" w:rsidRDefault="00BE25C9">
      <w:pPr>
        <w:spacing w:line="600" w:lineRule="auto"/>
        <w:ind w:firstLine="720"/>
        <w:contextualSpacing/>
        <w:jc w:val="both"/>
        <w:rPr>
          <w:rFonts w:eastAsia="Times New Roman"/>
          <w:color w:val="000000"/>
          <w:szCs w:val="24"/>
        </w:rPr>
      </w:pPr>
      <w:r w:rsidRPr="006E12FC">
        <w:rPr>
          <w:rFonts w:eastAsia="Times New Roman"/>
          <w:color w:val="000000"/>
          <w:szCs w:val="24"/>
        </w:rPr>
        <w:t>Ο λόγος δίνεται πάντα, εφόσον ζητηθεί, στον Βουλευτή</w:t>
      </w:r>
      <w:r>
        <w:rPr>
          <w:rFonts w:eastAsia="Times New Roman"/>
          <w:color w:val="000000"/>
          <w:szCs w:val="24"/>
        </w:rPr>
        <w:t>,</w:t>
      </w:r>
      <w:r w:rsidRPr="006E12FC">
        <w:rPr>
          <w:rFonts w:eastAsia="Times New Roman"/>
          <w:color w:val="000000"/>
          <w:szCs w:val="24"/>
        </w:rPr>
        <w:t xml:space="preserve"> στον οποίο αφορά η αίτηση </w:t>
      </w:r>
      <w:r>
        <w:rPr>
          <w:rFonts w:eastAsia="Times New Roman"/>
          <w:color w:val="000000"/>
          <w:szCs w:val="24"/>
        </w:rPr>
        <w:t>κα</w:t>
      </w:r>
      <w:r w:rsidRPr="006E12FC">
        <w:rPr>
          <w:rFonts w:eastAsia="Times New Roman"/>
          <w:color w:val="000000"/>
          <w:szCs w:val="24"/>
        </w:rPr>
        <w:t xml:space="preserve">ι στους Προέδρους των </w:t>
      </w:r>
      <w:proofErr w:type="spellStart"/>
      <w:r w:rsidRPr="006E12FC">
        <w:rPr>
          <w:rFonts w:eastAsia="Times New Roman"/>
          <w:color w:val="000000"/>
          <w:szCs w:val="24"/>
        </w:rPr>
        <w:t>οινοβουλευτικών</w:t>
      </w:r>
      <w:proofErr w:type="spellEnd"/>
      <w:r w:rsidRPr="006E12FC">
        <w:rPr>
          <w:rFonts w:eastAsia="Times New Roman"/>
          <w:color w:val="000000"/>
          <w:szCs w:val="24"/>
        </w:rPr>
        <w:t xml:space="preserve"> Ομάδων ή στους αναπληρωτές τους. </w:t>
      </w:r>
    </w:p>
    <w:p w14:paraId="7632C5A8" w14:textId="77777777" w:rsidR="00845256" w:rsidRDefault="00BE25C9">
      <w:pPr>
        <w:spacing w:line="600" w:lineRule="auto"/>
        <w:ind w:firstLine="720"/>
        <w:contextualSpacing/>
        <w:jc w:val="both"/>
        <w:rPr>
          <w:rFonts w:eastAsia="Times New Roman"/>
          <w:szCs w:val="24"/>
        </w:rPr>
      </w:pPr>
      <w:r w:rsidRPr="006E12FC">
        <w:rPr>
          <w:rFonts w:eastAsia="Times New Roman"/>
          <w:color w:val="000000"/>
          <w:szCs w:val="24"/>
        </w:rPr>
        <w:lastRenderedPageBreak/>
        <w:t xml:space="preserve">Θα ήθελα να σας ενημερώσω ότι </w:t>
      </w:r>
      <w:r>
        <w:rPr>
          <w:rFonts w:eastAsia="Times New Roman"/>
          <w:color w:val="000000"/>
          <w:szCs w:val="24"/>
        </w:rPr>
        <w:t xml:space="preserve">η </w:t>
      </w:r>
      <w:r>
        <w:rPr>
          <w:rFonts w:eastAsia="Times New Roman"/>
          <w:color w:val="000000"/>
          <w:szCs w:val="24"/>
        </w:rPr>
        <w:t>Διάσκεψη</w:t>
      </w:r>
      <w:r w:rsidRPr="006E12FC">
        <w:rPr>
          <w:rFonts w:eastAsia="Times New Roman"/>
          <w:color w:val="000000"/>
          <w:szCs w:val="24"/>
        </w:rPr>
        <w:t xml:space="preserve"> των Προέδρων</w:t>
      </w:r>
      <w:r>
        <w:rPr>
          <w:rFonts w:eastAsia="Times New Roman"/>
          <w:color w:val="000000"/>
          <w:szCs w:val="24"/>
        </w:rPr>
        <w:t xml:space="preserve"> αποφάσισε στη συνεδρίασή της στις </w:t>
      </w:r>
      <w:r w:rsidRPr="006E12FC">
        <w:rPr>
          <w:rFonts w:eastAsia="Times New Roman"/>
          <w:color w:val="000000"/>
          <w:szCs w:val="24"/>
        </w:rPr>
        <w:t xml:space="preserve">7 Μαρτίου 2018 </w:t>
      </w:r>
      <w:r>
        <w:rPr>
          <w:rFonts w:eastAsia="Times New Roman"/>
          <w:color w:val="000000"/>
          <w:szCs w:val="24"/>
        </w:rPr>
        <w:t xml:space="preserve">να </w:t>
      </w:r>
      <w:r w:rsidRPr="006E12FC">
        <w:rPr>
          <w:rFonts w:eastAsia="Times New Roman"/>
          <w:color w:val="000000"/>
          <w:szCs w:val="24"/>
        </w:rPr>
        <w:t xml:space="preserve">ενεργοποιηθεί </w:t>
      </w:r>
      <w:r w:rsidRPr="006E12FC">
        <w:rPr>
          <w:rFonts w:eastAsia="Times New Roman"/>
          <w:color w:val="000000"/>
          <w:szCs w:val="24"/>
        </w:rPr>
        <w:t xml:space="preserve">για τη διαδικασία αυτή το νέο σύστημα ηλεκτρονικής ονομαστικής ψηφοφορίας. </w:t>
      </w:r>
      <w:r w:rsidRPr="006E12FC">
        <w:rPr>
          <w:rFonts w:eastAsia="Times New Roman"/>
          <w:szCs w:val="24"/>
        </w:rPr>
        <w:t>Αφού, λοιπόν, ολοκληρωθεί η συζήτηση επί των περιπτώσεων της σημερινής ειδικής ημερήσιας διάτ</w:t>
      </w:r>
      <w:r w:rsidRPr="006E12FC">
        <w:rPr>
          <w:rFonts w:eastAsia="Times New Roman"/>
          <w:szCs w:val="24"/>
        </w:rPr>
        <w:t xml:space="preserve">αξης, θα προχωρήσουμε σε ονομαστική ηλεκτρονική ψηφοφορία, όπως σας προανέφερα. </w:t>
      </w:r>
    </w:p>
    <w:p w14:paraId="7632C5A9"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Η πρώτη υπόθεση αφορά τον συνάδελφο κ. </w:t>
      </w:r>
      <w:r>
        <w:rPr>
          <w:rFonts w:eastAsia="Times New Roman"/>
          <w:szCs w:val="24"/>
        </w:rPr>
        <w:t xml:space="preserve">Θεόδωρο </w:t>
      </w:r>
      <w:proofErr w:type="spellStart"/>
      <w:r>
        <w:rPr>
          <w:rFonts w:eastAsia="Times New Roman"/>
          <w:szCs w:val="24"/>
        </w:rPr>
        <w:t>Φορτσάκη</w:t>
      </w:r>
      <w:proofErr w:type="spellEnd"/>
      <w:r>
        <w:rPr>
          <w:rFonts w:eastAsia="Times New Roman"/>
          <w:szCs w:val="24"/>
        </w:rPr>
        <w:t>.</w:t>
      </w:r>
      <w:r w:rsidRPr="006E12FC">
        <w:rPr>
          <w:rFonts w:eastAsia="Times New Roman"/>
          <w:szCs w:val="24"/>
        </w:rPr>
        <w:t xml:space="preserve"> </w:t>
      </w:r>
    </w:p>
    <w:p w14:paraId="7632C5AA"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Επί της πρώτης αιτήσεως </w:t>
      </w:r>
      <w:r w:rsidRPr="006E12FC">
        <w:rPr>
          <w:rFonts w:eastAsia="Times New Roman"/>
          <w:szCs w:val="24"/>
        </w:rPr>
        <w:t xml:space="preserve">υπάρχει συνάδελφος που ζητάει τον λόγο κατά το άρθρο 108 του Κανονισμού; </w:t>
      </w:r>
    </w:p>
    <w:p w14:paraId="7632C5AB" w14:textId="77777777" w:rsidR="00845256" w:rsidRDefault="00BE25C9">
      <w:pPr>
        <w:spacing w:line="600" w:lineRule="auto"/>
        <w:ind w:firstLine="720"/>
        <w:contextualSpacing/>
        <w:jc w:val="both"/>
        <w:rPr>
          <w:rFonts w:eastAsia="Times New Roman"/>
          <w:szCs w:val="24"/>
        </w:rPr>
      </w:pPr>
      <w:r w:rsidRPr="002D0119">
        <w:rPr>
          <w:rFonts w:eastAsia="Times New Roman"/>
          <w:b/>
          <w:szCs w:val="24"/>
        </w:rPr>
        <w:t>ΘΕΟΔΩΡΟΣ ΦΟΡΤΣΑΚΗΣ:</w:t>
      </w:r>
      <w:r>
        <w:rPr>
          <w:rFonts w:eastAsia="Times New Roman"/>
          <w:szCs w:val="24"/>
        </w:rPr>
        <w:t xml:space="preserve"> Κύριε Πρόεδρε, ζητώ τον λόγο.</w:t>
      </w:r>
    </w:p>
    <w:p w14:paraId="7632C5AC" w14:textId="77777777" w:rsidR="00845256" w:rsidRDefault="00BE25C9">
      <w:pPr>
        <w:spacing w:line="600" w:lineRule="auto"/>
        <w:ind w:firstLine="720"/>
        <w:contextualSpacing/>
        <w:jc w:val="both"/>
        <w:rPr>
          <w:rFonts w:eastAsia="Times New Roman"/>
          <w:szCs w:val="24"/>
        </w:rPr>
      </w:pPr>
      <w:r w:rsidRPr="002D0119">
        <w:rPr>
          <w:rFonts w:eastAsia="Times New Roman"/>
          <w:b/>
          <w:szCs w:val="24"/>
        </w:rPr>
        <w:t>ΠΡΟΕΔΡΕΥΩΝ (Αναστάσιος Κουράκης):</w:t>
      </w:r>
      <w:r>
        <w:rPr>
          <w:rFonts w:eastAsia="Times New Roman"/>
          <w:szCs w:val="24"/>
        </w:rPr>
        <w:t xml:space="preserve"> Τον λόγο έχει ο κ. </w:t>
      </w:r>
      <w:proofErr w:type="spellStart"/>
      <w:r>
        <w:rPr>
          <w:rFonts w:eastAsia="Times New Roman"/>
          <w:szCs w:val="24"/>
        </w:rPr>
        <w:t>Φορτσάκης</w:t>
      </w:r>
      <w:proofErr w:type="spellEnd"/>
      <w:r>
        <w:rPr>
          <w:rFonts w:eastAsia="Times New Roman"/>
          <w:szCs w:val="24"/>
        </w:rPr>
        <w:t>.</w:t>
      </w:r>
    </w:p>
    <w:p w14:paraId="7632C5AD" w14:textId="77777777" w:rsidR="00845256" w:rsidRDefault="00BE25C9">
      <w:pPr>
        <w:spacing w:line="600" w:lineRule="auto"/>
        <w:ind w:firstLine="720"/>
        <w:contextualSpacing/>
        <w:jc w:val="both"/>
        <w:rPr>
          <w:rFonts w:eastAsia="Times New Roman"/>
          <w:szCs w:val="24"/>
        </w:rPr>
      </w:pPr>
      <w:r>
        <w:rPr>
          <w:rFonts w:eastAsia="Times New Roman"/>
          <w:b/>
          <w:szCs w:val="24"/>
        </w:rPr>
        <w:t>ΘΕΟΔΩΡΟΣ ΦΟΡΤΣΑΚΗΣ:</w:t>
      </w:r>
      <w:r>
        <w:rPr>
          <w:rFonts w:eastAsia="Times New Roman"/>
          <w:szCs w:val="24"/>
        </w:rPr>
        <w:t xml:space="preserve"> Ευχαριστώ πολύ, κύριε Πρόεδρε.</w:t>
      </w:r>
    </w:p>
    <w:p w14:paraId="7632C5AE"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Ήθελα να διαφωτίσω το Σώμα με δυο λόγια για το θέμα το δικό μου. Κατηγορούμαι για ένα πλημμέλημα</w:t>
      </w:r>
      <w:r>
        <w:rPr>
          <w:rFonts w:eastAsia="Times New Roman"/>
          <w:szCs w:val="24"/>
        </w:rPr>
        <w:t>,</w:t>
      </w:r>
      <w:r>
        <w:rPr>
          <w:rFonts w:eastAsia="Times New Roman"/>
          <w:szCs w:val="24"/>
        </w:rPr>
        <w:t xml:space="preserve"> το οποίο υποτίθεται ότι διέπραξα όσο ήμουν πρύτανης</w:t>
      </w:r>
      <w:r>
        <w:rPr>
          <w:rFonts w:eastAsia="Times New Roman"/>
          <w:szCs w:val="24"/>
        </w:rPr>
        <w:t>,</w:t>
      </w:r>
      <w:r>
        <w:rPr>
          <w:rFonts w:eastAsia="Times New Roman"/>
          <w:szCs w:val="24"/>
        </w:rPr>
        <w:t xml:space="preserve"> καταβάλλοντας στους υπαλλήλους του ΕΛΚΕ 25.000 ευρώ ως υπερωρία εργασίας, επίδομα το οποίο καταβάλλεται σταθερά από το 2008 απ’ όλους τους πρυτάνεις.</w:t>
      </w:r>
    </w:p>
    <w:p w14:paraId="7632C5AF" w14:textId="77777777" w:rsidR="00845256" w:rsidRDefault="00BE25C9">
      <w:pPr>
        <w:spacing w:line="600" w:lineRule="auto"/>
        <w:ind w:firstLine="720"/>
        <w:contextualSpacing/>
        <w:jc w:val="both"/>
        <w:rPr>
          <w:rFonts w:eastAsia="Times New Roman"/>
          <w:szCs w:val="24"/>
        </w:rPr>
      </w:pPr>
      <w:r>
        <w:rPr>
          <w:rFonts w:eastAsia="Times New Roman"/>
          <w:szCs w:val="24"/>
        </w:rPr>
        <w:t>Επισημαίνω ότι για τον ίδιο λόγο</w:t>
      </w:r>
      <w:r>
        <w:rPr>
          <w:rFonts w:eastAsia="Times New Roman"/>
          <w:szCs w:val="24"/>
        </w:rPr>
        <w:t>,</w:t>
      </w:r>
      <w:r>
        <w:rPr>
          <w:rFonts w:eastAsia="Times New Roman"/>
          <w:szCs w:val="24"/>
        </w:rPr>
        <w:t xml:space="preserve"> έχει κατηγορηθεί κ</w:t>
      </w:r>
      <w:r>
        <w:rPr>
          <w:rFonts w:eastAsia="Times New Roman"/>
          <w:szCs w:val="24"/>
        </w:rPr>
        <w:t xml:space="preserve">αι ο προηγούμενος από εμένα πρύτανης, ο κ. </w:t>
      </w:r>
      <w:proofErr w:type="spellStart"/>
      <w:r>
        <w:rPr>
          <w:rFonts w:eastAsia="Times New Roman"/>
          <w:szCs w:val="24"/>
        </w:rPr>
        <w:t>Πελεγρίνης</w:t>
      </w:r>
      <w:proofErr w:type="spellEnd"/>
      <w:r>
        <w:rPr>
          <w:rFonts w:eastAsia="Times New Roman"/>
          <w:szCs w:val="24"/>
        </w:rPr>
        <w:t>, ενώ για τους προηγούμενους δεν υπήρξε ζήτημα</w:t>
      </w:r>
      <w:r>
        <w:rPr>
          <w:rFonts w:eastAsia="Times New Roman"/>
          <w:szCs w:val="24"/>
        </w:rPr>
        <w:t>,</w:t>
      </w:r>
      <w:r>
        <w:rPr>
          <w:rFonts w:eastAsia="Times New Roman"/>
          <w:szCs w:val="24"/>
        </w:rPr>
        <w:t xml:space="preserve"> γιατί έχει παραγραφεί.</w:t>
      </w:r>
    </w:p>
    <w:p w14:paraId="7632C5B0" w14:textId="77777777" w:rsidR="00845256" w:rsidRDefault="00BE25C9">
      <w:pPr>
        <w:spacing w:line="600" w:lineRule="auto"/>
        <w:ind w:firstLine="720"/>
        <w:contextualSpacing/>
        <w:jc w:val="both"/>
        <w:rPr>
          <w:rFonts w:eastAsia="Times New Roman"/>
          <w:szCs w:val="24"/>
        </w:rPr>
      </w:pPr>
      <w:r>
        <w:rPr>
          <w:rFonts w:eastAsia="Times New Roman"/>
          <w:szCs w:val="24"/>
        </w:rPr>
        <w:t>Το ζήτημα έχει ουσιαστικώς κριθεί από πολλές πλευρές. Πρώτον, διότι νόμος του 2016 νομιμοποίησε αυτά τα επιδόματα. Δεύτερον, διότι ο</w:t>
      </w:r>
      <w:r>
        <w:rPr>
          <w:rFonts w:eastAsia="Times New Roman"/>
          <w:szCs w:val="24"/>
        </w:rPr>
        <w:t>υδέποτε ως πρύτανης -παραπέμφθηκε όλη η σύγκλητος- ή ως σύγκλητος αποφασίσαμε την καταβολή, γιατί αυτή γινόταν σταθερά από το 2008. Επομένως</w:t>
      </w:r>
      <w:r>
        <w:rPr>
          <w:rFonts w:eastAsia="Times New Roman"/>
          <w:szCs w:val="24"/>
        </w:rPr>
        <w:t>,</w:t>
      </w:r>
      <w:r>
        <w:rPr>
          <w:rFonts w:eastAsia="Times New Roman"/>
          <w:szCs w:val="24"/>
        </w:rPr>
        <w:t xml:space="preserve"> δεν ξανασυζητήθηκε ποτέ το θέμα. Τρίτον, έγινε η δίκη για τους υπόλοιπους, δηλαδή</w:t>
      </w:r>
      <w:r>
        <w:rPr>
          <w:rFonts w:eastAsia="Times New Roman"/>
          <w:szCs w:val="24"/>
        </w:rPr>
        <w:t>,</w:t>
      </w:r>
      <w:r>
        <w:rPr>
          <w:rFonts w:eastAsia="Times New Roman"/>
          <w:szCs w:val="24"/>
        </w:rPr>
        <w:t xml:space="preserve"> αν εγώ δεν ήμουν Βουλευτής θα ε</w:t>
      </w:r>
      <w:r>
        <w:rPr>
          <w:rFonts w:eastAsia="Times New Roman"/>
          <w:szCs w:val="24"/>
        </w:rPr>
        <w:t>ίχα ήδη δικαστεί από προχθές μαζί με την ομάδα των συγκλητικών, και αθωώθηκαν όλοι.</w:t>
      </w:r>
    </w:p>
    <w:p w14:paraId="7632C5B1"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Το να έρχεται </w:t>
      </w:r>
      <w:r>
        <w:rPr>
          <w:rFonts w:eastAsia="Times New Roman"/>
          <w:szCs w:val="24"/>
        </w:rPr>
        <w:t xml:space="preserve">τώρα, </w:t>
      </w:r>
      <w:r>
        <w:rPr>
          <w:rFonts w:eastAsia="Times New Roman"/>
          <w:szCs w:val="24"/>
        </w:rPr>
        <w:t>αυτήν την ώρα, μετά από πέντε χρόνια, μία ιστορία η οποία να θεωρεί την ώρα των εκλογών ότι έχω διαπράξει το αδίκημα της απιστίας στο πανεπιστήμιο είναι</w:t>
      </w:r>
      <w:r>
        <w:rPr>
          <w:rFonts w:eastAsia="Times New Roman"/>
          <w:szCs w:val="24"/>
        </w:rPr>
        <w:t xml:space="preserve"> κάτι</w:t>
      </w:r>
      <w:r>
        <w:rPr>
          <w:rFonts w:eastAsia="Times New Roman"/>
          <w:szCs w:val="24"/>
        </w:rPr>
        <w:t>,</w:t>
      </w:r>
      <w:r>
        <w:rPr>
          <w:rFonts w:eastAsia="Times New Roman"/>
          <w:szCs w:val="24"/>
        </w:rPr>
        <w:t xml:space="preserve"> το οποίο με ενοχλεί βαθύτατα. Θεωρώ ότι αυτή η υπόθεση έπρεπε να έχει κλείσει ήδη και με την κρίση του δικαστηρίου που έγινε προχθές.</w:t>
      </w:r>
    </w:p>
    <w:p w14:paraId="7632C5B2" w14:textId="77777777" w:rsidR="00845256" w:rsidRDefault="00BE25C9">
      <w:pPr>
        <w:spacing w:line="600" w:lineRule="auto"/>
        <w:ind w:firstLine="720"/>
        <w:contextualSpacing/>
        <w:jc w:val="both"/>
        <w:rPr>
          <w:rFonts w:eastAsia="Times New Roman"/>
          <w:szCs w:val="24"/>
        </w:rPr>
      </w:pPr>
      <w:r>
        <w:rPr>
          <w:rFonts w:eastAsia="Times New Roman"/>
          <w:szCs w:val="24"/>
        </w:rPr>
        <w:t>Επιπλέον</w:t>
      </w:r>
      <w:r>
        <w:rPr>
          <w:rFonts w:eastAsia="Times New Roman"/>
          <w:szCs w:val="24"/>
        </w:rPr>
        <w:t>,</w:t>
      </w:r>
      <w:r>
        <w:rPr>
          <w:rFonts w:eastAsia="Times New Roman"/>
          <w:szCs w:val="24"/>
        </w:rPr>
        <w:t xml:space="preserve"> επισημαίνω στο Σώμα ότι και η Επιθεώρηση Εργασίας, που ήρθε στο πανεπιστήμιο, και το Ελεγκτικό Συνέδριο έ</w:t>
      </w:r>
      <w:r>
        <w:rPr>
          <w:rFonts w:eastAsia="Times New Roman"/>
          <w:szCs w:val="24"/>
        </w:rPr>
        <w:t xml:space="preserve">χουν κρίνει όλες τις καταβολές νόμιμες. Ο δε εισαγγελέας, που παρέπεμψε την υπόθεση για τους είκοσι καθηγητές, σημειώνει στο κείμενό του ότι αμφιβάλλει ο ίδιος αν υπάρχει νόμιμη βάση, αλλά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προτιμά να υπάρξει κρίση δικαστηρίου, η οποία κ</w:t>
      </w:r>
      <w:r>
        <w:rPr>
          <w:rFonts w:eastAsia="Times New Roman"/>
          <w:szCs w:val="24"/>
        </w:rPr>
        <w:t>αι μεσολάβησε χθες. Τα υπόλοιπα</w:t>
      </w:r>
      <w:r>
        <w:rPr>
          <w:rFonts w:eastAsia="Times New Roman"/>
          <w:szCs w:val="24"/>
        </w:rPr>
        <w:t>,</w:t>
      </w:r>
      <w:r>
        <w:rPr>
          <w:rFonts w:eastAsia="Times New Roman"/>
          <w:szCs w:val="24"/>
        </w:rPr>
        <w:t xml:space="preserve"> είναι στην κρίση του Σώματος.</w:t>
      </w:r>
    </w:p>
    <w:p w14:paraId="7632C5B3" w14:textId="77777777" w:rsidR="00845256" w:rsidRDefault="00BE25C9">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7632C5B4" w14:textId="77777777" w:rsidR="00845256" w:rsidRDefault="00BE25C9">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w:t>
      </w:r>
      <w:proofErr w:type="spellStart"/>
      <w:r>
        <w:rPr>
          <w:rFonts w:eastAsia="Times New Roman"/>
          <w:szCs w:val="24"/>
        </w:rPr>
        <w:t>Φορτσάκη</w:t>
      </w:r>
      <w:proofErr w:type="spellEnd"/>
      <w:r>
        <w:rPr>
          <w:rFonts w:eastAsia="Times New Roman"/>
          <w:szCs w:val="24"/>
        </w:rPr>
        <w:t>.</w:t>
      </w:r>
    </w:p>
    <w:p w14:paraId="7632C5B5"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Η δεύτερη υπόθεση αφορά τον συνάδελφο κ. </w:t>
      </w:r>
      <w:r>
        <w:rPr>
          <w:rFonts w:eastAsia="Times New Roman"/>
          <w:szCs w:val="24"/>
        </w:rPr>
        <w:t>Νικόλαο Φίλη</w:t>
      </w:r>
      <w:r w:rsidRPr="006E12FC">
        <w:rPr>
          <w:rFonts w:eastAsia="Times New Roman"/>
          <w:szCs w:val="24"/>
        </w:rPr>
        <w:t>.</w:t>
      </w:r>
    </w:p>
    <w:p w14:paraId="7632C5B6"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Επί της δεύτερης αιτήσεως </w:t>
      </w:r>
      <w:r w:rsidRPr="006E12FC">
        <w:rPr>
          <w:rFonts w:eastAsia="Times New Roman"/>
          <w:szCs w:val="24"/>
        </w:rPr>
        <w:t>υπάρχει συνάδελφο</w:t>
      </w:r>
      <w:r w:rsidRPr="006E12FC">
        <w:rPr>
          <w:rFonts w:eastAsia="Times New Roman"/>
          <w:szCs w:val="24"/>
        </w:rPr>
        <w:t xml:space="preserve">ς που ζητάει τον λόγο κατά το άρθρο 108 του Κανονισμού; </w:t>
      </w:r>
    </w:p>
    <w:p w14:paraId="7632C5B7" w14:textId="77777777" w:rsidR="00845256" w:rsidRDefault="00BE25C9">
      <w:pPr>
        <w:spacing w:line="600" w:lineRule="auto"/>
        <w:ind w:firstLine="720"/>
        <w:contextualSpacing/>
        <w:jc w:val="both"/>
        <w:rPr>
          <w:rFonts w:eastAsia="Times New Roman"/>
          <w:szCs w:val="24"/>
        </w:rPr>
      </w:pPr>
      <w:r w:rsidRPr="001F1E4F">
        <w:rPr>
          <w:rFonts w:eastAsia="Times New Roman"/>
          <w:b/>
          <w:szCs w:val="24"/>
        </w:rPr>
        <w:lastRenderedPageBreak/>
        <w:t>ΝΙΚΟΛΑΟΣ ΦΙΛΗΣ:</w:t>
      </w:r>
      <w:r>
        <w:rPr>
          <w:rFonts w:eastAsia="Times New Roman"/>
          <w:szCs w:val="24"/>
        </w:rPr>
        <w:t xml:space="preserve"> Κύριε Πρόεδρε, ζητώ τον λόγο.</w:t>
      </w:r>
    </w:p>
    <w:p w14:paraId="7632C5B8" w14:textId="77777777" w:rsidR="00845256" w:rsidRDefault="00BE25C9">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ο κ. Φίλης.</w:t>
      </w:r>
    </w:p>
    <w:p w14:paraId="7632C5B9" w14:textId="77777777" w:rsidR="00845256" w:rsidRDefault="00BE25C9">
      <w:pPr>
        <w:spacing w:line="600" w:lineRule="auto"/>
        <w:ind w:firstLine="720"/>
        <w:contextualSpacing/>
        <w:jc w:val="both"/>
        <w:rPr>
          <w:rFonts w:eastAsia="Times New Roman"/>
          <w:szCs w:val="24"/>
        </w:rPr>
      </w:pPr>
      <w:r w:rsidRPr="001F1E4F">
        <w:rPr>
          <w:rFonts w:eastAsia="Times New Roman"/>
          <w:b/>
          <w:szCs w:val="24"/>
        </w:rPr>
        <w:t>ΝΙΚΟΛΑΟΣ ΦΙΛΗΣ:</w:t>
      </w:r>
      <w:r>
        <w:rPr>
          <w:rFonts w:eastAsia="Times New Roman"/>
          <w:szCs w:val="24"/>
        </w:rPr>
        <w:t xml:space="preserve"> Ευχαριστώ, κύριε Πρόεδρε.</w:t>
      </w:r>
    </w:p>
    <w:p w14:paraId="7632C5BA" w14:textId="77777777" w:rsidR="00845256" w:rsidRDefault="00BE25C9">
      <w:pPr>
        <w:spacing w:line="600" w:lineRule="auto"/>
        <w:ind w:firstLine="720"/>
        <w:contextualSpacing/>
        <w:jc w:val="both"/>
        <w:rPr>
          <w:rFonts w:eastAsia="Times New Roman"/>
          <w:szCs w:val="24"/>
        </w:rPr>
      </w:pPr>
      <w:r>
        <w:rPr>
          <w:rFonts w:eastAsia="Times New Roman"/>
          <w:szCs w:val="24"/>
        </w:rPr>
        <w:t>Η υπόθεση είναι κλασική περίπτωση</w:t>
      </w:r>
      <w:r>
        <w:rPr>
          <w:rFonts w:eastAsia="Times New Roman"/>
          <w:szCs w:val="24"/>
        </w:rPr>
        <w:t>,</w:t>
      </w:r>
      <w:r>
        <w:rPr>
          <w:rFonts w:eastAsia="Times New Roman"/>
          <w:szCs w:val="24"/>
        </w:rPr>
        <w:t xml:space="preserve"> που υπάγεται στη</w:t>
      </w:r>
      <w:r>
        <w:rPr>
          <w:rFonts w:eastAsia="Times New Roman"/>
          <w:szCs w:val="24"/>
        </w:rPr>
        <w:t>ν πρόβλεψη του Συντάγματος</w:t>
      </w:r>
      <w:r>
        <w:rPr>
          <w:rFonts w:eastAsia="Times New Roman"/>
          <w:szCs w:val="24"/>
        </w:rPr>
        <w:t>,</w:t>
      </w:r>
      <w:r>
        <w:rPr>
          <w:rFonts w:eastAsia="Times New Roman"/>
          <w:szCs w:val="24"/>
        </w:rPr>
        <w:t xml:space="preserve"> σχετικά με την κατοχύρωση του δικαιώματος των Βουλευτών να διατυπώνουν την πολιτική τους άποψη.</w:t>
      </w:r>
    </w:p>
    <w:p w14:paraId="7632C5BB"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Πρόκειται για τα γνωστά τραγικά γεγονότα στη γειτονική χώρα, στην Αλβανία και την εκτέλεση του </w:t>
      </w:r>
      <w:proofErr w:type="spellStart"/>
      <w:r>
        <w:rPr>
          <w:rFonts w:eastAsia="Times New Roman"/>
          <w:szCs w:val="24"/>
        </w:rPr>
        <w:t>Κατσίφα</w:t>
      </w:r>
      <w:proofErr w:type="spellEnd"/>
      <w:r>
        <w:rPr>
          <w:rFonts w:eastAsia="Times New Roman"/>
          <w:szCs w:val="24"/>
        </w:rPr>
        <w:t xml:space="preserve"> από τις αλβανικές αρχές</w:t>
      </w:r>
      <w:r>
        <w:rPr>
          <w:rFonts w:eastAsia="Times New Roman"/>
          <w:szCs w:val="24"/>
        </w:rPr>
        <w:t>,</w:t>
      </w:r>
      <w:r>
        <w:rPr>
          <w:rFonts w:eastAsia="Times New Roman"/>
          <w:szCs w:val="24"/>
        </w:rPr>
        <w:t xml:space="preserve"> υπό </w:t>
      </w:r>
      <w:r>
        <w:rPr>
          <w:rFonts w:eastAsia="Times New Roman"/>
          <w:szCs w:val="24"/>
        </w:rPr>
        <w:t>τις γνωστές συνθήκες</w:t>
      </w:r>
      <w:r>
        <w:rPr>
          <w:rFonts w:eastAsia="Times New Roman"/>
          <w:szCs w:val="24"/>
        </w:rPr>
        <w:t>,</w:t>
      </w:r>
      <w:r>
        <w:rPr>
          <w:rFonts w:eastAsia="Times New Roman"/>
          <w:szCs w:val="24"/>
        </w:rPr>
        <w:t xml:space="preserve"> που δεν θέλω να αναπτύξω τώρα.</w:t>
      </w:r>
    </w:p>
    <w:p w14:paraId="7632C5BC" w14:textId="77777777" w:rsidR="00845256" w:rsidRDefault="00BE25C9">
      <w:pPr>
        <w:spacing w:line="600" w:lineRule="auto"/>
        <w:ind w:firstLine="720"/>
        <w:contextualSpacing/>
        <w:jc w:val="both"/>
        <w:rPr>
          <w:rFonts w:eastAsia="Times New Roman"/>
          <w:szCs w:val="24"/>
        </w:rPr>
      </w:pPr>
      <w:r>
        <w:rPr>
          <w:rFonts w:eastAsia="Times New Roman"/>
          <w:szCs w:val="24"/>
        </w:rPr>
        <w:t>Θέλω να διαβεβαιώσω την ελληνική Βουλή ότι με σεβασμό στον άδικα χαμένο ομογενή, με σεβασμό στον πόνο των γονιών, αλλά και με πλήρη και σαφή οριοθέτηση από πρακτικές του κατ’ επαγγέλματος βορειοηπειρωτικ</w:t>
      </w:r>
      <w:r>
        <w:rPr>
          <w:rFonts w:eastAsia="Times New Roman"/>
          <w:szCs w:val="24"/>
        </w:rPr>
        <w:t>ού αλυτρωτισμού διατύπωσα τότε την άποψή μου</w:t>
      </w:r>
      <w:r>
        <w:rPr>
          <w:rFonts w:eastAsia="Times New Roman"/>
          <w:szCs w:val="24"/>
        </w:rPr>
        <w:t>,</w:t>
      </w:r>
      <w:r>
        <w:rPr>
          <w:rFonts w:eastAsia="Times New Roman"/>
          <w:szCs w:val="24"/>
        </w:rPr>
        <w:t xml:space="preserve"> στην οποία και επιμένω. Το τονίζω: με σεβασμό στον ανθρώπινο </w:t>
      </w:r>
      <w:r>
        <w:rPr>
          <w:rFonts w:eastAsia="Times New Roman"/>
          <w:szCs w:val="24"/>
        </w:rPr>
        <w:t xml:space="preserve">πόνο </w:t>
      </w:r>
      <w:r>
        <w:rPr>
          <w:rFonts w:eastAsia="Times New Roman"/>
          <w:szCs w:val="24"/>
        </w:rPr>
        <w:t xml:space="preserve">και στην τραγωδία. Πρόκειται, επαναλαμβάνω, για μια διατύπωση γνώμης στο πλαίσιο των βουλευτικών μου </w:t>
      </w:r>
      <w:r>
        <w:rPr>
          <w:rFonts w:eastAsia="Times New Roman"/>
          <w:szCs w:val="24"/>
        </w:rPr>
        <w:lastRenderedPageBreak/>
        <w:t>καθηκόντων και συνεπώς</w:t>
      </w:r>
      <w:r>
        <w:rPr>
          <w:rFonts w:eastAsia="Times New Roman"/>
          <w:szCs w:val="24"/>
        </w:rPr>
        <w:t>,</w:t>
      </w:r>
      <w:r>
        <w:rPr>
          <w:rFonts w:eastAsia="Times New Roman"/>
          <w:szCs w:val="24"/>
        </w:rPr>
        <w:t xml:space="preserve"> είναι ο ορισμός της</w:t>
      </w:r>
      <w:r>
        <w:rPr>
          <w:rFonts w:eastAsia="Times New Roman"/>
          <w:szCs w:val="24"/>
        </w:rPr>
        <w:t xml:space="preserve"> πρόβλεψης του Συντάγματος που δεν επιτρέπει να υπάρξει δικαστική διερεύνηση αυτήν τη στιγμή.</w:t>
      </w:r>
    </w:p>
    <w:p w14:paraId="7632C5BD" w14:textId="77777777" w:rsidR="00845256" w:rsidRDefault="00BE25C9">
      <w:pPr>
        <w:spacing w:line="600" w:lineRule="auto"/>
        <w:ind w:firstLine="720"/>
        <w:contextualSpacing/>
        <w:jc w:val="both"/>
        <w:rPr>
          <w:rFonts w:eastAsia="Times New Roman"/>
          <w:szCs w:val="24"/>
        </w:rPr>
      </w:pPr>
      <w:r>
        <w:rPr>
          <w:rFonts w:eastAsia="Times New Roman"/>
          <w:szCs w:val="24"/>
        </w:rPr>
        <w:t>Ευχαριστώ.</w:t>
      </w:r>
    </w:p>
    <w:p w14:paraId="7632C5BE" w14:textId="77777777" w:rsidR="00845256" w:rsidRDefault="00BE25C9">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Φίλη.</w:t>
      </w:r>
    </w:p>
    <w:p w14:paraId="7632C5BF"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Η </w:t>
      </w:r>
      <w:r>
        <w:rPr>
          <w:rFonts w:eastAsia="Times New Roman"/>
          <w:szCs w:val="24"/>
        </w:rPr>
        <w:t>τρίτη</w:t>
      </w:r>
      <w:r w:rsidRPr="006E12FC">
        <w:rPr>
          <w:rFonts w:eastAsia="Times New Roman"/>
          <w:szCs w:val="24"/>
        </w:rPr>
        <w:t xml:space="preserve"> υπόθεση αφορά τον συνάδελφο κ. </w:t>
      </w:r>
      <w:r>
        <w:rPr>
          <w:rFonts w:eastAsia="Times New Roman"/>
          <w:szCs w:val="24"/>
        </w:rPr>
        <w:t>Αριστείδη Φωκά</w:t>
      </w:r>
      <w:r w:rsidRPr="006E12FC">
        <w:rPr>
          <w:rFonts w:eastAsia="Times New Roman"/>
          <w:szCs w:val="24"/>
        </w:rPr>
        <w:t xml:space="preserve">. </w:t>
      </w:r>
    </w:p>
    <w:p w14:paraId="7632C5C0"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Επί της </w:t>
      </w:r>
      <w:r>
        <w:rPr>
          <w:rFonts w:eastAsia="Times New Roman"/>
          <w:szCs w:val="24"/>
        </w:rPr>
        <w:t xml:space="preserve">τρίτης αιτήσεως </w:t>
      </w:r>
      <w:r w:rsidRPr="006E12FC">
        <w:rPr>
          <w:rFonts w:eastAsia="Times New Roman"/>
          <w:szCs w:val="24"/>
        </w:rPr>
        <w:t xml:space="preserve">υπάρχει συνάδελφος που ζητάει τον λόγο κατά το άρθρο 108 του Κανονισμού; Δεν υπάρχει κάποιος συνάδελφος. </w:t>
      </w:r>
    </w:p>
    <w:p w14:paraId="7632C5C1"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Σας επισημαίνουμε ότι η ψηφοφορία περιλαμβάνει </w:t>
      </w:r>
      <w:r>
        <w:rPr>
          <w:rFonts w:eastAsia="Times New Roman"/>
          <w:szCs w:val="24"/>
        </w:rPr>
        <w:t>τρεις</w:t>
      </w:r>
      <w:r w:rsidRPr="006E12FC">
        <w:rPr>
          <w:rFonts w:eastAsia="Times New Roman"/>
          <w:szCs w:val="24"/>
        </w:rPr>
        <w:t xml:space="preserve"> διαφορετικές υποθέσεις άρσης ασυλίας Βουλευτών. Κάθε φορά</w:t>
      </w:r>
      <w:r>
        <w:rPr>
          <w:rFonts w:eastAsia="Times New Roman"/>
          <w:szCs w:val="24"/>
        </w:rPr>
        <w:t>,</w:t>
      </w:r>
      <w:r w:rsidRPr="006E12FC">
        <w:rPr>
          <w:rFonts w:eastAsia="Times New Roman"/>
          <w:szCs w:val="24"/>
        </w:rPr>
        <w:t xml:space="preserve"> στην οθόνη εμφανίζεται μία υπόθεση προ</w:t>
      </w:r>
      <w:r w:rsidRPr="006E12FC">
        <w:rPr>
          <w:rFonts w:eastAsia="Times New Roman"/>
          <w:szCs w:val="24"/>
        </w:rPr>
        <w:t xml:space="preserve">ς ψήφιση. Για να εμφανιστεί η επόμενη ή η προηγούμενη, πρέπει να πατήσετε το βέλος πάνω, στο δεξί ή αριστερό μέρος της οθόνης αντίστοιχα. </w:t>
      </w:r>
    </w:p>
    <w:p w14:paraId="7632C5C2"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lastRenderedPageBreak/>
        <w:t>Βεβαιωθείτε ότι έχετε ψηφίσει όλες τις υποθέσεις άρσης ασυλίας. Αφού καταχωρήσετε την ψήφο σας, έχετε τη δυνατότητα ν</w:t>
      </w:r>
      <w:r w:rsidRPr="006E12FC">
        <w:rPr>
          <w:rFonts w:eastAsia="Times New Roman"/>
          <w:szCs w:val="24"/>
        </w:rPr>
        <w:t xml:space="preserve">α την ελέγξετε ή και να την αναθεωρήσετε έως τη λήξη της ψηφοφορίας. </w:t>
      </w:r>
    </w:p>
    <w:p w14:paraId="7632C5C3"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Για οποιαδήποτε απορία, απευθυνθείτε στο Προεδρείο, προκειμένου να σας συνδράμουν οι αρμόδιοι υπάλληλοι. </w:t>
      </w:r>
    </w:p>
    <w:p w14:paraId="7632C5C4" w14:textId="77777777" w:rsidR="00845256" w:rsidRDefault="00BE25C9">
      <w:pPr>
        <w:spacing w:line="600" w:lineRule="auto"/>
        <w:ind w:firstLine="720"/>
        <w:contextualSpacing/>
        <w:jc w:val="both"/>
        <w:rPr>
          <w:rFonts w:eastAsia="Times New Roman"/>
          <w:szCs w:val="24"/>
        </w:rPr>
      </w:pPr>
      <w:r>
        <w:rPr>
          <w:rFonts w:eastAsia="Times New Roman"/>
          <w:szCs w:val="24"/>
        </w:rPr>
        <w:t>Επαναλαμβάνω, σας παρακαλώ, μην απομακρυνθείτε από την Αίθουσα γιατί αμέσως μετά</w:t>
      </w:r>
      <w:r>
        <w:rPr>
          <w:rFonts w:eastAsia="Times New Roman"/>
          <w:szCs w:val="24"/>
        </w:rPr>
        <w:t xml:space="preserve"> έχουμε την εκλογή του Ζ΄ Αντιπροέδρου της Βουλής.</w:t>
      </w:r>
    </w:p>
    <w:p w14:paraId="7632C5C5"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Παρακαλώ να ανοίξει το σύστημα ηλεκτρονικής ψηφοφορίας. </w:t>
      </w:r>
    </w:p>
    <w:p w14:paraId="7632C5C6" w14:textId="77777777" w:rsidR="00845256" w:rsidRDefault="00BE25C9">
      <w:pPr>
        <w:spacing w:line="600" w:lineRule="auto"/>
        <w:ind w:firstLine="720"/>
        <w:contextualSpacing/>
        <w:jc w:val="center"/>
        <w:rPr>
          <w:rFonts w:eastAsia="Times New Roman"/>
          <w:szCs w:val="24"/>
        </w:rPr>
      </w:pPr>
      <w:r w:rsidRPr="006E12FC">
        <w:rPr>
          <w:rFonts w:eastAsia="Times New Roman"/>
          <w:szCs w:val="24"/>
        </w:rPr>
        <w:t>(ΨΗΦΟΦΟΡΙΑ)</w:t>
      </w:r>
    </w:p>
    <w:p w14:paraId="7632C5C7" w14:textId="77777777" w:rsidR="00845256" w:rsidRDefault="00BE25C9">
      <w:pPr>
        <w:spacing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sidRPr="006E12FC">
        <w:rPr>
          <w:rFonts w:eastAsia="Times New Roman"/>
          <w:b/>
          <w:szCs w:val="24"/>
        </w:rPr>
        <w:t>):</w:t>
      </w:r>
      <w:r w:rsidRPr="006E12FC">
        <w:rPr>
          <w:rFonts w:eastAsia="Times New Roman"/>
          <w:szCs w:val="24"/>
        </w:rPr>
        <w:t xml:space="preserve"> </w:t>
      </w:r>
      <w:r>
        <w:rPr>
          <w:rFonts w:eastAsia="Times New Roman"/>
          <w:szCs w:val="24"/>
        </w:rPr>
        <w:t>Κ</w:t>
      </w:r>
      <w:r w:rsidRPr="006E12FC">
        <w:rPr>
          <w:rFonts w:eastAsia="Times New Roman"/>
          <w:szCs w:val="24"/>
        </w:rPr>
        <w:t>υρίες και κύριοι συνάδελφοι, θα ήθελα να σας ενημερώσω ότι έχουν έρθει στο Προεδρείο επιστολές ή τηλε</w:t>
      </w:r>
      <w:r w:rsidRPr="006E12FC">
        <w:rPr>
          <w:rFonts w:eastAsia="Times New Roman"/>
          <w:szCs w:val="24"/>
        </w:rPr>
        <w:t>ομοιοτυπίες</w:t>
      </w:r>
      <w:r>
        <w:rPr>
          <w:rFonts w:eastAsia="Times New Roman"/>
          <w:szCs w:val="24"/>
        </w:rPr>
        <w:t xml:space="preserve"> (</w:t>
      </w:r>
      <w:r w:rsidRPr="006E12FC">
        <w:rPr>
          <w:rFonts w:eastAsia="Times New Roman"/>
          <w:szCs w:val="24"/>
        </w:rPr>
        <w:t>φαξ</w:t>
      </w:r>
      <w:r>
        <w:rPr>
          <w:rFonts w:eastAsia="Times New Roman"/>
          <w:szCs w:val="24"/>
        </w:rPr>
        <w:t xml:space="preserve">) </w:t>
      </w:r>
      <w:r w:rsidRPr="006E12FC">
        <w:rPr>
          <w:rFonts w:eastAsia="Times New Roman"/>
          <w:szCs w:val="24"/>
        </w:rPr>
        <w:t>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w:t>
      </w:r>
    </w:p>
    <w:p w14:paraId="7632C5C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Οι επιστολές, οι οποίες απεστάλησαν στο Προεδρείο από του</w:t>
      </w:r>
      <w:r>
        <w:rPr>
          <w:rFonts w:eastAsia="Times New Roman" w:cs="Times New Roman"/>
          <w:szCs w:val="24"/>
        </w:rPr>
        <w:t>ς συναδέλφους, σύμφωνα με το άρθρο 70Α του Κανονισμού της Βουλής θα καταχωριστούν στα Πρακτικά.</w:t>
      </w:r>
    </w:p>
    <w:p w14:paraId="7632C5C9" w14:textId="77777777" w:rsidR="00845256" w:rsidRDefault="00BE25C9">
      <w:pPr>
        <w:spacing w:line="600" w:lineRule="auto"/>
        <w:ind w:firstLine="720"/>
        <w:contextualSpacing/>
        <w:jc w:val="both"/>
        <w:rPr>
          <w:rFonts w:eastAsia="Times New Roman"/>
          <w:szCs w:val="24"/>
        </w:rPr>
      </w:pPr>
      <w:r w:rsidRPr="006E12FC">
        <w:rPr>
          <w:rFonts w:eastAsia="Times New Roman"/>
          <w:szCs w:val="24"/>
        </w:rPr>
        <w:t xml:space="preserve">(Οι προαναφερθείσες επιστολές </w:t>
      </w:r>
      <w:r>
        <w:rPr>
          <w:rFonts w:eastAsia="Times New Roman"/>
          <w:szCs w:val="24"/>
        </w:rPr>
        <w:t xml:space="preserve">καταχωρίζονται τα Πρακτικά και </w:t>
      </w:r>
      <w:r w:rsidRPr="006E12FC">
        <w:rPr>
          <w:rFonts w:eastAsia="Times New Roman"/>
          <w:szCs w:val="24"/>
        </w:rPr>
        <w:t>έχουν ως εξής:</w:t>
      </w:r>
    </w:p>
    <w:p w14:paraId="7632C5CA" w14:textId="77777777" w:rsidR="00845256" w:rsidRDefault="00BE25C9">
      <w:pPr>
        <w:spacing w:line="600" w:lineRule="auto"/>
        <w:ind w:firstLine="720"/>
        <w:contextualSpacing/>
        <w:jc w:val="center"/>
        <w:rPr>
          <w:rFonts w:eastAsia="Times New Roman"/>
          <w:color w:val="FF0000"/>
          <w:szCs w:val="24"/>
        </w:rPr>
      </w:pPr>
      <w:r w:rsidRPr="004334FA">
        <w:rPr>
          <w:rFonts w:eastAsia="Times New Roman"/>
          <w:color w:val="FF0000"/>
          <w:szCs w:val="24"/>
        </w:rPr>
        <w:t>(</w:t>
      </w:r>
      <w:r w:rsidRPr="00C66A37">
        <w:rPr>
          <w:rFonts w:eastAsia="Times New Roman"/>
          <w:color w:val="FF0000"/>
          <w:szCs w:val="24"/>
        </w:rPr>
        <w:t>ΑΛΛΑΓΗ ΣΕΛ</w:t>
      </w:r>
      <w:r>
        <w:rPr>
          <w:rFonts w:eastAsia="Times New Roman"/>
          <w:color w:val="FF0000"/>
          <w:szCs w:val="24"/>
        </w:rPr>
        <w:t>ΙΔΑΣ</w:t>
      </w:r>
      <w:r w:rsidRPr="004334FA">
        <w:rPr>
          <w:rFonts w:eastAsia="Times New Roman"/>
          <w:color w:val="FF0000"/>
          <w:szCs w:val="24"/>
        </w:rPr>
        <w:t>)</w:t>
      </w:r>
    </w:p>
    <w:p w14:paraId="7632C5CB" w14:textId="77777777" w:rsidR="00845256" w:rsidRDefault="00BE25C9">
      <w:pPr>
        <w:spacing w:line="600" w:lineRule="auto"/>
        <w:ind w:firstLine="720"/>
        <w:contextualSpacing/>
        <w:jc w:val="center"/>
        <w:rPr>
          <w:rFonts w:eastAsia="Times New Roman"/>
          <w:color w:val="FF0000"/>
          <w:szCs w:val="24"/>
        </w:rPr>
      </w:pPr>
      <w:r w:rsidRPr="004334FA">
        <w:rPr>
          <w:rFonts w:eastAsia="Times New Roman"/>
          <w:color w:val="FF0000"/>
          <w:szCs w:val="24"/>
        </w:rPr>
        <w:t>(Να μπουν οι σελ. 137, 138, 139, 139</w:t>
      </w:r>
      <w:r w:rsidRPr="004334FA">
        <w:rPr>
          <w:rFonts w:eastAsia="Times New Roman"/>
          <w:color w:val="FF0000"/>
          <w:szCs w:val="24"/>
          <w:vertAlign w:val="superscript"/>
        </w:rPr>
        <w:t>α</w:t>
      </w:r>
      <w:r w:rsidRPr="004334FA">
        <w:rPr>
          <w:rFonts w:eastAsia="Times New Roman"/>
          <w:color w:val="FF0000"/>
          <w:szCs w:val="24"/>
        </w:rPr>
        <w:t>,140, 141)</w:t>
      </w:r>
    </w:p>
    <w:p w14:paraId="7632C5CC" w14:textId="77777777" w:rsidR="00845256" w:rsidRDefault="00BE25C9">
      <w:pPr>
        <w:spacing w:line="600" w:lineRule="auto"/>
        <w:ind w:firstLine="720"/>
        <w:contextualSpacing/>
        <w:jc w:val="center"/>
        <w:rPr>
          <w:rFonts w:eastAsia="Times New Roman"/>
          <w:color w:val="FF0000"/>
          <w:szCs w:val="24"/>
        </w:rPr>
      </w:pPr>
      <w:r w:rsidRPr="004334FA">
        <w:rPr>
          <w:rFonts w:eastAsia="Times New Roman"/>
          <w:color w:val="FF0000"/>
          <w:szCs w:val="24"/>
        </w:rPr>
        <w:t>(</w:t>
      </w:r>
      <w:r w:rsidRPr="00C66A37">
        <w:rPr>
          <w:rFonts w:eastAsia="Times New Roman"/>
          <w:color w:val="FF0000"/>
          <w:szCs w:val="24"/>
        </w:rPr>
        <w:t>ΑΛΛΑΓΗ ΣΕΛ</w:t>
      </w:r>
      <w:r>
        <w:rPr>
          <w:rFonts w:eastAsia="Times New Roman"/>
          <w:color w:val="FF0000"/>
          <w:szCs w:val="24"/>
        </w:rPr>
        <w:t>ΙΔΑΣ</w:t>
      </w:r>
      <w:r w:rsidRPr="004334FA">
        <w:rPr>
          <w:rFonts w:eastAsia="Times New Roman"/>
          <w:color w:val="FF0000"/>
          <w:szCs w:val="24"/>
        </w:rPr>
        <w:t>)</w:t>
      </w:r>
    </w:p>
    <w:p w14:paraId="7632C5CD" w14:textId="77777777" w:rsidR="00845256" w:rsidRDefault="00BE25C9">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sidRPr="006E12FC">
        <w:rPr>
          <w:rFonts w:eastAsia="Times New Roman"/>
          <w:b/>
          <w:szCs w:val="24"/>
        </w:rPr>
        <w:t>):</w:t>
      </w:r>
      <w:r w:rsidRPr="006E12FC">
        <w:rPr>
          <w:rFonts w:eastAsia="Times New Roman"/>
          <w:szCs w:val="24"/>
        </w:rPr>
        <w:t xml:space="preserve"> </w:t>
      </w:r>
      <w:r>
        <w:rPr>
          <w:rFonts w:eastAsia="Times New Roman"/>
          <w:szCs w:val="24"/>
        </w:rPr>
        <w:t>Π</w:t>
      </w:r>
      <w:r w:rsidRPr="006E12FC">
        <w:rPr>
          <w:rFonts w:eastAsia="Times New Roman"/>
          <w:szCs w:val="24"/>
        </w:rPr>
        <w:t xml:space="preserve">αρακαλώ να κλείσει το σύστημα της ηλεκτρονικής ψηφοφορίας. </w:t>
      </w:r>
    </w:p>
    <w:p w14:paraId="7632C5CE" w14:textId="77777777" w:rsidR="00845256" w:rsidRDefault="00BE25C9">
      <w:pPr>
        <w:spacing w:line="600" w:lineRule="auto"/>
        <w:ind w:firstLine="720"/>
        <w:contextualSpacing/>
        <w:jc w:val="center"/>
        <w:rPr>
          <w:rFonts w:eastAsia="Times New Roman"/>
          <w:szCs w:val="24"/>
        </w:rPr>
      </w:pPr>
      <w:r w:rsidRPr="006E12FC">
        <w:rPr>
          <w:rFonts w:eastAsia="Times New Roman"/>
          <w:szCs w:val="24"/>
        </w:rPr>
        <w:lastRenderedPageBreak/>
        <w:t>(ΗΛΕΚΤΡΟΝΙΚΗ ΚΑΤΑΜΕΤΡΗΣΗ)</w:t>
      </w:r>
    </w:p>
    <w:p w14:paraId="7632C5CF" w14:textId="77777777" w:rsidR="00845256" w:rsidRDefault="00BE25C9">
      <w:pPr>
        <w:spacing w:line="600" w:lineRule="auto"/>
        <w:ind w:firstLine="720"/>
        <w:contextualSpacing/>
        <w:jc w:val="center"/>
        <w:rPr>
          <w:rFonts w:eastAsia="Times New Roman"/>
          <w:szCs w:val="24"/>
        </w:rPr>
      </w:pPr>
      <w:r w:rsidRPr="00E00100">
        <w:rPr>
          <w:rFonts w:eastAsia="Times New Roman"/>
          <w:szCs w:val="24"/>
        </w:rPr>
        <w:t>(</w:t>
      </w:r>
      <w:r w:rsidRPr="00985B39">
        <w:rPr>
          <w:rFonts w:eastAsia="Times New Roman"/>
          <w:szCs w:val="24"/>
        </w:rPr>
        <w:t>ΜΕΤΑ ΤΗΝ ΗΛΕΚΤΡΟΝΙΚΗ ΚΑΤΑΜΕΤΡΗΣΗ)</w:t>
      </w:r>
    </w:p>
    <w:p w14:paraId="7632C5D0" w14:textId="77777777" w:rsidR="00845256" w:rsidRDefault="00BE25C9">
      <w:pPr>
        <w:spacing w:line="600" w:lineRule="auto"/>
        <w:ind w:firstLine="720"/>
        <w:contextualSpacing/>
        <w:jc w:val="both"/>
        <w:rPr>
          <w:rFonts w:eastAsia="SimSun"/>
          <w:bCs/>
          <w:szCs w:val="24"/>
          <w:lang w:eastAsia="zh-CN"/>
        </w:rPr>
      </w:pPr>
      <w:r w:rsidRPr="00985B39">
        <w:rPr>
          <w:rFonts w:eastAsia="SimSun"/>
          <w:b/>
          <w:bCs/>
          <w:szCs w:val="24"/>
          <w:lang w:eastAsia="zh-CN"/>
        </w:rPr>
        <w:t xml:space="preserve">ΠΡΟΕΔΡΕΥΩΝ (Αναστάσιος Κουράκης): </w:t>
      </w:r>
      <w:r w:rsidRPr="00985B39">
        <w:rPr>
          <w:rFonts w:eastAsia="SimSun"/>
          <w:bCs/>
          <w:szCs w:val="24"/>
          <w:lang w:eastAsia="zh-CN"/>
        </w:rPr>
        <w:t>Κυρίες και κύριοι συνάδελφοι, έχω την τιμή να σας ανακοινώσω το απ</w:t>
      </w:r>
      <w:r w:rsidRPr="00985B39">
        <w:rPr>
          <w:rFonts w:eastAsia="SimSun"/>
          <w:bCs/>
          <w:szCs w:val="24"/>
          <w:lang w:eastAsia="zh-CN"/>
        </w:rPr>
        <w:t>οτέλεσμα της διεξαχθείσης ηλεκτρονικής ονομαστικής ψηφοφορίας επί των αιτήσεων άρσης ασυλίας των συνάδελφων Βουλευτών.</w:t>
      </w:r>
    </w:p>
    <w:p w14:paraId="7632C5D1"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Για την πρώτη υπόθεση του συναδέλφου κ</w:t>
      </w:r>
      <w:r>
        <w:rPr>
          <w:rFonts w:eastAsia="SimSun"/>
          <w:bCs/>
          <w:szCs w:val="24"/>
          <w:lang w:eastAsia="zh-CN"/>
        </w:rPr>
        <w:t>.</w:t>
      </w:r>
      <w:r>
        <w:rPr>
          <w:rFonts w:eastAsia="SimSun"/>
          <w:bCs/>
          <w:szCs w:val="24"/>
          <w:lang w:eastAsia="zh-CN"/>
        </w:rPr>
        <w:t xml:space="preserve"> Θεόδωρου </w:t>
      </w:r>
      <w:proofErr w:type="spellStart"/>
      <w:r>
        <w:rPr>
          <w:rFonts w:eastAsia="SimSun"/>
          <w:bCs/>
          <w:szCs w:val="24"/>
          <w:lang w:eastAsia="zh-CN"/>
        </w:rPr>
        <w:t>Φορτσάκη</w:t>
      </w:r>
      <w:proofErr w:type="spellEnd"/>
      <w:r>
        <w:rPr>
          <w:rFonts w:eastAsia="SimSun"/>
          <w:bCs/>
          <w:szCs w:val="24"/>
          <w:lang w:eastAsia="zh-CN"/>
        </w:rPr>
        <w:t>:</w:t>
      </w:r>
    </w:p>
    <w:p w14:paraId="7632C5D2"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Ε</w:t>
      </w:r>
      <w:r>
        <w:rPr>
          <w:rFonts w:eastAsia="SimSun"/>
          <w:bCs/>
          <w:szCs w:val="24"/>
          <w:lang w:eastAsia="zh-CN"/>
        </w:rPr>
        <w:t>ψήφισαν συνολικά 143</w:t>
      </w:r>
      <w:r w:rsidRPr="00985B39">
        <w:rPr>
          <w:rFonts w:eastAsia="SimSun"/>
          <w:bCs/>
          <w:szCs w:val="24"/>
          <w:lang w:eastAsia="zh-CN"/>
        </w:rPr>
        <w:t xml:space="preserve"> Βουλευτές.</w:t>
      </w:r>
    </w:p>
    <w:p w14:paraId="7632C5D3"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Υπέρ της άρσεως ασ</w:t>
      </w:r>
      <w:r>
        <w:rPr>
          <w:rFonts w:eastAsia="SimSun"/>
          <w:bCs/>
          <w:szCs w:val="24"/>
          <w:lang w:eastAsia="zh-CN"/>
        </w:rPr>
        <w:t xml:space="preserve">υλίας, δηλαδή «ΝΑΙ», </w:t>
      </w:r>
      <w:r>
        <w:rPr>
          <w:rFonts w:eastAsia="SimSun"/>
          <w:bCs/>
          <w:szCs w:val="24"/>
          <w:lang w:eastAsia="zh-CN"/>
        </w:rPr>
        <w:t>εψήφισαν 7</w:t>
      </w:r>
      <w:r w:rsidRPr="00985B39">
        <w:rPr>
          <w:rFonts w:eastAsia="SimSun"/>
          <w:bCs/>
          <w:szCs w:val="24"/>
          <w:lang w:eastAsia="zh-CN"/>
        </w:rPr>
        <w:t xml:space="preserve"> Βουλευτές.</w:t>
      </w:r>
    </w:p>
    <w:p w14:paraId="7632C5D4"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Κατά της άρσεως ασυλίας, δηλαδ</w:t>
      </w:r>
      <w:r>
        <w:rPr>
          <w:rFonts w:eastAsia="SimSun"/>
          <w:bCs/>
          <w:szCs w:val="24"/>
          <w:lang w:eastAsia="zh-CN"/>
        </w:rPr>
        <w:t>ή «ΟΧΙ», εψήφισαν 134</w:t>
      </w:r>
      <w:r w:rsidRPr="00985B39">
        <w:rPr>
          <w:rFonts w:eastAsia="SimSun"/>
          <w:bCs/>
          <w:szCs w:val="24"/>
          <w:lang w:eastAsia="zh-CN"/>
        </w:rPr>
        <w:t xml:space="preserve"> Βουλευτές.</w:t>
      </w:r>
    </w:p>
    <w:p w14:paraId="7632C5D5"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 xml:space="preserve">«Παρών» εψήφισαν 2 Βουλευτές. </w:t>
      </w:r>
    </w:p>
    <w:p w14:paraId="7632C5D6"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Συνεπώς η αίτηση της εισαγγελικής αρχής απορρίπτεται.</w:t>
      </w:r>
    </w:p>
    <w:p w14:paraId="7632C5D7"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lastRenderedPageBreak/>
        <w:t>Για τη δεύτερη υπόθεση του σ</w:t>
      </w:r>
      <w:r>
        <w:rPr>
          <w:rFonts w:eastAsia="SimSun"/>
          <w:bCs/>
          <w:szCs w:val="24"/>
          <w:lang w:eastAsia="zh-CN"/>
        </w:rPr>
        <w:t>υναδέλφου κ</w:t>
      </w:r>
      <w:r>
        <w:rPr>
          <w:rFonts w:eastAsia="SimSun"/>
          <w:bCs/>
          <w:szCs w:val="24"/>
          <w:lang w:eastAsia="zh-CN"/>
        </w:rPr>
        <w:t>.</w:t>
      </w:r>
      <w:r>
        <w:rPr>
          <w:rFonts w:eastAsia="SimSun"/>
          <w:bCs/>
          <w:szCs w:val="24"/>
          <w:lang w:eastAsia="zh-CN"/>
        </w:rPr>
        <w:t xml:space="preserve"> Νικολάου Φίλη</w:t>
      </w:r>
      <w:r>
        <w:rPr>
          <w:rFonts w:eastAsia="SimSun"/>
          <w:bCs/>
          <w:szCs w:val="24"/>
          <w:lang w:eastAsia="zh-CN"/>
        </w:rPr>
        <w:t>:</w:t>
      </w:r>
    </w:p>
    <w:p w14:paraId="7632C5D8"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Ε</w:t>
      </w:r>
      <w:r>
        <w:rPr>
          <w:rFonts w:eastAsia="SimSun"/>
          <w:bCs/>
          <w:szCs w:val="24"/>
          <w:lang w:eastAsia="zh-CN"/>
        </w:rPr>
        <w:t>ψήφισαν συνολικά 143</w:t>
      </w:r>
      <w:r w:rsidRPr="00985B39">
        <w:rPr>
          <w:rFonts w:eastAsia="SimSun"/>
          <w:bCs/>
          <w:szCs w:val="24"/>
          <w:lang w:eastAsia="zh-CN"/>
        </w:rPr>
        <w:t xml:space="preserve"> Βουλευτέ</w:t>
      </w:r>
      <w:r w:rsidRPr="00985B39">
        <w:rPr>
          <w:rFonts w:eastAsia="SimSun"/>
          <w:bCs/>
          <w:szCs w:val="24"/>
          <w:lang w:eastAsia="zh-CN"/>
        </w:rPr>
        <w:t>ς.</w:t>
      </w:r>
    </w:p>
    <w:p w14:paraId="7632C5D9"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Υπέρ της άρσεως ασυ</w:t>
      </w:r>
      <w:r>
        <w:rPr>
          <w:rFonts w:eastAsia="SimSun"/>
          <w:bCs/>
          <w:szCs w:val="24"/>
          <w:lang w:eastAsia="zh-CN"/>
        </w:rPr>
        <w:t>λίας, δηλαδή «ΝΑΙ», εψήφισαν 9</w:t>
      </w:r>
      <w:r w:rsidRPr="00985B39">
        <w:rPr>
          <w:rFonts w:eastAsia="SimSun"/>
          <w:bCs/>
          <w:szCs w:val="24"/>
          <w:lang w:eastAsia="zh-CN"/>
        </w:rPr>
        <w:t xml:space="preserve"> Βουλευτές.</w:t>
      </w:r>
    </w:p>
    <w:p w14:paraId="7632C5DA"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Κατά της άρσεως ασυλίας, δηλαδ</w:t>
      </w:r>
      <w:r>
        <w:rPr>
          <w:rFonts w:eastAsia="SimSun"/>
          <w:bCs/>
          <w:szCs w:val="24"/>
          <w:lang w:eastAsia="zh-CN"/>
        </w:rPr>
        <w:t xml:space="preserve">ή «ΟΧΙ», εψήφισαν 124 </w:t>
      </w:r>
      <w:r w:rsidRPr="00985B39">
        <w:rPr>
          <w:rFonts w:eastAsia="SimSun"/>
          <w:bCs/>
          <w:szCs w:val="24"/>
          <w:lang w:eastAsia="zh-CN"/>
        </w:rPr>
        <w:t>Βουλευτές.</w:t>
      </w:r>
    </w:p>
    <w:p w14:paraId="7632C5DB"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 xml:space="preserve">«Παρών» εψήφισαν 10 Βουλευτές. </w:t>
      </w:r>
    </w:p>
    <w:p w14:paraId="7632C5DC"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 xml:space="preserve">Συνεπώς η αίτηση της </w:t>
      </w:r>
      <w:r>
        <w:rPr>
          <w:rFonts w:eastAsia="SimSun"/>
          <w:bCs/>
          <w:szCs w:val="24"/>
          <w:lang w:eastAsia="zh-CN"/>
        </w:rPr>
        <w:t>εισαγγελικής αρχής απορρίπτεται</w:t>
      </w:r>
      <w:r w:rsidRPr="00985B39">
        <w:rPr>
          <w:rFonts w:eastAsia="SimSun"/>
          <w:bCs/>
          <w:szCs w:val="24"/>
          <w:lang w:eastAsia="zh-CN"/>
        </w:rPr>
        <w:t>.</w:t>
      </w:r>
    </w:p>
    <w:p w14:paraId="7632C5DD"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 xml:space="preserve">Για την τρίτη </w:t>
      </w:r>
      <w:r w:rsidRPr="00985B39">
        <w:rPr>
          <w:rFonts w:eastAsia="SimSun"/>
          <w:bCs/>
          <w:szCs w:val="24"/>
          <w:lang w:eastAsia="zh-CN"/>
        </w:rPr>
        <w:t>υπόθεση του σ</w:t>
      </w:r>
      <w:r>
        <w:rPr>
          <w:rFonts w:eastAsia="SimSun"/>
          <w:bCs/>
          <w:szCs w:val="24"/>
          <w:lang w:eastAsia="zh-CN"/>
        </w:rPr>
        <w:t xml:space="preserve">υναδέλφου </w:t>
      </w:r>
      <w:r>
        <w:rPr>
          <w:rFonts w:eastAsia="SimSun"/>
          <w:bCs/>
          <w:szCs w:val="24"/>
          <w:lang w:eastAsia="zh-CN"/>
        </w:rPr>
        <w:t>κ.</w:t>
      </w:r>
      <w:r>
        <w:rPr>
          <w:rFonts w:eastAsia="SimSun"/>
          <w:bCs/>
          <w:szCs w:val="24"/>
          <w:lang w:eastAsia="zh-CN"/>
        </w:rPr>
        <w:t xml:space="preserve"> Αρι</w:t>
      </w:r>
      <w:r>
        <w:rPr>
          <w:rFonts w:eastAsia="SimSun"/>
          <w:bCs/>
          <w:szCs w:val="24"/>
          <w:lang w:eastAsia="zh-CN"/>
        </w:rPr>
        <w:t>στείδη Φωκά</w:t>
      </w:r>
      <w:r>
        <w:rPr>
          <w:rFonts w:eastAsia="SimSun"/>
          <w:bCs/>
          <w:szCs w:val="24"/>
          <w:lang w:eastAsia="zh-CN"/>
        </w:rPr>
        <w:t>:</w:t>
      </w:r>
    </w:p>
    <w:p w14:paraId="7632C5DE"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Ε</w:t>
      </w:r>
      <w:r>
        <w:rPr>
          <w:rFonts w:eastAsia="SimSun"/>
          <w:bCs/>
          <w:szCs w:val="24"/>
          <w:lang w:eastAsia="zh-CN"/>
        </w:rPr>
        <w:t>ψήφισαν συνολικά 143</w:t>
      </w:r>
      <w:r w:rsidRPr="00985B39">
        <w:rPr>
          <w:rFonts w:eastAsia="SimSun"/>
          <w:bCs/>
          <w:szCs w:val="24"/>
          <w:lang w:eastAsia="zh-CN"/>
        </w:rPr>
        <w:t xml:space="preserve"> Βουλευτές.</w:t>
      </w:r>
    </w:p>
    <w:p w14:paraId="7632C5DF"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Υπέρ της άρσεως ασυ</w:t>
      </w:r>
      <w:r>
        <w:rPr>
          <w:rFonts w:eastAsia="SimSun"/>
          <w:bCs/>
          <w:szCs w:val="24"/>
          <w:lang w:eastAsia="zh-CN"/>
        </w:rPr>
        <w:t>λίας, δηλαδή «ΝΑΙ», εψήφισαν 7</w:t>
      </w:r>
      <w:r w:rsidRPr="00985B39">
        <w:rPr>
          <w:rFonts w:eastAsia="SimSun"/>
          <w:bCs/>
          <w:szCs w:val="24"/>
          <w:lang w:eastAsia="zh-CN"/>
        </w:rPr>
        <w:t xml:space="preserve"> Βουλευτές.</w:t>
      </w:r>
    </w:p>
    <w:p w14:paraId="7632C5E0"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t>Κατά της άρσεως ασυλίας, δηλαδ</w:t>
      </w:r>
      <w:r>
        <w:rPr>
          <w:rFonts w:eastAsia="SimSun"/>
          <w:bCs/>
          <w:szCs w:val="24"/>
          <w:lang w:eastAsia="zh-CN"/>
        </w:rPr>
        <w:t xml:space="preserve">ή «ΟΧΙ», εψήφισαν 133 </w:t>
      </w:r>
      <w:r w:rsidRPr="00985B39">
        <w:rPr>
          <w:rFonts w:eastAsia="SimSun"/>
          <w:bCs/>
          <w:szCs w:val="24"/>
          <w:lang w:eastAsia="zh-CN"/>
        </w:rPr>
        <w:t>Βουλευτές.</w:t>
      </w:r>
    </w:p>
    <w:p w14:paraId="7632C5E1" w14:textId="77777777" w:rsidR="00845256" w:rsidRDefault="00BE25C9">
      <w:pPr>
        <w:spacing w:line="600" w:lineRule="auto"/>
        <w:ind w:firstLine="709"/>
        <w:contextualSpacing/>
        <w:jc w:val="both"/>
        <w:rPr>
          <w:rFonts w:eastAsia="SimSun"/>
          <w:bCs/>
          <w:szCs w:val="24"/>
          <w:lang w:eastAsia="zh-CN"/>
        </w:rPr>
      </w:pPr>
      <w:r>
        <w:rPr>
          <w:rFonts w:eastAsia="SimSun"/>
          <w:bCs/>
          <w:szCs w:val="24"/>
          <w:lang w:eastAsia="zh-CN"/>
        </w:rPr>
        <w:t xml:space="preserve">«Παρών» εψήφισαν 3 Βουλευτές. </w:t>
      </w:r>
    </w:p>
    <w:p w14:paraId="7632C5E2" w14:textId="77777777" w:rsidR="00845256" w:rsidRDefault="00BE25C9">
      <w:pPr>
        <w:spacing w:line="600" w:lineRule="auto"/>
        <w:ind w:firstLine="709"/>
        <w:contextualSpacing/>
        <w:jc w:val="both"/>
        <w:rPr>
          <w:rFonts w:eastAsia="SimSun"/>
          <w:bCs/>
          <w:szCs w:val="24"/>
          <w:lang w:eastAsia="zh-CN"/>
        </w:rPr>
      </w:pPr>
      <w:r w:rsidRPr="00985B39">
        <w:rPr>
          <w:rFonts w:eastAsia="SimSun"/>
          <w:bCs/>
          <w:szCs w:val="24"/>
          <w:lang w:eastAsia="zh-CN"/>
        </w:rPr>
        <w:lastRenderedPageBreak/>
        <w:t xml:space="preserve">Συνεπώς η αίτηση της </w:t>
      </w:r>
      <w:r>
        <w:rPr>
          <w:rFonts w:eastAsia="SimSun"/>
          <w:bCs/>
          <w:szCs w:val="24"/>
          <w:lang w:eastAsia="zh-CN"/>
        </w:rPr>
        <w:t>εισαγγελικής αρχής απορρίπτεται</w:t>
      </w:r>
      <w:r w:rsidRPr="00985B39">
        <w:rPr>
          <w:rFonts w:eastAsia="SimSun"/>
          <w:bCs/>
          <w:szCs w:val="24"/>
          <w:lang w:eastAsia="zh-CN"/>
        </w:rPr>
        <w:t>.</w:t>
      </w:r>
    </w:p>
    <w:p w14:paraId="7632C5E3" w14:textId="77777777" w:rsidR="00845256" w:rsidRDefault="00BE25C9">
      <w:pPr>
        <w:spacing w:line="600" w:lineRule="auto"/>
        <w:ind w:firstLine="709"/>
        <w:contextualSpacing/>
        <w:jc w:val="both"/>
        <w:rPr>
          <w:rFonts w:eastAsia="Times New Roman"/>
          <w:szCs w:val="24"/>
        </w:rPr>
      </w:pPr>
      <w:r w:rsidRPr="00985B39">
        <w:rPr>
          <w:rFonts w:eastAsia="Times New Roman"/>
          <w:szCs w:val="24"/>
        </w:rPr>
        <w:t>Τ</w:t>
      </w:r>
      <w:r w:rsidRPr="00985B39">
        <w:rPr>
          <w:rFonts w:eastAsia="Times New Roman"/>
          <w:szCs w:val="24"/>
        </w:rPr>
        <w:t xml:space="preserve">ο αποτέλεσμα </w:t>
      </w:r>
      <w:r w:rsidRPr="00985B39">
        <w:rPr>
          <w:rFonts w:eastAsia="SimSun"/>
          <w:bCs/>
          <w:szCs w:val="24"/>
          <w:lang w:eastAsia="zh-CN"/>
        </w:rPr>
        <w:t>της διεξαχθείσης ονομαστικής ηλεκτρονικής ψηφοφορίας,</w:t>
      </w:r>
      <w:r w:rsidRPr="00985B39">
        <w:rPr>
          <w:rFonts w:eastAsia="Times New Roman"/>
          <w:szCs w:val="24"/>
        </w:rPr>
        <w:t xml:space="preserve"> καταχωρίζεται στα Πρακτικά της σημερινής συνεδρίασης και έχει ως εξής:</w:t>
      </w:r>
    </w:p>
    <w:p w14:paraId="7632C5E4" w14:textId="77777777" w:rsidR="00845256" w:rsidRDefault="00BE25C9">
      <w:pPr>
        <w:spacing w:line="600" w:lineRule="auto"/>
        <w:ind w:firstLine="709"/>
        <w:contextualSpacing/>
        <w:jc w:val="center"/>
        <w:rPr>
          <w:rFonts w:eastAsia="Times New Roman"/>
          <w:color w:val="FF0000"/>
          <w:szCs w:val="24"/>
        </w:rPr>
      </w:pPr>
      <w:r w:rsidRPr="004334FA">
        <w:rPr>
          <w:rFonts w:eastAsia="Times New Roman"/>
          <w:color w:val="FF0000"/>
          <w:szCs w:val="24"/>
        </w:rPr>
        <w:t>(ΑΛΛΑΓΗ ΣΕΛΙΔΑΣ)</w:t>
      </w:r>
    </w:p>
    <w:tbl>
      <w:tblPr>
        <w:tblW w:w="9780" w:type="dxa"/>
        <w:tblInd w:w="15" w:type="dxa"/>
        <w:tblCellMar>
          <w:left w:w="10" w:type="dxa"/>
          <w:right w:w="10" w:type="dxa"/>
        </w:tblCellMar>
        <w:tblLook w:val="04A0" w:firstRow="1" w:lastRow="0" w:firstColumn="1" w:lastColumn="0" w:noHBand="0" w:noVBand="1"/>
      </w:tblPr>
      <w:tblGrid>
        <w:gridCol w:w="5580"/>
        <w:gridCol w:w="1380"/>
        <w:gridCol w:w="1900"/>
        <w:gridCol w:w="920"/>
      </w:tblGrid>
      <w:tr w:rsidR="00845256" w14:paraId="7632C5E9" w14:textId="77777777">
        <w:trPr>
          <w:trHeight w:val="300"/>
        </w:trPr>
        <w:tc>
          <w:tcPr>
            <w:tcW w:w="5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32C5E5" w14:textId="77777777" w:rsidR="00F26C8C" w:rsidRPr="002670F9" w:rsidRDefault="00BE25C9">
            <w:pPr>
              <w:contextualSpacing/>
              <w:rPr>
                <w:rFonts w:ascii="Segoe UI" w:eastAsia="Times New Roman" w:hAnsi="Segoe UI" w:cs="Segoe UI"/>
                <w:sz w:val="18"/>
                <w:szCs w:val="18"/>
              </w:rPr>
            </w:pPr>
            <w:r w:rsidRPr="002670F9">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7632C5E6" w14:textId="77777777" w:rsidR="00F26C8C" w:rsidRPr="002670F9" w:rsidRDefault="00BE25C9">
            <w:pPr>
              <w:contextualSpacing/>
              <w:rPr>
                <w:rFonts w:ascii="Segoe UI" w:eastAsia="Times New Roman" w:hAnsi="Segoe UI" w:cs="Segoe UI"/>
                <w:sz w:val="18"/>
                <w:szCs w:val="18"/>
              </w:rPr>
            </w:pPr>
            <w:r w:rsidRPr="002670F9">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7632C5E7" w14:textId="77777777" w:rsidR="00F26C8C" w:rsidRPr="002670F9" w:rsidRDefault="00BE25C9">
            <w:pPr>
              <w:contextualSpacing/>
              <w:rPr>
                <w:rFonts w:ascii="Segoe UI" w:eastAsia="Times New Roman" w:hAnsi="Segoe UI" w:cs="Segoe UI"/>
                <w:sz w:val="18"/>
                <w:szCs w:val="18"/>
              </w:rPr>
            </w:pPr>
            <w:proofErr w:type="spellStart"/>
            <w:r w:rsidRPr="002670F9">
              <w:rPr>
                <w:rFonts w:ascii="Segoe UI" w:eastAsia="Times New Roman" w:hAnsi="Segoe UI" w:cs="Segoe UI"/>
                <w:sz w:val="18"/>
                <w:szCs w:val="18"/>
              </w:rPr>
              <w:t>Εκλ</w:t>
            </w:r>
            <w:proofErr w:type="spellEnd"/>
            <w:r w:rsidRPr="002670F9">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7632C5E8" w14:textId="77777777" w:rsidR="00F26C8C" w:rsidRPr="002670F9" w:rsidRDefault="00BE25C9">
            <w:pPr>
              <w:contextualSpacing/>
              <w:rPr>
                <w:rFonts w:ascii="Segoe UI" w:eastAsia="Times New Roman" w:hAnsi="Segoe UI" w:cs="Segoe UI"/>
                <w:sz w:val="18"/>
                <w:szCs w:val="18"/>
              </w:rPr>
            </w:pPr>
            <w:r w:rsidRPr="002670F9">
              <w:rPr>
                <w:rFonts w:ascii="Segoe UI" w:eastAsia="Times New Roman" w:hAnsi="Segoe UI" w:cs="Segoe UI"/>
                <w:sz w:val="18"/>
                <w:szCs w:val="18"/>
              </w:rPr>
              <w:t>Ψήφος</w:t>
            </w:r>
          </w:p>
        </w:tc>
      </w:tr>
      <w:tr w:rsidR="00845256" w14:paraId="7632C5EE" w14:textId="77777777">
        <w:trPr>
          <w:trHeight w:val="1200"/>
        </w:trPr>
        <w:tc>
          <w:tcPr>
            <w:tcW w:w="5580" w:type="dxa"/>
            <w:tcBorders>
              <w:top w:val="nil"/>
              <w:left w:val="single" w:sz="4" w:space="0" w:color="000000"/>
              <w:bottom w:val="single" w:sz="4" w:space="0" w:color="000000"/>
              <w:right w:val="single" w:sz="4" w:space="0" w:color="000000"/>
            </w:tcBorders>
            <w:shd w:val="clear" w:color="auto" w:fill="auto"/>
            <w:vAlign w:val="center"/>
            <w:hideMark/>
          </w:tcPr>
          <w:p w14:paraId="7632C5EA"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xml:space="preserve">Πράξη: Για την αξιόποινη πράξη της απιστίας στην υπηρεσία </w:t>
            </w:r>
            <w:r w:rsidRPr="002670F9">
              <w:rPr>
                <w:rFonts w:ascii="Segoe UI" w:eastAsia="Times New Roman" w:hAnsi="Segoe UI" w:cs="Segoe UI"/>
                <w:sz w:val="18"/>
                <w:szCs w:val="18"/>
              </w:rPr>
              <w:t xml:space="preserve">κατ’ εξακολούθηση (άρθρα 13 </w:t>
            </w:r>
            <w:proofErr w:type="spellStart"/>
            <w:r w:rsidRPr="002670F9">
              <w:rPr>
                <w:rFonts w:ascii="Segoe UI" w:eastAsia="Times New Roman" w:hAnsi="Segoe UI" w:cs="Segoe UI"/>
                <w:sz w:val="18"/>
                <w:szCs w:val="18"/>
              </w:rPr>
              <w:t>στοιχ</w:t>
            </w:r>
            <w:proofErr w:type="spellEnd"/>
            <w:r w:rsidRPr="002670F9">
              <w:rPr>
                <w:rFonts w:ascii="Segoe UI" w:eastAsia="Times New Roman" w:hAnsi="Segoe UI" w:cs="Segoe UI"/>
                <w:sz w:val="18"/>
                <w:szCs w:val="18"/>
              </w:rPr>
              <w:t xml:space="preserve">. α΄, 98, 256 </w:t>
            </w:r>
            <w:proofErr w:type="spellStart"/>
            <w:r w:rsidRPr="002670F9">
              <w:rPr>
                <w:rFonts w:ascii="Segoe UI" w:eastAsia="Times New Roman" w:hAnsi="Segoe UI" w:cs="Segoe UI"/>
                <w:sz w:val="18"/>
                <w:szCs w:val="18"/>
              </w:rPr>
              <w:t>περιπτ</w:t>
            </w:r>
            <w:proofErr w:type="spellEnd"/>
            <w:r w:rsidRPr="002670F9">
              <w:rPr>
                <w:rFonts w:ascii="Segoe UI" w:eastAsia="Times New Roman" w:hAnsi="Segoe UI" w:cs="Segoe UI"/>
                <w:sz w:val="18"/>
                <w:szCs w:val="18"/>
              </w:rPr>
              <w:t>. α΄ Π.Κ.), για το χρονικό διάστημα που διετέλεσε Πρύτανης του Ε.Κ.Π.Α. και ειδικότερα Πρόεδρος της Επιτροπής Ερευνών από τις 19.11.2014 έως τις 31.12.2014. (ΣΥΝΟΛΙΚΑ ΨΗΦΟΙ: NAI:7, OXI:134, ΠΡΝ:2)</w:t>
            </w:r>
          </w:p>
        </w:tc>
        <w:tc>
          <w:tcPr>
            <w:tcW w:w="1380" w:type="dxa"/>
            <w:tcBorders>
              <w:top w:val="nil"/>
              <w:left w:val="nil"/>
              <w:bottom w:val="single" w:sz="4" w:space="0" w:color="000000"/>
              <w:right w:val="single" w:sz="4" w:space="0" w:color="000000"/>
            </w:tcBorders>
            <w:shd w:val="clear" w:color="auto" w:fill="auto"/>
            <w:vAlign w:val="center"/>
            <w:hideMark/>
          </w:tcPr>
          <w:p w14:paraId="7632C5EB"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632C5EC"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632C5ED"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r>
      <w:tr w:rsidR="00845256" w14:paraId="7632C5F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5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5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5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5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5F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5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5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5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5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5F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5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5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5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5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0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5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5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0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0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6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1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6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61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1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2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6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2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2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6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2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3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3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3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4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4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4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5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65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6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5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5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5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6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65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6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6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6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6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6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6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6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7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66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6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7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6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67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7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7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7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7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7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7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7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8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68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8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8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8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8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8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8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8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68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8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9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9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9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9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9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9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9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9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9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A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A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A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A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6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A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A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6A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6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A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A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B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A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B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B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B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B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B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6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B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B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C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B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B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B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B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C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6C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C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C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C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C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C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632C6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C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C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D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6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D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D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D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6D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D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D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6D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D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E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E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E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E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E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E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E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E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6E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F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6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6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F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6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6F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6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6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0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6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6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6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0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7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0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632C7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1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7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1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7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1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71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2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2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7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2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7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3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7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3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3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7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4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7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4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7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4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7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7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5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7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5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5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5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76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5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7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Β' </w:t>
            </w:r>
            <w:r w:rsidRPr="002670F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5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6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6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7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6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6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6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6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6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6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7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6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7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7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7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7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7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7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7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7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Β' </w:t>
            </w:r>
            <w:r w:rsidRPr="002670F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7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78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7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7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8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8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8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7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8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8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8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78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8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8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9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8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7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7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9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9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9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7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7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9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9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9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9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A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9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A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A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A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A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A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A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7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A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B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A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7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A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B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B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B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B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B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Α' </w:t>
            </w:r>
            <w:r w:rsidRPr="002670F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B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B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B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B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B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7B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C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C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C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C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C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C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C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C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C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D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C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D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D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D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D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D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D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D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E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D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7E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E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E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7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E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E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E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E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F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E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7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F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7F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ΝΥΦΟΥΔΗΣ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7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0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7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7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7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7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0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0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0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8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1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1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1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2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2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2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8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3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3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83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4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4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4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5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8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5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85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8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5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5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7632C85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6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6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6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6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6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6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6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6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86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7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6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87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7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7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7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7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7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7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8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7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87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8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8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8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8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8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88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8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8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9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8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8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9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9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9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9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9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9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A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9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9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A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A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A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A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A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A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8A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A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A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B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B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8B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B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B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B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BE" w14:textId="77777777">
        <w:trPr>
          <w:trHeight w:val="720"/>
        </w:trPr>
        <w:tc>
          <w:tcPr>
            <w:tcW w:w="5580" w:type="dxa"/>
            <w:tcBorders>
              <w:top w:val="nil"/>
              <w:left w:val="single" w:sz="4" w:space="0" w:color="000000"/>
              <w:bottom w:val="single" w:sz="4" w:space="0" w:color="000000"/>
              <w:right w:val="single" w:sz="4" w:space="0" w:color="000000"/>
            </w:tcBorders>
            <w:shd w:val="clear" w:color="auto" w:fill="auto"/>
            <w:vAlign w:val="center"/>
            <w:hideMark/>
          </w:tcPr>
          <w:p w14:paraId="7632C8BA"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xml:space="preserve">Πράξη: Για την αξιόποινη πράξη της συκοφαντικής δυσφήμησης κατ’ εξακολούθηση (άρθρα 98, 363 – 362 Π.Κ, κατόπιν εγκλήσεως θιγομένων πολιτών. (ΣΥΝΟΛΙΚΑ ΨΗΦΟΙ: NAI:9, </w:t>
            </w:r>
            <w:r w:rsidRPr="002670F9">
              <w:rPr>
                <w:rFonts w:ascii="Segoe UI" w:eastAsia="Times New Roman" w:hAnsi="Segoe UI" w:cs="Segoe UI"/>
                <w:sz w:val="18"/>
                <w:szCs w:val="18"/>
              </w:rPr>
              <w:t>OXI:124, ΠΡΝ:10)</w:t>
            </w:r>
          </w:p>
        </w:tc>
        <w:tc>
          <w:tcPr>
            <w:tcW w:w="1380" w:type="dxa"/>
            <w:tcBorders>
              <w:top w:val="nil"/>
              <w:left w:val="nil"/>
              <w:bottom w:val="single" w:sz="4" w:space="0" w:color="000000"/>
              <w:right w:val="single" w:sz="4" w:space="0" w:color="000000"/>
            </w:tcBorders>
            <w:shd w:val="clear" w:color="auto" w:fill="auto"/>
            <w:vAlign w:val="center"/>
            <w:hideMark/>
          </w:tcPr>
          <w:p w14:paraId="7632C8BB"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632C8BC"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632C8BD"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r>
      <w:tr w:rsidR="00845256" w14:paraId="7632C8C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B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C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C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C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C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8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8C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C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C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D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C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C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D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D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8D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D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D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ΑΝΔΡΙΑΝΟΣ </w:t>
            </w:r>
            <w:r w:rsidRPr="002670F9">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D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8E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D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8D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8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8E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E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E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E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E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E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F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E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8E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F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8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8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F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8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8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8F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8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8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8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8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0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0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0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1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1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1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2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92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9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2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3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9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3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9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3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4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9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4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9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9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4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4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5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9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95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5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5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5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95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96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5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6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6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6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6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6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6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6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6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6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6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7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6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6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7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7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7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97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7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97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7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97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7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8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7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7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7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8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8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98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8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8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8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98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8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8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9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8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8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8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9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9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9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99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9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9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ΘΗΒΑΙΟΣ </w:t>
            </w:r>
            <w:r w:rsidRPr="002670F9">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9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9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9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9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632C99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9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A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A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9A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A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A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A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A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9A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A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A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A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9A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B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A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9B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B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B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B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ΚΑΪΣΑΣ </w:t>
            </w:r>
            <w:r w:rsidRPr="002670F9">
              <w:rPr>
                <w:rFonts w:ascii="Segoe UI" w:eastAsia="Times New Roman" w:hAnsi="Segoe UI" w:cs="Segoe UI"/>
                <w:sz w:val="18"/>
                <w:szCs w:val="18"/>
              </w:rPr>
              <w:t>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B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B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B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B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B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B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9B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C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B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9B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9C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C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C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C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C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C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C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C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C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D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C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9C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C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D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D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ΚΑΡΑΚΩΣΤΑ </w:t>
            </w:r>
            <w:r w:rsidRPr="002670F9">
              <w:rPr>
                <w:rFonts w:ascii="Segoe UI" w:eastAsia="Times New Roman" w:hAnsi="Segoe UI" w:cs="Segoe UI"/>
                <w:sz w:val="18"/>
                <w:szCs w:val="18"/>
              </w:rPr>
              <w:t>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9D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D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D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D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632C9D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D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E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D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D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9D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E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E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E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9E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9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E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E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E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E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9E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E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E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E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F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F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9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9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9F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9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9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9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A0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9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A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A0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0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A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1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A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1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A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1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A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A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2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A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2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2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A3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A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3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A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A3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3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A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4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4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4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A5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A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5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A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5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A5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5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5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6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A5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A6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6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6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A6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A6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6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6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6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6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6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7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6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6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7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7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7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7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7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7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7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A7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7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8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A7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7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7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8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8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8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8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8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8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8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8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8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8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8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8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A8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9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9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9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9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9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9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9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9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9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9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9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9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A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A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A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A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A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A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A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A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A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A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A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A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B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A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B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B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B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B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AB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B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B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B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B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B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C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B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B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AB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C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AC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C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C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C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C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ΝΥΦΟΥΔΗΣ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C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AC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C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D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C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C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C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D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D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D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D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D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D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AD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D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AD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D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D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AD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E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E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E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E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E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E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E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E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E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E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E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E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F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A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F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AF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A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A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A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0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A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A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0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B0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1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1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1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2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B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2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B2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B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2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7632CB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3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3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3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B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Α' </w:t>
            </w:r>
            <w:r w:rsidRPr="002670F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4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B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4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4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5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B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5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5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B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5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5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6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5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6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B6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6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6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6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6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6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7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6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6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7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7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7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7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7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7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7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ΦΩΤΗΛΑΣ</w:t>
            </w:r>
            <w:r w:rsidRPr="002670F9">
              <w:rPr>
                <w:rFonts w:ascii="Segoe UI" w:eastAsia="Times New Roman" w:hAnsi="Segoe UI" w:cs="Segoe UI"/>
                <w:sz w:val="18"/>
                <w:szCs w:val="18"/>
              </w:rPr>
              <w:t xml:space="preserve">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7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7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B8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B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8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8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8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8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8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8E" w14:textId="77777777">
        <w:trPr>
          <w:trHeight w:val="1200"/>
        </w:trPr>
        <w:tc>
          <w:tcPr>
            <w:tcW w:w="5580" w:type="dxa"/>
            <w:tcBorders>
              <w:top w:val="nil"/>
              <w:left w:val="single" w:sz="4" w:space="0" w:color="000000"/>
              <w:bottom w:val="single" w:sz="4" w:space="0" w:color="000000"/>
              <w:right w:val="single" w:sz="4" w:space="0" w:color="000000"/>
            </w:tcBorders>
            <w:shd w:val="clear" w:color="auto" w:fill="auto"/>
            <w:vAlign w:val="center"/>
            <w:hideMark/>
          </w:tcPr>
          <w:p w14:paraId="7632CB8A"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xml:space="preserve">Πράξη: Για την αξιόποινη πράξη του άρθρου 184 Π.Κ. (διέγερση σε διάπραξη εγκλημάτων, βιαιοπραγίες ή διχόνοια), που φέρεται ότι </w:t>
            </w:r>
            <w:proofErr w:type="spellStart"/>
            <w:r w:rsidRPr="002670F9">
              <w:rPr>
                <w:rFonts w:ascii="Segoe UI" w:eastAsia="Times New Roman" w:hAnsi="Segoe UI" w:cs="Segoe UI"/>
                <w:sz w:val="18"/>
                <w:szCs w:val="18"/>
              </w:rPr>
              <w:t>τελέστηκε</w:t>
            </w:r>
            <w:proofErr w:type="spellEnd"/>
            <w:r w:rsidRPr="002670F9">
              <w:rPr>
                <w:rFonts w:ascii="Segoe UI" w:eastAsia="Times New Roman" w:hAnsi="Segoe UI" w:cs="Segoe UI"/>
                <w:sz w:val="18"/>
                <w:szCs w:val="18"/>
              </w:rPr>
              <w:t xml:space="preserve"> </w:t>
            </w:r>
            <w:r w:rsidRPr="002670F9">
              <w:rPr>
                <w:rFonts w:ascii="Segoe UI" w:eastAsia="Times New Roman" w:hAnsi="Segoe UI" w:cs="Segoe UI"/>
                <w:sz w:val="18"/>
                <w:szCs w:val="18"/>
              </w:rPr>
              <w:t>στη Θεσσαλονίκη στις 15.4.2016 και αφορά δηλώσεις του κατά τη διάρκεια συγκέντρωσης οπαδών ποδοσφαιρικής ομάδας. (ΣΥΝΟΛΙΚΑ ΨΗΦΟΙ: NAI:7, OXI:133, ΠΡΝ:3)</w:t>
            </w:r>
          </w:p>
        </w:tc>
        <w:tc>
          <w:tcPr>
            <w:tcW w:w="1380" w:type="dxa"/>
            <w:tcBorders>
              <w:top w:val="nil"/>
              <w:left w:val="nil"/>
              <w:bottom w:val="single" w:sz="4" w:space="0" w:color="000000"/>
              <w:right w:val="single" w:sz="4" w:space="0" w:color="000000"/>
            </w:tcBorders>
            <w:shd w:val="clear" w:color="auto" w:fill="auto"/>
            <w:vAlign w:val="center"/>
            <w:hideMark/>
          </w:tcPr>
          <w:p w14:paraId="7632CB8B"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632CB8C"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632CB8D" w14:textId="77777777" w:rsidR="00F26C8C" w:rsidRPr="002670F9" w:rsidRDefault="00BE25C9">
            <w:pPr>
              <w:contextualSpacing/>
              <w:outlineLvl w:val="0"/>
              <w:rPr>
                <w:rFonts w:ascii="Segoe UI" w:eastAsia="Times New Roman" w:hAnsi="Segoe UI" w:cs="Segoe UI"/>
                <w:sz w:val="18"/>
                <w:szCs w:val="18"/>
              </w:rPr>
            </w:pPr>
            <w:r w:rsidRPr="002670F9">
              <w:rPr>
                <w:rFonts w:ascii="Segoe UI" w:eastAsia="Times New Roman" w:hAnsi="Segoe UI" w:cs="Segoe UI"/>
                <w:sz w:val="18"/>
                <w:szCs w:val="18"/>
              </w:rPr>
              <w:t> </w:t>
            </w:r>
          </w:p>
        </w:tc>
      </w:tr>
      <w:tr w:rsidR="00845256" w14:paraId="7632CB9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9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9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9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9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B9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9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ΑΚΡΙΩΤΗΣ </w:t>
            </w:r>
            <w:r w:rsidRPr="002670F9">
              <w:rPr>
                <w:rFonts w:ascii="Segoe UI" w:eastAsia="Times New Roman" w:hAnsi="Segoe UI" w:cs="Segoe UI"/>
                <w:sz w:val="18"/>
                <w:szCs w:val="18"/>
              </w:rPr>
              <w:t>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9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9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A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A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A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A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B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A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A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A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A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A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B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B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A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B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B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B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B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B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B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B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C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B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BB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B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B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C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B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C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C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C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B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C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C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C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C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BC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D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D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D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D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D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D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D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D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D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E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E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E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E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E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E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E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E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BE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F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BF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B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Α' </w:t>
            </w:r>
            <w:r w:rsidRPr="002670F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B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BF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B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B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0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B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B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B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0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0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1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C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1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C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C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1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ΔΕΔΕΣ </w:t>
            </w:r>
            <w:r w:rsidRPr="002670F9">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1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2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C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2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2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C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C3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3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3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4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4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C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C4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C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C5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5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5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C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5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6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5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5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6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6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C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6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6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6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6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6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6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632CC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6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7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7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C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7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7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7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C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7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7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7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C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7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8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7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8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8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8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8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8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8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8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8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8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9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8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C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9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9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9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9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9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9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9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A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9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C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A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A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A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C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A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A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A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632CC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A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B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A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C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A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B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B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C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B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B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B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B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CB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B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B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B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B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C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C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C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C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C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C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C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C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C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C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D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C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C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D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D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D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D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D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D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C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D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E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D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C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E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E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E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E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E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E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C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CE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F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E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C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F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F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F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CF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C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CF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D0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C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C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C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CF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0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D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0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ΠΡΝ</w:t>
            </w:r>
          </w:p>
        </w:tc>
      </w:tr>
      <w:tr w:rsidR="00845256" w14:paraId="7632CD0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0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0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D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0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1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1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1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1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1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1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D2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D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2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2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D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2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2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D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2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3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D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D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3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3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D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D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3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3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3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4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4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4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4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4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D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4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5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D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4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5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5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5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5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5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5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5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5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D5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6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6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6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6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6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6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6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6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6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6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6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6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6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6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6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7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6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7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7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7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7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7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7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7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7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7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7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7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7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7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8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7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7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8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8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8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8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8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D8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8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8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8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8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8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8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9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8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8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D8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9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9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9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9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9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9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9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9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ΝΥΦΟΥΔΗΣ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9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CD9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9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A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9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ΞΑΝΘΟΣ </w:t>
            </w:r>
            <w:r w:rsidRPr="002670F9">
              <w:rPr>
                <w:rFonts w:ascii="Segoe UI" w:eastAsia="Times New Roman" w:hAnsi="Segoe UI" w:cs="Segoe UI"/>
                <w:sz w:val="18"/>
                <w:szCs w:val="18"/>
              </w:rPr>
              <w:t>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9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9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9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A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A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A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A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A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A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A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A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DA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A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A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A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A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A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DA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B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B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B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B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B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B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B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B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B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B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B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B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B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B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B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C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B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C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C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C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C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C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C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C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C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C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C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DC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C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C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D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C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lastRenderedPageBreak/>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C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D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D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D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D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D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D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D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DD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D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D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D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 xml:space="preserve">Α' </w:t>
            </w:r>
            <w:r w:rsidRPr="002670F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D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E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D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D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D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E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E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E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E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E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E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E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E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E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E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E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F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E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E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E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DE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F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F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F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F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F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ΝΑΙ</w:t>
            </w:r>
          </w:p>
        </w:tc>
      </w:tr>
      <w:tr w:rsidR="00845256" w14:paraId="7632CDF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F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DF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DF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DF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DF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DF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7632CDF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DF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DF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0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0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0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0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0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0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0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0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0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0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0E"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0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E0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0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0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13"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0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E1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1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1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18"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1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1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1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1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1D"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1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1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1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1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22"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1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E1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2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2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27"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2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2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2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2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2C"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2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E2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2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2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31"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2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2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E2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3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36"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3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3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3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3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3B"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3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3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3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3A"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40"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3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3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3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3F"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45"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4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4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4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E44"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4A"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4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4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E4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49"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4F"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4B"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4C"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E4D"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4E"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54"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50"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E51"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52"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53"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r w:rsidR="00845256" w14:paraId="7632CE59" w14:textId="77777777">
        <w:trPr>
          <w:trHeight w:val="300"/>
        </w:trPr>
        <w:tc>
          <w:tcPr>
            <w:tcW w:w="5580" w:type="dxa"/>
            <w:tcBorders>
              <w:top w:val="nil"/>
              <w:left w:val="single" w:sz="4" w:space="0" w:color="000000"/>
              <w:bottom w:val="single" w:sz="4" w:space="0" w:color="000000"/>
              <w:right w:val="single" w:sz="4" w:space="0" w:color="000000"/>
            </w:tcBorders>
            <w:shd w:val="clear" w:color="auto" w:fill="auto"/>
            <w:noWrap/>
            <w:vAlign w:val="center"/>
            <w:hideMark/>
          </w:tcPr>
          <w:p w14:paraId="7632CE55"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56"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57"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58" w14:textId="77777777" w:rsidR="00F26C8C" w:rsidRPr="002670F9" w:rsidRDefault="00BE25C9">
            <w:pPr>
              <w:contextualSpacing/>
              <w:outlineLvl w:val="1"/>
              <w:rPr>
                <w:rFonts w:ascii="Segoe UI" w:eastAsia="Times New Roman" w:hAnsi="Segoe UI" w:cs="Segoe UI"/>
                <w:sz w:val="18"/>
                <w:szCs w:val="18"/>
              </w:rPr>
            </w:pPr>
            <w:r w:rsidRPr="002670F9">
              <w:rPr>
                <w:rFonts w:ascii="Segoe UI" w:eastAsia="Times New Roman" w:hAnsi="Segoe UI" w:cs="Segoe UI"/>
                <w:sz w:val="18"/>
                <w:szCs w:val="18"/>
              </w:rPr>
              <w:t>ΟΧΙ</w:t>
            </w:r>
          </w:p>
        </w:tc>
      </w:tr>
    </w:tbl>
    <w:p w14:paraId="7632CE5A" w14:textId="77777777" w:rsidR="00845256" w:rsidRDefault="00845256">
      <w:pPr>
        <w:contextualSpacing/>
        <w:rPr>
          <w:rFonts w:eastAsia="Times New Roman" w:cs="Times New Roman"/>
          <w:szCs w:val="24"/>
        </w:rPr>
      </w:pPr>
    </w:p>
    <w:p w14:paraId="7632CE5B" w14:textId="77777777" w:rsidR="00845256" w:rsidRDefault="00845256">
      <w:pPr>
        <w:spacing w:line="600" w:lineRule="auto"/>
        <w:ind w:firstLine="709"/>
        <w:contextualSpacing/>
        <w:jc w:val="both"/>
        <w:rPr>
          <w:rFonts w:eastAsia="Times New Roman"/>
          <w:szCs w:val="24"/>
        </w:rPr>
      </w:pPr>
    </w:p>
    <w:p w14:paraId="7632CE5C" w14:textId="77777777" w:rsidR="00845256" w:rsidRDefault="00845256">
      <w:pPr>
        <w:spacing w:line="600" w:lineRule="auto"/>
        <w:ind w:firstLine="709"/>
        <w:contextualSpacing/>
        <w:jc w:val="both"/>
        <w:rPr>
          <w:rFonts w:eastAsia="Times New Roman"/>
          <w:szCs w:val="24"/>
        </w:rPr>
      </w:pPr>
    </w:p>
    <w:p w14:paraId="7632CE5D" w14:textId="77777777" w:rsidR="00845256" w:rsidRDefault="00845256">
      <w:pPr>
        <w:spacing w:line="600" w:lineRule="auto"/>
        <w:ind w:firstLine="709"/>
        <w:contextualSpacing/>
        <w:jc w:val="both"/>
        <w:rPr>
          <w:rFonts w:eastAsia="Times New Roman"/>
          <w:szCs w:val="24"/>
        </w:rPr>
      </w:pPr>
    </w:p>
    <w:p w14:paraId="7632CE5E" w14:textId="77777777" w:rsidR="00845256" w:rsidRDefault="00845256">
      <w:pPr>
        <w:spacing w:line="600" w:lineRule="auto"/>
        <w:ind w:firstLine="709"/>
        <w:contextualSpacing/>
        <w:jc w:val="both"/>
        <w:rPr>
          <w:rFonts w:eastAsia="Times New Roman"/>
          <w:szCs w:val="24"/>
        </w:rPr>
      </w:pPr>
    </w:p>
    <w:p w14:paraId="7632CE5F" w14:textId="77777777" w:rsidR="00845256" w:rsidRDefault="00845256">
      <w:pPr>
        <w:spacing w:line="600" w:lineRule="auto"/>
        <w:ind w:firstLine="709"/>
        <w:contextualSpacing/>
        <w:jc w:val="both"/>
        <w:rPr>
          <w:rFonts w:eastAsia="Times New Roman"/>
          <w:szCs w:val="24"/>
        </w:rPr>
      </w:pPr>
    </w:p>
    <w:p w14:paraId="7632CE60" w14:textId="77777777" w:rsidR="00845256" w:rsidRDefault="00845256">
      <w:pPr>
        <w:spacing w:line="600" w:lineRule="auto"/>
        <w:ind w:firstLine="709"/>
        <w:contextualSpacing/>
        <w:jc w:val="both"/>
        <w:rPr>
          <w:rFonts w:eastAsia="Times New Roman"/>
          <w:szCs w:val="24"/>
        </w:rPr>
      </w:pPr>
    </w:p>
    <w:p w14:paraId="7632CE61" w14:textId="77777777" w:rsidR="00845256" w:rsidRDefault="00845256">
      <w:pPr>
        <w:spacing w:line="600" w:lineRule="auto"/>
        <w:ind w:firstLine="709"/>
        <w:contextualSpacing/>
        <w:jc w:val="both"/>
        <w:rPr>
          <w:rFonts w:eastAsia="Times New Roman"/>
          <w:szCs w:val="24"/>
        </w:rPr>
      </w:pPr>
    </w:p>
    <w:p w14:paraId="7632CE62" w14:textId="77777777" w:rsidR="00845256" w:rsidRDefault="00845256">
      <w:pPr>
        <w:spacing w:line="600" w:lineRule="auto"/>
        <w:ind w:firstLine="709"/>
        <w:contextualSpacing/>
        <w:jc w:val="both"/>
        <w:rPr>
          <w:rFonts w:eastAsia="Times New Roman"/>
          <w:szCs w:val="24"/>
        </w:rPr>
      </w:pPr>
    </w:p>
    <w:p w14:paraId="7632CE63" w14:textId="77777777" w:rsidR="00845256" w:rsidRDefault="00845256">
      <w:pPr>
        <w:spacing w:line="600" w:lineRule="auto"/>
        <w:ind w:firstLine="709"/>
        <w:contextualSpacing/>
        <w:jc w:val="both"/>
        <w:rPr>
          <w:rFonts w:eastAsia="Times New Roman"/>
          <w:szCs w:val="24"/>
        </w:rPr>
      </w:pPr>
    </w:p>
    <w:p w14:paraId="7632CE64" w14:textId="77777777" w:rsidR="00845256" w:rsidRDefault="00845256">
      <w:pPr>
        <w:spacing w:line="600" w:lineRule="auto"/>
        <w:ind w:firstLine="709"/>
        <w:contextualSpacing/>
        <w:jc w:val="both"/>
        <w:rPr>
          <w:rFonts w:eastAsia="Times New Roman"/>
          <w:szCs w:val="24"/>
        </w:rPr>
      </w:pPr>
    </w:p>
    <w:p w14:paraId="7632CE65" w14:textId="77777777" w:rsidR="00845256" w:rsidRDefault="00845256">
      <w:pPr>
        <w:spacing w:line="600" w:lineRule="auto"/>
        <w:ind w:firstLine="709"/>
        <w:contextualSpacing/>
        <w:jc w:val="both"/>
        <w:rPr>
          <w:rFonts w:eastAsia="Times New Roman"/>
          <w:szCs w:val="24"/>
        </w:rPr>
      </w:pPr>
    </w:p>
    <w:p w14:paraId="7632CE66" w14:textId="77777777" w:rsidR="00845256" w:rsidRDefault="00845256">
      <w:pPr>
        <w:spacing w:line="600" w:lineRule="auto"/>
        <w:ind w:firstLine="709"/>
        <w:contextualSpacing/>
        <w:jc w:val="both"/>
        <w:rPr>
          <w:rFonts w:eastAsia="Times New Roman"/>
          <w:szCs w:val="24"/>
        </w:rPr>
      </w:pPr>
    </w:p>
    <w:p w14:paraId="7632CE67" w14:textId="77777777" w:rsidR="00845256" w:rsidRDefault="00845256">
      <w:pPr>
        <w:spacing w:line="600" w:lineRule="auto"/>
        <w:contextualSpacing/>
        <w:jc w:val="both"/>
        <w:rPr>
          <w:rFonts w:eastAsia="Times New Roman"/>
          <w:szCs w:val="24"/>
        </w:rPr>
      </w:pPr>
    </w:p>
    <w:tbl>
      <w:tblPr>
        <w:tblW w:w="9860" w:type="dxa"/>
        <w:tblInd w:w="10" w:type="dxa"/>
        <w:tblCellMar>
          <w:left w:w="10" w:type="dxa"/>
          <w:right w:w="10" w:type="dxa"/>
        </w:tblCellMar>
        <w:tblLook w:val="04A0" w:firstRow="1" w:lastRow="0" w:firstColumn="1" w:lastColumn="0" w:noHBand="0" w:noVBand="1"/>
      </w:tblPr>
      <w:tblGrid>
        <w:gridCol w:w="2700"/>
        <w:gridCol w:w="5320"/>
        <w:gridCol w:w="920"/>
        <w:gridCol w:w="920"/>
      </w:tblGrid>
      <w:tr w:rsidR="00845256" w14:paraId="7632CE6C" w14:textId="77777777">
        <w:trPr>
          <w:trHeight w:val="15"/>
        </w:trPr>
        <w:tc>
          <w:tcPr>
            <w:tcW w:w="2700" w:type="dxa"/>
            <w:tcBorders>
              <w:top w:val="nil"/>
              <w:left w:val="nil"/>
              <w:bottom w:val="nil"/>
              <w:right w:val="nil"/>
            </w:tcBorders>
            <w:shd w:val="clear" w:color="auto" w:fill="auto"/>
            <w:noWrap/>
            <w:vAlign w:val="bottom"/>
            <w:hideMark/>
          </w:tcPr>
          <w:p w14:paraId="7632CE68" w14:textId="77777777" w:rsidR="00F26C8C" w:rsidRPr="006E4C67" w:rsidRDefault="00BE25C9">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7632CE69" w14:textId="77777777" w:rsidR="00F26C8C" w:rsidRPr="006E4C67" w:rsidRDefault="00BE25C9">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7632CE6A" w14:textId="77777777" w:rsidR="00F26C8C" w:rsidRPr="006E4C67" w:rsidRDefault="00BE25C9">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7632CE6B" w14:textId="77777777" w:rsidR="00F26C8C" w:rsidRPr="006E4C67" w:rsidRDefault="00BE25C9">
            <w:pPr>
              <w:contextualSpacing/>
              <w:rPr>
                <w:rFonts w:ascii="Times New Roman" w:eastAsia="Times New Roman" w:hAnsi="Times New Roman" w:cs="Times New Roman"/>
                <w:sz w:val="20"/>
              </w:rPr>
            </w:pPr>
          </w:p>
        </w:tc>
      </w:tr>
      <w:tr w:rsidR="00845256" w14:paraId="7632CE71" w14:textId="77777777">
        <w:trPr>
          <w:trHeight w:val="795"/>
        </w:trPr>
        <w:tc>
          <w:tcPr>
            <w:tcW w:w="2700" w:type="dxa"/>
            <w:tcBorders>
              <w:top w:val="nil"/>
              <w:left w:val="nil"/>
              <w:bottom w:val="nil"/>
              <w:right w:val="nil"/>
            </w:tcBorders>
            <w:shd w:val="clear" w:color="auto" w:fill="auto"/>
            <w:noWrap/>
            <w:vAlign w:val="bottom"/>
            <w:hideMark/>
          </w:tcPr>
          <w:p w14:paraId="7632CE6D" w14:textId="77777777" w:rsidR="00F26C8C" w:rsidRPr="006E4C67" w:rsidRDefault="00BE25C9">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7632CE6E" w14:textId="77777777" w:rsidR="00F26C8C" w:rsidRPr="006E4C67" w:rsidRDefault="00BE25C9">
            <w:pPr>
              <w:contextualSpacing/>
              <w:rPr>
                <w:rFonts w:ascii="Calibri" w:eastAsia="Times New Roman" w:hAnsi="Calibri" w:cs="Calibri"/>
                <w:color w:val="000000"/>
                <w:sz w:val="22"/>
                <w:szCs w:val="22"/>
              </w:rPr>
            </w:pPr>
            <w:r w:rsidRPr="006E4C67">
              <w:rPr>
                <w:rFonts w:ascii="Calibri" w:eastAsia="Times New Roman" w:hAnsi="Calibri" w:cs="Calibri"/>
                <w:color w:val="000000"/>
                <w:sz w:val="22"/>
                <w:szCs w:val="22"/>
              </w:rPr>
              <w:t>Άρσεις Ασυλίας</w:t>
            </w:r>
          </w:p>
        </w:tc>
        <w:tc>
          <w:tcPr>
            <w:tcW w:w="920" w:type="dxa"/>
            <w:tcBorders>
              <w:top w:val="nil"/>
              <w:left w:val="nil"/>
              <w:bottom w:val="nil"/>
              <w:right w:val="nil"/>
            </w:tcBorders>
            <w:shd w:val="clear" w:color="auto" w:fill="auto"/>
            <w:noWrap/>
            <w:vAlign w:val="bottom"/>
            <w:hideMark/>
          </w:tcPr>
          <w:p w14:paraId="7632CE6F"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vAlign w:val="bottom"/>
            <w:hideMark/>
          </w:tcPr>
          <w:p w14:paraId="7632CE70" w14:textId="77777777" w:rsidR="00F26C8C" w:rsidRPr="006E4C67" w:rsidRDefault="00BE25C9">
            <w:pPr>
              <w:contextualSpacing/>
              <w:rPr>
                <w:rFonts w:ascii="Times New Roman" w:eastAsia="Times New Roman" w:hAnsi="Times New Roman" w:cs="Times New Roman"/>
                <w:sz w:val="20"/>
              </w:rPr>
            </w:pPr>
          </w:p>
        </w:tc>
      </w:tr>
      <w:tr w:rsidR="00845256" w14:paraId="7632CE76" w14:textId="77777777">
        <w:trPr>
          <w:trHeight w:val="135"/>
        </w:trPr>
        <w:tc>
          <w:tcPr>
            <w:tcW w:w="2700" w:type="dxa"/>
            <w:tcBorders>
              <w:top w:val="nil"/>
              <w:left w:val="nil"/>
              <w:bottom w:val="nil"/>
              <w:right w:val="nil"/>
            </w:tcBorders>
            <w:shd w:val="clear" w:color="auto" w:fill="auto"/>
            <w:noWrap/>
            <w:vAlign w:val="bottom"/>
            <w:hideMark/>
          </w:tcPr>
          <w:p w14:paraId="7632CE72" w14:textId="77777777" w:rsidR="00F26C8C" w:rsidRPr="006E4C67" w:rsidRDefault="00BE25C9">
            <w:pPr>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7632CE73" w14:textId="77777777" w:rsidR="00F26C8C" w:rsidRPr="006E4C67" w:rsidRDefault="00BE25C9">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7632CE74" w14:textId="77777777" w:rsidR="00F26C8C" w:rsidRPr="006E4C67" w:rsidRDefault="00BE25C9">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7632CE75" w14:textId="77777777" w:rsidR="00F26C8C" w:rsidRPr="006E4C67" w:rsidRDefault="00BE25C9">
            <w:pPr>
              <w:contextualSpacing/>
              <w:rPr>
                <w:rFonts w:ascii="Times New Roman" w:eastAsia="Times New Roman" w:hAnsi="Times New Roman" w:cs="Times New Roman"/>
                <w:sz w:val="20"/>
              </w:rPr>
            </w:pPr>
          </w:p>
        </w:tc>
      </w:tr>
      <w:tr w:rsidR="00845256" w14:paraId="7632CE7A" w14:textId="77777777">
        <w:trPr>
          <w:trHeight w:val="720"/>
        </w:trPr>
        <w:tc>
          <w:tcPr>
            <w:tcW w:w="2700" w:type="dxa"/>
            <w:tcBorders>
              <w:top w:val="nil"/>
              <w:left w:val="nil"/>
              <w:bottom w:val="nil"/>
              <w:right w:val="nil"/>
            </w:tcBorders>
            <w:shd w:val="clear" w:color="auto" w:fill="auto"/>
            <w:hideMark/>
          </w:tcPr>
          <w:p w14:paraId="7632CE77" w14:textId="77777777" w:rsidR="00F26C8C" w:rsidRPr="006E4C67" w:rsidRDefault="00BE25C9">
            <w:pPr>
              <w:contextualSpacing/>
              <w:jc w:val="center"/>
              <w:rPr>
                <w:rFonts w:ascii="Calibri" w:eastAsia="Times New Roman" w:hAnsi="Calibri" w:cs="Calibri"/>
                <w:color w:val="000000"/>
                <w:sz w:val="22"/>
                <w:szCs w:val="22"/>
              </w:rPr>
            </w:pPr>
            <w:r w:rsidRPr="006E4C67">
              <w:rPr>
                <w:rFonts w:ascii="Calibri" w:eastAsia="Times New Roman" w:hAnsi="Calibri" w:cs="Calibri"/>
                <w:color w:val="000000"/>
                <w:sz w:val="22"/>
                <w:szCs w:val="22"/>
              </w:rPr>
              <w:t>Ονοματεπώνυμο - Εμπλεκόμενοι</w:t>
            </w:r>
          </w:p>
        </w:tc>
        <w:tc>
          <w:tcPr>
            <w:tcW w:w="5320" w:type="dxa"/>
            <w:tcBorders>
              <w:top w:val="nil"/>
              <w:left w:val="nil"/>
              <w:bottom w:val="nil"/>
              <w:right w:val="nil"/>
            </w:tcBorders>
            <w:shd w:val="clear" w:color="auto" w:fill="auto"/>
            <w:hideMark/>
          </w:tcPr>
          <w:p w14:paraId="7632CE78" w14:textId="77777777" w:rsidR="00F26C8C" w:rsidRPr="006E4C67" w:rsidRDefault="00BE25C9">
            <w:pPr>
              <w:contextualSpacing/>
              <w:jc w:val="center"/>
              <w:rPr>
                <w:rFonts w:ascii="Calibri" w:eastAsia="Times New Roman" w:hAnsi="Calibri" w:cs="Calibri"/>
                <w:color w:val="000000"/>
                <w:sz w:val="22"/>
                <w:szCs w:val="22"/>
              </w:rPr>
            </w:pPr>
            <w:r w:rsidRPr="006E4C67">
              <w:rPr>
                <w:rFonts w:ascii="Calibri" w:eastAsia="Times New Roman" w:hAnsi="Calibri" w:cs="Calibri"/>
                <w:color w:val="000000"/>
                <w:sz w:val="22"/>
                <w:szCs w:val="22"/>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7632CE79"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Αποτελέσματα</w:t>
            </w:r>
          </w:p>
        </w:tc>
      </w:tr>
      <w:tr w:rsidR="00845256" w14:paraId="7632CE7F" w14:textId="77777777">
        <w:trPr>
          <w:trHeight w:val="330"/>
        </w:trPr>
        <w:tc>
          <w:tcPr>
            <w:tcW w:w="2700" w:type="dxa"/>
            <w:vMerge w:val="restart"/>
            <w:tcBorders>
              <w:top w:val="nil"/>
              <w:left w:val="nil"/>
              <w:bottom w:val="nil"/>
              <w:right w:val="nil"/>
            </w:tcBorders>
            <w:shd w:val="clear" w:color="auto" w:fill="auto"/>
            <w:hideMark/>
          </w:tcPr>
          <w:p w14:paraId="7632CE7B" w14:textId="77777777" w:rsidR="00F26C8C" w:rsidRPr="006E4C67" w:rsidRDefault="00BE25C9">
            <w:pPr>
              <w:contextualSpacing/>
              <w:rPr>
                <w:rFonts w:ascii="Calibri" w:eastAsia="Times New Roman" w:hAnsi="Calibri" w:cs="Calibri"/>
                <w:color w:val="000000"/>
                <w:sz w:val="22"/>
                <w:szCs w:val="22"/>
              </w:rPr>
            </w:pPr>
            <w:r w:rsidRPr="006E4C67">
              <w:rPr>
                <w:rFonts w:ascii="Calibri" w:eastAsia="Times New Roman" w:hAnsi="Calibri" w:cs="Calibri"/>
                <w:color w:val="000000"/>
                <w:sz w:val="22"/>
                <w:szCs w:val="22"/>
              </w:rPr>
              <w:t>ΦΟΡΤΣΑΚΗΣ ΘΕΟΔΩΡΟΣ</w:t>
            </w:r>
          </w:p>
        </w:tc>
        <w:tc>
          <w:tcPr>
            <w:tcW w:w="5320" w:type="dxa"/>
            <w:vMerge w:val="restart"/>
            <w:tcBorders>
              <w:top w:val="nil"/>
              <w:left w:val="nil"/>
              <w:bottom w:val="nil"/>
              <w:right w:val="nil"/>
            </w:tcBorders>
            <w:shd w:val="clear" w:color="auto" w:fill="auto"/>
            <w:hideMark/>
          </w:tcPr>
          <w:p w14:paraId="7632CE7C" w14:textId="77777777" w:rsidR="00F26C8C" w:rsidRPr="006E4C67" w:rsidRDefault="00BE25C9">
            <w:pPr>
              <w:contextualSpacing/>
              <w:jc w:val="center"/>
              <w:rPr>
                <w:rFonts w:ascii="Calibri" w:eastAsia="Times New Roman" w:hAnsi="Calibri" w:cs="Calibri"/>
                <w:color w:val="000000"/>
                <w:sz w:val="22"/>
                <w:szCs w:val="22"/>
              </w:rPr>
            </w:pPr>
            <w:r w:rsidRPr="006E4C67">
              <w:rPr>
                <w:rFonts w:ascii="Calibri" w:eastAsia="Times New Roman" w:hAnsi="Calibri" w:cs="Calibri"/>
                <w:color w:val="000000"/>
                <w:sz w:val="22"/>
                <w:szCs w:val="22"/>
              </w:rPr>
              <w:t xml:space="preserve">Για την αξιόποινη πράξη της απιστίας στην υπηρεσία κατ’ εξακολούθηση (άρθρα 13 </w:t>
            </w:r>
            <w:proofErr w:type="spellStart"/>
            <w:r w:rsidRPr="006E4C67">
              <w:rPr>
                <w:rFonts w:ascii="Calibri" w:eastAsia="Times New Roman" w:hAnsi="Calibri" w:cs="Calibri"/>
                <w:color w:val="000000"/>
                <w:sz w:val="22"/>
                <w:szCs w:val="22"/>
              </w:rPr>
              <w:t>στοιχ</w:t>
            </w:r>
            <w:proofErr w:type="spellEnd"/>
            <w:r w:rsidRPr="006E4C67">
              <w:rPr>
                <w:rFonts w:ascii="Calibri" w:eastAsia="Times New Roman" w:hAnsi="Calibri" w:cs="Calibri"/>
                <w:color w:val="000000"/>
                <w:sz w:val="22"/>
                <w:szCs w:val="22"/>
              </w:rPr>
              <w:t xml:space="preserve">. </w:t>
            </w:r>
            <w:r w:rsidRPr="006E4C67">
              <w:rPr>
                <w:rFonts w:ascii="Calibri" w:eastAsia="Times New Roman" w:hAnsi="Calibri" w:cs="Calibri"/>
                <w:color w:val="000000"/>
                <w:sz w:val="22"/>
                <w:szCs w:val="22"/>
              </w:rPr>
              <w:t xml:space="preserve">α΄, 98, 256 </w:t>
            </w:r>
            <w:proofErr w:type="spellStart"/>
            <w:r w:rsidRPr="006E4C67">
              <w:rPr>
                <w:rFonts w:ascii="Calibri" w:eastAsia="Times New Roman" w:hAnsi="Calibri" w:cs="Calibri"/>
                <w:color w:val="000000"/>
                <w:sz w:val="22"/>
                <w:szCs w:val="22"/>
              </w:rPr>
              <w:t>περιπτ</w:t>
            </w:r>
            <w:proofErr w:type="spellEnd"/>
            <w:r w:rsidRPr="006E4C67">
              <w:rPr>
                <w:rFonts w:ascii="Calibri" w:eastAsia="Times New Roman" w:hAnsi="Calibri" w:cs="Calibri"/>
                <w:color w:val="000000"/>
                <w:sz w:val="22"/>
                <w:szCs w:val="22"/>
              </w:rPr>
              <w:t>. α΄ Π.Κ.), για το χρονικό διάστημα που διετέλεσε Πρύτανης του Ε.Κ.Π.Α. και ειδικότερα Πρόεδρος της Επιτροπής Ερευνών από τις 19.11.2014 έως τις 31.12.2014.</w:t>
            </w:r>
          </w:p>
        </w:tc>
        <w:tc>
          <w:tcPr>
            <w:tcW w:w="920" w:type="dxa"/>
            <w:tcBorders>
              <w:top w:val="nil"/>
              <w:left w:val="nil"/>
              <w:bottom w:val="nil"/>
              <w:right w:val="nil"/>
            </w:tcBorders>
            <w:shd w:val="clear" w:color="auto" w:fill="auto"/>
            <w:noWrap/>
            <w:hideMark/>
          </w:tcPr>
          <w:p w14:paraId="7632CE7D"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ΝΑΙ</w:t>
            </w:r>
          </w:p>
        </w:tc>
        <w:tc>
          <w:tcPr>
            <w:tcW w:w="920" w:type="dxa"/>
            <w:tcBorders>
              <w:top w:val="nil"/>
              <w:left w:val="nil"/>
              <w:bottom w:val="nil"/>
              <w:right w:val="nil"/>
            </w:tcBorders>
            <w:shd w:val="clear" w:color="auto" w:fill="auto"/>
            <w:noWrap/>
            <w:hideMark/>
          </w:tcPr>
          <w:p w14:paraId="7632CE7E"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7</w:t>
            </w:r>
          </w:p>
        </w:tc>
      </w:tr>
      <w:tr w:rsidR="00845256" w14:paraId="7632CE84" w14:textId="77777777">
        <w:trPr>
          <w:trHeight w:val="330"/>
        </w:trPr>
        <w:tc>
          <w:tcPr>
            <w:tcW w:w="2700" w:type="dxa"/>
            <w:vMerge/>
            <w:tcBorders>
              <w:top w:val="nil"/>
              <w:left w:val="nil"/>
              <w:bottom w:val="nil"/>
              <w:right w:val="nil"/>
            </w:tcBorders>
            <w:vAlign w:val="center"/>
            <w:hideMark/>
          </w:tcPr>
          <w:p w14:paraId="7632CE80"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81"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82"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OXI</w:t>
            </w:r>
          </w:p>
        </w:tc>
        <w:tc>
          <w:tcPr>
            <w:tcW w:w="920" w:type="dxa"/>
            <w:tcBorders>
              <w:top w:val="nil"/>
              <w:left w:val="nil"/>
              <w:bottom w:val="nil"/>
              <w:right w:val="nil"/>
            </w:tcBorders>
            <w:shd w:val="clear" w:color="auto" w:fill="auto"/>
            <w:noWrap/>
            <w:hideMark/>
          </w:tcPr>
          <w:p w14:paraId="7632CE83"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134</w:t>
            </w:r>
          </w:p>
        </w:tc>
      </w:tr>
      <w:tr w:rsidR="00845256" w14:paraId="7632CE89" w14:textId="77777777">
        <w:trPr>
          <w:trHeight w:val="330"/>
        </w:trPr>
        <w:tc>
          <w:tcPr>
            <w:tcW w:w="2700" w:type="dxa"/>
            <w:vMerge/>
            <w:tcBorders>
              <w:top w:val="nil"/>
              <w:left w:val="nil"/>
              <w:bottom w:val="nil"/>
              <w:right w:val="nil"/>
            </w:tcBorders>
            <w:vAlign w:val="center"/>
            <w:hideMark/>
          </w:tcPr>
          <w:p w14:paraId="7632CE85"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86"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87"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ΠΡΝ</w:t>
            </w:r>
          </w:p>
        </w:tc>
        <w:tc>
          <w:tcPr>
            <w:tcW w:w="920" w:type="dxa"/>
            <w:tcBorders>
              <w:top w:val="nil"/>
              <w:left w:val="nil"/>
              <w:bottom w:val="nil"/>
              <w:right w:val="nil"/>
            </w:tcBorders>
            <w:shd w:val="clear" w:color="auto" w:fill="auto"/>
            <w:noWrap/>
            <w:hideMark/>
          </w:tcPr>
          <w:p w14:paraId="7632CE88"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2</w:t>
            </w:r>
          </w:p>
        </w:tc>
      </w:tr>
      <w:tr w:rsidR="00845256" w14:paraId="7632CE8E" w14:textId="77777777">
        <w:trPr>
          <w:trHeight w:val="330"/>
        </w:trPr>
        <w:tc>
          <w:tcPr>
            <w:tcW w:w="2700" w:type="dxa"/>
            <w:vMerge/>
            <w:tcBorders>
              <w:top w:val="nil"/>
              <w:left w:val="nil"/>
              <w:bottom w:val="nil"/>
              <w:right w:val="nil"/>
            </w:tcBorders>
            <w:vAlign w:val="center"/>
            <w:hideMark/>
          </w:tcPr>
          <w:p w14:paraId="7632CE8A"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8B"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8C"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ΣΥΝ</w:t>
            </w:r>
          </w:p>
        </w:tc>
        <w:tc>
          <w:tcPr>
            <w:tcW w:w="920" w:type="dxa"/>
            <w:tcBorders>
              <w:top w:val="nil"/>
              <w:left w:val="nil"/>
              <w:bottom w:val="nil"/>
              <w:right w:val="nil"/>
            </w:tcBorders>
            <w:shd w:val="clear" w:color="auto" w:fill="auto"/>
            <w:noWrap/>
            <w:hideMark/>
          </w:tcPr>
          <w:p w14:paraId="7632CE8D"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143</w:t>
            </w:r>
          </w:p>
        </w:tc>
      </w:tr>
      <w:tr w:rsidR="00845256" w14:paraId="7632CE93" w14:textId="77777777">
        <w:trPr>
          <w:trHeight w:val="330"/>
        </w:trPr>
        <w:tc>
          <w:tcPr>
            <w:tcW w:w="2700" w:type="dxa"/>
            <w:vMerge w:val="restart"/>
            <w:tcBorders>
              <w:top w:val="nil"/>
              <w:left w:val="nil"/>
              <w:bottom w:val="nil"/>
              <w:right w:val="nil"/>
            </w:tcBorders>
            <w:shd w:val="clear" w:color="auto" w:fill="auto"/>
            <w:hideMark/>
          </w:tcPr>
          <w:p w14:paraId="7632CE8F" w14:textId="77777777" w:rsidR="00F26C8C" w:rsidRPr="006E4C67" w:rsidRDefault="00BE25C9">
            <w:pPr>
              <w:contextualSpacing/>
              <w:rPr>
                <w:rFonts w:ascii="Calibri" w:eastAsia="Times New Roman" w:hAnsi="Calibri" w:cs="Calibri"/>
                <w:color w:val="000000"/>
                <w:sz w:val="22"/>
                <w:szCs w:val="22"/>
              </w:rPr>
            </w:pPr>
            <w:r w:rsidRPr="006E4C67">
              <w:rPr>
                <w:rFonts w:ascii="Calibri" w:eastAsia="Times New Roman" w:hAnsi="Calibri" w:cs="Calibri"/>
                <w:color w:val="000000"/>
                <w:sz w:val="22"/>
                <w:szCs w:val="22"/>
              </w:rPr>
              <w:t>ΦΙΛΗΣ ΝΙΚΟΛΑΟΣ</w:t>
            </w:r>
          </w:p>
        </w:tc>
        <w:tc>
          <w:tcPr>
            <w:tcW w:w="5320" w:type="dxa"/>
            <w:vMerge w:val="restart"/>
            <w:tcBorders>
              <w:top w:val="nil"/>
              <w:left w:val="nil"/>
              <w:bottom w:val="nil"/>
              <w:right w:val="nil"/>
            </w:tcBorders>
            <w:shd w:val="clear" w:color="auto" w:fill="auto"/>
            <w:hideMark/>
          </w:tcPr>
          <w:p w14:paraId="7632CE90" w14:textId="77777777" w:rsidR="00F26C8C" w:rsidRPr="006E4C67" w:rsidRDefault="00BE25C9">
            <w:pPr>
              <w:contextualSpacing/>
              <w:jc w:val="center"/>
              <w:rPr>
                <w:rFonts w:ascii="Calibri" w:eastAsia="Times New Roman" w:hAnsi="Calibri" w:cs="Calibri"/>
                <w:color w:val="000000"/>
                <w:sz w:val="22"/>
                <w:szCs w:val="22"/>
              </w:rPr>
            </w:pPr>
            <w:r w:rsidRPr="006E4C67">
              <w:rPr>
                <w:rFonts w:ascii="Calibri" w:eastAsia="Times New Roman" w:hAnsi="Calibri" w:cs="Calibri"/>
                <w:color w:val="000000"/>
                <w:sz w:val="22"/>
                <w:szCs w:val="22"/>
              </w:rPr>
              <w:t xml:space="preserve">Για την αξιόποινη πράξη της </w:t>
            </w:r>
            <w:r w:rsidRPr="006E4C67">
              <w:rPr>
                <w:rFonts w:ascii="Calibri" w:eastAsia="Times New Roman" w:hAnsi="Calibri" w:cs="Calibri"/>
                <w:color w:val="000000"/>
                <w:sz w:val="22"/>
                <w:szCs w:val="22"/>
              </w:rPr>
              <w:t>συκοφαντικής δυσφήμησης κατ’ εξακολούθηση (άρθρα 98, 363 – 362 Π.Κ, κατόπιν εγκλήσεως θιγομένων πολιτών.</w:t>
            </w:r>
          </w:p>
        </w:tc>
        <w:tc>
          <w:tcPr>
            <w:tcW w:w="920" w:type="dxa"/>
            <w:tcBorders>
              <w:top w:val="nil"/>
              <w:left w:val="nil"/>
              <w:bottom w:val="nil"/>
              <w:right w:val="nil"/>
            </w:tcBorders>
            <w:shd w:val="clear" w:color="auto" w:fill="auto"/>
            <w:noWrap/>
            <w:hideMark/>
          </w:tcPr>
          <w:p w14:paraId="7632CE91"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ΝΑΙ</w:t>
            </w:r>
          </w:p>
        </w:tc>
        <w:tc>
          <w:tcPr>
            <w:tcW w:w="920" w:type="dxa"/>
            <w:tcBorders>
              <w:top w:val="nil"/>
              <w:left w:val="nil"/>
              <w:bottom w:val="nil"/>
              <w:right w:val="nil"/>
            </w:tcBorders>
            <w:shd w:val="clear" w:color="auto" w:fill="auto"/>
            <w:noWrap/>
            <w:hideMark/>
          </w:tcPr>
          <w:p w14:paraId="7632CE92"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9</w:t>
            </w:r>
          </w:p>
        </w:tc>
      </w:tr>
      <w:tr w:rsidR="00845256" w14:paraId="7632CE98" w14:textId="77777777">
        <w:trPr>
          <w:trHeight w:val="330"/>
        </w:trPr>
        <w:tc>
          <w:tcPr>
            <w:tcW w:w="2700" w:type="dxa"/>
            <w:vMerge/>
            <w:tcBorders>
              <w:top w:val="nil"/>
              <w:left w:val="nil"/>
              <w:bottom w:val="nil"/>
              <w:right w:val="nil"/>
            </w:tcBorders>
            <w:vAlign w:val="center"/>
            <w:hideMark/>
          </w:tcPr>
          <w:p w14:paraId="7632CE94"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95"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96"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OXI</w:t>
            </w:r>
          </w:p>
        </w:tc>
        <w:tc>
          <w:tcPr>
            <w:tcW w:w="920" w:type="dxa"/>
            <w:tcBorders>
              <w:top w:val="nil"/>
              <w:left w:val="nil"/>
              <w:bottom w:val="nil"/>
              <w:right w:val="nil"/>
            </w:tcBorders>
            <w:shd w:val="clear" w:color="auto" w:fill="auto"/>
            <w:noWrap/>
            <w:hideMark/>
          </w:tcPr>
          <w:p w14:paraId="7632CE97"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124</w:t>
            </w:r>
          </w:p>
        </w:tc>
      </w:tr>
      <w:tr w:rsidR="00845256" w14:paraId="7632CE9D" w14:textId="77777777">
        <w:trPr>
          <w:trHeight w:val="345"/>
        </w:trPr>
        <w:tc>
          <w:tcPr>
            <w:tcW w:w="2700" w:type="dxa"/>
            <w:vMerge/>
            <w:tcBorders>
              <w:top w:val="nil"/>
              <w:left w:val="nil"/>
              <w:bottom w:val="nil"/>
              <w:right w:val="nil"/>
            </w:tcBorders>
            <w:vAlign w:val="center"/>
            <w:hideMark/>
          </w:tcPr>
          <w:p w14:paraId="7632CE99"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9A"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9B"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ΠΡΝ</w:t>
            </w:r>
          </w:p>
        </w:tc>
        <w:tc>
          <w:tcPr>
            <w:tcW w:w="920" w:type="dxa"/>
            <w:tcBorders>
              <w:top w:val="nil"/>
              <w:left w:val="nil"/>
              <w:bottom w:val="nil"/>
              <w:right w:val="nil"/>
            </w:tcBorders>
            <w:shd w:val="clear" w:color="auto" w:fill="auto"/>
            <w:noWrap/>
            <w:hideMark/>
          </w:tcPr>
          <w:p w14:paraId="7632CE9C"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10</w:t>
            </w:r>
          </w:p>
        </w:tc>
      </w:tr>
      <w:tr w:rsidR="00845256" w14:paraId="7632CEA2" w14:textId="77777777">
        <w:trPr>
          <w:trHeight w:val="330"/>
        </w:trPr>
        <w:tc>
          <w:tcPr>
            <w:tcW w:w="2700" w:type="dxa"/>
            <w:vMerge/>
            <w:tcBorders>
              <w:top w:val="nil"/>
              <w:left w:val="nil"/>
              <w:bottom w:val="nil"/>
              <w:right w:val="nil"/>
            </w:tcBorders>
            <w:vAlign w:val="center"/>
            <w:hideMark/>
          </w:tcPr>
          <w:p w14:paraId="7632CE9E"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9F"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A0"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ΣΥΝ</w:t>
            </w:r>
          </w:p>
        </w:tc>
        <w:tc>
          <w:tcPr>
            <w:tcW w:w="920" w:type="dxa"/>
            <w:tcBorders>
              <w:top w:val="nil"/>
              <w:left w:val="nil"/>
              <w:bottom w:val="nil"/>
              <w:right w:val="nil"/>
            </w:tcBorders>
            <w:shd w:val="clear" w:color="auto" w:fill="auto"/>
            <w:noWrap/>
            <w:hideMark/>
          </w:tcPr>
          <w:p w14:paraId="7632CEA1"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143</w:t>
            </w:r>
          </w:p>
        </w:tc>
      </w:tr>
      <w:tr w:rsidR="00845256" w14:paraId="7632CEA7" w14:textId="77777777">
        <w:trPr>
          <w:trHeight w:val="330"/>
        </w:trPr>
        <w:tc>
          <w:tcPr>
            <w:tcW w:w="2700" w:type="dxa"/>
            <w:vMerge w:val="restart"/>
            <w:tcBorders>
              <w:top w:val="nil"/>
              <w:left w:val="nil"/>
              <w:bottom w:val="nil"/>
              <w:right w:val="nil"/>
            </w:tcBorders>
            <w:shd w:val="clear" w:color="auto" w:fill="auto"/>
            <w:hideMark/>
          </w:tcPr>
          <w:p w14:paraId="7632CEA3" w14:textId="77777777" w:rsidR="00F26C8C" w:rsidRPr="006E4C67" w:rsidRDefault="00BE25C9">
            <w:pPr>
              <w:contextualSpacing/>
              <w:rPr>
                <w:rFonts w:ascii="Calibri" w:eastAsia="Times New Roman" w:hAnsi="Calibri" w:cs="Calibri"/>
                <w:color w:val="000000"/>
                <w:sz w:val="22"/>
                <w:szCs w:val="22"/>
              </w:rPr>
            </w:pPr>
            <w:r w:rsidRPr="006E4C67">
              <w:rPr>
                <w:rFonts w:ascii="Calibri" w:eastAsia="Times New Roman" w:hAnsi="Calibri" w:cs="Calibri"/>
                <w:color w:val="000000"/>
                <w:sz w:val="22"/>
                <w:szCs w:val="22"/>
              </w:rPr>
              <w:t>ΦΩΚΑΣ ΑΡΙΣΤΕΙΔΗΣ</w:t>
            </w:r>
          </w:p>
        </w:tc>
        <w:tc>
          <w:tcPr>
            <w:tcW w:w="5320" w:type="dxa"/>
            <w:vMerge w:val="restart"/>
            <w:tcBorders>
              <w:top w:val="nil"/>
              <w:left w:val="nil"/>
              <w:bottom w:val="nil"/>
              <w:right w:val="nil"/>
            </w:tcBorders>
            <w:shd w:val="clear" w:color="auto" w:fill="auto"/>
            <w:hideMark/>
          </w:tcPr>
          <w:p w14:paraId="7632CEA4" w14:textId="77777777" w:rsidR="00F26C8C" w:rsidRPr="006E4C67" w:rsidRDefault="00BE25C9">
            <w:pPr>
              <w:contextualSpacing/>
              <w:jc w:val="center"/>
              <w:rPr>
                <w:rFonts w:ascii="Calibri" w:eastAsia="Times New Roman" w:hAnsi="Calibri" w:cs="Calibri"/>
                <w:color w:val="000000"/>
                <w:sz w:val="22"/>
                <w:szCs w:val="22"/>
              </w:rPr>
            </w:pPr>
            <w:r w:rsidRPr="006E4C67">
              <w:rPr>
                <w:rFonts w:ascii="Calibri" w:eastAsia="Times New Roman" w:hAnsi="Calibri" w:cs="Calibri"/>
                <w:color w:val="000000"/>
                <w:sz w:val="22"/>
                <w:szCs w:val="22"/>
              </w:rPr>
              <w:t xml:space="preserve">Για την αξιόποινη πράξη του άρθρου 184 Π.Κ. (διέγερση σε διάπραξη εγκλημάτων, βιαιοπραγίες ή διχόνοια), που φέρεται ότι </w:t>
            </w:r>
            <w:proofErr w:type="spellStart"/>
            <w:r w:rsidRPr="006E4C67">
              <w:rPr>
                <w:rFonts w:ascii="Calibri" w:eastAsia="Times New Roman" w:hAnsi="Calibri" w:cs="Calibri"/>
                <w:color w:val="000000"/>
                <w:sz w:val="22"/>
                <w:szCs w:val="22"/>
              </w:rPr>
              <w:t>τελέστηκε</w:t>
            </w:r>
            <w:proofErr w:type="spellEnd"/>
            <w:r w:rsidRPr="006E4C67">
              <w:rPr>
                <w:rFonts w:ascii="Calibri" w:eastAsia="Times New Roman" w:hAnsi="Calibri" w:cs="Calibri"/>
                <w:color w:val="000000"/>
                <w:sz w:val="22"/>
                <w:szCs w:val="22"/>
              </w:rPr>
              <w:t xml:space="preserve"> στη Θεσσαλονίκη στις 15.4.2016 και αφορά δηλώσεις του κατά τη διάρκεια συγκέντρωσης οπαδών ποδοσφαιρικής ομάδας.</w:t>
            </w:r>
          </w:p>
        </w:tc>
        <w:tc>
          <w:tcPr>
            <w:tcW w:w="920" w:type="dxa"/>
            <w:tcBorders>
              <w:top w:val="nil"/>
              <w:left w:val="nil"/>
              <w:bottom w:val="nil"/>
              <w:right w:val="nil"/>
            </w:tcBorders>
            <w:shd w:val="clear" w:color="auto" w:fill="auto"/>
            <w:noWrap/>
            <w:hideMark/>
          </w:tcPr>
          <w:p w14:paraId="7632CEA5"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ΝΑΙ</w:t>
            </w:r>
          </w:p>
        </w:tc>
        <w:tc>
          <w:tcPr>
            <w:tcW w:w="920" w:type="dxa"/>
            <w:tcBorders>
              <w:top w:val="nil"/>
              <w:left w:val="nil"/>
              <w:bottom w:val="nil"/>
              <w:right w:val="nil"/>
            </w:tcBorders>
            <w:shd w:val="clear" w:color="auto" w:fill="auto"/>
            <w:noWrap/>
            <w:hideMark/>
          </w:tcPr>
          <w:p w14:paraId="7632CEA6"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7</w:t>
            </w:r>
          </w:p>
        </w:tc>
      </w:tr>
      <w:tr w:rsidR="00845256" w14:paraId="7632CEAC" w14:textId="77777777">
        <w:trPr>
          <w:trHeight w:val="330"/>
        </w:trPr>
        <w:tc>
          <w:tcPr>
            <w:tcW w:w="2700" w:type="dxa"/>
            <w:vMerge/>
            <w:tcBorders>
              <w:top w:val="nil"/>
              <w:left w:val="nil"/>
              <w:bottom w:val="nil"/>
              <w:right w:val="nil"/>
            </w:tcBorders>
            <w:vAlign w:val="center"/>
            <w:hideMark/>
          </w:tcPr>
          <w:p w14:paraId="7632CEA8"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A9"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AA"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OXI</w:t>
            </w:r>
          </w:p>
        </w:tc>
        <w:tc>
          <w:tcPr>
            <w:tcW w:w="920" w:type="dxa"/>
            <w:tcBorders>
              <w:top w:val="nil"/>
              <w:left w:val="nil"/>
              <w:bottom w:val="nil"/>
              <w:right w:val="nil"/>
            </w:tcBorders>
            <w:shd w:val="clear" w:color="auto" w:fill="auto"/>
            <w:noWrap/>
            <w:hideMark/>
          </w:tcPr>
          <w:p w14:paraId="7632CEAB"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133</w:t>
            </w:r>
          </w:p>
        </w:tc>
      </w:tr>
      <w:tr w:rsidR="00845256" w14:paraId="7632CEB1" w14:textId="77777777">
        <w:trPr>
          <w:trHeight w:val="330"/>
        </w:trPr>
        <w:tc>
          <w:tcPr>
            <w:tcW w:w="2700" w:type="dxa"/>
            <w:vMerge/>
            <w:tcBorders>
              <w:top w:val="nil"/>
              <w:left w:val="nil"/>
              <w:bottom w:val="nil"/>
              <w:right w:val="nil"/>
            </w:tcBorders>
            <w:vAlign w:val="center"/>
            <w:hideMark/>
          </w:tcPr>
          <w:p w14:paraId="7632CEAD"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AE"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AF"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ΠΡΝ</w:t>
            </w:r>
          </w:p>
        </w:tc>
        <w:tc>
          <w:tcPr>
            <w:tcW w:w="920" w:type="dxa"/>
            <w:tcBorders>
              <w:top w:val="nil"/>
              <w:left w:val="nil"/>
              <w:bottom w:val="nil"/>
              <w:right w:val="nil"/>
            </w:tcBorders>
            <w:shd w:val="clear" w:color="auto" w:fill="auto"/>
            <w:noWrap/>
            <w:hideMark/>
          </w:tcPr>
          <w:p w14:paraId="7632CEB0"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3</w:t>
            </w:r>
          </w:p>
        </w:tc>
      </w:tr>
      <w:tr w:rsidR="00845256" w14:paraId="7632CEB6" w14:textId="77777777">
        <w:trPr>
          <w:trHeight w:val="330"/>
        </w:trPr>
        <w:tc>
          <w:tcPr>
            <w:tcW w:w="2700" w:type="dxa"/>
            <w:vMerge/>
            <w:tcBorders>
              <w:top w:val="nil"/>
              <w:left w:val="nil"/>
              <w:bottom w:val="nil"/>
              <w:right w:val="nil"/>
            </w:tcBorders>
            <w:vAlign w:val="center"/>
            <w:hideMark/>
          </w:tcPr>
          <w:p w14:paraId="7632CEB2" w14:textId="77777777" w:rsidR="00F26C8C" w:rsidRPr="006E4C67" w:rsidRDefault="00BE25C9">
            <w:pPr>
              <w:contextualSpacing/>
              <w:rPr>
                <w:rFonts w:ascii="Calibri" w:eastAsia="Times New Roman" w:hAnsi="Calibri" w:cs="Calibri"/>
                <w:color w:val="000000"/>
                <w:sz w:val="22"/>
                <w:szCs w:val="22"/>
              </w:rPr>
            </w:pPr>
          </w:p>
        </w:tc>
        <w:tc>
          <w:tcPr>
            <w:tcW w:w="5320" w:type="dxa"/>
            <w:vMerge/>
            <w:tcBorders>
              <w:top w:val="nil"/>
              <w:left w:val="nil"/>
              <w:bottom w:val="nil"/>
              <w:right w:val="nil"/>
            </w:tcBorders>
            <w:vAlign w:val="center"/>
            <w:hideMark/>
          </w:tcPr>
          <w:p w14:paraId="7632CEB3" w14:textId="77777777" w:rsidR="00F26C8C" w:rsidRPr="006E4C67" w:rsidRDefault="00BE25C9">
            <w:pPr>
              <w:contextualSpacing/>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14:paraId="7632CEB4"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ΣΥΝ</w:t>
            </w:r>
          </w:p>
        </w:tc>
        <w:tc>
          <w:tcPr>
            <w:tcW w:w="920" w:type="dxa"/>
            <w:tcBorders>
              <w:top w:val="nil"/>
              <w:left w:val="nil"/>
              <w:bottom w:val="nil"/>
              <w:right w:val="nil"/>
            </w:tcBorders>
            <w:shd w:val="clear" w:color="auto" w:fill="auto"/>
            <w:noWrap/>
            <w:hideMark/>
          </w:tcPr>
          <w:p w14:paraId="7632CEB5" w14:textId="77777777" w:rsidR="00F26C8C" w:rsidRPr="006E4C67" w:rsidRDefault="00BE25C9">
            <w:pPr>
              <w:contextualSpacing/>
              <w:jc w:val="right"/>
              <w:rPr>
                <w:rFonts w:ascii="Calibri" w:eastAsia="Times New Roman" w:hAnsi="Calibri" w:cs="Calibri"/>
                <w:color w:val="000000"/>
                <w:sz w:val="22"/>
                <w:szCs w:val="22"/>
              </w:rPr>
            </w:pPr>
            <w:r w:rsidRPr="006E4C67">
              <w:rPr>
                <w:rFonts w:ascii="Calibri" w:eastAsia="Times New Roman" w:hAnsi="Calibri" w:cs="Calibri"/>
                <w:color w:val="000000"/>
                <w:sz w:val="22"/>
                <w:szCs w:val="22"/>
              </w:rPr>
              <w:t>143</w:t>
            </w:r>
          </w:p>
        </w:tc>
      </w:tr>
      <w:tr w:rsidR="00845256" w14:paraId="7632CEBB" w14:textId="77777777">
        <w:trPr>
          <w:trHeight w:val="375"/>
        </w:trPr>
        <w:tc>
          <w:tcPr>
            <w:tcW w:w="2700" w:type="dxa"/>
            <w:tcBorders>
              <w:top w:val="nil"/>
              <w:left w:val="nil"/>
              <w:bottom w:val="nil"/>
              <w:right w:val="nil"/>
            </w:tcBorders>
            <w:shd w:val="clear" w:color="auto" w:fill="auto"/>
            <w:noWrap/>
            <w:vAlign w:val="bottom"/>
            <w:hideMark/>
          </w:tcPr>
          <w:p w14:paraId="7632CEB7" w14:textId="77777777" w:rsidR="00F26C8C" w:rsidRPr="006E4C67" w:rsidRDefault="00BE25C9">
            <w:pPr>
              <w:contextualSpacing/>
              <w:jc w:val="right"/>
              <w:rPr>
                <w:rFonts w:ascii="Calibri" w:eastAsia="Times New Roman" w:hAnsi="Calibri" w:cs="Calibri"/>
                <w:color w:val="000000"/>
                <w:sz w:val="22"/>
                <w:szCs w:val="22"/>
              </w:rPr>
            </w:pPr>
          </w:p>
        </w:tc>
        <w:tc>
          <w:tcPr>
            <w:tcW w:w="5320" w:type="dxa"/>
            <w:tcBorders>
              <w:top w:val="nil"/>
              <w:left w:val="nil"/>
              <w:bottom w:val="nil"/>
              <w:right w:val="nil"/>
            </w:tcBorders>
            <w:shd w:val="clear" w:color="auto" w:fill="auto"/>
            <w:noWrap/>
            <w:vAlign w:val="bottom"/>
            <w:hideMark/>
          </w:tcPr>
          <w:p w14:paraId="7632CEB8" w14:textId="77777777" w:rsidR="00F26C8C" w:rsidRPr="006E4C67" w:rsidRDefault="00BE25C9">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7632CEB9" w14:textId="77777777" w:rsidR="00F26C8C" w:rsidRPr="006E4C67" w:rsidRDefault="00BE25C9">
            <w:pPr>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7632CEBA" w14:textId="77777777" w:rsidR="00F26C8C" w:rsidRPr="006E4C67" w:rsidRDefault="00BE25C9">
            <w:pPr>
              <w:contextualSpacing/>
              <w:jc w:val="right"/>
              <w:rPr>
                <w:rFonts w:ascii="Times New Roman" w:eastAsia="Times New Roman" w:hAnsi="Times New Roman" w:cs="Times New Roman"/>
                <w:sz w:val="20"/>
              </w:rPr>
            </w:pPr>
          </w:p>
        </w:tc>
      </w:tr>
    </w:tbl>
    <w:p w14:paraId="7632CEBC" w14:textId="77777777" w:rsidR="00845256" w:rsidRDefault="00845256">
      <w:pPr>
        <w:spacing w:line="600" w:lineRule="auto"/>
        <w:ind w:firstLine="720"/>
        <w:contextualSpacing/>
        <w:jc w:val="both"/>
        <w:rPr>
          <w:rFonts w:eastAsia="Times New Roman" w:cs="Times New Roman"/>
          <w:szCs w:val="24"/>
        </w:rPr>
      </w:pPr>
    </w:p>
    <w:p w14:paraId="7632CEBD" w14:textId="77777777" w:rsidR="00845256" w:rsidRDefault="00BE25C9">
      <w:pPr>
        <w:spacing w:line="600" w:lineRule="auto"/>
        <w:ind w:firstLine="720"/>
        <w:contextualSpacing/>
        <w:jc w:val="center"/>
        <w:rPr>
          <w:rFonts w:eastAsia="Times New Roman"/>
          <w:b/>
          <w:bCs/>
          <w:color w:val="FF0000"/>
          <w:szCs w:val="24"/>
        </w:rPr>
      </w:pPr>
      <w:r w:rsidRPr="00C66A37">
        <w:rPr>
          <w:rFonts w:eastAsia="Times New Roman"/>
          <w:bCs/>
          <w:color w:val="FF0000"/>
          <w:szCs w:val="24"/>
        </w:rPr>
        <w:t>(ΑΛΛΑΓΗ ΣΕΛΙΔΑΣ ΛΟΓΩ ΑΛΛΑΓΗΣ ΘΕΜΑΤΟΣ)</w:t>
      </w:r>
    </w:p>
    <w:p w14:paraId="7632CEBE" w14:textId="77777777" w:rsidR="00845256" w:rsidRDefault="00BE25C9">
      <w:pPr>
        <w:spacing w:line="600" w:lineRule="auto"/>
        <w:ind w:firstLine="720"/>
        <w:contextualSpacing/>
        <w:jc w:val="both"/>
        <w:rPr>
          <w:rFonts w:eastAsia="Times New Roman" w:cs="Times New Roman"/>
          <w:szCs w:val="24"/>
        </w:rPr>
      </w:pPr>
      <w:r w:rsidRPr="00E76F50">
        <w:rPr>
          <w:rFonts w:eastAsia="Times New Roman"/>
          <w:b/>
          <w:bCs/>
          <w:szCs w:val="24"/>
        </w:rPr>
        <w:t>ΠΡΟΕΔΡΕΥΩΝ (Αναστάσιος Κουράκης):</w:t>
      </w:r>
      <w:r>
        <w:rPr>
          <w:rFonts w:eastAsia="Times New Roman"/>
          <w:b/>
          <w:bCs/>
          <w:szCs w:val="24"/>
        </w:rPr>
        <w:t xml:space="preserve"> </w:t>
      </w:r>
      <w:r>
        <w:rPr>
          <w:rFonts w:eastAsia="Times New Roman" w:cs="Times New Roman"/>
          <w:szCs w:val="24"/>
        </w:rPr>
        <w:t>Κυρίες και κύριοι συνάδελφοι, στο σημείο αυτό εισερχόμ</w:t>
      </w:r>
      <w:r>
        <w:rPr>
          <w:rFonts w:eastAsia="Times New Roman" w:cs="Times New Roman"/>
          <w:szCs w:val="24"/>
        </w:rPr>
        <w:t>αστε</w:t>
      </w:r>
      <w:r>
        <w:rPr>
          <w:rFonts w:eastAsia="Times New Roman" w:cs="Times New Roman"/>
          <w:szCs w:val="24"/>
        </w:rPr>
        <w:t xml:space="preserve"> στη συμπληρωματική </w:t>
      </w:r>
    </w:p>
    <w:p w14:paraId="7632CEBF" w14:textId="77777777" w:rsidR="00845256" w:rsidRDefault="00BE25C9">
      <w:pPr>
        <w:spacing w:line="600" w:lineRule="auto"/>
        <w:ind w:firstLine="720"/>
        <w:contextualSpacing/>
        <w:jc w:val="center"/>
        <w:rPr>
          <w:rFonts w:eastAsia="Times New Roman" w:cs="Times New Roman"/>
          <w:b/>
          <w:szCs w:val="24"/>
        </w:rPr>
      </w:pPr>
      <w:r w:rsidRPr="00EF3238">
        <w:rPr>
          <w:rFonts w:eastAsia="Times New Roman" w:cs="Times New Roman"/>
          <w:b/>
          <w:szCs w:val="24"/>
        </w:rPr>
        <w:t>ΕΙΔΙΚΗ ΗΜΕΡΗΣΙΑ ΔΙΑΤΑΞΗ</w:t>
      </w:r>
    </w:p>
    <w:p w14:paraId="7632CEC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Αντικείμενο της σημερινής ειδικής ημερήσιας διάταξης είναι η εκλογή Αντιπροέδρου της Βουλής. </w:t>
      </w:r>
    </w:p>
    <w:p w14:paraId="7632CEC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την τροποποίηση του Κανονισμού της Βουλής με το ΦΕΚ 92/Α/26-6-2017 και σύμφωνα με τα άρθρα 6 και 8, όπως τροποποιήθηκαν και το άρθρο 8</w:t>
      </w:r>
      <w:r w:rsidRPr="0009135B">
        <w:rPr>
          <w:rFonts w:eastAsia="Times New Roman" w:cs="Times New Roman"/>
          <w:szCs w:val="24"/>
          <w:vertAlign w:val="superscript"/>
        </w:rPr>
        <w:t>Α</w:t>
      </w:r>
      <w:r>
        <w:rPr>
          <w:rFonts w:eastAsia="Times New Roman" w:cs="Times New Roman"/>
          <w:szCs w:val="24"/>
        </w:rPr>
        <w:t xml:space="preserve"> όπως προστέθηκε, προβ</w:t>
      </w:r>
      <w:r>
        <w:rPr>
          <w:rFonts w:eastAsia="Times New Roman" w:cs="Times New Roman"/>
          <w:szCs w:val="24"/>
        </w:rPr>
        <w:t xml:space="preserve">λέπεται η εκλογή Αντιπροέδρου από την έκτη και έβδομη κοινοβουλευτική ομάδα. </w:t>
      </w:r>
    </w:p>
    <w:p w14:paraId="7632CEC2" w14:textId="77777777" w:rsidR="00845256" w:rsidRDefault="00BE25C9">
      <w:pPr>
        <w:spacing w:line="600" w:lineRule="auto"/>
        <w:ind w:firstLine="720"/>
        <w:contextualSpacing/>
        <w:jc w:val="both"/>
        <w:rPr>
          <w:rFonts w:eastAsia="Times New Roman" w:cs="Times New Roman"/>
          <w:szCs w:val="24"/>
        </w:rPr>
      </w:pPr>
      <w:proofErr w:type="spellStart"/>
      <w:r>
        <w:rPr>
          <w:rFonts w:eastAsia="Times New Roman" w:cs="Times New Roman"/>
          <w:szCs w:val="24"/>
        </w:rPr>
        <w:t>Συνακολούθως</w:t>
      </w:r>
      <w:proofErr w:type="spellEnd"/>
      <w:r>
        <w:rPr>
          <w:rFonts w:eastAsia="Times New Roman" w:cs="Times New Roman"/>
          <w:szCs w:val="24"/>
        </w:rPr>
        <w:t>, κατόπιν της τελευταίας τροποποίησης του Κανονισμού της Βουλής με το ΦΕΚ 92/Α/15-5-2019, προστέθηκε εδάφιο στην παράγραφο 1 του άρθρου 10, σύμφωνα με το οποίο ορίζεται ότι σε περίπτωση ανασυγκρότησης διαλυθείσης κοινοβουλευτικής ομάδας, τα νέα</w:t>
      </w:r>
      <w:r>
        <w:rPr>
          <w:rFonts w:eastAsia="Times New Roman" w:cs="Times New Roman"/>
          <w:szCs w:val="24"/>
        </w:rPr>
        <w:t xml:space="preserve"> μέλη του Προεδρείου εκλέγονται αμέσως, σύμφωνα με τις διατάξεις των άρθρων 6 και 8, </w:t>
      </w:r>
      <w:proofErr w:type="spellStart"/>
      <w:r>
        <w:rPr>
          <w:rFonts w:eastAsia="Times New Roman" w:cs="Times New Roman"/>
          <w:szCs w:val="24"/>
        </w:rPr>
        <w:t>εφαρμοζομένων</w:t>
      </w:r>
      <w:proofErr w:type="spellEnd"/>
      <w:r>
        <w:rPr>
          <w:rFonts w:eastAsia="Times New Roman" w:cs="Times New Roman"/>
          <w:szCs w:val="24"/>
        </w:rPr>
        <w:t xml:space="preserve"> αναλόγως για το υπόλοιπο της βουλευτικής περιόδου ή της τακτικής συνόδου αντιστοίχως. </w:t>
      </w:r>
    </w:p>
    <w:p w14:paraId="7632CEC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Επομένως, αντικείμενο της σημερινής ειδικής ημερήσιας διάταξης είναι η</w:t>
      </w:r>
      <w:r>
        <w:rPr>
          <w:rFonts w:eastAsia="Times New Roman" w:cs="Times New Roman"/>
          <w:szCs w:val="24"/>
        </w:rPr>
        <w:t xml:space="preserve"> εκλογή Αντιπροέδρου της έκτης σε δύναμη κοινοβουλευτικής ομάδας της Βουλής, σύμφωνα με τα προαναφερόμενα άρθρα του Κανονισμού της Βουλής, όπως τροποποιήθηκαν και προστέθηκαν με το ΦΕΚ 92/Α/26-6-2017 και το ΦΕΚ 72/Α/15-5-2019. </w:t>
      </w:r>
    </w:p>
    <w:p w14:paraId="7632CEC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w:t>
      </w:r>
      <w:proofErr w:type="spellStart"/>
      <w:r>
        <w:rPr>
          <w:rFonts w:eastAsia="Times New Roman" w:cs="Times New Roman"/>
          <w:szCs w:val="24"/>
        </w:rPr>
        <w:t>επανασυσταθείσα</w:t>
      </w:r>
      <w:proofErr w:type="spellEnd"/>
      <w:r>
        <w:rPr>
          <w:rFonts w:eastAsia="Times New Roman" w:cs="Times New Roman"/>
          <w:szCs w:val="24"/>
        </w:rPr>
        <w:t xml:space="preserve"> έκτη</w:t>
      </w:r>
      <w:r>
        <w:rPr>
          <w:rFonts w:eastAsia="Times New Roman" w:cs="Times New Roman"/>
          <w:szCs w:val="24"/>
        </w:rPr>
        <w:t xml:space="preserve"> σε δύναμη κοινοβουλευτική ομάδα, Το Ποτάμι, προτείνεται για τη θέση του Ζ’ Αντιπροέδρου, ο κ. Γεώργιος </w:t>
      </w:r>
      <w:proofErr w:type="spellStart"/>
      <w:r>
        <w:rPr>
          <w:rFonts w:eastAsia="Times New Roman" w:cs="Times New Roman"/>
          <w:szCs w:val="24"/>
        </w:rPr>
        <w:t>Μαυρωτάς</w:t>
      </w:r>
      <w:proofErr w:type="spellEnd"/>
      <w:r>
        <w:rPr>
          <w:rFonts w:eastAsia="Times New Roman" w:cs="Times New Roman"/>
          <w:szCs w:val="24"/>
        </w:rPr>
        <w:t>.</w:t>
      </w:r>
    </w:p>
    <w:p w14:paraId="7632CEC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Η ψηφοφορία είναι ονομαστική και θα διεξαχθεί ηλεκτρονικά. </w:t>
      </w:r>
    </w:p>
    <w:p w14:paraId="7632CEC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7632CEC7"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7632CEC8" w14:textId="77777777" w:rsidR="00845256" w:rsidRDefault="00BE25C9">
      <w:pPr>
        <w:spacing w:line="600" w:lineRule="auto"/>
        <w:ind w:firstLine="720"/>
        <w:contextualSpacing/>
        <w:jc w:val="both"/>
        <w:rPr>
          <w:rFonts w:eastAsia="Times New Roman" w:cs="Times New Roman"/>
          <w:szCs w:val="24"/>
        </w:rPr>
      </w:pPr>
      <w:r w:rsidRPr="00DC4691">
        <w:rPr>
          <w:rFonts w:eastAsia="Times New Roman" w:cs="Times New Roman"/>
          <w:b/>
          <w:szCs w:val="24"/>
        </w:rPr>
        <w:t>ΠΡΟΕΔΡΕΥΩΝ (</w:t>
      </w:r>
      <w:r>
        <w:rPr>
          <w:rFonts w:eastAsia="Times New Roman" w:cs="Times New Roman"/>
          <w:b/>
          <w:szCs w:val="24"/>
        </w:rPr>
        <w:t>Αναστάσιος Κουράκης</w:t>
      </w:r>
      <w:r w:rsidRPr="00DC4691">
        <w:rPr>
          <w:rFonts w:eastAsia="Times New Roman" w:cs="Times New Roman"/>
          <w:b/>
          <w:szCs w:val="24"/>
        </w:rPr>
        <w:t>)</w:t>
      </w:r>
      <w:r w:rsidRPr="00982676">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Θα ήθελα να σας ενημερώσω ότι έχουν έρθει στο Προεδρείο επιστολές ή τηλεομοιοτυπίες</w:t>
      </w:r>
      <w:r>
        <w:rPr>
          <w:rFonts w:eastAsia="Times New Roman" w:cs="Times New Roman"/>
          <w:szCs w:val="24"/>
        </w:rPr>
        <w:t xml:space="preserve"> (</w:t>
      </w:r>
      <w:r w:rsidRPr="00982676">
        <w:rPr>
          <w:rFonts w:eastAsia="Times New Roman" w:cs="Times New Roman"/>
          <w:szCs w:val="24"/>
        </w:rPr>
        <w:t>φαξ</w:t>
      </w:r>
      <w:r>
        <w:rPr>
          <w:rFonts w:eastAsia="Times New Roman" w:cs="Times New Roman"/>
          <w:szCs w:val="24"/>
        </w:rPr>
        <w:t>)</w:t>
      </w:r>
      <w:r w:rsidRPr="00982676">
        <w:rPr>
          <w:rFonts w:eastAsia="Times New Roman" w:cs="Times New Roman"/>
          <w:szCs w:val="24"/>
        </w:rPr>
        <w:t xml:space="preserve"> συναδ</w:t>
      </w:r>
      <w:r>
        <w:rPr>
          <w:rFonts w:eastAsia="Times New Roman" w:cs="Times New Roman"/>
          <w:szCs w:val="24"/>
        </w:rPr>
        <w:t>έλφων, σύμφωνα με το άρθρο 70Α του Κανονισμού της Βουλής, με τις οποίες γνωστοποιούν την ψήφος τους. Οι ψήφοι αυτές θα ανακοινω</w:t>
      </w:r>
      <w:r>
        <w:rPr>
          <w:rFonts w:eastAsia="Times New Roman" w:cs="Times New Roman"/>
          <w:szCs w:val="24"/>
        </w:rPr>
        <w:t xml:space="preserve">θούν και θα συνυπολογιστούν στην καταμέτρηση, η οποία θα ακολουθήσει. </w:t>
      </w:r>
    </w:p>
    <w:p w14:paraId="7632CEC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7632CEC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προαναφερθείσες επιστολές</w:t>
      </w:r>
      <w:r>
        <w:rPr>
          <w:rFonts w:eastAsia="Times New Roman" w:cs="Times New Roman"/>
          <w:szCs w:val="24"/>
        </w:rPr>
        <w:t xml:space="preserve"> κα</w:t>
      </w:r>
      <w:r>
        <w:rPr>
          <w:rFonts w:eastAsia="Times New Roman" w:cs="Times New Roman"/>
          <w:szCs w:val="24"/>
        </w:rPr>
        <w:t>ταχωρίζονται στα Πρακτικά και</w:t>
      </w:r>
      <w:r>
        <w:rPr>
          <w:rFonts w:eastAsia="Times New Roman" w:cs="Times New Roman"/>
          <w:szCs w:val="24"/>
        </w:rPr>
        <w:t xml:space="preserve"> έχουν ως εξής</w:t>
      </w:r>
      <w:r w:rsidRPr="00982676">
        <w:rPr>
          <w:rFonts w:eastAsia="Times New Roman" w:cs="Times New Roman"/>
          <w:szCs w:val="24"/>
        </w:rPr>
        <w:t>:</w:t>
      </w:r>
      <w:r>
        <w:rPr>
          <w:rFonts w:eastAsia="Times New Roman" w:cs="Times New Roman"/>
          <w:szCs w:val="24"/>
        </w:rPr>
        <w:t xml:space="preserve"> </w:t>
      </w:r>
    </w:p>
    <w:p w14:paraId="7632CECB" w14:textId="77777777" w:rsidR="00845256" w:rsidRDefault="00BE25C9">
      <w:pPr>
        <w:spacing w:line="600" w:lineRule="auto"/>
        <w:ind w:firstLine="720"/>
        <w:contextualSpacing/>
        <w:jc w:val="center"/>
        <w:rPr>
          <w:rFonts w:eastAsia="Times New Roman" w:cs="Times New Roman"/>
          <w:color w:val="FF0000"/>
          <w:szCs w:val="24"/>
        </w:rPr>
      </w:pPr>
      <w:r w:rsidRPr="00C521B5">
        <w:rPr>
          <w:rFonts w:eastAsia="Times New Roman" w:cs="Times New Roman"/>
          <w:color w:val="FF0000"/>
          <w:szCs w:val="24"/>
        </w:rPr>
        <w:t>(</w:t>
      </w:r>
      <w:r w:rsidRPr="00C521B5">
        <w:rPr>
          <w:rFonts w:eastAsia="Times New Roman" w:cs="Times New Roman"/>
          <w:color w:val="FF0000"/>
          <w:szCs w:val="24"/>
        </w:rPr>
        <w:t>ΑΛΛΑΓΗ ΣΕΛΙΔΑΣ</w:t>
      </w:r>
      <w:r w:rsidRPr="00C521B5">
        <w:rPr>
          <w:rFonts w:eastAsia="Times New Roman" w:cs="Times New Roman"/>
          <w:color w:val="FF0000"/>
          <w:szCs w:val="24"/>
        </w:rPr>
        <w:t>)</w:t>
      </w:r>
    </w:p>
    <w:p w14:paraId="7632CECC" w14:textId="77777777" w:rsidR="00845256" w:rsidRDefault="00BE25C9">
      <w:pPr>
        <w:spacing w:line="600" w:lineRule="auto"/>
        <w:ind w:firstLine="720"/>
        <w:contextualSpacing/>
        <w:jc w:val="center"/>
        <w:rPr>
          <w:rFonts w:eastAsia="Times New Roman" w:cs="Times New Roman"/>
          <w:color w:val="FF0000"/>
          <w:szCs w:val="24"/>
        </w:rPr>
      </w:pPr>
      <w:r w:rsidRPr="00C521B5">
        <w:rPr>
          <w:rFonts w:eastAsia="Times New Roman" w:cs="Times New Roman"/>
          <w:color w:val="FF0000"/>
          <w:szCs w:val="24"/>
        </w:rPr>
        <w:t>(Να μπουν οι σελ. 159</w:t>
      </w:r>
      <w:r w:rsidRPr="00C521B5">
        <w:rPr>
          <w:rFonts w:eastAsia="Times New Roman" w:cs="Times New Roman"/>
          <w:color w:val="FF0000"/>
          <w:szCs w:val="24"/>
        </w:rPr>
        <w:t>-</w:t>
      </w:r>
      <w:r w:rsidRPr="00C521B5">
        <w:rPr>
          <w:rFonts w:eastAsia="Times New Roman" w:cs="Times New Roman"/>
          <w:color w:val="FF0000"/>
          <w:szCs w:val="24"/>
        </w:rPr>
        <w:t>164)</w:t>
      </w:r>
      <w:r w:rsidRPr="00C521B5">
        <w:rPr>
          <w:rFonts w:eastAsia="Times New Roman" w:cs="Times New Roman"/>
          <w:color w:val="FF0000"/>
          <w:szCs w:val="24"/>
        </w:rPr>
        <w:t xml:space="preserve"> </w:t>
      </w:r>
    </w:p>
    <w:p w14:paraId="7632CECD" w14:textId="77777777" w:rsidR="00845256" w:rsidRDefault="00BE25C9">
      <w:pPr>
        <w:spacing w:line="600" w:lineRule="auto"/>
        <w:ind w:firstLine="720"/>
        <w:contextualSpacing/>
        <w:jc w:val="center"/>
        <w:rPr>
          <w:rFonts w:eastAsia="Times New Roman" w:cs="Times New Roman"/>
          <w:color w:val="FF0000"/>
          <w:szCs w:val="24"/>
        </w:rPr>
      </w:pPr>
      <w:r w:rsidRPr="00C521B5">
        <w:rPr>
          <w:rFonts w:eastAsia="Times New Roman" w:cs="Times New Roman"/>
          <w:color w:val="FF0000"/>
          <w:szCs w:val="24"/>
        </w:rPr>
        <w:t>(</w:t>
      </w:r>
      <w:r w:rsidRPr="00C521B5">
        <w:rPr>
          <w:rFonts w:eastAsia="Times New Roman" w:cs="Times New Roman"/>
          <w:color w:val="FF0000"/>
          <w:szCs w:val="24"/>
        </w:rPr>
        <w:t>ΑΛΛΑΓΗ ΣΕΛΙΔΑΣ</w:t>
      </w:r>
      <w:r w:rsidRPr="00C521B5">
        <w:rPr>
          <w:rFonts w:eastAsia="Times New Roman" w:cs="Times New Roman"/>
          <w:color w:val="FF0000"/>
          <w:szCs w:val="24"/>
        </w:rPr>
        <w:t>)</w:t>
      </w:r>
    </w:p>
    <w:p w14:paraId="7632CECE" w14:textId="77777777" w:rsidR="00845256" w:rsidRDefault="00BE25C9">
      <w:pPr>
        <w:spacing w:line="600" w:lineRule="auto"/>
        <w:ind w:firstLine="720"/>
        <w:contextualSpacing/>
        <w:jc w:val="both"/>
        <w:rPr>
          <w:rFonts w:eastAsia="Times New Roman" w:cs="Times New Roman"/>
          <w:szCs w:val="24"/>
        </w:rPr>
      </w:pPr>
      <w:r w:rsidRPr="00DC4691">
        <w:rPr>
          <w:rFonts w:eastAsia="Times New Roman" w:cs="Times New Roman"/>
          <w:b/>
          <w:szCs w:val="24"/>
        </w:rPr>
        <w:t>ΠΡΟΕΔΡΕΥΩΝ (</w:t>
      </w:r>
      <w:r>
        <w:rPr>
          <w:rFonts w:eastAsia="Times New Roman" w:cs="Times New Roman"/>
          <w:b/>
          <w:szCs w:val="24"/>
        </w:rPr>
        <w:t>Αναστάσιος Κουράκης</w:t>
      </w:r>
      <w:r w:rsidRPr="00DC4691">
        <w:rPr>
          <w:rFonts w:eastAsia="Times New Roman" w:cs="Times New Roman"/>
          <w:b/>
          <w:szCs w:val="24"/>
        </w:rPr>
        <w:t>)</w:t>
      </w:r>
      <w:r w:rsidRPr="00616F77">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 xml:space="preserve">Παρακαλώ να κλείσει το σύστημα της ηλεκτρονικής ψηφοφορίας. </w:t>
      </w:r>
    </w:p>
    <w:p w14:paraId="7632CECF"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7632CED0" w14:textId="77777777" w:rsidR="00845256" w:rsidRDefault="00BE25C9">
      <w:pPr>
        <w:spacing w:line="600" w:lineRule="auto"/>
        <w:ind w:firstLine="720"/>
        <w:contextualSpacing/>
        <w:jc w:val="center"/>
        <w:rPr>
          <w:rFonts w:eastAsia="Times New Roman" w:cs="Times New Roman"/>
          <w:szCs w:val="24"/>
        </w:rPr>
      </w:pPr>
      <w:r w:rsidDel="00CB2659">
        <w:rPr>
          <w:rFonts w:eastAsia="Times New Roman" w:cs="Times New Roman"/>
          <w:szCs w:val="24"/>
        </w:rPr>
        <w:t xml:space="preserve"> </w:t>
      </w:r>
      <w:r>
        <w:rPr>
          <w:rFonts w:eastAsia="Times New Roman" w:cs="Times New Roman"/>
          <w:szCs w:val="24"/>
        </w:rPr>
        <w:t xml:space="preserve">(ΜΕΤΑ ΤΗΝ ΗΛΕΚΤΡΟΝΙΚΗ </w:t>
      </w:r>
      <w:r>
        <w:rPr>
          <w:rFonts w:eastAsia="Times New Roman" w:cs="Times New Roman"/>
          <w:szCs w:val="24"/>
        </w:rPr>
        <w:t>ΚΑΤΑΜΕΤΡΗΣΗ)</w:t>
      </w:r>
    </w:p>
    <w:p w14:paraId="7632CED1" w14:textId="77777777" w:rsidR="00845256" w:rsidRDefault="00BE25C9">
      <w:pPr>
        <w:spacing w:line="600" w:lineRule="auto"/>
        <w:ind w:firstLine="720"/>
        <w:contextualSpacing/>
        <w:jc w:val="both"/>
        <w:rPr>
          <w:rFonts w:eastAsia="Times New Roman" w:cs="Times New Roman"/>
          <w:szCs w:val="24"/>
        </w:rPr>
      </w:pPr>
      <w:r w:rsidRPr="00DC4691">
        <w:rPr>
          <w:rFonts w:eastAsia="Times New Roman" w:cs="Times New Roman"/>
          <w:b/>
          <w:szCs w:val="24"/>
        </w:rPr>
        <w:t>ΠΡΟΕΔΡΕΥΩΝ (</w:t>
      </w:r>
      <w:r>
        <w:rPr>
          <w:rFonts w:eastAsia="Times New Roman" w:cs="Times New Roman"/>
          <w:b/>
          <w:szCs w:val="24"/>
        </w:rPr>
        <w:t>Αναστάσιος Κουράκης</w:t>
      </w:r>
      <w:r w:rsidRPr="00DC4691">
        <w:rPr>
          <w:rFonts w:eastAsia="Times New Roman" w:cs="Times New Roman"/>
          <w:b/>
          <w:szCs w:val="24"/>
        </w:rPr>
        <w:t>)</w:t>
      </w:r>
      <w:r w:rsidRPr="00616F77">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Έχω την τιμή να σας ανακοινώσω το αποτέλεσμα της διεξαχθείσης ονομαστικής ψηφοφορίας.</w:t>
      </w:r>
    </w:p>
    <w:p w14:paraId="7632CED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Εψήφισαν συνολικά 135 Βουλευτές. </w:t>
      </w:r>
    </w:p>
    <w:p w14:paraId="7632CED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Για το αξίωμα του Ζ</w:t>
      </w:r>
      <w:r>
        <w:rPr>
          <w:rFonts w:eastAsia="Times New Roman" w:cs="Times New Roman"/>
          <w:szCs w:val="24"/>
        </w:rPr>
        <w:t>΄</w:t>
      </w:r>
      <w:r>
        <w:rPr>
          <w:rFonts w:eastAsia="Times New Roman" w:cs="Times New Roman"/>
          <w:szCs w:val="24"/>
        </w:rPr>
        <w:t xml:space="preserve"> Αντιπροέδρου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έλαβε ψήφους 133. </w:t>
      </w:r>
    </w:p>
    <w:p w14:paraId="7632CED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Δύο Βουλευτές</w:t>
      </w:r>
      <w:r>
        <w:rPr>
          <w:rFonts w:eastAsia="Times New Roman" w:cs="Times New Roman"/>
          <w:szCs w:val="24"/>
        </w:rPr>
        <w:t xml:space="preserve"> ψήφισαν «Παρών».</w:t>
      </w:r>
    </w:p>
    <w:p w14:paraId="7632CED5" w14:textId="77777777" w:rsidR="00845256" w:rsidRDefault="00BE25C9">
      <w:pPr>
        <w:spacing w:line="600" w:lineRule="auto"/>
        <w:ind w:firstLine="720"/>
        <w:contextualSpacing/>
        <w:jc w:val="center"/>
        <w:rPr>
          <w:rFonts w:eastAsia="Times New Roman" w:cs="Times New Roman"/>
          <w:szCs w:val="24"/>
        </w:rPr>
      </w:pPr>
      <w:r w:rsidRPr="00BC4DF6">
        <w:rPr>
          <w:rFonts w:eastAsia="Times New Roman" w:cs="Times New Roman"/>
          <w:szCs w:val="24"/>
        </w:rPr>
        <w:t>(Χειροκροτήματα)</w:t>
      </w:r>
    </w:p>
    <w:p w14:paraId="7632CED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Συγχαίρουμε τον κ. </w:t>
      </w:r>
      <w:proofErr w:type="spellStart"/>
      <w:r>
        <w:rPr>
          <w:rFonts w:eastAsia="Times New Roman" w:cs="Times New Roman"/>
          <w:szCs w:val="24"/>
        </w:rPr>
        <w:t>Μαυρωτά</w:t>
      </w:r>
      <w:proofErr w:type="spellEnd"/>
      <w:r>
        <w:rPr>
          <w:rFonts w:eastAsia="Times New Roman" w:cs="Times New Roman"/>
          <w:szCs w:val="24"/>
        </w:rPr>
        <w:t xml:space="preserve"> και του ευχόμαστε καλή δύναμη!</w:t>
      </w:r>
    </w:p>
    <w:p w14:paraId="7632CED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 κ. Γεώργιος </w:t>
      </w:r>
      <w:proofErr w:type="spellStart"/>
      <w:r>
        <w:rPr>
          <w:rFonts w:eastAsia="Times New Roman" w:cs="Times New Roman"/>
          <w:szCs w:val="24"/>
        </w:rPr>
        <w:t>Μαυρωτάς</w:t>
      </w:r>
      <w:proofErr w:type="spellEnd"/>
      <w:r>
        <w:rPr>
          <w:rFonts w:eastAsia="Times New Roman" w:cs="Times New Roman"/>
          <w:szCs w:val="24"/>
        </w:rPr>
        <w:t>, σύμφωνα με το Σύνταγμα και τον Κανονισμό της Βουλής</w:t>
      </w:r>
      <w:r>
        <w:rPr>
          <w:rFonts w:eastAsia="Times New Roman" w:cs="Times New Roman"/>
          <w:szCs w:val="24"/>
        </w:rPr>
        <w:t>,</w:t>
      </w:r>
      <w:r>
        <w:rPr>
          <w:rFonts w:eastAsia="Times New Roman" w:cs="Times New Roman"/>
          <w:szCs w:val="24"/>
        </w:rPr>
        <w:t xml:space="preserve"> εκλέγεται ως Ζ</w:t>
      </w:r>
      <w:r>
        <w:rPr>
          <w:rFonts w:eastAsia="Times New Roman" w:cs="Times New Roman"/>
          <w:szCs w:val="24"/>
        </w:rPr>
        <w:t>΄</w:t>
      </w:r>
      <w:r>
        <w:rPr>
          <w:rFonts w:eastAsia="Times New Roman" w:cs="Times New Roman"/>
          <w:szCs w:val="24"/>
        </w:rPr>
        <w:t xml:space="preserve"> Αντιπρόεδρος της Βουλής.</w:t>
      </w:r>
    </w:p>
    <w:p w14:paraId="7632CED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Το αποτέλεσμα της διεξαχθείσης ονομ</w:t>
      </w:r>
      <w:r>
        <w:rPr>
          <w:rFonts w:eastAsia="Times New Roman" w:cs="Times New Roman"/>
          <w:szCs w:val="24"/>
        </w:rPr>
        <w:t>αστικής ηλεκτρονικής ψηφοφορίας καταχωρίζεται στα Πρακτικά της σημερινής συνεδρίασης και έχει ως εξής:</w:t>
      </w:r>
    </w:p>
    <w:p w14:paraId="7632CED9" w14:textId="77777777" w:rsidR="00845256" w:rsidRDefault="00BE25C9">
      <w:pPr>
        <w:spacing w:line="600" w:lineRule="auto"/>
        <w:ind w:firstLine="720"/>
        <w:contextualSpacing/>
        <w:jc w:val="center"/>
        <w:rPr>
          <w:rFonts w:eastAsia="Times New Roman" w:cs="Times New Roman"/>
          <w:color w:val="FF0000"/>
          <w:szCs w:val="24"/>
        </w:rPr>
      </w:pPr>
      <w:r w:rsidRPr="002F0DB5">
        <w:rPr>
          <w:rFonts w:eastAsia="Times New Roman" w:cs="Times New Roman"/>
          <w:color w:val="FF0000"/>
          <w:szCs w:val="24"/>
        </w:rPr>
        <w:t>(ΑΛΛΑΓΗ ΣΕΛΙΔΑΣ)</w:t>
      </w:r>
      <w:r>
        <w:rPr>
          <w:rFonts w:eastAsia="Times New Roman" w:cs="Times New Roman"/>
          <w:color w:val="FF0000"/>
          <w:szCs w:val="24"/>
        </w:rPr>
        <w:br/>
      </w:r>
    </w:p>
    <w:p w14:paraId="7632CEDA" w14:textId="77777777" w:rsidR="00845256" w:rsidRDefault="00845256">
      <w:pPr>
        <w:spacing w:line="600" w:lineRule="auto"/>
        <w:ind w:firstLine="720"/>
        <w:contextualSpacing/>
        <w:jc w:val="both"/>
        <w:rPr>
          <w:rFonts w:eastAsia="Times New Roman" w:cs="Times New Roman"/>
          <w:szCs w:val="24"/>
        </w:rPr>
      </w:pPr>
    </w:p>
    <w:tbl>
      <w:tblPr>
        <w:tblW w:w="10360" w:type="dxa"/>
        <w:tblInd w:w="15" w:type="dxa"/>
        <w:tblCellMar>
          <w:left w:w="10" w:type="dxa"/>
          <w:right w:w="10" w:type="dxa"/>
        </w:tblCellMar>
        <w:tblLook w:val="04A0" w:firstRow="1" w:lastRow="0" w:firstColumn="1" w:lastColumn="0" w:noHBand="0" w:noVBand="1"/>
      </w:tblPr>
      <w:tblGrid>
        <w:gridCol w:w="6160"/>
        <w:gridCol w:w="1380"/>
        <w:gridCol w:w="1900"/>
        <w:gridCol w:w="920"/>
      </w:tblGrid>
      <w:tr w:rsidR="00845256" w14:paraId="7632CEDC" w14:textId="77777777">
        <w:trPr>
          <w:trHeight w:val="300"/>
        </w:trPr>
        <w:tc>
          <w:tcPr>
            <w:tcW w:w="10360"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32CEDB" w14:textId="77777777" w:rsidR="00F26C8C" w:rsidRPr="00EB3038" w:rsidRDefault="00BE25C9">
            <w:pPr>
              <w:contextualSpacing/>
              <w:jc w:val="center"/>
              <w:rPr>
                <w:rFonts w:ascii="Segoe UI" w:eastAsia="Times New Roman" w:hAnsi="Segoe UI" w:cs="Segoe UI"/>
                <w:b/>
                <w:bCs/>
                <w:sz w:val="18"/>
                <w:szCs w:val="18"/>
              </w:rPr>
            </w:pPr>
            <w:r w:rsidRPr="00EB3038">
              <w:rPr>
                <w:rFonts w:ascii="Segoe UI" w:eastAsia="Times New Roman" w:hAnsi="Segoe UI" w:cs="Segoe UI"/>
                <w:b/>
                <w:bCs/>
                <w:sz w:val="18"/>
                <w:szCs w:val="18"/>
              </w:rPr>
              <w:t>Για το Αξίωμα του Ζ' Αντιπροέδρου της Βουλής</w:t>
            </w:r>
          </w:p>
        </w:tc>
      </w:tr>
      <w:tr w:rsidR="00845256" w14:paraId="7632CE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EDD" w14:textId="77777777" w:rsidR="00F26C8C" w:rsidRPr="00EB3038" w:rsidRDefault="00BE25C9">
            <w:pPr>
              <w:contextualSpacing/>
              <w:rPr>
                <w:rFonts w:ascii="Segoe UI" w:eastAsia="Times New Roman" w:hAnsi="Segoe UI" w:cs="Segoe UI"/>
                <w:sz w:val="18"/>
                <w:szCs w:val="18"/>
              </w:rPr>
            </w:pPr>
            <w:r w:rsidRPr="00EB3038">
              <w:rPr>
                <w:rFonts w:ascii="Segoe UI" w:eastAsia="Times New Roman" w:hAnsi="Segoe UI" w:cs="Segoe UI"/>
                <w:sz w:val="18"/>
                <w:szCs w:val="18"/>
              </w:rPr>
              <w:lastRenderedPageBreak/>
              <w:t>Ονοματεπώνυμο</w:t>
            </w:r>
          </w:p>
        </w:tc>
        <w:tc>
          <w:tcPr>
            <w:tcW w:w="1380" w:type="dxa"/>
            <w:tcBorders>
              <w:top w:val="nil"/>
              <w:left w:val="nil"/>
              <w:bottom w:val="single" w:sz="4" w:space="0" w:color="000000"/>
              <w:right w:val="single" w:sz="4" w:space="0" w:color="000000"/>
            </w:tcBorders>
            <w:shd w:val="clear" w:color="auto" w:fill="auto"/>
            <w:noWrap/>
            <w:vAlign w:val="center"/>
            <w:hideMark/>
          </w:tcPr>
          <w:p w14:paraId="7632CEDE" w14:textId="77777777" w:rsidR="00F26C8C" w:rsidRPr="00EB3038" w:rsidRDefault="00BE25C9">
            <w:pPr>
              <w:contextualSpacing/>
              <w:rPr>
                <w:rFonts w:ascii="Segoe UI" w:eastAsia="Times New Roman" w:hAnsi="Segoe UI" w:cs="Segoe UI"/>
                <w:sz w:val="18"/>
                <w:szCs w:val="18"/>
              </w:rPr>
            </w:pPr>
            <w:r w:rsidRPr="00EB3038">
              <w:rPr>
                <w:rFonts w:ascii="Segoe UI" w:eastAsia="Times New Roman" w:hAnsi="Segoe UI" w:cs="Segoe UI"/>
                <w:sz w:val="18"/>
                <w:szCs w:val="18"/>
              </w:rPr>
              <w:t>Κ.Ο</w:t>
            </w:r>
          </w:p>
        </w:tc>
        <w:tc>
          <w:tcPr>
            <w:tcW w:w="1900" w:type="dxa"/>
            <w:tcBorders>
              <w:top w:val="nil"/>
              <w:left w:val="nil"/>
              <w:bottom w:val="single" w:sz="4" w:space="0" w:color="000000"/>
              <w:right w:val="single" w:sz="4" w:space="0" w:color="000000"/>
            </w:tcBorders>
            <w:shd w:val="clear" w:color="auto" w:fill="auto"/>
            <w:noWrap/>
            <w:vAlign w:val="center"/>
            <w:hideMark/>
          </w:tcPr>
          <w:p w14:paraId="7632CEDF" w14:textId="77777777" w:rsidR="00F26C8C" w:rsidRPr="00EB3038" w:rsidRDefault="00BE25C9">
            <w:pPr>
              <w:contextualSpacing/>
              <w:rPr>
                <w:rFonts w:ascii="Segoe UI" w:eastAsia="Times New Roman" w:hAnsi="Segoe UI" w:cs="Segoe UI"/>
                <w:sz w:val="18"/>
                <w:szCs w:val="18"/>
              </w:rPr>
            </w:pPr>
            <w:proofErr w:type="spellStart"/>
            <w:r w:rsidRPr="00EB3038">
              <w:rPr>
                <w:rFonts w:ascii="Segoe UI" w:eastAsia="Times New Roman" w:hAnsi="Segoe UI" w:cs="Segoe UI"/>
                <w:sz w:val="18"/>
                <w:szCs w:val="18"/>
              </w:rPr>
              <w:t>Εκλ</w:t>
            </w:r>
            <w:proofErr w:type="spellEnd"/>
            <w:r w:rsidRPr="00EB3038">
              <w:rPr>
                <w:rFonts w:ascii="Segoe UI" w:eastAsia="Times New Roman" w:hAnsi="Segoe UI" w:cs="Segoe UI"/>
                <w:sz w:val="18"/>
                <w:szCs w:val="18"/>
              </w:rPr>
              <w:t>. Περιφέρεια</w:t>
            </w:r>
          </w:p>
        </w:tc>
        <w:tc>
          <w:tcPr>
            <w:tcW w:w="920" w:type="dxa"/>
            <w:tcBorders>
              <w:top w:val="nil"/>
              <w:left w:val="nil"/>
              <w:bottom w:val="single" w:sz="4" w:space="0" w:color="000000"/>
              <w:right w:val="single" w:sz="4" w:space="0" w:color="000000"/>
            </w:tcBorders>
            <w:shd w:val="clear" w:color="auto" w:fill="auto"/>
            <w:noWrap/>
            <w:vAlign w:val="center"/>
            <w:hideMark/>
          </w:tcPr>
          <w:p w14:paraId="7632CEE0" w14:textId="77777777" w:rsidR="00F26C8C" w:rsidRPr="00EB3038" w:rsidRDefault="00BE25C9">
            <w:pPr>
              <w:contextualSpacing/>
              <w:rPr>
                <w:rFonts w:ascii="Segoe UI" w:eastAsia="Times New Roman" w:hAnsi="Segoe UI" w:cs="Segoe UI"/>
                <w:sz w:val="18"/>
                <w:szCs w:val="18"/>
              </w:rPr>
            </w:pPr>
            <w:r w:rsidRPr="00EB3038">
              <w:rPr>
                <w:rFonts w:ascii="Segoe UI" w:eastAsia="Times New Roman" w:hAnsi="Segoe UI" w:cs="Segoe UI"/>
                <w:sz w:val="18"/>
                <w:szCs w:val="18"/>
              </w:rPr>
              <w:t>Ψήφος</w:t>
            </w:r>
          </w:p>
        </w:tc>
      </w:tr>
      <w:tr w:rsidR="00845256" w14:paraId="7632CE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7632CEE2" w14:textId="77777777" w:rsidR="00F26C8C" w:rsidRPr="00EB3038" w:rsidRDefault="00BE25C9">
            <w:pPr>
              <w:contextualSpacing/>
              <w:outlineLvl w:val="0"/>
              <w:rPr>
                <w:rFonts w:ascii="Segoe UI" w:eastAsia="Times New Roman" w:hAnsi="Segoe UI" w:cs="Segoe UI"/>
                <w:sz w:val="18"/>
                <w:szCs w:val="18"/>
              </w:rPr>
            </w:pPr>
            <w:r w:rsidRPr="00EB3038">
              <w:rPr>
                <w:rFonts w:ascii="Segoe UI" w:eastAsia="Times New Roman" w:hAnsi="Segoe UI" w:cs="Segoe UI"/>
                <w:sz w:val="18"/>
                <w:szCs w:val="18"/>
              </w:rPr>
              <w:t xml:space="preserve">Άρθρο: ΓΕΩΡΓΙΟΣ ΜΑΥΡΩΤΑΣ (ΣΥΝΟΛΙΚΑ ΨΗΦΟΙ: </w:t>
            </w:r>
            <w:r w:rsidRPr="00EB3038">
              <w:rPr>
                <w:rFonts w:ascii="Segoe UI" w:eastAsia="Times New Roman" w:hAnsi="Segoe UI" w:cs="Segoe UI"/>
                <w:sz w:val="18"/>
                <w:szCs w:val="18"/>
              </w:rPr>
              <w:t>NAI:133, OXI:0, ΠΡΝ:2)</w:t>
            </w:r>
          </w:p>
        </w:tc>
        <w:tc>
          <w:tcPr>
            <w:tcW w:w="1380" w:type="dxa"/>
            <w:tcBorders>
              <w:top w:val="nil"/>
              <w:left w:val="nil"/>
              <w:bottom w:val="single" w:sz="4" w:space="0" w:color="000000"/>
              <w:right w:val="single" w:sz="4" w:space="0" w:color="000000"/>
            </w:tcBorders>
            <w:shd w:val="clear" w:color="auto" w:fill="auto"/>
            <w:vAlign w:val="center"/>
            <w:hideMark/>
          </w:tcPr>
          <w:p w14:paraId="7632CEE3" w14:textId="77777777" w:rsidR="00F26C8C" w:rsidRPr="00EB3038" w:rsidRDefault="00BE25C9">
            <w:pPr>
              <w:contextualSpacing/>
              <w:outlineLvl w:val="0"/>
              <w:rPr>
                <w:rFonts w:ascii="Segoe UI" w:eastAsia="Times New Roman" w:hAnsi="Segoe UI" w:cs="Segoe UI"/>
                <w:sz w:val="18"/>
                <w:szCs w:val="18"/>
              </w:rPr>
            </w:pPr>
            <w:r w:rsidRPr="00EB3038">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632CEE4" w14:textId="77777777" w:rsidR="00F26C8C" w:rsidRPr="00EB3038" w:rsidRDefault="00BE25C9">
            <w:pPr>
              <w:contextualSpacing/>
              <w:outlineLvl w:val="0"/>
              <w:rPr>
                <w:rFonts w:ascii="Segoe UI" w:eastAsia="Times New Roman" w:hAnsi="Segoe UI" w:cs="Segoe UI"/>
                <w:sz w:val="18"/>
                <w:szCs w:val="18"/>
              </w:rPr>
            </w:pPr>
            <w:r w:rsidRPr="00EB3038">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632CEE5" w14:textId="77777777" w:rsidR="00F26C8C" w:rsidRPr="00EB3038" w:rsidRDefault="00BE25C9">
            <w:pPr>
              <w:contextualSpacing/>
              <w:outlineLvl w:val="0"/>
              <w:rPr>
                <w:rFonts w:ascii="Segoe UI" w:eastAsia="Times New Roman" w:hAnsi="Segoe UI" w:cs="Segoe UI"/>
                <w:sz w:val="18"/>
                <w:szCs w:val="18"/>
              </w:rPr>
            </w:pPr>
            <w:r w:rsidRPr="00EB3038">
              <w:rPr>
                <w:rFonts w:ascii="Segoe UI" w:eastAsia="Times New Roman" w:hAnsi="Segoe UI" w:cs="Segoe UI"/>
                <w:sz w:val="18"/>
                <w:szCs w:val="18"/>
              </w:rPr>
              <w:t> </w:t>
            </w:r>
          </w:p>
        </w:tc>
      </w:tr>
      <w:tr w:rsidR="00845256" w14:paraId="7632CE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EE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E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E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E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E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EE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E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E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E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E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EF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F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F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F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E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EF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EF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EF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F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E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EF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EF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EF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EF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0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F0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F0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0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ΠΡΝ</w:t>
            </w:r>
          </w:p>
        </w:tc>
      </w:tr>
      <w:tr w:rsidR="00845256" w14:paraId="7632CF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0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0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0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0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0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0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0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0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0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F1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1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1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1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F1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1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1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1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F1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1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1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1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1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2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2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2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2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2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2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2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2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2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2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2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2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2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3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3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3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3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3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3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3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3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3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3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3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3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3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4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4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F4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4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4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4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4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4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4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4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F4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4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5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F5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5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5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5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5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5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5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5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5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CF5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5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5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F6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F6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6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6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6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6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6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6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6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6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6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6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6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F7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7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7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7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7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7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7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7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F7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7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7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7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7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8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8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8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8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8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8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8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8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8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8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8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8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8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9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F9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9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9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9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9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9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9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9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F9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9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9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A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FA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A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A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A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A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A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A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A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ΘΕΟΧΑΡΟΠΟΥΛΟΣ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A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CFA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A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A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B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B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B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B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lastRenderedPageBreak/>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632CFB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B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B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B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FB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B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B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B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B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632CFC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C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C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C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FC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C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C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FC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C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C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C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C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C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D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D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D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D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CFD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D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7632CFD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CFD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D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D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D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D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CFD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E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E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E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E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E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632CFE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E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E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E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632CFE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E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E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F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632CFF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F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F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F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F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CFF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F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CF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F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CFF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CFF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CFF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CFF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0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0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0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0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00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0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0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0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0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00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0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ΠΡΝ</w:t>
            </w:r>
          </w:p>
        </w:tc>
      </w:tr>
      <w:tr w:rsidR="00845256" w14:paraId="7632D0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0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0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1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1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1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1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D01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1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1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1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D01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1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1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01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1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2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2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2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D02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D02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2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2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02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2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2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02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2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2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3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3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3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3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3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3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632D03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3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3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3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03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3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4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4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4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4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4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4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D04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4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4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4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D04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D04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4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5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5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5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5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5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5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5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5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5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05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5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5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5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632D06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6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6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632D06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6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6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6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632D06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D06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6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6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D06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D06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w:t>
            </w:r>
            <w:r w:rsidRPr="00EB3038">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7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7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7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7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7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7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7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7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7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7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7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7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7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8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08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08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8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8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8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D08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8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8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lastRenderedPageBreak/>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08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8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8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9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9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9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9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9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9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9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9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9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9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9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D09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9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A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A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A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A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A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A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A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A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A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A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A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A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A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B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B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B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B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B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B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B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B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B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B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B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B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B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C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C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C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D0C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C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C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C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C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C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C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C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0C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C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D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D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D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D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D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ΝΥΦΟΥΔΗΣ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D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ΤΟ ΠΟΤΑΜΙ</w:t>
            </w:r>
          </w:p>
        </w:tc>
        <w:tc>
          <w:tcPr>
            <w:tcW w:w="1900" w:type="dxa"/>
            <w:tcBorders>
              <w:top w:val="nil"/>
              <w:left w:val="nil"/>
              <w:bottom w:val="single" w:sz="4" w:space="0" w:color="000000"/>
              <w:right w:val="single" w:sz="4" w:space="0" w:color="000000"/>
            </w:tcBorders>
            <w:shd w:val="clear" w:color="auto" w:fill="auto"/>
            <w:noWrap/>
            <w:vAlign w:val="center"/>
            <w:hideMark/>
          </w:tcPr>
          <w:p w14:paraId="7632D0D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D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D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D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D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D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E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E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E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E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E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E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E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D0E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E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E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E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E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E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F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F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F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F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F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F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0F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0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F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F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0F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0F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0F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0F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0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0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0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D10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0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0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0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0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0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0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0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0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0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1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1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1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1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1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1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1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1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1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1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1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1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632D11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2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2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D12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2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2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7632D12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2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2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2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2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2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2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3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3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3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3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3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632D13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3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3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3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632D13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3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3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3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4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4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4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4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4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4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4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4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14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4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4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4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4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5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5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5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15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5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5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5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5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15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5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5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5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5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6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6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lastRenderedPageBreak/>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6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6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6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6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6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6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6A"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6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6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6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632D16F"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7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7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17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74"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7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7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632D17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79"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7B"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632D17C"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7D"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7E"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80"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632D181"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632D182"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83"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r w:rsidR="00845256" w14:paraId="7632D1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7632D185"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632D186"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632D187"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632D188" w14:textId="77777777" w:rsidR="00F26C8C" w:rsidRPr="00EB3038" w:rsidRDefault="00BE25C9">
            <w:pPr>
              <w:contextualSpacing/>
              <w:outlineLvl w:val="1"/>
              <w:rPr>
                <w:rFonts w:ascii="Segoe UI" w:eastAsia="Times New Roman" w:hAnsi="Segoe UI" w:cs="Segoe UI"/>
                <w:sz w:val="18"/>
                <w:szCs w:val="18"/>
              </w:rPr>
            </w:pPr>
            <w:r w:rsidRPr="00EB3038">
              <w:rPr>
                <w:rFonts w:ascii="Segoe UI" w:eastAsia="Times New Roman" w:hAnsi="Segoe UI" w:cs="Segoe UI"/>
                <w:sz w:val="18"/>
                <w:szCs w:val="18"/>
              </w:rPr>
              <w:t>ΝΑΙ</w:t>
            </w:r>
          </w:p>
        </w:tc>
      </w:tr>
    </w:tbl>
    <w:p w14:paraId="7632D18A" w14:textId="77777777" w:rsidR="00845256" w:rsidRDefault="00845256">
      <w:pPr>
        <w:spacing w:line="600" w:lineRule="auto"/>
        <w:contextualSpacing/>
        <w:jc w:val="both"/>
        <w:rPr>
          <w:rFonts w:eastAsia="Times New Roman" w:cs="Times New Roman"/>
          <w:szCs w:val="24"/>
        </w:rPr>
      </w:pPr>
    </w:p>
    <w:p w14:paraId="7632D18B" w14:textId="77777777" w:rsidR="00845256" w:rsidRDefault="00BE25C9">
      <w:pPr>
        <w:tabs>
          <w:tab w:val="left" w:pos="3189"/>
          <w:tab w:val="center" w:pos="4513"/>
        </w:tabs>
        <w:spacing w:line="600" w:lineRule="auto"/>
        <w:ind w:firstLine="720"/>
        <w:contextualSpacing/>
        <w:jc w:val="center"/>
        <w:rPr>
          <w:rFonts w:eastAsia="Times New Roman" w:cs="Times New Roman"/>
          <w:color w:val="FF0000"/>
          <w:szCs w:val="24"/>
        </w:rPr>
      </w:pPr>
      <w:r w:rsidRPr="002F0DB5">
        <w:rPr>
          <w:rFonts w:eastAsia="Times New Roman" w:cs="Times New Roman"/>
          <w:color w:val="FF0000"/>
          <w:szCs w:val="24"/>
        </w:rPr>
        <w:t>(ΑΛΛΑΓΗ ΣΕΛΙΔΑΣ)</w:t>
      </w:r>
    </w:p>
    <w:p w14:paraId="7632D18C" w14:textId="77777777" w:rsidR="00845256" w:rsidRDefault="00BE25C9">
      <w:pPr>
        <w:rPr>
          <w:rFonts w:eastAsia="Times New Roman" w:cs="Times New Roman"/>
          <w:color w:val="FF0000"/>
          <w:szCs w:val="24"/>
        </w:rPr>
      </w:pPr>
      <w:r>
        <w:rPr>
          <w:rFonts w:eastAsia="Times New Roman" w:cs="Times New Roman"/>
          <w:color w:val="FF0000"/>
          <w:szCs w:val="24"/>
        </w:rPr>
        <w:br w:type="page"/>
      </w:r>
    </w:p>
    <w:p w14:paraId="7632D18D" w14:textId="77777777" w:rsidR="00845256" w:rsidRDefault="00BE25C9">
      <w:pPr>
        <w:spacing w:line="600" w:lineRule="auto"/>
        <w:ind w:firstLine="720"/>
        <w:contextualSpacing/>
        <w:jc w:val="both"/>
        <w:rPr>
          <w:rFonts w:eastAsia="Times New Roman" w:cs="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της σημερινής </w:t>
      </w:r>
      <w:r>
        <w:rPr>
          <w:rFonts w:eastAsia="Times New Roman" w:cs="Times New Roman"/>
          <w:szCs w:val="24"/>
        </w:rPr>
        <w:t>συνεδρίασης όσον αφορά την εκλογή του Ζ΄ Αντιπροέδρου της Βουλής.</w:t>
      </w:r>
    </w:p>
    <w:p w14:paraId="7632D18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sidRPr="00E67156">
        <w:rPr>
          <w:rFonts w:eastAsia="Times New Roman" w:cs="Times New Roman"/>
          <w:b/>
          <w:szCs w:val="24"/>
        </w:rPr>
        <w:t>:</w:t>
      </w:r>
      <w:r w:rsidRPr="00E67156">
        <w:rPr>
          <w:rFonts w:eastAsia="Times New Roman" w:cs="Times New Roman"/>
          <w:szCs w:val="24"/>
        </w:rPr>
        <w:t xml:space="preserve"> </w:t>
      </w:r>
      <w:r>
        <w:rPr>
          <w:rFonts w:eastAsia="Times New Roman" w:cs="Times New Roman"/>
          <w:szCs w:val="24"/>
        </w:rPr>
        <w:t>Μάλιστα, μάλιστα.</w:t>
      </w:r>
    </w:p>
    <w:p w14:paraId="7632D18F" w14:textId="77777777" w:rsidR="00845256" w:rsidRDefault="00BE25C9">
      <w:pPr>
        <w:spacing w:line="600" w:lineRule="auto"/>
        <w:ind w:firstLine="720"/>
        <w:contextualSpacing/>
        <w:jc w:val="both"/>
        <w:rPr>
          <w:rFonts w:eastAsia="Times New Roman" w:cs="Times New Roman"/>
          <w:szCs w:val="24"/>
        </w:rPr>
      </w:pPr>
      <w:r w:rsidRPr="00DC4691">
        <w:rPr>
          <w:rFonts w:eastAsia="Times New Roman" w:cs="Times New Roman"/>
          <w:b/>
          <w:szCs w:val="24"/>
        </w:rPr>
        <w:t>ΠΡΟΕΔΡΕΥΩΝ (</w:t>
      </w:r>
      <w:r>
        <w:rPr>
          <w:rFonts w:eastAsia="Times New Roman" w:cs="Times New Roman"/>
          <w:b/>
          <w:szCs w:val="24"/>
        </w:rPr>
        <w:t>Αναστάσιος Κουράκης</w:t>
      </w:r>
      <w:r w:rsidRPr="00DC4691">
        <w:rPr>
          <w:rFonts w:eastAsia="Times New Roman" w:cs="Times New Roman"/>
          <w:b/>
          <w:szCs w:val="24"/>
        </w:rPr>
        <w:t>)</w:t>
      </w:r>
      <w:r w:rsidRPr="00E67156">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Συνεπώς το Σώμα παρέσχε τη ζητηθείσα εξουσιοδότηση.</w:t>
      </w:r>
    </w:p>
    <w:p w14:paraId="7632D190" w14:textId="77777777" w:rsidR="00845256" w:rsidRDefault="00BE25C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Επανερχόμαστε στη συζήτηση του σχεδίου νόμου Υπουργείου Υγείας: «Κύ</w:t>
      </w:r>
      <w:r>
        <w:rPr>
          <w:rFonts w:eastAsia="Times New Roman" w:cs="Times New Roman"/>
          <w:szCs w:val="24"/>
        </w:rPr>
        <w:t xml:space="preserve">ρωση της σύμβασης δωρεάς μεταξύ του Ελληνικού Δημοσίου, του 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των </w:t>
      </w:r>
      <w:proofErr w:type="spellStart"/>
      <w:r>
        <w:rPr>
          <w:rFonts w:eastAsia="Times New Roman" w:cs="Times New Roman"/>
          <w:szCs w:val="24"/>
        </w:rPr>
        <w:t>συνεκτελεστών</w:t>
      </w:r>
      <w:proofErr w:type="spellEnd"/>
      <w:r>
        <w:rPr>
          <w:rFonts w:eastAsia="Times New Roman" w:cs="Times New Roman"/>
          <w:szCs w:val="24"/>
        </w:rPr>
        <w:t xml:space="preserve"> της διαθήκης της Ελισάβετ Παπαγιαννοπούλου».</w:t>
      </w:r>
    </w:p>
    <w:p w14:paraId="7632D191" w14:textId="77777777" w:rsidR="00845256" w:rsidRDefault="00BE25C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 Γεώργιο Πάλλη. Του ζητούμε συγγνώμη για την καθυστέρηση που υπήρξε.</w:t>
      </w:r>
    </w:p>
    <w:p w14:paraId="7632D192" w14:textId="77777777" w:rsidR="00845256" w:rsidRDefault="00BE25C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Πάλλη, έχετε τον λόγο για επτά λεπτά. </w:t>
      </w:r>
    </w:p>
    <w:p w14:paraId="7632D193" w14:textId="77777777" w:rsidR="00845256" w:rsidRDefault="00BE25C9">
      <w:pPr>
        <w:tabs>
          <w:tab w:val="left" w:pos="3189"/>
          <w:tab w:val="center" w:pos="4513"/>
        </w:tabs>
        <w:spacing w:line="600" w:lineRule="auto"/>
        <w:ind w:firstLine="720"/>
        <w:contextualSpacing/>
        <w:jc w:val="both"/>
        <w:rPr>
          <w:rFonts w:eastAsia="Times New Roman"/>
          <w:szCs w:val="24"/>
        </w:rPr>
      </w:pPr>
      <w:r w:rsidRPr="00EA4C52">
        <w:rPr>
          <w:rFonts w:eastAsia="Times New Roman" w:cs="Times New Roman"/>
          <w:b/>
          <w:szCs w:val="24"/>
        </w:rPr>
        <w:lastRenderedPageBreak/>
        <w:t>ΓΕΩΡΓΙΟΣ ΠΑΛΛΗΣ:</w:t>
      </w:r>
      <w:r>
        <w:rPr>
          <w:rFonts w:eastAsia="Times New Roman" w:cs="Times New Roman"/>
          <w:szCs w:val="24"/>
        </w:rPr>
        <w:t xml:space="preserve"> </w:t>
      </w:r>
      <w:r w:rsidRPr="009A74E9">
        <w:rPr>
          <w:rFonts w:eastAsia="Times New Roman"/>
          <w:szCs w:val="24"/>
        </w:rPr>
        <w:t>Ευχαριστώ</w:t>
      </w:r>
      <w:r>
        <w:rPr>
          <w:rFonts w:eastAsia="Times New Roman"/>
          <w:szCs w:val="24"/>
        </w:rPr>
        <w:t>,</w:t>
      </w:r>
      <w:r w:rsidRPr="009A74E9">
        <w:rPr>
          <w:rFonts w:eastAsia="Times New Roman"/>
          <w:szCs w:val="24"/>
        </w:rPr>
        <w:t xml:space="preserve"> κύριε Πρόεδρε</w:t>
      </w:r>
      <w:r>
        <w:rPr>
          <w:rFonts w:eastAsia="Times New Roman"/>
          <w:szCs w:val="24"/>
        </w:rPr>
        <w:t>.</w:t>
      </w:r>
      <w:r w:rsidRPr="009A74E9">
        <w:rPr>
          <w:rFonts w:eastAsia="Times New Roman"/>
          <w:szCs w:val="24"/>
        </w:rPr>
        <w:t xml:space="preserve"> </w:t>
      </w:r>
      <w:r>
        <w:rPr>
          <w:rFonts w:eastAsia="Times New Roman"/>
          <w:szCs w:val="24"/>
        </w:rPr>
        <w:t>Δ</w:t>
      </w:r>
      <w:r w:rsidRPr="009A74E9">
        <w:rPr>
          <w:rFonts w:eastAsia="Times New Roman"/>
          <w:szCs w:val="24"/>
        </w:rPr>
        <w:t xml:space="preserve">εν υπάρχει θέμα </w:t>
      </w:r>
      <w:r>
        <w:rPr>
          <w:rFonts w:eastAsia="Times New Roman"/>
          <w:szCs w:val="24"/>
        </w:rPr>
        <w:t xml:space="preserve">με </w:t>
      </w:r>
      <w:r w:rsidRPr="009A74E9">
        <w:rPr>
          <w:rFonts w:eastAsia="Times New Roman"/>
          <w:szCs w:val="24"/>
        </w:rPr>
        <w:t>την καθυστέρηση</w:t>
      </w:r>
      <w:r>
        <w:rPr>
          <w:rFonts w:eastAsia="Times New Roman"/>
          <w:szCs w:val="24"/>
        </w:rPr>
        <w:t xml:space="preserve">. Άλλωστε </w:t>
      </w:r>
      <w:r w:rsidRPr="009A74E9">
        <w:rPr>
          <w:rFonts w:eastAsia="Times New Roman"/>
          <w:szCs w:val="24"/>
        </w:rPr>
        <w:t xml:space="preserve">οι διαδικασίες έπρεπε να γίνουν στην ώρα </w:t>
      </w:r>
      <w:r>
        <w:rPr>
          <w:rFonts w:eastAsia="Times New Roman"/>
          <w:szCs w:val="24"/>
        </w:rPr>
        <w:t>τους.</w:t>
      </w:r>
    </w:p>
    <w:p w14:paraId="7632D194"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Δ</w:t>
      </w:r>
      <w:r w:rsidRPr="009A74E9">
        <w:rPr>
          <w:rFonts w:eastAsia="Times New Roman"/>
          <w:szCs w:val="24"/>
        </w:rPr>
        <w:t xml:space="preserve">εν θα χρειαστώ τα </w:t>
      </w:r>
      <w:r>
        <w:rPr>
          <w:rFonts w:eastAsia="Times New Roman"/>
          <w:szCs w:val="24"/>
        </w:rPr>
        <w:t>ε</w:t>
      </w:r>
      <w:r w:rsidRPr="009A74E9">
        <w:rPr>
          <w:rFonts w:eastAsia="Times New Roman"/>
          <w:szCs w:val="24"/>
        </w:rPr>
        <w:t>πτά λεπτά</w:t>
      </w:r>
      <w:r>
        <w:rPr>
          <w:rFonts w:eastAsia="Times New Roman"/>
          <w:szCs w:val="24"/>
        </w:rPr>
        <w:t>.</w:t>
      </w:r>
      <w:r w:rsidRPr="009A74E9">
        <w:rPr>
          <w:rFonts w:eastAsia="Times New Roman"/>
          <w:szCs w:val="24"/>
        </w:rPr>
        <w:t xml:space="preserve"> </w:t>
      </w:r>
      <w:r>
        <w:rPr>
          <w:rFonts w:eastAsia="Times New Roman"/>
          <w:szCs w:val="24"/>
        </w:rPr>
        <w:t>Θ</w:t>
      </w:r>
      <w:r w:rsidRPr="009A74E9">
        <w:rPr>
          <w:rFonts w:eastAsia="Times New Roman"/>
          <w:szCs w:val="24"/>
        </w:rPr>
        <w:t xml:space="preserve">α αναφερθώ μόνο σε </w:t>
      </w:r>
      <w:r>
        <w:rPr>
          <w:rFonts w:eastAsia="Times New Roman"/>
          <w:szCs w:val="24"/>
        </w:rPr>
        <w:t>μια</w:t>
      </w:r>
      <w:r w:rsidRPr="009A74E9">
        <w:rPr>
          <w:rFonts w:eastAsia="Times New Roman"/>
          <w:szCs w:val="24"/>
        </w:rPr>
        <w:t xml:space="preserve"> βουλευτική τροπολογία</w:t>
      </w:r>
      <w:r>
        <w:rPr>
          <w:rFonts w:eastAsia="Times New Roman"/>
          <w:szCs w:val="24"/>
        </w:rPr>
        <w:t>,</w:t>
      </w:r>
      <w:r w:rsidRPr="009A74E9">
        <w:rPr>
          <w:rFonts w:eastAsia="Times New Roman"/>
          <w:szCs w:val="24"/>
        </w:rPr>
        <w:t xml:space="preserve"> με γενικό αριθμό 2</w:t>
      </w:r>
      <w:r>
        <w:rPr>
          <w:rFonts w:eastAsia="Times New Roman"/>
          <w:szCs w:val="24"/>
        </w:rPr>
        <w:t>19</w:t>
      </w:r>
      <w:r w:rsidRPr="009A74E9">
        <w:rPr>
          <w:rFonts w:eastAsia="Times New Roman"/>
          <w:szCs w:val="24"/>
        </w:rPr>
        <w:t xml:space="preserve">5 </w:t>
      </w:r>
      <w:r>
        <w:rPr>
          <w:rFonts w:eastAsia="Times New Roman"/>
          <w:szCs w:val="24"/>
        </w:rPr>
        <w:t>και ειδικό</w:t>
      </w:r>
      <w:r w:rsidRPr="009A74E9">
        <w:rPr>
          <w:rFonts w:eastAsia="Times New Roman"/>
          <w:szCs w:val="24"/>
        </w:rPr>
        <w:t xml:space="preserve"> 181</w:t>
      </w:r>
      <w:r>
        <w:rPr>
          <w:rFonts w:eastAsia="Times New Roman"/>
          <w:szCs w:val="24"/>
        </w:rPr>
        <w:t>,</w:t>
      </w:r>
      <w:r w:rsidRPr="009A74E9">
        <w:rPr>
          <w:rFonts w:eastAsia="Times New Roman"/>
          <w:szCs w:val="24"/>
        </w:rPr>
        <w:t xml:space="preserve"> που </w:t>
      </w:r>
      <w:r>
        <w:rPr>
          <w:rFonts w:eastAsia="Times New Roman"/>
          <w:szCs w:val="24"/>
        </w:rPr>
        <w:t xml:space="preserve">συνυπογράφουμε </w:t>
      </w:r>
      <w:r w:rsidRPr="009A74E9">
        <w:rPr>
          <w:rFonts w:eastAsia="Times New Roman"/>
          <w:szCs w:val="24"/>
        </w:rPr>
        <w:t>με τους συναδ</w:t>
      </w:r>
      <w:r>
        <w:rPr>
          <w:rFonts w:eastAsia="Times New Roman"/>
          <w:szCs w:val="24"/>
        </w:rPr>
        <w:t xml:space="preserve">έλφους </w:t>
      </w:r>
      <w:r w:rsidRPr="009A74E9">
        <w:rPr>
          <w:rFonts w:eastAsia="Times New Roman"/>
          <w:szCs w:val="24"/>
        </w:rPr>
        <w:t xml:space="preserve">Θοδωρή </w:t>
      </w:r>
      <w:proofErr w:type="spellStart"/>
      <w:r w:rsidRPr="009A74E9">
        <w:rPr>
          <w:rFonts w:eastAsia="Times New Roman"/>
          <w:szCs w:val="24"/>
        </w:rPr>
        <w:t>Δρίτσα</w:t>
      </w:r>
      <w:proofErr w:type="spellEnd"/>
      <w:r>
        <w:rPr>
          <w:rFonts w:eastAsia="Times New Roman"/>
          <w:szCs w:val="24"/>
        </w:rPr>
        <w:t xml:space="preserve">, Χουσεΐν </w:t>
      </w:r>
      <w:proofErr w:type="spellStart"/>
      <w:r>
        <w:rPr>
          <w:rFonts w:eastAsia="Times New Roman"/>
          <w:szCs w:val="24"/>
        </w:rPr>
        <w:t>Ζεϊμπέκ</w:t>
      </w:r>
      <w:proofErr w:type="spellEnd"/>
      <w:r>
        <w:rPr>
          <w:rFonts w:eastAsia="Times New Roman"/>
          <w:szCs w:val="24"/>
        </w:rPr>
        <w:t xml:space="preserve"> και τον </w:t>
      </w:r>
      <w:r w:rsidRPr="009A74E9">
        <w:rPr>
          <w:rFonts w:eastAsia="Times New Roman"/>
          <w:szCs w:val="24"/>
        </w:rPr>
        <w:t xml:space="preserve">Χρήστο </w:t>
      </w:r>
      <w:proofErr w:type="spellStart"/>
      <w:r>
        <w:rPr>
          <w:rFonts w:eastAsia="Times New Roman"/>
          <w:szCs w:val="24"/>
        </w:rPr>
        <w:t>Σ</w:t>
      </w:r>
      <w:r w:rsidRPr="009A74E9">
        <w:rPr>
          <w:rFonts w:eastAsia="Times New Roman"/>
          <w:szCs w:val="24"/>
        </w:rPr>
        <w:t>ιμορέλη</w:t>
      </w:r>
      <w:proofErr w:type="spellEnd"/>
      <w:r>
        <w:rPr>
          <w:rFonts w:eastAsia="Times New Roman"/>
          <w:szCs w:val="24"/>
        </w:rPr>
        <w:t>,</w:t>
      </w:r>
      <w:r w:rsidRPr="009A74E9">
        <w:rPr>
          <w:rFonts w:eastAsia="Times New Roman"/>
          <w:szCs w:val="24"/>
        </w:rPr>
        <w:t xml:space="preserve"> με θέμα </w:t>
      </w:r>
      <w:r>
        <w:rPr>
          <w:rFonts w:eastAsia="Times New Roman"/>
          <w:szCs w:val="24"/>
        </w:rPr>
        <w:t>«</w:t>
      </w:r>
      <w:r w:rsidRPr="009A74E9">
        <w:rPr>
          <w:rFonts w:eastAsia="Times New Roman"/>
          <w:szCs w:val="24"/>
        </w:rPr>
        <w:t xml:space="preserve">ανώτατο όριο </w:t>
      </w:r>
      <w:r>
        <w:rPr>
          <w:rFonts w:eastAsia="Times New Roman"/>
          <w:szCs w:val="24"/>
        </w:rPr>
        <w:t xml:space="preserve">ωραρίου </w:t>
      </w:r>
      <w:r w:rsidRPr="009A74E9">
        <w:rPr>
          <w:rFonts w:eastAsia="Times New Roman"/>
          <w:szCs w:val="24"/>
        </w:rPr>
        <w:t>λειτουργίας φαρμακείων</w:t>
      </w:r>
      <w:r>
        <w:rPr>
          <w:rFonts w:eastAsia="Times New Roman"/>
          <w:szCs w:val="24"/>
        </w:rPr>
        <w:t xml:space="preserve">», </w:t>
      </w:r>
      <w:r w:rsidRPr="009A74E9">
        <w:rPr>
          <w:rFonts w:eastAsia="Times New Roman"/>
          <w:szCs w:val="24"/>
        </w:rPr>
        <w:t>η οποία έχει τρία σκέλη</w:t>
      </w:r>
      <w:r>
        <w:rPr>
          <w:rFonts w:eastAsia="Times New Roman"/>
          <w:szCs w:val="24"/>
        </w:rPr>
        <w:t>:</w:t>
      </w:r>
      <w:r w:rsidRPr="009A74E9">
        <w:rPr>
          <w:rFonts w:eastAsia="Times New Roman"/>
          <w:szCs w:val="24"/>
        </w:rPr>
        <w:t xml:space="preserve"> </w:t>
      </w:r>
      <w:r>
        <w:rPr>
          <w:rFonts w:eastAsia="Times New Roman"/>
          <w:szCs w:val="24"/>
        </w:rPr>
        <w:t>Τ</w:t>
      </w:r>
      <w:r>
        <w:rPr>
          <w:rFonts w:eastAsia="Times New Roman"/>
          <w:szCs w:val="24"/>
        </w:rPr>
        <w:t xml:space="preserve">ον προσδιορισμό για την </w:t>
      </w:r>
      <w:r w:rsidRPr="009A74E9">
        <w:rPr>
          <w:rFonts w:eastAsia="Times New Roman"/>
          <w:szCs w:val="24"/>
        </w:rPr>
        <w:t>απ</w:t>
      </w:r>
      <w:r>
        <w:rPr>
          <w:rFonts w:eastAsia="Times New Roman"/>
          <w:szCs w:val="24"/>
        </w:rPr>
        <w:t xml:space="preserve">ρόσκοπτη </w:t>
      </w:r>
      <w:r w:rsidRPr="009A74E9">
        <w:rPr>
          <w:rFonts w:eastAsia="Times New Roman"/>
          <w:szCs w:val="24"/>
        </w:rPr>
        <w:t xml:space="preserve">και </w:t>
      </w:r>
      <w:r>
        <w:rPr>
          <w:rFonts w:eastAsia="Times New Roman"/>
          <w:szCs w:val="24"/>
        </w:rPr>
        <w:t>ισ</w:t>
      </w:r>
      <w:r>
        <w:rPr>
          <w:rFonts w:eastAsia="Times New Roman"/>
          <w:szCs w:val="24"/>
        </w:rPr>
        <w:t>ότιμη</w:t>
      </w:r>
      <w:r w:rsidRPr="009A74E9">
        <w:rPr>
          <w:rFonts w:eastAsia="Times New Roman"/>
          <w:szCs w:val="24"/>
        </w:rPr>
        <w:t xml:space="preserve"> </w:t>
      </w:r>
      <w:r>
        <w:rPr>
          <w:rFonts w:eastAsia="Times New Roman"/>
          <w:szCs w:val="24"/>
        </w:rPr>
        <w:t>πρόσβαση των πολιτών στα φάρμακα</w:t>
      </w:r>
      <w:r>
        <w:rPr>
          <w:rFonts w:eastAsia="Times New Roman"/>
          <w:szCs w:val="24"/>
        </w:rPr>
        <w:t>,</w:t>
      </w:r>
      <w:r>
        <w:rPr>
          <w:rFonts w:eastAsia="Times New Roman"/>
          <w:szCs w:val="24"/>
        </w:rPr>
        <w:t xml:space="preserve"> που δεν είναι ανεξάρτητα του συντονισμού των φαρμακείων </w:t>
      </w:r>
      <w:r w:rsidRPr="009A74E9">
        <w:rPr>
          <w:rFonts w:eastAsia="Times New Roman"/>
          <w:szCs w:val="24"/>
        </w:rPr>
        <w:t xml:space="preserve">και </w:t>
      </w:r>
      <w:r>
        <w:rPr>
          <w:rFonts w:eastAsia="Times New Roman"/>
          <w:szCs w:val="24"/>
        </w:rPr>
        <w:t xml:space="preserve">το ωράριο </w:t>
      </w:r>
      <w:r w:rsidRPr="009A74E9">
        <w:rPr>
          <w:rFonts w:eastAsia="Times New Roman"/>
          <w:szCs w:val="24"/>
        </w:rPr>
        <w:t>λειτουργίας</w:t>
      </w:r>
      <w:r>
        <w:rPr>
          <w:rFonts w:eastAsia="Times New Roman"/>
          <w:szCs w:val="24"/>
        </w:rPr>
        <w:t xml:space="preserve">. Άρα, </w:t>
      </w:r>
      <w:r w:rsidRPr="009A74E9">
        <w:rPr>
          <w:rFonts w:eastAsia="Times New Roman"/>
          <w:szCs w:val="24"/>
        </w:rPr>
        <w:t xml:space="preserve">έχουμε ανώτατο όριο λειτουργίας </w:t>
      </w:r>
      <w:r>
        <w:rPr>
          <w:rFonts w:eastAsia="Times New Roman"/>
          <w:szCs w:val="24"/>
        </w:rPr>
        <w:t>τους,</w:t>
      </w:r>
      <w:r w:rsidRPr="009A74E9">
        <w:rPr>
          <w:rFonts w:eastAsia="Times New Roman"/>
          <w:szCs w:val="24"/>
        </w:rPr>
        <w:t xml:space="preserve"> όπως </w:t>
      </w:r>
      <w:r>
        <w:rPr>
          <w:rFonts w:eastAsia="Times New Roman"/>
          <w:szCs w:val="24"/>
        </w:rPr>
        <w:t xml:space="preserve">καθορίζονται </w:t>
      </w:r>
      <w:r w:rsidRPr="009A74E9">
        <w:rPr>
          <w:rFonts w:eastAsia="Times New Roman"/>
          <w:szCs w:val="24"/>
        </w:rPr>
        <w:t xml:space="preserve">ανά περιφέρεια και για τα </w:t>
      </w:r>
      <w:r>
        <w:rPr>
          <w:rFonts w:eastAsia="Times New Roman"/>
          <w:szCs w:val="24"/>
        </w:rPr>
        <w:t xml:space="preserve">αντίστοιχα </w:t>
      </w:r>
      <w:r w:rsidRPr="009A74E9">
        <w:rPr>
          <w:rFonts w:eastAsia="Times New Roman"/>
          <w:szCs w:val="24"/>
        </w:rPr>
        <w:t xml:space="preserve">καταστήματα που πωλούν </w:t>
      </w:r>
      <w:r>
        <w:rPr>
          <w:rFonts w:eastAsia="Times New Roman"/>
          <w:szCs w:val="24"/>
        </w:rPr>
        <w:t>μη</w:t>
      </w:r>
      <w:r w:rsidRPr="009A74E9">
        <w:rPr>
          <w:rFonts w:eastAsia="Times New Roman"/>
          <w:szCs w:val="24"/>
        </w:rPr>
        <w:t xml:space="preserve"> φαρμακευτ</w:t>
      </w:r>
      <w:r w:rsidRPr="009A74E9">
        <w:rPr>
          <w:rFonts w:eastAsia="Times New Roman"/>
          <w:szCs w:val="24"/>
        </w:rPr>
        <w:t>ικά είδη</w:t>
      </w:r>
      <w:r>
        <w:rPr>
          <w:rFonts w:eastAsia="Times New Roman"/>
          <w:szCs w:val="24"/>
        </w:rPr>
        <w:t>.</w:t>
      </w:r>
      <w:r w:rsidRPr="009A74E9">
        <w:rPr>
          <w:rFonts w:eastAsia="Times New Roman"/>
          <w:szCs w:val="24"/>
        </w:rPr>
        <w:t xml:space="preserve"> </w:t>
      </w:r>
    </w:p>
    <w:p w14:paraId="7632D195"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Έχουμε τον προσδιορισμό των ημερών-</w:t>
      </w:r>
      <w:r w:rsidRPr="009A74E9">
        <w:rPr>
          <w:rFonts w:eastAsia="Times New Roman"/>
          <w:szCs w:val="24"/>
        </w:rPr>
        <w:t>αργιών</w:t>
      </w:r>
      <w:r>
        <w:rPr>
          <w:rFonts w:eastAsia="Times New Roman"/>
          <w:szCs w:val="24"/>
        </w:rPr>
        <w:t>,</w:t>
      </w:r>
      <w:r w:rsidRPr="009A74E9">
        <w:rPr>
          <w:rFonts w:eastAsia="Times New Roman"/>
          <w:szCs w:val="24"/>
        </w:rPr>
        <w:t xml:space="preserve"> που προστίθενται στις προσδιορισμένες αργίες από τον </w:t>
      </w:r>
      <w:r>
        <w:rPr>
          <w:rFonts w:eastAsia="Times New Roman"/>
          <w:szCs w:val="24"/>
        </w:rPr>
        <w:t>νόμο</w:t>
      </w:r>
      <w:r w:rsidRPr="009A74E9">
        <w:rPr>
          <w:rFonts w:eastAsia="Times New Roman"/>
          <w:szCs w:val="24"/>
        </w:rPr>
        <w:t xml:space="preserve"> και έτσι προσαρμόζεται και αυτό το κομμάτι με τα υπόλοιπα καταστήματα</w:t>
      </w:r>
      <w:r>
        <w:rPr>
          <w:rFonts w:eastAsia="Times New Roman"/>
          <w:szCs w:val="24"/>
        </w:rPr>
        <w:t>.</w:t>
      </w:r>
    </w:p>
    <w:p w14:paraId="7632D196"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Σ</w:t>
      </w:r>
      <w:r w:rsidRPr="009A74E9">
        <w:rPr>
          <w:rFonts w:eastAsia="Times New Roman"/>
          <w:szCs w:val="24"/>
        </w:rPr>
        <w:t xml:space="preserve">το τρίτο μέρος έχουμε τη δυνατότητα </w:t>
      </w:r>
      <w:r>
        <w:rPr>
          <w:rFonts w:eastAsia="Times New Roman"/>
          <w:szCs w:val="24"/>
        </w:rPr>
        <w:t xml:space="preserve">να πληρώνουν το μισό </w:t>
      </w:r>
      <w:r w:rsidRPr="009A74E9">
        <w:rPr>
          <w:rFonts w:eastAsia="Times New Roman"/>
          <w:szCs w:val="24"/>
        </w:rPr>
        <w:t xml:space="preserve">ποσό της συμμετοχής </w:t>
      </w:r>
      <w:r>
        <w:rPr>
          <w:rFonts w:eastAsia="Times New Roman"/>
          <w:szCs w:val="24"/>
        </w:rPr>
        <w:t xml:space="preserve">τους οι ασθενείς, </w:t>
      </w:r>
      <w:r w:rsidRPr="009A74E9">
        <w:rPr>
          <w:rFonts w:eastAsia="Times New Roman"/>
          <w:szCs w:val="24"/>
        </w:rPr>
        <w:t>οι ασφαλισμένοι</w:t>
      </w:r>
      <w:r>
        <w:rPr>
          <w:rFonts w:eastAsia="Times New Roman"/>
          <w:szCs w:val="24"/>
        </w:rPr>
        <w:t>, για</w:t>
      </w:r>
      <w:r w:rsidRPr="009A74E9">
        <w:rPr>
          <w:rFonts w:eastAsia="Times New Roman"/>
          <w:szCs w:val="24"/>
        </w:rPr>
        <w:t xml:space="preserve"> τα φάρμακα</w:t>
      </w:r>
      <w:r>
        <w:rPr>
          <w:rFonts w:eastAsia="Times New Roman"/>
          <w:szCs w:val="24"/>
        </w:rPr>
        <w:t>,</w:t>
      </w:r>
      <w:r w:rsidRPr="009A74E9">
        <w:rPr>
          <w:rFonts w:eastAsia="Times New Roman"/>
          <w:szCs w:val="24"/>
        </w:rPr>
        <w:t xml:space="preserve"> στα οποία με τη νέα πολιτική του </w:t>
      </w:r>
      <w:r>
        <w:rPr>
          <w:rFonts w:eastAsia="Times New Roman"/>
          <w:szCs w:val="24"/>
        </w:rPr>
        <w:t>Υ</w:t>
      </w:r>
      <w:r w:rsidRPr="009A74E9">
        <w:rPr>
          <w:rFonts w:eastAsia="Times New Roman"/>
          <w:szCs w:val="24"/>
        </w:rPr>
        <w:t xml:space="preserve">πουργείου </w:t>
      </w:r>
      <w:r>
        <w:rPr>
          <w:rFonts w:eastAsia="Times New Roman"/>
          <w:szCs w:val="24"/>
        </w:rPr>
        <w:t>Υ</w:t>
      </w:r>
      <w:r w:rsidRPr="009A74E9">
        <w:rPr>
          <w:rFonts w:eastAsia="Times New Roman"/>
          <w:szCs w:val="24"/>
        </w:rPr>
        <w:t>γείας βαδίζει και γίνεται συμφωνία ως προς τη διαπραγμάτευση</w:t>
      </w:r>
      <w:r>
        <w:rPr>
          <w:rFonts w:eastAsia="Times New Roman"/>
          <w:szCs w:val="24"/>
        </w:rPr>
        <w:t>.</w:t>
      </w:r>
      <w:r w:rsidRPr="009A74E9">
        <w:rPr>
          <w:rFonts w:eastAsia="Times New Roman"/>
          <w:szCs w:val="24"/>
        </w:rPr>
        <w:t xml:space="preserve"> </w:t>
      </w:r>
      <w:r>
        <w:rPr>
          <w:rFonts w:eastAsia="Times New Roman"/>
          <w:szCs w:val="24"/>
        </w:rPr>
        <w:t>Α</w:t>
      </w:r>
      <w:r w:rsidRPr="009A74E9">
        <w:rPr>
          <w:rFonts w:eastAsia="Times New Roman"/>
          <w:szCs w:val="24"/>
        </w:rPr>
        <w:t>υτό</w:t>
      </w:r>
      <w:r>
        <w:rPr>
          <w:rFonts w:eastAsia="Times New Roman"/>
          <w:szCs w:val="24"/>
        </w:rPr>
        <w:t>ς</w:t>
      </w:r>
      <w:r w:rsidRPr="009A74E9">
        <w:rPr>
          <w:rFonts w:eastAsia="Times New Roman"/>
          <w:szCs w:val="24"/>
        </w:rPr>
        <w:t xml:space="preserve"> είναι ο τρόπος με τον οποίο το κράτος ανταποδίδει στους πολίτες τη συνολ</w:t>
      </w:r>
      <w:r w:rsidRPr="009A74E9">
        <w:rPr>
          <w:rFonts w:eastAsia="Times New Roman"/>
          <w:szCs w:val="24"/>
        </w:rPr>
        <w:t>ική οικονομία στα πράγματα</w:t>
      </w:r>
      <w:r>
        <w:rPr>
          <w:rFonts w:eastAsia="Times New Roman"/>
          <w:szCs w:val="24"/>
        </w:rPr>
        <w:t>.</w:t>
      </w:r>
    </w:p>
    <w:p w14:paraId="7632D197"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Δ</w:t>
      </w:r>
      <w:r w:rsidRPr="009A74E9">
        <w:rPr>
          <w:rFonts w:eastAsia="Times New Roman"/>
          <w:szCs w:val="24"/>
        </w:rPr>
        <w:t>εν θα πω πολλά</w:t>
      </w:r>
      <w:r>
        <w:rPr>
          <w:rFonts w:eastAsia="Times New Roman"/>
          <w:szCs w:val="24"/>
        </w:rPr>
        <w:t>,</w:t>
      </w:r>
      <w:r w:rsidRPr="009A74E9">
        <w:rPr>
          <w:rFonts w:eastAsia="Times New Roman"/>
          <w:szCs w:val="24"/>
        </w:rPr>
        <w:t xml:space="preserve"> κυρίες και κύριοι συνάδελφοι</w:t>
      </w:r>
      <w:r>
        <w:rPr>
          <w:rFonts w:eastAsia="Times New Roman"/>
          <w:szCs w:val="24"/>
        </w:rPr>
        <w:t>.</w:t>
      </w:r>
      <w:r w:rsidRPr="009A74E9">
        <w:rPr>
          <w:rFonts w:eastAsia="Times New Roman"/>
          <w:szCs w:val="24"/>
        </w:rPr>
        <w:t xml:space="preserve"> </w:t>
      </w:r>
      <w:r>
        <w:rPr>
          <w:rFonts w:eastAsia="Times New Roman"/>
          <w:szCs w:val="24"/>
        </w:rPr>
        <w:t>Α</w:t>
      </w:r>
      <w:r w:rsidRPr="009A74E9">
        <w:rPr>
          <w:rFonts w:eastAsia="Times New Roman"/>
          <w:szCs w:val="24"/>
        </w:rPr>
        <w:t>υτό που έχω να πω</w:t>
      </w:r>
      <w:r>
        <w:rPr>
          <w:rFonts w:eastAsia="Times New Roman"/>
          <w:szCs w:val="24"/>
        </w:rPr>
        <w:t>,</w:t>
      </w:r>
      <w:r w:rsidRPr="009A74E9">
        <w:rPr>
          <w:rFonts w:eastAsia="Times New Roman"/>
          <w:szCs w:val="24"/>
        </w:rPr>
        <w:t xml:space="preserve"> </w:t>
      </w:r>
      <w:r>
        <w:rPr>
          <w:rFonts w:eastAsia="Times New Roman"/>
          <w:szCs w:val="24"/>
        </w:rPr>
        <w:t>όμως</w:t>
      </w:r>
      <w:r w:rsidRPr="009A74E9">
        <w:rPr>
          <w:rFonts w:eastAsia="Times New Roman"/>
          <w:szCs w:val="24"/>
        </w:rPr>
        <w:t xml:space="preserve"> και νιώθω </w:t>
      </w:r>
      <w:r>
        <w:rPr>
          <w:rFonts w:eastAsia="Times New Roman"/>
          <w:szCs w:val="24"/>
        </w:rPr>
        <w:t>υ</w:t>
      </w:r>
      <w:r w:rsidRPr="009A74E9">
        <w:rPr>
          <w:rFonts w:eastAsia="Times New Roman"/>
          <w:szCs w:val="24"/>
        </w:rPr>
        <w:t xml:space="preserve">περήφανος </w:t>
      </w:r>
      <w:r>
        <w:rPr>
          <w:rFonts w:eastAsia="Times New Roman"/>
          <w:szCs w:val="24"/>
        </w:rPr>
        <w:t>Β</w:t>
      </w:r>
      <w:r w:rsidRPr="009A74E9">
        <w:rPr>
          <w:rFonts w:eastAsia="Times New Roman"/>
          <w:szCs w:val="24"/>
        </w:rPr>
        <w:t xml:space="preserve">ουλευτής του ΣΥΡΙΖΑ </w:t>
      </w:r>
      <w:r>
        <w:rPr>
          <w:rFonts w:eastAsia="Times New Roman"/>
          <w:szCs w:val="24"/>
        </w:rPr>
        <w:t xml:space="preserve">που </w:t>
      </w:r>
      <w:r w:rsidRPr="009A74E9">
        <w:rPr>
          <w:rFonts w:eastAsia="Times New Roman"/>
          <w:szCs w:val="24"/>
        </w:rPr>
        <w:t>μετά από πολλά δύσκολα χρόνια</w:t>
      </w:r>
      <w:r>
        <w:rPr>
          <w:rFonts w:eastAsia="Times New Roman"/>
          <w:szCs w:val="24"/>
        </w:rPr>
        <w:t xml:space="preserve"> το</w:t>
      </w:r>
      <w:r w:rsidRPr="009A74E9">
        <w:rPr>
          <w:rFonts w:eastAsia="Times New Roman"/>
          <w:szCs w:val="24"/>
        </w:rPr>
        <w:t xml:space="preserve"> έχει καταφέρει αυτή η </w:t>
      </w:r>
      <w:r>
        <w:rPr>
          <w:rFonts w:eastAsia="Times New Roman"/>
          <w:szCs w:val="24"/>
        </w:rPr>
        <w:t>Κ</w:t>
      </w:r>
      <w:r w:rsidRPr="009A74E9">
        <w:rPr>
          <w:rFonts w:eastAsia="Times New Roman"/>
          <w:szCs w:val="24"/>
        </w:rPr>
        <w:t>υβέρνηση</w:t>
      </w:r>
      <w:r>
        <w:rPr>
          <w:rFonts w:eastAsia="Times New Roman"/>
          <w:szCs w:val="24"/>
        </w:rPr>
        <w:t>,</w:t>
      </w:r>
      <w:r w:rsidRPr="009A74E9">
        <w:rPr>
          <w:rFonts w:eastAsia="Times New Roman"/>
          <w:szCs w:val="24"/>
        </w:rPr>
        <w:t xml:space="preserve"> είναι </w:t>
      </w:r>
      <w:r>
        <w:rPr>
          <w:rFonts w:eastAsia="Times New Roman"/>
          <w:szCs w:val="24"/>
        </w:rPr>
        <w:t xml:space="preserve">ότι </w:t>
      </w:r>
      <w:r w:rsidRPr="009A74E9">
        <w:rPr>
          <w:rFonts w:eastAsia="Times New Roman"/>
          <w:szCs w:val="24"/>
        </w:rPr>
        <w:t>σε ένα</w:t>
      </w:r>
      <w:r>
        <w:rPr>
          <w:rFonts w:eastAsia="Times New Roman"/>
          <w:szCs w:val="24"/>
        </w:rPr>
        <w:t>ν</w:t>
      </w:r>
      <w:r w:rsidRPr="009A74E9">
        <w:rPr>
          <w:rFonts w:eastAsia="Times New Roman"/>
          <w:szCs w:val="24"/>
        </w:rPr>
        <w:t xml:space="preserve"> κλάδο ο οποίος </w:t>
      </w:r>
      <w:r>
        <w:rPr>
          <w:rFonts w:eastAsia="Times New Roman"/>
          <w:szCs w:val="24"/>
        </w:rPr>
        <w:t>βαλλόταν</w:t>
      </w:r>
      <w:r w:rsidRPr="009A74E9">
        <w:rPr>
          <w:rFonts w:eastAsia="Times New Roman"/>
          <w:szCs w:val="24"/>
        </w:rPr>
        <w:t xml:space="preserve"> απ</w:t>
      </w:r>
      <w:r w:rsidRPr="009A74E9">
        <w:rPr>
          <w:rFonts w:eastAsia="Times New Roman"/>
          <w:szCs w:val="24"/>
        </w:rPr>
        <w:t xml:space="preserve">ό το 2010 και στον οποίο </w:t>
      </w:r>
      <w:r>
        <w:rPr>
          <w:rFonts w:eastAsia="Times New Roman"/>
          <w:szCs w:val="24"/>
        </w:rPr>
        <w:t xml:space="preserve">απασχολούνται </w:t>
      </w:r>
      <w:r w:rsidRPr="009A74E9">
        <w:rPr>
          <w:rFonts w:eastAsia="Times New Roman"/>
          <w:szCs w:val="24"/>
        </w:rPr>
        <w:t>χιλιάδες επιστήμονες</w:t>
      </w:r>
      <w:r>
        <w:rPr>
          <w:rFonts w:eastAsia="Times New Roman"/>
          <w:szCs w:val="24"/>
        </w:rPr>
        <w:t>,</w:t>
      </w:r>
      <w:r w:rsidRPr="009A74E9">
        <w:rPr>
          <w:rFonts w:eastAsia="Times New Roman"/>
          <w:szCs w:val="24"/>
        </w:rPr>
        <w:t xml:space="preserve"> στην πλειοψηφία τους μετά από </w:t>
      </w:r>
      <w:r>
        <w:rPr>
          <w:rFonts w:eastAsia="Times New Roman"/>
          <w:szCs w:val="24"/>
        </w:rPr>
        <w:t xml:space="preserve">δέκα </w:t>
      </w:r>
      <w:r w:rsidRPr="009A74E9">
        <w:rPr>
          <w:rFonts w:eastAsia="Times New Roman"/>
          <w:szCs w:val="24"/>
        </w:rPr>
        <w:t xml:space="preserve">χρόνια </w:t>
      </w:r>
      <w:r>
        <w:rPr>
          <w:rFonts w:eastAsia="Times New Roman"/>
          <w:szCs w:val="24"/>
        </w:rPr>
        <w:t xml:space="preserve">νέοι </w:t>
      </w:r>
      <w:r w:rsidRPr="009A74E9">
        <w:rPr>
          <w:rFonts w:eastAsia="Times New Roman"/>
          <w:szCs w:val="24"/>
        </w:rPr>
        <w:t>επιστήμονες</w:t>
      </w:r>
      <w:r>
        <w:rPr>
          <w:rFonts w:eastAsia="Times New Roman"/>
          <w:szCs w:val="24"/>
        </w:rPr>
        <w:t>,</w:t>
      </w:r>
      <w:r w:rsidRPr="009A74E9">
        <w:rPr>
          <w:rFonts w:eastAsia="Times New Roman"/>
          <w:szCs w:val="24"/>
        </w:rPr>
        <w:t xml:space="preserve"> που</w:t>
      </w:r>
      <w:r>
        <w:rPr>
          <w:rFonts w:eastAsia="Times New Roman"/>
          <w:szCs w:val="24"/>
        </w:rPr>
        <w:t xml:space="preserve"> δεν</w:t>
      </w:r>
      <w:r w:rsidRPr="009A74E9">
        <w:rPr>
          <w:rFonts w:eastAsia="Times New Roman"/>
          <w:szCs w:val="24"/>
        </w:rPr>
        <w:t xml:space="preserve"> έφυγαν από τη χώρα</w:t>
      </w:r>
      <w:r>
        <w:rPr>
          <w:rFonts w:eastAsia="Times New Roman"/>
          <w:szCs w:val="24"/>
        </w:rPr>
        <w:t xml:space="preserve">, </w:t>
      </w:r>
      <w:r w:rsidRPr="009A74E9">
        <w:rPr>
          <w:rFonts w:eastAsia="Times New Roman"/>
          <w:szCs w:val="24"/>
        </w:rPr>
        <w:t>σε ένα</w:t>
      </w:r>
      <w:r>
        <w:rPr>
          <w:rFonts w:eastAsia="Times New Roman"/>
          <w:szCs w:val="24"/>
        </w:rPr>
        <w:t>ν</w:t>
      </w:r>
      <w:r w:rsidRPr="009A74E9">
        <w:rPr>
          <w:rFonts w:eastAsia="Times New Roman"/>
          <w:szCs w:val="24"/>
        </w:rPr>
        <w:t xml:space="preserve"> κλάδο που είχε μά</w:t>
      </w:r>
      <w:r>
        <w:rPr>
          <w:rFonts w:eastAsia="Times New Roman"/>
          <w:szCs w:val="24"/>
        </w:rPr>
        <w:t xml:space="preserve">θει πάντα να ζει με φορολογική και ασφαλιστική </w:t>
      </w:r>
      <w:r w:rsidRPr="009A74E9">
        <w:rPr>
          <w:rFonts w:eastAsia="Times New Roman"/>
          <w:szCs w:val="24"/>
        </w:rPr>
        <w:t>ενημερότητα</w:t>
      </w:r>
      <w:r>
        <w:rPr>
          <w:rFonts w:eastAsia="Times New Roman"/>
          <w:szCs w:val="24"/>
        </w:rPr>
        <w:t>,</w:t>
      </w:r>
      <w:r w:rsidRPr="009A74E9">
        <w:rPr>
          <w:rFonts w:eastAsia="Times New Roman"/>
          <w:szCs w:val="24"/>
        </w:rPr>
        <w:t xml:space="preserve"> σε ένα</w:t>
      </w:r>
      <w:r>
        <w:rPr>
          <w:rFonts w:eastAsia="Times New Roman"/>
          <w:szCs w:val="24"/>
        </w:rPr>
        <w:t>ν</w:t>
      </w:r>
      <w:r w:rsidRPr="009A74E9">
        <w:rPr>
          <w:rFonts w:eastAsia="Times New Roman"/>
          <w:szCs w:val="24"/>
        </w:rPr>
        <w:t xml:space="preserve"> κλάδο που </w:t>
      </w:r>
      <w:r>
        <w:rPr>
          <w:rFonts w:eastAsia="Times New Roman"/>
          <w:szCs w:val="24"/>
        </w:rPr>
        <w:t>ό</w:t>
      </w:r>
      <w:r w:rsidRPr="009A74E9">
        <w:rPr>
          <w:rFonts w:eastAsia="Times New Roman"/>
          <w:szCs w:val="24"/>
        </w:rPr>
        <w:t>λοι</w:t>
      </w:r>
      <w:r w:rsidRPr="009A74E9">
        <w:rPr>
          <w:rFonts w:eastAsia="Times New Roman"/>
          <w:szCs w:val="24"/>
        </w:rPr>
        <w:t xml:space="preserve"> μας οι φαρμακοποιοί επενδύσαμε και αρκετά χρήματα τα προηγούμενα χρόνια</w:t>
      </w:r>
      <w:r>
        <w:rPr>
          <w:rFonts w:eastAsia="Times New Roman"/>
          <w:szCs w:val="24"/>
        </w:rPr>
        <w:t>,</w:t>
      </w:r>
      <w:r w:rsidRPr="009A74E9">
        <w:rPr>
          <w:rFonts w:eastAsia="Times New Roman"/>
          <w:szCs w:val="24"/>
        </w:rPr>
        <w:t xml:space="preserve"> για να κρατήσουμε τα φαρμακεία </w:t>
      </w:r>
      <w:r>
        <w:rPr>
          <w:rFonts w:eastAsia="Times New Roman"/>
          <w:szCs w:val="24"/>
        </w:rPr>
        <w:t xml:space="preserve">μας ανοιχτά, τούτη η Κυβέρνηση στο τέλος της </w:t>
      </w:r>
      <w:r>
        <w:rPr>
          <w:rFonts w:eastAsia="Times New Roman"/>
          <w:szCs w:val="24"/>
        </w:rPr>
        <w:lastRenderedPageBreak/>
        <w:t>ημέρας έρχεται, έχοντας</w:t>
      </w:r>
      <w:r w:rsidRPr="009A74E9">
        <w:rPr>
          <w:rFonts w:eastAsia="Times New Roman"/>
          <w:szCs w:val="24"/>
        </w:rPr>
        <w:t xml:space="preserve"> σώσει τον κλάδο επί της ουσίας και </w:t>
      </w:r>
      <w:r>
        <w:rPr>
          <w:rFonts w:eastAsia="Times New Roman"/>
          <w:szCs w:val="24"/>
        </w:rPr>
        <w:t xml:space="preserve">κάνοντας </w:t>
      </w:r>
      <w:r w:rsidRPr="009A74E9">
        <w:rPr>
          <w:rFonts w:eastAsia="Times New Roman"/>
          <w:szCs w:val="24"/>
        </w:rPr>
        <w:t xml:space="preserve">εκείνες τις παρεμβάσεις </w:t>
      </w:r>
      <w:r>
        <w:rPr>
          <w:rFonts w:eastAsia="Times New Roman"/>
          <w:szCs w:val="24"/>
        </w:rPr>
        <w:t xml:space="preserve">με τις </w:t>
      </w:r>
      <w:r w:rsidRPr="009A74E9">
        <w:rPr>
          <w:rFonts w:eastAsia="Times New Roman"/>
          <w:szCs w:val="24"/>
        </w:rPr>
        <w:t xml:space="preserve">οποίες </w:t>
      </w:r>
      <w:r>
        <w:rPr>
          <w:rFonts w:eastAsia="Times New Roman"/>
          <w:szCs w:val="24"/>
        </w:rPr>
        <w:t>επ</w:t>
      </w:r>
      <w:r w:rsidRPr="009A74E9">
        <w:rPr>
          <w:rFonts w:eastAsia="Times New Roman"/>
          <w:szCs w:val="24"/>
        </w:rPr>
        <w:t xml:space="preserve">ανακτούμε και ως φαρμακοποιοί τη στοιχειώδη αξιοπρέπεια και τη στοιχειώδη ικανοποίηση για τη ζωή </w:t>
      </w:r>
      <w:r>
        <w:rPr>
          <w:rFonts w:eastAsia="Times New Roman"/>
          <w:szCs w:val="24"/>
        </w:rPr>
        <w:t>μας.</w:t>
      </w:r>
    </w:p>
    <w:p w14:paraId="7632D198"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Γ</w:t>
      </w:r>
      <w:r w:rsidRPr="009A74E9">
        <w:rPr>
          <w:rFonts w:eastAsia="Times New Roman"/>
          <w:szCs w:val="24"/>
        </w:rPr>
        <w:t>ιατί το λέω αυτό</w:t>
      </w:r>
      <w:r>
        <w:rPr>
          <w:rFonts w:eastAsia="Times New Roman"/>
          <w:szCs w:val="24"/>
        </w:rPr>
        <w:t>;</w:t>
      </w:r>
      <w:r w:rsidRPr="009A74E9">
        <w:rPr>
          <w:rFonts w:eastAsia="Times New Roman"/>
          <w:szCs w:val="24"/>
        </w:rPr>
        <w:t xml:space="preserve"> </w:t>
      </w:r>
      <w:r>
        <w:rPr>
          <w:rFonts w:eastAsia="Times New Roman"/>
          <w:szCs w:val="24"/>
        </w:rPr>
        <w:t>Σ</w:t>
      </w:r>
      <w:r w:rsidRPr="009A74E9">
        <w:rPr>
          <w:rFonts w:eastAsia="Times New Roman"/>
          <w:szCs w:val="24"/>
        </w:rPr>
        <w:t xml:space="preserve">τον κλάδο </w:t>
      </w:r>
      <w:r>
        <w:rPr>
          <w:rFonts w:eastAsia="Times New Roman"/>
          <w:szCs w:val="24"/>
        </w:rPr>
        <w:t xml:space="preserve">μας, </w:t>
      </w:r>
      <w:r w:rsidRPr="00D95801">
        <w:rPr>
          <w:rFonts w:eastAsia="Times New Roman"/>
          <w:szCs w:val="24"/>
        </w:rPr>
        <w:t>κυρίες και κύριοι συνάδελφοι,</w:t>
      </w:r>
      <w:r>
        <w:rPr>
          <w:rFonts w:eastAsia="Times New Roman"/>
          <w:szCs w:val="24"/>
        </w:rPr>
        <w:t xml:space="preserve"> άμεσα από την είσοδο</w:t>
      </w:r>
      <w:r w:rsidRPr="009A74E9">
        <w:rPr>
          <w:rFonts w:eastAsia="Times New Roman"/>
          <w:szCs w:val="24"/>
        </w:rPr>
        <w:t xml:space="preserve"> της </w:t>
      </w:r>
      <w:r>
        <w:rPr>
          <w:rFonts w:eastAsia="Times New Roman"/>
          <w:szCs w:val="24"/>
        </w:rPr>
        <w:t xml:space="preserve">χώρας μας στα </w:t>
      </w:r>
      <w:r w:rsidRPr="009A74E9">
        <w:rPr>
          <w:rFonts w:eastAsia="Times New Roman"/>
          <w:szCs w:val="24"/>
        </w:rPr>
        <w:t>προγράμματα</w:t>
      </w:r>
      <w:r>
        <w:rPr>
          <w:rFonts w:eastAsia="Times New Roman"/>
          <w:szCs w:val="24"/>
        </w:rPr>
        <w:t>,</w:t>
      </w:r>
      <w:r w:rsidRPr="009A74E9">
        <w:rPr>
          <w:rFonts w:eastAsia="Times New Roman"/>
          <w:szCs w:val="24"/>
        </w:rPr>
        <w:t xml:space="preserve"> η </w:t>
      </w:r>
      <w:r>
        <w:rPr>
          <w:rFonts w:eastAsia="Times New Roman"/>
          <w:szCs w:val="24"/>
        </w:rPr>
        <w:t xml:space="preserve">πενταήμερη </w:t>
      </w:r>
      <w:r w:rsidRPr="009A74E9">
        <w:rPr>
          <w:rFonts w:eastAsia="Times New Roman"/>
          <w:szCs w:val="24"/>
        </w:rPr>
        <w:t>εργασία</w:t>
      </w:r>
      <w:r>
        <w:rPr>
          <w:rFonts w:eastAsia="Times New Roman"/>
          <w:szCs w:val="24"/>
        </w:rPr>
        <w:t xml:space="preserve"> -</w:t>
      </w:r>
      <w:r w:rsidRPr="009A74E9">
        <w:rPr>
          <w:rFonts w:eastAsia="Times New Roman"/>
          <w:szCs w:val="24"/>
        </w:rPr>
        <w:t xml:space="preserve">πλην των </w:t>
      </w:r>
      <w:r>
        <w:rPr>
          <w:rFonts w:eastAsia="Times New Roman"/>
          <w:szCs w:val="24"/>
        </w:rPr>
        <w:t xml:space="preserve">υποχρεωτικών </w:t>
      </w:r>
      <w:r w:rsidRPr="009A74E9">
        <w:rPr>
          <w:rFonts w:eastAsia="Times New Roman"/>
          <w:szCs w:val="24"/>
        </w:rPr>
        <w:t>εφημεριών</w:t>
      </w:r>
      <w:r>
        <w:rPr>
          <w:rFonts w:eastAsia="Times New Roman"/>
          <w:szCs w:val="24"/>
        </w:rPr>
        <w:t>,</w:t>
      </w:r>
      <w:r w:rsidRPr="009A74E9">
        <w:rPr>
          <w:rFonts w:eastAsia="Times New Roman"/>
          <w:szCs w:val="24"/>
        </w:rPr>
        <w:t xml:space="preserve"> γιατί έχουμε υποχρέωση </w:t>
      </w:r>
      <w:r>
        <w:rPr>
          <w:rFonts w:eastAsia="Times New Roman"/>
          <w:szCs w:val="24"/>
        </w:rPr>
        <w:t xml:space="preserve">απέναντι στους πολίτες να κάνουμε </w:t>
      </w:r>
      <w:r w:rsidRPr="009A74E9">
        <w:rPr>
          <w:rFonts w:eastAsia="Times New Roman"/>
          <w:szCs w:val="24"/>
        </w:rPr>
        <w:t xml:space="preserve">και τις εφημερίες </w:t>
      </w:r>
      <w:r>
        <w:rPr>
          <w:rFonts w:eastAsia="Times New Roman"/>
          <w:szCs w:val="24"/>
        </w:rPr>
        <w:t xml:space="preserve">μας και τις διανυκτερεύσεις μας- </w:t>
      </w:r>
      <w:r w:rsidRPr="009A74E9">
        <w:rPr>
          <w:rFonts w:eastAsia="Times New Roman"/>
          <w:szCs w:val="24"/>
        </w:rPr>
        <w:t>έγινε εξαήμερη εργασία</w:t>
      </w:r>
      <w:r>
        <w:rPr>
          <w:rFonts w:eastAsia="Times New Roman"/>
          <w:szCs w:val="24"/>
        </w:rPr>
        <w:t>.</w:t>
      </w:r>
      <w:r w:rsidRPr="009A74E9">
        <w:rPr>
          <w:rFonts w:eastAsia="Times New Roman"/>
          <w:szCs w:val="24"/>
        </w:rPr>
        <w:t xml:space="preserve"> </w:t>
      </w:r>
      <w:r>
        <w:rPr>
          <w:rFonts w:eastAsia="Times New Roman"/>
          <w:szCs w:val="24"/>
        </w:rPr>
        <w:t>Δ</w:t>
      </w:r>
      <w:r w:rsidRPr="009A74E9">
        <w:rPr>
          <w:rFonts w:eastAsia="Times New Roman"/>
          <w:szCs w:val="24"/>
        </w:rPr>
        <w:t xml:space="preserve">εν θα </w:t>
      </w:r>
      <w:r>
        <w:rPr>
          <w:rFonts w:eastAsia="Times New Roman"/>
          <w:szCs w:val="24"/>
        </w:rPr>
        <w:t xml:space="preserve">έχουμε </w:t>
      </w:r>
      <w:r w:rsidRPr="009A74E9">
        <w:rPr>
          <w:rFonts w:eastAsia="Times New Roman"/>
          <w:szCs w:val="24"/>
        </w:rPr>
        <w:t>επταήμερη</w:t>
      </w:r>
      <w:r>
        <w:rPr>
          <w:rFonts w:eastAsia="Times New Roman"/>
          <w:szCs w:val="24"/>
        </w:rPr>
        <w:t xml:space="preserve"> -το </w:t>
      </w:r>
      <w:r w:rsidRPr="009A74E9">
        <w:rPr>
          <w:rFonts w:eastAsia="Times New Roman"/>
          <w:szCs w:val="24"/>
        </w:rPr>
        <w:t xml:space="preserve">λέει </w:t>
      </w:r>
      <w:r>
        <w:rPr>
          <w:rFonts w:eastAsia="Times New Roman"/>
          <w:szCs w:val="24"/>
        </w:rPr>
        <w:t xml:space="preserve">η </w:t>
      </w:r>
      <w:r w:rsidRPr="009A74E9">
        <w:rPr>
          <w:rFonts w:eastAsia="Times New Roman"/>
          <w:szCs w:val="24"/>
        </w:rPr>
        <w:t>τροπολογία</w:t>
      </w:r>
      <w:r>
        <w:rPr>
          <w:rFonts w:eastAsia="Times New Roman"/>
          <w:szCs w:val="24"/>
        </w:rPr>
        <w:t>, κύριε Φωτήλα,</w:t>
      </w:r>
      <w:r w:rsidRPr="009A74E9">
        <w:rPr>
          <w:rFonts w:eastAsia="Times New Roman"/>
          <w:szCs w:val="24"/>
        </w:rPr>
        <w:t xml:space="preserve"> </w:t>
      </w:r>
      <w:r>
        <w:rPr>
          <w:rFonts w:eastAsia="Times New Roman"/>
          <w:szCs w:val="24"/>
        </w:rPr>
        <w:t>ρητά και κατηγορηματικά, «ποτέ την Κυρι</w:t>
      </w:r>
      <w:r>
        <w:rPr>
          <w:rFonts w:eastAsia="Times New Roman"/>
          <w:szCs w:val="24"/>
        </w:rPr>
        <w:t xml:space="preserve">ακή»- και παραπάνω ώρες εργασίας. Την ίδια ώρα η ποιότητα, ο κόπος, </w:t>
      </w:r>
      <w:r w:rsidRPr="009A74E9">
        <w:rPr>
          <w:rFonts w:eastAsia="Times New Roman"/>
          <w:szCs w:val="24"/>
        </w:rPr>
        <w:t>ο μόχθος και οι εργατοώρες για τα τεράστια προβλήματα</w:t>
      </w:r>
      <w:r>
        <w:rPr>
          <w:rFonts w:eastAsia="Times New Roman"/>
          <w:szCs w:val="24"/>
        </w:rPr>
        <w:t>, ε</w:t>
      </w:r>
      <w:r w:rsidRPr="009A74E9">
        <w:rPr>
          <w:rFonts w:eastAsia="Times New Roman"/>
          <w:szCs w:val="24"/>
        </w:rPr>
        <w:t>ιδικά τα πρώτα χρόνια που αντιμετωπίσαμε ως φαρμακοποιοί</w:t>
      </w:r>
      <w:r>
        <w:rPr>
          <w:rFonts w:eastAsia="Times New Roman"/>
          <w:szCs w:val="24"/>
        </w:rPr>
        <w:t xml:space="preserve"> μαζί με τη μεγάλη</w:t>
      </w:r>
      <w:r w:rsidRPr="009A74E9">
        <w:rPr>
          <w:rFonts w:eastAsia="Times New Roman"/>
          <w:szCs w:val="24"/>
        </w:rPr>
        <w:t xml:space="preserve"> οικονομική </w:t>
      </w:r>
      <w:r>
        <w:rPr>
          <w:rFonts w:eastAsia="Times New Roman"/>
          <w:szCs w:val="24"/>
        </w:rPr>
        <w:t xml:space="preserve">ζημία, έφερε τον κλάδο στα όριά του. Ο στόχος </w:t>
      </w:r>
      <w:r>
        <w:rPr>
          <w:rFonts w:eastAsia="Times New Roman"/>
          <w:szCs w:val="24"/>
        </w:rPr>
        <w:t>ήταν να διαλυθούμε. Δ</w:t>
      </w:r>
      <w:r w:rsidRPr="009A74E9">
        <w:rPr>
          <w:rFonts w:eastAsia="Times New Roman"/>
          <w:szCs w:val="24"/>
        </w:rPr>
        <w:t xml:space="preserve">εν ξέρω τι μαθηματικά </w:t>
      </w:r>
      <w:r>
        <w:rPr>
          <w:rFonts w:eastAsia="Times New Roman"/>
          <w:szCs w:val="24"/>
        </w:rPr>
        <w:t xml:space="preserve">έκαναν τότε, αν υπολόγιζαν </w:t>
      </w:r>
      <w:r w:rsidRPr="009A74E9">
        <w:rPr>
          <w:rFonts w:eastAsia="Times New Roman"/>
          <w:szCs w:val="24"/>
        </w:rPr>
        <w:t xml:space="preserve">τους </w:t>
      </w:r>
      <w:r>
        <w:rPr>
          <w:rFonts w:eastAsia="Times New Roman"/>
          <w:szCs w:val="24"/>
        </w:rPr>
        <w:t>δώδεκα χιλιάδες</w:t>
      </w:r>
      <w:r w:rsidRPr="009A74E9">
        <w:rPr>
          <w:rFonts w:eastAsia="Times New Roman"/>
          <w:szCs w:val="24"/>
        </w:rPr>
        <w:t xml:space="preserve"> φαρμακοποιούς και έλεγαν </w:t>
      </w:r>
      <w:r>
        <w:rPr>
          <w:rFonts w:eastAsia="Times New Roman"/>
          <w:szCs w:val="24"/>
        </w:rPr>
        <w:t>«ε</w:t>
      </w:r>
      <w:r w:rsidRPr="009A74E9">
        <w:rPr>
          <w:rFonts w:eastAsia="Times New Roman"/>
          <w:szCs w:val="24"/>
        </w:rPr>
        <w:t>ντάξει</w:t>
      </w:r>
      <w:r>
        <w:rPr>
          <w:rFonts w:eastAsia="Times New Roman"/>
          <w:szCs w:val="24"/>
        </w:rPr>
        <w:t>,</w:t>
      </w:r>
      <w:r w:rsidRPr="009A74E9">
        <w:rPr>
          <w:rFonts w:eastAsia="Times New Roman"/>
          <w:szCs w:val="24"/>
        </w:rPr>
        <w:t xml:space="preserve"> θα χάσουμε τους μισούς</w:t>
      </w:r>
      <w:r>
        <w:rPr>
          <w:rFonts w:eastAsia="Times New Roman"/>
          <w:szCs w:val="24"/>
        </w:rPr>
        <w:t>,</w:t>
      </w:r>
      <w:r w:rsidRPr="009A74E9">
        <w:rPr>
          <w:rFonts w:eastAsia="Times New Roman"/>
          <w:szCs w:val="24"/>
        </w:rPr>
        <w:t xml:space="preserve"> ας κλείσουν</w:t>
      </w:r>
      <w:r>
        <w:rPr>
          <w:rFonts w:eastAsia="Times New Roman"/>
          <w:szCs w:val="24"/>
        </w:rPr>
        <w:t>,</w:t>
      </w:r>
      <w:r w:rsidRPr="009A74E9">
        <w:rPr>
          <w:rFonts w:eastAsia="Times New Roman"/>
          <w:szCs w:val="24"/>
        </w:rPr>
        <w:t xml:space="preserve"> δεν μας νοιάζει</w:t>
      </w:r>
      <w:r>
        <w:rPr>
          <w:rFonts w:eastAsia="Times New Roman"/>
          <w:szCs w:val="24"/>
        </w:rPr>
        <w:t>,</w:t>
      </w:r>
      <w:r w:rsidRPr="009A74E9">
        <w:rPr>
          <w:rFonts w:eastAsia="Times New Roman"/>
          <w:szCs w:val="24"/>
        </w:rPr>
        <w:t xml:space="preserve"> να έρθουν οι φίλοι μας </w:t>
      </w:r>
      <w:r w:rsidRPr="009A74E9">
        <w:rPr>
          <w:rFonts w:eastAsia="Times New Roman"/>
          <w:szCs w:val="24"/>
        </w:rPr>
        <w:lastRenderedPageBreak/>
        <w:t>οι αλυσίδες</w:t>
      </w:r>
      <w:r>
        <w:rPr>
          <w:rFonts w:eastAsia="Times New Roman"/>
          <w:szCs w:val="24"/>
        </w:rPr>
        <w:t>».</w:t>
      </w:r>
      <w:r w:rsidRPr="009A74E9">
        <w:rPr>
          <w:rFonts w:eastAsia="Times New Roman"/>
          <w:szCs w:val="24"/>
        </w:rPr>
        <w:t xml:space="preserve"> </w:t>
      </w:r>
      <w:r>
        <w:rPr>
          <w:rFonts w:eastAsia="Times New Roman"/>
          <w:szCs w:val="24"/>
        </w:rPr>
        <w:t>Σήμερα μιλάμε σε άλλη βάση. Μ</w:t>
      </w:r>
      <w:r w:rsidRPr="009A74E9">
        <w:rPr>
          <w:rFonts w:eastAsia="Times New Roman"/>
          <w:szCs w:val="24"/>
        </w:rPr>
        <w:t xml:space="preserve">ιλάμε </w:t>
      </w:r>
      <w:r>
        <w:rPr>
          <w:rFonts w:eastAsia="Times New Roman"/>
          <w:szCs w:val="24"/>
        </w:rPr>
        <w:t xml:space="preserve">επί </w:t>
      </w:r>
      <w:r>
        <w:rPr>
          <w:rFonts w:eastAsia="Times New Roman"/>
          <w:szCs w:val="24"/>
        </w:rPr>
        <w:t>της σημερινής πραγματικότητας. Ε</w:t>
      </w:r>
      <w:r w:rsidRPr="009A74E9">
        <w:rPr>
          <w:rFonts w:eastAsia="Times New Roman"/>
          <w:szCs w:val="24"/>
        </w:rPr>
        <w:t xml:space="preserve">ρχόμαστε </w:t>
      </w:r>
      <w:r>
        <w:rPr>
          <w:rFonts w:eastAsia="Times New Roman"/>
          <w:szCs w:val="24"/>
        </w:rPr>
        <w:t>κ</w:t>
      </w:r>
      <w:r w:rsidRPr="009A74E9">
        <w:rPr>
          <w:rFonts w:eastAsia="Times New Roman"/>
          <w:szCs w:val="24"/>
        </w:rPr>
        <w:t xml:space="preserve">αι </w:t>
      </w:r>
      <w:r>
        <w:rPr>
          <w:rFonts w:eastAsia="Times New Roman"/>
          <w:szCs w:val="24"/>
        </w:rPr>
        <w:t xml:space="preserve">προσδιορίζουμε ένα αίτημα </w:t>
      </w:r>
      <w:r w:rsidRPr="009A74E9">
        <w:rPr>
          <w:rFonts w:eastAsia="Times New Roman"/>
          <w:szCs w:val="24"/>
        </w:rPr>
        <w:t>του Πανελλήνιου Φαρμακευτικού Συλλόγου σε σχέση με το ωράριο</w:t>
      </w:r>
      <w:r>
        <w:rPr>
          <w:rFonts w:eastAsia="Times New Roman"/>
          <w:szCs w:val="24"/>
        </w:rPr>
        <w:t>,</w:t>
      </w:r>
      <w:r w:rsidRPr="009A74E9">
        <w:rPr>
          <w:rFonts w:eastAsia="Times New Roman"/>
          <w:szCs w:val="24"/>
        </w:rPr>
        <w:t xml:space="preserve"> </w:t>
      </w:r>
      <w:r>
        <w:rPr>
          <w:rFonts w:eastAsia="Times New Roman"/>
          <w:szCs w:val="24"/>
        </w:rPr>
        <w:t>ώστε</w:t>
      </w:r>
      <w:r w:rsidRPr="009A74E9">
        <w:rPr>
          <w:rFonts w:eastAsia="Times New Roman"/>
          <w:szCs w:val="24"/>
        </w:rPr>
        <w:t xml:space="preserve"> να μπορ</w:t>
      </w:r>
      <w:r>
        <w:rPr>
          <w:rFonts w:eastAsia="Times New Roman"/>
          <w:szCs w:val="24"/>
        </w:rPr>
        <w:t>ούν</w:t>
      </w:r>
      <w:r w:rsidRPr="009A74E9">
        <w:rPr>
          <w:rFonts w:eastAsia="Times New Roman"/>
          <w:szCs w:val="24"/>
        </w:rPr>
        <w:t xml:space="preserve"> από </w:t>
      </w:r>
      <w:r>
        <w:rPr>
          <w:rFonts w:eastAsia="Times New Roman"/>
          <w:szCs w:val="24"/>
        </w:rPr>
        <w:t>ε</w:t>
      </w:r>
      <w:r w:rsidRPr="009A74E9">
        <w:rPr>
          <w:rFonts w:eastAsia="Times New Roman"/>
          <w:szCs w:val="24"/>
        </w:rPr>
        <w:t>δώ και πέρα να σχεδιάζουμε</w:t>
      </w:r>
      <w:r>
        <w:rPr>
          <w:rFonts w:eastAsia="Times New Roman"/>
          <w:szCs w:val="24"/>
        </w:rPr>
        <w:t>.</w:t>
      </w:r>
    </w:p>
    <w:p w14:paraId="7632D199"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Δ</w:t>
      </w:r>
      <w:r w:rsidRPr="009A74E9">
        <w:rPr>
          <w:rFonts w:eastAsia="Times New Roman"/>
          <w:szCs w:val="24"/>
        </w:rPr>
        <w:t>εν θα πω άλλα πράγματα</w:t>
      </w:r>
      <w:r>
        <w:rPr>
          <w:rFonts w:eastAsia="Times New Roman"/>
          <w:szCs w:val="24"/>
        </w:rPr>
        <w:t>.</w:t>
      </w:r>
      <w:r w:rsidRPr="009A74E9">
        <w:rPr>
          <w:rFonts w:eastAsia="Times New Roman"/>
          <w:szCs w:val="24"/>
        </w:rPr>
        <w:t xml:space="preserve"> </w:t>
      </w:r>
      <w:r>
        <w:rPr>
          <w:rFonts w:eastAsia="Times New Roman"/>
          <w:szCs w:val="24"/>
        </w:rPr>
        <w:t>Ν</w:t>
      </w:r>
      <w:r w:rsidRPr="009A74E9">
        <w:rPr>
          <w:rFonts w:eastAsia="Times New Roman"/>
          <w:szCs w:val="24"/>
        </w:rPr>
        <w:t xml:space="preserve">ομίζω ότι όλοι </w:t>
      </w:r>
      <w:r>
        <w:rPr>
          <w:rFonts w:eastAsia="Times New Roman"/>
          <w:szCs w:val="24"/>
        </w:rPr>
        <w:t xml:space="preserve">μας </w:t>
      </w:r>
      <w:r w:rsidRPr="009A74E9">
        <w:rPr>
          <w:rFonts w:eastAsia="Times New Roman"/>
          <w:szCs w:val="24"/>
        </w:rPr>
        <w:t xml:space="preserve">και ο </w:t>
      </w:r>
      <w:r>
        <w:rPr>
          <w:rFonts w:eastAsia="Times New Roman"/>
          <w:szCs w:val="24"/>
        </w:rPr>
        <w:t>Υ</w:t>
      </w:r>
      <w:r w:rsidRPr="009A74E9">
        <w:rPr>
          <w:rFonts w:eastAsia="Times New Roman"/>
          <w:szCs w:val="24"/>
        </w:rPr>
        <w:t>πουργός και όλοι</w:t>
      </w:r>
      <w:r>
        <w:rPr>
          <w:rFonts w:eastAsia="Times New Roman"/>
          <w:szCs w:val="24"/>
        </w:rPr>
        <w:t xml:space="preserve"> μας συνολικά πρέπει να ψηφίσουμε</w:t>
      </w:r>
      <w:r w:rsidRPr="009A74E9">
        <w:rPr>
          <w:rFonts w:eastAsia="Times New Roman"/>
          <w:szCs w:val="24"/>
        </w:rPr>
        <w:t xml:space="preserve"> </w:t>
      </w:r>
      <w:r>
        <w:rPr>
          <w:rFonts w:eastAsia="Times New Roman"/>
          <w:szCs w:val="24"/>
        </w:rPr>
        <w:t xml:space="preserve">αυτήν την τροπολογία. Αυτό που έχω να πω και να διαβεβαιώσω το Σώμα </w:t>
      </w:r>
      <w:r w:rsidRPr="009A74E9">
        <w:rPr>
          <w:rFonts w:eastAsia="Times New Roman"/>
          <w:szCs w:val="24"/>
        </w:rPr>
        <w:t>είναι ότι οι Ελληνίδες και οι Έλληνες φαρμακοποιοί που βρίσκ</w:t>
      </w:r>
      <w:r>
        <w:rPr>
          <w:rFonts w:eastAsia="Times New Roman"/>
          <w:szCs w:val="24"/>
        </w:rPr>
        <w:t xml:space="preserve">ονται σε κάθε γωνιά της Ελλάδος, στα πολύ δύσκολα χρόνια που πέρασαν </w:t>
      </w:r>
      <w:r w:rsidRPr="009A74E9">
        <w:rPr>
          <w:rFonts w:eastAsia="Times New Roman"/>
          <w:szCs w:val="24"/>
        </w:rPr>
        <w:t xml:space="preserve">μέχρι να </w:t>
      </w:r>
      <w:r>
        <w:rPr>
          <w:rFonts w:eastAsia="Times New Roman"/>
          <w:szCs w:val="24"/>
        </w:rPr>
        <w:t>έ</w:t>
      </w:r>
      <w:r w:rsidRPr="009A74E9">
        <w:rPr>
          <w:rFonts w:eastAsia="Times New Roman"/>
          <w:szCs w:val="24"/>
        </w:rPr>
        <w:t xml:space="preserve">ρθει </w:t>
      </w:r>
      <w:r>
        <w:rPr>
          <w:rFonts w:eastAsia="Times New Roman"/>
          <w:szCs w:val="24"/>
        </w:rPr>
        <w:t>αυτή η Κ</w:t>
      </w:r>
      <w:r w:rsidRPr="009A74E9">
        <w:rPr>
          <w:rFonts w:eastAsia="Times New Roman"/>
          <w:szCs w:val="24"/>
        </w:rPr>
        <w:t>υβ</w:t>
      </w:r>
      <w:r w:rsidRPr="009A74E9">
        <w:rPr>
          <w:rFonts w:eastAsia="Times New Roman"/>
          <w:szCs w:val="24"/>
        </w:rPr>
        <w:t>έρνηση και να αρχίσει να αναβαθμίζει τη δημόσια υγεία</w:t>
      </w:r>
      <w:r>
        <w:rPr>
          <w:rFonts w:eastAsia="Times New Roman"/>
          <w:szCs w:val="24"/>
        </w:rPr>
        <w:t>, αποτελείωσαν την π</w:t>
      </w:r>
      <w:r w:rsidRPr="009A74E9">
        <w:rPr>
          <w:rFonts w:eastAsia="Times New Roman"/>
          <w:szCs w:val="24"/>
        </w:rPr>
        <w:t xml:space="preserve">ρωτοβάθμια περίθαλψη </w:t>
      </w:r>
      <w:r>
        <w:rPr>
          <w:rFonts w:eastAsia="Times New Roman"/>
          <w:szCs w:val="24"/>
        </w:rPr>
        <w:t>σ</w:t>
      </w:r>
      <w:r w:rsidRPr="009A74E9">
        <w:rPr>
          <w:rFonts w:eastAsia="Times New Roman"/>
          <w:szCs w:val="24"/>
        </w:rPr>
        <w:t>ε πο</w:t>
      </w:r>
      <w:r>
        <w:rPr>
          <w:rFonts w:eastAsia="Times New Roman"/>
          <w:szCs w:val="24"/>
        </w:rPr>
        <w:t xml:space="preserve">λλές περιπτώσεις ανά την Ελλάδα. </w:t>
      </w:r>
    </w:p>
    <w:p w14:paraId="7632D19A"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Π</w:t>
      </w:r>
      <w:r w:rsidRPr="009A74E9">
        <w:rPr>
          <w:rFonts w:eastAsia="Times New Roman"/>
          <w:szCs w:val="24"/>
        </w:rPr>
        <w:t xml:space="preserve">ολλοί συνάδελφοί μου </w:t>
      </w:r>
      <w:r>
        <w:rPr>
          <w:rFonts w:eastAsia="Times New Roman"/>
          <w:szCs w:val="24"/>
        </w:rPr>
        <w:t>-</w:t>
      </w:r>
      <w:r w:rsidRPr="009A74E9">
        <w:rPr>
          <w:rFonts w:eastAsia="Times New Roman"/>
          <w:szCs w:val="24"/>
        </w:rPr>
        <w:t>που είναι νέοι συνάδελφοι</w:t>
      </w:r>
      <w:r>
        <w:rPr>
          <w:rFonts w:eastAsia="Times New Roman"/>
          <w:szCs w:val="24"/>
        </w:rPr>
        <w:t>-</w:t>
      </w:r>
      <w:r w:rsidRPr="009A74E9">
        <w:rPr>
          <w:rFonts w:eastAsia="Times New Roman"/>
          <w:szCs w:val="24"/>
        </w:rPr>
        <w:t xml:space="preserve"> </w:t>
      </w:r>
      <w:r>
        <w:rPr>
          <w:rFonts w:eastAsia="Times New Roman"/>
          <w:szCs w:val="24"/>
        </w:rPr>
        <w:t xml:space="preserve">έχοντας την </w:t>
      </w:r>
      <w:r w:rsidRPr="009A74E9">
        <w:rPr>
          <w:rFonts w:eastAsia="Times New Roman"/>
          <w:szCs w:val="24"/>
        </w:rPr>
        <w:t xml:space="preserve">ανάγκη να στηρίξουν τους </w:t>
      </w:r>
      <w:r>
        <w:rPr>
          <w:rFonts w:eastAsia="Times New Roman"/>
          <w:szCs w:val="24"/>
        </w:rPr>
        <w:t>συ</w:t>
      </w:r>
      <w:r w:rsidRPr="009A74E9">
        <w:rPr>
          <w:rFonts w:eastAsia="Times New Roman"/>
          <w:szCs w:val="24"/>
        </w:rPr>
        <w:t xml:space="preserve">μπολίτες </w:t>
      </w:r>
      <w:r>
        <w:rPr>
          <w:rFonts w:eastAsia="Times New Roman"/>
          <w:szCs w:val="24"/>
        </w:rPr>
        <w:t xml:space="preserve">και </w:t>
      </w:r>
      <w:r w:rsidRPr="009A74E9">
        <w:rPr>
          <w:rFonts w:eastAsia="Times New Roman"/>
          <w:szCs w:val="24"/>
        </w:rPr>
        <w:t>να δώσουν συμβουλές</w:t>
      </w:r>
      <w:r>
        <w:rPr>
          <w:rFonts w:eastAsia="Times New Roman"/>
          <w:szCs w:val="24"/>
        </w:rPr>
        <w:t>,</w:t>
      </w:r>
      <w:r w:rsidRPr="009A74E9">
        <w:rPr>
          <w:rFonts w:eastAsia="Times New Roman"/>
          <w:szCs w:val="24"/>
        </w:rPr>
        <w:t xml:space="preserve"> </w:t>
      </w:r>
      <w:r>
        <w:rPr>
          <w:rFonts w:eastAsia="Times New Roman"/>
          <w:szCs w:val="24"/>
        </w:rPr>
        <w:t xml:space="preserve">τους έκανε καλύτερους επιστήμονες. </w:t>
      </w:r>
    </w:p>
    <w:p w14:paraId="7632D19B"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 xml:space="preserve">Τούτη η διάταξη, λοιπόν, </w:t>
      </w:r>
      <w:r w:rsidRPr="009A74E9">
        <w:rPr>
          <w:rFonts w:eastAsia="Times New Roman"/>
          <w:szCs w:val="24"/>
        </w:rPr>
        <w:t>πέραν των άλλων</w:t>
      </w:r>
      <w:r>
        <w:rPr>
          <w:rFonts w:eastAsia="Times New Roman"/>
          <w:szCs w:val="24"/>
        </w:rPr>
        <w:t>,</w:t>
      </w:r>
      <w:r w:rsidRPr="009A74E9">
        <w:rPr>
          <w:rFonts w:eastAsia="Times New Roman"/>
          <w:szCs w:val="24"/>
        </w:rPr>
        <w:t xml:space="preserve"> επαναφέρει και ένα πολύ βασικό πράγμα</w:t>
      </w:r>
      <w:r>
        <w:rPr>
          <w:rFonts w:eastAsia="Times New Roman"/>
          <w:szCs w:val="24"/>
        </w:rPr>
        <w:t>:</w:t>
      </w:r>
      <w:r w:rsidRPr="009A74E9">
        <w:rPr>
          <w:rFonts w:eastAsia="Times New Roman"/>
          <w:szCs w:val="24"/>
        </w:rPr>
        <w:t xml:space="preserve"> τη σύμφωνη γνώμη του υπεύθυνου φαρμακοποιού και όχι μόνο του ιδιοκτήτη</w:t>
      </w:r>
      <w:r>
        <w:rPr>
          <w:rFonts w:eastAsia="Times New Roman"/>
          <w:szCs w:val="24"/>
        </w:rPr>
        <w:t>,</w:t>
      </w:r>
      <w:r w:rsidRPr="009A74E9">
        <w:rPr>
          <w:rFonts w:eastAsia="Times New Roman"/>
          <w:szCs w:val="24"/>
        </w:rPr>
        <w:t xml:space="preserve"> αν δεν είναι ο ίδιος ο επιχειρηματίας </w:t>
      </w:r>
      <w:r>
        <w:rPr>
          <w:rFonts w:eastAsia="Times New Roman"/>
          <w:szCs w:val="24"/>
        </w:rPr>
        <w:t>που έχει το φαρμακείο, ο νόμι</w:t>
      </w:r>
      <w:r>
        <w:rPr>
          <w:rFonts w:eastAsia="Times New Roman"/>
          <w:szCs w:val="24"/>
        </w:rPr>
        <w:t xml:space="preserve">μος εκπρόσωπος. Με τη δική του σύμφωνη γνώμη προσδιορίζεται το ωράριο λειτουργίας του εκάστοτε φαρμακείου. Διότι, εκείνος είναι </w:t>
      </w:r>
      <w:r w:rsidRPr="009A74E9">
        <w:rPr>
          <w:rFonts w:eastAsia="Times New Roman"/>
          <w:szCs w:val="24"/>
        </w:rPr>
        <w:t xml:space="preserve">ο κατάλληλος </w:t>
      </w:r>
      <w:r>
        <w:rPr>
          <w:rFonts w:eastAsia="Times New Roman"/>
          <w:szCs w:val="24"/>
        </w:rPr>
        <w:t xml:space="preserve">άνθρωπος, </w:t>
      </w:r>
      <w:r w:rsidRPr="009A74E9">
        <w:rPr>
          <w:rFonts w:eastAsia="Times New Roman"/>
          <w:szCs w:val="24"/>
        </w:rPr>
        <w:t xml:space="preserve">ο επιστήμονας που μπορεί να προσδιορίσει πόσες και ποιες ώρες θα </w:t>
      </w:r>
      <w:r>
        <w:rPr>
          <w:rFonts w:eastAsia="Times New Roman"/>
          <w:szCs w:val="24"/>
        </w:rPr>
        <w:t>ε</w:t>
      </w:r>
      <w:r w:rsidRPr="009A74E9">
        <w:rPr>
          <w:rFonts w:eastAsia="Times New Roman"/>
          <w:szCs w:val="24"/>
        </w:rPr>
        <w:t xml:space="preserve">ργάζεται και ο </w:t>
      </w:r>
      <w:r>
        <w:rPr>
          <w:rFonts w:eastAsia="Times New Roman"/>
          <w:szCs w:val="24"/>
        </w:rPr>
        <w:t>ίδιος, α</w:t>
      </w:r>
      <w:r w:rsidRPr="009A74E9">
        <w:rPr>
          <w:rFonts w:eastAsia="Times New Roman"/>
          <w:szCs w:val="24"/>
        </w:rPr>
        <w:t>λλά και οι υπόλο</w:t>
      </w:r>
      <w:r w:rsidRPr="009A74E9">
        <w:rPr>
          <w:rFonts w:eastAsia="Times New Roman"/>
          <w:szCs w:val="24"/>
        </w:rPr>
        <w:t>ιποι εργαζόμενοι στο</w:t>
      </w:r>
      <w:r>
        <w:rPr>
          <w:rFonts w:eastAsia="Times New Roman"/>
          <w:szCs w:val="24"/>
        </w:rPr>
        <w:t>ν</w:t>
      </w:r>
      <w:r w:rsidRPr="009A74E9">
        <w:rPr>
          <w:rFonts w:eastAsia="Times New Roman"/>
          <w:szCs w:val="24"/>
        </w:rPr>
        <w:t xml:space="preserve"> χώρο</w:t>
      </w:r>
      <w:r>
        <w:rPr>
          <w:rFonts w:eastAsia="Times New Roman"/>
          <w:szCs w:val="24"/>
        </w:rPr>
        <w:t>. Φ</w:t>
      </w:r>
      <w:r w:rsidRPr="009A74E9">
        <w:rPr>
          <w:rFonts w:eastAsia="Times New Roman"/>
          <w:szCs w:val="24"/>
        </w:rPr>
        <w:t xml:space="preserve">αντάζομαι θα γίνει δεκτή </w:t>
      </w:r>
      <w:r>
        <w:rPr>
          <w:rFonts w:eastAsia="Times New Roman"/>
          <w:szCs w:val="24"/>
        </w:rPr>
        <w:t xml:space="preserve">η </w:t>
      </w:r>
      <w:r w:rsidRPr="009A74E9">
        <w:rPr>
          <w:rFonts w:eastAsia="Times New Roman"/>
          <w:szCs w:val="24"/>
        </w:rPr>
        <w:t>τροπολογία</w:t>
      </w:r>
      <w:r>
        <w:rPr>
          <w:rFonts w:eastAsia="Times New Roman"/>
          <w:szCs w:val="24"/>
        </w:rPr>
        <w:t>,</w:t>
      </w:r>
      <w:r w:rsidRPr="009A74E9">
        <w:rPr>
          <w:rFonts w:eastAsia="Times New Roman"/>
          <w:szCs w:val="24"/>
        </w:rPr>
        <w:t xml:space="preserve"> </w:t>
      </w:r>
      <w:r>
        <w:rPr>
          <w:rFonts w:eastAsia="Times New Roman"/>
          <w:szCs w:val="24"/>
        </w:rPr>
        <w:t>κ</w:t>
      </w:r>
      <w:r w:rsidRPr="009A74E9">
        <w:rPr>
          <w:rFonts w:eastAsia="Times New Roman"/>
          <w:szCs w:val="24"/>
        </w:rPr>
        <w:t>ύριε Υπουργέ</w:t>
      </w:r>
      <w:r>
        <w:rPr>
          <w:rFonts w:eastAsia="Times New Roman"/>
          <w:szCs w:val="24"/>
        </w:rPr>
        <w:t>.</w:t>
      </w:r>
      <w:r w:rsidRPr="009A74E9">
        <w:rPr>
          <w:rFonts w:eastAsia="Times New Roman"/>
          <w:szCs w:val="24"/>
        </w:rPr>
        <w:t xml:space="preserve"> </w:t>
      </w:r>
    </w:p>
    <w:p w14:paraId="7632D19C"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Θ</w:t>
      </w:r>
      <w:r w:rsidRPr="009A74E9">
        <w:rPr>
          <w:rFonts w:eastAsia="Times New Roman"/>
          <w:szCs w:val="24"/>
        </w:rPr>
        <w:t xml:space="preserve">α ήθελα από αυτό εδώ το </w:t>
      </w:r>
      <w:r>
        <w:rPr>
          <w:rFonts w:eastAsia="Times New Roman"/>
          <w:szCs w:val="24"/>
        </w:rPr>
        <w:t xml:space="preserve">Βήμα να σας μεταφέρω τη συνολική αντίληψη του κλάδου ότι </w:t>
      </w:r>
      <w:r w:rsidRPr="009A74E9">
        <w:rPr>
          <w:rFonts w:eastAsia="Times New Roman"/>
          <w:szCs w:val="24"/>
        </w:rPr>
        <w:t xml:space="preserve">η πολιτική ηγεσία </w:t>
      </w:r>
      <w:r>
        <w:rPr>
          <w:rFonts w:eastAsia="Times New Roman"/>
          <w:szCs w:val="24"/>
        </w:rPr>
        <w:t>τούτου του Υπουργείου που μακρο</w:t>
      </w:r>
      <w:r w:rsidRPr="009A74E9">
        <w:rPr>
          <w:rFonts w:eastAsia="Times New Roman"/>
          <w:szCs w:val="24"/>
        </w:rPr>
        <w:t xml:space="preserve">ημερεύει </w:t>
      </w:r>
      <w:r>
        <w:rPr>
          <w:rFonts w:eastAsia="Times New Roman"/>
          <w:szCs w:val="24"/>
        </w:rPr>
        <w:t>-</w:t>
      </w:r>
      <w:r w:rsidRPr="009A74E9">
        <w:rPr>
          <w:rFonts w:eastAsia="Times New Roman"/>
          <w:szCs w:val="24"/>
        </w:rPr>
        <w:t xml:space="preserve">και εγώ έχω </w:t>
      </w:r>
      <w:r>
        <w:rPr>
          <w:rFonts w:eastAsia="Times New Roman"/>
          <w:szCs w:val="24"/>
        </w:rPr>
        <w:t xml:space="preserve">τη βεβαιότητα ότι </w:t>
      </w:r>
      <w:r w:rsidRPr="009A74E9">
        <w:rPr>
          <w:rFonts w:eastAsia="Times New Roman"/>
          <w:szCs w:val="24"/>
        </w:rPr>
        <w:t>θ</w:t>
      </w:r>
      <w:r w:rsidRPr="009A74E9">
        <w:rPr>
          <w:rFonts w:eastAsia="Times New Roman"/>
          <w:szCs w:val="24"/>
        </w:rPr>
        <w:t>α συνεχίσει να είναι η πολιτική ηγεσία και στην επόμενη θητεία</w:t>
      </w:r>
      <w:r>
        <w:rPr>
          <w:rFonts w:eastAsia="Times New Roman"/>
          <w:szCs w:val="24"/>
        </w:rPr>
        <w:t>-</w:t>
      </w:r>
      <w:r w:rsidRPr="009A74E9">
        <w:rPr>
          <w:rFonts w:eastAsia="Times New Roman"/>
          <w:szCs w:val="24"/>
        </w:rPr>
        <w:t xml:space="preserve"> είναι </w:t>
      </w:r>
      <w:r>
        <w:rPr>
          <w:rFonts w:eastAsia="Times New Roman"/>
          <w:szCs w:val="24"/>
        </w:rPr>
        <w:t xml:space="preserve">η </w:t>
      </w:r>
      <w:r w:rsidRPr="009A74E9">
        <w:rPr>
          <w:rFonts w:eastAsia="Times New Roman"/>
          <w:szCs w:val="24"/>
        </w:rPr>
        <w:t>καλύτερη ηγεσία του Υπουργείου Υγείας που έχει περάσει ποτέ</w:t>
      </w:r>
      <w:r>
        <w:rPr>
          <w:rFonts w:eastAsia="Times New Roman"/>
          <w:szCs w:val="24"/>
        </w:rPr>
        <w:t>.</w:t>
      </w:r>
    </w:p>
    <w:p w14:paraId="7632D19D"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szCs w:val="24"/>
        </w:rPr>
        <w:t>Σας ε</w:t>
      </w:r>
      <w:r w:rsidRPr="009A74E9">
        <w:rPr>
          <w:rFonts w:eastAsia="Times New Roman"/>
          <w:szCs w:val="24"/>
        </w:rPr>
        <w:t>υχαριστώ πολύ</w:t>
      </w:r>
      <w:r>
        <w:rPr>
          <w:rFonts w:eastAsia="Times New Roman"/>
          <w:szCs w:val="24"/>
        </w:rPr>
        <w:t>.</w:t>
      </w:r>
    </w:p>
    <w:p w14:paraId="7632D19E" w14:textId="77777777" w:rsidR="00845256" w:rsidRDefault="00BE25C9">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7632D19F" w14:textId="77777777" w:rsidR="00845256" w:rsidRDefault="00BE25C9">
      <w:pPr>
        <w:tabs>
          <w:tab w:val="left" w:pos="3189"/>
          <w:tab w:val="center" w:pos="4513"/>
        </w:tabs>
        <w:spacing w:line="600" w:lineRule="auto"/>
        <w:ind w:firstLine="720"/>
        <w:contextualSpacing/>
        <w:jc w:val="both"/>
        <w:rPr>
          <w:rFonts w:eastAsia="Times New Roman" w:cs="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w:t>
      </w:r>
      <w:r>
        <w:rPr>
          <w:rFonts w:eastAsia="Times New Roman" w:cs="Times New Roman"/>
          <w:szCs w:val="24"/>
        </w:rPr>
        <w:t>Πάλλη.</w:t>
      </w:r>
    </w:p>
    <w:p w14:paraId="7632D1A0" w14:textId="77777777" w:rsidR="00845256" w:rsidRDefault="00BE25C9">
      <w:pPr>
        <w:tabs>
          <w:tab w:val="left" w:pos="3189"/>
          <w:tab w:val="center" w:pos="4513"/>
        </w:tabs>
        <w:spacing w:line="600" w:lineRule="auto"/>
        <w:ind w:firstLine="720"/>
        <w:contextualSpacing/>
        <w:jc w:val="both"/>
        <w:rPr>
          <w:rFonts w:eastAsia="Times New Roman"/>
          <w:szCs w:val="24"/>
        </w:rPr>
      </w:pPr>
      <w:r>
        <w:rPr>
          <w:rFonts w:eastAsia="Times New Roman" w:cs="Times New Roman"/>
          <w:szCs w:val="24"/>
        </w:rPr>
        <w:t>Τον λόγο έχει ο Β</w:t>
      </w:r>
      <w:r w:rsidRPr="009A74E9">
        <w:rPr>
          <w:rFonts w:eastAsia="Times New Roman"/>
          <w:szCs w:val="24"/>
        </w:rPr>
        <w:t xml:space="preserve">ουλευτής της Νέας Δημοκρατίας </w:t>
      </w:r>
      <w:r>
        <w:rPr>
          <w:rFonts w:eastAsia="Times New Roman"/>
          <w:szCs w:val="24"/>
        </w:rPr>
        <w:t>κ.</w:t>
      </w:r>
      <w:r w:rsidRPr="009A74E9">
        <w:rPr>
          <w:rFonts w:eastAsia="Times New Roman"/>
          <w:szCs w:val="24"/>
        </w:rPr>
        <w:t xml:space="preserve"> Γεώργιος </w:t>
      </w:r>
      <w:proofErr w:type="spellStart"/>
      <w:r>
        <w:rPr>
          <w:rFonts w:eastAsia="Times New Roman"/>
          <w:szCs w:val="24"/>
        </w:rPr>
        <w:t>Κ</w:t>
      </w:r>
      <w:r w:rsidRPr="009A74E9">
        <w:rPr>
          <w:rFonts w:eastAsia="Times New Roman"/>
          <w:szCs w:val="24"/>
        </w:rPr>
        <w:t>αρασμάνης</w:t>
      </w:r>
      <w:proofErr w:type="spellEnd"/>
      <w:r>
        <w:rPr>
          <w:rFonts w:eastAsia="Times New Roman"/>
          <w:szCs w:val="24"/>
        </w:rPr>
        <w:t xml:space="preserve">, </w:t>
      </w:r>
      <w:r>
        <w:rPr>
          <w:rFonts w:eastAsia="Times New Roman"/>
          <w:szCs w:val="24"/>
        </w:rPr>
        <w:t xml:space="preserve">για επτά </w:t>
      </w:r>
      <w:r w:rsidRPr="009A74E9">
        <w:rPr>
          <w:rFonts w:eastAsia="Times New Roman"/>
          <w:szCs w:val="24"/>
        </w:rPr>
        <w:t>λεπτά</w:t>
      </w:r>
      <w:r>
        <w:rPr>
          <w:rFonts w:eastAsia="Times New Roman"/>
          <w:szCs w:val="24"/>
        </w:rPr>
        <w:t>.</w:t>
      </w:r>
    </w:p>
    <w:p w14:paraId="7632D1A1" w14:textId="77777777" w:rsidR="00845256" w:rsidRDefault="00BE25C9">
      <w:pPr>
        <w:tabs>
          <w:tab w:val="left" w:pos="3189"/>
          <w:tab w:val="center" w:pos="4513"/>
        </w:tabs>
        <w:spacing w:line="600" w:lineRule="auto"/>
        <w:ind w:firstLine="720"/>
        <w:contextualSpacing/>
        <w:jc w:val="both"/>
        <w:rPr>
          <w:rFonts w:eastAsia="Times New Roman"/>
          <w:szCs w:val="24"/>
        </w:rPr>
      </w:pPr>
      <w:r w:rsidRPr="00AF4876">
        <w:rPr>
          <w:rFonts w:eastAsia="Times New Roman"/>
          <w:b/>
          <w:szCs w:val="24"/>
        </w:rPr>
        <w:t>ΓΕΩΡΓΙΟΣ ΚΑΡ</w:t>
      </w:r>
      <w:r>
        <w:rPr>
          <w:rFonts w:eastAsia="Times New Roman"/>
          <w:b/>
          <w:szCs w:val="24"/>
        </w:rPr>
        <w:t xml:space="preserve">ΑΣΜΑΝΗΣ: </w:t>
      </w:r>
      <w:r>
        <w:rPr>
          <w:rFonts w:eastAsia="Times New Roman"/>
          <w:szCs w:val="24"/>
        </w:rPr>
        <w:t>Ε</w:t>
      </w:r>
      <w:r w:rsidRPr="009A74E9">
        <w:rPr>
          <w:rFonts w:eastAsia="Times New Roman"/>
          <w:szCs w:val="24"/>
        </w:rPr>
        <w:t>υχαριστώ</w:t>
      </w:r>
      <w:r>
        <w:rPr>
          <w:rFonts w:eastAsia="Times New Roman"/>
          <w:szCs w:val="24"/>
        </w:rPr>
        <w:t xml:space="preserve">, κύριε Πρόεδρε. </w:t>
      </w:r>
    </w:p>
    <w:p w14:paraId="7632D1A2" w14:textId="77777777" w:rsidR="00845256" w:rsidRDefault="00BE25C9">
      <w:pPr>
        <w:tabs>
          <w:tab w:val="left" w:pos="3189"/>
          <w:tab w:val="center" w:pos="4513"/>
        </w:tabs>
        <w:spacing w:line="600" w:lineRule="auto"/>
        <w:ind w:firstLine="720"/>
        <w:contextualSpacing/>
        <w:jc w:val="both"/>
        <w:rPr>
          <w:rFonts w:eastAsia="Times New Roman" w:cs="Times New Roman"/>
          <w:b/>
          <w:szCs w:val="24"/>
        </w:rPr>
      </w:pPr>
      <w:r w:rsidRPr="00AF4876">
        <w:rPr>
          <w:rFonts w:eastAsia="Times New Roman"/>
          <w:szCs w:val="24"/>
        </w:rPr>
        <w:t>Κυρίες και κύριοι συνάδελφοι,</w:t>
      </w:r>
      <w:r>
        <w:rPr>
          <w:rFonts w:eastAsia="Times New Roman"/>
          <w:szCs w:val="24"/>
        </w:rPr>
        <w:t xml:space="preserve"> έ</w:t>
      </w:r>
      <w:r w:rsidRPr="009A74E9">
        <w:rPr>
          <w:rFonts w:eastAsia="Times New Roman"/>
          <w:szCs w:val="24"/>
        </w:rPr>
        <w:t xml:space="preserve">χω ανέβει στο Βήμα με έντονο προβληματισμό και </w:t>
      </w:r>
      <w:r>
        <w:rPr>
          <w:rFonts w:eastAsia="Times New Roman"/>
          <w:szCs w:val="24"/>
        </w:rPr>
        <w:t>με ακόμη μεγαλύτερη απογοήτευση. Ο</w:t>
      </w:r>
      <w:r w:rsidRPr="009A74E9">
        <w:rPr>
          <w:rFonts w:eastAsia="Times New Roman"/>
          <w:szCs w:val="24"/>
        </w:rPr>
        <w:t xml:space="preserve"> λ</w:t>
      </w:r>
      <w:r w:rsidRPr="009A74E9">
        <w:rPr>
          <w:rFonts w:eastAsia="Times New Roman"/>
          <w:szCs w:val="24"/>
        </w:rPr>
        <w:t xml:space="preserve">όγος είναι η τροπολογία η οποία κατατέθηκε και αναφέρεται στις αποσπάσεις </w:t>
      </w:r>
      <w:r>
        <w:rPr>
          <w:rFonts w:eastAsia="Times New Roman"/>
          <w:szCs w:val="24"/>
        </w:rPr>
        <w:t xml:space="preserve">του </w:t>
      </w:r>
      <w:r w:rsidRPr="009A74E9">
        <w:rPr>
          <w:rFonts w:eastAsia="Times New Roman"/>
          <w:szCs w:val="24"/>
        </w:rPr>
        <w:t>νοσηλευτικού προσωπικού</w:t>
      </w:r>
      <w:r>
        <w:rPr>
          <w:rFonts w:eastAsia="Times New Roman"/>
          <w:szCs w:val="24"/>
        </w:rPr>
        <w:t xml:space="preserve">. Ήρθε αυτόματα στη μνήμη μου ένα </w:t>
      </w:r>
      <w:r w:rsidRPr="009A74E9">
        <w:rPr>
          <w:rFonts w:eastAsia="Times New Roman"/>
          <w:szCs w:val="24"/>
        </w:rPr>
        <w:t>απίστευτο πρωτοφανές γεγονός</w:t>
      </w:r>
      <w:r>
        <w:rPr>
          <w:rFonts w:eastAsia="Times New Roman"/>
          <w:szCs w:val="24"/>
        </w:rPr>
        <w:t>.</w:t>
      </w:r>
      <w:r w:rsidRPr="009A74E9">
        <w:rPr>
          <w:rFonts w:eastAsia="Times New Roman"/>
          <w:szCs w:val="24"/>
        </w:rPr>
        <w:t xml:space="preserve"> </w:t>
      </w:r>
      <w:r>
        <w:rPr>
          <w:rFonts w:eastAsia="Times New Roman"/>
          <w:szCs w:val="24"/>
        </w:rPr>
        <w:t>Ε</w:t>
      </w:r>
      <w:r w:rsidRPr="009A74E9">
        <w:rPr>
          <w:rFonts w:eastAsia="Times New Roman"/>
          <w:szCs w:val="24"/>
        </w:rPr>
        <w:t>υθύς αμέσως σας το παρουσιάζω</w:t>
      </w:r>
      <w:r>
        <w:rPr>
          <w:rFonts w:eastAsia="Times New Roman"/>
          <w:szCs w:val="24"/>
        </w:rPr>
        <w:t xml:space="preserve">: </w:t>
      </w:r>
      <w:r>
        <w:rPr>
          <w:rFonts w:eastAsia="Times New Roman"/>
          <w:szCs w:val="24"/>
        </w:rPr>
        <w:t>Επί τέσσερα χρόνια μια οικογένεια με δύο</w:t>
      </w:r>
      <w:r w:rsidRPr="009A74E9">
        <w:rPr>
          <w:rFonts w:eastAsia="Times New Roman"/>
          <w:szCs w:val="24"/>
        </w:rPr>
        <w:t xml:space="preserve"> παιδιά </w:t>
      </w:r>
      <w:r>
        <w:rPr>
          <w:rFonts w:eastAsia="Times New Roman"/>
          <w:szCs w:val="24"/>
        </w:rPr>
        <w:t>ζει ή μάλλο</w:t>
      </w:r>
      <w:r>
        <w:rPr>
          <w:rFonts w:eastAsia="Times New Roman"/>
          <w:szCs w:val="24"/>
        </w:rPr>
        <w:t xml:space="preserve">ν φυτοζωεί </w:t>
      </w:r>
      <w:r w:rsidRPr="009A74E9">
        <w:rPr>
          <w:rFonts w:eastAsia="Times New Roman"/>
          <w:szCs w:val="24"/>
        </w:rPr>
        <w:t xml:space="preserve">σε </w:t>
      </w:r>
      <w:r>
        <w:rPr>
          <w:rFonts w:eastAsia="Times New Roman"/>
          <w:szCs w:val="24"/>
        </w:rPr>
        <w:t>έναν εφιάλτη. Μια μάνα νοσηλεύτρια σε κέντρο πρόνοιας της</w:t>
      </w:r>
      <w:r w:rsidRPr="009A74E9">
        <w:rPr>
          <w:rFonts w:eastAsia="Times New Roman"/>
          <w:szCs w:val="24"/>
        </w:rPr>
        <w:t xml:space="preserve"> Χαλκίδας</w:t>
      </w:r>
      <w:r>
        <w:rPr>
          <w:rFonts w:eastAsia="Times New Roman"/>
          <w:szCs w:val="24"/>
        </w:rPr>
        <w:t>,</w:t>
      </w:r>
      <w:r w:rsidRPr="009A74E9">
        <w:rPr>
          <w:rFonts w:eastAsia="Times New Roman"/>
          <w:szCs w:val="24"/>
        </w:rPr>
        <w:t xml:space="preserve"> που από τον Αύγουστο του 2015 έχει υποβάλει στην </w:t>
      </w:r>
      <w:r>
        <w:rPr>
          <w:rFonts w:eastAsia="Times New Roman"/>
          <w:szCs w:val="24"/>
        </w:rPr>
        <w:t>3</w:t>
      </w:r>
      <w:r w:rsidRPr="00977AA5">
        <w:rPr>
          <w:rFonts w:eastAsia="Times New Roman"/>
          <w:szCs w:val="24"/>
          <w:vertAlign w:val="superscript"/>
        </w:rPr>
        <w:t>η</w:t>
      </w:r>
      <w:r>
        <w:rPr>
          <w:rFonts w:eastAsia="Times New Roman"/>
          <w:szCs w:val="24"/>
        </w:rPr>
        <w:t xml:space="preserve"> ΥΠΕ –Υγειονομική Π</w:t>
      </w:r>
      <w:r w:rsidRPr="009A74E9">
        <w:rPr>
          <w:rFonts w:eastAsia="Times New Roman"/>
          <w:szCs w:val="24"/>
        </w:rPr>
        <w:t>εριφέρεια</w:t>
      </w:r>
      <w:r>
        <w:rPr>
          <w:rFonts w:eastAsia="Times New Roman"/>
          <w:szCs w:val="24"/>
        </w:rPr>
        <w:t>- αίτηση-</w:t>
      </w:r>
      <w:r w:rsidRPr="009A74E9">
        <w:rPr>
          <w:rFonts w:eastAsia="Times New Roman"/>
          <w:szCs w:val="24"/>
        </w:rPr>
        <w:t xml:space="preserve">απόσπαση στην </w:t>
      </w:r>
      <w:r>
        <w:rPr>
          <w:rFonts w:eastAsia="Times New Roman"/>
          <w:szCs w:val="24"/>
        </w:rPr>
        <w:t>Έδεσσα</w:t>
      </w:r>
      <w:r w:rsidRPr="009A74E9">
        <w:rPr>
          <w:rFonts w:eastAsia="Times New Roman"/>
          <w:szCs w:val="24"/>
        </w:rPr>
        <w:t xml:space="preserve"> για συνυπηρέτηση με το</w:t>
      </w:r>
      <w:r>
        <w:rPr>
          <w:rFonts w:eastAsia="Times New Roman"/>
          <w:szCs w:val="24"/>
        </w:rPr>
        <w:t>ν</w:t>
      </w:r>
      <w:r w:rsidRPr="009A74E9">
        <w:rPr>
          <w:rFonts w:eastAsia="Times New Roman"/>
          <w:szCs w:val="24"/>
        </w:rPr>
        <w:t xml:space="preserve"> επαγγελματία οπλίτη σύζυγό </w:t>
      </w:r>
      <w:r>
        <w:rPr>
          <w:rFonts w:eastAsia="Times New Roman"/>
          <w:szCs w:val="24"/>
        </w:rPr>
        <w:t>της.</w:t>
      </w:r>
      <w:r w:rsidRPr="009A74E9">
        <w:rPr>
          <w:rFonts w:eastAsia="Times New Roman"/>
          <w:szCs w:val="24"/>
        </w:rPr>
        <w:t xml:space="preserve"> </w:t>
      </w:r>
      <w:r>
        <w:rPr>
          <w:rFonts w:eastAsia="Times New Roman"/>
          <w:szCs w:val="24"/>
        </w:rPr>
        <w:t>Έ</w:t>
      </w:r>
      <w:r w:rsidRPr="009A74E9">
        <w:rPr>
          <w:rFonts w:eastAsia="Times New Roman"/>
          <w:szCs w:val="24"/>
        </w:rPr>
        <w:t xml:space="preserve">χει </w:t>
      </w:r>
      <w:r w:rsidRPr="009A74E9">
        <w:rPr>
          <w:rFonts w:eastAsia="Times New Roman"/>
          <w:szCs w:val="24"/>
        </w:rPr>
        <w:t>προσκομίσει όλα τα απαιτούμενα δικαιολογητικά</w:t>
      </w:r>
      <w:r>
        <w:rPr>
          <w:rFonts w:eastAsia="Times New Roman"/>
          <w:szCs w:val="24"/>
        </w:rPr>
        <w:t>,</w:t>
      </w:r>
      <w:r w:rsidRPr="009A74E9">
        <w:rPr>
          <w:rFonts w:eastAsia="Times New Roman"/>
          <w:szCs w:val="24"/>
        </w:rPr>
        <w:t xml:space="preserve"> καθώς και έγγραφα του </w:t>
      </w:r>
      <w:r>
        <w:rPr>
          <w:rFonts w:eastAsia="Times New Roman"/>
          <w:szCs w:val="24"/>
        </w:rPr>
        <w:t>σ</w:t>
      </w:r>
      <w:r w:rsidRPr="009A74E9">
        <w:rPr>
          <w:rFonts w:eastAsia="Times New Roman"/>
          <w:szCs w:val="24"/>
        </w:rPr>
        <w:t xml:space="preserve">τρατού ότι </w:t>
      </w:r>
      <w:r>
        <w:rPr>
          <w:rFonts w:eastAsia="Times New Roman"/>
          <w:szCs w:val="24"/>
        </w:rPr>
        <w:t xml:space="preserve">παρέχει στον </w:t>
      </w:r>
      <w:r w:rsidRPr="009A74E9">
        <w:rPr>
          <w:rFonts w:eastAsia="Times New Roman"/>
          <w:szCs w:val="24"/>
        </w:rPr>
        <w:t xml:space="preserve">σύζυγό της τη δυνατότητα να διαμένει μονίμως στη Σκύδρα και να μετακινείται με δική του </w:t>
      </w:r>
      <w:r>
        <w:rPr>
          <w:rFonts w:eastAsia="Times New Roman"/>
          <w:szCs w:val="24"/>
        </w:rPr>
        <w:t xml:space="preserve">μέριμνα </w:t>
      </w:r>
      <w:r w:rsidRPr="009A74E9">
        <w:rPr>
          <w:rFonts w:eastAsia="Times New Roman"/>
          <w:szCs w:val="24"/>
        </w:rPr>
        <w:t xml:space="preserve">προς και από την </w:t>
      </w:r>
      <w:r>
        <w:rPr>
          <w:rFonts w:eastAsia="Times New Roman"/>
          <w:szCs w:val="24"/>
        </w:rPr>
        <w:t xml:space="preserve">υπηρεσία </w:t>
      </w:r>
      <w:r>
        <w:rPr>
          <w:rFonts w:eastAsia="Times New Roman"/>
          <w:szCs w:val="24"/>
        </w:rPr>
        <w:lastRenderedPageBreak/>
        <w:t>του. Το αίτημά της, όμως, απορρίφθηκε. Υ</w:t>
      </w:r>
      <w:r>
        <w:rPr>
          <w:rFonts w:eastAsia="Times New Roman"/>
          <w:szCs w:val="24"/>
        </w:rPr>
        <w:t>πέβαλε και δεύτερο αίτημα, αλλά απάντηση δεν έχει πάρει. Αλήθεια, πού έχετε καταχωνιάσει την αριστερή ευαισθησία σας;</w:t>
      </w:r>
    </w:p>
    <w:p w14:paraId="7632D1A3"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Π</w:t>
      </w:r>
      <w:r w:rsidRPr="00115228">
        <w:rPr>
          <w:rFonts w:eastAsia="Times New Roman"/>
          <w:color w:val="201F1E"/>
          <w:szCs w:val="24"/>
        </w:rPr>
        <w:t xml:space="preserve">οιος θα πληρώσει </w:t>
      </w:r>
      <w:r>
        <w:rPr>
          <w:rFonts w:eastAsia="Times New Roman"/>
          <w:color w:val="201F1E"/>
          <w:szCs w:val="24"/>
        </w:rPr>
        <w:t xml:space="preserve">τους </w:t>
      </w:r>
      <w:r w:rsidRPr="00115228">
        <w:rPr>
          <w:rFonts w:eastAsia="Times New Roman"/>
          <w:color w:val="201F1E"/>
          <w:szCs w:val="24"/>
        </w:rPr>
        <w:t xml:space="preserve">μισθούς των τεσσάρων ετών σε αυτή τη γυναίκα </w:t>
      </w:r>
      <w:r>
        <w:rPr>
          <w:rFonts w:eastAsia="Times New Roman"/>
          <w:color w:val="201F1E"/>
          <w:szCs w:val="24"/>
        </w:rPr>
        <w:t xml:space="preserve">που </w:t>
      </w:r>
      <w:r w:rsidRPr="00115228">
        <w:rPr>
          <w:rFonts w:eastAsia="Times New Roman"/>
          <w:color w:val="201F1E"/>
          <w:szCs w:val="24"/>
        </w:rPr>
        <w:t xml:space="preserve">για να είναι κοντά στην οικογένειά </w:t>
      </w:r>
      <w:r>
        <w:rPr>
          <w:rFonts w:eastAsia="Times New Roman"/>
          <w:color w:val="201F1E"/>
          <w:szCs w:val="24"/>
        </w:rPr>
        <w:t>της,</w:t>
      </w:r>
      <w:r w:rsidRPr="00115228">
        <w:rPr>
          <w:rFonts w:eastAsia="Times New Roman"/>
          <w:color w:val="201F1E"/>
          <w:szCs w:val="24"/>
        </w:rPr>
        <w:t xml:space="preserve"> εξαναγκάζεται να παίρνει σ</w:t>
      </w:r>
      <w:r w:rsidRPr="00115228">
        <w:rPr>
          <w:rFonts w:eastAsia="Times New Roman"/>
          <w:color w:val="201F1E"/>
          <w:szCs w:val="24"/>
        </w:rPr>
        <w:t>υνεχώς άδειες άνευ αποδοχών</w:t>
      </w:r>
      <w:r>
        <w:rPr>
          <w:rFonts w:eastAsia="Times New Roman"/>
          <w:color w:val="201F1E"/>
          <w:szCs w:val="24"/>
        </w:rPr>
        <w:t>;</w:t>
      </w:r>
      <w:r w:rsidRPr="00115228">
        <w:rPr>
          <w:rFonts w:eastAsia="Times New Roman"/>
          <w:color w:val="201F1E"/>
          <w:szCs w:val="24"/>
        </w:rPr>
        <w:t xml:space="preserve"> </w:t>
      </w:r>
      <w:r>
        <w:rPr>
          <w:rFonts w:eastAsia="Times New Roman"/>
          <w:color w:val="201F1E"/>
          <w:szCs w:val="24"/>
        </w:rPr>
        <w:t>Ο</w:t>
      </w:r>
      <w:r w:rsidRPr="00115228">
        <w:rPr>
          <w:rFonts w:eastAsia="Times New Roman"/>
          <w:color w:val="201F1E"/>
          <w:szCs w:val="24"/>
        </w:rPr>
        <w:t xml:space="preserve"> </w:t>
      </w:r>
      <w:r>
        <w:rPr>
          <w:rFonts w:eastAsia="Times New Roman"/>
          <w:color w:val="201F1E"/>
          <w:szCs w:val="24"/>
        </w:rPr>
        <w:t>σ</w:t>
      </w:r>
      <w:r w:rsidRPr="00115228">
        <w:rPr>
          <w:rFonts w:eastAsia="Times New Roman"/>
          <w:color w:val="201F1E"/>
          <w:szCs w:val="24"/>
        </w:rPr>
        <w:t xml:space="preserve">τρατός </w:t>
      </w:r>
      <w:r>
        <w:rPr>
          <w:rFonts w:eastAsia="Times New Roman"/>
          <w:color w:val="201F1E"/>
          <w:szCs w:val="24"/>
        </w:rPr>
        <w:t xml:space="preserve">επέδειξε </w:t>
      </w:r>
      <w:r w:rsidRPr="00115228">
        <w:rPr>
          <w:rFonts w:eastAsia="Times New Roman"/>
          <w:color w:val="201F1E"/>
          <w:szCs w:val="24"/>
        </w:rPr>
        <w:t>ευαισθησία</w:t>
      </w:r>
      <w:r>
        <w:rPr>
          <w:rFonts w:eastAsia="Times New Roman"/>
          <w:color w:val="201F1E"/>
          <w:szCs w:val="24"/>
        </w:rPr>
        <w:t>.</w:t>
      </w:r>
      <w:r w:rsidRPr="00115228">
        <w:rPr>
          <w:rFonts w:eastAsia="Times New Roman"/>
          <w:color w:val="201F1E"/>
          <w:szCs w:val="24"/>
        </w:rPr>
        <w:t xml:space="preserve"> </w:t>
      </w:r>
      <w:r>
        <w:rPr>
          <w:rFonts w:eastAsia="Times New Roman"/>
          <w:color w:val="201F1E"/>
          <w:szCs w:val="24"/>
        </w:rPr>
        <w:t>Η Κυβέρνηση ό</w:t>
      </w:r>
      <w:r w:rsidRPr="00115228">
        <w:rPr>
          <w:rFonts w:eastAsia="Times New Roman"/>
          <w:color w:val="201F1E"/>
          <w:szCs w:val="24"/>
        </w:rPr>
        <w:t>χι</w:t>
      </w:r>
      <w:r>
        <w:rPr>
          <w:rFonts w:eastAsia="Times New Roman"/>
          <w:color w:val="201F1E"/>
          <w:szCs w:val="24"/>
        </w:rPr>
        <w:t>.</w:t>
      </w:r>
      <w:r w:rsidRPr="00115228">
        <w:rPr>
          <w:rFonts w:eastAsia="Times New Roman"/>
          <w:color w:val="201F1E"/>
          <w:szCs w:val="24"/>
        </w:rPr>
        <w:t xml:space="preserve"> </w:t>
      </w:r>
    </w:p>
    <w:p w14:paraId="7632D1A4"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Έστειλα επιστολή στον Πρωθυπουργό. Επίσης κατέθεσα και δυο</w:t>
      </w:r>
      <w:r w:rsidRPr="00115228">
        <w:rPr>
          <w:rFonts w:eastAsia="Times New Roman"/>
          <w:color w:val="201F1E"/>
          <w:szCs w:val="24"/>
        </w:rPr>
        <w:t xml:space="preserve"> ερωτήσεις στον </w:t>
      </w:r>
      <w:r>
        <w:rPr>
          <w:rFonts w:eastAsia="Times New Roman"/>
          <w:color w:val="201F1E"/>
          <w:szCs w:val="24"/>
        </w:rPr>
        <w:t>ίδιο τον Π</w:t>
      </w:r>
      <w:r w:rsidRPr="00115228">
        <w:rPr>
          <w:rFonts w:eastAsia="Times New Roman"/>
          <w:color w:val="201F1E"/>
          <w:szCs w:val="24"/>
        </w:rPr>
        <w:t>ρωθυπουργό για το ίδιο θέμα</w:t>
      </w:r>
      <w:r>
        <w:rPr>
          <w:rFonts w:eastAsia="Times New Roman"/>
          <w:color w:val="201F1E"/>
          <w:szCs w:val="24"/>
        </w:rPr>
        <w:t>.</w:t>
      </w:r>
      <w:r w:rsidRPr="00115228">
        <w:rPr>
          <w:rFonts w:eastAsia="Times New Roman"/>
          <w:color w:val="201F1E"/>
          <w:szCs w:val="24"/>
        </w:rPr>
        <w:t xml:space="preserve"> </w:t>
      </w:r>
      <w:r>
        <w:rPr>
          <w:rFonts w:eastAsia="Times New Roman"/>
          <w:color w:val="201F1E"/>
          <w:szCs w:val="24"/>
        </w:rPr>
        <w:t>Κ</w:t>
      </w:r>
      <w:r w:rsidRPr="00115228">
        <w:rPr>
          <w:rFonts w:eastAsia="Times New Roman"/>
          <w:color w:val="201F1E"/>
          <w:szCs w:val="24"/>
        </w:rPr>
        <w:t xml:space="preserve">αι μάλιστα η μία </w:t>
      </w:r>
      <w:r>
        <w:rPr>
          <w:rFonts w:eastAsia="Times New Roman"/>
          <w:color w:val="201F1E"/>
          <w:szCs w:val="24"/>
        </w:rPr>
        <w:t>επίκαιρη.</w:t>
      </w:r>
      <w:r w:rsidRPr="00115228">
        <w:rPr>
          <w:rFonts w:eastAsia="Times New Roman"/>
          <w:color w:val="201F1E"/>
          <w:szCs w:val="24"/>
        </w:rPr>
        <w:t xml:space="preserve"> </w:t>
      </w:r>
      <w:r>
        <w:rPr>
          <w:rFonts w:eastAsia="Times New Roman"/>
          <w:color w:val="201F1E"/>
          <w:szCs w:val="24"/>
        </w:rPr>
        <w:t>Φ</w:t>
      </w:r>
      <w:r w:rsidRPr="00115228">
        <w:rPr>
          <w:rFonts w:eastAsia="Times New Roman"/>
          <w:color w:val="201F1E"/>
          <w:szCs w:val="24"/>
        </w:rPr>
        <w:t xml:space="preserve">ωνή </w:t>
      </w:r>
      <w:proofErr w:type="spellStart"/>
      <w:r w:rsidRPr="00115228">
        <w:rPr>
          <w:rFonts w:eastAsia="Times New Roman"/>
          <w:color w:val="201F1E"/>
          <w:szCs w:val="24"/>
        </w:rPr>
        <w:t>βοώντος</w:t>
      </w:r>
      <w:proofErr w:type="spellEnd"/>
      <w:r w:rsidRPr="00115228">
        <w:rPr>
          <w:rFonts w:eastAsia="Times New Roman"/>
          <w:color w:val="201F1E"/>
          <w:szCs w:val="24"/>
        </w:rPr>
        <w:t xml:space="preserve"> εν </w:t>
      </w:r>
      <w:r>
        <w:rPr>
          <w:rFonts w:eastAsia="Times New Roman"/>
          <w:color w:val="201F1E"/>
          <w:szCs w:val="24"/>
        </w:rPr>
        <w:t xml:space="preserve">τη </w:t>
      </w:r>
      <w:proofErr w:type="spellStart"/>
      <w:r>
        <w:rPr>
          <w:rFonts w:eastAsia="Times New Roman"/>
          <w:color w:val="201F1E"/>
          <w:szCs w:val="24"/>
        </w:rPr>
        <w:t>ερήμω</w:t>
      </w:r>
      <w:proofErr w:type="spellEnd"/>
      <w:r>
        <w:rPr>
          <w:rFonts w:eastAsia="Times New Roman"/>
          <w:color w:val="201F1E"/>
          <w:szCs w:val="24"/>
        </w:rPr>
        <w:t>. Δεν ήρθε στ</w:t>
      </w:r>
      <w:r>
        <w:rPr>
          <w:rFonts w:eastAsia="Times New Roman"/>
          <w:color w:val="201F1E"/>
          <w:szCs w:val="24"/>
        </w:rPr>
        <w:t>η Βουλή ο ίδιος</w:t>
      </w:r>
      <w:r w:rsidRPr="00295068">
        <w:rPr>
          <w:rFonts w:eastAsia="Times New Roman"/>
          <w:color w:val="201F1E"/>
          <w:szCs w:val="24"/>
        </w:rPr>
        <w:t>,</w:t>
      </w:r>
      <w:r>
        <w:rPr>
          <w:rFonts w:eastAsia="Times New Roman"/>
          <w:color w:val="201F1E"/>
          <w:szCs w:val="24"/>
        </w:rPr>
        <w:t xml:space="preserve"> </w:t>
      </w:r>
      <w:r w:rsidRPr="00115228">
        <w:rPr>
          <w:rFonts w:eastAsia="Times New Roman"/>
          <w:color w:val="201F1E"/>
          <w:szCs w:val="24"/>
        </w:rPr>
        <w:t xml:space="preserve">αλλά ούτε </w:t>
      </w:r>
      <w:r>
        <w:rPr>
          <w:rFonts w:eastAsia="Times New Roman"/>
          <w:color w:val="201F1E"/>
          <w:szCs w:val="24"/>
        </w:rPr>
        <w:t>ο</w:t>
      </w:r>
      <w:r w:rsidRPr="00115228">
        <w:rPr>
          <w:rFonts w:eastAsia="Times New Roman"/>
          <w:color w:val="201F1E"/>
          <w:szCs w:val="24"/>
        </w:rPr>
        <w:t xml:space="preserve"> α</w:t>
      </w:r>
      <w:r>
        <w:rPr>
          <w:rFonts w:eastAsia="Times New Roman"/>
          <w:color w:val="201F1E"/>
          <w:szCs w:val="24"/>
        </w:rPr>
        <w:t>ρμόδιος Υ</w:t>
      </w:r>
      <w:r w:rsidRPr="00115228">
        <w:rPr>
          <w:rFonts w:eastAsia="Times New Roman"/>
          <w:color w:val="201F1E"/>
          <w:szCs w:val="24"/>
        </w:rPr>
        <w:t xml:space="preserve">πουργός </w:t>
      </w:r>
      <w:r>
        <w:rPr>
          <w:rFonts w:eastAsia="Times New Roman"/>
          <w:color w:val="201F1E"/>
          <w:szCs w:val="24"/>
        </w:rPr>
        <w:t xml:space="preserve">να </w:t>
      </w:r>
      <w:r>
        <w:rPr>
          <w:rFonts w:eastAsia="Times New Roman"/>
          <w:color w:val="201F1E"/>
          <w:szCs w:val="24"/>
        </w:rPr>
        <w:t xml:space="preserve">του </w:t>
      </w:r>
      <w:r>
        <w:rPr>
          <w:rFonts w:eastAsia="Times New Roman"/>
          <w:color w:val="201F1E"/>
          <w:szCs w:val="24"/>
        </w:rPr>
        <w:t>δώσει μια εξήγηση γι’ αυτό το ανοσιούργημα, σε αντίθεση με προηγούμενους Πρωθυπουργούς, που όταν το γραφείο τους έπαιρνε επιστολές πολιτών τις έστελναν αμέσως στον αρμόδιο Υπουργό για κάθε θέμα, ζητώντα</w:t>
      </w:r>
      <w:r>
        <w:rPr>
          <w:rFonts w:eastAsia="Times New Roman"/>
          <w:color w:val="201F1E"/>
          <w:szCs w:val="24"/>
        </w:rPr>
        <w:t xml:space="preserve">ς μάλιστα να κοινοποιηθεί στο </w:t>
      </w:r>
      <w:r>
        <w:rPr>
          <w:rFonts w:eastAsia="Times New Roman"/>
          <w:color w:val="201F1E"/>
          <w:szCs w:val="24"/>
        </w:rPr>
        <w:t>π</w:t>
      </w:r>
      <w:r>
        <w:rPr>
          <w:rFonts w:eastAsia="Times New Roman"/>
          <w:color w:val="201F1E"/>
          <w:szCs w:val="24"/>
        </w:rPr>
        <w:t xml:space="preserve">ρωθυπουργικό </w:t>
      </w:r>
      <w:r>
        <w:rPr>
          <w:rFonts w:eastAsia="Times New Roman"/>
          <w:color w:val="201F1E"/>
          <w:szCs w:val="24"/>
        </w:rPr>
        <w:t>γ</w:t>
      </w:r>
      <w:r>
        <w:rPr>
          <w:rFonts w:eastAsia="Times New Roman"/>
          <w:color w:val="201F1E"/>
          <w:szCs w:val="24"/>
        </w:rPr>
        <w:t xml:space="preserve">ραφείο η απάντηση που θα δινόταν στον κάθε πολίτη. Έχω επ’ αυτού προσωπική εμπειρία. Ως Υπουργός επί πρωθυπουργίας Αντώνη Σαμαρά μου ζητήθηκε να απαντήσω σε πέντε επιστολές αιτήματα πολιτών. </w:t>
      </w:r>
    </w:p>
    <w:p w14:paraId="7632D1A5"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Εσείς, οι </w:t>
      </w:r>
      <w:r>
        <w:rPr>
          <w:rFonts w:eastAsia="Times New Roman"/>
          <w:color w:val="201F1E"/>
          <w:szCs w:val="24"/>
        </w:rPr>
        <w:t>α</w:t>
      </w:r>
      <w:r>
        <w:rPr>
          <w:rFonts w:eastAsia="Times New Roman"/>
          <w:color w:val="201F1E"/>
          <w:szCs w:val="24"/>
        </w:rPr>
        <w:t xml:space="preserve">ριστεροί, δεν απαντάτε όχι σε επιστολές αλλά ούτε και σε ερωτήσεις Βουλευτών. Για του λόγου το αληθές θα καταθέσω στα Πρακτικά και την επιστολή και τις ερωτήσεις προς τον Πρωθυπουργό για το έγκλημα που διαπράττεται σε βάρος της οικογένειας που προανέφερα, </w:t>
      </w:r>
      <w:r>
        <w:rPr>
          <w:rFonts w:eastAsia="Times New Roman"/>
          <w:color w:val="201F1E"/>
          <w:szCs w:val="24"/>
        </w:rPr>
        <w:t xml:space="preserve">καθώς και ερωτήσεις προς τους Υπουργούς για την κατάσταση που επικρατεί στα νοσοκομεία και δυστυχώς δεν απαντούν. </w:t>
      </w:r>
    </w:p>
    <w:p w14:paraId="7632D1A6"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Πού είναι λοιπόν, η ευαισθησία, ο πολιτισμός και η ανθρωπιά που πρέπει να χαρακτηρίζει μια σύγχρονη πολιτεία και ειδικότερα μια πολιτεία με π</w:t>
      </w:r>
      <w:r>
        <w:rPr>
          <w:rFonts w:eastAsia="Times New Roman"/>
          <w:color w:val="201F1E"/>
          <w:szCs w:val="24"/>
        </w:rPr>
        <w:t xml:space="preserve">ρώτη φορά αριστερή Κυβέρνηση; Πού είναι η ευαισθησία για τον συνάνθρωπο, για την υγεία για την περίθαλψη, όταν τα νοσοκομεία μας νοσούν βαρύτατα από τραγικές ελλείψεις σε ιατρικό και νοσηλευτικό προσωπικό, σε υποδομές, σε εξοπλισμό και σε εφόδια; </w:t>
      </w:r>
    </w:p>
    <w:p w14:paraId="7632D1A7"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Γιατί οι</w:t>
      </w:r>
      <w:r>
        <w:rPr>
          <w:rFonts w:eastAsia="Times New Roman"/>
          <w:color w:val="201F1E"/>
          <w:szCs w:val="24"/>
        </w:rPr>
        <w:t xml:space="preserve"> αρμόδιοι Υπουργοί, όταν με αλλεπάλληλες ερωτήσεις τους καλώ να δώσουν εξηγήσεις για την απαράδεκτη κατάσταση στα νοσοκομεία της Έδεσσας και των Γιαννιτσών, δεν απαντούν; Για τις κλειστές κλινικές, για τις </w:t>
      </w:r>
      <w:r>
        <w:rPr>
          <w:rFonts w:eastAsia="Times New Roman"/>
          <w:color w:val="201F1E"/>
          <w:szCs w:val="24"/>
        </w:rPr>
        <w:lastRenderedPageBreak/>
        <w:t>ελλείψεις των φαρμάκων, για τις εξαγγελίες για εξα</w:t>
      </w:r>
      <w:r>
        <w:rPr>
          <w:rFonts w:eastAsia="Times New Roman"/>
          <w:color w:val="201F1E"/>
          <w:szCs w:val="24"/>
        </w:rPr>
        <w:t>γορές μηχανημάτων ή προσλήψεις του αναγκαίου προσωπικού που ποτέ δεν πραγματοποιούνται.</w:t>
      </w:r>
    </w:p>
    <w:p w14:paraId="7632D1A8"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Οφείλω να πω ότι η λειτουργία των νοσοκομείων οφείλεται στις υπερπροσπάθειες του ιατρικού νοσηλευτικού προσωπικού, καθώς και στη βοήθεια της τοπικής κοινωνίας καθώς και</w:t>
      </w:r>
      <w:r>
        <w:rPr>
          <w:rFonts w:eastAsia="Times New Roman"/>
          <w:color w:val="201F1E"/>
          <w:szCs w:val="24"/>
        </w:rPr>
        <w:t xml:space="preserve"> σε δωρεές από ιδιώτες αλλά και από τοπικούς συλλόγους. </w:t>
      </w:r>
    </w:p>
    <w:p w14:paraId="7632D1A9"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Με την ευκαιρία αυτή πραγματικά θέλω να εκφράσω ένα μεγάλο εύγε στην οικογένεια της Ελισάβετ Παπαγιαννοπούλου γι’ αυτή τη μεγάλη δωρεά. Είθε αυτό το φωτεινό παράδειγμα να το ακολουθήσουν όλοι όσοι έχ</w:t>
      </w:r>
      <w:r>
        <w:rPr>
          <w:rFonts w:eastAsia="Times New Roman"/>
          <w:color w:val="201F1E"/>
          <w:szCs w:val="24"/>
        </w:rPr>
        <w:t xml:space="preserve">ουν τη δυνατότητα να συνεισφέρουν για να απαλύνουν τον πόνο των συνανθρώπων μας. </w:t>
      </w:r>
    </w:p>
    <w:p w14:paraId="7632D1AA"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Κυρίες και κύριοι συνάδελφοι, οφείλω να ομολογήσω ότι παρά τις ιδεολογικές μας διαφορές, ανέμενα από μια Κυβέρνηση που αυτοχαρακτηρίζεται αριστερή να έχει τις έννοιες της </w:t>
      </w:r>
      <w:r>
        <w:rPr>
          <w:rFonts w:eastAsia="Times New Roman"/>
          <w:color w:val="201F1E"/>
          <w:szCs w:val="24"/>
        </w:rPr>
        <w:t>δ</w:t>
      </w:r>
      <w:r>
        <w:rPr>
          <w:rFonts w:eastAsia="Times New Roman"/>
          <w:color w:val="201F1E"/>
          <w:szCs w:val="24"/>
        </w:rPr>
        <w:t>ημ</w:t>
      </w:r>
      <w:r>
        <w:rPr>
          <w:rFonts w:eastAsia="Times New Roman"/>
          <w:color w:val="201F1E"/>
          <w:szCs w:val="24"/>
        </w:rPr>
        <w:t xml:space="preserve">οκρατίας, του πολιτικού πολιτισμού, της κοινωνικής ευαισθησίας, της δικαιοσύνης και του ανθρωπισμού όχι μόνο ως κομματική παντιέρα και προεκλογικό </w:t>
      </w:r>
      <w:r>
        <w:rPr>
          <w:rFonts w:eastAsia="Times New Roman"/>
          <w:color w:val="201F1E"/>
          <w:szCs w:val="24"/>
        </w:rPr>
        <w:lastRenderedPageBreak/>
        <w:t>εργαλείο, αλλά ως απαραίτητο οδηγό στην άσκηση της πολιτικής της. Ότι με νέους ανθρώπους στην πολιτική ίσως η</w:t>
      </w:r>
      <w:r>
        <w:rPr>
          <w:rFonts w:eastAsia="Times New Roman"/>
          <w:color w:val="201F1E"/>
          <w:szCs w:val="24"/>
        </w:rPr>
        <w:t xml:space="preserve"> κοινωνία μας να έβλεπε κάτι καινούριο. Ομολογώ ότι διαψεύστηκα, όπως βέβαια διαψεύστηκε κι ένα μεγάλο κομμάτι του λαού. Λυπάμαι γιατί προσωπικά δεν περίμενα από νέους ανθρώπους να συμπεριφέρονται μ</w:t>
      </w:r>
      <w:r>
        <w:rPr>
          <w:rFonts w:eastAsia="Times New Roman"/>
          <w:color w:val="201F1E"/>
          <w:szCs w:val="24"/>
        </w:rPr>
        <w:t>ε</w:t>
      </w:r>
      <w:r>
        <w:rPr>
          <w:rFonts w:eastAsia="Times New Roman"/>
          <w:color w:val="201F1E"/>
          <w:szCs w:val="24"/>
        </w:rPr>
        <w:t xml:space="preserve"> αυτόν τον τρόπο, να αποδεικνύονται στην πράξη τόσο σκληρ</w:t>
      </w:r>
      <w:r>
        <w:rPr>
          <w:rFonts w:eastAsia="Times New Roman"/>
          <w:color w:val="201F1E"/>
          <w:szCs w:val="24"/>
        </w:rPr>
        <w:t>οί κι ανάλγητοι.</w:t>
      </w:r>
    </w:p>
    <w:p w14:paraId="7632D1AB"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Καταθέτω στα Πρακτικά την επιστολή, τις ερωτήσεις προς τον Πρωθυπουργό και τις ερωτήσεις για τα νοσοκομεία προς τους Υπουργούς. </w:t>
      </w:r>
    </w:p>
    <w:p w14:paraId="7632D1AC"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Ευχαριστώ, κύριε Πρόεδρε.</w:t>
      </w:r>
    </w:p>
    <w:p w14:paraId="7632D1AD" w14:textId="77777777" w:rsidR="00845256" w:rsidRDefault="00BE25C9">
      <w:pPr>
        <w:spacing w:line="600" w:lineRule="auto"/>
        <w:ind w:firstLine="720"/>
        <w:contextualSpacing/>
        <w:jc w:val="both"/>
        <w:rPr>
          <w:rFonts w:eastAsia="Times New Roman"/>
          <w:color w:val="201F1E"/>
          <w:szCs w:val="24"/>
        </w:rPr>
      </w:pPr>
      <w:r>
        <w:rPr>
          <w:rFonts w:eastAsia="Times New Roman"/>
          <w:szCs w:val="24"/>
        </w:rPr>
        <w:t xml:space="preserve">(Στο σημείο αυτό ο Βουλευτής κ. Γεώργιος </w:t>
      </w:r>
      <w:proofErr w:type="spellStart"/>
      <w:r>
        <w:rPr>
          <w:rFonts w:eastAsia="Times New Roman"/>
          <w:szCs w:val="24"/>
        </w:rPr>
        <w:t>Καρασμάνης</w:t>
      </w:r>
      <w:proofErr w:type="spellEnd"/>
      <w:r w:rsidRPr="00C453AA">
        <w:rPr>
          <w:rFonts w:eastAsia="Times New Roman"/>
          <w:szCs w:val="24"/>
        </w:rPr>
        <w:t xml:space="preserve"> καταθέτει για τα Πρα</w:t>
      </w:r>
      <w:r>
        <w:rPr>
          <w:rFonts w:eastAsia="Times New Roman"/>
          <w:szCs w:val="24"/>
        </w:rPr>
        <w:t>κτικά τα προ</w:t>
      </w:r>
      <w:r>
        <w:rPr>
          <w:rFonts w:eastAsia="Times New Roman"/>
          <w:szCs w:val="24"/>
        </w:rPr>
        <w:t>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7632D1AE" w14:textId="77777777" w:rsidR="00845256" w:rsidRDefault="00BE25C9">
      <w:pPr>
        <w:spacing w:line="600" w:lineRule="auto"/>
        <w:ind w:firstLine="720"/>
        <w:contextualSpacing/>
        <w:jc w:val="both"/>
        <w:rPr>
          <w:rFonts w:eastAsia="Times New Roman"/>
          <w:color w:val="201F1E"/>
          <w:szCs w:val="24"/>
        </w:rPr>
      </w:pPr>
      <w:r w:rsidRPr="006E5697">
        <w:rPr>
          <w:rFonts w:eastAsia="Times New Roman"/>
          <w:b/>
          <w:color w:val="201F1E"/>
          <w:szCs w:val="24"/>
        </w:rPr>
        <w:lastRenderedPageBreak/>
        <w:t>ΠΡΟΕΔΡΕΥΩΝ (Αναστάσιος Κουράκης):</w:t>
      </w:r>
      <w:r>
        <w:rPr>
          <w:rFonts w:eastAsia="Times New Roman"/>
          <w:b/>
          <w:color w:val="201F1E"/>
          <w:szCs w:val="24"/>
        </w:rPr>
        <w:t xml:space="preserve"> </w:t>
      </w:r>
      <w:r w:rsidRPr="006E5697">
        <w:rPr>
          <w:rFonts w:eastAsia="Times New Roman"/>
          <w:color w:val="201F1E"/>
          <w:szCs w:val="24"/>
        </w:rPr>
        <w:t xml:space="preserve">Κυρίες και κύριοι συνάδελφοι, έχω την τιμή να ανακοινώσω στο Σώμα ότι </w:t>
      </w:r>
      <w:r>
        <w:rPr>
          <w:rFonts w:eastAsia="Times New Roman"/>
          <w:color w:val="201F1E"/>
          <w:szCs w:val="24"/>
        </w:rPr>
        <w:t>τη συνεδρίασή μας παρ</w:t>
      </w:r>
      <w:r>
        <w:rPr>
          <w:rFonts w:eastAsia="Times New Roman"/>
          <w:color w:val="201F1E"/>
          <w:szCs w:val="24"/>
        </w:rPr>
        <w:t xml:space="preserve">ακολουθούν </w:t>
      </w:r>
      <w:r w:rsidRPr="006E5697">
        <w:rPr>
          <w:rFonts w:eastAsia="Times New Roman"/>
          <w:color w:val="201F1E"/>
          <w:szCs w:val="24"/>
        </w:rPr>
        <w:t>από τα άνω δυτικά θεω</w:t>
      </w:r>
      <w:r>
        <w:rPr>
          <w:rFonts w:eastAsia="Times New Roman"/>
          <w:color w:val="201F1E"/>
          <w:szCs w:val="24"/>
        </w:rPr>
        <w:t>ρεία</w:t>
      </w:r>
      <w:r>
        <w:rPr>
          <w:rFonts w:eastAsia="Times New Roman"/>
          <w:color w:val="201F1E"/>
          <w:szCs w:val="24"/>
        </w:rPr>
        <w:t xml:space="preserve">, </w:t>
      </w:r>
      <w:r w:rsidRPr="006E5697">
        <w:rPr>
          <w:rFonts w:eastAsia="Times New Roman"/>
          <w:color w:val="201F1E"/>
          <w:szCs w:val="24"/>
        </w:rPr>
        <w:t xml:space="preserve">αφού </w:t>
      </w:r>
      <w:r>
        <w:rPr>
          <w:rFonts w:eastAsia="Times New Roman"/>
          <w:color w:val="201F1E"/>
          <w:szCs w:val="24"/>
        </w:rPr>
        <w:t xml:space="preserve">προηγουμένως ξεναγήθηκαν </w:t>
      </w:r>
      <w:r w:rsidRPr="006E5697">
        <w:rPr>
          <w:rFonts w:eastAsia="Times New Roman"/>
          <w:color w:val="201F1E"/>
          <w:szCs w:val="24"/>
        </w:rPr>
        <w:t>στην έκθεση της αίθο</w:t>
      </w:r>
      <w:r>
        <w:rPr>
          <w:rFonts w:eastAsia="Times New Roman"/>
          <w:color w:val="201F1E"/>
          <w:szCs w:val="24"/>
        </w:rPr>
        <w:t>υσας «ΕΛΕΥΘΕΡΙΟΣ ΒΕΝΙΖΕΛΟΣ» και</w:t>
      </w:r>
      <w:r w:rsidRPr="006E5697">
        <w:rPr>
          <w:rFonts w:eastAsia="Times New Roman"/>
          <w:color w:val="201F1E"/>
          <w:szCs w:val="24"/>
        </w:rPr>
        <w:t xml:space="preserve"> ενημερώθηκαν για την ιστορία του κτηρίου και </w:t>
      </w:r>
      <w:r>
        <w:rPr>
          <w:rFonts w:eastAsia="Times New Roman"/>
          <w:color w:val="201F1E"/>
          <w:szCs w:val="24"/>
        </w:rPr>
        <w:t xml:space="preserve">τον τρόπο οργάνωσης και λειτουργίας της Βουλής, είκοσι επτά </w:t>
      </w:r>
      <w:r>
        <w:rPr>
          <w:rFonts w:eastAsia="Times New Roman"/>
          <w:color w:val="201F1E"/>
          <w:szCs w:val="24"/>
        </w:rPr>
        <w:t xml:space="preserve">μαθητές και </w:t>
      </w:r>
      <w:r>
        <w:rPr>
          <w:rFonts w:eastAsia="Times New Roman"/>
          <w:color w:val="201F1E"/>
          <w:szCs w:val="24"/>
        </w:rPr>
        <w:t xml:space="preserve">μαθήτριες και επτά </w:t>
      </w:r>
      <w:r>
        <w:rPr>
          <w:rFonts w:eastAsia="Times New Roman"/>
          <w:color w:val="201F1E"/>
          <w:szCs w:val="24"/>
        </w:rPr>
        <w:t xml:space="preserve">εκπαιδευτικοί </w:t>
      </w:r>
      <w:r>
        <w:rPr>
          <w:rFonts w:eastAsia="Times New Roman"/>
          <w:color w:val="201F1E"/>
          <w:szCs w:val="24"/>
        </w:rPr>
        <w:t xml:space="preserve">συνοδοί </w:t>
      </w:r>
      <w:r>
        <w:rPr>
          <w:rFonts w:eastAsia="Times New Roman"/>
          <w:color w:val="201F1E"/>
          <w:szCs w:val="24"/>
        </w:rPr>
        <w:t>τους</w:t>
      </w:r>
      <w:r>
        <w:rPr>
          <w:rFonts w:eastAsia="Times New Roman"/>
          <w:color w:val="201F1E"/>
          <w:szCs w:val="24"/>
        </w:rPr>
        <w:t xml:space="preserve"> από το Δημοτικό Σχολείο Καλαμπάκας και από το Δημοτικό Σχολείου Αγίου </w:t>
      </w:r>
      <w:proofErr w:type="spellStart"/>
      <w:r>
        <w:rPr>
          <w:rFonts w:eastAsia="Times New Roman"/>
          <w:color w:val="201F1E"/>
          <w:szCs w:val="24"/>
        </w:rPr>
        <w:t>Μάμαντος</w:t>
      </w:r>
      <w:proofErr w:type="spellEnd"/>
      <w:r>
        <w:rPr>
          <w:rFonts w:eastAsia="Times New Roman"/>
          <w:color w:val="201F1E"/>
          <w:szCs w:val="24"/>
        </w:rPr>
        <w:t xml:space="preserve"> Ρεθύμνου.</w:t>
      </w:r>
    </w:p>
    <w:p w14:paraId="7632D1AF"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Η Βουλή </w:t>
      </w:r>
      <w:r>
        <w:rPr>
          <w:rFonts w:eastAsia="Times New Roman"/>
          <w:color w:val="201F1E"/>
          <w:szCs w:val="24"/>
        </w:rPr>
        <w:t>τού</w:t>
      </w:r>
      <w:r>
        <w:rPr>
          <w:rFonts w:eastAsia="Times New Roman"/>
          <w:color w:val="201F1E"/>
          <w:szCs w:val="24"/>
        </w:rPr>
        <w:t>ς καλωσορίζει.</w:t>
      </w:r>
    </w:p>
    <w:p w14:paraId="7632D1B0" w14:textId="77777777" w:rsidR="00845256" w:rsidRDefault="00BE25C9">
      <w:pPr>
        <w:spacing w:line="600" w:lineRule="auto"/>
        <w:ind w:firstLine="720"/>
        <w:contextualSpacing/>
        <w:jc w:val="center"/>
        <w:rPr>
          <w:rFonts w:eastAsia="Times New Roman"/>
          <w:color w:val="201F1E"/>
          <w:szCs w:val="24"/>
        </w:rPr>
      </w:pPr>
      <w:r>
        <w:rPr>
          <w:rFonts w:eastAsia="Times New Roman"/>
          <w:color w:val="201F1E"/>
          <w:szCs w:val="24"/>
        </w:rPr>
        <w:t>(Χειροκροτήματα</w:t>
      </w:r>
      <w:r>
        <w:rPr>
          <w:rFonts w:eastAsia="Times New Roman"/>
          <w:color w:val="201F1E"/>
          <w:szCs w:val="24"/>
        </w:rPr>
        <w:t xml:space="preserve"> απ’ όλες τις πτέρυγες της Βουλής</w:t>
      </w:r>
      <w:r>
        <w:rPr>
          <w:rFonts w:eastAsia="Times New Roman"/>
          <w:color w:val="201F1E"/>
          <w:szCs w:val="24"/>
        </w:rPr>
        <w:t>)</w:t>
      </w:r>
    </w:p>
    <w:p w14:paraId="7632D1B1"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Τον λόγο έχει ο Κοινοβουλευτικός Εκπρόσωπος της Χρυσής Αυγής κ. </w:t>
      </w:r>
      <w:r>
        <w:rPr>
          <w:rFonts w:eastAsia="Times New Roman"/>
          <w:color w:val="201F1E"/>
          <w:szCs w:val="24"/>
        </w:rPr>
        <w:t xml:space="preserve">Ιωάννης Λαγός, για δώδεκα λεπτά. </w:t>
      </w:r>
    </w:p>
    <w:p w14:paraId="7632D1B2"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 xml:space="preserve">ΙΩΑΝΝΗΣ ΛΑΓΟΣ: </w:t>
      </w:r>
      <w:r>
        <w:rPr>
          <w:rFonts w:eastAsia="Times New Roman"/>
          <w:color w:val="201F1E"/>
          <w:szCs w:val="24"/>
        </w:rPr>
        <w:t>Π</w:t>
      </w:r>
      <w:r w:rsidRPr="00115228">
        <w:rPr>
          <w:rFonts w:eastAsia="Times New Roman"/>
          <w:color w:val="201F1E"/>
          <w:szCs w:val="24"/>
        </w:rPr>
        <w:t xml:space="preserve">ρο </w:t>
      </w:r>
      <w:r>
        <w:rPr>
          <w:rFonts w:eastAsia="Times New Roman"/>
          <w:color w:val="201F1E"/>
          <w:szCs w:val="24"/>
        </w:rPr>
        <w:t>ο</w:t>
      </w:r>
      <w:r w:rsidRPr="00115228">
        <w:rPr>
          <w:rFonts w:eastAsia="Times New Roman"/>
          <w:color w:val="201F1E"/>
          <w:szCs w:val="24"/>
        </w:rPr>
        <w:t xml:space="preserve">λίγων λεπτών γίναμε μάρτυρες για άλλη μία φορά της συμπαιγνίας που </w:t>
      </w:r>
      <w:r>
        <w:rPr>
          <w:rFonts w:eastAsia="Times New Roman"/>
          <w:color w:val="201F1E"/>
          <w:szCs w:val="24"/>
        </w:rPr>
        <w:t>υπάρχει</w:t>
      </w:r>
      <w:r w:rsidRPr="00115228">
        <w:rPr>
          <w:rFonts w:eastAsia="Times New Roman"/>
          <w:color w:val="201F1E"/>
          <w:szCs w:val="24"/>
        </w:rPr>
        <w:t xml:space="preserve"> μέσα στο </w:t>
      </w:r>
      <w:r>
        <w:rPr>
          <w:rFonts w:eastAsia="Times New Roman"/>
          <w:color w:val="201F1E"/>
          <w:szCs w:val="24"/>
        </w:rPr>
        <w:t>ε</w:t>
      </w:r>
      <w:r w:rsidRPr="00115228">
        <w:rPr>
          <w:rFonts w:eastAsia="Times New Roman"/>
          <w:color w:val="201F1E"/>
          <w:szCs w:val="24"/>
        </w:rPr>
        <w:t xml:space="preserve">λληνικό </w:t>
      </w:r>
      <w:r>
        <w:rPr>
          <w:rFonts w:eastAsia="Times New Roman"/>
          <w:color w:val="201F1E"/>
          <w:szCs w:val="24"/>
        </w:rPr>
        <w:t>Κοινοβούλιο...</w:t>
      </w:r>
    </w:p>
    <w:p w14:paraId="7632D1B3"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Υ</w:t>
      </w:r>
      <w:r w:rsidRPr="00115228">
        <w:rPr>
          <w:rFonts w:eastAsia="Times New Roman"/>
          <w:color w:val="201F1E"/>
          <w:szCs w:val="24"/>
        </w:rPr>
        <w:t>πήρξε ζήτημα για μία άρση ασυλίας</w:t>
      </w:r>
      <w:r>
        <w:rPr>
          <w:rFonts w:eastAsia="Times New Roman"/>
          <w:color w:val="201F1E"/>
          <w:szCs w:val="24"/>
        </w:rPr>
        <w:t xml:space="preserve">. Είναι οι άρσεις </w:t>
      </w:r>
      <w:r w:rsidRPr="00115228">
        <w:rPr>
          <w:rFonts w:eastAsia="Times New Roman"/>
          <w:color w:val="201F1E"/>
          <w:szCs w:val="24"/>
        </w:rPr>
        <w:t xml:space="preserve">ασυλίας </w:t>
      </w:r>
      <w:r>
        <w:rPr>
          <w:rFonts w:eastAsia="Times New Roman"/>
          <w:color w:val="201F1E"/>
          <w:szCs w:val="24"/>
        </w:rPr>
        <w:t>που δεν</w:t>
      </w:r>
      <w:r w:rsidRPr="00115228">
        <w:rPr>
          <w:rFonts w:eastAsia="Times New Roman"/>
          <w:color w:val="201F1E"/>
          <w:szCs w:val="24"/>
        </w:rPr>
        <w:t xml:space="preserve"> δέχεται κανείς </w:t>
      </w:r>
      <w:r>
        <w:rPr>
          <w:rFonts w:eastAsia="Times New Roman"/>
          <w:color w:val="201F1E"/>
          <w:szCs w:val="24"/>
        </w:rPr>
        <w:t>από εσάς. Ε</w:t>
      </w:r>
      <w:r w:rsidRPr="00115228">
        <w:rPr>
          <w:rFonts w:eastAsia="Times New Roman"/>
          <w:color w:val="201F1E"/>
          <w:szCs w:val="24"/>
        </w:rPr>
        <w:t xml:space="preserve">ίναι οι άρσεις ασυλίας που το συνταγματικό τόξο θέλει εδώ και πάρα πολλά χρόνια να καταργήσει για τους </w:t>
      </w:r>
      <w:r>
        <w:rPr>
          <w:rFonts w:eastAsia="Times New Roman"/>
          <w:color w:val="201F1E"/>
          <w:szCs w:val="24"/>
        </w:rPr>
        <w:t>Β</w:t>
      </w:r>
      <w:r w:rsidRPr="00115228">
        <w:rPr>
          <w:rFonts w:eastAsia="Times New Roman"/>
          <w:color w:val="201F1E"/>
          <w:szCs w:val="24"/>
        </w:rPr>
        <w:t xml:space="preserve">ουλευτές </w:t>
      </w:r>
      <w:r>
        <w:rPr>
          <w:rFonts w:eastAsia="Times New Roman"/>
          <w:color w:val="201F1E"/>
          <w:szCs w:val="24"/>
        </w:rPr>
        <w:t xml:space="preserve">και </w:t>
      </w:r>
      <w:r w:rsidRPr="00115228">
        <w:rPr>
          <w:rFonts w:eastAsia="Times New Roman"/>
          <w:color w:val="201F1E"/>
          <w:szCs w:val="24"/>
        </w:rPr>
        <w:t xml:space="preserve">για </w:t>
      </w:r>
      <w:r>
        <w:rPr>
          <w:rFonts w:eastAsia="Times New Roman"/>
          <w:color w:val="201F1E"/>
          <w:szCs w:val="24"/>
        </w:rPr>
        <w:t>τους</w:t>
      </w:r>
      <w:r w:rsidRPr="00115228">
        <w:rPr>
          <w:rFonts w:eastAsia="Times New Roman"/>
          <w:color w:val="201F1E"/>
          <w:szCs w:val="24"/>
        </w:rPr>
        <w:t xml:space="preserve"> </w:t>
      </w:r>
      <w:r>
        <w:rPr>
          <w:rFonts w:eastAsia="Times New Roman"/>
          <w:color w:val="201F1E"/>
          <w:szCs w:val="24"/>
        </w:rPr>
        <w:t>Υπουργούς, αλλά που</w:t>
      </w:r>
      <w:r w:rsidRPr="00115228">
        <w:rPr>
          <w:rFonts w:eastAsia="Times New Roman"/>
          <w:color w:val="201F1E"/>
          <w:szCs w:val="24"/>
        </w:rPr>
        <w:t xml:space="preserve"> </w:t>
      </w:r>
      <w:r>
        <w:rPr>
          <w:rFonts w:eastAsia="Times New Roman"/>
          <w:color w:val="201F1E"/>
          <w:szCs w:val="24"/>
        </w:rPr>
        <w:t xml:space="preserve">όταν </w:t>
      </w:r>
      <w:r w:rsidRPr="00115228">
        <w:rPr>
          <w:rFonts w:eastAsia="Times New Roman"/>
          <w:color w:val="201F1E"/>
          <w:szCs w:val="24"/>
        </w:rPr>
        <w:t>έρχεται η ώρ</w:t>
      </w:r>
      <w:r>
        <w:rPr>
          <w:rFonts w:eastAsia="Times New Roman"/>
          <w:color w:val="201F1E"/>
          <w:szCs w:val="24"/>
        </w:rPr>
        <w:t>α να ψηφιστούν,</w:t>
      </w:r>
      <w:r w:rsidRPr="00115228">
        <w:rPr>
          <w:rFonts w:eastAsia="Times New Roman"/>
          <w:color w:val="201F1E"/>
          <w:szCs w:val="24"/>
        </w:rPr>
        <w:t xml:space="preserve"> όλοι εσείς ψηφίζετε ε</w:t>
      </w:r>
      <w:r>
        <w:rPr>
          <w:rFonts w:eastAsia="Times New Roman"/>
          <w:color w:val="201F1E"/>
          <w:szCs w:val="24"/>
        </w:rPr>
        <w:t>ις βάρος της άρσης ασυλίας των Β</w:t>
      </w:r>
      <w:r w:rsidRPr="00115228">
        <w:rPr>
          <w:rFonts w:eastAsia="Times New Roman"/>
          <w:color w:val="201F1E"/>
          <w:szCs w:val="24"/>
        </w:rPr>
        <w:t>ουλευτών</w:t>
      </w:r>
      <w:r>
        <w:rPr>
          <w:rFonts w:eastAsia="Times New Roman"/>
          <w:color w:val="201F1E"/>
          <w:szCs w:val="24"/>
        </w:rPr>
        <w:t>.</w:t>
      </w:r>
      <w:r w:rsidRPr="00115228">
        <w:rPr>
          <w:rFonts w:eastAsia="Times New Roman"/>
          <w:color w:val="201F1E"/>
          <w:szCs w:val="24"/>
        </w:rPr>
        <w:t xml:space="preserve"> </w:t>
      </w:r>
      <w:r>
        <w:rPr>
          <w:rFonts w:eastAsia="Times New Roman"/>
          <w:color w:val="201F1E"/>
          <w:szCs w:val="24"/>
        </w:rPr>
        <w:t>Ας καταλάβουν,</w:t>
      </w:r>
      <w:r>
        <w:rPr>
          <w:rFonts w:eastAsia="Times New Roman"/>
          <w:color w:val="201F1E"/>
          <w:szCs w:val="24"/>
        </w:rPr>
        <w:t xml:space="preserve"> λ</w:t>
      </w:r>
      <w:r w:rsidRPr="00115228">
        <w:rPr>
          <w:rFonts w:eastAsia="Times New Roman"/>
          <w:color w:val="201F1E"/>
          <w:szCs w:val="24"/>
        </w:rPr>
        <w:t>οιπόν</w:t>
      </w:r>
      <w:r>
        <w:rPr>
          <w:rFonts w:eastAsia="Times New Roman"/>
          <w:color w:val="201F1E"/>
          <w:szCs w:val="24"/>
        </w:rPr>
        <w:t>,</w:t>
      </w:r>
      <w:r w:rsidRPr="00115228">
        <w:rPr>
          <w:rFonts w:eastAsia="Times New Roman"/>
          <w:color w:val="201F1E"/>
          <w:szCs w:val="24"/>
        </w:rPr>
        <w:t xml:space="preserve"> οι Έλληνες πολίτες </w:t>
      </w:r>
      <w:r>
        <w:rPr>
          <w:rFonts w:eastAsia="Times New Roman"/>
          <w:color w:val="201F1E"/>
          <w:szCs w:val="24"/>
        </w:rPr>
        <w:t>τι δούλεμα π</w:t>
      </w:r>
      <w:r w:rsidRPr="00115228">
        <w:rPr>
          <w:rFonts w:eastAsia="Times New Roman"/>
          <w:color w:val="201F1E"/>
          <w:szCs w:val="24"/>
        </w:rPr>
        <w:t xml:space="preserve">έφτει από όλους </w:t>
      </w:r>
      <w:r>
        <w:rPr>
          <w:rFonts w:eastAsia="Times New Roman"/>
          <w:color w:val="201F1E"/>
          <w:szCs w:val="24"/>
        </w:rPr>
        <w:t xml:space="preserve">εσάς, από όλους του συνεταίρους. </w:t>
      </w:r>
    </w:p>
    <w:p w14:paraId="7632D1B4"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Υπήρξε, λοιπόν, ανάμεσα στις άλλες ένα ζήτημα για άρση ασυλίας του Βουλευτή του ΣΥΡΙΖΑ Φίλη για τις </w:t>
      </w:r>
      <w:proofErr w:type="spellStart"/>
      <w:r>
        <w:rPr>
          <w:rFonts w:eastAsia="Times New Roman"/>
          <w:color w:val="201F1E"/>
          <w:szCs w:val="24"/>
        </w:rPr>
        <w:t>απαξιωτικές</w:t>
      </w:r>
      <w:proofErr w:type="spellEnd"/>
      <w:r>
        <w:rPr>
          <w:rFonts w:eastAsia="Times New Roman"/>
          <w:color w:val="201F1E"/>
          <w:szCs w:val="24"/>
        </w:rPr>
        <w:t xml:space="preserve"> και προκλητικές δηλώσεις που είχε κάνει για τον εθνομά</w:t>
      </w:r>
      <w:r>
        <w:rPr>
          <w:rFonts w:eastAsia="Times New Roman"/>
          <w:color w:val="201F1E"/>
          <w:szCs w:val="24"/>
        </w:rPr>
        <w:t xml:space="preserve">ρτυρα </w:t>
      </w:r>
      <w:proofErr w:type="spellStart"/>
      <w:r>
        <w:rPr>
          <w:rFonts w:eastAsia="Times New Roman"/>
          <w:color w:val="201F1E"/>
          <w:szCs w:val="24"/>
        </w:rPr>
        <w:t>Κωνσταντίντο</w:t>
      </w:r>
      <w:proofErr w:type="spellEnd"/>
      <w:r>
        <w:rPr>
          <w:rFonts w:eastAsia="Times New Roman"/>
          <w:color w:val="201F1E"/>
          <w:szCs w:val="24"/>
        </w:rPr>
        <w:t xml:space="preserve"> </w:t>
      </w:r>
      <w:proofErr w:type="spellStart"/>
      <w:r>
        <w:rPr>
          <w:rFonts w:eastAsia="Times New Roman"/>
          <w:color w:val="201F1E"/>
          <w:szCs w:val="24"/>
        </w:rPr>
        <w:t>Κατσίφα</w:t>
      </w:r>
      <w:proofErr w:type="spellEnd"/>
      <w:r>
        <w:rPr>
          <w:rFonts w:eastAsia="Times New Roman"/>
          <w:color w:val="201F1E"/>
          <w:szCs w:val="24"/>
        </w:rPr>
        <w:t xml:space="preserve">. Αφορούσε τη δολοφονία του νέου αυτού, τη δολοφονία του ήρωα αυτού του έθνους, έτσι όπως έχει εξελιχθεί η κατάσταση, ο οποίος σκοτώθηκε εν </w:t>
      </w:r>
      <w:proofErr w:type="spellStart"/>
      <w:r>
        <w:rPr>
          <w:rFonts w:eastAsia="Times New Roman"/>
          <w:color w:val="201F1E"/>
          <w:szCs w:val="24"/>
        </w:rPr>
        <w:t>ψυχρώ</w:t>
      </w:r>
      <w:proofErr w:type="spellEnd"/>
      <w:r>
        <w:rPr>
          <w:rFonts w:eastAsia="Times New Roman"/>
          <w:color w:val="201F1E"/>
          <w:szCs w:val="24"/>
        </w:rPr>
        <w:t xml:space="preserve"> από Αλβανούς δολοφόνους που εκπροσωπούσαν το κράτος των Αλβανών. </w:t>
      </w:r>
    </w:p>
    <w:p w14:paraId="7632D1B5"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Ενώ η σωρός δεν εί</w:t>
      </w:r>
      <w:r>
        <w:rPr>
          <w:rFonts w:eastAsia="Times New Roman"/>
          <w:color w:val="201F1E"/>
          <w:szCs w:val="24"/>
        </w:rPr>
        <w:t xml:space="preserve">χε δοθεί ακόμα στους οικείους του, ενώ τη σωρό του την </w:t>
      </w:r>
      <w:proofErr w:type="spellStart"/>
      <w:r>
        <w:rPr>
          <w:rFonts w:eastAsia="Times New Roman"/>
          <w:color w:val="201F1E"/>
          <w:szCs w:val="24"/>
        </w:rPr>
        <w:t>απέκρυβαν</w:t>
      </w:r>
      <w:proofErr w:type="spellEnd"/>
      <w:r>
        <w:rPr>
          <w:rFonts w:eastAsia="Times New Roman"/>
          <w:color w:val="201F1E"/>
          <w:szCs w:val="24"/>
        </w:rPr>
        <w:t xml:space="preserve"> γιατί ήθελαν προφανώς να αποκρύψουν κάποια στοιχεία επιβαρυντικά που υπήρξαν για την εν </w:t>
      </w:r>
      <w:proofErr w:type="spellStart"/>
      <w:r>
        <w:rPr>
          <w:rFonts w:eastAsia="Times New Roman"/>
          <w:color w:val="201F1E"/>
          <w:szCs w:val="24"/>
        </w:rPr>
        <w:t>ψυχρώ</w:t>
      </w:r>
      <w:proofErr w:type="spellEnd"/>
      <w:r>
        <w:rPr>
          <w:rFonts w:eastAsia="Times New Roman"/>
          <w:color w:val="201F1E"/>
          <w:szCs w:val="24"/>
        </w:rPr>
        <w:t xml:space="preserve"> δολοφονία του Κωνσταντίνου </w:t>
      </w:r>
      <w:proofErr w:type="spellStart"/>
      <w:r>
        <w:rPr>
          <w:rFonts w:eastAsia="Times New Roman"/>
          <w:color w:val="201F1E"/>
          <w:szCs w:val="24"/>
        </w:rPr>
        <w:t>Κατσίφα</w:t>
      </w:r>
      <w:proofErr w:type="spellEnd"/>
      <w:r>
        <w:rPr>
          <w:rFonts w:eastAsia="Times New Roman"/>
          <w:color w:val="201F1E"/>
          <w:szCs w:val="24"/>
        </w:rPr>
        <w:t>, οι δηλώσεις του Βουλευτή του ΣΥΡΙΖΑ, Φίλη, περιείχαν εξευτελι</w:t>
      </w:r>
      <w:r>
        <w:rPr>
          <w:rFonts w:eastAsia="Times New Roman"/>
          <w:color w:val="201F1E"/>
          <w:szCs w:val="24"/>
        </w:rPr>
        <w:t xml:space="preserve">στικά πράγματα και ήταν προσβολή του νεκρού και της τιμής του. </w:t>
      </w:r>
    </w:p>
    <w:p w14:paraId="7632D1B6"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Αυτή τη μήνυση την κατέθεσαν οι γονείς του νεκρού. Όχι όποιος κι όποιος. Οι γονείς του νεκρού κατέθεσαν αυτή τη μήνυση. Ήρθε μετά η εισαγγελία του Αρείου Πάγου να ζητήσει το θέμα αυτό, να αρθεί η ασυλία του Βουλευτή Φίλη και να εξεταστεί από την ελληνική δ</w:t>
      </w:r>
      <w:r>
        <w:rPr>
          <w:rFonts w:eastAsia="Times New Roman"/>
          <w:color w:val="201F1E"/>
          <w:szCs w:val="24"/>
        </w:rPr>
        <w:t>ικαιοσύνη. Τι πιο ξεκάθαρο και τι πιο τίμιο από τον Βουλευτή αυτόν, αν δεν είχε κάτι κακό και δεν είχε να κάνει με την προσβολή της τιμής του νεκρού, να πάει στο δικαστήριο και να υπερασπιστεί αυτά που έλεγε. Όμως για άλλη μια φορά και ο Βουλευτής του ΣΥΡΙ</w:t>
      </w:r>
      <w:r>
        <w:rPr>
          <w:rFonts w:eastAsia="Times New Roman"/>
          <w:color w:val="201F1E"/>
          <w:szCs w:val="24"/>
        </w:rPr>
        <w:t xml:space="preserve">ΖΑ, πρώην Υπουργός και οι Βουλευτές της Νέας Δημοκρατίας κάλυψαν φορά αυτό το αίσχος. </w:t>
      </w:r>
    </w:p>
    <w:p w14:paraId="7632D1B7"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Εδώ θα στηλιτέψουμε για άλλη μια φορά το αισχρό θέατρο το οποίο παίζεται πίσω από τις πλάτες των Ελλήνων πολιτών. Η Νέα Δημοκρατία δήθεν πολεμάει την Κυβέρνηση του ΣΥΡΙΖ</w:t>
      </w:r>
      <w:r>
        <w:rPr>
          <w:rFonts w:eastAsia="Times New Roman"/>
          <w:color w:val="201F1E"/>
          <w:szCs w:val="24"/>
        </w:rPr>
        <w:t>Α. Βλέπουμε ότι είναι σε όλα μαζί. Βλέπουμε ότι την προδοτική συμφωνία των Πρεσπών επί της ουσίας μαζί την ψήφισαν. Η Νέα Δημοκρατία παρακαλούσε να την περάσει ο ΣΥΡΙΖΑ, έτσι ώστε να μην την χρεωθούν οι ίδιοι. Είδαμε ότι στις προτάσεις που είχε κάνει η Χρυ</w:t>
      </w:r>
      <w:r>
        <w:rPr>
          <w:rFonts w:eastAsia="Times New Roman"/>
          <w:color w:val="201F1E"/>
          <w:szCs w:val="24"/>
        </w:rPr>
        <w:t xml:space="preserve">σή Αυγή προκειμένου να παραιτηθούν οι Βουλευτές της Νέας Δημοκρατίας και του ΠΑΣΟΚ είχαν όλοι αρνηθεί. Εμείς θα ήμασταν οι πρώτοι που θα το κάναμε. </w:t>
      </w:r>
    </w:p>
    <w:p w14:paraId="7632D1B8"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Σήμερα, λοιπόν, φτάνουμε σε αυτό το σημείο -στα μουλωχτά φυσικά, δεν θα ακουστεί πουθενά- να έρχεται η Νέα </w:t>
      </w:r>
      <w:r>
        <w:rPr>
          <w:rFonts w:eastAsia="Times New Roman"/>
          <w:color w:val="201F1E"/>
          <w:szCs w:val="24"/>
        </w:rPr>
        <w:t xml:space="preserve">Δημοκρατία να καλύπτει τον Φίλη για την περιύβριση του νεκρού Κωνσταντίνου </w:t>
      </w:r>
      <w:proofErr w:type="spellStart"/>
      <w:r>
        <w:rPr>
          <w:rFonts w:eastAsia="Times New Roman"/>
          <w:color w:val="201F1E"/>
          <w:szCs w:val="24"/>
        </w:rPr>
        <w:t>Κατσίφα</w:t>
      </w:r>
      <w:proofErr w:type="spellEnd"/>
      <w:r>
        <w:rPr>
          <w:rFonts w:eastAsia="Times New Roman"/>
          <w:color w:val="201F1E"/>
          <w:szCs w:val="24"/>
        </w:rPr>
        <w:t>. Αρκετά. Ως εδώ και μη παρέκει. Ας ξυπνήσουν οι Έλληνες πολίτες. Δεν υπάρχει τίποτα άλλο. Υπάρχει ένα διεφθαρμένο, σάπιο πολιτικό σύστημα που μας ποδηγετεί εδώ και σαράντα π</w:t>
      </w:r>
      <w:r>
        <w:rPr>
          <w:rFonts w:eastAsia="Times New Roman"/>
          <w:color w:val="201F1E"/>
          <w:szCs w:val="24"/>
        </w:rPr>
        <w:t xml:space="preserve">έντε χρόνια. </w:t>
      </w:r>
    </w:p>
    <w:p w14:paraId="7632D1B9"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Απέναντι σ’ αυτό το σάπιο πολιτικό σύστημα υπάρχει ο φόβος όλων σας. Μόνο η Χρυσή Αυγή υπάρχει. Δεν υπάρχει τίποτα άλλο. Βλέπετε ότι όλοι όταν είναι να κάνετε μεταξύ σας τα βρίσκετε. Μόνο με έναν δεν τα βρίσκετε. Με τη Χρυσή Αυγή. Και δεν πρό</w:t>
      </w:r>
      <w:r>
        <w:rPr>
          <w:rFonts w:eastAsia="Times New Roman"/>
          <w:color w:val="201F1E"/>
          <w:szCs w:val="24"/>
        </w:rPr>
        <w:t xml:space="preserve">κειται ποτέ να τα βρείτε. Δεν πρόκειται ποτέ εμείς να γίνουμε σαν ΄όλους και όλες εσάς. Εμείς λέμε ευθέως και ευθαρσώς τις απόψεις μας τις οποίες υπερασπιζόμαστε. Δεν λέμε άλλα για να ψηφίσουμε άλλα. Λέμε αυτά για να ψηφίσουμε αυτά. Έχουμε υποστεί διώξεις </w:t>
      </w:r>
      <w:r>
        <w:rPr>
          <w:rFonts w:eastAsia="Times New Roman"/>
          <w:color w:val="201F1E"/>
          <w:szCs w:val="24"/>
        </w:rPr>
        <w:t>και θα υποστούμε ξανά. Δεχόμαστε συνεχώς πιέσεις και διώξεις γι’ αυτά που πιστεύουμε.</w:t>
      </w:r>
    </w:p>
    <w:p w14:paraId="7632D1BA"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Σε μια προεκλογική περίοδο στην τεράστια της </w:t>
      </w:r>
      <w:r>
        <w:rPr>
          <w:rFonts w:eastAsia="Times New Roman"/>
          <w:color w:val="201F1E"/>
          <w:szCs w:val="24"/>
        </w:rPr>
        <w:t>δ</w:t>
      </w:r>
      <w:r>
        <w:rPr>
          <w:rFonts w:eastAsia="Times New Roman"/>
          <w:color w:val="201F1E"/>
          <w:szCs w:val="24"/>
        </w:rPr>
        <w:t>ημοκρατίας της Ελλάδας αποκλείεται η τρίτη πολιτική δύναμη. Θέλετε δεν θέλετε είμαστε η τρίτη πολιτική δύναμη. Κ</w:t>
      </w:r>
      <w:r>
        <w:rPr>
          <w:rFonts w:eastAsia="Times New Roman"/>
          <w:color w:val="201F1E"/>
          <w:szCs w:val="24"/>
        </w:rPr>
        <w:t>α</w:t>
      </w:r>
      <w:r>
        <w:rPr>
          <w:rFonts w:eastAsia="Times New Roman"/>
          <w:color w:val="201F1E"/>
          <w:szCs w:val="24"/>
        </w:rPr>
        <w:t>ι εσείς ετσ</w:t>
      </w:r>
      <w:r>
        <w:rPr>
          <w:rFonts w:eastAsia="Times New Roman"/>
          <w:color w:val="201F1E"/>
          <w:szCs w:val="24"/>
        </w:rPr>
        <w:t xml:space="preserve">ιθελικά μας αποκλείετε. Δεν μας επιτρέπουν ούτε να συμμετάσχουμε στα τηλεοπτικά πάνελ. Δεν μας επιτρέπεται ούτε να κάνουμε συγκεντρώσεις. Έχουμε δεκαπέντε </w:t>
      </w:r>
      <w:proofErr w:type="spellStart"/>
      <w:r>
        <w:rPr>
          <w:rFonts w:eastAsia="Times New Roman"/>
          <w:color w:val="201F1E"/>
          <w:szCs w:val="24"/>
        </w:rPr>
        <w:t>αντισυγκεντρώσεις</w:t>
      </w:r>
      <w:proofErr w:type="spellEnd"/>
      <w:r>
        <w:rPr>
          <w:rFonts w:eastAsia="Times New Roman"/>
          <w:color w:val="201F1E"/>
          <w:szCs w:val="24"/>
        </w:rPr>
        <w:t xml:space="preserve"> όπου πηγαίνουμε. Αλλά εκεί δεν μιλάει κανείς. Κι όχι μόνο δεν μιλάει, αλλά υπερθεμα</w:t>
      </w:r>
      <w:r>
        <w:rPr>
          <w:rFonts w:eastAsia="Times New Roman"/>
          <w:color w:val="201F1E"/>
          <w:szCs w:val="24"/>
        </w:rPr>
        <w:t xml:space="preserve">τίζει και σιγοντάρει κιόλας επί της ουσίας τις συγκεντρώσεις αυτές. Έτσι, λοιπόν, η Χρυσή Αυγή πολεμάει όλο αυτό το </w:t>
      </w:r>
      <w:r>
        <w:rPr>
          <w:rFonts w:eastAsia="Times New Roman"/>
          <w:color w:val="201F1E"/>
          <w:szCs w:val="24"/>
        </w:rPr>
        <w:lastRenderedPageBreak/>
        <w:t xml:space="preserve">σύστημα μόνη της, χωρίς λεφτά, χωρίς επιχειρηματίες χωρίς συμφέροντα όταν οι απλοί, λαϊκοί αγωνιστές της Αριστεράς και του ΣΥΡΙΖΑ είναι στα </w:t>
      </w:r>
      <w:r>
        <w:rPr>
          <w:rFonts w:eastAsia="Times New Roman"/>
          <w:color w:val="201F1E"/>
          <w:szCs w:val="24"/>
        </w:rPr>
        <w:t xml:space="preserve">κότερα με τον Πρωθυπουργό τους. </w:t>
      </w:r>
    </w:p>
    <w:p w14:paraId="7632D1B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Μάλιστα,</w:t>
      </w:r>
      <w:r w:rsidRPr="00DA1CD7">
        <w:rPr>
          <w:rFonts w:eastAsia="Times New Roman" w:cs="Times New Roman"/>
          <w:szCs w:val="24"/>
        </w:rPr>
        <w:t xml:space="preserve"> στον Πειραιά έχει </w:t>
      </w:r>
      <w:r>
        <w:rPr>
          <w:rFonts w:eastAsia="Times New Roman" w:cs="Times New Roman"/>
          <w:szCs w:val="24"/>
        </w:rPr>
        <w:t>πολλή</w:t>
      </w:r>
      <w:r w:rsidRPr="00DA1CD7">
        <w:rPr>
          <w:rFonts w:eastAsia="Times New Roman" w:cs="Times New Roman"/>
          <w:szCs w:val="24"/>
        </w:rPr>
        <w:t xml:space="preserve"> πλάκα αυτό που γίνεται</w:t>
      </w:r>
      <w:r>
        <w:rPr>
          <w:rFonts w:eastAsia="Times New Roman" w:cs="Times New Roman"/>
          <w:szCs w:val="24"/>
        </w:rPr>
        <w:t>. Θ</w:t>
      </w:r>
      <w:r w:rsidRPr="00DA1CD7">
        <w:rPr>
          <w:rFonts w:eastAsia="Times New Roman" w:cs="Times New Roman"/>
          <w:szCs w:val="24"/>
        </w:rPr>
        <w:t>α αναφερθώ στην περιοχή αυτή</w:t>
      </w:r>
      <w:r>
        <w:rPr>
          <w:rFonts w:eastAsia="Times New Roman" w:cs="Times New Roman"/>
          <w:szCs w:val="24"/>
        </w:rPr>
        <w:t>, γιατί έγινε ένα</w:t>
      </w:r>
      <w:r w:rsidRPr="00DA1CD7">
        <w:rPr>
          <w:rFonts w:eastAsia="Times New Roman" w:cs="Times New Roman"/>
          <w:szCs w:val="24"/>
        </w:rPr>
        <w:t xml:space="preserve"> περιστατικό το τελευταίο διάστημα</w:t>
      </w:r>
      <w:r>
        <w:rPr>
          <w:rFonts w:eastAsia="Times New Roman" w:cs="Times New Roman"/>
          <w:szCs w:val="24"/>
        </w:rPr>
        <w:t>. Ε</w:t>
      </w:r>
      <w:r w:rsidRPr="00DA1CD7">
        <w:rPr>
          <w:rFonts w:eastAsia="Times New Roman" w:cs="Times New Roman"/>
          <w:szCs w:val="24"/>
        </w:rPr>
        <w:t>ίμαστε εμείς από τις περιοχές του Πειραιά</w:t>
      </w:r>
      <w:r>
        <w:rPr>
          <w:rFonts w:eastAsia="Times New Roman" w:cs="Times New Roman"/>
          <w:szCs w:val="24"/>
        </w:rPr>
        <w:t>,</w:t>
      </w:r>
      <w:r w:rsidRPr="00DA1CD7">
        <w:rPr>
          <w:rFonts w:eastAsia="Times New Roman" w:cs="Times New Roman"/>
          <w:szCs w:val="24"/>
        </w:rPr>
        <w:t xml:space="preserve"> που είμαστε με το κατεστημένο και το σύστημα και δεν υπερασπιζόμαστε τους Έλληνες πολίτες</w:t>
      </w:r>
      <w:r>
        <w:rPr>
          <w:rFonts w:eastAsia="Times New Roman" w:cs="Times New Roman"/>
          <w:szCs w:val="24"/>
        </w:rPr>
        <w:t>,</w:t>
      </w:r>
      <w:r w:rsidRPr="00DA1CD7">
        <w:rPr>
          <w:rFonts w:eastAsia="Times New Roman" w:cs="Times New Roman"/>
          <w:szCs w:val="24"/>
        </w:rPr>
        <w:t xml:space="preserve"> αλλά τους υπερασπίζεται ο ΣΥΡΙΖΑ</w:t>
      </w:r>
      <w:r>
        <w:rPr>
          <w:rFonts w:eastAsia="Times New Roman" w:cs="Times New Roman"/>
          <w:szCs w:val="24"/>
        </w:rPr>
        <w:t>,</w:t>
      </w:r>
      <w:r w:rsidRPr="00DA1CD7">
        <w:rPr>
          <w:rFonts w:eastAsia="Times New Roman" w:cs="Times New Roman"/>
          <w:szCs w:val="24"/>
        </w:rPr>
        <w:t xml:space="preserve"> με τον Πέτρο Κόκκαλη</w:t>
      </w:r>
      <w:r>
        <w:rPr>
          <w:rFonts w:eastAsia="Times New Roman" w:cs="Times New Roman"/>
          <w:szCs w:val="24"/>
        </w:rPr>
        <w:t>.</w:t>
      </w:r>
      <w:r w:rsidRPr="00DA1CD7">
        <w:rPr>
          <w:rFonts w:eastAsia="Times New Roman" w:cs="Times New Roman"/>
          <w:szCs w:val="24"/>
        </w:rPr>
        <w:t xml:space="preserve"> Εντάξει λοιπόν</w:t>
      </w:r>
      <w:r>
        <w:rPr>
          <w:rFonts w:eastAsia="Times New Roman" w:cs="Times New Roman"/>
          <w:szCs w:val="24"/>
        </w:rPr>
        <w:t>,</w:t>
      </w:r>
      <w:r w:rsidRPr="00DA1CD7">
        <w:rPr>
          <w:rFonts w:eastAsia="Times New Roman" w:cs="Times New Roman"/>
          <w:szCs w:val="24"/>
        </w:rPr>
        <w:t xml:space="preserve"> με Πέτρο Κόκκαλη εσείς </w:t>
      </w:r>
      <w:r>
        <w:rPr>
          <w:rFonts w:eastAsia="Times New Roman" w:cs="Times New Roman"/>
          <w:szCs w:val="24"/>
        </w:rPr>
        <w:t xml:space="preserve">υπερασπιστείτε τους απλούς </w:t>
      </w:r>
      <w:r w:rsidRPr="00DA1CD7">
        <w:rPr>
          <w:rFonts w:eastAsia="Times New Roman" w:cs="Times New Roman"/>
          <w:szCs w:val="24"/>
        </w:rPr>
        <w:t xml:space="preserve">Έλληνες πολίτες και εμείς που μένουμε στο </w:t>
      </w:r>
      <w:r w:rsidRPr="00DA1CD7">
        <w:rPr>
          <w:rFonts w:eastAsia="Times New Roman" w:cs="Times New Roman"/>
          <w:szCs w:val="24"/>
        </w:rPr>
        <w:t>Πέραμα</w:t>
      </w:r>
      <w:r>
        <w:rPr>
          <w:rFonts w:eastAsia="Times New Roman" w:cs="Times New Roman"/>
          <w:szCs w:val="24"/>
        </w:rPr>
        <w:t>, στο</w:t>
      </w:r>
      <w:r w:rsidRPr="00DA1CD7">
        <w:rPr>
          <w:rFonts w:eastAsia="Times New Roman" w:cs="Times New Roman"/>
          <w:szCs w:val="24"/>
        </w:rPr>
        <w:t xml:space="preserve"> Κερατσίνι</w:t>
      </w:r>
      <w:r>
        <w:rPr>
          <w:rFonts w:eastAsia="Times New Roman" w:cs="Times New Roman"/>
          <w:szCs w:val="24"/>
        </w:rPr>
        <w:t xml:space="preserve">, στη Νίκαια </w:t>
      </w:r>
      <w:r w:rsidRPr="00DA1CD7">
        <w:rPr>
          <w:rFonts w:eastAsia="Times New Roman" w:cs="Times New Roman"/>
          <w:szCs w:val="24"/>
        </w:rPr>
        <w:t>και στη Δραπετσώνα είμ</w:t>
      </w:r>
      <w:r>
        <w:rPr>
          <w:rFonts w:eastAsia="Times New Roman" w:cs="Times New Roman"/>
          <w:szCs w:val="24"/>
        </w:rPr>
        <w:t>αστε με τα συμφέροντα και του</w:t>
      </w:r>
      <w:r w:rsidRPr="00DA1CD7">
        <w:rPr>
          <w:rFonts w:eastAsia="Times New Roman" w:cs="Times New Roman"/>
          <w:szCs w:val="24"/>
        </w:rPr>
        <w:t>ς επιχειρηματίες</w:t>
      </w:r>
      <w:r>
        <w:rPr>
          <w:rFonts w:eastAsia="Times New Roman" w:cs="Times New Roman"/>
          <w:szCs w:val="24"/>
        </w:rPr>
        <w:t>. Μα, τι γέλιο, αλήθεια, πέφτει με σας! Πού</w:t>
      </w:r>
      <w:r w:rsidRPr="00DA1CD7">
        <w:rPr>
          <w:rFonts w:eastAsia="Times New Roman" w:cs="Times New Roman"/>
          <w:szCs w:val="24"/>
        </w:rPr>
        <w:t xml:space="preserve"> να τα λέτε αυτά και πού να κρύβεστε</w:t>
      </w:r>
      <w:r>
        <w:rPr>
          <w:rFonts w:eastAsia="Times New Roman" w:cs="Times New Roman"/>
          <w:szCs w:val="24"/>
        </w:rPr>
        <w:t>! Και γι’</w:t>
      </w:r>
      <w:r w:rsidRPr="00DA1CD7">
        <w:rPr>
          <w:rFonts w:eastAsia="Times New Roman" w:cs="Times New Roman"/>
          <w:szCs w:val="24"/>
        </w:rPr>
        <w:t xml:space="preserve"> αυτό θα πάρετε την απάντηση που σας αρμόζει σε λίγες μέρες φυσικά</w:t>
      </w:r>
      <w:r>
        <w:rPr>
          <w:rFonts w:eastAsia="Times New Roman" w:cs="Times New Roman"/>
          <w:szCs w:val="24"/>
        </w:rPr>
        <w:t>.</w:t>
      </w:r>
    </w:p>
    <w:p w14:paraId="7632D1B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Δ</w:t>
      </w:r>
      <w:r w:rsidRPr="00DA1CD7">
        <w:rPr>
          <w:rFonts w:eastAsia="Times New Roman" w:cs="Times New Roman"/>
          <w:szCs w:val="24"/>
        </w:rPr>
        <w:t>ημοκρατία λοιπόν στην Ελλάδα</w:t>
      </w:r>
      <w:r>
        <w:rPr>
          <w:rFonts w:eastAsia="Times New Roman" w:cs="Times New Roman"/>
          <w:szCs w:val="24"/>
        </w:rPr>
        <w:t>,</w:t>
      </w:r>
      <w:r w:rsidRPr="00DA1CD7">
        <w:rPr>
          <w:rFonts w:eastAsia="Times New Roman" w:cs="Times New Roman"/>
          <w:szCs w:val="24"/>
        </w:rPr>
        <w:t xml:space="preserve"> τεράστια δημοκρατία</w:t>
      </w:r>
      <w:r>
        <w:rPr>
          <w:rFonts w:eastAsia="Times New Roman" w:cs="Times New Roman"/>
          <w:szCs w:val="24"/>
        </w:rPr>
        <w:t>. Μόνο που δεν έχουν</w:t>
      </w:r>
      <w:r w:rsidRPr="00DA1CD7">
        <w:rPr>
          <w:rFonts w:eastAsia="Times New Roman" w:cs="Times New Roman"/>
          <w:szCs w:val="24"/>
        </w:rPr>
        <w:t xml:space="preserve"> δικαίωμα να μιλήσουν όσοι δεν πιστεύουν σε </w:t>
      </w:r>
      <w:r>
        <w:rPr>
          <w:rFonts w:eastAsia="Times New Roman" w:cs="Times New Roman"/>
          <w:szCs w:val="24"/>
        </w:rPr>
        <w:t xml:space="preserve">σας. Αυτοί </w:t>
      </w:r>
      <w:r w:rsidRPr="00DA1CD7">
        <w:rPr>
          <w:rFonts w:eastAsia="Times New Roman" w:cs="Times New Roman"/>
          <w:szCs w:val="24"/>
        </w:rPr>
        <w:t>δεν έχουν</w:t>
      </w:r>
      <w:r>
        <w:rPr>
          <w:rFonts w:eastAsia="Times New Roman" w:cs="Times New Roman"/>
          <w:szCs w:val="24"/>
        </w:rPr>
        <w:t xml:space="preserve"> δικαίωμα. Αυτή είναι η δημοκρατία. Είδαμε τον Κοτζιά,</w:t>
      </w:r>
      <w:r w:rsidRPr="00DA1CD7">
        <w:rPr>
          <w:rFonts w:eastAsia="Times New Roman" w:cs="Times New Roman"/>
          <w:szCs w:val="24"/>
        </w:rPr>
        <w:t xml:space="preserve"> </w:t>
      </w:r>
      <w:r>
        <w:rPr>
          <w:rFonts w:eastAsia="Times New Roman" w:cs="Times New Roman"/>
          <w:szCs w:val="24"/>
        </w:rPr>
        <w:t>τον</w:t>
      </w:r>
      <w:r w:rsidRPr="00DA1CD7">
        <w:rPr>
          <w:rFonts w:eastAsia="Times New Roman" w:cs="Times New Roman"/>
          <w:szCs w:val="24"/>
        </w:rPr>
        <w:t xml:space="preserve"> θρασύτατο </w:t>
      </w:r>
      <w:r>
        <w:rPr>
          <w:rFonts w:eastAsia="Times New Roman" w:cs="Times New Roman"/>
          <w:szCs w:val="24"/>
        </w:rPr>
        <w:t>Κοτζιά,</w:t>
      </w:r>
      <w:r w:rsidRPr="00DA1CD7">
        <w:rPr>
          <w:rFonts w:eastAsia="Times New Roman" w:cs="Times New Roman"/>
          <w:szCs w:val="24"/>
        </w:rPr>
        <w:t xml:space="preserve"> </w:t>
      </w:r>
      <w:r w:rsidRPr="00DA1CD7">
        <w:rPr>
          <w:rFonts w:eastAsia="Times New Roman" w:cs="Times New Roman"/>
          <w:szCs w:val="24"/>
        </w:rPr>
        <w:lastRenderedPageBreak/>
        <w:t>για τον οποίο πάλι έ</w:t>
      </w:r>
      <w:r>
        <w:rPr>
          <w:rFonts w:eastAsia="Times New Roman" w:cs="Times New Roman"/>
          <w:szCs w:val="24"/>
        </w:rPr>
        <w:t xml:space="preserve">χουμε πει ότι αν κάποια </w:t>
      </w:r>
      <w:r>
        <w:rPr>
          <w:rFonts w:eastAsia="Times New Roman" w:cs="Times New Roman"/>
          <w:szCs w:val="24"/>
        </w:rPr>
        <w:t>στιγμή τ</w:t>
      </w:r>
      <w:r w:rsidRPr="00DA1CD7">
        <w:rPr>
          <w:rFonts w:eastAsia="Times New Roman" w:cs="Times New Roman"/>
          <w:szCs w:val="24"/>
        </w:rPr>
        <w:t xml:space="preserve">α φέρει ο Θεός και </w:t>
      </w:r>
      <w:r>
        <w:rPr>
          <w:rFonts w:eastAsia="Times New Roman" w:cs="Times New Roman"/>
          <w:szCs w:val="24"/>
        </w:rPr>
        <w:t>έρθει</w:t>
      </w:r>
      <w:r w:rsidRPr="00DA1CD7">
        <w:rPr>
          <w:rFonts w:eastAsia="Times New Roman" w:cs="Times New Roman"/>
          <w:szCs w:val="24"/>
        </w:rPr>
        <w:t xml:space="preserve"> μία </w:t>
      </w:r>
      <w:r>
        <w:rPr>
          <w:rFonts w:eastAsia="Times New Roman" w:cs="Times New Roman"/>
          <w:szCs w:val="24"/>
        </w:rPr>
        <w:t>ε</w:t>
      </w:r>
      <w:r w:rsidRPr="00DA1CD7">
        <w:rPr>
          <w:rFonts w:eastAsia="Times New Roman" w:cs="Times New Roman"/>
          <w:szCs w:val="24"/>
        </w:rPr>
        <w:t xml:space="preserve">θνική κυβέρνηση </w:t>
      </w:r>
      <w:r>
        <w:rPr>
          <w:rFonts w:eastAsia="Times New Roman" w:cs="Times New Roman"/>
          <w:szCs w:val="24"/>
        </w:rPr>
        <w:t>σ</w:t>
      </w:r>
      <w:r w:rsidRPr="00DA1CD7">
        <w:rPr>
          <w:rFonts w:eastAsia="Times New Roman" w:cs="Times New Roman"/>
          <w:szCs w:val="24"/>
        </w:rPr>
        <w:t xml:space="preserve">την πατρίδα </w:t>
      </w:r>
      <w:r>
        <w:rPr>
          <w:rFonts w:eastAsia="Times New Roman" w:cs="Times New Roman"/>
          <w:szCs w:val="24"/>
        </w:rPr>
        <w:t xml:space="preserve">μας, </w:t>
      </w:r>
      <w:r w:rsidRPr="00DA1CD7">
        <w:rPr>
          <w:rFonts w:eastAsia="Times New Roman" w:cs="Times New Roman"/>
          <w:szCs w:val="24"/>
        </w:rPr>
        <w:t>θα καθίσει στο σκαμνί του κατηγορουμένου</w:t>
      </w:r>
      <w:r>
        <w:rPr>
          <w:rFonts w:eastAsia="Times New Roman" w:cs="Times New Roman"/>
          <w:szCs w:val="24"/>
        </w:rPr>
        <w:t>,</w:t>
      </w:r>
      <w:r w:rsidRPr="00DA1CD7">
        <w:rPr>
          <w:rFonts w:eastAsia="Times New Roman" w:cs="Times New Roman"/>
          <w:szCs w:val="24"/>
        </w:rPr>
        <w:t xml:space="preserve"> για να δούμε κατά πόσο</w:t>
      </w:r>
      <w:r>
        <w:rPr>
          <w:rFonts w:eastAsia="Times New Roman" w:cs="Times New Roman"/>
          <w:szCs w:val="24"/>
        </w:rPr>
        <w:t>ν</w:t>
      </w:r>
      <w:r w:rsidRPr="00DA1CD7">
        <w:rPr>
          <w:rFonts w:eastAsia="Times New Roman" w:cs="Times New Roman"/>
          <w:szCs w:val="24"/>
        </w:rPr>
        <w:t xml:space="preserve"> </w:t>
      </w:r>
      <w:r>
        <w:rPr>
          <w:rFonts w:eastAsia="Times New Roman" w:cs="Times New Roman"/>
          <w:szCs w:val="24"/>
        </w:rPr>
        <w:t>ήταν ή δεν ήταν</w:t>
      </w:r>
      <w:r w:rsidRPr="00DA1CD7">
        <w:rPr>
          <w:rFonts w:eastAsia="Times New Roman" w:cs="Times New Roman"/>
          <w:szCs w:val="24"/>
        </w:rPr>
        <w:t xml:space="preserve"> προδοτική η Συμφωνία των Πρεσπών</w:t>
      </w:r>
      <w:r>
        <w:rPr>
          <w:rFonts w:eastAsia="Times New Roman" w:cs="Times New Roman"/>
          <w:szCs w:val="24"/>
        </w:rPr>
        <w:t>.</w:t>
      </w:r>
      <w:r w:rsidRPr="00DA1CD7">
        <w:rPr>
          <w:rFonts w:eastAsia="Times New Roman" w:cs="Times New Roman"/>
          <w:szCs w:val="24"/>
        </w:rPr>
        <w:t xml:space="preserve"> Γιατί</w:t>
      </w:r>
      <w:r>
        <w:rPr>
          <w:rFonts w:eastAsia="Times New Roman" w:cs="Times New Roman"/>
          <w:szCs w:val="24"/>
        </w:rPr>
        <w:t xml:space="preserve"> </w:t>
      </w:r>
      <w:r w:rsidRPr="00DA1CD7">
        <w:rPr>
          <w:rFonts w:eastAsia="Times New Roman" w:cs="Times New Roman"/>
          <w:szCs w:val="24"/>
        </w:rPr>
        <w:t>εμείς λέμε ότι ήταν</w:t>
      </w:r>
      <w:r>
        <w:rPr>
          <w:rFonts w:eastAsia="Times New Roman" w:cs="Times New Roman"/>
          <w:szCs w:val="24"/>
        </w:rPr>
        <w:t>. Ε</w:t>
      </w:r>
      <w:r w:rsidRPr="00DA1CD7">
        <w:rPr>
          <w:rFonts w:eastAsia="Times New Roman" w:cs="Times New Roman"/>
          <w:szCs w:val="24"/>
        </w:rPr>
        <w:t>σείς που λέτε ότι δεν ήταν</w:t>
      </w:r>
      <w:r>
        <w:rPr>
          <w:rFonts w:eastAsia="Times New Roman" w:cs="Times New Roman"/>
          <w:szCs w:val="24"/>
        </w:rPr>
        <w:t>,</w:t>
      </w:r>
      <w:r w:rsidRPr="00DA1CD7">
        <w:rPr>
          <w:rFonts w:eastAsia="Times New Roman" w:cs="Times New Roman"/>
          <w:szCs w:val="24"/>
        </w:rPr>
        <w:t xml:space="preserve"> γιατί φοβάστ</w:t>
      </w:r>
      <w:r w:rsidRPr="00DA1CD7">
        <w:rPr>
          <w:rFonts w:eastAsia="Times New Roman" w:cs="Times New Roman"/>
          <w:szCs w:val="24"/>
        </w:rPr>
        <w:t>ε πολύ μη</w:t>
      </w:r>
      <w:r>
        <w:rPr>
          <w:rFonts w:eastAsia="Times New Roman" w:cs="Times New Roman"/>
          <w:szCs w:val="24"/>
        </w:rPr>
        <w:t xml:space="preserve"> </w:t>
      </w:r>
      <w:r w:rsidRPr="00DA1CD7">
        <w:rPr>
          <w:rFonts w:eastAsia="Times New Roman" w:cs="Times New Roman"/>
          <w:szCs w:val="24"/>
        </w:rPr>
        <w:t>γίνει όλο αυτό</w:t>
      </w:r>
      <w:r>
        <w:rPr>
          <w:rFonts w:eastAsia="Times New Roman" w:cs="Times New Roman"/>
          <w:szCs w:val="24"/>
        </w:rPr>
        <w:t>;</w:t>
      </w:r>
      <w:r w:rsidRPr="00DA1CD7">
        <w:rPr>
          <w:rFonts w:eastAsia="Times New Roman" w:cs="Times New Roman"/>
          <w:szCs w:val="24"/>
        </w:rPr>
        <w:t xml:space="preserve"> </w:t>
      </w:r>
    </w:p>
    <w:p w14:paraId="7632D1BD" w14:textId="77777777" w:rsidR="00845256" w:rsidRDefault="00BE25C9">
      <w:pPr>
        <w:spacing w:line="600" w:lineRule="auto"/>
        <w:ind w:firstLine="720"/>
        <w:contextualSpacing/>
        <w:jc w:val="both"/>
        <w:rPr>
          <w:rFonts w:eastAsia="Times New Roman" w:cs="Times New Roman"/>
          <w:szCs w:val="24"/>
        </w:rPr>
      </w:pPr>
      <w:r w:rsidRPr="00DA1CD7">
        <w:rPr>
          <w:rFonts w:eastAsia="Times New Roman" w:cs="Times New Roman"/>
          <w:szCs w:val="24"/>
        </w:rPr>
        <w:t>Έτσι λοιπόν</w:t>
      </w:r>
      <w:r>
        <w:rPr>
          <w:rFonts w:eastAsia="Times New Roman" w:cs="Times New Roman"/>
          <w:szCs w:val="24"/>
        </w:rPr>
        <w:t>,</w:t>
      </w:r>
      <w:r w:rsidRPr="00DA1CD7">
        <w:rPr>
          <w:rFonts w:eastAsia="Times New Roman" w:cs="Times New Roman"/>
          <w:szCs w:val="24"/>
        </w:rPr>
        <w:t xml:space="preserve"> πριν από λίγες μέρες</w:t>
      </w:r>
      <w:r>
        <w:rPr>
          <w:rFonts w:eastAsia="Times New Roman" w:cs="Times New Roman"/>
          <w:szCs w:val="24"/>
        </w:rPr>
        <w:t>, όταν ο</w:t>
      </w:r>
      <w:r w:rsidRPr="00DA1CD7">
        <w:rPr>
          <w:rFonts w:eastAsia="Times New Roman" w:cs="Times New Roman"/>
          <w:szCs w:val="24"/>
        </w:rPr>
        <w:t xml:space="preserve"> Κοτ</w:t>
      </w:r>
      <w:r>
        <w:rPr>
          <w:rFonts w:eastAsia="Times New Roman" w:cs="Times New Roman"/>
          <w:szCs w:val="24"/>
        </w:rPr>
        <w:t>ζιάς ήταν</w:t>
      </w:r>
      <w:r w:rsidRPr="00DA1CD7">
        <w:rPr>
          <w:rFonts w:eastAsia="Times New Roman" w:cs="Times New Roman"/>
          <w:szCs w:val="24"/>
        </w:rPr>
        <w:t xml:space="preserve"> στη Γερμανία </w:t>
      </w:r>
      <w:r>
        <w:rPr>
          <w:rFonts w:eastAsia="Times New Roman" w:cs="Times New Roman"/>
          <w:szCs w:val="24"/>
        </w:rPr>
        <w:t>-</w:t>
      </w:r>
      <w:r w:rsidRPr="00DA1CD7">
        <w:rPr>
          <w:rFonts w:eastAsia="Times New Roman" w:cs="Times New Roman"/>
          <w:szCs w:val="24"/>
        </w:rPr>
        <w:t>για</w:t>
      </w:r>
      <w:r>
        <w:rPr>
          <w:rFonts w:eastAsia="Times New Roman" w:cs="Times New Roman"/>
          <w:szCs w:val="24"/>
        </w:rPr>
        <w:t>τί δεν</w:t>
      </w:r>
      <w:r w:rsidRPr="00DA1CD7">
        <w:rPr>
          <w:rFonts w:eastAsia="Times New Roman" w:cs="Times New Roman"/>
          <w:szCs w:val="24"/>
        </w:rPr>
        <w:t xml:space="preserve"> το</w:t>
      </w:r>
      <w:r>
        <w:rPr>
          <w:rFonts w:eastAsia="Times New Roman" w:cs="Times New Roman"/>
          <w:szCs w:val="24"/>
        </w:rPr>
        <w:t>ν</w:t>
      </w:r>
      <w:r w:rsidRPr="00DA1CD7">
        <w:rPr>
          <w:rFonts w:eastAsia="Times New Roman" w:cs="Times New Roman"/>
          <w:szCs w:val="24"/>
        </w:rPr>
        <w:t xml:space="preserve"> κυνηγάνε μόνο στην Ελλάδα</w:t>
      </w:r>
      <w:r>
        <w:rPr>
          <w:rFonts w:eastAsia="Times New Roman" w:cs="Times New Roman"/>
          <w:szCs w:val="24"/>
        </w:rPr>
        <w:t>,</w:t>
      </w:r>
      <w:r w:rsidRPr="00DA1CD7">
        <w:rPr>
          <w:rFonts w:eastAsia="Times New Roman" w:cs="Times New Roman"/>
          <w:szCs w:val="24"/>
        </w:rPr>
        <w:t xml:space="preserve"> έχει γίνει </w:t>
      </w:r>
      <w:r>
        <w:rPr>
          <w:rFonts w:eastAsia="Times New Roman" w:cs="Times New Roman"/>
          <w:szCs w:val="24"/>
        </w:rPr>
        <w:t>δ</w:t>
      </w:r>
      <w:r w:rsidRPr="00DA1CD7">
        <w:rPr>
          <w:rFonts w:eastAsia="Times New Roman" w:cs="Times New Roman"/>
          <w:szCs w:val="24"/>
        </w:rPr>
        <w:t>ιεθνούς φήμης</w:t>
      </w:r>
      <w:r>
        <w:rPr>
          <w:rFonts w:eastAsia="Times New Roman" w:cs="Times New Roman"/>
          <w:szCs w:val="24"/>
        </w:rPr>
        <w:t xml:space="preserve">, </w:t>
      </w:r>
      <w:r w:rsidRPr="00DA1CD7">
        <w:rPr>
          <w:rFonts w:eastAsia="Times New Roman" w:cs="Times New Roman"/>
          <w:szCs w:val="24"/>
        </w:rPr>
        <w:t>όπου και να πάει</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κυνηγητό τρώει και ο</w:t>
      </w:r>
      <w:r w:rsidRPr="00DA1CD7">
        <w:rPr>
          <w:rFonts w:eastAsia="Times New Roman" w:cs="Times New Roman"/>
          <w:szCs w:val="24"/>
        </w:rPr>
        <w:t xml:space="preserve"> Κοτζιάς </w:t>
      </w:r>
      <w:r>
        <w:rPr>
          <w:rFonts w:eastAsia="Times New Roman" w:cs="Times New Roman"/>
          <w:szCs w:val="24"/>
        </w:rPr>
        <w:t>και όλες οι «</w:t>
      </w:r>
      <w:proofErr w:type="spellStart"/>
      <w:r>
        <w:rPr>
          <w:rFonts w:eastAsia="Times New Roman" w:cs="Times New Roman"/>
          <w:szCs w:val="24"/>
        </w:rPr>
        <w:t>Υπουργάρες</w:t>
      </w:r>
      <w:proofErr w:type="spellEnd"/>
      <w:r>
        <w:rPr>
          <w:rFonts w:eastAsia="Times New Roman" w:cs="Times New Roman"/>
          <w:szCs w:val="24"/>
        </w:rPr>
        <w:t>» και οι «</w:t>
      </w:r>
      <w:proofErr w:type="spellStart"/>
      <w:r>
        <w:rPr>
          <w:rFonts w:eastAsia="Times New Roman" w:cs="Times New Roman"/>
          <w:szCs w:val="24"/>
        </w:rPr>
        <w:t>Βουλευτάρες</w:t>
      </w:r>
      <w:proofErr w:type="spellEnd"/>
      <w:r>
        <w:rPr>
          <w:rFonts w:eastAsia="Times New Roman" w:cs="Times New Roman"/>
          <w:szCs w:val="24"/>
        </w:rPr>
        <w:t xml:space="preserve">» του ΣΥΡΙΖΑ, με δέκα διμοιρίες ΜΑΤ μπορείτε να πάτε- </w:t>
      </w:r>
      <w:r w:rsidRPr="00DA1CD7">
        <w:rPr>
          <w:rFonts w:eastAsia="Times New Roman" w:cs="Times New Roman"/>
          <w:szCs w:val="24"/>
        </w:rPr>
        <w:t xml:space="preserve">βγήκε ένας Έλληνας πολίτης </w:t>
      </w:r>
      <w:r>
        <w:rPr>
          <w:rFonts w:eastAsia="Times New Roman" w:cs="Times New Roman"/>
          <w:szCs w:val="24"/>
        </w:rPr>
        <w:t>ο οποίος</w:t>
      </w:r>
      <w:r w:rsidRPr="00DA1CD7">
        <w:rPr>
          <w:rFonts w:eastAsia="Times New Roman" w:cs="Times New Roman"/>
          <w:szCs w:val="24"/>
        </w:rPr>
        <w:t xml:space="preserve"> δεν τον εξύβρισε</w:t>
      </w:r>
      <w:r>
        <w:rPr>
          <w:rFonts w:eastAsia="Times New Roman" w:cs="Times New Roman"/>
          <w:szCs w:val="24"/>
        </w:rPr>
        <w:t>, α</w:t>
      </w:r>
      <w:r w:rsidRPr="00DA1CD7">
        <w:rPr>
          <w:rFonts w:eastAsia="Times New Roman" w:cs="Times New Roman"/>
          <w:szCs w:val="24"/>
        </w:rPr>
        <w:t>πλά του απηύθυνε το</w:t>
      </w:r>
      <w:r>
        <w:rPr>
          <w:rFonts w:eastAsia="Times New Roman" w:cs="Times New Roman"/>
          <w:szCs w:val="24"/>
        </w:rPr>
        <w:t>ν</w:t>
      </w:r>
      <w:r w:rsidRPr="00DA1CD7">
        <w:rPr>
          <w:rFonts w:eastAsia="Times New Roman" w:cs="Times New Roman"/>
          <w:szCs w:val="24"/>
        </w:rPr>
        <w:t xml:space="preserve"> λόγο και </w:t>
      </w:r>
      <w:r>
        <w:rPr>
          <w:rFonts w:eastAsia="Times New Roman" w:cs="Times New Roman"/>
          <w:szCs w:val="24"/>
        </w:rPr>
        <w:t xml:space="preserve">του </w:t>
      </w:r>
      <w:r w:rsidRPr="00DA1CD7">
        <w:rPr>
          <w:rFonts w:eastAsia="Times New Roman" w:cs="Times New Roman"/>
          <w:szCs w:val="24"/>
        </w:rPr>
        <w:t xml:space="preserve">είπε ότι αυτά που έκανε είναι </w:t>
      </w:r>
      <w:r>
        <w:rPr>
          <w:rFonts w:eastAsia="Times New Roman" w:cs="Times New Roman"/>
          <w:szCs w:val="24"/>
        </w:rPr>
        <w:t>προδοτικά -α</w:t>
      </w:r>
      <w:r w:rsidRPr="00DA1CD7">
        <w:rPr>
          <w:rFonts w:eastAsia="Times New Roman" w:cs="Times New Roman"/>
          <w:szCs w:val="24"/>
        </w:rPr>
        <w:t xml:space="preserve">κριβώς αυτά </w:t>
      </w:r>
      <w:r>
        <w:rPr>
          <w:rFonts w:eastAsia="Times New Roman" w:cs="Times New Roman"/>
          <w:szCs w:val="24"/>
        </w:rPr>
        <w:t xml:space="preserve">που </w:t>
      </w:r>
      <w:r w:rsidRPr="00DA1CD7">
        <w:rPr>
          <w:rFonts w:eastAsia="Times New Roman" w:cs="Times New Roman"/>
          <w:szCs w:val="24"/>
        </w:rPr>
        <w:t xml:space="preserve">είχαμε πει </w:t>
      </w:r>
      <w:r>
        <w:rPr>
          <w:rFonts w:eastAsia="Times New Roman" w:cs="Times New Roman"/>
          <w:szCs w:val="24"/>
        </w:rPr>
        <w:t>κ</w:t>
      </w:r>
      <w:r>
        <w:rPr>
          <w:rFonts w:eastAsia="Times New Roman" w:cs="Times New Roman"/>
          <w:szCs w:val="24"/>
        </w:rPr>
        <w:t>α</w:t>
      </w:r>
      <w:r>
        <w:rPr>
          <w:rFonts w:eastAsia="Times New Roman" w:cs="Times New Roman"/>
          <w:szCs w:val="24"/>
        </w:rPr>
        <w:t xml:space="preserve">ι εμείς </w:t>
      </w:r>
      <w:r w:rsidRPr="00DA1CD7">
        <w:rPr>
          <w:rFonts w:eastAsia="Times New Roman" w:cs="Times New Roman"/>
          <w:szCs w:val="24"/>
        </w:rPr>
        <w:t xml:space="preserve">μέσα στην Βουλή κάποια στιγμή και μας </w:t>
      </w:r>
      <w:r>
        <w:rPr>
          <w:rFonts w:eastAsia="Times New Roman" w:cs="Times New Roman"/>
          <w:szCs w:val="24"/>
        </w:rPr>
        <w:t xml:space="preserve">κλείνατε μικρόφωνα, φωνάζατε τους φρούραρχους </w:t>
      </w:r>
      <w:r w:rsidRPr="00DA1CD7">
        <w:rPr>
          <w:rFonts w:eastAsia="Times New Roman" w:cs="Times New Roman"/>
          <w:szCs w:val="24"/>
        </w:rPr>
        <w:t xml:space="preserve">πάλι να μας βγάζουν </w:t>
      </w:r>
      <w:r>
        <w:rPr>
          <w:rFonts w:eastAsia="Times New Roman" w:cs="Times New Roman"/>
          <w:szCs w:val="24"/>
        </w:rPr>
        <w:t>έξω, γιατί</w:t>
      </w:r>
      <w:r w:rsidRPr="00DA1CD7">
        <w:rPr>
          <w:rFonts w:eastAsia="Times New Roman" w:cs="Times New Roman"/>
          <w:szCs w:val="24"/>
        </w:rPr>
        <w:t xml:space="preserve"> λέμε αυτά που λέει και ο Έλληνας πολίτης</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και πως</w:t>
      </w:r>
      <w:r w:rsidRPr="00DA1CD7">
        <w:rPr>
          <w:rFonts w:eastAsia="Times New Roman" w:cs="Times New Roman"/>
          <w:szCs w:val="24"/>
        </w:rPr>
        <w:t xml:space="preserve"> </w:t>
      </w:r>
      <w:r>
        <w:rPr>
          <w:rFonts w:eastAsia="Times New Roman" w:cs="Times New Roman"/>
          <w:szCs w:val="24"/>
        </w:rPr>
        <w:t>θα έρθει η ώρα να απολογηθεί γι’</w:t>
      </w:r>
      <w:r w:rsidRPr="00DA1CD7">
        <w:rPr>
          <w:rFonts w:eastAsia="Times New Roman" w:cs="Times New Roman"/>
          <w:szCs w:val="24"/>
        </w:rPr>
        <w:t xml:space="preserve"> αυτά που έκανε</w:t>
      </w:r>
      <w:r>
        <w:rPr>
          <w:rFonts w:eastAsia="Times New Roman" w:cs="Times New Roman"/>
          <w:szCs w:val="24"/>
        </w:rPr>
        <w:t>, ο</w:t>
      </w:r>
      <w:r w:rsidRPr="00DA1CD7">
        <w:rPr>
          <w:rFonts w:eastAsia="Times New Roman" w:cs="Times New Roman"/>
          <w:szCs w:val="24"/>
        </w:rPr>
        <w:t xml:space="preserve"> Κοτζιάς φώναζε</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ωρυόταν, τον έ</w:t>
      </w:r>
      <w:r>
        <w:rPr>
          <w:rFonts w:eastAsia="Times New Roman" w:cs="Times New Roman"/>
          <w:szCs w:val="24"/>
        </w:rPr>
        <w:t>βριζ</w:t>
      </w:r>
      <w:r w:rsidRPr="00DA1CD7">
        <w:rPr>
          <w:rFonts w:eastAsia="Times New Roman" w:cs="Times New Roman"/>
          <w:szCs w:val="24"/>
        </w:rPr>
        <w:t xml:space="preserve">ε </w:t>
      </w:r>
      <w:r>
        <w:rPr>
          <w:rFonts w:eastAsia="Times New Roman" w:cs="Times New Roman"/>
          <w:szCs w:val="24"/>
        </w:rPr>
        <w:t>αποκαλώντας τον</w:t>
      </w:r>
      <w:r w:rsidRPr="00DA1CD7">
        <w:rPr>
          <w:rFonts w:eastAsia="Times New Roman" w:cs="Times New Roman"/>
          <w:szCs w:val="24"/>
        </w:rPr>
        <w:t xml:space="preserve"> </w:t>
      </w:r>
      <w:r>
        <w:rPr>
          <w:rFonts w:eastAsia="Times New Roman" w:cs="Times New Roman"/>
          <w:szCs w:val="24"/>
        </w:rPr>
        <w:t>«</w:t>
      </w:r>
      <w:r w:rsidRPr="00DA1CD7">
        <w:rPr>
          <w:rFonts w:eastAsia="Times New Roman" w:cs="Times New Roman"/>
          <w:szCs w:val="24"/>
        </w:rPr>
        <w:t>φασίστα</w:t>
      </w:r>
      <w:r>
        <w:rPr>
          <w:rFonts w:eastAsia="Times New Roman" w:cs="Times New Roman"/>
          <w:szCs w:val="24"/>
        </w:rPr>
        <w:t>» και</w:t>
      </w:r>
      <w:r w:rsidRPr="00DA1CD7">
        <w:rPr>
          <w:rFonts w:eastAsia="Times New Roman" w:cs="Times New Roman"/>
          <w:szCs w:val="24"/>
        </w:rPr>
        <w:t xml:space="preserve"> </w:t>
      </w:r>
      <w:r>
        <w:rPr>
          <w:rFonts w:eastAsia="Times New Roman" w:cs="Times New Roman"/>
          <w:szCs w:val="24"/>
        </w:rPr>
        <w:t>«</w:t>
      </w:r>
      <w:r w:rsidRPr="00DA1CD7">
        <w:rPr>
          <w:rFonts w:eastAsia="Times New Roman" w:cs="Times New Roman"/>
          <w:szCs w:val="24"/>
        </w:rPr>
        <w:t>ρατσιστή</w:t>
      </w:r>
      <w:r>
        <w:rPr>
          <w:rFonts w:eastAsia="Times New Roman" w:cs="Times New Roman"/>
          <w:szCs w:val="24"/>
        </w:rPr>
        <w:t xml:space="preserve">». </w:t>
      </w:r>
    </w:p>
    <w:p w14:paraId="7632D1B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Αυ</w:t>
      </w:r>
      <w:r w:rsidRPr="00DA1CD7">
        <w:rPr>
          <w:rFonts w:eastAsia="Times New Roman" w:cs="Times New Roman"/>
          <w:szCs w:val="24"/>
        </w:rPr>
        <w:t xml:space="preserve">τή </w:t>
      </w:r>
      <w:r>
        <w:rPr>
          <w:rFonts w:eastAsia="Times New Roman" w:cs="Times New Roman"/>
          <w:szCs w:val="24"/>
        </w:rPr>
        <w:t xml:space="preserve">είναι </w:t>
      </w:r>
      <w:r w:rsidRPr="00DA1CD7">
        <w:rPr>
          <w:rFonts w:eastAsia="Times New Roman" w:cs="Times New Roman"/>
          <w:szCs w:val="24"/>
        </w:rPr>
        <w:t xml:space="preserve">η δημοκρατία </w:t>
      </w:r>
      <w:r>
        <w:rPr>
          <w:rFonts w:eastAsia="Times New Roman" w:cs="Times New Roman"/>
          <w:szCs w:val="24"/>
        </w:rPr>
        <w:t xml:space="preserve">σας, </w:t>
      </w:r>
      <w:r w:rsidRPr="00DA1CD7">
        <w:rPr>
          <w:rFonts w:eastAsia="Times New Roman" w:cs="Times New Roman"/>
          <w:szCs w:val="24"/>
        </w:rPr>
        <w:t>και τ</w:t>
      </w:r>
      <w:r>
        <w:rPr>
          <w:rFonts w:eastAsia="Times New Roman" w:cs="Times New Roman"/>
          <w:szCs w:val="24"/>
        </w:rPr>
        <w:t>ω</w:t>
      </w:r>
      <w:r w:rsidRPr="00DA1CD7">
        <w:rPr>
          <w:rFonts w:eastAsia="Times New Roman" w:cs="Times New Roman"/>
          <w:szCs w:val="24"/>
        </w:rPr>
        <w:t xml:space="preserve">ν </w:t>
      </w:r>
      <w:r>
        <w:rPr>
          <w:rFonts w:eastAsia="Times New Roman" w:cs="Times New Roman"/>
          <w:szCs w:val="24"/>
        </w:rPr>
        <w:t>α</w:t>
      </w:r>
      <w:r w:rsidRPr="00DA1CD7">
        <w:rPr>
          <w:rFonts w:eastAsia="Times New Roman" w:cs="Times New Roman"/>
          <w:szCs w:val="24"/>
        </w:rPr>
        <w:t>ριστερ</w:t>
      </w:r>
      <w:r>
        <w:rPr>
          <w:rFonts w:eastAsia="Times New Roman" w:cs="Times New Roman"/>
          <w:szCs w:val="24"/>
        </w:rPr>
        <w:t>ών</w:t>
      </w:r>
      <w:r w:rsidRPr="00DA1CD7">
        <w:rPr>
          <w:rFonts w:eastAsia="Times New Roman" w:cs="Times New Roman"/>
          <w:szCs w:val="24"/>
        </w:rPr>
        <w:t xml:space="preserve"> και τ</w:t>
      </w:r>
      <w:r>
        <w:rPr>
          <w:rFonts w:eastAsia="Times New Roman" w:cs="Times New Roman"/>
          <w:szCs w:val="24"/>
        </w:rPr>
        <w:t>ω</w:t>
      </w:r>
      <w:r w:rsidRPr="00DA1CD7">
        <w:rPr>
          <w:rFonts w:eastAsia="Times New Roman" w:cs="Times New Roman"/>
          <w:szCs w:val="24"/>
        </w:rPr>
        <w:t xml:space="preserve">ν </w:t>
      </w:r>
      <w:r>
        <w:rPr>
          <w:rFonts w:eastAsia="Times New Roman" w:cs="Times New Roman"/>
          <w:szCs w:val="24"/>
        </w:rPr>
        <w:t>δεξιών, για να</w:t>
      </w:r>
      <w:r w:rsidRPr="00DA1CD7">
        <w:rPr>
          <w:rFonts w:eastAsia="Times New Roman" w:cs="Times New Roman"/>
          <w:szCs w:val="24"/>
        </w:rPr>
        <w:t xml:space="preserve"> μη βγάζουμε έξω κάποιο</w:t>
      </w:r>
      <w:r>
        <w:rPr>
          <w:rFonts w:eastAsia="Times New Roman" w:cs="Times New Roman"/>
          <w:szCs w:val="24"/>
        </w:rPr>
        <w:t>υ</w:t>
      </w:r>
      <w:r w:rsidRPr="00DA1CD7">
        <w:rPr>
          <w:rFonts w:eastAsia="Times New Roman" w:cs="Times New Roman"/>
          <w:szCs w:val="24"/>
        </w:rPr>
        <w:t>ς</w:t>
      </w:r>
      <w:r>
        <w:rPr>
          <w:rFonts w:eastAsia="Times New Roman" w:cs="Times New Roman"/>
          <w:szCs w:val="24"/>
        </w:rPr>
        <w:t>. Ε</w:t>
      </w:r>
      <w:r w:rsidRPr="00DA1CD7">
        <w:rPr>
          <w:rFonts w:eastAsia="Times New Roman" w:cs="Times New Roman"/>
          <w:szCs w:val="24"/>
        </w:rPr>
        <w:t>ίναι</w:t>
      </w:r>
      <w:r>
        <w:rPr>
          <w:rFonts w:eastAsia="Times New Roman" w:cs="Times New Roman"/>
          <w:szCs w:val="24"/>
        </w:rPr>
        <w:t xml:space="preserve"> η</w:t>
      </w:r>
      <w:r w:rsidRPr="00DA1CD7">
        <w:rPr>
          <w:rFonts w:eastAsia="Times New Roman" w:cs="Times New Roman"/>
          <w:szCs w:val="24"/>
        </w:rPr>
        <w:t xml:space="preserve"> δημοκρατία που όταν </w:t>
      </w:r>
      <w:r>
        <w:rPr>
          <w:rFonts w:eastAsia="Times New Roman" w:cs="Times New Roman"/>
          <w:szCs w:val="24"/>
        </w:rPr>
        <w:t>ο Π</w:t>
      </w:r>
      <w:r w:rsidRPr="00DA1CD7">
        <w:rPr>
          <w:rFonts w:eastAsia="Times New Roman" w:cs="Times New Roman"/>
          <w:szCs w:val="24"/>
        </w:rPr>
        <w:t>ρωθυπουργός πήγε στη υπήρξε ένας διαδηλωτής</w:t>
      </w:r>
      <w:r>
        <w:rPr>
          <w:rFonts w:eastAsia="Times New Roman" w:cs="Times New Roman"/>
          <w:szCs w:val="24"/>
        </w:rPr>
        <w:t xml:space="preserve">, </w:t>
      </w:r>
      <w:r w:rsidRPr="00DA1CD7">
        <w:rPr>
          <w:rFonts w:eastAsia="Times New Roman" w:cs="Times New Roman"/>
          <w:szCs w:val="24"/>
        </w:rPr>
        <w:t xml:space="preserve">ο οποίος </w:t>
      </w:r>
      <w:r>
        <w:rPr>
          <w:rFonts w:eastAsia="Times New Roman" w:cs="Times New Roman"/>
          <w:szCs w:val="24"/>
        </w:rPr>
        <w:t>μάλιστα ήταν και Α</w:t>
      </w:r>
      <w:r w:rsidRPr="00DA1CD7">
        <w:rPr>
          <w:rFonts w:eastAsia="Times New Roman" w:cs="Times New Roman"/>
          <w:szCs w:val="24"/>
        </w:rPr>
        <w:t>ριστερός</w:t>
      </w:r>
      <w:r>
        <w:rPr>
          <w:rFonts w:eastAsia="Times New Roman" w:cs="Times New Roman"/>
          <w:szCs w:val="24"/>
        </w:rPr>
        <w:t xml:space="preserve"> -ας</w:t>
      </w:r>
      <w:r w:rsidRPr="00DA1CD7">
        <w:rPr>
          <w:rFonts w:eastAsia="Times New Roman" w:cs="Times New Roman"/>
          <w:szCs w:val="24"/>
        </w:rPr>
        <w:t xml:space="preserve"> </w:t>
      </w:r>
      <w:r>
        <w:rPr>
          <w:rFonts w:eastAsia="Times New Roman" w:cs="Times New Roman"/>
          <w:szCs w:val="24"/>
        </w:rPr>
        <w:t>τα</w:t>
      </w:r>
      <w:r w:rsidRPr="00DA1CD7">
        <w:rPr>
          <w:rFonts w:eastAsia="Times New Roman" w:cs="Times New Roman"/>
          <w:szCs w:val="24"/>
        </w:rPr>
        <w:t xml:space="preserve"> βλέπου</w:t>
      </w:r>
      <w:r>
        <w:rPr>
          <w:rFonts w:eastAsia="Times New Roman" w:cs="Times New Roman"/>
          <w:szCs w:val="24"/>
        </w:rPr>
        <w:t>ν</w:t>
      </w:r>
      <w:r w:rsidRPr="00DA1CD7">
        <w:rPr>
          <w:rFonts w:eastAsia="Times New Roman" w:cs="Times New Roman"/>
          <w:szCs w:val="24"/>
        </w:rPr>
        <w:t xml:space="preserve"> κι αυτά</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γιατί</w:t>
      </w:r>
      <w:r w:rsidRPr="00DA1CD7">
        <w:rPr>
          <w:rFonts w:eastAsia="Times New Roman" w:cs="Times New Roman"/>
          <w:szCs w:val="24"/>
        </w:rPr>
        <w:t xml:space="preserve"> θα γελάσει ο κάθε πικραμένος με αυτά που γίνονται</w:t>
      </w:r>
      <w:r>
        <w:rPr>
          <w:rFonts w:eastAsia="Times New Roman" w:cs="Times New Roman"/>
          <w:szCs w:val="24"/>
        </w:rPr>
        <w:t>-</w:t>
      </w:r>
      <w:r w:rsidRPr="00DA1CD7">
        <w:rPr>
          <w:rFonts w:eastAsia="Times New Roman" w:cs="Times New Roman"/>
          <w:szCs w:val="24"/>
        </w:rPr>
        <w:t xml:space="preserve"> και τόλμησε να διαμαρτυρηθεί</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πήγαν οι αστυνομικοί συνοδεία του Τσίπρα, του Π</w:t>
      </w:r>
      <w:r w:rsidRPr="00DA1CD7">
        <w:rPr>
          <w:rFonts w:eastAsia="Times New Roman" w:cs="Times New Roman"/>
          <w:szCs w:val="24"/>
        </w:rPr>
        <w:t>ρωθυπουργού</w:t>
      </w:r>
      <w:r>
        <w:rPr>
          <w:rFonts w:eastAsia="Times New Roman" w:cs="Times New Roman"/>
          <w:szCs w:val="24"/>
        </w:rPr>
        <w:t xml:space="preserve">, τον πήραν χειροπόδαρα και τον τραβολόγαγαν. Αυτή είναι η δημοκρατία! Και μιλάτε </w:t>
      </w:r>
      <w:r w:rsidRPr="00DA1CD7">
        <w:rPr>
          <w:rFonts w:eastAsia="Times New Roman" w:cs="Times New Roman"/>
          <w:szCs w:val="24"/>
        </w:rPr>
        <w:t xml:space="preserve">εσείς </w:t>
      </w:r>
      <w:r>
        <w:rPr>
          <w:rFonts w:eastAsia="Times New Roman" w:cs="Times New Roman"/>
          <w:szCs w:val="24"/>
        </w:rPr>
        <w:t>για</w:t>
      </w:r>
      <w:r w:rsidRPr="00DA1CD7">
        <w:rPr>
          <w:rFonts w:eastAsia="Times New Roman" w:cs="Times New Roman"/>
          <w:szCs w:val="24"/>
        </w:rPr>
        <w:t xml:space="preserve"> δημοκρατία</w:t>
      </w:r>
      <w:r>
        <w:rPr>
          <w:rFonts w:eastAsia="Times New Roman" w:cs="Times New Roman"/>
          <w:szCs w:val="24"/>
        </w:rPr>
        <w:t>!</w:t>
      </w:r>
      <w:r w:rsidRPr="00DA1CD7">
        <w:rPr>
          <w:rFonts w:eastAsia="Times New Roman" w:cs="Times New Roman"/>
          <w:szCs w:val="24"/>
        </w:rPr>
        <w:t xml:space="preserve"> </w:t>
      </w:r>
    </w:p>
    <w:p w14:paraId="7632D1BF" w14:textId="77777777" w:rsidR="00845256" w:rsidRDefault="00BE25C9">
      <w:pPr>
        <w:spacing w:line="600" w:lineRule="auto"/>
        <w:ind w:firstLine="720"/>
        <w:contextualSpacing/>
        <w:jc w:val="both"/>
        <w:rPr>
          <w:rFonts w:eastAsia="Times New Roman" w:cs="Times New Roman"/>
          <w:szCs w:val="24"/>
        </w:rPr>
      </w:pPr>
      <w:r w:rsidRPr="00DA1CD7">
        <w:rPr>
          <w:rFonts w:eastAsia="Times New Roman" w:cs="Times New Roman"/>
          <w:szCs w:val="24"/>
        </w:rPr>
        <w:t>Λοιπόν</w:t>
      </w:r>
      <w:r>
        <w:rPr>
          <w:rFonts w:eastAsia="Times New Roman" w:cs="Times New Roman"/>
          <w:szCs w:val="24"/>
        </w:rPr>
        <w:t>,</w:t>
      </w:r>
      <w:r w:rsidRPr="00DA1CD7">
        <w:rPr>
          <w:rFonts w:eastAsia="Times New Roman" w:cs="Times New Roman"/>
          <w:szCs w:val="24"/>
        </w:rPr>
        <w:t xml:space="preserve"> θα το πούμε </w:t>
      </w:r>
      <w:r>
        <w:rPr>
          <w:rFonts w:eastAsia="Times New Roman" w:cs="Times New Roman"/>
          <w:szCs w:val="24"/>
        </w:rPr>
        <w:t>συγκεκριμένα, για να το ξεκαθαρίσουμε στους Έλληνες.  Δ</w:t>
      </w:r>
      <w:r w:rsidRPr="00DA1CD7">
        <w:rPr>
          <w:rFonts w:eastAsia="Times New Roman" w:cs="Times New Roman"/>
          <w:szCs w:val="24"/>
        </w:rPr>
        <w:t>ημοκρατία είναι για εσάς ό</w:t>
      </w:r>
      <w:r>
        <w:rPr>
          <w:rFonts w:eastAsia="Times New Roman" w:cs="Times New Roman"/>
          <w:szCs w:val="24"/>
        </w:rPr>
        <w:t>,</w:t>
      </w:r>
      <w:r w:rsidRPr="00DA1CD7">
        <w:rPr>
          <w:rFonts w:eastAsia="Times New Roman" w:cs="Times New Roman"/>
          <w:szCs w:val="24"/>
        </w:rPr>
        <w:t xml:space="preserve">τι είναι </w:t>
      </w:r>
      <w:r>
        <w:rPr>
          <w:rFonts w:eastAsia="Times New Roman" w:cs="Times New Roman"/>
          <w:szCs w:val="24"/>
        </w:rPr>
        <w:t>προς</w:t>
      </w:r>
      <w:r w:rsidRPr="00DA1CD7">
        <w:rPr>
          <w:rFonts w:eastAsia="Times New Roman" w:cs="Times New Roman"/>
          <w:szCs w:val="24"/>
        </w:rPr>
        <w:t xml:space="preserve"> όφελος </w:t>
      </w:r>
      <w:r>
        <w:rPr>
          <w:rFonts w:eastAsia="Times New Roman" w:cs="Times New Roman"/>
          <w:szCs w:val="24"/>
        </w:rPr>
        <w:t>σας. Ό,</w:t>
      </w:r>
      <w:r w:rsidRPr="00DA1CD7">
        <w:rPr>
          <w:rFonts w:eastAsia="Times New Roman" w:cs="Times New Roman"/>
          <w:szCs w:val="24"/>
        </w:rPr>
        <w:t xml:space="preserve">τι δεν είναι </w:t>
      </w:r>
      <w:r>
        <w:rPr>
          <w:rFonts w:eastAsia="Times New Roman" w:cs="Times New Roman"/>
          <w:szCs w:val="24"/>
        </w:rPr>
        <w:t>π</w:t>
      </w:r>
      <w:r w:rsidRPr="00DA1CD7">
        <w:rPr>
          <w:rFonts w:eastAsia="Times New Roman" w:cs="Times New Roman"/>
          <w:szCs w:val="24"/>
        </w:rPr>
        <w:t xml:space="preserve">ρος όφελος </w:t>
      </w:r>
      <w:r>
        <w:rPr>
          <w:rFonts w:eastAsia="Times New Roman" w:cs="Times New Roman"/>
          <w:szCs w:val="24"/>
        </w:rPr>
        <w:t>σας,</w:t>
      </w:r>
      <w:r w:rsidRPr="00DA1CD7">
        <w:rPr>
          <w:rFonts w:eastAsia="Times New Roman" w:cs="Times New Roman"/>
          <w:szCs w:val="24"/>
        </w:rPr>
        <w:t xml:space="preserve"> το ονομάζεται </w:t>
      </w:r>
      <w:r>
        <w:rPr>
          <w:rFonts w:eastAsia="Times New Roman" w:cs="Times New Roman"/>
          <w:szCs w:val="24"/>
        </w:rPr>
        <w:t>«</w:t>
      </w:r>
      <w:r w:rsidRPr="00DA1CD7">
        <w:rPr>
          <w:rFonts w:eastAsia="Times New Roman" w:cs="Times New Roman"/>
          <w:szCs w:val="24"/>
        </w:rPr>
        <w:t>φασισμό</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w:t>
      </w:r>
      <w:r w:rsidRPr="00DA1CD7">
        <w:rPr>
          <w:rFonts w:eastAsia="Times New Roman" w:cs="Times New Roman"/>
          <w:szCs w:val="24"/>
        </w:rPr>
        <w:t>ρατσισμό</w:t>
      </w:r>
      <w:r>
        <w:rPr>
          <w:rFonts w:eastAsia="Times New Roman" w:cs="Times New Roman"/>
          <w:szCs w:val="24"/>
        </w:rPr>
        <w:t>»,</w:t>
      </w:r>
      <w:r w:rsidRPr="00DA1CD7">
        <w:rPr>
          <w:rFonts w:eastAsia="Times New Roman" w:cs="Times New Roman"/>
          <w:szCs w:val="24"/>
        </w:rPr>
        <w:t xml:space="preserve"> οτιδήποτε άλλο</w:t>
      </w:r>
      <w:r>
        <w:rPr>
          <w:rFonts w:eastAsia="Times New Roman" w:cs="Times New Roman"/>
          <w:szCs w:val="24"/>
        </w:rPr>
        <w:t>. Τ</w:t>
      </w:r>
      <w:r w:rsidRPr="00DA1CD7">
        <w:rPr>
          <w:rFonts w:eastAsia="Times New Roman" w:cs="Times New Roman"/>
          <w:szCs w:val="24"/>
        </w:rPr>
        <w:t xml:space="preserve">ους νόμους και το </w:t>
      </w:r>
      <w:r>
        <w:rPr>
          <w:rFonts w:eastAsia="Times New Roman" w:cs="Times New Roman"/>
          <w:szCs w:val="24"/>
        </w:rPr>
        <w:t>Σ</w:t>
      </w:r>
      <w:r w:rsidRPr="00DA1CD7">
        <w:rPr>
          <w:rFonts w:eastAsia="Times New Roman" w:cs="Times New Roman"/>
          <w:szCs w:val="24"/>
        </w:rPr>
        <w:t xml:space="preserve">ύνταγμα </w:t>
      </w:r>
      <w:r>
        <w:rPr>
          <w:rFonts w:eastAsia="Times New Roman" w:cs="Times New Roman"/>
          <w:szCs w:val="24"/>
        </w:rPr>
        <w:t>τους</w:t>
      </w:r>
      <w:r w:rsidRPr="00DA1CD7">
        <w:rPr>
          <w:rFonts w:eastAsia="Times New Roman" w:cs="Times New Roman"/>
          <w:szCs w:val="24"/>
        </w:rPr>
        <w:t xml:space="preserve"> σέβεται η Χρυσή Αυγή</w:t>
      </w:r>
      <w:r>
        <w:rPr>
          <w:rFonts w:eastAsia="Times New Roman" w:cs="Times New Roman"/>
          <w:szCs w:val="24"/>
        </w:rPr>
        <w:t xml:space="preserve"> πολύ περισσότερο απ’</w:t>
      </w:r>
      <w:r w:rsidRPr="00DA1CD7">
        <w:rPr>
          <w:rFonts w:eastAsia="Times New Roman" w:cs="Times New Roman"/>
          <w:szCs w:val="24"/>
        </w:rPr>
        <w:t xml:space="preserve"> όλες </w:t>
      </w:r>
      <w:r>
        <w:rPr>
          <w:rFonts w:eastAsia="Times New Roman" w:cs="Times New Roman"/>
          <w:szCs w:val="24"/>
        </w:rPr>
        <w:t>και</w:t>
      </w:r>
      <w:r w:rsidRPr="00DA1CD7">
        <w:rPr>
          <w:rFonts w:eastAsia="Times New Roman" w:cs="Times New Roman"/>
          <w:szCs w:val="24"/>
        </w:rPr>
        <w:t xml:space="preserve"> όλους εσάς</w:t>
      </w:r>
      <w:r>
        <w:rPr>
          <w:rFonts w:eastAsia="Times New Roman" w:cs="Times New Roman"/>
          <w:szCs w:val="24"/>
        </w:rPr>
        <w:t>. Ι</w:t>
      </w:r>
      <w:r w:rsidRPr="00DA1CD7">
        <w:rPr>
          <w:rFonts w:eastAsia="Times New Roman" w:cs="Times New Roman"/>
          <w:szCs w:val="24"/>
        </w:rPr>
        <w:t>δού η Ρόδος</w:t>
      </w:r>
      <w:r>
        <w:rPr>
          <w:rFonts w:eastAsia="Times New Roman" w:cs="Times New Roman"/>
          <w:szCs w:val="24"/>
        </w:rPr>
        <w:t>,</w:t>
      </w:r>
      <w:r w:rsidRPr="00DA1CD7">
        <w:rPr>
          <w:rFonts w:eastAsia="Times New Roman" w:cs="Times New Roman"/>
          <w:szCs w:val="24"/>
        </w:rPr>
        <w:t xml:space="preserve"> ιδού και το πήδημα</w:t>
      </w:r>
      <w:r>
        <w:rPr>
          <w:rFonts w:eastAsia="Times New Roman" w:cs="Times New Roman"/>
          <w:szCs w:val="24"/>
        </w:rPr>
        <w:t>. Μ</w:t>
      </w:r>
      <w:r w:rsidRPr="00DA1CD7">
        <w:rPr>
          <w:rFonts w:eastAsia="Times New Roman" w:cs="Times New Roman"/>
          <w:szCs w:val="24"/>
        </w:rPr>
        <w:t xml:space="preserve">ην </w:t>
      </w:r>
      <w:r>
        <w:rPr>
          <w:rFonts w:eastAsia="Times New Roman" w:cs="Times New Roman"/>
          <w:szCs w:val="24"/>
        </w:rPr>
        <w:t>τολμάτε εσείς</w:t>
      </w:r>
      <w:r w:rsidRPr="00DA1CD7">
        <w:rPr>
          <w:rFonts w:eastAsia="Times New Roman" w:cs="Times New Roman"/>
          <w:szCs w:val="24"/>
        </w:rPr>
        <w:t xml:space="preserve"> να διαμαρτύρεστε και</w:t>
      </w:r>
      <w:r>
        <w:rPr>
          <w:rFonts w:eastAsia="Times New Roman" w:cs="Times New Roman"/>
          <w:szCs w:val="24"/>
        </w:rPr>
        <w:t xml:space="preserve"> να μιλάτε για βουλευτικές και υπουργικές </w:t>
      </w:r>
      <w:r w:rsidRPr="00DA1CD7">
        <w:rPr>
          <w:rFonts w:eastAsia="Times New Roman" w:cs="Times New Roman"/>
          <w:szCs w:val="24"/>
        </w:rPr>
        <w:t>άρσ</w:t>
      </w:r>
      <w:r>
        <w:rPr>
          <w:rFonts w:eastAsia="Times New Roman" w:cs="Times New Roman"/>
          <w:szCs w:val="24"/>
        </w:rPr>
        <w:t>ει</w:t>
      </w:r>
      <w:r w:rsidRPr="00DA1CD7">
        <w:rPr>
          <w:rFonts w:eastAsia="Times New Roman" w:cs="Times New Roman"/>
          <w:szCs w:val="24"/>
        </w:rPr>
        <w:t>ς ασυλίας</w:t>
      </w:r>
      <w:r>
        <w:rPr>
          <w:rFonts w:eastAsia="Times New Roman" w:cs="Times New Roman"/>
          <w:szCs w:val="24"/>
        </w:rPr>
        <w:t>. Μην τολμάτε να κ</w:t>
      </w:r>
      <w:r w:rsidRPr="00DA1CD7">
        <w:rPr>
          <w:rFonts w:eastAsia="Times New Roman" w:cs="Times New Roman"/>
          <w:szCs w:val="24"/>
        </w:rPr>
        <w:t>οροϊδεύετε τον κόσμο</w:t>
      </w:r>
      <w:r>
        <w:rPr>
          <w:rFonts w:eastAsia="Times New Roman" w:cs="Times New Roman"/>
          <w:szCs w:val="24"/>
        </w:rPr>
        <w:t>,</w:t>
      </w:r>
      <w:r w:rsidRPr="00DA1CD7">
        <w:rPr>
          <w:rFonts w:eastAsia="Times New Roman" w:cs="Times New Roman"/>
          <w:szCs w:val="24"/>
        </w:rPr>
        <w:t xml:space="preserve"> γιατί μπορεί</w:t>
      </w:r>
      <w:r w:rsidRPr="00DA1CD7">
        <w:rPr>
          <w:rFonts w:eastAsia="Times New Roman" w:cs="Times New Roman"/>
          <w:szCs w:val="24"/>
        </w:rPr>
        <w:t xml:space="preserve"> εδώ μέσα να τα βρίσκετε μεταξύ </w:t>
      </w:r>
      <w:r>
        <w:rPr>
          <w:rFonts w:eastAsia="Times New Roman" w:cs="Times New Roman"/>
          <w:szCs w:val="24"/>
        </w:rPr>
        <w:t>σας, α</w:t>
      </w:r>
      <w:r w:rsidRPr="00DA1CD7">
        <w:rPr>
          <w:rFonts w:eastAsia="Times New Roman" w:cs="Times New Roman"/>
          <w:szCs w:val="24"/>
        </w:rPr>
        <w:t xml:space="preserve">λλά </w:t>
      </w:r>
      <w:r w:rsidRPr="00DA1CD7">
        <w:rPr>
          <w:rFonts w:eastAsia="Times New Roman" w:cs="Times New Roman"/>
          <w:szCs w:val="24"/>
        </w:rPr>
        <w:lastRenderedPageBreak/>
        <w:t>εμείς θα σας ξεμπροστιάζου</w:t>
      </w:r>
      <w:r>
        <w:rPr>
          <w:rFonts w:eastAsia="Times New Roman" w:cs="Times New Roman"/>
          <w:szCs w:val="24"/>
        </w:rPr>
        <w:t>με</w:t>
      </w:r>
      <w:r w:rsidRPr="00DA1CD7">
        <w:rPr>
          <w:rFonts w:eastAsia="Times New Roman" w:cs="Times New Roman"/>
          <w:szCs w:val="24"/>
        </w:rPr>
        <w:t xml:space="preserve"> πάντα</w:t>
      </w:r>
      <w:r>
        <w:rPr>
          <w:rFonts w:eastAsia="Times New Roman" w:cs="Times New Roman"/>
          <w:szCs w:val="24"/>
        </w:rPr>
        <w:t>. Ο</w:t>
      </w:r>
      <w:r w:rsidRPr="00DA1CD7">
        <w:rPr>
          <w:rFonts w:eastAsia="Times New Roman" w:cs="Times New Roman"/>
          <w:szCs w:val="24"/>
        </w:rPr>
        <w:t>ποτεδήποτε έ</w:t>
      </w:r>
      <w:r>
        <w:rPr>
          <w:rFonts w:eastAsia="Times New Roman" w:cs="Times New Roman"/>
          <w:szCs w:val="24"/>
        </w:rPr>
        <w:t>ρ</w:t>
      </w:r>
      <w:r w:rsidRPr="00DA1CD7">
        <w:rPr>
          <w:rFonts w:eastAsia="Times New Roman" w:cs="Times New Roman"/>
          <w:szCs w:val="24"/>
        </w:rPr>
        <w:t xml:space="preserve">χεται σοβαρή υπόθεση που αφορά την </w:t>
      </w:r>
      <w:r>
        <w:rPr>
          <w:rFonts w:eastAsia="Times New Roman" w:cs="Times New Roman"/>
          <w:szCs w:val="24"/>
        </w:rPr>
        <w:t>ά</w:t>
      </w:r>
      <w:r w:rsidRPr="00DA1CD7">
        <w:rPr>
          <w:rFonts w:eastAsia="Times New Roman" w:cs="Times New Roman"/>
          <w:szCs w:val="24"/>
        </w:rPr>
        <w:t xml:space="preserve">ρση ασυλίας </w:t>
      </w:r>
      <w:r>
        <w:rPr>
          <w:rFonts w:eastAsia="Times New Roman" w:cs="Times New Roman"/>
          <w:szCs w:val="24"/>
        </w:rPr>
        <w:t>Β</w:t>
      </w:r>
      <w:r w:rsidRPr="00DA1CD7">
        <w:rPr>
          <w:rFonts w:eastAsia="Times New Roman" w:cs="Times New Roman"/>
          <w:szCs w:val="24"/>
        </w:rPr>
        <w:t xml:space="preserve">ουλευτή </w:t>
      </w:r>
      <w:r>
        <w:rPr>
          <w:rFonts w:eastAsia="Times New Roman" w:cs="Times New Roman"/>
          <w:szCs w:val="24"/>
        </w:rPr>
        <w:t xml:space="preserve">ή </w:t>
      </w:r>
      <w:r w:rsidRPr="00DA1CD7">
        <w:rPr>
          <w:rFonts w:eastAsia="Times New Roman" w:cs="Times New Roman"/>
          <w:szCs w:val="24"/>
        </w:rPr>
        <w:t xml:space="preserve">Υπουργού από όλο το </w:t>
      </w:r>
      <w:r w:rsidRPr="00891732">
        <w:rPr>
          <w:rFonts w:eastAsia="Times New Roman" w:cs="Times New Roman"/>
          <w:szCs w:val="24"/>
        </w:rPr>
        <w:t xml:space="preserve">«δήθεν» </w:t>
      </w:r>
      <w:r w:rsidRPr="00DA1CD7">
        <w:rPr>
          <w:rFonts w:eastAsia="Times New Roman" w:cs="Times New Roman"/>
          <w:szCs w:val="24"/>
        </w:rPr>
        <w:t>συνταγματικό τόξο</w:t>
      </w:r>
      <w:r>
        <w:rPr>
          <w:rFonts w:eastAsia="Times New Roman" w:cs="Times New Roman"/>
          <w:szCs w:val="24"/>
        </w:rPr>
        <w:t>,</w:t>
      </w:r>
      <w:r w:rsidRPr="00DA1CD7">
        <w:rPr>
          <w:rFonts w:eastAsia="Times New Roman" w:cs="Times New Roman"/>
          <w:szCs w:val="24"/>
        </w:rPr>
        <w:t xml:space="preserve"> όλοι οι υπόλοιποι </w:t>
      </w:r>
      <w:r>
        <w:rPr>
          <w:rFonts w:eastAsia="Times New Roman" w:cs="Times New Roman"/>
          <w:szCs w:val="24"/>
        </w:rPr>
        <w:t>το πνίγετε</w:t>
      </w:r>
      <w:r w:rsidRPr="00DA1CD7">
        <w:rPr>
          <w:rFonts w:eastAsia="Times New Roman" w:cs="Times New Roman"/>
          <w:szCs w:val="24"/>
        </w:rPr>
        <w:t xml:space="preserve"> και δεν </w:t>
      </w:r>
      <w:r>
        <w:rPr>
          <w:rFonts w:eastAsia="Times New Roman" w:cs="Times New Roman"/>
          <w:szCs w:val="24"/>
        </w:rPr>
        <w:t>το αφήνετε</w:t>
      </w:r>
      <w:r w:rsidRPr="00DA1CD7">
        <w:rPr>
          <w:rFonts w:eastAsia="Times New Roman" w:cs="Times New Roman"/>
          <w:szCs w:val="24"/>
        </w:rPr>
        <w:t xml:space="preserve"> να πάει στ</w:t>
      </w:r>
      <w:r w:rsidRPr="00DA1CD7">
        <w:rPr>
          <w:rFonts w:eastAsia="Times New Roman" w:cs="Times New Roman"/>
          <w:szCs w:val="24"/>
        </w:rPr>
        <w:t>η δικαιοσύνη</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Διότι</w:t>
      </w:r>
      <w:r w:rsidRPr="00DA1CD7">
        <w:rPr>
          <w:rFonts w:eastAsia="Times New Roman" w:cs="Times New Roman"/>
          <w:szCs w:val="24"/>
        </w:rPr>
        <w:t xml:space="preserve"> ξέρετε ότι αν πάει στη δικαιοσύνη</w:t>
      </w:r>
      <w:r>
        <w:rPr>
          <w:rFonts w:eastAsia="Times New Roman" w:cs="Times New Roman"/>
          <w:szCs w:val="24"/>
        </w:rPr>
        <w:t>,</w:t>
      </w:r>
      <w:r w:rsidRPr="00DA1CD7">
        <w:rPr>
          <w:rFonts w:eastAsia="Times New Roman" w:cs="Times New Roman"/>
          <w:szCs w:val="24"/>
        </w:rPr>
        <w:t xml:space="preserve"> θα καταδικαστούν </w:t>
      </w:r>
      <w:r>
        <w:rPr>
          <w:rFonts w:eastAsia="Times New Roman" w:cs="Times New Roman"/>
          <w:szCs w:val="24"/>
        </w:rPr>
        <w:t>πολλοί</w:t>
      </w:r>
      <w:r w:rsidRPr="00DA1CD7">
        <w:rPr>
          <w:rFonts w:eastAsia="Times New Roman" w:cs="Times New Roman"/>
          <w:szCs w:val="24"/>
        </w:rPr>
        <w:t xml:space="preserve"> απ</w:t>
      </w:r>
      <w:r>
        <w:rPr>
          <w:rFonts w:eastAsia="Times New Roman" w:cs="Times New Roman"/>
          <w:szCs w:val="24"/>
        </w:rPr>
        <w:t>’ όλες και απ’</w:t>
      </w:r>
      <w:r w:rsidRPr="00DA1CD7">
        <w:rPr>
          <w:rFonts w:eastAsia="Times New Roman" w:cs="Times New Roman"/>
          <w:szCs w:val="24"/>
        </w:rPr>
        <w:t xml:space="preserve"> όλους εσάς που είστε εδώ </w:t>
      </w:r>
      <w:r>
        <w:rPr>
          <w:rFonts w:eastAsia="Times New Roman" w:cs="Times New Roman"/>
          <w:szCs w:val="24"/>
        </w:rPr>
        <w:t>και κ</w:t>
      </w:r>
      <w:r w:rsidRPr="00DA1CD7">
        <w:rPr>
          <w:rFonts w:eastAsia="Times New Roman" w:cs="Times New Roman"/>
          <w:szCs w:val="24"/>
        </w:rPr>
        <w:t>οροϊδεύετε τους Έλληνες πολίτες</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Αυτή, λοιπόν,</w:t>
      </w:r>
      <w:r w:rsidRPr="00DA1CD7">
        <w:rPr>
          <w:rFonts w:eastAsia="Times New Roman" w:cs="Times New Roman"/>
          <w:szCs w:val="24"/>
        </w:rPr>
        <w:t xml:space="preserve"> είναι η δημοκρατία την οποία απολαμβάνουμε</w:t>
      </w:r>
      <w:r>
        <w:rPr>
          <w:rFonts w:eastAsia="Times New Roman" w:cs="Times New Roman"/>
          <w:szCs w:val="24"/>
        </w:rPr>
        <w:t xml:space="preserve">. </w:t>
      </w:r>
    </w:p>
    <w:p w14:paraId="7632D1C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sidRPr="00DA1CD7">
        <w:rPr>
          <w:rFonts w:eastAsia="Times New Roman" w:cs="Times New Roman"/>
          <w:szCs w:val="24"/>
        </w:rPr>
        <w:t xml:space="preserve">μείς </w:t>
      </w:r>
      <w:r>
        <w:rPr>
          <w:rFonts w:eastAsia="Times New Roman" w:cs="Times New Roman"/>
          <w:szCs w:val="24"/>
        </w:rPr>
        <w:t>λ</w:t>
      </w:r>
      <w:r w:rsidRPr="00DA1CD7">
        <w:rPr>
          <w:rFonts w:eastAsia="Times New Roman" w:cs="Times New Roman"/>
          <w:szCs w:val="24"/>
        </w:rPr>
        <w:t>οιπόν</w:t>
      </w:r>
      <w:r>
        <w:rPr>
          <w:rFonts w:eastAsia="Times New Roman" w:cs="Times New Roman"/>
          <w:szCs w:val="24"/>
        </w:rPr>
        <w:t>,</w:t>
      </w:r>
      <w:r w:rsidRPr="00DA1CD7">
        <w:rPr>
          <w:rFonts w:eastAsia="Times New Roman" w:cs="Times New Roman"/>
          <w:szCs w:val="24"/>
        </w:rPr>
        <w:t xml:space="preserve"> συνεχίζουμε να αγωνιζόμαστε </w:t>
      </w:r>
      <w:r>
        <w:rPr>
          <w:rFonts w:eastAsia="Times New Roman" w:cs="Times New Roman"/>
          <w:szCs w:val="24"/>
        </w:rPr>
        <w:t>και σαν</w:t>
      </w:r>
      <w:r w:rsidRPr="00DA1CD7">
        <w:rPr>
          <w:rFonts w:eastAsia="Times New Roman" w:cs="Times New Roman"/>
          <w:szCs w:val="24"/>
        </w:rPr>
        <w:t xml:space="preserve"> Χρυσή Αυγή θα είμαστε εδώ</w:t>
      </w:r>
      <w:r>
        <w:rPr>
          <w:rFonts w:eastAsia="Times New Roman" w:cs="Times New Roman"/>
          <w:szCs w:val="24"/>
        </w:rPr>
        <w:t>. Δ</w:t>
      </w:r>
      <w:r w:rsidRPr="00DA1CD7">
        <w:rPr>
          <w:rFonts w:eastAsia="Times New Roman" w:cs="Times New Roman"/>
          <w:szCs w:val="24"/>
        </w:rPr>
        <w:t>εν μπορούμε να κάνου</w:t>
      </w:r>
      <w:r>
        <w:rPr>
          <w:rFonts w:eastAsia="Times New Roman" w:cs="Times New Roman"/>
          <w:szCs w:val="24"/>
        </w:rPr>
        <w:t>με</w:t>
      </w:r>
      <w:r w:rsidRPr="00DA1CD7">
        <w:rPr>
          <w:rFonts w:eastAsia="Times New Roman" w:cs="Times New Roman"/>
          <w:szCs w:val="24"/>
        </w:rPr>
        <w:t xml:space="preserve"> </w:t>
      </w:r>
      <w:r>
        <w:rPr>
          <w:rFonts w:eastAsia="Times New Roman" w:cs="Times New Roman"/>
          <w:szCs w:val="24"/>
        </w:rPr>
        <w:t>συγκεντρώσεις</w:t>
      </w:r>
      <w:r w:rsidRPr="00DA1CD7">
        <w:rPr>
          <w:rFonts w:eastAsia="Times New Roman" w:cs="Times New Roman"/>
          <w:szCs w:val="24"/>
        </w:rPr>
        <w:t xml:space="preserve"> </w:t>
      </w:r>
      <w:r>
        <w:rPr>
          <w:rFonts w:eastAsia="Times New Roman" w:cs="Times New Roman"/>
          <w:szCs w:val="24"/>
        </w:rPr>
        <w:t xml:space="preserve">γιατί προσπαθείτε να μας το απαγορεύσετε, βάζετε </w:t>
      </w:r>
      <w:proofErr w:type="spellStart"/>
      <w:r>
        <w:rPr>
          <w:rFonts w:eastAsia="Times New Roman" w:cs="Times New Roman"/>
          <w:szCs w:val="24"/>
        </w:rPr>
        <w:t>αντισυγκεντρώσεις</w:t>
      </w:r>
      <w:proofErr w:type="spellEnd"/>
      <w:r>
        <w:rPr>
          <w:rFonts w:eastAsia="Times New Roman" w:cs="Times New Roman"/>
          <w:szCs w:val="24"/>
        </w:rPr>
        <w:t>, δεν μας καλείτε στα πάνελ</w:t>
      </w:r>
      <w:r w:rsidRPr="00DA1CD7">
        <w:rPr>
          <w:rFonts w:eastAsia="Times New Roman" w:cs="Times New Roman"/>
          <w:szCs w:val="24"/>
        </w:rPr>
        <w:t xml:space="preserve"> να μιλήσουμε και να πούμε την άποψή </w:t>
      </w:r>
      <w:r>
        <w:rPr>
          <w:rFonts w:eastAsia="Times New Roman" w:cs="Times New Roman"/>
          <w:szCs w:val="24"/>
        </w:rPr>
        <w:t>μας,</w:t>
      </w:r>
      <w:r w:rsidRPr="00DA1CD7">
        <w:rPr>
          <w:rFonts w:eastAsia="Times New Roman" w:cs="Times New Roman"/>
          <w:szCs w:val="24"/>
        </w:rPr>
        <w:t xml:space="preserve"> γιατί είστε πολύ δη</w:t>
      </w:r>
      <w:r w:rsidRPr="00DA1CD7">
        <w:rPr>
          <w:rFonts w:eastAsia="Times New Roman" w:cs="Times New Roman"/>
          <w:szCs w:val="24"/>
        </w:rPr>
        <w:t>μοκράτες</w:t>
      </w:r>
      <w:r>
        <w:rPr>
          <w:rFonts w:eastAsia="Times New Roman" w:cs="Times New Roman"/>
          <w:szCs w:val="24"/>
        </w:rPr>
        <w:t>. Ε</w:t>
      </w:r>
      <w:r w:rsidRPr="00DA1CD7">
        <w:rPr>
          <w:rFonts w:eastAsia="Times New Roman" w:cs="Times New Roman"/>
          <w:szCs w:val="24"/>
        </w:rPr>
        <w:t>μείς</w:t>
      </w:r>
      <w:r>
        <w:rPr>
          <w:rFonts w:eastAsia="Times New Roman" w:cs="Times New Roman"/>
          <w:szCs w:val="24"/>
        </w:rPr>
        <w:t xml:space="preserve">, λοιπόν, </w:t>
      </w:r>
      <w:r w:rsidRPr="00DA1CD7">
        <w:rPr>
          <w:rFonts w:eastAsia="Times New Roman" w:cs="Times New Roman"/>
          <w:szCs w:val="24"/>
        </w:rPr>
        <w:t xml:space="preserve">που είμαστε φασίστες </w:t>
      </w:r>
      <w:r>
        <w:rPr>
          <w:rFonts w:eastAsia="Times New Roman" w:cs="Times New Roman"/>
          <w:szCs w:val="24"/>
        </w:rPr>
        <w:t>σας προ</w:t>
      </w:r>
      <w:r w:rsidRPr="00DA1CD7">
        <w:rPr>
          <w:rFonts w:eastAsia="Times New Roman" w:cs="Times New Roman"/>
          <w:szCs w:val="24"/>
        </w:rPr>
        <w:t>καλούμε για άλλη μία φορά οποτεδήποτε θέλετε</w:t>
      </w:r>
      <w:r>
        <w:rPr>
          <w:rFonts w:eastAsia="Times New Roman" w:cs="Times New Roman"/>
          <w:szCs w:val="24"/>
        </w:rPr>
        <w:t>,</w:t>
      </w:r>
      <w:r w:rsidRPr="00DA1CD7">
        <w:rPr>
          <w:rFonts w:eastAsia="Times New Roman" w:cs="Times New Roman"/>
          <w:szCs w:val="24"/>
        </w:rPr>
        <w:t xml:space="preserve"> όπου θέλετε</w:t>
      </w:r>
      <w:r>
        <w:rPr>
          <w:rFonts w:eastAsia="Times New Roman" w:cs="Times New Roman"/>
          <w:szCs w:val="24"/>
        </w:rPr>
        <w:t>,</w:t>
      </w:r>
      <w:r w:rsidRPr="00DA1CD7">
        <w:rPr>
          <w:rFonts w:eastAsia="Times New Roman" w:cs="Times New Roman"/>
          <w:szCs w:val="24"/>
        </w:rPr>
        <w:t xml:space="preserve"> με τον οποιοδήποτε απέναντί </w:t>
      </w:r>
      <w:r>
        <w:rPr>
          <w:rFonts w:eastAsia="Times New Roman" w:cs="Times New Roman"/>
          <w:szCs w:val="24"/>
        </w:rPr>
        <w:t>μας,</w:t>
      </w:r>
      <w:r w:rsidRPr="00DA1CD7">
        <w:rPr>
          <w:rFonts w:eastAsia="Times New Roman" w:cs="Times New Roman"/>
          <w:szCs w:val="24"/>
        </w:rPr>
        <w:t xml:space="preserve"> </w:t>
      </w:r>
      <w:r>
        <w:rPr>
          <w:rFonts w:eastAsia="Times New Roman" w:cs="Times New Roman"/>
          <w:szCs w:val="24"/>
        </w:rPr>
        <w:t xml:space="preserve">γιατί </w:t>
      </w:r>
      <w:r w:rsidRPr="00DA1CD7">
        <w:rPr>
          <w:rFonts w:eastAsia="Times New Roman" w:cs="Times New Roman"/>
          <w:szCs w:val="24"/>
        </w:rPr>
        <w:t>είμαστε έτοιμοι για δημόσιο διάλογο</w:t>
      </w:r>
      <w:r>
        <w:rPr>
          <w:rFonts w:eastAsia="Times New Roman" w:cs="Times New Roman"/>
          <w:szCs w:val="24"/>
        </w:rPr>
        <w:t>. Θα σας διασύρουμε</w:t>
      </w:r>
      <w:r w:rsidRPr="00DA1CD7">
        <w:rPr>
          <w:rFonts w:eastAsia="Times New Roman" w:cs="Times New Roman"/>
          <w:szCs w:val="24"/>
        </w:rPr>
        <w:t xml:space="preserve"> με τα επιχειρήματά </w:t>
      </w:r>
      <w:r>
        <w:rPr>
          <w:rFonts w:eastAsia="Times New Roman" w:cs="Times New Roman"/>
          <w:szCs w:val="24"/>
        </w:rPr>
        <w:t>μας. Τ</w:t>
      </w:r>
      <w:r w:rsidRPr="00DA1CD7">
        <w:rPr>
          <w:rFonts w:eastAsia="Times New Roman" w:cs="Times New Roman"/>
          <w:szCs w:val="24"/>
        </w:rPr>
        <w:t>α ξέρετε όλα αυτά</w:t>
      </w:r>
      <w:r>
        <w:rPr>
          <w:rFonts w:eastAsia="Times New Roman" w:cs="Times New Roman"/>
          <w:szCs w:val="24"/>
        </w:rPr>
        <w:t xml:space="preserve"> και</w:t>
      </w:r>
      <w:r w:rsidRPr="00DA1CD7">
        <w:rPr>
          <w:rFonts w:eastAsia="Times New Roman" w:cs="Times New Roman"/>
          <w:szCs w:val="24"/>
        </w:rPr>
        <w:t xml:space="preserve"> κρύ</w:t>
      </w:r>
      <w:r w:rsidRPr="00DA1CD7">
        <w:rPr>
          <w:rFonts w:eastAsia="Times New Roman" w:cs="Times New Roman"/>
          <w:szCs w:val="24"/>
        </w:rPr>
        <w:t xml:space="preserve">βεστε πίσω από τις ταμπέλες </w:t>
      </w:r>
      <w:r w:rsidRPr="0057167D">
        <w:rPr>
          <w:rFonts w:eastAsia="Times New Roman" w:cs="Times New Roman"/>
          <w:szCs w:val="24"/>
        </w:rPr>
        <w:t xml:space="preserve">δήθεν </w:t>
      </w:r>
      <w:r>
        <w:rPr>
          <w:rFonts w:eastAsia="Times New Roman" w:cs="Times New Roman"/>
          <w:szCs w:val="24"/>
        </w:rPr>
        <w:t>«</w:t>
      </w:r>
      <w:r w:rsidRPr="00DA1CD7">
        <w:rPr>
          <w:rFonts w:eastAsia="Times New Roman" w:cs="Times New Roman"/>
          <w:szCs w:val="24"/>
        </w:rPr>
        <w:t>φασισμού</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w:t>
      </w:r>
      <w:r w:rsidRPr="00DA1CD7">
        <w:rPr>
          <w:rFonts w:eastAsia="Times New Roman" w:cs="Times New Roman"/>
          <w:szCs w:val="24"/>
        </w:rPr>
        <w:t>ναζισμού</w:t>
      </w:r>
      <w:r>
        <w:rPr>
          <w:rFonts w:eastAsia="Times New Roman" w:cs="Times New Roman"/>
          <w:szCs w:val="24"/>
        </w:rPr>
        <w:t>»,</w:t>
      </w:r>
      <w:r w:rsidRPr="00DA1CD7">
        <w:rPr>
          <w:rFonts w:eastAsia="Times New Roman" w:cs="Times New Roman"/>
          <w:szCs w:val="24"/>
        </w:rPr>
        <w:t xml:space="preserve"> δεν </w:t>
      </w:r>
      <w:r>
        <w:rPr>
          <w:rFonts w:eastAsia="Times New Roman" w:cs="Times New Roman"/>
          <w:szCs w:val="24"/>
        </w:rPr>
        <w:t>ξέρω κ</w:t>
      </w:r>
      <w:r w:rsidRPr="00DA1CD7">
        <w:rPr>
          <w:rFonts w:eastAsia="Times New Roman" w:cs="Times New Roman"/>
          <w:szCs w:val="24"/>
        </w:rPr>
        <w:t>ι εγώ τι άλλο</w:t>
      </w:r>
      <w:r>
        <w:rPr>
          <w:rFonts w:eastAsia="Times New Roman" w:cs="Times New Roman"/>
          <w:szCs w:val="24"/>
        </w:rPr>
        <w:t>, «εξωγήινων»</w:t>
      </w:r>
      <w:r w:rsidRPr="00DA1CD7">
        <w:rPr>
          <w:rFonts w:eastAsia="Times New Roman" w:cs="Times New Roman"/>
          <w:szCs w:val="24"/>
        </w:rPr>
        <w:t xml:space="preserve"> που μπορεί να μας </w:t>
      </w:r>
      <w:r>
        <w:rPr>
          <w:rFonts w:eastAsia="Times New Roman" w:cs="Times New Roman"/>
          <w:szCs w:val="24"/>
        </w:rPr>
        <w:t>λέτε</w:t>
      </w:r>
      <w:r w:rsidRPr="00DA1CD7">
        <w:rPr>
          <w:rFonts w:eastAsia="Times New Roman" w:cs="Times New Roman"/>
          <w:szCs w:val="24"/>
        </w:rPr>
        <w:t xml:space="preserve"> και οτιδήποτε άλλο</w:t>
      </w:r>
      <w:r>
        <w:rPr>
          <w:rFonts w:eastAsia="Times New Roman" w:cs="Times New Roman"/>
          <w:szCs w:val="24"/>
        </w:rPr>
        <w:t>,</w:t>
      </w:r>
      <w:r w:rsidRPr="00DA1CD7">
        <w:rPr>
          <w:rFonts w:eastAsia="Times New Roman" w:cs="Times New Roman"/>
          <w:szCs w:val="24"/>
        </w:rPr>
        <w:t xml:space="preserve"> γιατί δεν μπορείτε να μας αντιμετωπίσετε</w:t>
      </w:r>
      <w:r>
        <w:rPr>
          <w:rFonts w:eastAsia="Times New Roman" w:cs="Times New Roman"/>
          <w:szCs w:val="24"/>
        </w:rPr>
        <w:t>.</w:t>
      </w:r>
      <w:r w:rsidRPr="00DA1CD7">
        <w:rPr>
          <w:rFonts w:eastAsia="Times New Roman" w:cs="Times New Roman"/>
          <w:szCs w:val="24"/>
        </w:rPr>
        <w:t xml:space="preserve"> </w:t>
      </w:r>
    </w:p>
    <w:p w14:paraId="7632D1C1" w14:textId="77777777" w:rsidR="00845256" w:rsidRDefault="00BE25C9">
      <w:pPr>
        <w:spacing w:line="600" w:lineRule="auto"/>
        <w:ind w:firstLine="720"/>
        <w:contextualSpacing/>
        <w:jc w:val="both"/>
        <w:rPr>
          <w:rFonts w:eastAsia="Times New Roman" w:cs="Times New Roman"/>
          <w:szCs w:val="24"/>
        </w:rPr>
      </w:pPr>
      <w:r w:rsidRPr="00DA1CD7">
        <w:rPr>
          <w:rFonts w:eastAsia="Times New Roman" w:cs="Times New Roman"/>
          <w:szCs w:val="24"/>
        </w:rPr>
        <w:lastRenderedPageBreak/>
        <w:t xml:space="preserve">Εγώ προσωπικά </w:t>
      </w:r>
      <w:r>
        <w:rPr>
          <w:rFonts w:eastAsia="Times New Roman" w:cs="Times New Roman"/>
          <w:szCs w:val="24"/>
        </w:rPr>
        <w:t>α</w:t>
      </w:r>
      <w:r w:rsidRPr="00DA1CD7">
        <w:rPr>
          <w:rFonts w:eastAsia="Times New Roman" w:cs="Times New Roman"/>
          <w:szCs w:val="24"/>
        </w:rPr>
        <w:t xml:space="preserve">ν μου μίλαγε κάποιος πολιτικός </w:t>
      </w:r>
      <w:r>
        <w:rPr>
          <w:rFonts w:eastAsia="Times New Roman" w:cs="Times New Roman"/>
          <w:szCs w:val="24"/>
        </w:rPr>
        <w:t>αντίπαλό</w:t>
      </w:r>
      <w:r w:rsidRPr="00DA1CD7">
        <w:rPr>
          <w:rFonts w:eastAsia="Times New Roman" w:cs="Times New Roman"/>
          <w:szCs w:val="24"/>
        </w:rPr>
        <w:t>ς μου και με προκαλού</w:t>
      </w:r>
      <w:r w:rsidRPr="00DA1CD7">
        <w:rPr>
          <w:rFonts w:eastAsia="Times New Roman" w:cs="Times New Roman"/>
          <w:szCs w:val="24"/>
        </w:rPr>
        <w:t xml:space="preserve">σε </w:t>
      </w:r>
      <w:r>
        <w:rPr>
          <w:rFonts w:eastAsia="Times New Roman" w:cs="Times New Roman"/>
          <w:szCs w:val="24"/>
        </w:rPr>
        <w:t>τόσες</w:t>
      </w:r>
      <w:r w:rsidRPr="00DA1CD7">
        <w:rPr>
          <w:rFonts w:eastAsia="Times New Roman" w:cs="Times New Roman"/>
          <w:szCs w:val="24"/>
        </w:rPr>
        <w:t xml:space="preserve"> φορές σε δημόσιο διάλογο</w:t>
      </w:r>
      <w:r>
        <w:rPr>
          <w:rFonts w:eastAsia="Times New Roman" w:cs="Times New Roman"/>
          <w:szCs w:val="24"/>
        </w:rPr>
        <w:t>,</w:t>
      </w:r>
      <w:r w:rsidRPr="00DA1CD7">
        <w:rPr>
          <w:rFonts w:eastAsia="Times New Roman" w:cs="Times New Roman"/>
          <w:szCs w:val="24"/>
        </w:rPr>
        <w:t xml:space="preserve"> θα ντρεπόμουν</w:t>
      </w:r>
      <w:r>
        <w:rPr>
          <w:rFonts w:eastAsia="Times New Roman" w:cs="Times New Roman"/>
          <w:szCs w:val="24"/>
        </w:rPr>
        <w:t>. Κ</w:t>
      </w:r>
      <w:r w:rsidRPr="00DA1CD7">
        <w:rPr>
          <w:rFonts w:eastAsia="Times New Roman" w:cs="Times New Roman"/>
          <w:szCs w:val="24"/>
        </w:rPr>
        <w:t>αι μία φορά θα πήγαινα να</w:t>
      </w:r>
      <w:r>
        <w:rPr>
          <w:rFonts w:eastAsia="Times New Roman" w:cs="Times New Roman"/>
          <w:szCs w:val="24"/>
        </w:rPr>
        <w:t xml:space="preserve"> τον</w:t>
      </w:r>
      <w:r w:rsidRPr="00DA1CD7">
        <w:rPr>
          <w:rFonts w:eastAsia="Times New Roman" w:cs="Times New Roman"/>
          <w:szCs w:val="24"/>
        </w:rPr>
        <w:t xml:space="preserve"> αντιμετωπίσω</w:t>
      </w:r>
      <w:r>
        <w:rPr>
          <w:rFonts w:eastAsia="Times New Roman" w:cs="Times New Roman"/>
          <w:szCs w:val="24"/>
        </w:rPr>
        <w:t>. Εσείς φυσικά τ</w:t>
      </w:r>
      <w:r w:rsidRPr="00DA1CD7">
        <w:rPr>
          <w:rFonts w:eastAsia="Times New Roman" w:cs="Times New Roman"/>
          <w:szCs w:val="24"/>
        </w:rPr>
        <w:t xml:space="preserve">η λέξη </w:t>
      </w:r>
      <w:r>
        <w:rPr>
          <w:rFonts w:eastAsia="Times New Roman" w:cs="Times New Roman"/>
          <w:szCs w:val="24"/>
        </w:rPr>
        <w:t>«</w:t>
      </w:r>
      <w:r w:rsidRPr="00DA1CD7">
        <w:rPr>
          <w:rFonts w:eastAsia="Times New Roman" w:cs="Times New Roman"/>
          <w:szCs w:val="24"/>
        </w:rPr>
        <w:t>ντροπή</w:t>
      </w:r>
      <w:r>
        <w:rPr>
          <w:rFonts w:eastAsia="Times New Roman" w:cs="Times New Roman"/>
          <w:szCs w:val="24"/>
        </w:rPr>
        <w:t>»</w:t>
      </w:r>
      <w:r w:rsidRPr="00DA1CD7">
        <w:rPr>
          <w:rFonts w:eastAsia="Times New Roman" w:cs="Times New Roman"/>
          <w:szCs w:val="24"/>
        </w:rPr>
        <w:t xml:space="preserve"> δεν την </w:t>
      </w:r>
      <w:proofErr w:type="spellStart"/>
      <w:r>
        <w:rPr>
          <w:rFonts w:eastAsia="Times New Roman" w:cs="Times New Roman"/>
          <w:szCs w:val="24"/>
        </w:rPr>
        <w:t>πολυ</w:t>
      </w:r>
      <w:r w:rsidRPr="00DA1CD7">
        <w:rPr>
          <w:rFonts w:eastAsia="Times New Roman" w:cs="Times New Roman"/>
          <w:szCs w:val="24"/>
        </w:rPr>
        <w:t>γνωρίζετε</w:t>
      </w:r>
      <w:proofErr w:type="spellEnd"/>
      <w:r>
        <w:rPr>
          <w:rFonts w:eastAsia="Times New Roman" w:cs="Times New Roman"/>
          <w:szCs w:val="24"/>
        </w:rPr>
        <w:t>, γι’</w:t>
      </w:r>
      <w:r w:rsidRPr="00DA1CD7">
        <w:rPr>
          <w:rFonts w:eastAsia="Times New Roman" w:cs="Times New Roman"/>
          <w:szCs w:val="24"/>
        </w:rPr>
        <w:t xml:space="preserve"> αυτό συνεχίζετ</w:t>
      </w:r>
      <w:r>
        <w:rPr>
          <w:rFonts w:eastAsia="Times New Roman" w:cs="Times New Roman"/>
          <w:szCs w:val="24"/>
        </w:rPr>
        <w:t>ε</w:t>
      </w:r>
      <w:r w:rsidRPr="00DA1CD7">
        <w:rPr>
          <w:rFonts w:eastAsia="Times New Roman" w:cs="Times New Roman"/>
          <w:szCs w:val="24"/>
        </w:rPr>
        <w:t xml:space="preserve"> έτσι όπως πάτε</w:t>
      </w:r>
      <w:r>
        <w:rPr>
          <w:rFonts w:eastAsia="Times New Roman" w:cs="Times New Roman"/>
          <w:szCs w:val="24"/>
        </w:rPr>
        <w:t>.</w:t>
      </w:r>
      <w:r w:rsidRPr="00DA1CD7">
        <w:rPr>
          <w:rFonts w:eastAsia="Times New Roman" w:cs="Times New Roman"/>
          <w:szCs w:val="24"/>
        </w:rPr>
        <w:t xml:space="preserve"> Νέα Δημοκρατία</w:t>
      </w:r>
      <w:r>
        <w:rPr>
          <w:rFonts w:eastAsia="Times New Roman" w:cs="Times New Roman"/>
          <w:szCs w:val="24"/>
        </w:rPr>
        <w:t>,</w:t>
      </w:r>
      <w:r w:rsidRPr="00DA1CD7">
        <w:rPr>
          <w:rFonts w:eastAsia="Times New Roman" w:cs="Times New Roman"/>
          <w:szCs w:val="24"/>
        </w:rPr>
        <w:t xml:space="preserve"> ΠΑΣΟΚ</w:t>
      </w:r>
      <w:r>
        <w:rPr>
          <w:rFonts w:eastAsia="Times New Roman" w:cs="Times New Roman"/>
          <w:szCs w:val="24"/>
        </w:rPr>
        <w:t xml:space="preserve">, ΣΥΡΙΖΑ, ΚΚΕ και </w:t>
      </w:r>
      <w:r w:rsidRPr="00DA1CD7">
        <w:rPr>
          <w:rFonts w:eastAsia="Times New Roman" w:cs="Times New Roman"/>
          <w:szCs w:val="24"/>
        </w:rPr>
        <w:t xml:space="preserve">όλα τα υπόλοιπα κόμματα της </w:t>
      </w:r>
      <w:proofErr w:type="spellStart"/>
      <w:r>
        <w:rPr>
          <w:rFonts w:eastAsia="Times New Roman" w:cs="Times New Roman"/>
          <w:szCs w:val="24"/>
        </w:rPr>
        <w:t>παρεΐτσας</w:t>
      </w:r>
      <w:proofErr w:type="spellEnd"/>
      <w:r w:rsidRPr="00DA1CD7">
        <w:rPr>
          <w:rFonts w:eastAsia="Times New Roman" w:cs="Times New Roman"/>
          <w:szCs w:val="24"/>
        </w:rPr>
        <w:t xml:space="preserve"> είστε μία </w:t>
      </w:r>
      <w:proofErr w:type="spellStart"/>
      <w:r w:rsidRPr="00DA1CD7">
        <w:rPr>
          <w:rFonts w:eastAsia="Times New Roman" w:cs="Times New Roman"/>
          <w:szCs w:val="24"/>
        </w:rPr>
        <w:t>ομερτά</w:t>
      </w:r>
      <w:proofErr w:type="spellEnd"/>
      <w:r>
        <w:rPr>
          <w:rFonts w:eastAsia="Times New Roman" w:cs="Times New Roman"/>
          <w:szCs w:val="24"/>
        </w:rPr>
        <w:t>. Έ</w:t>
      </w:r>
      <w:r w:rsidRPr="00DA1CD7">
        <w:rPr>
          <w:rFonts w:eastAsia="Times New Roman" w:cs="Times New Roman"/>
          <w:szCs w:val="24"/>
        </w:rPr>
        <w:t xml:space="preserve">χετε κάνει μία </w:t>
      </w:r>
      <w:proofErr w:type="spellStart"/>
      <w:r>
        <w:rPr>
          <w:rFonts w:eastAsia="Times New Roman" w:cs="Times New Roman"/>
          <w:szCs w:val="24"/>
        </w:rPr>
        <w:t>ομερτά</w:t>
      </w:r>
      <w:proofErr w:type="spellEnd"/>
      <w:r>
        <w:rPr>
          <w:rFonts w:eastAsia="Times New Roman" w:cs="Times New Roman"/>
          <w:szCs w:val="24"/>
        </w:rPr>
        <w:t>,</w:t>
      </w:r>
      <w:r w:rsidRPr="00DA1CD7">
        <w:rPr>
          <w:rFonts w:eastAsia="Times New Roman" w:cs="Times New Roman"/>
          <w:szCs w:val="24"/>
        </w:rPr>
        <w:t xml:space="preserve"> είστε μία </w:t>
      </w:r>
      <w:r>
        <w:rPr>
          <w:rFonts w:eastAsia="Times New Roman" w:cs="Times New Roman"/>
          <w:szCs w:val="24"/>
        </w:rPr>
        <w:t>όμορφη παρέα στην οποία προς τα έξω</w:t>
      </w:r>
      <w:r w:rsidRPr="00DA1CD7">
        <w:rPr>
          <w:rFonts w:eastAsia="Times New Roman" w:cs="Times New Roman"/>
          <w:szCs w:val="24"/>
        </w:rPr>
        <w:t xml:space="preserve"> βγαίνουν </w:t>
      </w:r>
      <w:r>
        <w:rPr>
          <w:rFonts w:eastAsia="Times New Roman" w:cs="Times New Roman"/>
          <w:szCs w:val="24"/>
        </w:rPr>
        <w:t>μόνο αυτά που θέλετε εσείς να βγαίνουν. Και όταν ο</w:t>
      </w:r>
      <w:r w:rsidRPr="00DA1CD7">
        <w:rPr>
          <w:rFonts w:eastAsia="Times New Roman" w:cs="Times New Roman"/>
          <w:szCs w:val="24"/>
        </w:rPr>
        <w:t xml:space="preserve"> κάθε Έλληνας πολίτης τολμήσει να διεκδικήσει το δίκιο του με ένα</w:t>
      </w:r>
      <w:r>
        <w:rPr>
          <w:rFonts w:eastAsia="Times New Roman" w:cs="Times New Roman"/>
          <w:szCs w:val="24"/>
        </w:rPr>
        <w:t>ν</w:t>
      </w:r>
      <w:r w:rsidRPr="00DA1CD7">
        <w:rPr>
          <w:rFonts w:eastAsia="Times New Roman" w:cs="Times New Roman"/>
          <w:szCs w:val="24"/>
        </w:rPr>
        <w:t xml:space="preserve"> </w:t>
      </w:r>
      <w:r>
        <w:rPr>
          <w:rFonts w:eastAsia="Times New Roman" w:cs="Times New Roman"/>
          <w:szCs w:val="24"/>
        </w:rPr>
        <w:t>Β</w:t>
      </w:r>
      <w:r w:rsidRPr="00DA1CD7">
        <w:rPr>
          <w:rFonts w:eastAsia="Times New Roman" w:cs="Times New Roman"/>
          <w:szCs w:val="24"/>
        </w:rPr>
        <w:t>ουλευτή</w:t>
      </w:r>
      <w:r>
        <w:rPr>
          <w:rFonts w:eastAsia="Times New Roman" w:cs="Times New Roman"/>
          <w:szCs w:val="24"/>
        </w:rPr>
        <w:t>,</w:t>
      </w:r>
      <w:r w:rsidRPr="00DA1CD7">
        <w:rPr>
          <w:rFonts w:eastAsia="Times New Roman" w:cs="Times New Roman"/>
          <w:szCs w:val="24"/>
        </w:rPr>
        <w:t xml:space="preserve"> τότε συναντά ένα τείχο</w:t>
      </w:r>
      <w:r w:rsidRPr="00DA1CD7">
        <w:rPr>
          <w:rFonts w:eastAsia="Times New Roman" w:cs="Times New Roman"/>
          <w:szCs w:val="24"/>
        </w:rPr>
        <w:t xml:space="preserve">ς γραφειοκρατίας και ένα τείχος </w:t>
      </w:r>
      <w:r>
        <w:rPr>
          <w:rFonts w:eastAsia="Times New Roman" w:cs="Times New Roman"/>
          <w:szCs w:val="24"/>
        </w:rPr>
        <w:t xml:space="preserve">που έχετε στήσει εσείς </w:t>
      </w:r>
      <w:r w:rsidRPr="00DA1CD7">
        <w:rPr>
          <w:rFonts w:eastAsia="Times New Roman" w:cs="Times New Roman"/>
          <w:szCs w:val="24"/>
        </w:rPr>
        <w:t xml:space="preserve">οι ίδιοι για να μην </w:t>
      </w:r>
      <w:r>
        <w:rPr>
          <w:rFonts w:eastAsia="Times New Roman" w:cs="Times New Roman"/>
          <w:szCs w:val="24"/>
        </w:rPr>
        <w:t xml:space="preserve">τον αφήνετε να αντιμετωπίζεται ως ισότιμος πολίτης. </w:t>
      </w:r>
    </w:p>
    <w:p w14:paraId="7632D1C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Τολμήστε, λοιπόν, να άρετε τη</w:t>
      </w:r>
      <w:r w:rsidRPr="00DA1CD7">
        <w:rPr>
          <w:rFonts w:eastAsia="Times New Roman" w:cs="Times New Roman"/>
          <w:szCs w:val="24"/>
        </w:rPr>
        <w:t xml:space="preserve"> βουλευτική ασυλία και του </w:t>
      </w:r>
      <w:r>
        <w:rPr>
          <w:rFonts w:eastAsia="Times New Roman" w:cs="Times New Roman"/>
          <w:szCs w:val="24"/>
        </w:rPr>
        <w:t>Φίλη και οποιουδήποτε άλλου Βουλευτή. Ε</w:t>
      </w:r>
      <w:r w:rsidRPr="00DA1CD7">
        <w:rPr>
          <w:rFonts w:eastAsia="Times New Roman" w:cs="Times New Roman"/>
          <w:szCs w:val="24"/>
        </w:rPr>
        <w:t xml:space="preserve">μείς </w:t>
      </w:r>
      <w:r>
        <w:rPr>
          <w:rFonts w:eastAsia="Times New Roman" w:cs="Times New Roman"/>
          <w:szCs w:val="24"/>
        </w:rPr>
        <w:t>έ</w:t>
      </w:r>
      <w:r w:rsidRPr="00DA1CD7">
        <w:rPr>
          <w:rFonts w:eastAsia="Times New Roman" w:cs="Times New Roman"/>
          <w:szCs w:val="24"/>
        </w:rPr>
        <w:t>τσι κι αλλιώς δεν έχουμε βο</w:t>
      </w:r>
      <w:r w:rsidRPr="00DA1CD7">
        <w:rPr>
          <w:rFonts w:eastAsia="Times New Roman" w:cs="Times New Roman"/>
          <w:szCs w:val="24"/>
        </w:rPr>
        <w:t>υλευτική ασυλία</w:t>
      </w:r>
      <w:r>
        <w:rPr>
          <w:rFonts w:eastAsia="Times New Roman" w:cs="Times New Roman"/>
          <w:szCs w:val="24"/>
        </w:rPr>
        <w:t>,</w:t>
      </w:r>
      <w:r w:rsidRPr="00DA1CD7">
        <w:rPr>
          <w:rFonts w:eastAsia="Times New Roman" w:cs="Times New Roman"/>
          <w:szCs w:val="24"/>
        </w:rPr>
        <w:t xml:space="preserve"> ούτε την επιθυμούμε</w:t>
      </w:r>
      <w:r>
        <w:rPr>
          <w:rFonts w:eastAsia="Times New Roman" w:cs="Times New Roman"/>
          <w:szCs w:val="24"/>
        </w:rPr>
        <w:t>. Λ</w:t>
      </w:r>
      <w:r w:rsidRPr="00DA1CD7">
        <w:rPr>
          <w:rFonts w:eastAsia="Times New Roman" w:cs="Times New Roman"/>
          <w:szCs w:val="24"/>
        </w:rPr>
        <w:t>έγαμε από παλιά ότι εμείς δεχόμα</w:t>
      </w:r>
      <w:r>
        <w:rPr>
          <w:rFonts w:eastAsia="Times New Roman" w:cs="Times New Roman"/>
          <w:szCs w:val="24"/>
        </w:rPr>
        <w:t xml:space="preserve">στε να καθίσουμε και στο σκαμνί, να έρθουμε αντιμέτωποι με οτιδήποτε λέμε για τις ιδέες </w:t>
      </w:r>
      <w:r w:rsidRPr="00DA1CD7">
        <w:rPr>
          <w:rFonts w:eastAsia="Times New Roman" w:cs="Times New Roman"/>
          <w:szCs w:val="24"/>
        </w:rPr>
        <w:t>και για το ό</w:t>
      </w:r>
      <w:r>
        <w:rPr>
          <w:rFonts w:eastAsia="Times New Roman" w:cs="Times New Roman"/>
          <w:szCs w:val="24"/>
        </w:rPr>
        <w:t>,</w:t>
      </w:r>
      <w:r w:rsidRPr="00DA1CD7">
        <w:rPr>
          <w:rFonts w:eastAsia="Times New Roman" w:cs="Times New Roman"/>
          <w:szCs w:val="24"/>
        </w:rPr>
        <w:t>τι έχουμε στηρίξει μέχρι τώρα</w:t>
      </w:r>
      <w:r>
        <w:rPr>
          <w:rFonts w:eastAsia="Times New Roman" w:cs="Times New Roman"/>
          <w:szCs w:val="24"/>
        </w:rPr>
        <w:t xml:space="preserve">. </w:t>
      </w:r>
      <w:r>
        <w:rPr>
          <w:rFonts w:eastAsia="Times New Roman" w:cs="Times New Roman"/>
          <w:szCs w:val="24"/>
        </w:rPr>
        <w:lastRenderedPageBreak/>
        <w:t>Εσείς όμως, φοβάστε και κρύβεστε. Δ</w:t>
      </w:r>
      <w:r w:rsidRPr="00DA1CD7">
        <w:rPr>
          <w:rFonts w:eastAsia="Times New Roman" w:cs="Times New Roman"/>
          <w:szCs w:val="24"/>
        </w:rPr>
        <w:t xml:space="preserve">εν βοηθάτε </w:t>
      </w:r>
      <w:r>
        <w:rPr>
          <w:rFonts w:eastAsia="Times New Roman" w:cs="Times New Roman"/>
          <w:szCs w:val="24"/>
        </w:rPr>
        <w:t>το έργο</w:t>
      </w:r>
      <w:r w:rsidRPr="00DA1CD7">
        <w:rPr>
          <w:rFonts w:eastAsia="Times New Roman" w:cs="Times New Roman"/>
          <w:szCs w:val="24"/>
        </w:rPr>
        <w:t xml:space="preserve"> της δικαιοσύνης ή το βοηθάτε μόνο εκεί που έχει να σας δώσει ένα μικρό πολιτικό όφελος</w:t>
      </w:r>
      <w:r>
        <w:rPr>
          <w:rFonts w:eastAsia="Times New Roman" w:cs="Times New Roman"/>
          <w:szCs w:val="24"/>
        </w:rPr>
        <w:t>. Μ</w:t>
      </w:r>
      <w:r w:rsidRPr="00DA1CD7">
        <w:rPr>
          <w:rFonts w:eastAsia="Times New Roman" w:cs="Times New Roman"/>
          <w:szCs w:val="24"/>
        </w:rPr>
        <w:t>ην κοροϊδεύετε άλλο τους Έλληνες</w:t>
      </w:r>
      <w:r>
        <w:rPr>
          <w:rFonts w:eastAsia="Times New Roman" w:cs="Times New Roman"/>
          <w:szCs w:val="24"/>
        </w:rPr>
        <w:t>,</w:t>
      </w:r>
      <w:r w:rsidRPr="00DA1CD7">
        <w:rPr>
          <w:rFonts w:eastAsia="Times New Roman" w:cs="Times New Roman"/>
          <w:szCs w:val="24"/>
        </w:rPr>
        <w:t xml:space="preserve"> σας παίρνου</w:t>
      </w:r>
      <w:r>
        <w:rPr>
          <w:rFonts w:eastAsia="Times New Roman" w:cs="Times New Roman"/>
          <w:szCs w:val="24"/>
        </w:rPr>
        <w:t>με</w:t>
      </w:r>
      <w:r w:rsidRPr="00DA1CD7">
        <w:rPr>
          <w:rFonts w:eastAsia="Times New Roman" w:cs="Times New Roman"/>
          <w:szCs w:val="24"/>
        </w:rPr>
        <w:t xml:space="preserve"> χαμπάρι</w:t>
      </w:r>
      <w:r>
        <w:rPr>
          <w:rFonts w:eastAsia="Times New Roman" w:cs="Times New Roman"/>
          <w:szCs w:val="24"/>
        </w:rPr>
        <w:t xml:space="preserve">. </w:t>
      </w:r>
    </w:p>
    <w:p w14:paraId="7632D1C3" w14:textId="77777777" w:rsidR="00845256" w:rsidRDefault="00BE25C9">
      <w:pPr>
        <w:spacing w:line="600" w:lineRule="auto"/>
        <w:ind w:firstLine="720"/>
        <w:contextualSpacing/>
        <w:jc w:val="both"/>
        <w:rPr>
          <w:rFonts w:eastAsia="Times New Roman" w:cs="Times New Roman"/>
          <w:szCs w:val="24"/>
        </w:rPr>
      </w:pPr>
      <w:r w:rsidRPr="00DA1CD7">
        <w:rPr>
          <w:rFonts w:eastAsia="Times New Roman" w:cs="Times New Roman"/>
          <w:szCs w:val="24"/>
        </w:rPr>
        <w:t xml:space="preserve">Και όσον αφορά </w:t>
      </w:r>
      <w:r>
        <w:rPr>
          <w:rFonts w:eastAsia="Times New Roman" w:cs="Times New Roman"/>
          <w:szCs w:val="24"/>
        </w:rPr>
        <w:t>τις τροπολογίες και</w:t>
      </w:r>
      <w:r w:rsidRPr="00DA1CD7">
        <w:rPr>
          <w:rFonts w:eastAsia="Times New Roman" w:cs="Times New Roman"/>
          <w:szCs w:val="24"/>
        </w:rPr>
        <w:t xml:space="preserve"> αυτά </w:t>
      </w:r>
      <w:r>
        <w:rPr>
          <w:rFonts w:eastAsia="Times New Roman" w:cs="Times New Roman"/>
          <w:szCs w:val="24"/>
        </w:rPr>
        <w:t>π</w:t>
      </w:r>
      <w:r w:rsidRPr="00DA1CD7">
        <w:rPr>
          <w:rFonts w:eastAsia="Times New Roman" w:cs="Times New Roman"/>
          <w:szCs w:val="24"/>
        </w:rPr>
        <w:t>ου λέ</w:t>
      </w:r>
      <w:r>
        <w:rPr>
          <w:rFonts w:eastAsia="Times New Roman" w:cs="Times New Roman"/>
          <w:szCs w:val="24"/>
        </w:rPr>
        <w:t>τ</w:t>
      </w:r>
      <w:r w:rsidRPr="00DA1CD7">
        <w:rPr>
          <w:rFonts w:eastAsia="Times New Roman" w:cs="Times New Roman"/>
          <w:szCs w:val="24"/>
        </w:rPr>
        <w:t xml:space="preserve">ε </w:t>
      </w:r>
      <w:r>
        <w:rPr>
          <w:rFonts w:eastAsia="Times New Roman" w:cs="Times New Roman"/>
          <w:szCs w:val="24"/>
        </w:rPr>
        <w:t>ότι</w:t>
      </w:r>
      <w:r w:rsidRPr="00DA1CD7">
        <w:rPr>
          <w:rFonts w:eastAsia="Times New Roman" w:cs="Times New Roman"/>
          <w:szCs w:val="24"/>
        </w:rPr>
        <w:t xml:space="preserve"> θα δώσετε τώρα στους Έλληνες πολίτες</w:t>
      </w:r>
      <w:r>
        <w:rPr>
          <w:rFonts w:eastAsia="Times New Roman" w:cs="Times New Roman"/>
          <w:szCs w:val="24"/>
        </w:rPr>
        <w:t>, έ</w:t>
      </w:r>
      <w:r w:rsidRPr="00DA1CD7">
        <w:rPr>
          <w:rFonts w:eastAsia="Times New Roman" w:cs="Times New Roman"/>
          <w:szCs w:val="24"/>
        </w:rPr>
        <w:t>χει βγει απόφαση</w:t>
      </w:r>
      <w:r w:rsidRPr="00DA1CD7">
        <w:rPr>
          <w:rFonts w:eastAsia="Times New Roman" w:cs="Times New Roman"/>
          <w:szCs w:val="24"/>
        </w:rPr>
        <w:t xml:space="preserve"> και από το </w:t>
      </w:r>
      <w:r>
        <w:rPr>
          <w:rFonts w:eastAsia="Times New Roman" w:cs="Times New Roman"/>
          <w:szCs w:val="24"/>
        </w:rPr>
        <w:t>Σ</w:t>
      </w:r>
      <w:r w:rsidRPr="00DA1CD7">
        <w:rPr>
          <w:rFonts w:eastAsia="Times New Roman" w:cs="Times New Roman"/>
          <w:szCs w:val="24"/>
        </w:rPr>
        <w:t xml:space="preserve">υμβούλιο της </w:t>
      </w:r>
      <w:r>
        <w:rPr>
          <w:rFonts w:eastAsia="Times New Roman" w:cs="Times New Roman"/>
          <w:szCs w:val="24"/>
        </w:rPr>
        <w:t>Ε</w:t>
      </w:r>
      <w:r w:rsidRPr="00DA1CD7">
        <w:rPr>
          <w:rFonts w:eastAsia="Times New Roman" w:cs="Times New Roman"/>
          <w:szCs w:val="24"/>
        </w:rPr>
        <w:t xml:space="preserve">πικρατείας και από τα </w:t>
      </w:r>
      <w:r>
        <w:rPr>
          <w:rFonts w:eastAsia="Times New Roman" w:cs="Times New Roman"/>
          <w:szCs w:val="24"/>
        </w:rPr>
        <w:t>π</w:t>
      </w:r>
      <w:r w:rsidRPr="00DA1CD7">
        <w:rPr>
          <w:rFonts w:eastAsia="Times New Roman" w:cs="Times New Roman"/>
          <w:szCs w:val="24"/>
        </w:rPr>
        <w:t>ρωτοδικεία του ελληνικού κράτους</w:t>
      </w:r>
      <w:r>
        <w:rPr>
          <w:rFonts w:eastAsia="Times New Roman" w:cs="Times New Roman"/>
          <w:szCs w:val="24"/>
        </w:rPr>
        <w:t>,</w:t>
      </w:r>
      <w:r w:rsidRPr="00DA1CD7">
        <w:rPr>
          <w:rFonts w:eastAsia="Times New Roman" w:cs="Times New Roman"/>
          <w:szCs w:val="24"/>
        </w:rPr>
        <w:t xml:space="preserve"> που λέει ότι </w:t>
      </w:r>
      <w:r>
        <w:rPr>
          <w:rFonts w:eastAsia="Times New Roman" w:cs="Times New Roman"/>
          <w:szCs w:val="24"/>
        </w:rPr>
        <w:t xml:space="preserve">επιβάλλεται </w:t>
      </w:r>
      <w:r w:rsidRPr="00DA1CD7">
        <w:rPr>
          <w:rFonts w:eastAsia="Times New Roman" w:cs="Times New Roman"/>
          <w:szCs w:val="24"/>
        </w:rPr>
        <w:t xml:space="preserve">να γυρίσουν πίσω όσα παρανόμως </w:t>
      </w:r>
      <w:r>
        <w:rPr>
          <w:rFonts w:eastAsia="Times New Roman" w:cs="Times New Roman"/>
          <w:szCs w:val="24"/>
        </w:rPr>
        <w:t>έχετε κλέψει από</w:t>
      </w:r>
      <w:r w:rsidRPr="00DA1CD7">
        <w:rPr>
          <w:rFonts w:eastAsia="Times New Roman" w:cs="Times New Roman"/>
          <w:szCs w:val="24"/>
        </w:rPr>
        <w:t xml:space="preserve"> την τσέπη του Έλληνα πολίτη</w:t>
      </w:r>
      <w:r>
        <w:rPr>
          <w:rFonts w:eastAsia="Times New Roman" w:cs="Times New Roman"/>
          <w:szCs w:val="24"/>
        </w:rPr>
        <w:t>. Κ</w:t>
      </w:r>
      <w:r w:rsidRPr="00DA1CD7">
        <w:rPr>
          <w:rFonts w:eastAsia="Times New Roman" w:cs="Times New Roman"/>
          <w:szCs w:val="24"/>
        </w:rPr>
        <w:t>ι εσείς έρχεστε αυτή</w:t>
      </w:r>
      <w:r>
        <w:rPr>
          <w:rFonts w:eastAsia="Times New Roman" w:cs="Times New Roman"/>
          <w:szCs w:val="24"/>
        </w:rPr>
        <w:t>ν</w:t>
      </w:r>
      <w:r w:rsidRPr="00DA1CD7">
        <w:rPr>
          <w:rFonts w:eastAsia="Times New Roman" w:cs="Times New Roman"/>
          <w:szCs w:val="24"/>
        </w:rPr>
        <w:t xml:space="preserve"> τη στιγμή να δώσετε το ένα χιλιοστό απ</w:t>
      </w:r>
      <w:r>
        <w:rPr>
          <w:rFonts w:eastAsia="Times New Roman" w:cs="Times New Roman"/>
          <w:szCs w:val="24"/>
        </w:rPr>
        <w:t>’</w:t>
      </w:r>
      <w:r w:rsidRPr="00DA1CD7">
        <w:rPr>
          <w:rFonts w:eastAsia="Times New Roman" w:cs="Times New Roman"/>
          <w:szCs w:val="24"/>
        </w:rPr>
        <w:t xml:space="preserve"> αυτά που σας επιβάλλει η ελληνική δικαιοσύνη να δώσετε πίσω και </w:t>
      </w:r>
      <w:r>
        <w:rPr>
          <w:rFonts w:eastAsia="Times New Roman" w:cs="Times New Roman"/>
          <w:szCs w:val="24"/>
        </w:rPr>
        <w:t xml:space="preserve">μας το παίζεται και </w:t>
      </w:r>
      <w:proofErr w:type="spellStart"/>
      <w:r>
        <w:rPr>
          <w:rFonts w:eastAsia="Times New Roman" w:cs="Times New Roman"/>
          <w:szCs w:val="24"/>
        </w:rPr>
        <w:t>Ρ</w:t>
      </w:r>
      <w:r w:rsidRPr="00DA1CD7">
        <w:rPr>
          <w:rFonts w:eastAsia="Times New Roman" w:cs="Times New Roman"/>
          <w:szCs w:val="24"/>
        </w:rPr>
        <w:t>ομπέν</w:t>
      </w:r>
      <w:proofErr w:type="spellEnd"/>
      <w:r w:rsidRPr="00DA1CD7">
        <w:rPr>
          <w:rFonts w:eastAsia="Times New Roman" w:cs="Times New Roman"/>
          <w:szCs w:val="24"/>
        </w:rPr>
        <w:t xml:space="preserve"> των </w:t>
      </w:r>
      <w:r>
        <w:rPr>
          <w:rFonts w:eastAsia="Times New Roman" w:cs="Times New Roman"/>
          <w:szCs w:val="24"/>
        </w:rPr>
        <w:t>Δ</w:t>
      </w:r>
      <w:r w:rsidRPr="00DA1CD7">
        <w:rPr>
          <w:rFonts w:eastAsia="Times New Roman" w:cs="Times New Roman"/>
          <w:szCs w:val="24"/>
        </w:rPr>
        <w:t>ασών</w:t>
      </w:r>
      <w:r>
        <w:rPr>
          <w:rFonts w:eastAsia="Times New Roman" w:cs="Times New Roman"/>
          <w:szCs w:val="24"/>
        </w:rPr>
        <w:t>. Ε</w:t>
      </w:r>
      <w:r w:rsidRPr="00DA1CD7">
        <w:rPr>
          <w:rFonts w:eastAsia="Times New Roman" w:cs="Times New Roman"/>
          <w:szCs w:val="24"/>
        </w:rPr>
        <w:t>ίναι κοροϊδία</w:t>
      </w:r>
      <w:r>
        <w:rPr>
          <w:rFonts w:eastAsia="Times New Roman" w:cs="Times New Roman"/>
          <w:szCs w:val="24"/>
        </w:rPr>
        <w:t>,</w:t>
      </w:r>
      <w:r w:rsidRPr="00DA1CD7">
        <w:rPr>
          <w:rFonts w:eastAsia="Times New Roman" w:cs="Times New Roman"/>
          <w:szCs w:val="24"/>
        </w:rPr>
        <w:t xml:space="preserve"> να τελειώνει αυτό το πράγμα</w:t>
      </w:r>
      <w:r>
        <w:rPr>
          <w:rFonts w:eastAsia="Times New Roman" w:cs="Times New Roman"/>
          <w:szCs w:val="24"/>
        </w:rPr>
        <w:t>!</w:t>
      </w:r>
    </w:p>
    <w:p w14:paraId="7632D1C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Η</w:t>
      </w:r>
      <w:r w:rsidRPr="00DA1CD7">
        <w:rPr>
          <w:rFonts w:eastAsia="Times New Roman" w:cs="Times New Roman"/>
          <w:szCs w:val="24"/>
        </w:rPr>
        <w:t xml:space="preserve"> Χρυσή Αυγή είναι εδώ</w:t>
      </w:r>
      <w:r>
        <w:rPr>
          <w:rFonts w:eastAsia="Times New Roman" w:cs="Times New Roman"/>
          <w:szCs w:val="24"/>
        </w:rPr>
        <w:t xml:space="preserve">, μέσα στο </w:t>
      </w:r>
      <w:r>
        <w:rPr>
          <w:rFonts w:eastAsia="Times New Roman" w:cs="Times New Roman"/>
          <w:szCs w:val="24"/>
        </w:rPr>
        <w:t>ε</w:t>
      </w:r>
      <w:r>
        <w:rPr>
          <w:rFonts w:eastAsia="Times New Roman" w:cs="Times New Roman"/>
          <w:szCs w:val="24"/>
        </w:rPr>
        <w:t>θνικό Κ</w:t>
      </w:r>
      <w:r w:rsidRPr="00DA1CD7">
        <w:rPr>
          <w:rFonts w:eastAsia="Times New Roman" w:cs="Times New Roman"/>
          <w:szCs w:val="24"/>
        </w:rPr>
        <w:t>οινοβούλιο</w:t>
      </w:r>
      <w:r>
        <w:rPr>
          <w:rFonts w:eastAsia="Times New Roman" w:cs="Times New Roman"/>
          <w:szCs w:val="24"/>
        </w:rPr>
        <w:t>,</w:t>
      </w:r>
      <w:r w:rsidRPr="00DA1CD7">
        <w:rPr>
          <w:rFonts w:eastAsia="Times New Roman" w:cs="Times New Roman"/>
          <w:szCs w:val="24"/>
        </w:rPr>
        <w:t xml:space="preserve"> μέσα στο Ευρωπαϊκό </w:t>
      </w:r>
      <w:r>
        <w:rPr>
          <w:rFonts w:eastAsia="Times New Roman" w:cs="Times New Roman"/>
          <w:szCs w:val="24"/>
        </w:rPr>
        <w:t>Κ</w:t>
      </w:r>
      <w:r w:rsidRPr="00DA1CD7">
        <w:rPr>
          <w:rFonts w:eastAsia="Times New Roman" w:cs="Times New Roman"/>
          <w:szCs w:val="24"/>
        </w:rPr>
        <w:t>οινοβούλιο</w:t>
      </w:r>
      <w:r>
        <w:rPr>
          <w:rFonts w:eastAsia="Times New Roman" w:cs="Times New Roman"/>
          <w:szCs w:val="24"/>
        </w:rPr>
        <w:t>,</w:t>
      </w:r>
      <w:r w:rsidRPr="00DA1CD7">
        <w:rPr>
          <w:rFonts w:eastAsia="Times New Roman" w:cs="Times New Roman"/>
          <w:szCs w:val="24"/>
        </w:rPr>
        <w:t xml:space="preserve"> στην </w:t>
      </w:r>
      <w:r>
        <w:rPr>
          <w:rFonts w:eastAsia="Times New Roman" w:cs="Times New Roman"/>
          <w:szCs w:val="24"/>
        </w:rPr>
        <w:t>τ</w:t>
      </w:r>
      <w:r w:rsidRPr="00DA1CD7">
        <w:rPr>
          <w:rFonts w:eastAsia="Times New Roman" w:cs="Times New Roman"/>
          <w:szCs w:val="24"/>
        </w:rPr>
        <w:t xml:space="preserve">οπική </w:t>
      </w:r>
      <w:r>
        <w:rPr>
          <w:rFonts w:eastAsia="Times New Roman" w:cs="Times New Roman"/>
          <w:szCs w:val="24"/>
        </w:rPr>
        <w:t>α</w:t>
      </w:r>
      <w:r w:rsidRPr="00DA1CD7">
        <w:rPr>
          <w:rFonts w:eastAsia="Times New Roman" w:cs="Times New Roman"/>
          <w:szCs w:val="24"/>
        </w:rPr>
        <w:t>υτοδιοίκησ</w:t>
      </w:r>
      <w:r w:rsidRPr="00DA1CD7">
        <w:rPr>
          <w:rFonts w:eastAsia="Times New Roman" w:cs="Times New Roman"/>
          <w:szCs w:val="24"/>
        </w:rPr>
        <w:t>η</w:t>
      </w:r>
      <w:r>
        <w:rPr>
          <w:rFonts w:eastAsia="Times New Roman" w:cs="Times New Roman"/>
          <w:szCs w:val="24"/>
        </w:rPr>
        <w:t>, π</w:t>
      </w:r>
      <w:r w:rsidRPr="00DA1CD7">
        <w:rPr>
          <w:rFonts w:eastAsia="Times New Roman" w:cs="Times New Roman"/>
          <w:szCs w:val="24"/>
        </w:rPr>
        <w:t>αντού</w:t>
      </w:r>
      <w:r>
        <w:rPr>
          <w:rFonts w:eastAsia="Times New Roman" w:cs="Times New Roman"/>
          <w:szCs w:val="24"/>
        </w:rPr>
        <w:t>. Θ</w:t>
      </w:r>
      <w:r w:rsidRPr="00DA1CD7">
        <w:rPr>
          <w:rFonts w:eastAsia="Times New Roman" w:cs="Times New Roman"/>
          <w:szCs w:val="24"/>
        </w:rPr>
        <w:t xml:space="preserve">α δώσουμε τον αγώνα για </w:t>
      </w:r>
      <w:r>
        <w:rPr>
          <w:rFonts w:eastAsia="Times New Roman" w:cs="Times New Roman"/>
          <w:szCs w:val="24"/>
        </w:rPr>
        <w:t>ε</w:t>
      </w:r>
      <w:r w:rsidRPr="00DA1CD7">
        <w:rPr>
          <w:rFonts w:eastAsia="Times New Roman" w:cs="Times New Roman"/>
          <w:szCs w:val="24"/>
        </w:rPr>
        <w:t xml:space="preserve">λευθερία της πατρίδας </w:t>
      </w:r>
      <w:r>
        <w:rPr>
          <w:rFonts w:eastAsia="Times New Roman" w:cs="Times New Roman"/>
          <w:szCs w:val="24"/>
        </w:rPr>
        <w:t>μας,</w:t>
      </w:r>
      <w:r w:rsidRPr="00DA1CD7">
        <w:rPr>
          <w:rFonts w:eastAsia="Times New Roman" w:cs="Times New Roman"/>
          <w:szCs w:val="24"/>
        </w:rPr>
        <w:t xml:space="preserve"> για Ελλάδα και για </w:t>
      </w:r>
      <w:r>
        <w:rPr>
          <w:rFonts w:eastAsia="Times New Roman" w:cs="Times New Roman"/>
          <w:szCs w:val="24"/>
        </w:rPr>
        <w:t>ορθοδοξία. Δ</w:t>
      </w:r>
      <w:r w:rsidRPr="00DA1CD7">
        <w:rPr>
          <w:rFonts w:eastAsia="Times New Roman" w:cs="Times New Roman"/>
          <w:szCs w:val="24"/>
        </w:rPr>
        <w:t>εν θα σας χαρίσουμε τίποτα</w:t>
      </w:r>
      <w:r>
        <w:rPr>
          <w:rFonts w:eastAsia="Times New Roman" w:cs="Times New Roman"/>
          <w:szCs w:val="24"/>
        </w:rPr>
        <w:t>.</w:t>
      </w:r>
    </w:p>
    <w:p w14:paraId="7632D1C5" w14:textId="77777777" w:rsidR="00845256" w:rsidRDefault="00BE25C9">
      <w:pPr>
        <w:spacing w:line="600" w:lineRule="auto"/>
        <w:ind w:firstLine="720"/>
        <w:contextualSpacing/>
        <w:jc w:val="both"/>
        <w:rPr>
          <w:rFonts w:eastAsia="Times New Roman" w:cs="Times New Roman"/>
          <w:szCs w:val="24"/>
        </w:rPr>
      </w:pPr>
      <w:r w:rsidRPr="00610EE8">
        <w:rPr>
          <w:rFonts w:eastAsia="Times New Roman" w:cs="Times New Roman"/>
          <w:b/>
          <w:szCs w:val="24"/>
        </w:rPr>
        <w:t>ΧΡΗΣΤΟΣ ΜΑΝΤΑΣ:</w:t>
      </w:r>
      <w:r>
        <w:rPr>
          <w:rFonts w:eastAsia="Times New Roman" w:cs="Times New Roman"/>
          <w:szCs w:val="24"/>
        </w:rPr>
        <w:t xml:space="preserve"> Κύριε Πρόεδρε, μπορώ να έχω τον λόγο για να πω κάτι;</w:t>
      </w:r>
    </w:p>
    <w:p w14:paraId="7632D1C6" w14:textId="77777777" w:rsidR="00845256" w:rsidRDefault="00BE25C9">
      <w:pPr>
        <w:spacing w:line="600" w:lineRule="auto"/>
        <w:ind w:firstLine="720"/>
        <w:contextualSpacing/>
        <w:jc w:val="both"/>
        <w:rPr>
          <w:rFonts w:eastAsia="Times New Roman" w:cs="Times New Roman"/>
          <w:szCs w:val="24"/>
        </w:rPr>
      </w:pPr>
      <w:r w:rsidRPr="00610EE8">
        <w:rPr>
          <w:rFonts w:eastAsia="Times New Roman" w:cs="Times New Roman"/>
          <w:b/>
          <w:szCs w:val="24"/>
        </w:rPr>
        <w:lastRenderedPageBreak/>
        <w:t>ΠΡΟΕΔΡΕΥΩΝ (Αναστάσιος Κουράκης):</w:t>
      </w:r>
      <w:r>
        <w:rPr>
          <w:rFonts w:eastAsia="Times New Roman" w:cs="Times New Roman"/>
          <w:szCs w:val="24"/>
        </w:rPr>
        <w:t xml:space="preserve"> Τον λόγο έχει ο κ. Μαντάς για </w:t>
      </w:r>
      <w:r>
        <w:rPr>
          <w:rFonts w:eastAsia="Times New Roman" w:cs="Times New Roman"/>
          <w:szCs w:val="24"/>
        </w:rPr>
        <w:t>ένα σχόλιο.</w:t>
      </w:r>
    </w:p>
    <w:p w14:paraId="7632D1C7" w14:textId="77777777" w:rsidR="00845256" w:rsidRDefault="00BE25C9">
      <w:pPr>
        <w:spacing w:line="600" w:lineRule="auto"/>
        <w:ind w:firstLine="720"/>
        <w:contextualSpacing/>
        <w:jc w:val="both"/>
        <w:rPr>
          <w:rFonts w:eastAsia="Times New Roman" w:cs="Times New Roman"/>
          <w:szCs w:val="24"/>
        </w:rPr>
      </w:pPr>
      <w:r w:rsidRPr="00610EE8">
        <w:rPr>
          <w:rFonts w:eastAsia="Times New Roman" w:cs="Times New Roman"/>
          <w:b/>
          <w:szCs w:val="24"/>
        </w:rPr>
        <w:t>ΧΡΗΣΤΟΣ ΜΑΝΤΑΣ:</w:t>
      </w:r>
      <w:r>
        <w:rPr>
          <w:rFonts w:eastAsia="Times New Roman" w:cs="Times New Roman"/>
          <w:szCs w:val="24"/>
        </w:rPr>
        <w:t xml:space="preserve"> Π</w:t>
      </w:r>
      <w:r w:rsidRPr="00DA1CD7">
        <w:rPr>
          <w:rFonts w:eastAsia="Times New Roman" w:cs="Times New Roman"/>
          <w:szCs w:val="24"/>
        </w:rPr>
        <w:t>έρα από τις υπόλοιπες αθλιότητες</w:t>
      </w:r>
      <w:r>
        <w:rPr>
          <w:rFonts w:eastAsia="Times New Roman" w:cs="Times New Roman"/>
          <w:szCs w:val="24"/>
        </w:rPr>
        <w:t xml:space="preserve"> που</w:t>
      </w:r>
      <w:r w:rsidRPr="00DA1CD7">
        <w:rPr>
          <w:rFonts w:eastAsia="Times New Roman" w:cs="Times New Roman"/>
          <w:szCs w:val="24"/>
        </w:rPr>
        <w:t xml:space="preserve"> ειπώθηκαν από τον εκπρόσωπο της νεοναζιστικής Χρυσής Αυγής</w:t>
      </w:r>
      <w:r>
        <w:rPr>
          <w:rFonts w:eastAsia="Times New Roman" w:cs="Times New Roman"/>
          <w:szCs w:val="24"/>
        </w:rPr>
        <w:t>,</w:t>
      </w:r>
      <w:r w:rsidRPr="00DA1CD7">
        <w:rPr>
          <w:rFonts w:eastAsia="Times New Roman" w:cs="Times New Roman"/>
          <w:szCs w:val="24"/>
        </w:rPr>
        <w:t xml:space="preserve"> ειπώθηκε και το </w:t>
      </w:r>
      <w:r>
        <w:rPr>
          <w:rFonts w:eastAsia="Times New Roman" w:cs="Times New Roman"/>
          <w:szCs w:val="24"/>
        </w:rPr>
        <w:t>«</w:t>
      </w:r>
      <w:r w:rsidRPr="00DA1CD7">
        <w:rPr>
          <w:rFonts w:eastAsia="Times New Roman" w:cs="Times New Roman"/>
          <w:szCs w:val="24"/>
        </w:rPr>
        <w:t>δήθεν</w:t>
      </w:r>
      <w:r>
        <w:rPr>
          <w:rFonts w:eastAsia="Times New Roman" w:cs="Times New Roman"/>
          <w:szCs w:val="24"/>
        </w:rPr>
        <w:t>»</w:t>
      </w:r>
      <w:r w:rsidRPr="00DA1CD7">
        <w:rPr>
          <w:rFonts w:eastAsia="Times New Roman" w:cs="Times New Roman"/>
          <w:szCs w:val="24"/>
        </w:rPr>
        <w:t xml:space="preserve"> ελληνικό </w:t>
      </w:r>
      <w:r>
        <w:rPr>
          <w:rFonts w:eastAsia="Times New Roman" w:cs="Times New Roman"/>
          <w:szCs w:val="24"/>
        </w:rPr>
        <w:t>Κ</w:t>
      </w:r>
      <w:r w:rsidRPr="00DA1CD7">
        <w:rPr>
          <w:rFonts w:eastAsia="Times New Roman" w:cs="Times New Roman"/>
          <w:szCs w:val="24"/>
        </w:rPr>
        <w:t>οινοβούλιο</w:t>
      </w:r>
      <w:r>
        <w:rPr>
          <w:rFonts w:eastAsia="Times New Roman" w:cs="Times New Roman"/>
          <w:szCs w:val="24"/>
        </w:rPr>
        <w:t>.</w:t>
      </w:r>
      <w:r w:rsidRPr="00DA1CD7">
        <w:rPr>
          <w:rFonts w:eastAsia="Times New Roman" w:cs="Times New Roman"/>
          <w:szCs w:val="24"/>
        </w:rPr>
        <w:t xml:space="preserve"> </w:t>
      </w:r>
    </w:p>
    <w:p w14:paraId="7632D1C8" w14:textId="77777777" w:rsidR="00845256" w:rsidRDefault="00BE25C9">
      <w:pPr>
        <w:spacing w:line="600" w:lineRule="auto"/>
        <w:ind w:firstLine="720"/>
        <w:contextualSpacing/>
        <w:jc w:val="both"/>
        <w:rPr>
          <w:rFonts w:eastAsia="Times New Roman" w:cs="Times New Roman"/>
          <w:szCs w:val="24"/>
        </w:rPr>
      </w:pPr>
      <w:r w:rsidRPr="00DA1CD7">
        <w:rPr>
          <w:rFonts w:eastAsia="Times New Roman" w:cs="Times New Roman"/>
          <w:szCs w:val="24"/>
        </w:rPr>
        <w:t>Παρακαλώ</w:t>
      </w:r>
      <w:r>
        <w:rPr>
          <w:rFonts w:eastAsia="Times New Roman" w:cs="Times New Roman"/>
          <w:szCs w:val="24"/>
        </w:rPr>
        <w:t>, κύριε Π</w:t>
      </w:r>
      <w:r w:rsidRPr="00DA1CD7">
        <w:rPr>
          <w:rFonts w:eastAsia="Times New Roman" w:cs="Times New Roman"/>
          <w:szCs w:val="24"/>
        </w:rPr>
        <w:t>ρόεδρε</w:t>
      </w:r>
      <w:r>
        <w:rPr>
          <w:rFonts w:eastAsia="Times New Roman" w:cs="Times New Roman"/>
          <w:szCs w:val="24"/>
        </w:rPr>
        <w:t>, να διαγραφεί από τα Π</w:t>
      </w:r>
      <w:r w:rsidRPr="00DA1CD7">
        <w:rPr>
          <w:rFonts w:eastAsia="Times New Roman" w:cs="Times New Roman"/>
          <w:szCs w:val="24"/>
        </w:rPr>
        <w:t>ρακτικά</w:t>
      </w:r>
      <w:r>
        <w:rPr>
          <w:rFonts w:eastAsia="Times New Roman" w:cs="Times New Roman"/>
          <w:szCs w:val="24"/>
        </w:rPr>
        <w:t>,</w:t>
      </w:r>
      <w:r w:rsidRPr="00DA1CD7">
        <w:rPr>
          <w:rFonts w:eastAsia="Times New Roman" w:cs="Times New Roman"/>
          <w:szCs w:val="24"/>
        </w:rPr>
        <w:t xml:space="preserve"> τουλάχιστον</w:t>
      </w:r>
      <w:r>
        <w:rPr>
          <w:rFonts w:eastAsia="Times New Roman" w:cs="Times New Roman"/>
          <w:szCs w:val="24"/>
        </w:rPr>
        <w:t>.</w:t>
      </w:r>
    </w:p>
    <w:p w14:paraId="7632D1C9" w14:textId="77777777" w:rsidR="00845256" w:rsidRDefault="00BE25C9">
      <w:pPr>
        <w:spacing w:line="600" w:lineRule="auto"/>
        <w:ind w:firstLine="720"/>
        <w:contextualSpacing/>
        <w:jc w:val="both"/>
        <w:rPr>
          <w:rFonts w:eastAsia="Times New Roman" w:cs="Times New Roman"/>
          <w:szCs w:val="24"/>
        </w:rPr>
      </w:pPr>
      <w:r w:rsidRPr="00391789">
        <w:rPr>
          <w:rFonts w:eastAsia="Times New Roman" w:cs="Times New Roman"/>
          <w:b/>
          <w:szCs w:val="24"/>
        </w:rPr>
        <w:t>ΗΛΙΑΣ ΚΑΜΑΤΕΡΟΣ</w:t>
      </w:r>
      <w:r w:rsidRPr="00391789">
        <w:rPr>
          <w:rFonts w:eastAsia="Times New Roman" w:cs="Times New Roman"/>
          <w:b/>
          <w:szCs w:val="24"/>
        </w:rPr>
        <w:t xml:space="preserve">: </w:t>
      </w:r>
      <w:r>
        <w:rPr>
          <w:rFonts w:eastAsia="Times New Roman" w:cs="Times New Roman"/>
          <w:szCs w:val="24"/>
        </w:rPr>
        <w:t>Όχι, ας το αφήσουμε να τονιστεί.</w:t>
      </w:r>
    </w:p>
    <w:p w14:paraId="7632D1CA" w14:textId="77777777" w:rsidR="00845256" w:rsidRDefault="00BE25C9">
      <w:pPr>
        <w:spacing w:line="600" w:lineRule="auto"/>
        <w:ind w:firstLine="720"/>
        <w:contextualSpacing/>
        <w:jc w:val="both"/>
        <w:rPr>
          <w:rFonts w:eastAsia="Times New Roman" w:cs="Times New Roman"/>
          <w:szCs w:val="24"/>
        </w:rPr>
      </w:pPr>
      <w:r w:rsidRPr="00610EE8">
        <w:rPr>
          <w:rFonts w:eastAsia="Times New Roman" w:cs="Times New Roman"/>
          <w:b/>
          <w:szCs w:val="24"/>
        </w:rPr>
        <w:t>ΠΡΟΕΔΡΕΥΩΝ (Αναστάσιος Κουράκης):</w:t>
      </w:r>
      <w:r>
        <w:rPr>
          <w:rFonts w:eastAsia="Times New Roman" w:cs="Times New Roman"/>
          <w:szCs w:val="24"/>
        </w:rPr>
        <w:t xml:space="preserve"> Ό</w:t>
      </w:r>
      <w:r w:rsidRPr="00DA1CD7">
        <w:rPr>
          <w:rFonts w:eastAsia="Times New Roman" w:cs="Times New Roman"/>
          <w:szCs w:val="24"/>
        </w:rPr>
        <w:t>χι</w:t>
      </w:r>
      <w:r>
        <w:rPr>
          <w:rFonts w:eastAsia="Times New Roman" w:cs="Times New Roman"/>
          <w:szCs w:val="24"/>
        </w:rPr>
        <w:t>,</w:t>
      </w:r>
      <w:r w:rsidRPr="00DA1CD7">
        <w:rPr>
          <w:rFonts w:eastAsia="Times New Roman" w:cs="Times New Roman"/>
          <w:szCs w:val="24"/>
        </w:rPr>
        <w:t xml:space="preserve"> δεν είναι έτσι</w:t>
      </w:r>
      <w:r>
        <w:rPr>
          <w:rFonts w:eastAsia="Times New Roman" w:cs="Times New Roman"/>
          <w:szCs w:val="24"/>
        </w:rPr>
        <w:t>. Ν</w:t>
      </w:r>
      <w:r w:rsidRPr="00DA1CD7">
        <w:rPr>
          <w:rFonts w:eastAsia="Times New Roman" w:cs="Times New Roman"/>
          <w:szCs w:val="24"/>
        </w:rPr>
        <w:t xml:space="preserve">ομίζω ότι </w:t>
      </w:r>
      <w:r>
        <w:rPr>
          <w:rFonts w:eastAsia="Times New Roman" w:cs="Times New Roman"/>
          <w:szCs w:val="24"/>
        </w:rPr>
        <w:t>ο κ.</w:t>
      </w:r>
      <w:r w:rsidRPr="00DA1CD7">
        <w:rPr>
          <w:rFonts w:eastAsia="Times New Roman" w:cs="Times New Roman"/>
          <w:szCs w:val="24"/>
        </w:rPr>
        <w:t xml:space="preserve"> Μαντάς έχει δίκιο</w:t>
      </w:r>
      <w:r>
        <w:rPr>
          <w:rFonts w:eastAsia="Times New Roman" w:cs="Times New Roman"/>
          <w:szCs w:val="24"/>
        </w:rPr>
        <w:t>.</w:t>
      </w:r>
      <w:r w:rsidRPr="00DA1CD7">
        <w:rPr>
          <w:rFonts w:eastAsia="Times New Roman" w:cs="Times New Roman"/>
          <w:szCs w:val="24"/>
        </w:rPr>
        <w:t xml:space="preserve"> Θα διαγραφεί </w:t>
      </w:r>
      <w:r>
        <w:rPr>
          <w:rFonts w:eastAsia="Times New Roman" w:cs="Times New Roman"/>
          <w:szCs w:val="24"/>
        </w:rPr>
        <w:t>από τ</w:t>
      </w:r>
      <w:r w:rsidRPr="00DA1CD7">
        <w:rPr>
          <w:rFonts w:eastAsia="Times New Roman" w:cs="Times New Roman"/>
          <w:szCs w:val="24"/>
        </w:rPr>
        <w:t xml:space="preserve">α </w:t>
      </w:r>
      <w:r>
        <w:rPr>
          <w:rFonts w:eastAsia="Times New Roman" w:cs="Times New Roman"/>
          <w:szCs w:val="24"/>
        </w:rPr>
        <w:t>Πρακτικά,</w:t>
      </w:r>
      <w:r w:rsidRPr="00DA1CD7">
        <w:rPr>
          <w:rFonts w:eastAsia="Times New Roman" w:cs="Times New Roman"/>
          <w:szCs w:val="24"/>
        </w:rPr>
        <w:t xml:space="preserve"> είτε συμφωνεί ο </w:t>
      </w:r>
      <w:r>
        <w:rPr>
          <w:rFonts w:eastAsia="Times New Roman" w:cs="Times New Roman"/>
          <w:szCs w:val="24"/>
        </w:rPr>
        <w:t>κ.</w:t>
      </w:r>
      <w:r w:rsidRPr="00DA1CD7">
        <w:rPr>
          <w:rFonts w:eastAsia="Times New Roman" w:cs="Times New Roman"/>
          <w:szCs w:val="24"/>
        </w:rPr>
        <w:t xml:space="preserve"> Λαγός είτε όχι</w:t>
      </w:r>
      <w:r>
        <w:rPr>
          <w:rFonts w:eastAsia="Times New Roman" w:cs="Times New Roman"/>
          <w:szCs w:val="24"/>
        </w:rPr>
        <w:t>.</w:t>
      </w:r>
    </w:p>
    <w:p w14:paraId="7632D1CB" w14:textId="77777777" w:rsidR="00845256" w:rsidRDefault="00BE25C9">
      <w:pPr>
        <w:spacing w:line="600" w:lineRule="auto"/>
        <w:ind w:firstLine="720"/>
        <w:contextualSpacing/>
        <w:jc w:val="both"/>
        <w:rPr>
          <w:rFonts w:eastAsia="Times New Roman" w:cs="Times New Roman"/>
          <w:szCs w:val="24"/>
        </w:rPr>
      </w:pPr>
      <w:r w:rsidRPr="00391789">
        <w:rPr>
          <w:rFonts w:eastAsia="Times New Roman" w:cs="Times New Roman"/>
          <w:b/>
          <w:szCs w:val="24"/>
        </w:rPr>
        <w:t>ΙΩΑΝΝΗΣ ΛΑΓΟΣ:</w:t>
      </w:r>
      <w:r>
        <w:rPr>
          <w:rFonts w:eastAsia="Times New Roman" w:cs="Times New Roman"/>
          <w:szCs w:val="24"/>
        </w:rPr>
        <w:t xml:space="preserve"> Δεν συμφωνώ.</w:t>
      </w:r>
    </w:p>
    <w:p w14:paraId="7632D1CC" w14:textId="77777777" w:rsidR="00845256" w:rsidRDefault="00BE25C9">
      <w:pPr>
        <w:spacing w:line="600" w:lineRule="auto"/>
        <w:ind w:firstLine="720"/>
        <w:contextualSpacing/>
        <w:jc w:val="both"/>
        <w:rPr>
          <w:rFonts w:eastAsia="Times New Roman" w:cs="Times New Roman"/>
          <w:szCs w:val="24"/>
        </w:rPr>
      </w:pPr>
      <w:r w:rsidRPr="00610EE8">
        <w:rPr>
          <w:rFonts w:eastAsia="Times New Roman" w:cs="Times New Roman"/>
          <w:b/>
          <w:szCs w:val="24"/>
        </w:rPr>
        <w:t>ΠΡΟΕΔΡΕΥΩΝ (Αναστάσιος Κουράκης):</w:t>
      </w:r>
      <w:r>
        <w:rPr>
          <w:rFonts w:eastAsia="Times New Roman" w:cs="Times New Roman"/>
          <w:szCs w:val="24"/>
        </w:rPr>
        <w:t xml:space="preserve"> Δεν συμφωνείτε, αλλά θα διαγραφεί.</w:t>
      </w:r>
    </w:p>
    <w:p w14:paraId="7632D1CD" w14:textId="77777777" w:rsidR="00845256" w:rsidRDefault="00BE25C9">
      <w:pPr>
        <w:spacing w:line="600" w:lineRule="auto"/>
        <w:ind w:firstLine="720"/>
        <w:contextualSpacing/>
        <w:jc w:val="both"/>
        <w:rPr>
          <w:rFonts w:eastAsia="Times New Roman" w:cs="Times New Roman"/>
          <w:szCs w:val="24"/>
        </w:rPr>
      </w:pPr>
      <w:r w:rsidRPr="00391789">
        <w:rPr>
          <w:rFonts w:eastAsia="Times New Roman" w:cs="Times New Roman"/>
          <w:b/>
          <w:szCs w:val="24"/>
        </w:rPr>
        <w:t>ΙΩΑΝΝΗΣ ΛΑΓΟΣ:</w:t>
      </w:r>
      <w:r>
        <w:rPr>
          <w:rFonts w:eastAsia="Times New Roman" w:cs="Times New Roman"/>
          <w:szCs w:val="24"/>
        </w:rPr>
        <w:t xml:space="preserve"> Πείτε ότι δεν συμφωνώ εγώ. </w:t>
      </w:r>
    </w:p>
    <w:p w14:paraId="7632D1CE" w14:textId="77777777" w:rsidR="00845256" w:rsidRDefault="00BE25C9">
      <w:pPr>
        <w:spacing w:line="600" w:lineRule="auto"/>
        <w:ind w:firstLine="720"/>
        <w:contextualSpacing/>
        <w:jc w:val="both"/>
        <w:rPr>
          <w:rFonts w:eastAsia="Times New Roman" w:cs="Times New Roman"/>
          <w:szCs w:val="24"/>
        </w:rPr>
      </w:pPr>
      <w:r w:rsidRPr="00902B34">
        <w:rPr>
          <w:rFonts w:eastAsia="Times New Roman" w:cs="Times New Roman"/>
          <w:b/>
          <w:szCs w:val="24"/>
        </w:rPr>
        <w:t>ΠΡΟΕΔΡΕΥΩΝ (Αναστάσιος Κουράκης):</w:t>
      </w:r>
      <w:r w:rsidRPr="00902B34">
        <w:rPr>
          <w:rFonts w:eastAsia="Times New Roman" w:cs="Times New Roman"/>
          <w:szCs w:val="24"/>
        </w:rPr>
        <w:t xml:space="preserve"> </w:t>
      </w:r>
      <w:r>
        <w:rPr>
          <w:rFonts w:eastAsia="Times New Roman" w:cs="Times New Roman"/>
          <w:szCs w:val="24"/>
        </w:rPr>
        <w:t xml:space="preserve">Εντάξει. </w:t>
      </w:r>
    </w:p>
    <w:p w14:paraId="7632D1CF" w14:textId="77777777" w:rsidR="00845256" w:rsidRDefault="00BE25C9">
      <w:pPr>
        <w:spacing w:line="600" w:lineRule="auto"/>
        <w:ind w:firstLine="720"/>
        <w:contextualSpacing/>
        <w:jc w:val="both"/>
        <w:rPr>
          <w:rFonts w:eastAsia="Times New Roman" w:cs="Times New Roman"/>
          <w:szCs w:val="24"/>
        </w:rPr>
      </w:pPr>
      <w:r w:rsidRPr="00391789">
        <w:rPr>
          <w:rFonts w:eastAsia="Times New Roman" w:cs="Times New Roman"/>
          <w:b/>
          <w:szCs w:val="24"/>
        </w:rPr>
        <w:lastRenderedPageBreak/>
        <w:t>ΘΕΟΔΩΡΟΣ ΔΡΙΤΣΑΣ:</w:t>
      </w:r>
      <w:r>
        <w:rPr>
          <w:rFonts w:eastAsia="Times New Roman" w:cs="Times New Roman"/>
          <w:szCs w:val="24"/>
        </w:rPr>
        <w:t xml:space="preserve"> Να διαγραφούν και οι ίδιοι!</w:t>
      </w:r>
    </w:p>
    <w:p w14:paraId="7632D1D0" w14:textId="77777777" w:rsidR="00845256" w:rsidRDefault="00BE25C9">
      <w:pPr>
        <w:spacing w:line="600" w:lineRule="auto"/>
        <w:ind w:firstLine="720"/>
        <w:contextualSpacing/>
        <w:jc w:val="both"/>
        <w:rPr>
          <w:rFonts w:eastAsia="Times New Roman" w:cs="Times New Roman"/>
          <w:szCs w:val="24"/>
        </w:rPr>
      </w:pPr>
      <w:r w:rsidRPr="00391789">
        <w:rPr>
          <w:rFonts w:eastAsia="Times New Roman" w:cs="Times New Roman"/>
          <w:b/>
          <w:szCs w:val="24"/>
        </w:rPr>
        <w:t>ΓΕΩΡΓΙΟΣ ΓΕΡΜΕΝΗΣ:</w:t>
      </w:r>
      <w:r>
        <w:rPr>
          <w:rFonts w:eastAsia="Times New Roman" w:cs="Times New Roman"/>
          <w:szCs w:val="24"/>
        </w:rPr>
        <w:t xml:space="preserve"> Εσύ να διαγραφείς!</w:t>
      </w:r>
    </w:p>
    <w:p w14:paraId="7632D1D1" w14:textId="77777777" w:rsidR="00845256" w:rsidRDefault="00BE25C9">
      <w:pPr>
        <w:spacing w:line="600" w:lineRule="auto"/>
        <w:ind w:firstLine="720"/>
        <w:contextualSpacing/>
        <w:jc w:val="both"/>
        <w:rPr>
          <w:rFonts w:eastAsia="Times New Roman" w:cs="Times New Roman"/>
          <w:szCs w:val="24"/>
        </w:rPr>
      </w:pPr>
      <w:r w:rsidRPr="00610EE8">
        <w:rPr>
          <w:rFonts w:eastAsia="Times New Roman" w:cs="Times New Roman"/>
          <w:b/>
          <w:szCs w:val="24"/>
        </w:rPr>
        <w:t>ΠΡΟΕΔΡΕΥΩΝ (Αναστάσιος Κουράκης):</w:t>
      </w:r>
      <w:r>
        <w:rPr>
          <w:rFonts w:eastAsia="Times New Roman" w:cs="Times New Roman"/>
          <w:szCs w:val="24"/>
        </w:rPr>
        <w:t xml:space="preserve"> Τον λ</w:t>
      </w:r>
      <w:r w:rsidRPr="00DA1CD7">
        <w:rPr>
          <w:rFonts w:eastAsia="Times New Roman" w:cs="Times New Roman"/>
          <w:szCs w:val="24"/>
        </w:rPr>
        <w:t xml:space="preserve">όγο έχει </w:t>
      </w:r>
      <w:r>
        <w:rPr>
          <w:rFonts w:eastAsia="Times New Roman" w:cs="Times New Roman"/>
          <w:szCs w:val="24"/>
        </w:rPr>
        <w:t>ο</w:t>
      </w:r>
      <w:r>
        <w:rPr>
          <w:rFonts w:eastAsia="Times New Roman" w:cs="Times New Roman"/>
          <w:szCs w:val="24"/>
        </w:rPr>
        <w:t xml:space="preserve"> Υπουργός κ. </w:t>
      </w:r>
      <w:proofErr w:type="spellStart"/>
      <w:r>
        <w:rPr>
          <w:rFonts w:eastAsia="Times New Roman" w:cs="Times New Roman"/>
          <w:szCs w:val="24"/>
        </w:rPr>
        <w:t>Πιτσιόρλας</w:t>
      </w:r>
      <w:proofErr w:type="spellEnd"/>
      <w:r>
        <w:rPr>
          <w:rFonts w:eastAsia="Times New Roman" w:cs="Times New Roman"/>
          <w:szCs w:val="24"/>
        </w:rPr>
        <w:t xml:space="preserve"> </w:t>
      </w:r>
      <w:r w:rsidRPr="00DA1CD7">
        <w:rPr>
          <w:rFonts w:eastAsia="Times New Roman" w:cs="Times New Roman"/>
          <w:szCs w:val="24"/>
        </w:rPr>
        <w:t xml:space="preserve">για </w:t>
      </w:r>
      <w:r>
        <w:rPr>
          <w:rFonts w:eastAsia="Times New Roman" w:cs="Times New Roman"/>
          <w:szCs w:val="24"/>
        </w:rPr>
        <w:t xml:space="preserve">ορισμένες </w:t>
      </w:r>
      <w:r w:rsidRPr="00DA1CD7">
        <w:rPr>
          <w:rFonts w:eastAsia="Times New Roman" w:cs="Times New Roman"/>
          <w:szCs w:val="24"/>
        </w:rPr>
        <w:t xml:space="preserve">τροπολογίες </w:t>
      </w:r>
      <w:r>
        <w:rPr>
          <w:rFonts w:eastAsia="Times New Roman" w:cs="Times New Roman"/>
          <w:szCs w:val="24"/>
        </w:rPr>
        <w:t>και νομο</w:t>
      </w:r>
      <w:r w:rsidRPr="00DA1CD7">
        <w:rPr>
          <w:rFonts w:eastAsia="Times New Roman" w:cs="Times New Roman"/>
          <w:szCs w:val="24"/>
        </w:rPr>
        <w:t>τεχνικές βελτιώσεις</w:t>
      </w:r>
      <w:r>
        <w:rPr>
          <w:rFonts w:eastAsia="Times New Roman" w:cs="Times New Roman"/>
          <w:szCs w:val="24"/>
        </w:rPr>
        <w:t>.</w:t>
      </w:r>
    </w:p>
    <w:p w14:paraId="7632D1D2" w14:textId="77777777" w:rsidR="00845256" w:rsidRDefault="00BE25C9">
      <w:pPr>
        <w:spacing w:line="600" w:lineRule="auto"/>
        <w:ind w:firstLine="720"/>
        <w:contextualSpacing/>
        <w:jc w:val="both"/>
        <w:rPr>
          <w:rFonts w:eastAsia="Times New Roman" w:cs="Times New Roman"/>
          <w:szCs w:val="24"/>
        </w:rPr>
      </w:pPr>
      <w:r w:rsidRPr="00391789">
        <w:rPr>
          <w:rFonts w:eastAsia="Times New Roman" w:cs="Times New Roman"/>
          <w:b/>
          <w:szCs w:val="24"/>
        </w:rPr>
        <w:t>ΑΣΤΕΡΙΟΣ ΠΙΤΣΙΟΡΛΑΣ (Αναπληρωτής Υπουργός Οικονομίας και Ανάπτυξης):</w:t>
      </w:r>
      <w:r w:rsidRPr="00DA1CD7">
        <w:rPr>
          <w:rFonts w:eastAsia="Times New Roman" w:cs="Times New Roman"/>
          <w:szCs w:val="24"/>
        </w:rPr>
        <w:t xml:space="preserve"> </w:t>
      </w:r>
      <w:r>
        <w:rPr>
          <w:rFonts w:eastAsia="Times New Roman" w:cs="Times New Roman"/>
          <w:szCs w:val="24"/>
        </w:rPr>
        <w:t>Ευχαριστώ, κύριε Πρόεδρε.</w:t>
      </w:r>
    </w:p>
    <w:p w14:paraId="7632D1D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σε μία </w:t>
      </w:r>
      <w:r w:rsidRPr="00DA1CD7">
        <w:rPr>
          <w:rFonts w:eastAsia="Times New Roman" w:cs="Times New Roman"/>
          <w:szCs w:val="24"/>
        </w:rPr>
        <w:t xml:space="preserve">τροπολογία με τέσσερα σημεία του Υπουργείου Οικονομίας </w:t>
      </w:r>
      <w:r>
        <w:rPr>
          <w:rFonts w:eastAsia="Times New Roman" w:cs="Times New Roman"/>
          <w:szCs w:val="24"/>
        </w:rPr>
        <w:t>κ</w:t>
      </w:r>
      <w:r w:rsidRPr="00DA1CD7">
        <w:rPr>
          <w:rFonts w:eastAsia="Times New Roman" w:cs="Times New Roman"/>
          <w:szCs w:val="24"/>
        </w:rPr>
        <w:t xml:space="preserve">αι </w:t>
      </w:r>
      <w:r w:rsidRPr="00DA1CD7">
        <w:rPr>
          <w:rFonts w:eastAsia="Times New Roman" w:cs="Times New Roman"/>
          <w:szCs w:val="24"/>
        </w:rPr>
        <w:t>Ανάπτυξης</w:t>
      </w:r>
      <w:r>
        <w:rPr>
          <w:rFonts w:eastAsia="Times New Roman" w:cs="Times New Roman"/>
          <w:szCs w:val="24"/>
        </w:rPr>
        <w:t>. Ε</w:t>
      </w:r>
      <w:r w:rsidRPr="00DA1CD7">
        <w:rPr>
          <w:rFonts w:eastAsia="Times New Roman" w:cs="Times New Roman"/>
          <w:szCs w:val="24"/>
        </w:rPr>
        <w:t>ίναι μικρά θέματα</w:t>
      </w:r>
      <w:r>
        <w:rPr>
          <w:rFonts w:eastAsia="Times New Roman" w:cs="Times New Roman"/>
          <w:szCs w:val="24"/>
        </w:rPr>
        <w:t>. Ε</w:t>
      </w:r>
      <w:r w:rsidRPr="00DA1CD7">
        <w:rPr>
          <w:rFonts w:eastAsia="Times New Roman" w:cs="Times New Roman"/>
          <w:szCs w:val="24"/>
        </w:rPr>
        <w:t xml:space="preserve">ίναι η τροπολογία </w:t>
      </w:r>
      <w:r>
        <w:rPr>
          <w:rFonts w:eastAsia="Times New Roman" w:cs="Times New Roman"/>
          <w:szCs w:val="24"/>
        </w:rPr>
        <w:t>2192/</w:t>
      </w:r>
      <w:r w:rsidRPr="00DA1CD7">
        <w:rPr>
          <w:rFonts w:eastAsia="Times New Roman" w:cs="Times New Roman"/>
          <w:szCs w:val="24"/>
        </w:rPr>
        <w:t>178</w:t>
      </w:r>
      <w:r>
        <w:rPr>
          <w:rFonts w:eastAsia="Times New Roman" w:cs="Times New Roman"/>
          <w:szCs w:val="24"/>
        </w:rPr>
        <w:t>. Με το πρώτο άρθρο της τροπολογίας</w:t>
      </w:r>
      <w:r w:rsidRPr="00DA1CD7">
        <w:rPr>
          <w:rFonts w:eastAsia="Times New Roman" w:cs="Times New Roman"/>
          <w:szCs w:val="24"/>
        </w:rPr>
        <w:t xml:space="preserve"> δίνεται η δυνατότητα στον εξωδικαστικό μηχανισμό να ρυθμίζονται οφειλές προς την εφορία και τους φορείς κοινωνικής ασφάλισης που έχουν βεβαιωθεί ή έχουν γεννηθεί </w:t>
      </w:r>
      <w:r w:rsidRPr="00DA1CD7">
        <w:rPr>
          <w:rFonts w:eastAsia="Times New Roman" w:cs="Times New Roman"/>
          <w:szCs w:val="24"/>
        </w:rPr>
        <w:t xml:space="preserve">μέχρι 31 Δεκεμβρίου του </w:t>
      </w:r>
      <w:r>
        <w:rPr>
          <w:rFonts w:eastAsia="Times New Roman" w:cs="Times New Roman"/>
          <w:szCs w:val="24"/>
        </w:rPr>
        <w:t>20</w:t>
      </w:r>
      <w:r w:rsidRPr="00DA1CD7">
        <w:rPr>
          <w:rFonts w:eastAsia="Times New Roman" w:cs="Times New Roman"/>
          <w:szCs w:val="24"/>
        </w:rPr>
        <w:t>18</w:t>
      </w:r>
      <w:r>
        <w:rPr>
          <w:rFonts w:eastAsia="Times New Roman" w:cs="Times New Roman"/>
          <w:szCs w:val="24"/>
        </w:rPr>
        <w:t>. Το δεύτερο άρθρο παρατ</w:t>
      </w:r>
      <w:r w:rsidRPr="00DA1CD7">
        <w:rPr>
          <w:rFonts w:eastAsia="Times New Roman" w:cs="Times New Roman"/>
          <w:szCs w:val="24"/>
        </w:rPr>
        <w:t>είνει για ένα</w:t>
      </w:r>
      <w:r>
        <w:rPr>
          <w:rFonts w:eastAsia="Times New Roman" w:cs="Times New Roman"/>
          <w:szCs w:val="24"/>
        </w:rPr>
        <w:t>ν</w:t>
      </w:r>
      <w:r w:rsidRPr="00DA1CD7">
        <w:rPr>
          <w:rFonts w:eastAsia="Times New Roman" w:cs="Times New Roman"/>
          <w:szCs w:val="24"/>
        </w:rPr>
        <w:t xml:space="preserve"> μήνα </w:t>
      </w:r>
      <w:r>
        <w:rPr>
          <w:rFonts w:eastAsia="Times New Roman" w:cs="Times New Roman"/>
          <w:szCs w:val="24"/>
        </w:rPr>
        <w:t>τη δυνατότητα των</w:t>
      </w:r>
      <w:r w:rsidRPr="00DA1CD7">
        <w:rPr>
          <w:rFonts w:eastAsia="Times New Roman" w:cs="Times New Roman"/>
          <w:szCs w:val="24"/>
        </w:rPr>
        <w:t xml:space="preserve"> πολιτών που έχουν υποβάλει ήδη </w:t>
      </w:r>
      <w:r>
        <w:rPr>
          <w:rFonts w:eastAsia="Times New Roman" w:cs="Times New Roman"/>
          <w:szCs w:val="24"/>
        </w:rPr>
        <w:t xml:space="preserve">αίτηση να ενταχθούν </w:t>
      </w:r>
      <w:r w:rsidRPr="00DA1CD7">
        <w:rPr>
          <w:rFonts w:eastAsia="Times New Roman" w:cs="Times New Roman"/>
          <w:szCs w:val="24"/>
        </w:rPr>
        <w:t>στο</w:t>
      </w:r>
      <w:r>
        <w:rPr>
          <w:rFonts w:eastAsia="Times New Roman" w:cs="Times New Roman"/>
          <w:szCs w:val="24"/>
        </w:rPr>
        <w:t>ν</w:t>
      </w:r>
      <w:r w:rsidRPr="00DA1CD7">
        <w:rPr>
          <w:rFonts w:eastAsia="Times New Roman" w:cs="Times New Roman"/>
          <w:szCs w:val="24"/>
        </w:rPr>
        <w:t xml:space="preserve"> νόμο Κατσέλη</w:t>
      </w:r>
      <w:r>
        <w:rPr>
          <w:rFonts w:eastAsia="Times New Roman" w:cs="Times New Roman"/>
          <w:szCs w:val="24"/>
        </w:rPr>
        <w:t>,</w:t>
      </w:r>
      <w:r w:rsidRPr="00DA1CD7">
        <w:rPr>
          <w:rFonts w:eastAsia="Times New Roman" w:cs="Times New Roman"/>
          <w:szCs w:val="24"/>
        </w:rPr>
        <w:t xml:space="preserve"> να προσκομίσουν </w:t>
      </w:r>
      <w:r>
        <w:rPr>
          <w:rFonts w:eastAsia="Times New Roman" w:cs="Times New Roman"/>
          <w:szCs w:val="24"/>
        </w:rPr>
        <w:t xml:space="preserve">στις αρμόδιες </w:t>
      </w:r>
      <w:r>
        <w:rPr>
          <w:rFonts w:eastAsia="Times New Roman" w:cs="Times New Roman"/>
          <w:szCs w:val="24"/>
        </w:rPr>
        <w:lastRenderedPageBreak/>
        <w:t xml:space="preserve">δικαστικές αρχές </w:t>
      </w:r>
      <w:r w:rsidRPr="00DA1CD7">
        <w:rPr>
          <w:rFonts w:eastAsia="Times New Roman" w:cs="Times New Roman"/>
          <w:szCs w:val="24"/>
        </w:rPr>
        <w:t>τη βεβαίωση οφειλών των πιστωτικών ιδρυμάτων</w:t>
      </w:r>
      <w:r>
        <w:rPr>
          <w:rFonts w:eastAsia="Times New Roman" w:cs="Times New Roman"/>
          <w:szCs w:val="24"/>
        </w:rPr>
        <w:t xml:space="preserve">. Η </w:t>
      </w:r>
      <w:r>
        <w:rPr>
          <w:rFonts w:eastAsia="Times New Roman" w:cs="Times New Roman"/>
          <w:szCs w:val="24"/>
        </w:rPr>
        <w:t>προθεσμία ήταν μέχρι 30 Α</w:t>
      </w:r>
      <w:r w:rsidRPr="00DA1CD7">
        <w:rPr>
          <w:rFonts w:eastAsia="Times New Roman" w:cs="Times New Roman"/>
          <w:szCs w:val="24"/>
        </w:rPr>
        <w:t xml:space="preserve">πριλίου </w:t>
      </w:r>
      <w:r>
        <w:rPr>
          <w:rFonts w:eastAsia="Times New Roman" w:cs="Times New Roman"/>
          <w:szCs w:val="24"/>
        </w:rPr>
        <w:t>του 20</w:t>
      </w:r>
      <w:r w:rsidRPr="00DA1CD7">
        <w:rPr>
          <w:rFonts w:eastAsia="Times New Roman" w:cs="Times New Roman"/>
          <w:szCs w:val="24"/>
        </w:rPr>
        <w:t xml:space="preserve">19 </w:t>
      </w:r>
      <w:r>
        <w:rPr>
          <w:rFonts w:eastAsia="Times New Roman" w:cs="Times New Roman"/>
          <w:szCs w:val="24"/>
        </w:rPr>
        <w:t>και θα π</w:t>
      </w:r>
      <w:r w:rsidRPr="00DA1CD7">
        <w:rPr>
          <w:rFonts w:eastAsia="Times New Roman" w:cs="Times New Roman"/>
          <w:szCs w:val="24"/>
        </w:rPr>
        <w:t xml:space="preserve">άει 31 Μαΐου </w:t>
      </w:r>
      <w:r>
        <w:rPr>
          <w:rFonts w:eastAsia="Times New Roman" w:cs="Times New Roman"/>
          <w:szCs w:val="24"/>
        </w:rPr>
        <w:t>του 20</w:t>
      </w:r>
      <w:r w:rsidRPr="00DA1CD7">
        <w:rPr>
          <w:rFonts w:eastAsia="Times New Roman" w:cs="Times New Roman"/>
          <w:szCs w:val="24"/>
        </w:rPr>
        <w:t>19</w:t>
      </w:r>
      <w:r>
        <w:rPr>
          <w:rFonts w:eastAsia="Times New Roman" w:cs="Times New Roman"/>
          <w:szCs w:val="24"/>
        </w:rPr>
        <w:t>. Και β</w:t>
      </w:r>
      <w:r w:rsidRPr="00DA1CD7">
        <w:rPr>
          <w:rFonts w:eastAsia="Times New Roman" w:cs="Times New Roman"/>
          <w:szCs w:val="24"/>
        </w:rPr>
        <w:t xml:space="preserve">εβαίως </w:t>
      </w:r>
      <w:r>
        <w:rPr>
          <w:rFonts w:eastAsia="Times New Roman" w:cs="Times New Roman"/>
          <w:szCs w:val="24"/>
        </w:rPr>
        <w:t xml:space="preserve">θέλω να πω ότι </w:t>
      </w:r>
      <w:r w:rsidRPr="00DA1CD7">
        <w:rPr>
          <w:rFonts w:eastAsia="Times New Roman" w:cs="Times New Roman"/>
          <w:szCs w:val="24"/>
        </w:rPr>
        <w:t>από άλλες διατάξεις προβλέπεται</w:t>
      </w:r>
      <w:r>
        <w:rPr>
          <w:rFonts w:eastAsia="Times New Roman" w:cs="Times New Roman"/>
          <w:szCs w:val="24"/>
        </w:rPr>
        <w:t xml:space="preserve"> πως </w:t>
      </w:r>
      <w:r w:rsidRPr="00DA1CD7">
        <w:rPr>
          <w:rFonts w:eastAsia="Times New Roman" w:cs="Times New Roman"/>
          <w:szCs w:val="24"/>
        </w:rPr>
        <w:t xml:space="preserve">επειδή υπάρχει μία καθυστέρηση των τραπεζών </w:t>
      </w:r>
      <w:r>
        <w:rPr>
          <w:rFonts w:eastAsia="Times New Roman" w:cs="Times New Roman"/>
          <w:szCs w:val="24"/>
        </w:rPr>
        <w:t xml:space="preserve">στο να δίνουν αυτήν </w:t>
      </w:r>
      <w:r w:rsidRPr="00DA1CD7">
        <w:rPr>
          <w:rFonts w:eastAsia="Times New Roman" w:cs="Times New Roman"/>
          <w:szCs w:val="24"/>
        </w:rPr>
        <w:t>τη βεβαίωση</w:t>
      </w:r>
      <w:r>
        <w:rPr>
          <w:rFonts w:eastAsia="Times New Roman" w:cs="Times New Roman"/>
          <w:szCs w:val="24"/>
        </w:rPr>
        <w:t>,</w:t>
      </w:r>
      <w:r w:rsidRPr="00DA1CD7">
        <w:rPr>
          <w:rFonts w:eastAsia="Times New Roman" w:cs="Times New Roman"/>
          <w:szCs w:val="24"/>
        </w:rPr>
        <w:t xml:space="preserve"> θα πρέπει αν διαπιστώνεται</w:t>
      </w:r>
      <w:r>
        <w:rPr>
          <w:rFonts w:eastAsia="Times New Roman" w:cs="Times New Roman"/>
          <w:szCs w:val="24"/>
        </w:rPr>
        <w:t xml:space="preserve"> τέτοια</w:t>
      </w:r>
      <w:r w:rsidRPr="00DA1CD7">
        <w:rPr>
          <w:rFonts w:eastAsia="Times New Roman" w:cs="Times New Roman"/>
          <w:szCs w:val="24"/>
        </w:rPr>
        <w:t xml:space="preserve"> καθυστέρη</w:t>
      </w:r>
      <w:r w:rsidRPr="00DA1CD7">
        <w:rPr>
          <w:rFonts w:eastAsia="Times New Roman" w:cs="Times New Roman"/>
          <w:szCs w:val="24"/>
        </w:rPr>
        <w:t>ση</w:t>
      </w:r>
      <w:r>
        <w:rPr>
          <w:rFonts w:eastAsia="Times New Roman" w:cs="Times New Roman"/>
          <w:szCs w:val="24"/>
        </w:rPr>
        <w:t>,</w:t>
      </w:r>
      <w:r w:rsidRPr="00DA1CD7">
        <w:rPr>
          <w:rFonts w:eastAsia="Times New Roman" w:cs="Times New Roman"/>
          <w:szCs w:val="24"/>
        </w:rPr>
        <w:t xml:space="preserve"> να γίνονται καταγγελίες</w:t>
      </w:r>
      <w:r>
        <w:rPr>
          <w:rFonts w:eastAsia="Times New Roman" w:cs="Times New Roman"/>
          <w:szCs w:val="24"/>
        </w:rPr>
        <w:t>,</w:t>
      </w:r>
      <w:r w:rsidRPr="00DA1CD7">
        <w:rPr>
          <w:rFonts w:eastAsia="Times New Roman" w:cs="Times New Roman"/>
          <w:szCs w:val="24"/>
        </w:rPr>
        <w:t xml:space="preserve"> διότι επιφέρουν και ποινικές ευθύνες</w:t>
      </w:r>
      <w:r>
        <w:rPr>
          <w:rFonts w:eastAsia="Times New Roman" w:cs="Times New Roman"/>
          <w:szCs w:val="24"/>
        </w:rPr>
        <w:t>.</w:t>
      </w:r>
    </w:p>
    <w:p w14:paraId="7632D1D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Το τρίτο</w:t>
      </w:r>
      <w:r w:rsidRPr="00DA1CD7">
        <w:rPr>
          <w:rFonts w:eastAsia="Times New Roman" w:cs="Times New Roman"/>
          <w:szCs w:val="24"/>
        </w:rPr>
        <w:t xml:space="preserve"> άρθρο </w:t>
      </w:r>
      <w:r>
        <w:rPr>
          <w:rFonts w:eastAsia="Times New Roman" w:cs="Times New Roman"/>
          <w:szCs w:val="24"/>
        </w:rPr>
        <w:t>προβλέπει ρητά</w:t>
      </w:r>
      <w:r w:rsidRPr="00DA1CD7">
        <w:rPr>
          <w:rFonts w:eastAsia="Times New Roman" w:cs="Times New Roman"/>
          <w:szCs w:val="24"/>
        </w:rPr>
        <w:t xml:space="preserve"> η αναπτυξιακή τράπεζα που πρόσφατα έχει </w:t>
      </w:r>
      <w:r>
        <w:rPr>
          <w:rFonts w:eastAsia="Times New Roman" w:cs="Times New Roman"/>
          <w:szCs w:val="24"/>
        </w:rPr>
        <w:t>ιδρυθεί</w:t>
      </w:r>
      <w:r w:rsidRPr="00DA1CD7">
        <w:rPr>
          <w:rFonts w:eastAsia="Times New Roman" w:cs="Times New Roman"/>
          <w:szCs w:val="24"/>
        </w:rPr>
        <w:t xml:space="preserve"> να μην</w:t>
      </w:r>
      <w:r>
        <w:rPr>
          <w:rFonts w:eastAsia="Times New Roman" w:cs="Times New Roman"/>
          <w:szCs w:val="24"/>
        </w:rPr>
        <w:t xml:space="preserve"> είναι</w:t>
      </w:r>
      <w:r w:rsidRPr="00DA1CD7">
        <w:rPr>
          <w:rFonts w:eastAsia="Times New Roman" w:cs="Times New Roman"/>
          <w:szCs w:val="24"/>
        </w:rPr>
        <w:t xml:space="preserve"> </w:t>
      </w:r>
      <w:r>
        <w:rPr>
          <w:rFonts w:eastAsia="Times New Roman" w:cs="Times New Roman"/>
          <w:szCs w:val="24"/>
        </w:rPr>
        <w:t>υποχρεωμένη</w:t>
      </w:r>
      <w:r w:rsidRPr="00DA1CD7">
        <w:rPr>
          <w:rFonts w:eastAsia="Times New Roman" w:cs="Times New Roman"/>
          <w:szCs w:val="24"/>
        </w:rPr>
        <w:t xml:space="preserve"> να καταβάλει τόκους υπερημερίας σε περιπτώσεις καταπτώσεων εγγυήσεων υπέρ πιστωτικών ι</w:t>
      </w:r>
      <w:r w:rsidRPr="00DA1CD7">
        <w:rPr>
          <w:rFonts w:eastAsia="Times New Roman" w:cs="Times New Roman"/>
          <w:szCs w:val="24"/>
        </w:rPr>
        <w:t>δρυμάτων</w:t>
      </w:r>
      <w:r>
        <w:rPr>
          <w:rFonts w:eastAsia="Times New Roman" w:cs="Times New Roman"/>
          <w:szCs w:val="24"/>
        </w:rPr>
        <w:t>,</w:t>
      </w:r>
      <w:r w:rsidRPr="00DA1CD7">
        <w:rPr>
          <w:rFonts w:eastAsia="Times New Roman" w:cs="Times New Roman"/>
          <w:szCs w:val="24"/>
        </w:rPr>
        <w:t xml:space="preserve"> λόγω της καθυστερημένης καταβολής της σχετικής </w:t>
      </w:r>
      <w:proofErr w:type="spellStart"/>
      <w:r>
        <w:rPr>
          <w:rFonts w:eastAsia="Times New Roman" w:cs="Times New Roman"/>
          <w:szCs w:val="24"/>
        </w:rPr>
        <w:t>εγγυοδοτικής</w:t>
      </w:r>
      <w:proofErr w:type="spellEnd"/>
      <w:r>
        <w:rPr>
          <w:rFonts w:eastAsia="Times New Roman" w:cs="Times New Roman"/>
          <w:szCs w:val="24"/>
        </w:rPr>
        <w:t xml:space="preserve"> υποχρέωσης. Έ</w:t>
      </w:r>
      <w:r w:rsidRPr="00DA1CD7">
        <w:rPr>
          <w:rFonts w:eastAsia="Times New Roman" w:cs="Times New Roman"/>
          <w:szCs w:val="24"/>
        </w:rPr>
        <w:t>χουν προκύψει ορισμένα ζητήματα τα οποία ουσιαστικά παραπέμπ</w:t>
      </w:r>
      <w:r>
        <w:rPr>
          <w:rFonts w:eastAsia="Times New Roman" w:cs="Times New Roman"/>
          <w:szCs w:val="24"/>
        </w:rPr>
        <w:t>ον</w:t>
      </w:r>
      <w:r w:rsidRPr="00DA1CD7">
        <w:rPr>
          <w:rFonts w:eastAsia="Times New Roman" w:cs="Times New Roman"/>
          <w:szCs w:val="24"/>
        </w:rPr>
        <w:t xml:space="preserve">ται στη δικαιοσύνη και η νομολογία που υπάρχει έχει δώσει λύση </w:t>
      </w:r>
      <w:r>
        <w:rPr>
          <w:rFonts w:eastAsia="Times New Roman" w:cs="Times New Roman"/>
          <w:szCs w:val="24"/>
        </w:rPr>
        <w:t>σαν</w:t>
      </w:r>
      <w:r w:rsidRPr="00DA1CD7">
        <w:rPr>
          <w:rFonts w:eastAsia="Times New Roman" w:cs="Times New Roman"/>
          <w:szCs w:val="24"/>
        </w:rPr>
        <w:t xml:space="preserve"> αυτή</w:t>
      </w:r>
      <w:r>
        <w:rPr>
          <w:rFonts w:eastAsia="Times New Roman" w:cs="Times New Roman"/>
          <w:szCs w:val="24"/>
        </w:rPr>
        <w:t>ν που πάμε</w:t>
      </w:r>
      <w:r w:rsidRPr="00DA1CD7">
        <w:rPr>
          <w:rFonts w:eastAsia="Times New Roman" w:cs="Times New Roman"/>
          <w:szCs w:val="24"/>
        </w:rPr>
        <w:t xml:space="preserve"> να δώσουμε τώρα</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t>Σ</w:t>
      </w:r>
      <w:r w:rsidRPr="00DA1CD7">
        <w:rPr>
          <w:rFonts w:eastAsia="Times New Roman" w:cs="Times New Roman"/>
          <w:szCs w:val="24"/>
        </w:rPr>
        <w:t xml:space="preserve">ε </w:t>
      </w:r>
      <w:r>
        <w:rPr>
          <w:rFonts w:eastAsia="Times New Roman" w:cs="Times New Roman"/>
          <w:szCs w:val="24"/>
        </w:rPr>
        <w:t>περιπτώσε</w:t>
      </w:r>
      <w:r>
        <w:rPr>
          <w:rFonts w:eastAsia="Times New Roman" w:cs="Times New Roman"/>
          <w:szCs w:val="24"/>
        </w:rPr>
        <w:t>ις</w:t>
      </w:r>
      <w:r w:rsidRPr="00DA1CD7">
        <w:rPr>
          <w:rFonts w:eastAsia="Times New Roman" w:cs="Times New Roman"/>
          <w:szCs w:val="24"/>
        </w:rPr>
        <w:t xml:space="preserve"> δηλαδή που δεν υ</w:t>
      </w:r>
      <w:r>
        <w:rPr>
          <w:rFonts w:eastAsia="Times New Roman" w:cs="Times New Roman"/>
          <w:szCs w:val="24"/>
        </w:rPr>
        <w:t xml:space="preserve">πάρχει πλήρης φάκελος και καταπίπτει μια </w:t>
      </w:r>
      <w:r w:rsidRPr="00DA1CD7">
        <w:rPr>
          <w:rFonts w:eastAsia="Times New Roman" w:cs="Times New Roman"/>
          <w:szCs w:val="24"/>
        </w:rPr>
        <w:t>εγγύηση</w:t>
      </w:r>
      <w:r>
        <w:rPr>
          <w:rFonts w:eastAsia="Times New Roman" w:cs="Times New Roman"/>
          <w:szCs w:val="24"/>
        </w:rPr>
        <w:t>,</w:t>
      </w:r>
      <w:r w:rsidRPr="00DA1CD7">
        <w:rPr>
          <w:rFonts w:eastAsia="Times New Roman" w:cs="Times New Roman"/>
          <w:szCs w:val="24"/>
        </w:rPr>
        <w:t xml:space="preserve"> </w:t>
      </w:r>
      <w:r>
        <w:rPr>
          <w:rFonts w:eastAsia="Times New Roman" w:cs="Times New Roman"/>
          <w:szCs w:val="24"/>
        </w:rPr>
        <w:lastRenderedPageBreak/>
        <w:t>γεννιούνται</w:t>
      </w:r>
      <w:r w:rsidRPr="00DA1CD7">
        <w:rPr>
          <w:rFonts w:eastAsia="Times New Roman" w:cs="Times New Roman"/>
          <w:szCs w:val="24"/>
        </w:rPr>
        <w:t xml:space="preserve"> κάποιες απαιτήσεις των τραπεζών</w:t>
      </w:r>
      <w:r>
        <w:rPr>
          <w:rFonts w:eastAsia="Times New Roman" w:cs="Times New Roman"/>
          <w:szCs w:val="24"/>
        </w:rPr>
        <w:t>, λέμε επ’ αυτών ν</w:t>
      </w:r>
      <w:r w:rsidRPr="00DA1CD7">
        <w:rPr>
          <w:rFonts w:eastAsia="Times New Roman" w:cs="Times New Roman"/>
          <w:szCs w:val="24"/>
        </w:rPr>
        <w:t>α μην υπάρχει υποχρέωση των τόκων υπερημερίας</w:t>
      </w:r>
      <w:r>
        <w:rPr>
          <w:rFonts w:eastAsia="Times New Roman" w:cs="Times New Roman"/>
          <w:szCs w:val="24"/>
        </w:rPr>
        <w:t>. Ξ</w:t>
      </w:r>
      <w:r w:rsidRPr="00DA1CD7">
        <w:rPr>
          <w:rFonts w:eastAsia="Times New Roman" w:cs="Times New Roman"/>
          <w:szCs w:val="24"/>
        </w:rPr>
        <w:t xml:space="preserve">αναλέω </w:t>
      </w:r>
      <w:r>
        <w:rPr>
          <w:rFonts w:eastAsia="Times New Roman" w:cs="Times New Roman"/>
          <w:szCs w:val="24"/>
        </w:rPr>
        <w:t xml:space="preserve">ότι </w:t>
      </w:r>
      <w:r w:rsidRPr="00DA1CD7">
        <w:rPr>
          <w:rFonts w:eastAsia="Times New Roman" w:cs="Times New Roman"/>
          <w:szCs w:val="24"/>
        </w:rPr>
        <w:t>υπάρχουν οι δικασ</w:t>
      </w:r>
      <w:r>
        <w:rPr>
          <w:rFonts w:eastAsia="Times New Roman" w:cs="Times New Roman"/>
          <w:szCs w:val="24"/>
        </w:rPr>
        <w:t>τικές αποφάσεις που έχουν βγει μ</w:t>
      </w:r>
      <w:r w:rsidRPr="00DA1CD7">
        <w:rPr>
          <w:rFonts w:eastAsia="Times New Roman" w:cs="Times New Roman"/>
          <w:szCs w:val="24"/>
        </w:rPr>
        <w:t>έχρι σήμερα σε παρ</w:t>
      </w:r>
      <w:r w:rsidRPr="00DA1CD7">
        <w:rPr>
          <w:rFonts w:eastAsia="Times New Roman" w:cs="Times New Roman"/>
          <w:szCs w:val="24"/>
        </w:rPr>
        <w:t>όμοιες υποθέσεις</w:t>
      </w:r>
      <w:r>
        <w:rPr>
          <w:rFonts w:eastAsia="Times New Roman" w:cs="Times New Roman"/>
          <w:szCs w:val="24"/>
        </w:rPr>
        <w:t>. Ο</w:t>
      </w:r>
      <w:r w:rsidRPr="00DA1CD7">
        <w:rPr>
          <w:rFonts w:eastAsia="Times New Roman" w:cs="Times New Roman"/>
          <w:szCs w:val="24"/>
        </w:rPr>
        <w:t>ύτως ή άλλως έχουν δώσει αυτή την απάντηση</w:t>
      </w:r>
      <w:r>
        <w:rPr>
          <w:rFonts w:eastAsia="Times New Roman" w:cs="Times New Roman"/>
          <w:szCs w:val="24"/>
        </w:rPr>
        <w:t>, δεν καταλογίζουν</w:t>
      </w:r>
      <w:r w:rsidRPr="00DA1CD7">
        <w:rPr>
          <w:rFonts w:eastAsia="Times New Roman" w:cs="Times New Roman"/>
          <w:szCs w:val="24"/>
        </w:rPr>
        <w:t xml:space="preserve"> τόκους υπερημερίας</w:t>
      </w:r>
      <w:r>
        <w:rPr>
          <w:rFonts w:eastAsia="Times New Roman" w:cs="Times New Roman"/>
          <w:szCs w:val="24"/>
        </w:rPr>
        <w:t xml:space="preserve">. </w:t>
      </w:r>
    </w:p>
    <w:p w14:paraId="7632D1D5" w14:textId="77777777" w:rsidR="00845256" w:rsidRDefault="00BE25C9">
      <w:pPr>
        <w:spacing w:line="600" w:lineRule="auto"/>
        <w:contextualSpacing/>
        <w:jc w:val="both"/>
        <w:rPr>
          <w:rFonts w:eastAsia="Times New Roman"/>
          <w:color w:val="222222"/>
          <w:szCs w:val="24"/>
          <w:shd w:val="clear" w:color="auto" w:fill="FFFFFF"/>
        </w:rPr>
      </w:pPr>
      <w:r>
        <w:rPr>
          <w:rFonts w:eastAsia="Times New Roman" w:cs="Times New Roman"/>
          <w:szCs w:val="24"/>
        </w:rPr>
        <w:t>Κα</w:t>
      </w:r>
      <w:r w:rsidRPr="00DA1CD7">
        <w:rPr>
          <w:rFonts w:eastAsia="Times New Roman" w:cs="Times New Roman"/>
          <w:szCs w:val="24"/>
        </w:rPr>
        <w:t>ι τέλος</w:t>
      </w:r>
      <w:r>
        <w:rPr>
          <w:rFonts w:eastAsia="Times New Roman" w:cs="Times New Roman"/>
          <w:szCs w:val="24"/>
        </w:rPr>
        <w:t>,</w:t>
      </w:r>
      <w:r w:rsidRPr="00DA1CD7">
        <w:rPr>
          <w:rFonts w:eastAsia="Times New Roman" w:cs="Times New Roman"/>
          <w:szCs w:val="24"/>
        </w:rPr>
        <w:t xml:space="preserve"> με το άρθρο 4 πάμε να κλείσουμε ένα θέμα για το</w:t>
      </w:r>
      <w:r>
        <w:rPr>
          <w:rFonts w:eastAsia="Times New Roman" w:cs="Times New Roman"/>
          <w:szCs w:val="24"/>
        </w:rPr>
        <w:t xml:space="preserve"> πώς θα πάρουν</w:t>
      </w:r>
      <w:r w:rsidRPr="00DA1CD7">
        <w:rPr>
          <w:rFonts w:eastAsia="Times New Roman" w:cs="Times New Roman"/>
          <w:szCs w:val="24"/>
        </w:rPr>
        <w:t xml:space="preserve"> την εισφορά σε είδος που έχουν καταθέσει εταιρείες εγκατεστημένες εντός επιχειρημα</w:t>
      </w:r>
      <w:r w:rsidRPr="00DA1CD7">
        <w:rPr>
          <w:rFonts w:eastAsia="Times New Roman" w:cs="Times New Roman"/>
          <w:szCs w:val="24"/>
        </w:rPr>
        <w:t xml:space="preserve">τικού </w:t>
      </w:r>
      <w:r>
        <w:rPr>
          <w:rFonts w:eastAsia="Times New Roman" w:cs="Times New Roman"/>
          <w:szCs w:val="24"/>
        </w:rPr>
        <w:t>π</w:t>
      </w:r>
      <w:r w:rsidRPr="00DA1CD7">
        <w:rPr>
          <w:rFonts w:eastAsia="Times New Roman" w:cs="Times New Roman"/>
          <w:szCs w:val="24"/>
        </w:rPr>
        <w:t xml:space="preserve">άρκου που έχει συγκροτηθεί </w:t>
      </w:r>
      <w:r>
        <w:rPr>
          <w:rFonts w:eastAsia="Times New Roman" w:cs="Times New Roman"/>
          <w:szCs w:val="24"/>
        </w:rPr>
        <w:t>φ</w:t>
      </w:r>
      <w:r w:rsidRPr="00DA1CD7">
        <w:rPr>
          <w:rFonts w:eastAsia="Times New Roman" w:cs="Times New Roman"/>
          <w:szCs w:val="24"/>
        </w:rPr>
        <w:t>ορέας</w:t>
      </w:r>
      <w:r>
        <w:rPr>
          <w:rFonts w:eastAsia="Times New Roman" w:cs="Times New Roman"/>
          <w:szCs w:val="24"/>
        </w:rPr>
        <w:t>. Α</w:t>
      </w:r>
      <w:r w:rsidRPr="00DA1CD7">
        <w:rPr>
          <w:rFonts w:eastAsia="Times New Roman" w:cs="Times New Roman"/>
          <w:szCs w:val="24"/>
        </w:rPr>
        <w:t xml:space="preserve">υτό το θέμα είχε λυθεί με έναν </w:t>
      </w:r>
      <w:r>
        <w:rPr>
          <w:rFonts w:eastAsia="Times New Roman" w:cs="Times New Roman"/>
          <w:szCs w:val="24"/>
        </w:rPr>
        <w:t>νόμο του 2013</w:t>
      </w:r>
      <w:r w:rsidRPr="00DA1CD7">
        <w:rPr>
          <w:rFonts w:eastAsia="Times New Roman" w:cs="Times New Roman"/>
          <w:szCs w:val="24"/>
        </w:rPr>
        <w:t xml:space="preserve"> με λάθος τρόπο</w:t>
      </w:r>
      <w:r>
        <w:rPr>
          <w:rFonts w:eastAsia="Times New Roman" w:cs="Times New Roman"/>
          <w:szCs w:val="24"/>
        </w:rPr>
        <w:t>. Π</w:t>
      </w:r>
      <w:r w:rsidRPr="00DA1CD7">
        <w:rPr>
          <w:rFonts w:eastAsia="Times New Roman" w:cs="Times New Roman"/>
          <w:szCs w:val="24"/>
        </w:rPr>
        <w:t xml:space="preserve">ρόσφατα </w:t>
      </w:r>
      <w:r>
        <w:rPr>
          <w:rFonts w:eastAsia="Times New Roman" w:cs="Times New Roman"/>
          <w:szCs w:val="24"/>
        </w:rPr>
        <w:t>αλλάξαμε</w:t>
      </w:r>
      <w:r w:rsidRPr="00DA1CD7">
        <w:rPr>
          <w:rFonts w:eastAsia="Times New Roman" w:cs="Times New Roman"/>
          <w:szCs w:val="24"/>
        </w:rPr>
        <w:t xml:space="preserve"> το</w:t>
      </w:r>
      <w:r>
        <w:rPr>
          <w:rFonts w:eastAsia="Times New Roman" w:cs="Times New Roman"/>
          <w:szCs w:val="24"/>
        </w:rPr>
        <w:t>ν</w:t>
      </w:r>
      <w:r w:rsidRPr="00DA1CD7">
        <w:rPr>
          <w:rFonts w:eastAsia="Times New Roman" w:cs="Times New Roman"/>
          <w:szCs w:val="24"/>
        </w:rPr>
        <w:t xml:space="preserve"> νόμο και </w:t>
      </w:r>
      <w:r>
        <w:rPr>
          <w:rFonts w:eastAsia="Times New Roman" w:cs="Times New Roman"/>
          <w:szCs w:val="24"/>
        </w:rPr>
        <w:t>απλοποιήσαμε</w:t>
      </w:r>
      <w:r w:rsidRPr="00DA1CD7">
        <w:rPr>
          <w:rFonts w:eastAsia="Times New Roman" w:cs="Times New Roman"/>
          <w:szCs w:val="24"/>
        </w:rPr>
        <w:t xml:space="preserve"> τη διαδικασία</w:t>
      </w:r>
      <w:r>
        <w:rPr>
          <w:rFonts w:eastAsia="Times New Roman" w:cs="Times New Roman"/>
          <w:szCs w:val="24"/>
        </w:rPr>
        <w:t>. Όμως</w:t>
      </w:r>
      <w:r w:rsidRPr="00DA1CD7">
        <w:rPr>
          <w:rFonts w:eastAsia="Times New Roman" w:cs="Times New Roman"/>
          <w:szCs w:val="24"/>
        </w:rPr>
        <w:t xml:space="preserve"> υπάρχει μία συγκεκριμένη περίπτωση </w:t>
      </w:r>
      <w:r>
        <w:rPr>
          <w:rFonts w:eastAsia="Times New Roman" w:cs="Times New Roman"/>
          <w:szCs w:val="24"/>
        </w:rPr>
        <w:t>για το πάρκο Β</w:t>
      </w:r>
      <w:r w:rsidRPr="00DA1CD7">
        <w:rPr>
          <w:rFonts w:eastAsia="Times New Roman" w:cs="Times New Roman"/>
          <w:szCs w:val="24"/>
        </w:rPr>
        <w:t>αμβακιάς Ελευσίνας</w:t>
      </w:r>
      <w:r>
        <w:rPr>
          <w:rFonts w:eastAsia="Times New Roman" w:cs="Times New Roman"/>
          <w:szCs w:val="24"/>
        </w:rPr>
        <w:t>,</w:t>
      </w:r>
      <w:r w:rsidRPr="00DA1CD7">
        <w:rPr>
          <w:rFonts w:eastAsia="Times New Roman" w:cs="Times New Roman"/>
          <w:szCs w:val="24"/>
        </w:rPr>
        <w:t xml:space="preserve"> όπου οι εγκατεστημένες επιχειρήσεις έχουν καταβά</w:t>
      </w:r>
      <w:r>
        <w:rPr>
          <w:rFonts w:eastAsia="Times New Roman" w:cs="Times New Roman"/>
          <w:szCs w:val="24"/>
        </w:rPr>
        <w:t>λ</w:t>
      </w:r>
      <w:r w:rsidRPr="00DA1CD7">
        <w:rPr>
          <w:rFonts w:eastAsia="Times New Roman" w:cs="Times New Roman"/>
          <w:szCs w:val="24"/>
        </w:rPr>
        <w:t>λει την εισφορά σε χρήμα</w:t>
      </w:r>
      <w:r>
        <w:rPr>
          <w:rFonts w:eastAsia="Times New Roman" w:cs="Times New Roman"/>
          <w:szCs w:val="24"/>
        </w:rPr>
        <w:t xml:space="preserve"> και</w:t>
      </w:r>
      <w:r w:rsidRPr="00DA1CD7">
        <w:rPr>
          <w:rFonts w:eastAsia="Times New Roman" w:cs="Times New Roman"/>
          <w:szCs w:val="24"/>
        </w:rPr>
        <w:t xml:space="preserve"> αυτή</w:t>
      </w:r>
      <w:r>
        <w:rPr>
          <w:rFonts w:eastAsia="Times New Roman" w:cs="Times New Roman"/>
          <w:szCs w:val="24"/>
        </w:rPr>
        <w:t xml:space="preserve"> η</w:t>
      </w:r>
      <w:r w:rsidRPr="00DA1CD7">
        <w:rPr>
          <w:rFonts w:eastAsia="Times New Roman" w:cs="Times New Roman"/>
          <w:szCs w:val="24"/>
        </w:rPr>
        <w:t xml:space="preserve"> εισφορά</w:t>
      </w:r>
      <w:r>
        <w:rPr>
          <w:rFonts w:eastAsia="Times New Roman" w:cs="Times New Roman"/>
          <w:szCs w:val="24"/>
        </w:rPr>
        <w:t xml:space="preserve"> έχει μπει σε ειδικό λογαριασμό.</w:t>
      </w:r>
      <w:r>
        <w:rPr>
          <w:rFonts w:eastAsia="Times New Roman" w:cs="Times New Roman"/>
          <w:szCs w:val="24"/>
        </w:rPr>
        <w:t xml:space="preserve"> </w:t>
      </w:r>
      <w:r>
        <w:rPr>
          <w:rFonts w:eastAsia="Times New Roman" w:cs="Times New Roman"/>
          <w:szCs w:val="24"/>
        </w:rPr>
        <w:t xml:space="preserve">Όμως λόγω των λανθασμένων προβλέψεων της προηγούμενης διαδικασίας </w:t>
      </w:r>
      <w:r>
        <w:rPr>
          <w:rFonts w:eastAsia="Times New Roman"/>
          <w:color w:val="222222"/>
          <w:szCs w:val="24"/>
          <w:shd w:val="clear" w:color="auto" w:fill="FFFFFF"/>
        </w:rPr>
        <w:t>δεν μπορούν να πάρουν τα δικά τους λεφτά και να κάνουν τις επενδ</w:t>
      </w:r>
      <w:r>
        <w:rPr>
          <w:rFonts w:eastAsia="Times New Roman"/>
          <w:color w:val="222222"/>
          <w:szCs w:val="24"/>
          <w:shd w:val="clear" w:color="auto" w:fill="FFFFFF"/>
        </w:rPr>
        <w:t>ύσεις που πρέπει να κάνουν.</w:t>
      </w:r>
    </w:p>
    <w:p w14:paraId="7632D1D6"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Άρα με αυτήν τη διάταξη επιλύουμε το θέμα για να μπορέσουν οι άνθρωποι να πάρουν τα λεφτά τους πίσω και να προχωρήσουν τις επενδύσεις στο πάρκο. Αυτά είναι τα τέσσερα σημεία που περιέχει η τροπολογία που καταθέσαμε.</w:t>
      </w:r>
    </w:p>
    <w:p w14:paraId="7632D1D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ΠΡΟΕΔΡΕΥΩΝ (</w:t>
      </w:r>
      <w:r>
        <w:rPr>
          <w:rFonts w:eastAsia="Times New Roman" w:cs="Times New Roman"/>
          <w:b/>
          <w:szCs w:val="24"/>
        </w:rPr>
        <w:t>Αναστάσιος Κουράκης):</w:t>
      </w:r>
      <w:r>
        <w:rPr>
          <w:rFonts w:eastAsia="Times New Roman"/>
          <w:color w:val="222222"/>
          <w:szCs w:val="24"/>
          <w:shd w:val="clear" w:color="auto" w:fill="FFFFFF"/>
        </w:rPr>
        <w:t xml:space="preserve"> Ευχαριστούμε τον Αναπληρωτή Υπουργό Οικονομίας και Ανάπτυξης κ. </w:t>
      </w:r>
      <w:proofErr w:type="spellStart"/>
      <w:r>
        <w:rPr>
          <w:rFonts w:eastAsia="Times New Roman"/>
          <w:color w:val="222222"/>
          <w:szCs w:val="24"/>
          <w:shd w:val="clear" w:color="auto" w:fill="FFFFFF"/>
        </w:rPr>
        <w:t>Πιτσιόρλα</w:t>
      </w:r>
      <w:proofErr w:type="spellEnd"/>
      <w:r>
        <w:rPr>
          <w:rFonts w:eastAsia="Times New Roman"/>
          <w:color w:val="222222"/>
          <w:szCs w:val="24"/>
          <w:shd w:val="clear" w:color="auto" w:fill="FFFFFF"/>
        </w:rPr>
        <w:t>.</w:t>
      </w:r>
    </w:p>
    <w:p w14:paraId="7632D1D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ο Υπουργός Υγείας κ. Ανδρέας Ξανθός.</w:t>
      </w:r>
    </w:p>
    <w:p w14:paraId="7632D1D9" w14:textId="77777777" w:rsidR="00845256" w:rsidRDefault="00BE25C9">
      <w:pPr>
        <w:spacing w:line="600" w:lineRule="auto"/>
        <w:ind w:firstLine="720"/>
        <w:contextualSpacing/>
        <w:jc w:val="both"/>
        <w:rPr>
          <w:rFonts w:eastAsia="Times New Roman"/>
          <w:color w:val="222222"/>
          <w:szCs w:val="24"/>
          <w:shd w:val="clear" w:color="auto" w:fill="FFFFFF"/>
        </w:rPr>
      </w:pPr>
      <w:r w:rsidRPr="001C1972">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Ευχαριστώ, κύριε Πρόεδρε.</w:t>
      </w:r>
    </w:p>
    <w:p w14:paraId="7632D1DA"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να καταθέσω, επίσης, μια υπουργική τροπολογ</w:t>
      </w:r>
      <w:r>
        <w:rPr>
          <w:rFonts w:eastAsia="Times New Roman"/>
          <w:color w:val="222222"/>
          <w:szCs w:val="24"/>
          <w:shd w:val="clear" w:color="auto" w:fill="FFFFFF"/>
        </w:rPr>
        <w:t>ία με γενικό αριθμό 2191 και ειδικό 177. Αυτό το οποίο ρυθμίζουμε εδώ είναι θέματα αρμοδιότητας του Κεντρικού Συμβουλίου Υγείας.</w:t>
      </w:r>
    </w:p>
    <w:p w14:paraId="7632D1DB"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ένα </w:t>
      </w:r>
      <w:r w:rsidRPr="00F12735">
        <w:rPr>
          <w:rFonts w:eastAsia="Times New Roman"/>
          <w:szCs w:val="24"/>
          <w:shd w:val="clear" w:color="auto" w:fill="FFFFFF"/>
        </w:rPr>
        <w:t>ζήτημα</w:t>
      </w:r>
      <w:r>
        <w:rPr>
          <w:rFonts w:eastAsia="Times New Roman"/>
          <w:color w:val="222222"/>
          <w:szCs w:val="24"/>
          <w:shd w:val="clear" w:color="auto" w:fill="FFFFFF"/>
        </w:rPr>
        <w:t xml:space="preserve"> είναι ότι προβλέπουμε μία μεταβατική περίοδο για να περάσουμε στο καθεστώς το οποίο έχουμε προβλέψει. Το ΚΕΣΥ δηλ</w:t>
      </w:r>
      <w:r>
        <w:rPr>
          <w:rFonts w:eastAsia="Times New Roman"/>
          <w:color w:val="222222"/>
          <w:szCs w:val="24"/>
          <w:shd w:val="clear" w:color="auto" w:fill="FFFFFF"/>
        </w:rPr>
        <w:t xml:space="preserve">αδή να μην έχει αρμοδιότητα για την έγκριση εξετάσεων, επεμβάσεων, θεραπευτικών </w:t>
      </w:r>
      <w:r>
        <w:rPr>
          <w:rFonts w:eastAsia="Times New Roman"/>
          <w:color w:val="222222"/>
          <w:szCs w:val="24"/>
          <w:shd w:val="clear" w:color="auto" w:fill="FFFFFF"/>
        </w:rPr>
        <w:lastRenderedPageBreak/>
        <w:t>πράξεων και λοιπά που είχε μέχρι τώρα. Αυτήν την αρμοδιότητα την έχουμε μεταφέρει στο Ανώτατο Υγειονομικό Συμβούλιο, που είναι μία επιτροπή που λειτουργεί υπό τον ΕΟΠΥΥ, ο οποί</w:t>
      </w:r>
      <w:r>
        <w:rPr>
          <w:rFonts w:eastAsia="Times New Roman"/>
          <w:color w:val="222222"/>
          <w:szCs w:val="24"/>
          <w:shd w:val="clear" w:color="auto" w:fill="FFFFFF"/>
        </w:rPr>
        <w:t xml:space="preserve">ος είναι και ο </w:t>
      </w:r>
      <w:proofErr w:type="spellStart"/>
      <w:r>
        <w:rPr>
          <w:rFonts w:eastAsia="Times New Roman"/>
          <w:color w:val="222222"/>
          <w:szCs w:val="24"/>
          <w:shd w:val="clear" w:color="auto" w:fill="FFFFFF"/>
        </w:rPr>
        <w:t>αποζημιωτικός</w:t>
      </w:r>
      <w:proofErr w:type="spellEnd"/>
      <w:r>
        <w:rPr>
          <w:rFonts w:eastAsia="Times New Roman"/>
          <w:color w:val="222222"/>
          <w:szCs w:val="24"/>
          <w:shd w:val="clear" w:color="auto" w:fill="FFFFFF"/>
        </w:rPr>
        <w:t xml:space="preserve"> φορέας και νομίζω ότι έχει ακριβώς τη συνάφεια που χρειάζεται με αυτόν τον ρόλο.</w:t>
      </w:r>
    </w:p>
    <w:p w14:paraId="7632D1DC"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δεύτερη αρμοδιότητα την οποία δώσαμε στο ΚΕΣΥ, που στην ουσία χωρίς να έχει σχέση ανήκε μέχρι τώρα στον ΕΟΦ, ήταν η έγκριση των ιατρικών συνεδρί</w:t>
      </w:r>
      <w:r>
        <w:rPr>
          <w:rFonts w:eastAsia="Times New Roman"/>
          <w:color w:val="222222"/>
          <w:szCs w:val="24"/>
          <w:shd w:val="clear" w:color="auto" w:fill="FFFFFF"/>
        </w:rPr>
        <w:t>ων και της συνεχιζόμενης ιατρικής εκπαίδευσης. Επειδή εκτιμήσαμε ότι χρειάζεται ένα μεταβατικό στάδιο για να προσαρμοστούν οι φορείς αυτοί στους νέους ρόλους, προβλέπουμε αυτή τη μεταβατική διάταξη. Αυτό είναι το ένα ζήτημα.</w:t>
      </w:r>
    </w:p>
    <w:p w14:paraId="7632D1DD"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w:t>
      </w:r>
      <w:r w:rsidRPr="00832AFC">
        <w:rPr>
          <w:rFonts w:eastAsia="Times New Roman"/>
          <w:color w:val="222222"/>
          <w:szCs w:val="24"/>
          <w:shd w:val="clear" w:color="auto" w:fill="FFFFFF"/>
        </w:rPr>
        <w:t>ζήτημα</w:t>
      </w:r>
      <w:r>
        <w:rPr>
          <w:rFonts w:eastAsia="Times New Roman"/>
          <w:color w:val="222222"/>
          <w:szCs w:val="24"/>
          <w:shd w:val="clear" w:color="auto" w:fill="FFFFFF"/>
        </w:rPr>
        <w:t xml:space="preserve"> αφορά τις νέες εξειδικεύσεις γιατρών οι οποίες έχουν θεσπιστεί και οι οποίες μέχρι τώρα, όπως ξέρετε -εκτός από την εξειδίκευση στην εντατικολογία και στη νεογνολογία που ήταν έμμισθες- ήταν άμισθες, όπως και όλες οι εξειδικεύσεις.</w:t>
      </w:r>
    </w:p>
    <w:p w14:paraId="7632D1DE"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λοιπόν, που θεσπί</w:t>
      </w:r>
      <w:r>
        <w:rPr>
          <w:rFonts w:eastAsia="Times New Roman"/>
          <w:color w:val="222222"/>
          <w:szCs w:val="24"/>
          <w:shd w:val="clear" w:color="auto" w:fill="FFFFFF"/>
        </w:rPr>
        <w:t xml:space="preserve">ζουμε </w:t>
      </w:r>
      <w:r w:rsidRPr="00414A49">
        <w:rPr>
          <w:rFonts w:eastAsia="Times New Roman"/>
          <w:color w:val="222222"/>
          <w:szCs w:val="24"/>
          <w:shd w:val="clear" w:color="auto" w:fill="FFFFFF"/>
        </w:rPr>
        <w:t>τώρα</w:t>
      </w:r>
      <w:r>
        <w:rPr>
          <w:rFonts w:eastAsia="Times New Roman"/>
          <w:color w:val="222222"/>
          <w:szCs w:val="24"/>
          <w:shd w:val="clear" w:color="auto" w:fill="FFFFFF"/>
        </w:rPr>
        <w:t xml:space="preserve"> είναι να είναι έμμισθη η εξειδίκευση. Έχουμε ανοίξει τη βεντάλια και έχουμε εγκρίνει πολλές επιπλέον εξειδικεύσεις με κυρίαρχη την εξειδίκευση στην επείγουσα ιατρική. Θέλουμε να ξεκινήσουμε άμεσα σε δύο κέντρα εκπαίδευσης, στο Ηράκλειο και στο Α</w:t>
      </w:r>
      <w:r>
        <w:rPr>
          <w:rFonts w:eastAsia="Times New Roman"/>
          <w:color w:val="222222"/>
          <w:szCs w:val="24"/>
          <w:shd w:val="clear" w:color="auto" w:fill="FFFFFF"/>
        </w:rPr>
        <w:t xml:space="preserve">ττικό Νοσοκομείο, την εξειδίκευση τριάντα έξι ειδικευμένων γιατρών οι οποίοι θα αποκτήσουν την εξειδίκευση στην </w:t>
      </w:r>
      <w:proofErr w:type="spellStart"/>
      <w:r>
        <w:rPr>
          <w:rFonts w:eastAsia="Times New Roman"/>
          <w:color w:val="222222"/>
          <w:szCs w:val="24"/>
          <w:shd w:val="clear" w:color="auto" w:fill="FFFFFF"/>
        </w:rPr>
        <w:t>επειγοντολογία</w:t>
      </w:r>
      <w:proofErr w:type="spellEnd"/>
      <w:r>
        <w:rPr>
          <w:rFonts w:eastAsia="Times New Roman"/>
          <w:color w:val="222222"/>
          <w:szCs w:val="24"/>
          <w:shd w:val="clear" w:color="auto" w:fill="FFFFFF"/>
        </w:rPr>
        <w:t xml:space="preserve">. Θέλουμε, λοιπόν, </w:t>
      </w:r>
      <w:r w:rsidRPr="00DF3EA5">
        <w:rPr>
          <w:rFonts w:eastAsia="Times New Roman"/>
          <w:color w:val="222222"/>
          <w:szCs w:val="24"/>
          <w:shd w:val="clear" w:color="auto" w:fill="FFFFFF"/>
        </w:rPr>
        <w:t>να το χρησιμοποιήσουμε</w:t>
      </w:r>
      <w:r>
        <w:rPr>
          <w:rFonts w:eastAsia="Times New Roman"/>
          <w:color w:val="222222"/>
          <w:szCs w:val="24"/>
          <w:shd w:val="clear" w:color="auto" w:fill="FFFFFF"/>
        </w:rPr>
        <w:t xml:space="preserve"> ως κίνητρο προσέλκυσης και σε αυτήν την εξειδίκευση, αλλά και στις υπόλοιπες οι οποίες έ</w:t>
      </w:r>
      <w:r>
        <w:rPr>
          <w:rFonts w:eastAsia="Times New Roman"/>
          <w:color w:val="222222"/>
          <w:szCs w:val="24"/>
          <w:shd w:val="clear" w:color="auto" w:fill="FFFFFF"/>
        </w:rPr>
        <w:t xml:space="preserve">χουν εγκριθεί, όπως είναι η επεμβατική καρδιολογία που αναμένεται όπου να ‘ναι, η επεμβατική ακτινολογία που προϋπήρχε, η </w:t>
      </w:r>
      <w:proofErr w:type="spellStart"/>
      <w:r>
        <w:rPr>
          <w:rFonts w:eastAsia="Times New Roman"/>
          <w:color w:val="222222"/>
          <w:szCs w:val="24"/>
          <w:shd w:val="clear" w:color="auto" w:fill="FFFFFF"/>
        </w:rPr>
        <w:t>λοιμωξιολογία</w:t>
      </w:r>
      <w:proofErr w:type="spellEnd"/>
      <w:r>
        <w:rPr>
          <w:rFonts w:eastAsia="Times New Roman"/>
          <w:color w:val="222222"/>
          <w:szCs w:val="24"/>
          <w:shd w:val="clear" w:color="auto" w:fill="FFFFFF"/>
        </w:rPr>
        <w:t>, η κλινική μικροβιολογία, η κλινική φαρμακολογία, η νοσοκομειακή οδοντιατρική. Είναι πάρα πολλές εξειδικεύσεις που αυτήν</w:t>
      </w:r>
      <w:r>
        <w:rPr>
          <w:rFonts w:eastAsia="Times New Roman"/>
          <w:color w:val="222222"/>
          <w:szCs w:val="24"/>
          <w:shd w:val="clear" w:color="auto" w:fill="FFFFFF"/>
        </w:rPr>
        <w:t xml:space="preserve"> την περίοδο έχουν εγκριθεί από το ΚΕΣΥ, έχει γίνει εισήγηση προς το Υπουργείο και έχει γίνει αποδεκτή.</w:t>
      </w:r>
    </w:p>
    <w:p w14:paraId="7632D1D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Νομίζουμε, λοιπόν, ότι είναι και ένας τρόπος, πρώτον, να προσελκύσουμε ειδικευμένους γιατρούς για να κάνουν εξειδίκευση στα δημόσια νοσοκομεία και, δεύτ</w:t>
      </w:r>
      <w:r>
        <w:rPr>
          <w:rFonts w:eastAsia="Times New Roman"/>
          <w:color w:val="222222"/>
          <w:szCs w:val="24"/>
          <w:shd w:val="clear" w:color="auto" w:fill="FFFFFF"/>
        </w:rPr>
        <w:t xml:space="preserve">ερον, να συγκρατήσουμε γιατρούς στη χώρα μας, να περιορίσουμε </w:t>
      </w:r>
      <w:r>
        <w:rPr>
          <w:rFonts w:eastAsia="Times New Roman"/>
          <w:color w:val="222222"/>
          <w:szCs w:val="24"/>
          <w:shd w:val="clear" w:color="auto" w:fill="FFFFFF"/>
        </w:rPr>
        <w:lastRenderedPageBreak/>
        <w:t>όσο είναι δυνατό το brain drain και την ιατρική μετανάστευση, δίνοντας ευκαιρίες επιστημονικής εξέλιξης και εξειδίκευσης σε αρκετούς γιατρούς της χώρας μας.</w:t>
      </w:r>
    </w:p>
    <w:p w14:paraId="7632D1E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Προβλέπουμε, λοιπόν, να είναι έμμισθη</w:t>
      </w:r>
      <w:r>
        <w:rPr>
          <w:rFonts w:eastAsia="Times New Roman"/>
          <w:color w:val="222222"/>
          <w:szCs w:val="24"/>
          <w:shd w:val="clear" w:color="auto" w:fill="FFFFFF"/>
        </w:rPr>
        <w:t xml:space="preserve"> η εξειδίκευση βεβαίως με τον μισθό του ειδικευόμενου γιατρού, όπως και μέχρι τώρα. Αυτό νομίζω ότι είναι ένα ισχυρό κίνητρο, με την προϋπόθεση φυσικά ότι αυτοί οι γιατροί δεν έχουν άλλη επαγγελματική απασχόληση.</w:t>
      </w:r>
    </w:p>
    <w:p w14:paraId="7632D1E1"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αυτόν τον τρόπο, δίνουμε τη δυνατότητα σ</w:t>
      </w:r>
      <w:r>
        <w:rPr>
          <w:rFonts w:eastAsia="Times New Roman"/>
          <w:color w:val="222222"/>
          <w:szCs w:val="24"/>
          <w:shd w:val="clear" w:color="auto" w:fill="FFFFFF"/>
        </w:rPr>
        <w:t>ε γιατρούς που δεν έχουν οργανική σχέση με το σύστημα υγείας, και είτε υποαπασχολούνται είτε είναι άνεργοι στον ιδιωτικό τομέα, να έρθουν στα νοσοκομεία, στα κέντρα εκπαίδευσης και να συμβάλουν στην προσπάθεια που κάνουμε να αναβαθμιστεί η δημόσια περίθαλψ</w:t>
      </w:r>
      <w:r>
        <w:rPr>
          <w:rFonts w:eastAsia="Times New Roman"/>
          <w:color w:val="222222"/>
          <w:szCs w:val="24"/>
          <w:shd w:val="clear" w:color="auto" w:fill="FFFFFF"/>
        </w:rPr>
        <w:t>η.</w:t>
      </w:r>
    </w:p>
    <w:p w14:paraId="7632D1E2" w14:textId="77777777" w:rsidR="00845256" w:rsidRDefault="00BE25C9">
      <w:pPr>
        <w:spacing w:line="600" w:lineRule="auto"/>
        <w:ind w:firstLine="720"/>
        <w:contextualSpacing/>
        <w:jc w:val="both"/>
        <w:rPr>
          <w:rFonts w:eastAsia="Times New Roman"/>
          <w:color w:val="222222"/>
          <w:szCs w:val="24"/>
          <w:shd w:val="clear" w:color="auto" w:fill="FFFFFF"/>
        </w:rPr>
      </w:pPr>
      <w:r w:rsidRPr="00343F94">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Κύριε Πρόεδρε, θα ήθελα τον λόγο.</w:t>
      </w:r>
    </w:p>
    <w:p w14:paraId="7632D1E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Κεφαλογιάννη, έχετε τον λόγο.</w:t>
      </w:r>
    </w:p>
    <w:p w14:paraId="7632D1E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ΙΩΑΝΝΗΣ ΚΕΦΑΛΟΓΙΑΝΝΗΣ:</w:t>
      </w:r>
      <w:r>
        <w:rPr>
          <w:rFonts w:eastAsia="Times New Roman"/>
          <w:color w:val="222222"/>
          <w:szCs w:val="24"/>
          <w:shd w:val="clear" w:color="auto" w:fill="FFFFFF"/>
        </w:rPr>
        <w:t xml:space="preserve"> Κύριε Πρόεδρε, θα ήθελα να κάνω μια ερώτηση προς τον κύριο Υπουργό για την τροπολογία που μόλις</w:t>
      </w:r>
      <w:r>
        <w:rPr>
          <w:rFonts w:eastAsia="Times New Roman"/>
          <w:color w:val="222222"/>
          <w:szCs w:val="24"/>
          <w:shd w:val="clear" w:color="auto" w:fill="FFFFFF"/>
        </w:rPr>
        <w:t xml:space="preserve"> ανέπτυξε επειδή, όπως ανέφερε ο κύριος Υπουργός, στην ουσία ρυθμίζονται δύο διαφορετικά ζητήματα.</w:t>
      </w:r>
    </w:p>
    <w:p w14:paraId="7632D1E5"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Όσον αφορά το πρώτο</w:t>
      </w:r>
      <w:r w:rsidRPr="00C83754">
        <w:rPr>
          <w:rFonts w:eastAsia="Times New Roman"/>
          <w:color w:val="222222"/>
          <w:szCs w:val="24"/>
          <w:shd w:val="clear" w:color="auto" w:fill="FFFFFF"/>
        </w:rPr>
        <w:t xml:space="preserve"> </w:t>
      </w:r>
      <w:r>
        <w:rPr>
          <w:rFonts w:eastAsia="Times New Roman"/>
          <w:color w:val="222222"/>
          <w:szCs w:val="24"/>
          <w:shd w:val="clear" w:color="auto" w:fill="FFFFFF"/>
        </w:rPr>
        <w:t>σχετικά με το ΚΕΣΥ, εμείς ως Νέα Δημοκρατία είμαστε αρνητικοί. Ωστόσο είμαστε θετικοί για τις εξειδικεύσεις. Αν προτίθεται η Κυβέρνηση να</w:t>
      </w:r>
      <w:r>
        <w:rPr>
          <w:rFonts w:eastAsia="Times New Roman"/>
          <w:color w:val="222222"/>
          <w:szCs w:val="24"/>
          <w:shd w:val="clear" w:color="auto" w:fill="FFFFFF"/>
        </w:rPr>
        <w:t xml:space="preserve"> σπάσει την τροπολογία σε δύο τμήματα, θα είμαστε θετικοί στο δεύτερο και αρνητικοί στο πρώτο. Διαφορετικά, θα διατηρήσουμε το «</w:t>
      </w:r>
      <w:r>
        <w:rPr>
          <w:rFonts w:eastAsia="Times New Roman"/>
          <w:color w:val="222222"/>
          <w:szCs w:val="24"/>
          <w:shd w:val="clear" w:color="auto" w:fill="FFFFFF"/>
        </w:rPr>
        <w:t>παρών</w:t>
      </w:r>
      <w:r>
        <w:rPr>
          <w:rFonts w:eastAsia="Times New Roman"/>
          <w:color w:val="222222"/>
          <w:szCs w:val="24"/>
          <w:shd w:val="clear" w:color="auto" w:fill="FFFFFF"/>
        </w:rPr>
        <w:t>».</w:t>
      </w:r>
    </w:p>
    <w:p w14:paraId="7632D1E6" w14:textId="77777777" w:rsidR="00845256" w:rsidRDefault="00BE25C9">
      <w:pPr>
        <w:spacing w:line="600" w:lineRule="auto"/>
        <w:ind w:firstLine="720"/>
        <w:contextualSpacing/>
        <w:jc w:val="both"/>
        <w:rPr>
          <w:rFonts w:eastAsia="Times New Roman"/>
          <w:color w:val="222222"/>
          <w:szCs w:val="24"/>
          <w:shd w:val="clear" w:color="auto" w:fill="FFFFFF"/>
        </w:rPr>
      </w:pPr>
      <w:r w:rsidRPr="001C1972">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Είναι και τα δύο ζητήματα που τα έχει διαχειριστεί το ΚΕΣΥ. Η πρόταση για τις εξειδικεύσεις έρχεται μέσω του ΚΕΣΥ. Νομίζω ότι είναι μία ενιαία τροπολογία και πραγματικά θα ήθελα να ακούσω τον λόγο για τον οποίο διαφωνείτε στο να αποκτήσει το ΚΕΣΥ έναν πολ</w:t>
      </w:r>
      <w:r>
        <w:rPr>
          <w:rFonts w:eastAsia="Times New Roman"/>
          <w:color w:val="222222"/>
          <w:szCs w:val="24"/>
          <w:shd w:val="clear" w:color="auto" w:fill="FFFFFF"/>
        </w:rPr>
        <w:t>ύ πιο αναβαθμισμένο ρόλο για τη συνεχιζόμενη ιατρική εκπαίδευση -αυτό είναι απολύτως συναφές με τον ρόλο του- και βεβαίως να μην έχει μια ευθύνη στην κοστολόγηση και άρα και στην αποζημίωση πράξεων, που αυτό ανήκει στην αρμοδιότητα του ΕΟΠΥΥ.</w:t>
      </w:r>
    </w:p>
    <w:p w14:paraId="7632D1E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lastRenderedPageBreak/>
        <w:t>ΠΡΟΕΔΡΕΥΩΝ (Α</w:t>
      </w:r>
      <w:r>
        <w:rPr>
          <w:rFonts w:eastAsia="Times New Roman" w:cs="Times New Roman"/>
          <w:b/>
          <w:szCs w:val="24"/>
        </w:rPr>
        <w:t>ναστάσιος Κουράκης):</w:t>
      </w:r>
      <w:r>
        <w:rPr>
          <w:rFonts w:eastAsia="Times New Roman" w:cs="Times New Roman"/>
          <w:szCs w:val="24"/>
        </w:rPr>
        <w:t xml:space="preserve"> Ε</w:t>
      </w:r>
      <w:r>
        <w:rPr>
          <w:rFonts w:eastAsia="Times New Roman"/>
          <w:color w:val="222222"/>
          <w:szCs w:val="24"/>
          <w:shd w:val="clear" w:color="auto" w:fill="FFFFFF"/>
        </w:rPr>
        <w:t>υχαριστούμε τον κύριο Υπουργό και τον κ. Κεφαλογιάννη.</w:t>
      </w:r>
    </w:p>
    <w:p w14:paraId="7632D1E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Ηλίας Καματερός, Βουλευτής του ΣΥΡΙΖΑ, για επτά λεπτά.</w:t>
      </w:r>
    </w:p>
    <w:p w14:paraId="7632D1E9" w14:textId="77777777" w:rsidR="00845256" w:rsidRDefault="00BE25C9">
      <w:pPr>
        <w:spacing w:line="600" w:lineRule="auto"/>
        <w:ind w:firstLine="720"/>
        <w:contextualSpacing/>
        <w:jc w:val="both"/>
        <w:rPr>
          <w:rFonts w:eastAsia="Times New Roman"/>
          <w:color w:val="222222"/>
          <w:szCs w:val="24"/>
          <w:shd w:val="clear" w:color="auto" w:fill="FFFFFF"/>
        </w:rPr>
      </w:pPr>
      <w:r w:rsidRPr="00B13314">
        <w:rPr>
          <w:rFonts w:eastAsia="Times New Roman"/>
          <w:b/>
          <w:color w:val="222222"/>
          <w:szCs w:val="24"/>
          <w:shd w:val="clear" w:color="auto" w:fill="FFFFFF"/>
        </w:rPr>
        <w:t>ΗΛΙΑΣ ΚΑΜΑΤΕΡΟΣ:</w:t>
      </w:r>
      <w:r>
        <w:rPr>
          <w:rFonts w:eastAsia="Times New Roman"/>
          <w:color w:val="222222"/>
          <w:szCs w:val="24"/>
          <w:shd w:val="clear" w:color="auto" w:fill="FFFFFF"/>
        </w:rPr>
        <w:t xml:space="preserve"> Κυρίες και κύριοι συνάδελφοι, επί του νομοσχεδίου δεν νομίζω ότι έχουμε να πούμε κάτι. Ό</w:t>
      </w:r>
      <w:r>
        <w:rPr>
          <w:rFonts w:eastAsia="Times New Roman"/>
          <w:color w:val="222222"/>
          <w:szCs w:val="24"/>
          <w:shd w:val="clear" w:color="auto" w:fill="FFFFFF"/>
        </w:rPr>
        <w:t>λοι είμαστε θετικοί και υπερθεματίζουμε.</w:t>
      </w:r>
    </w:p>
    <w:p w14:paraId="7632D1EA"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μου επιτρέψετε να τοποθετηθώ σύντομα για δύο βουλευτικές τροπολογίες που έχουμε καταθέσει. Η μία είναι η τροπολογία 173 και αφορά στη μεταφορά νερού στα άνυδρα νησιά με υδροφόρες. Πιο συγκεκριμένα, προτείνουμε να</w:t>
      </w:r>
      <w:r>
        <w:rPr>
          <w:rFonts w:eastAsia="Times New Roman"/>
          <w:color w:val="222222"/>
          <w:szCs w:val="24"/>
          <w:shd w:val="clear" w:color="auto" w:fill="FFFFFF"/>
        </w:rPr>
        <w:t xml:space="preserve"> απαλλάσσονται από τα τέλη διέλευσης μόνο στους προορισμούς για τους οποίους εκτελούν τον σκοπό της μεταφοράς του νερού ή τα πλοία που μεταφέρουν νερό.</w:t>
      </w:r>
    </w:p>
    <w:p w14:paraId="7632D1EB"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την ευκαιρία, όμως, να πω ότι το αντικείμενο αυτού του έργου είναι πολύ περιορισμένο -αφορά σε πάρα π</w:t>
      </w:r>
      <w:r>
        <w:rPr>
          <w:rFonts w:eastAsia="Times New Roman"/>
          <w:color w:val="222222"/>
          <w:szCs w:val="24"/>
          <w:shd w:val="clear" w:color="auto" w:fill="FFFFFF"/>
        </w:rPr>
        <w:t xml:space="preserve">ολύ λίγα νησιά- και δεν θα υπάρχει σε λίγο γιατί είναι στην ολοκλήρωσή του ένα πρόγραμμα το οποίο έχουμε υλοποιήσει σαν Κυβέρνηση, μέσω κυρίως της αφαλάτωσης, αλλά και της μεταφοράς νερού με σωλήνες που έχει </w:t>
      </w:r>
      <w:r>
        <w:rPr>
          <w:rFonts w:eastAsia="Times New Roman"/>
          <w:color w:val="222222"/>
          <w:szCs w:val="24"/>
          <w:shd w:val="clear" w:color="auto" w:fill="FFFFFF"/>
        </w:rPr>
        <w:lastRenderedPageBreak/>
        <w:t>λύσει ουσιαστικά το πρόβλημα της ύδρευσης των νη</w:t>
      </w:r>
      <w:r>
        <w:rPr>
          <w:rFonts w:eastAsia="Times New Roman"/>
          <w:color w:val="222222"/>
          <w:szCs w:val="24"/>
          <w:shd w:val="clear" w:color="auto" w:fill="FFFFFF"/>
        </w:rPr>
        <w:t>σιών, ένα πρόβλημα το οποίο ταλάνιζε τους νησιώτες για δεκαετίες όλα τα προηγούμενα χρόνια, με ό,τι αυτό συνεπάγεται.</w:t>
      </w:r>
    </w:p>
    <w:p w14:paraId="7632D1EC"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Πόσοι μπορούν να καταλάβουν, άραγε, τι ήταν για τους νησιώτες να τους στερείς το νερό; Πολλές φορές επειδή η υδροφόρα αργούσε ή δεν μπορού</w:t>
      </w:r>
      <w:r>
        <w:rPr>
          <w:rFonts w:eastAsia="Times New Roman"/>
          <w:color w:val="222222"/>
          <w:szCs w:val="24"/>
          <w:shd w:val="clear" w:color="auto" w:fill="FFFFFF"/>
        </w:rPr>
        <w:t>σε να πάει λόγω καιρού, είχαμε για μέρες τα νησιά χωρίς νερό. Αυτό σχετικά με κάποιους που δεν μπορούν να καταλάβουν την ιδιαιτερότητα των νησιών και την ανάγκη εφαρμογής ειδικής νησιωτικής πολιτικής που εξισώνει τους κατοίκους των νησιών ή μειώνει τις δια</w:t>
      </w:r>
      <w:r>
        <w:rPr>
          <w:rFonts w:eastAsia="Times New Roman"/>
          <w:color w:val="222222"/>
          <w:szCs w:val="24"/>
          <w:shd w:val="clear" w:color="auto" w:fill="FFFFFF"/>
        </w:rPr>
        <w:t>φορές -θα έλεγα εγώ- σε πρόσβαση σε βασικά αγαθά, όπως είναι το νερό και φυσικά και σε πολλά άλλα, όπως είναι η υγεία, η παιδεία, η διοίκηση, αλλά</w:t>
      </w:r>
      <w:r w:rsidRPr="00CE5E64">
        <w:rPr>
          <w:rFonts w:eastAsia="Times New Roman"/>
          <w:color w:val="222222"/>
          <w:szCs w:val="24"/>
          <w:shd w:val="clear" w:color="auto" w:fill="FFFFFF"/>
        </w:rPr>
        <w:t xml:space="preserve"> </w:t>
      </w:r>
      <w:r>
        <w:rPr>
          <w:rFonts w:eastAsia="Times New Roman"/>
          <w:color w:val="222222"/>
          <w:szCs w:val="24"/>
          <w:shd w:val="clear" w:color="auto" w:fill="FFFFFF"/>
        </w:rPr>
        <w:t>τώρα μιλάμε για το νερό, που είναι από τα πιο βασικά αγαθά.</w:t>
      </w:r>
    </w:p>
    <w:p w14:paraId="7632D1ED"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τροπολογία με ειδικό 185 αναφέρεται </w:t>
      </w:r>
      <w:r>
        <w:rPr>
          <w:rFonts w:eastAsia="Times New Roman"/>
          <w:color w:val="222222"/>
          <w:szCs w:val="24"/>
          <w:shd w:val="clear" w:color="auto" w:fill="FFFFFF"/>
        </w:rPr>
        <w:t xml:space="preserve">στις δηλώσεις για το Κτηματολόγιο. Επιτέλους, προχωρεί η υλοποίηση του Κτηματολογίου σε όλη την χώρα. Βρισκόμαστε σε καλό δρόμο. Τα ποσοστά είναι πάρα πολύ καλά. </w:t>
      </w:r>
      <w:r>
        <w:rPr>
          <w:rFonts w:eastAsia="Times New Roman"/>
          <w:color w:val="222222"/>
          <w:szCs w:val="24"/>
          <w:shd w:val="clear" w:color="auto" w:fill="FFFFFF"/>
        </w:rPr>
        <w:lastRenderedPageBreak/>
        <w:t xml:space="preserve">Σε κάποιες περιοχές, όμως, υπάρχουν προβλήματα, λόγω της δυσκολίας των πολιτών να μαζέψουν τα </w:t>
      </w:r>
      <w:r>
        <w:rPr>
          <w:rFonts w:eastAsia="Times New Roman"/>
          <w:color w:val="222222"/>
          <w:szCs w:val="24"/>
          <w:shd w:val="clear" w:color="auto" w:fill="FFFFFF"/>
        </w:rPr>
        <w:t>απαραίτητα δικαιολογητικά και δεν τους φτάνει η προθεσμία.</w:t>
      </w:r>
    </w:p>
    <w:p w14:paraId="7632D1EE"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πάλι μιλάμε ειδικά για τα νησιά. Εκεί παρουσιάζονται οι περισσότερες καθυστερήσεις και δεν είναι τυχαίο, γιατί κάποιος πρέπει να ταξιδέψει από νησί σε νησί για να πάει να κάνει τις δηλώσεις, δε</w:t>
      </w:r>
      <w:r>
        <w:rPr>
          <w:rFonts w:eastAsia="Times New Roman"/>
          <w:color w:val="222222"/>
          <w:szCs w:val="24"/>
          <w:shd w:val="clear" w:color="auto" w:fill="FFFFFF"/>
        </w:rPr>
        <w:t>ν γίνονται όλα ηλεκτρονικά, και πρέπει όχι μόνο να κάνει τη δήλωσή του, αλλά να μαζέψει τα δικαιολογητικά, τα συμβόλαια κ.λπ</w:t>
      </w:r>
      <w:r>
        <w:rPr>
          <w:rFonts w:eastAsia="Times New Roman"/>
          <w:color w:val="222222"/>
          <w:szCs w:val="24"/>
          <w:shd w:val="clear" w:color="auto" w:fill="FFFFFF"/>
        </w:rPr>
        <w:t>.</w:t>
      </w:r>
      <w:r>
        <w:rPr>
          <w:rFonts w:eastAsia="Times New Roman"/>
          <w:color w:val="222222"/>
          <w:szCs w:val="24"/>
          <w:shd w:val="clear" w:color="auto" w:fill="FFFFFF"/>
        </w:rPr>
        <w:t>. Και ξέρετε πόσο δύσκολο είναι αυτό για παλιές ιδιοκτησίες, πολύ περισσότερο όταν είναι περιουσίες που έχουν προκύψει μέσα από αγο</w:t>
      </w:r>
      <w:r>
        <w:rPr>
          <w:rFonts w:eastAsia="Times New Roman"/>
          <w:color w:val="222222"/>
          <w:szCs w:val="24"/>
          <w:shd w:val="clear" w:color="auto" w:fill="FFFFFF"/>
        </w:rPr>
        <w:t>ραπωλησίες, μέσα από κάποια μοναστήρια. Στα νησιά υπάρχουν αυτές οι περιπτώσεις και έχουν δημιουργήσει καθυστερήσεις.</w:t>
      </w:r>
    </w:p>
    <w:p w14:paraId="7632D1E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λοιπόν, προτείνουμε, επειδή κάθε περιοχή έχει και διαφορετική ημερομηνία, να μπορεί ο Υπουργός με υπουργική απόφαση να δίνει παράτα</w:t>
      </w:r>
      <w:r>
        <w:rPr>
          <w:rFonts w:eastAsia="Times New Roman"/>
          <w:color w:val="222222"/>
          <w:szCs w:val="24"/>
          <w:shd w:val="clear" w:color="auto" w:fill="FFFFFF"/>
        </w:rPr>
        <w:t xml:space="preserve">ση μέχρι έξι μήνες σε αυτές τις περιπτώσεις. Και πάλι είναι ένα μέτρο αναγκαίο </w:t>
      </w:r>
      <w:r>
        <w:rPr>
          <w:rFonts w:eastAsia="Times New Roman"/>
          <w:color w:val="222222"/>
          <w:szCs w:val="24"/>
          <w:shd w:val="clear" w:color="auto" w:fill="FFFFFF"/>
        </w:rPr>
        <w:lastRenderedPageBreak/>
        <w:t xml:space="preserve">που αφορά πολύ περισσότερο τα νησιά. Όμως, δεν είναι μόνο για τα νησιά, αλλά και για άλλες περιοχές της χώρας μας. </w:t>
      </w:r>
    </w:p>
    <w:p w14:paraId="7632D1F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αυτό θα παρακαλούσα τους συναδέλφους να ψηφίσουν αυτήν τη</w:t>
      </w:r>
      <w:r>
        <w:rPr>
          <w:rFonts w:eastAsia="Times New Roman"/>
          <w:color w:val="222222"/>
          <w:szCs w:val="24"/>
          <w:shd w:val="clear" w:color="auto" w:fill="FFFFFF"/>
        </w:rPr>
        <w:t>ν τροπολογία.</w:t>
      </w:r>
    </w:p>
    <w:p w14:paraId="7632D1F1"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632D1F2" w14:textId="77777777" w:rsidR="00845256" w:rsidRDefault="00BE25C9">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632D1F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Καματερό, Βουλευτή του ΣΥΡΙΖΑ.</w:t>
      </w:r>
    </w:p>
    <w:p w14:paraId="7632D1F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Τον λόγο έχει </w:t>
      </w:r>
      <w:r>
        <w:rPr>
          <w:rFonts w:eastAsia="Times New Roman"/>
          <w:color w:val="222222"/>
          <w:szCs w:val="24"/>
          <w:shd w:val="clear" w:color="auto" w:fill="FFFFFF"/>
        </w:rPr>
        <w:t>για επτά λεπτά</w:t>
      </w:r>
      <w:r>
        <w:rPr>
          <w:rFonts w:eastAsia="Times New Roman" w:cs="Times New Roman"/>
          <w:szCs w:val="24"/>
        </w:rPr>
        <w:t xml:space="preserve"> ο</w:t>
      </w:r>
      <w:r>
        <w:rPr>
          <w:rFonts w:eastAsia="Times New Roman"/>
          <w:color w:val="222222"/>
          <w:szCs w:val="24"/>
          <w:shd w:val="clear" w:color="auto" w:fill="FFFFFF"/>
        </w:rPr>
        <w:t xml:space="preserve"> κ. Αθανάσιος Παπαδόπουλος, Βουλευτής Τρικάλων του ΣΥΡΙΖΑ.</w:t>
      </w:r>
    </w:p>
    <w:p w14:paraId="7632D1F5" w14:textId="77777777" w:rsidR="00845256" w:rsidRDefault="00BE25C9">
      <w:pPr>
        <w:spacing w:line="600" w:lineRule="auto"/>
        <w:ind w:firstLine="720"/>
        <w:contextualSpacing/>
        <w:jc w:val="both"/>
        <w:rPr>
          <w:rFonts w:eastAsia="Times New Roman"/>
          <w:szCs w:val="24"/>
        </w:rPr>
      </w:pPr>
      <w:r w:rsidRPr="00445E3F">
        <w:rPr>
          <w:rFonts w:eastAsia="Times New Roman"/>
          <w:b/>
          <w:szCs w:val="24"/>
        </w:rPr>
        <w:t xml:space="preserve">ΑΘΑΝΑΣΙΟΣ </w:t>
      </w:r>
      <w:r w:rsidRPr="00445E3F">
        <w:rPr>
          <w:rFonts w:eastAsia="Times New Roman"/>
          <w:b/>
          <w:szCs w:val="24"/>
        </w:rPr>
        <w:t>ΠΑΠΑΔΟΠΟΥΛΟΣ:</w:t>
      </w:r>
      <w:r>
        <w:rPr>
          <w:rFonts w:eastAsia="Times New Roman"/>
          <w:b/>
          <w:szCs w:val="24"/>
        </w:rPr>
        <w:t xml:space="preserve"> </w:t>
      </w:r>
      <w:r>
        <w:rPr>
          <w:rFonts w:eastAsia="Times New Roman"/>
          <w:szCs w:val="24"/>
        </w:rPr>
        <w:t>Συζητά</w:t>
      </w:r>
      <w:r w:rsidRPr="00E531E5">
        <w:rPr>
          <w:rFonts w:eastAsia="Times New Roman"/>
          <w:szCs w:val="24"/>
        </w:rPr>
        <w:t>με σήμερα για</w:t>
      </w:r>
      <w:r w:rsidRPr="00445E3F">
        <w:rPr>
          <w:rFonts w:eastAsia="Times New Roman"/>
          <w:szCs w:val="24"/>
        </w:rPr>
        <w:t xml:space="preserve"> </w:t>
      </w:r>
      <w:r>
        <w:rPr>
          <w:rFonts w:eastAsia="Times New Roman"/>
          <w:szCs w:val="24"/>
        </w:rPr>
        <w:t>μια ακόμη δωρεά πολύτιμη για το εθνικό σύστημα υγείας, αγαπητοί συνάδελφοι, αυτή της Ελισάβετ Παπαγιαννοπούλου. Και</w:t>
      </w:r>
      <w:r w:rsidRPr="00445E3F">
        <w:rPr>
          <w:rFonts w:eastAsia="Times New Roman"/>
          <w:szCs w:val="24"/>
        </w:rPr>
        <w:t xml:space="preserve"> πρέπει να πούμε ότι χρειαζόμαστε </w:t>
      </w:r>
      <w:r>
        <w:rPr>
          <w:rFonts w:eastAsia="Times New Roman"/>
          <w:szCs w:val="24"/>
        </w:rPr>
        <w:t xml:space="preserve">και δωρεές </w:t>
      </w:r>
      <w:r w:rsidRPr="00445E3F">
        <w:rPr>
          <w:rFonts w:eastAsia="Times New Roman"/>
          <w:szCs w:val="24"/>
        </w:rPr>
        <w:t>και πράξεις οι οποίες δείχνουν ότι το μεγαλείο κάποιων ανθρώπω</w:t>
      </w:r>
      <w:r w:rsidRPr="00445E3F">
        <w:rPr>
          <w:rFonts w:eastAsia="Times New Roman"/>
          <w:szCs w:val="24"/>
        </w:rPr>
        <w:t xml:space="preserve">ν εκδηλώνεται </w:t>
      </w:r>
      <w:r>
        <w:rPr>
          <w:rFonts w:eastAsia="Times New Roman"/>
          <w:szCs w:val="24"/>
        </w:rPr>
        <w:t xml:space="preserve">με </w:t>
      </w:r>
      <w:r w:rsidRPr="00445E3F">
        <w:rPr>
          <w:rFonts w:eastAsia="Times New Roman"/>
          <w:szCs w:val="24"/>
        </w:rPr>
        <w:t>ένα</w:t>
      </w:r>
      <w:r>
        <w:rPr>
          <w:rFonts w:eastAsia="Times New Roman"/>
          <w:szCs w:val="24"/>
        </w:rPr>
        <w:t>ν</w:t>
      </w:r>
      <w:r w:rsidRPr="00445E3F">
        <w:rPr>
          <w:rFonts w:eastAsia="Times New Roman"/>
          <w:szCs w:val="24"/>
        </w:rPr>
        <w:t xml:space="preserve"> τρόπο που βοηθά το εθνικό σύστημα υγείας σε μία περίοδο που χρειαζόμαστε και δωρεές</w:t>
      </w:r>
      <w:r>
        <w:rPr>
          <w:rFonts w:eastAsia="Times New Roman"/>
          <w:szCs w:val="24"/>
        </w:rPr>
        <w:t>.</w:t>
      </w:r>
    </w:p>
    <w:p w14:paraId="7632D1F6"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Εγώ με την ευκαιρία</w:t>
      </w:r>
      <w:r w:rsidRPr="00445E3F">
        <w:rPr>
          <w:rFonts w:eastAsia="Times New Roman"/>
          <w:szCs w:val="24"/>
        </w:rPr>
        <w:t xml:space="preserve"> </w:t>
      </w:r>
      <w:r>
        <w:rPr>
          <w:rFonts w:eastAsia="Times New Roman"/>
          <w:szCs w:val="24"/>
        </w:rPr>
        <w:t xml:space="preserve">αυτή </w:t>
      </w:r>
      <w:r w:rsidRPr="00445E3F">
        <w:rPr>
          <w:rFonts w:eastAsia="Times New Roman"/>
          <w:szCs w:val="24"/>
        </w:rPr>
        <w:t xml:space="preserve">θέλω να ευχαριστήσω και τους δωρητές </w:t>
      </w:r>
      <w:r>
        <w:rPr>
          <w:rFonts w:eastAsia="Times New Roman"/>
          <w:szCs w:val="24"/>
        </w:rPr>
        <w:t xml:space="preserve">προς </w:t>
      </w:r>
      <w:r w:rsidRPr="00445E3F">
        <w:rPr>
          <w:rFonts w:eastAsia="Times New Roman"/>
          <w:szCs w:val="24"/>
        </w:rPr>
        <w:t xml:space="preserve">το </w:t>
      </w:r>
      <w:r>
        <w:rPr>
          <w:rFonts w:eastAsia="Times New Roman"/>
          <w:szCs w:val="24"/>
        </w:rPr>
        <w:t>ν</w:t>
      </w:r>
      <w:r w:rsidRPr="00445E3F">
        <w:rPr>
          <w:rFonts w:eastAsia="Times New Roman"/>
          <w:szCs w:val="24"/>
        </w:rPr>
        <w:t xml:space="preserve">οσοκομείο </w:t>
      </w:r>
      <w:r w:rsidRPr="00445E3F">
        <w:rPr>
          <w:rFonts w:eastAsia="Times New Roman"/>
          <w:szCs w:val="24"/>
        </w:rPr>
        <w:t xml:space="preserve">Τρικάλων </w:t>
      </w:r>
      <w:r>
        <w:rPr>
          <w:rFonts w:eastAsia="Times New Roman"/>
          <w:szCs w:val="24"/>
        </w:rPr>
        <w:t xml:space="preserve">που βοήθησαν </w:t>
      </w:r>
      <w:r w:rsidRPr="00445E3F">
        <w:rPr>
          <w:rFonts w:eastAsia="Times New Roman"/>
          <w:szCs w:val="24"/>
        </w:rPr>
        <w:t xml:space="preserve">στην αναβάθμιση της </w:t>
      </w:r>
      <w:r>
        <w:rPr>
          <w:rFonts w:eastAsia="Times New Roman"/>
          <w:szCs w:val="24"/>
        </w:rPr>
        <w:t>κ</w:t>
      </w:r>
      <w:r w:rsidRPr="00445E3F">
        <w:rPr>
          <w:rFonts w:eastAsia="Times New Roman"/>
          <w:szCs w:val="24"/>
        </w:rPr>
        <w:t xml:space="preserve">αρδιολογικής </w:t>
      </w:r>
      <w:r>
        <w:rPr>
          <w:rFonts w:eastAsia="Times New Roman"/>
          <w:szCs w:val="24"/>
        </w:rPr>
        <w:t>κ</w:t>
      </w:r>
      <w:r w:rsidRPr="00445E3F">
        <w:rPr>
          <w:rFonts w:eastAsia="Times New Roman"/>
          <w:szCs w:val="24"/>
        </w:rPr>
        <w:t>λινικής</w:t>
      </w:r>
      <w:r>
        <w:rPr>
          <w:rFonts w:eastAsia="Times New Roman"/>
          <w:szCs w:val="24"/>
        </w:rPr>
        <w:t xml:space="preserve"> </w:t>
      </w:r>
      <w:r>
        <w:rPr>
          <w:rFonts w:eastAsia="Times New Roman"/>
          <w:szCs w:val="24"/>
        </w:rPr>
        <w:t>και</w:t>
      </w:r>
      <w:r w:rsidRPr="00445E3F">
        <w:rPr>
          <w:rFonts w:eastAsia="Times New Roman"/>
          <w:szCs w:val="24"/>
        </w:rPr>
        <w:t xml:space="preserve"> στη βελτίωση της </w:t>
      </w:r>
      <w:r>
        <w:rPr>
          <w:rFonts w:eastAsia="Times New Roman"/>
          <w:szCs w:val="24"/>
        </w:rPr>
        <w:t>μ</w:t>
      </w:r>
      <w:r w:rsidRPr="00445E3F">
        <w:rPr>
          <w:rFonts w:eastAsia="Times New Roman"/>
          <w:szCs w:val="24"/>
        </w:rPr>
        <w:t xml:space="preserve">ονάδας </w:t>
      </w:r>
      <w:r>
        <w:rPr>
          <w:rFonts w:eastAsia="Times New Roman"/>
          <w:szCs w:val="24"/>
        </w:rPr>
        <w:t>τ</w:t>
      </w:r>
      <w:r w:rsidRPr="00445E3F">
        <w:rPr>
          <w:rFonts w:eastAsia="Times New Roman"/>
          <w:szCs w:val="24"/>
        </w:rPr>
        <w:t xml:space="preserve">εχνητού </w:t>
      </w:r>
      <w:r>
        <w:rPr>
          <w:rFonts w:eastAsia="Times New Roman"/>
          <w:szCs w:val="24"/>
        </w:rPr>
        <w:t>ν</w:t>
      </w:r>
      <w:r w:rsidRPr="00445E3F">
        <w:rPr>
          <w:rFonts w:eastAsia="Times New Roman"/>
          <w:szCs w:val="24"/>
        </w:rPr>
        <w:t>εφρού</w:t>
      </w:r>
      <w:r>
        <w:rPr>
          <w:rFonts w:eastAsia="Times New Roman"/>
          <w:szCs w:val="24"/>
        </w:rPr>
        <w:t>. Θέλω να τους ευχαριστήσω που βοηθάνε</w:t>
      </w:r>
      <w:r w:rsidRPr="00445E3F">
        <w:rPr>
          <w:rFonts w:eastAsia="Times New Roman"/>
          <w:szCs w:val="24"/>
        </w:rPr>
        <w:t xml:space="preserve"> όλα εκείνα τα οποία κάνου</w:t>
      </w:r>
      <w:r>
        <w:rPr>
          <w:rFonts w:eastAsia="Times New Roman"/>
          <w:szCs w:val="24"/>
        </w:rPr>
        <w:t>με,</w:t>
      </w:r>
      <w:r w:rsidRPr="00445E3F">
        <w:rPr>
          <w:rFonts w:eastAsia="Times New Roman"/>
          <w:szCs w:val="24"/>
        </w:rPr>
        <w:t xml:space="preserve"> ώστε ένα εθνικό σύστημα υγείας που μέχρι το 2014 </w:t>
      </w:r>
      <w:r>
        <w:rPr>
          <w:rFonts w:eastAsia="Times New Roman"/>
          <w:szCs w:val="24"/>
        </w:rPr>
        <w:t>βρισκόταν</w:t>
      </w:r>
      <w:r w:rsidRPr="00445E3F">
        <w:rPr>
          <w:rFonts w:eastAsia="Times New Roman"/>
          <w:szCs w:val="24"/>
        </w:rPr>
        <w:t xml:space="preserve"> υπό κατάρρευση να έχει φανερά τα σημάδια και </w:t>
      </w:r>
      <w:r>
        <w:rPr>
          <w:rFonts w:eastAsia="Times New Roman"/>
          <w:szCs w:val="24"/>
        </w:rPr>
        <w:t xml:space="preserve">της αναβάθμισης </w:t>
      </w:r>
      <w:r w:rsidRPr="00445E3F">
        <w:rPr>
          <w:rFonts w:eastAsia="Times New Roman"/>
          <w:szCs w:val="24"/>
        </w:rPr>
        <w:t>και μιας πορείας προς εκείν</w:t>
      </w:r>
      <w:r w:rsidRPr="00445E3F">
        <w:rPr>
          <w:rFonts w:eastAsia="Times New Roman"/>
          <w:szCs w:val="24"/>
        </w:rPr>
        <w:t xml:space="preserve">ο που θεωρούμε ότι είναι καθήκον </w:t>
      </w:r>
      <w:r>
        <w:rPr>
          <w:rFonts w:eastAsia="Times New Roman"/>
          <w:szCs w:val="24"/>
        </w:rPr>
        <w:t>μας, στην ποιοτική ολοκλήρωσή του.</w:t>
      </w:r>
    </w:p>
    <w:p w14:paraId="7632D1F7" w14:textId="77777777" w:rsidR="00845256" w:rsidRDefault="00BE25C9">
      <w:pPr>
        <w:spacing w:line="600" w:lineRule="auto"/>
        <w:ind w:firstLine="720"/>
        <w:contextualSpacing/>
        <w:jc w:val="both"/>
        <w:rPr>
          <w:rFonts w:eastAsia="Times New Roman"/>
          <w:szCs w:val="24"/>
        </w:rPr>
      </w:pPr>
      <w:r>
        <w:rPr>
          <w:rFonts w:eastAsia="Times New Roman"/>
          <w:szCs w:val="24"/>
        </w:rPr>
        <w:t>Ν</w:t>
      </w:r>
      <w:r w:rsidRPr="00445E3F">
        <w:rPr>
          <w:rFonts w:eastAsia="Times New Roman"/>
          <w:szCs w:val="24"/>
        </w:rPr>
        <w:t>α θυμίσω ακόμη ότι εκτός από αυτές τις δωρεές</w:t>
      </w:r>
      <w:r>
        <w:rPr>
          <w:rFonts w:eastAsia="Times New Roman"/>
          <w:szCs w:val="24"/>
        </w:rPr>
        <w:t>,</w:t>
      </w:r>
      <w:r w:rsidRPr="00445E3F">
        <w:rPr>
          <w:rFonts w:eastAsia="Times New Roman"/>
          <w:szCs w:val="24"/>
        </w:rPr>
        <w:t xml:space="preserve"> </w:t>
      </w:r>
      <w:r>
        <w:rPr>
          <w:rFonts w:eastAsia="Times New Roman"/>
          <w:szCs w:val="24"/>
        </w:rPr>
        <w:t>οι</w:t>
      </w:r>
      <w:r w:rsidRPr="00445E3F">
        <w:rPr>
          <w:rFonts w:eastAsia="Times New Roman"/>
          <w:szCs w:val="24"/>
        </w:rPr>
        <w:t xml:space="preserve"> οποίες πέρασαν εδώ ως κυρώσεις από την Ολομέλεια της Βουλής</w:t>
      </w:r>
      <w:r>
        <w:rPr>
          <w:rFonts w:eastAsia="Times New Roman"/>
          <w:szCs w:val="24"/>
        </w:rPr>
        <w:t>,</w:t>
      </w:r>
      <w:r w:rsidRPr="00445E3F">
        <w:rPr>
          <w:rFonts w:eastAsia="Times New Roman"/>
          <w:szCs w:val="24"/>
        </w:rPr>
        <w:t xml:space="preserve"> έχουμε τη δυνατότητα να βλέπουμε και </w:t>
      </w:r>
      <w:proofErr w:type="spellStart"/>
      <w:r w:rsidRPr="00445E3F">
        <w:rPr>
          <w:rFonts w:eastAsia="Times New Roman"/>
          <w:szCs w:val="24"/>
        </w:rPr>
        <w:t>συνοδές</w:t>
      </w:r>
      <w:proofErr w:type="spellEnd"/>
      <w:r w:rsidRPr="00445E3F">
        <w:rPr>
          <w:rFonts w:eastAsia="Times New Roman"/>
          <w:szCs w:val="24"/>
        </w:rPr>
        <w:t xml:space="preserve"> πράξεις οι οποίες γίνονται από </w:t>
      </w:r>
      <w:proofErr w:type="spellStart"/>
      <w:r w:rsidRPr="00445E3F">
        <w:rPr>
          <w:rFonts w:eastAsia="Times New Roman"/>
          <w:szCs w:val="24"/>
        </w:rPr>
        <w:t>αυτοδιοικητικά</w:t>
      </w:r>
      <w:proofErr w:type="spellEnd"/>
      <w:r w:rsidRPr="00445E3F">
        <w:rPr>
          <w:rFonts w:eastAsia="Times New Roman"/>
          <w:szCs w:val="24"/>
        </w:rPr>
        <w:t xml:space="preserve"> όργανα</w:t>
      </w:r>
      <w:r>
        <w:rPr>
          <w:rFonts w:eastAsia="Times New Roman"/>
          <w:szCs w:val="24"/>
        </w:rPr>
        <w:t>,</w:t>
      </w:r>
      <w:r w:rsidRPr="00445E3F">
        <w:rPr>
          <w:rFonts w:eastAsia="Times New Roman"/>
          <w:szCs w:val="24"/>
        </w:rPr>
        <w:t xml:space="preserve"> όπως </w:t>
      </w:r>
      <w:r>
        <w:rPr>
          <w:rFonts w:eastAsia="Times New Roman"/>
          <w:szCs w:val="24"/>
        </w:rPr>
        <w:t xml:space="preserve">είναι </w:t>
      </w:r>
      <w:r w:rsidRPr="00445E3F">
        <w:rPr>
          <w:rFonts w:eastAsia="Times New Roman"/>
          <w:szCs w:val="24"/>
        </w:rPr>
        <w:t>η Περιφέρεια Αττικής</w:t>
      </w:r>
      <w:r>
        <w:rPr>
          <w:rFonts w:eastAsia="Times New Roman"/>
          <w:szCs w:val="24"/>
        </w:rPr>
        <w:t>,</w:t>
      </w:r>
      <w:r w:rsidRPr="00445E3F">
        <w:rPr>
          <w:rFonts w:eastAsia="Times New Roman"/>
          <w:szCs w:val="24"/>
        </w:rPr>
        <w:t xml:space="preserve"> η οποία βοηθάει πάρα πολύ στον υλικοτεχνικό εξοπλισμό των νοσοκομείων </w:t>
      </w:r>
      <w:r>
        <w:rPr>
          <w:rFonts w:eastAsia="Times New Roman"/>
          <w:szCs w:val="24"/>
        </w:rPr>
        <w:t>μας,</w:t>
      </w:r>
      <w:r w:rsidRPr="00445E3F">
        <w:rPr>
          <w:rFonts w:eastAsia="Times New Roman"/>
          <w:szCs w:val="24"/>
        </w:rPr>
        <w:t xml:space="preserve"> σε κτιριακές αναβαθμίσεις</w:t>
      </w:r>
      <w:r>
        <w:rPr>
          <w:rFonts w:eastAsia="Times New Roman"/>
          <w:szCs w:val="24"/>
        </w:rPr>
        <w:t>,</w:t>
      </w:r>
      <w:r w:rsidRPr="00445E3F">
        <w:rPr>
          <w:rFonts w:eastAsia="Times New Roman"/>
          <w:szCs w:val="24"/>
        </w:rPr>
        <w:t xml:space="preserve"> σε ενέργειες οι οποίε</w:t>
      </w:r>
      <w:r w:rsidRPr="00445E3F">
        <w:rPr>
          <w:rFonts w:eastAsia="Times New Roman"/>
          <w:szCs w:val="24"/>
        </w:rPr>
        <w:t xml:space="preserve">ς συμβάλλουν μαζί με όλα εκείνα τα </w:t>
      </w:r>
      <w:r>
        <w:rPr>
          <w:rFonts w:eastAsia="Times New Roman"/>
          <w:szCs w:val="24"/>
        </w:rPr>
        <w:t>οποία κάνει το Υ</w:t>
      </w:r>
      <w:r w:rsidRPr="00445E3F">
        <w:rPr>
          <w:rFonts w:eastAsia="Times New Roman"/>
          <w:szCs w:val="24"/>
        </w:rPr>
        <w:t>πουργείο</w:t>
      </w:r>
      <w:r>
        <w:rPr>
          <w:rFonts w:eastAsia="Times New Roman"/>
          <w:szCs w:val="24"/>
        </w:rPr>
        <w:t xml:space="preserve"> Υ</w:t>
      </w:r>
      <w:r w:rsidRPr="00445E3F">
        <w:rPr>
          <w:rFonts w:eastAsia="Times New Roman"/>
          <w:szCs w:val="24"/>
        </w:rPr>
        <w:t>γείας</w:t>
      </w:r>
      <w:r>
        <w:rPr>
          <w:rFonts w:eastAsia="Times New Roman"/>
          <w:szCs w:val="24"/>
        </w:rPr>
        <w:t>,</w:t>
      </w:r>
      <w:r w:rsidRPr="00445E3F">
        <w:rPr>
          <w:rFonts w:eastAsia="Times New Roman"/>
          <w:szCs w:val="24"/>
        </w:rPr>
        <w:t xml:space="preserve"> προκειμένου να έχουμε ορατή αυτή την αναβάθμιση</w:t>
      </w:r>
      <w:r>
        <w:rPr>
          <w:rFonts w:eastAsia="Times New Roman"/>
          <w:szCs w:val="24"/>
        </w:rPr>
        <w:t>.</w:t>
      </w:r>
    </w:p>
    <w:p w14:paraId="7632D1F8"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Μια τέτοια αναβάθμιση </w:t>
      </w:r>
      <w:r w:rsidRPr="00445E3F">
        <w:rPr>
          <w:rFonts w:eastAsia="Times New Roman"/>
          <w:szCs w:val="24"/>
        </w:rPr>
        <w:t xml:space="preserve">έγινε και στο </w:t>
      </w:r>
      <w:r>
        <w:rPr>
          <w:rFonts w:eastAsia="Times New Roman"/>
          <w:szCs w:val="24"/>
        </w:rPr>
        <w:t>ν</w:t>
      </w:r>
      <w:r w:rsidRPr="00445E3F">
        <w:rPr>
          <w:rFonts w:eastAsia="Times New Roman"/>
          <w:szCs w:val="24"/>
        </w:rPr>
        <w:t>οσοκομείο</w:t>
      </w:r>
      <w:r>
        <w:rPr>
          <w:rFonts w:eastAsia="Times New Roman"/>
          <w:szCs w:val="24"/>
        </w:rPr>
        <w:t xml:space="preserve"> «</w:t>
      </w:r>
      <w:proofErr w:type="spellStart"/>
      <w:r w:rsidRPr="00445E3F">
        <w:rPr>
          <w:rFonts w:eastAsia="Times New Roman"/>
          <w:szCs w:val="24"/>
        </w:rPr>
        <w:t>Αττικό</w:t>
      </w:r>
      <w:r>
        <w:rPr>
          <w:rFonts w:eastAsia="Times New Roman"/>
          <w:szCs w:val="24"/>
        </w:rPr>
        <w:t>ν</w:t>
      </w:r>
      <w:proofErr w:type="spellEnd"/>
      <w:r>
        <w:rPr>
          <w:rFonts w:eastAsia="Times New Roman"/>
          <w:szCs w:val="24"/>
        </w:rPr>
        <w:t xml:space="preserve">» </w:t>
      </w:r>
      <w:r>
        <w:rPr>
          <w:rFonts w:eastAsia="Times New Roman"/>
          <w:szCs w:val="24"/>
        </w:rPr>
        <w:t xml:space="preserve">για το </w:t>
      </w:r>
      <w:r w:rsidRPr="00445E3F">
        <w:rPr>
          <w:rFonts w:eastAsia="Times New Roman"/>
          <w:szCs w:val="24"/>
        </w:rPr>
        <w:t>οποίο έγ</w:t>
      </w:r>
      <w:r>
        <w:rPr>
          <w:rFonts w:eastAsia="Times New Roman"/>
          <w:szCs w:val="24"/>
        </w:rPr>
        <w:t xml:space="preserve">ινε μία παρέμβαση από τον κ. </w:t>
      </w:r>
      <w:proofErr w:type="spellStart"/>
      <w:r>
        <w:rPr>
          <w:rFonts w:eastAsia="Times New Roman"/>
          <w:szCs w:val="24"/>
        </w:rPr>
        <w:t>Κεγκέρογλου</w:t>
      </w:r>
      <w:proofErr w:type="spellEnd"/>
      <w:r>
        <w:rPr>
          <w:rFonts w:eastAsia="Times New Roman"/>
          <w:szCs w:val="24"/>
        </w:rPr>
        <w:t xml:space="preserve"> σχετικά με το </w:t>
      </w:r>
      <w:r w:rsidRPr="00445E3F">
        <w:rPr>
          <w:rFonts w:eastAsia="Times New Roman"/>
          <w:szCs w:val="24"/>
        </w:rPr>
        <w:t xml:space="preserve">ότι εδώ και </w:t>
      </w:r>
      <w:r w:rsidRPr="00445E3F">
        <w:rPr>
          <w:rFonts w:eastAsia="Times New Roman"/>
          <w:szCs w:val="24"/>
        </w:rPr>
        <w:t xml:space="preserve">πάρα πολλά χρόνια το </w:t>
      </w:r>
      <w:r>
        <w:rPr>
          <w:rFonts w:eastAsia="Times New Roman"/>
          <w:szCs w:val="24"/>
        </w:rPr>
        <w:t>ν</w:t>
      </w:r>
      <w:r w:rsidRPr="00445E3F">
        <w:rPr>
          <w:rFonts w:eastAsia="Times New Roman"/>
          <w:szCs w:val="24"/>
        </w:rPr>
        <w:t xml:space="preserve">οσοκομείο </w:t>
      </w:r>
      <w:r>
        <w:rPr>
          <w:rFonts w:eastAsia="Times New Roman"/>
          <w:szCs w:val="24"/>
        </w:rPr>
        <w:t>«</w:t>
      </w:r>
      <w:proofErr w:type="spellStart"/>
      <w:r w:rsidRPr="00445E3F">
        <w:rPr>
          <w:rFonts w:eastAsia="Times New Roman"/>
          <w:szCs w:val="24"/>
        </w:rPr>
        <w:t>Αττικό</w:t>
      </w:r>
      <w:r>
        <w:rPr>
          <w:rFonts w:eastAsia="Times New Roman"/>
          <w:szCs w:val="24"/>
        </w:rPr>
        <w:t>ν</w:t>
      </w:r>
      <w:proofErr w:type="spellEnd"/>
      <w:r>
        <w:rPr>
          <w:rFonts w:eastAsia="Times New Roman"/>
          <w:szCs w:val="24"/>
        </w:rPr>
        <w:t>»</w:t>
      </w:r>
      <w:r w:rsidRPr="00445E3F">
        <w:rPr>
          <w:rFonts w:eastAsia="Times New Roman"/>
          <w:szCs w:val="24"/>
        </w:rPr>
        <w:t xml:space="preserve"> </w:t>
      </w:r>
      <w:r w:rsidRPr="00445E3F">
        <w:rPr>
          <w:rFonts w:eastAsia="Times New Roman"/>
          <w:szCs w:val="24"/>
        </w:rPr>
        <w:t>δεν έχει μαγνητικό τομογράφο</w:t>
      </w:r>
      <w:r>
        <w:rPr>
          <w:rFonts w:eastAsia="Times New Roman"/>
          <w:szCs w:val="24"/>
        </w:rPr>
        <w:t>. Μπορούμε να σας πούμε</w:t>
      </w:r>
      <w:r w:rsidRPr="00445E3F">
        <w:rPr>
          <w:rFonts w:eastAsia="Times New Roman"/>
          <w:szCs w:val="24"/>
        </w:rPr>
        <w:t xml:space="preserve"> </w:t>
      </w:r>
      <w:r>
        <w:rPr>
          <w:rFonts w:eastAsia="Times New Roman"/>
          <w:szCs w:val="24"/>
        </w:rPr>
        <w:t xml:space="preserve">ότι </w:t>
      </w:r>
      <w:r w:rsidRPr="00445E3F">
        <w:rPr>
          <w:rFonts w:eastAsia="Times New Roman"/>
          <w:szCs w:val="24"/>
        </w:rPr>
        <w:t xml:space="preserve">μετά από συνεργασία με τη διοικήτρια της </w:t>
      </w:r>
      <w:r>
        <w:rPr>
          <w:rFonts w:eastAsia="Times New Roman"/>
          <w:szCs w:val="24"/>
        </w:rPr>
        <w:t>2</w:t>
      </w:r>
      <w:r w:rsidRPr="00E531E5">
        <w:rPr>
          <w:rFonts w:eastAsia="Times New Roman"/>
          <w:szCs w:val="24"/>
          <w:vertAlign w:val="superscript"/>
        </w:rPr>
        <w:t>ης</w:t>
      </w:r>
      <w:r>
        <w:rPr>
          <w:rFonts w:eastAsia="Times New Roman"/>
          <w:szCs w:val="24"/>
        </w:rPr>
        <w:t xml:space="preserve"> </w:t>
      </w:r>
      <w:r w:rsidRPr="00445E3F">
        <w:rPr>
          <w:rFonts w:eastAsia="Times New Roman"/>
          <w:szCs w:val="24"/>
        </w:rPr>
        <w:t xml:space="preserve">Υγειονομικής Περιφέρειας </w:t>
      </w:r>
      <w:r>
        <w:rPr>
          <w:rFonts w:eastAsia="Times New Roman"/>
          <w:szCs w:val="24"/>
        </w:rPr>
        <w:t>ε</w:t>
      </w:r>
      <w:r w:rsidRPr="00445E3F">
        <w:rPr>
          <w:rFonts w:eastAsia="Times New Roman"/>
          <w:szCs w:val="24"/>
        </w:rPr>
        <w:t xml:space="preserve">ντός των ημερών αναμένεται και η εγκατάσταση του μαγνητικού τομογράφου στο </w:t>
      </w:r>
      <w:r>
        <w:rPr>
          <w:rFonts w:eastAsia="Times New Roman"/>
          <w:szCs w:val="24"/>
        </w:rPr>
        <w:t>ν</w:t>
      </w:r>
      <w:r w:rsidRPr="00445E3F">
        <w:rPr>
          <w:rFonts w:eastAsia="Times New Roman"/>
          <w:szCs w:val="24"/>
        </w:rPr>
        <w:t xml:space="preserve">οσοκομείο </w:t>
      </w:r>
      <w:r>
        <w:rPr>
          <w:rFonts w:eastAsia="Times New Roman"/>
          <w:szCs w:val="24"/>
        </w:rPr>
        <w:t>«</w:t>
      </w:r>
      <w:proofErr w:type="spellStart"/>
      <w:r w:rsidRPr="00445E3F">
        <w:rPr>
          <w:rFonts w:eastAsia="Times New Roman"/>
          <w:szCs w:val="24"/>
        </w:rPr>
        <w:t>Αττικό</w:t>
      </w:r>
      <w:r>
        <w:rPr>
          <w:rFonts w:eastAsia="Times New Roman"/>
          <w:szCs w:val="24"/>
        </w:rPr>
        <w:t>ν</w:t>
      </w:r>
      <w:proofErr w:type="spellEnd"/>
      <w:r>
        <w:rPr>
          <w:rFonts w:eastAsia="Times New Roman"/>
          <w:szCs w:val="24"/>
        </w:rPr>
        <w:t>»</w:t>
      </w:r>
      <w:r>
        <w:rPr>
          <w:rFonts w:eastAsia="Times New Roman"/>
          <w:szCs w:val="24"/>
        </w:rPr>
        <w:t>.</w:t>
      </w:r>
    </w:p>
    <w:p w14:paraId="7632D1F9"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Ακόμα πρέπει </w:t>
      </w:r>
      <w:r w:rsidRPr="00445E3F">
        <w:rPr>
          <w:rFonts w:eastAsia="Times New Roman"/>
          <w:szCs w:val="24"/>
        </w:rPr>
        <w:t>να πούμε ότι όλα αυτά που γίνονται σε αυτό το χρονικό διάστημα</w:t>
      </w:r>
      <w:r>
        <w:rPr>
          <w:rFonts w:eastAsia="Times New Roman"/>
          <w:szCs w:val="24"/>
        </w:rPr>
        <w:t>,</w:t>
      </w:r>
      <w:r w:rsidRPr="00445E3F">
        <w:rPr>
          <w:rFonts w:eastAsia="Times New Roman"/>
          <w:szCs w:val="24"/>
        </w:rPr>
        <w:t xml:space="preserve"> </w:t>
      </w:r>
      <w:r>
        <w:rPr>
          <w:rFonts w:eastAsia="Times New Roman"/>
          <w:szCs w:val="24"/>
        </w:rPr>
        <w:t xml:space="preserve">όπως είναι </w:t>
      </w:r>
      <w:r w:rsidRPr="00445E3F">
        <w:rPr>
          <w:rFonts w:eastAsia="Times New Roman"/>
          <w:szCs w:val="24"/>
        </w:rPr>
        <w:t>και η αναβάθμιση της πρωτοβάθμιας φροντίδας υγείας ως μία σημαντική μεταρρύθμιση και το γεγονός ότι καλύπτουμε με συγκεκριμένο τρόπο την παρέμβαση σε αυτοτελή</w:t>
      </w:r>
      <w:r w:rsidRPr="00445E3F">
        <w:rPr>
          <w:rFonts w:eastAsia="Times New Roman"/>
          <w:szCs w:val="24"/>
        </w:rPr>
        <w:t xml:space="preserve"> τμήματα επειγόντων περιστατικών και γίνονται τώρα οι κρίσεις</w:t>
      </w:r>
      <w:r>
        <w:rPr>
          <w:rFonts w:eastAsia="Times New Roman"/>
          <w:szCs w:val="24"/>
        </w:rPr>
        <w:t>,</w:t>
      </w:r>
      <w:r w:rsidRPr="00445E3F">
        <w:rPr>
          <w:rFonts w:eastAsia="Times New Roman"/>
          <w:szCs w:val="24"/>
        </w:rPr>
        <w:t xml:space="preserve"> οι οποίες θα συμβάλουν πολύ σημαντικά</w:t>
      </w:r>
      <w:r>
        <w:rPr>
          <w:rFonts w:eastAsia="Times New Roman"/>
          <w:szCs w:val="24"/>
        </w:rPr>
        <w:t>,</w:t>
      </w:r>
      <w:r w:rsidRPr="00445E3F">
        <w:rPr>
          <w:rFonts w:eastAsia="Times New Roman"/>
          <w:szCs w:val="24"/>
        </w:rPr>
        <w:t xml:space="preserve"> όπως και η προκήρυξη για τα </w:t>
      </w:r>
      <w:r>
        <w:rPr>
          <w:rFonts w:eastAsia="Times New Roman"/>
          <w:szCs w:val="24"/>
        </w:rPr>
        <w:t>κ</w:t>
      </w:r>
      <w:r w:rsidRPr="00445E3F">
        <w:rPr>
          <w:rFonts w:eastAsia="Times New Roman"/>
          <w:szCs w:val="24"/>
        </w:rPr>
        <w:t xml:space="preserve">έντρα </w:t>
      </w:r>
      <w:r>
        <w:rPr>
          <w:rFonts w:eastAsia="Times New Roman"/>
          <w:szCs w:val="24"/>
        </w:rPr>
        <w:t>υ</w:t>
      </w:r>
      <w:r w:rsidRPr="00445E3F">
        <w:rPr>
          <w:rFonts w:eastAsia="Times New Roman"/>
          <w:szCs w:val="24"/>
        </w:rPr>
        <w:t>γείας</w:t>
      </w:r>
      <w:r>
        <w:rPr>
          <w:rFonts w:eastAsia="Times New Roman"/>
          <w:szCs w:val="24"/>
        </w:rPr>
        <w:t>,</w:t>
      </w:r>
      <w:r w:rsidRPr="00445E3F">
        <w:rPr>
          <w:rFonts w:eastAsia="Times New Roman"/>
          <w:szCs w:val="24"/>
        </w:rPr>
        <w:t xml:space="preserve"> όπως και η νέα προκήρυξη για χίλιες θέσεις ιατρικού προσωπικού και </w:t>
      </w:r>
      <w:r>
        <w:rPr>
          <w:rFonts w:eastAsia="Times New Roman"/>
          <w:szCs w:val="24"/>
        </w:rPr>
        <w:t xml:space="preserve">χίλιες πεντακόσιες </w:t>
      </w:r>
      <w:r w:rsidRPr="00445E3F">
        <w:rPr>
          <w:rFonts w:eastAsia="Times New Roman"/>
          <w:szCs w:val="24"/>
        </w:rPr>
        <w:t>θέσεις νοσηλευτικού και ά</w:t>
      </w:r>
      <w:r w:rsidRPr="00445E3F">
        <w:rPr>
          <w:rFonts w:eastAsia="Times New Roman"/>
          <w:szCs w:val="24"/>
        </w:rPr>
        <w:t>λλου προσωπικού μέσα στο 2019</w:t>
      </w:r>
      <w:r>
        <w:rPr>
          <w:rFonts w:eastAsia="Times New Roman"/>
          <w:szCs w:val="24"/>
        </w:rPr>
        <w:t>,</w:t>
      </w:r>
      <w:r w:rsidRPr="00445E3F">
        <w:rPr>
          <w:rFonts w:eastAsia="Times New Roman"/>
          <w:szCs w:val="24"/>
        </w:rPr>
        <w:t xml:space="preserve"> είναι γεγονότα τα οποία μπορούν να μας οδηγήσουν όλους σε ένα ασφαλές συμπέρασμα</w:t>
      </w:r>
      <w:r>
        <w:rPr>
          <w:rFonts w:eastAsia="Times New Roman"/>
          <w:szCs w:val="24"/>
        </w:rPr>
        <w:t>. Μας οδηγούν στο συμπέρασμα</w:t>
      </w:r>
      <w:r w:rsidRPr="00445E3F">
        <w:rPr>
          <w:rFonts w:eastAsia="Times New Roman"/>
          <w:szCs w:val="24"/>
        </w:rPr>
        <w:t xml:space="preserve"> </w:t>
      </w:r>
      <w:r>
        <w:rPr>
          <w:rFonts w:eastAsia="Times New Roman"/>
          <w:szCs w:val="24"/>
        </w:rPr>
        <w:t>ότι αυτό το</w:t>
      </w:r>
      <w:r w:rsidRPr="00445E3F">
        <w:rPr>
          <w:rFonts w:eastAsia="Times New Roman"/>
          <w:szCs w:val="24"/>
        </w:rPr>
        <w:t xml:space="preserve"> διάστημα </w:t>
      </w:r>
      <w:r>
        <w:rPr>
          <w:rFonts w:eastAsia="Times New Roman"/>
          <w:szCs w:val="24"/>
        </w:rPr>
        <w:t xml:space="preserve">στο οποίο </w:t>
      </w:r>
      <w:r w:rsidRPr="00445E3F">
        <w:rPr>
          <w:rFonts w:eastAsia="Times New Roman"/>
          <w:szCs w:val="24"/>
        </w:rPr>
        <w:t xml:space="preserve">διαπιστώνουμε ότι η χώρα μας κάνει σημαντικές προσπάθειες για να </w:t>
      </w:r>
      <w:r>
        <w:rPr>
          <w:rFonts w:eastAsia="Times New Roman"/>
          <w:szCs w:val="24"/>
        </w:rPr>
        <w:lastRenderedPageBreak/>
        <w:t xml:space="preserve">μπορέσει να </w:t>
      </w:r>
      <w:r>
        <w:rPr>
          <w:rFonts w:eastAsia="Times New Roman"/>
          <w:szCs w:val="24"/>
        </w:rPr>
        <w:t>ακολουθήσει</w:t>
      </w:r>
      <w:r w:rsidRPr="00445E3F">
        <w:rPr>
          <w:rFonts w:eastAsia="Times New Roman"/>
          <w:szCs w:val="24"/>
        </w:rPr>
        <w:t xml:space="preserve"> όλα εκείνα που έχει η νέα εποχή ως δυνατότητες και της οικονομίας μας και των αντοχών του προϋπολογισμού</w:t>
      </w:r>
      <w:r>
        <w:rPr>
          <w:rFonts w:eastAsia="Times New Roman"/>
          <w:szCs w:val="24"/>
        </w:rPr>
        <w:t>,</w:t>
      </w:r>
      <w:r w:rsidRPr="00445E3F">
        <w:rPr>
          <w:rFonts w:eastAsia="Times New Roman"/>
          <w:szCs w:val="24"/>
        </w:rPr>
        <w:t xml:space="preserve"> να τ</w:t>
      </w:r>
      <w:r>
        <w:rPr>
          <w:rFonts w:eastAsia="Times New Roman"/>
          <w:szCs w:val="24"/>
        </w:rPr>
        <w:t>α</w:t>
      </w:r>
      <w:r w:rsidRPr="00445E3F">
        <w:rPr>
          <w:rFonts w:eastAsia="Times New Roman"/>
          <w:szCs w:val="24"/>
        </w:rPr>
        <w:t xml:space="preserve"> κάνουμε με έναν τρόπο ο οποίος πρα</w:t>
      </w:r>
      <w:r>
        <w:rPr>
          <w:rFonts w:eastAsia="Times New Roman"/>
          <w:szCs w:val="24"/>
        </w:rPr>
        <w:t>γματικά μας κάνει περήφανους γι’</w:t>
      </w:r>
      <w:r w:rsidRPr="00445E3F">
        <w:rPr>
          <w:rFonts w:eastAsia="Times New Roman"/>
          <w:szCs w:val="24"/>
        </w:rPr>
        <w:t xml:space="preserve"> αυτά που γίνονται στο </w:t>
      </w:r>
      <w:r>
        <w:rPr>
          <w:rFonts w:eastAsia="Times New Roman"/>
          <w:szCs w:val="24"/>
        </w:rPr>
        <w:t>Ε</w:t>
      </w:r>
      <w:r w:rsidRPr="00445E3F">
        <w:rPr>
          <w:rFonts w:eastAsia="Times New Roman"/>
          <w:szCs w:val="24"/>
        </w:rPr>
        <w:t xml:space="preserve">θνικό </w:t>
      </w:r>
      <w:r>
        <w:rPr>
          <w:rFonts w:eastAsia="Times New Roman"/>
          <w:szCs w:val="24"/>
        </w:rPr>
        <w:t>Σ</w:t>
      </w:r>
      <w:r w:rsidRPr="00445E3F">
        <w:rPr>
          <w:rFonts w:eastAsia="Times New Roman"/>
          <w:szCs w:val="24"/>
        </w:rPr>
        <w:t xml:space="preserve">ύστημα </w:t>
      </w:r>
      <w:r>
        <w:rPr>
          <w:rFonts w:eastAsia="Times New Roman"/>
          <w:szCs w:val="24"/>
        </w:rPr>
        <w:t>Υ</w:t>
      </w:r>
      <w:r w:rsidRPr="00445E3F">
        <w:rPr>
          <w:rFonts w:eastAsia="Times New Roman"/>
          <w:szCs w:val="24"/>
        </w:rPr>
        <w:t>γείας</w:t>
      </w:r>
      <w:r>
        <w:rPr>
          <w:rFonts w:eastAsia="Times New Roman"/>
          <w:szCs w:val="24"/>
        </w:rPr>
        <w:t>.</w:t>
      </w:r>
    </w:p>
    <w:p w14:paraId="7632D1FA" w14:textId="77777777" w:rsidR="00845256" w:rsidRDefault="00BE25C9">
      <w:pPr>
        <w:spacing w:line="600" w:lineRule="auto"/>
        <w:ind w:firstLine="720"/>
        <w:contextualSpacing/>
        <w:jc w:val="both"/>
        <w:rPr>
          <w:rFonts w:eastAsia="Times New Roman"/>
          <w:szCs w:val="24"/>
        </w:rPr>
      </w:pPr>
      <w:r>
        <w:rPr>
          <w:rFonts w:eastAsia="Times New Roman"/>
          <w:szCs w:val="24"/>
        </w:rPr>
        <w:t>Θέλω ακόμη να πω πως</w:t>
      </w:r>
      <w:r w:rsidRPr="00445E3F">
        <w:rPr>
          <w:rFonts w:eastAsia="Times New Roman"/>
          <w:szCs w:val="24"/>
        </w:rPr>
        <w:t xml:space="preserve"> το </w:t>
      </w:r>
      <w:r>
        <w:rPr>
          <w:rFonts w:eastAsia="Times New Roman"/>
          <w:szCs w:val="24"/>
        </w:rPr>
        <w:t>ότι</w:t>
      </w:r>
      <w:r w:rsidRPr="00445E3F">
        <w:rPr>
          <w:rFonts w:eastAsia="Times New Roman"/>
          <w:szCs w:val="24"/>
        </w:rPr>
        <w:t xml:space="preserve"> κατατίθενται τροπολογίες </w:t>
      </w:r>
      <w:r>
        <w:rPr>
          <w:rFonts w:eastAsia="Times New Roman"/>
          <w:szCs w:val="24"/>
        </w:rPr>
        <w:t>σε αυτήν τη</w:t>
      </w:r>
      <w:r w:rsidRPr="00445E3F">
        <w:rPr>
          <w:rFonts w:eastAsia="Times New Roman"/>
          <w:szCs w:val="24"/>
        </w:rPr>
        <w:t xml:space="preserve"> συνεδρίαση είναι αποτέλεσμα γεγονότων</w:t>
      </w:r>
      <w:r>
        <w:rPr>
          <w:rFonts w:eastAsia="Times New Roman"/>
          <w:szCs w:val="24"/>
        </w:rPr>
        <w:t>.</w:t>
      </w:r>
      <w:r w:rsidRPr="00445E3F">
        <w:rPr>
          <w:rFonts w:eastAsia="Times New Roman"/>
          <w:szCs w:val="24"/>
        </w:rPr>
        <w:t xml:space="preserve"> Το πυκνό νομοθετικό έργο το οποίο κάναμε στην προηγούμενη περίοδο και έχουμε μπροστά μας </w:t>
      </w:r>
      <w:r>
        <w:rPr>
          <w:rFonts w:eastAsia="Times New Roman"/>
          <w:szCs w:val="24"/>
        </w:rPr>
        <w:t>κ</w:t>
      </w:r>
      <w:r w:rsidRPr="00445E3F">
        <w:rPr>
          <w:rFonts w:eastAsia="Times New Roman"/>
          <w:szCs w:val="24"/>
        </w:rPr>
        <w:t>αι το γεγονός ότι θέλουμε να κατεβάσουμε ένα σχέδιο νόμου συνολικής θεσμικής αναβά</w:t>
      </w:r>
      <w:r w:rsidRPr="00445E3F">
        <w:rPr>
          <w:rFonts w:eastAsia="Times New Roman"/>
          <w:szCs w:val="24"/>
        </w:rPr>
        <w:t>θμιση</w:t>
      </w:r>
      <w:r>
        <w:rPr>
          <w:rFonts w:eastAsia="Times New Roman"/>
          <w:szCs w:val="24"/>
        </w:rPr>
        <w:t>ς</w:t>
      </w:r>
      <w:r w:rsidRPr="00445E3F">
        <w:rPr>
          <w:rFonts w:eastAsia="Times New Roman"/>
          <w:szCs w:val="24"/>
        </w:rPr>
        <w:t xml:space="preserve"> του </w:t>
      </w:r>
      <w:r>
        <w:rPr>
          <w:rFonts w:eastAsia="Times New Roman"/>
          <w:szCs w:val="24"/>
        </w:rPr>
        <w:t>ε</w:t>
      </w:r>
      <w:r w:rsidRPr="00445E3F">
        <w:rPr>
          <w:rFonts w:eastAsia="Times New Roman"/>
          <w:szCs w:val="24"/>
        </w:rPr>
        <w:t>θνικού συστήματος υγείας</w:t>
      </w:r>
      <w:r>
        <w:rPr>
          <w:rFonts w:eastAsia="Times New Roman"/>
          <w:szCs w:val="24"/>
        </w:rPr>
        <w:t>,</w:t>
      </w:r>
      <w:r w:rsidRPr="00445E3F">
        <w:rPr>
          <w:rFonts w:eastAsia="Times New Roman"/>
          <w:szCs w:val="24"/>
        </w:rPr>
        <w:t xml:space="preserve"> όπως και </w:t>
      </w:r>
      <w:r>
        <w:rPr>
          <w:rFonts w:eastAsia="Times New Roman"/>
          <w:szCs w:val="24"/>
        </w:rPr>
        <w:t xml:space="preserve">οι </w:t>
      </w:r>
      <w:r w:rsidRPr="00445E3F">
        <w:rPr>
          <w:rFonts w:eastAsia="Times New Roman"/>
          <w:szCs w:val="24"/>
        </w:rPr>
        <w:t xml:space="preserve">παρεμβάσεις στη συνεχιζόμενη ιατρική εκπαίδευση και </w:t>
      </w:r>
      <w:r>
        <w:rPr>
          <w:rFonts w:eastAsia="Times New Roman"/>
          <w:szCs w:val="24"/>
        </w:rPr>
        <w:t xml:space="preserve">στις εξειδικεύσεις και </w:t>
      </w:r>
      <w:r w:rsidRPr="00445E3F">
        <w:rPr>
          <w:rFonts w:eastAsia="Times New Roman"/>
          <w:szCs w:val="24"/>
        </w:rPr>
        <w:t>στον τρόπο ο</w:t>
      </w:r>
      <w:r>
        <w:rPr>
          <w:rFonts w:eastAsia="Times New Roman"/>
          <w:szCs w:val="24"/>
        </w:rPr>
        <w:t xml:space="preserve">ργάνωσης των ιατρικών συνεδρίων, </w:t>
      </w:r>
      <w:r w:rsidRPr="00445E3F">
        <w:rPr>
          <w:rFonts w:eastAsia="Times New Roman"/>
          <w:szCs w:val="24"/>
        </w:rPr>
        <w:t>στο</w:t>
      </w:r>
      <w:r>
        <w:rPr>
          <w:rFonts w:eastAsia="Times New Roman"/>
          <w:szCs w:val="24"/>
        </w:rPr>
        <w:t>ν</w:t>
      </w:r>
      <w:r w:rsidRPr="00445E3F">
        <w:rPr>
          <w:rFonts w:eastAsia="Times New Roman"/>
          <w:szCs w:val="24"/>
        </w:rPr>
        <w:t xml:space="preserve"> </w:t>
      </w:r>
      <w:r>
        <w:rPr>
          <w:rFonts w:eastAsia="Times New Roman"/>
          <w:szCs w:val="24"/>
        </w:rPr>
        <w:t>ν</w:t>
      </w:r>
      <w:r w:rsidRPr="00445E3F">
        <w:rPr>
          <w:rFonts w:eastAsia="Times New Roman"/>
          <w:szCs w:val="24"/>
        </w:rPr>
        <w:t>έο ρόλο του κεντρικού συμβουλίου υγείας</w:t>
      </w:r>
      <w:r>
        <w:rPr>
          <w:rFonts w:eastAsia="Times New Roman"/>
          <w:szCs w:val="24"/>
        </w:rPr>
        <w:t>,</w:t>
      </w:r>
      <w:r w:rsidRPr="00445E3F">
        <w:rPr>
          <w:rFonts w:eastAsia="Times New Roman"/>
          <w:szCs w:val="24"/>
        </w:rPr>
        <w:t xml:space="preserve"> στις ιατρικές επιστημονικές εταιρείες</w:t>
      </w:r>
      <w:r>
        <w:rPr>
          <w:rFonts w:eastAsia="Times New Roman"/>
          <w:szCs w:val="24"/>
        </w:rPr>
        <w:t>,</w:t>
      </w:r>
      <w:r w:rsidRPr="00445E3F">
        <w:rPr>
          <w:rFonts w:eastAsia="Times New Roman"/>
          <w:szCs w:val="24"/>
        </w:rPr>
        <w:t xml:space="preserve"> </w:t>
      </w:r>
      <w:r w:rsidRPr="00445E3F">
        <w:rPr>
          <w:rFonts w:eastAsia="Times New Roman"/>
          <w:szCs w:val="24"/>
        </w:rPr>
        <w:t>είναι ζητήματα που δείχνουν για ποιο</w:t>
      </w:r>
      <w:r>
        <w:rPr>
          <w:rFonts w:eastAsia="Times New Roman"/>
          <w:szCs w:val="24"/>
        </w:rPr>
        <w:t>ν</w:t>
      </w:r>
      <w:r w:rsidRPr="00445E3F">
        <w:rPr>
          <w:rFonts w:eastAsia="Times New Roman"/>
          <w:szCs w:val="24"/>
        </w:rPr>
        <w:t xml:space="preserve"> λόγο ορισμένες τροπολογίες έρχονται και στη σημερινή συνεδρίαση</w:t>
      </w:r>
      <w:r>
        <w:rPr>
          <w:rFonts w:eastAsia="Times New Roman"/>
          <w:szCs w:val="24"/>
        </w:rPr>
        <w:t xml:space="preserve">. Ορισμένες </w:t>
      </w:r>
      <w:r w:rsidRPr="00445E3F">
        <w:rPr>
          <w:rFonts w:eastAsia="Times New Roman"/>
          <w:szCs w:val="24"/>
        </w:rPr>
        <w:t xml:space="preserve">από αυτές συμβάλλουν πάρα πολύ </w:t>
      </w:r>
      <w:r>
        <w:rPr>
          <w:rFonts w:eastAsia="Times New Roman"/>
          <w:szCs w:val="24"/>
        </w:rPr>
        <w:t>ο</w:t>
      </w:r>
      <w:r w:rsidRPr="00445E3F">
        <w:rPr>
          <w:rFonts w:eastAsia="Times New Roman"/>
          <w:szCs w:val="24"/>
        </w:rPr>
        <w:t xml:space="preserve">υσιαστικά και σε αυτό που είναι καθήκον </w:t>
      </w:r>
      <w:r>
        <w:rPr>
          <w:rFonts w:eastAsia="Times New Roman"/>
          <w:szCs w:val="24"/>
        </w:rPr>
        <w:t>μας,</w:t>
      </w:r>
      <w:r w:rsidRPr="00445E3F">
        <w:rPr>
          <w:rFonts w:eastAsia="Times New Roman"/>
          <w:szCs w:val="24"/>
        </w:rPr>
        <w:t xml:space="preserve"> καθήκον της συζήτησης </w:t>
      </w:r>
      <w:r>
        <w:rPr>
          <w:rFonts w:eastAsia="Times New Roman"/>
          <w:szCs w:val="24"/>
        </w:rPr>
        <w:t xml:space="preserve">σε </w:t>
      </w:r>
      <w:r w:rsidRPr="00445E3F">
        <w:rPr>
          <w:rFonts w:eastAsia="Times New Roman"/>
          <w:szCs w:val="24"/>
        </w:rPr>
        <w:t>αυτό το νομοσχέδιο</w:t>
      </w:r>
      <w:r>
        <w:rPr>
          <w:rFonts w:eastAsia="Times New Roman"/>
          <w:szCs w:val="24"/>
        </w:rPr>
        <w:t>,</w:t>
      </w:r>
      <w:r w:rsidRPr="00445E3F">
        <w:rPr>
          <w:rFonts w:eastAsia="Times New Roman"/>
          <w:szCs w:val="24"/>
        </w:rPr>
        <w:t xml:space="preserve"> </w:t>
      </w:r>
      <w:r>
        <w:rPr>
          <w:rFonts w:eastAsia="Times New Roman"/>
          <w:szCs w:val="24"/>
        </w:rPr>
        <w:t xml:space="preserve">να αναβαθμίσουμε </w:t>
      </w:r>
      <w:r w:rsidRPr="00445E3F">
        <w:rPr>
          <w:rFonts w:eastAsia="Times New Roman"/>
          <w:szCs w:val="24"/>
        </w:rPr>
        <w:t>συνο</w:t>
      </w:r>
      <w:r w:rsidRPr="00445E3F">
        <w:rPr>
          <w:rFonts w:eastAsia="Times New Roman"/>
          <w:szCs w:val="24"/>
        </w:rPr>
        <w:t>λικά τις υπηρεσίες υγείας</w:t>
      </w:r>
      <w:r>
        <w:rPr>
          <w:rFonts w:eastAsia="Times New Roman"/>
          <w:szCs w:val="24"/>
        </w:rPr>
        <w:t>.</w:t>
      </w:r>
    </w:p>
    <w:p w14:paraId="7632D1FB"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Έτ</w:t>
      </w:r>
      <w:r w:rsidRPr="00445E3F">
        <w:rPr>
          <w:rFonts w:eastAsia="Times New Roman"/>
          <w:szCs w:val="24"/>
        </w:rPr>
        <w:t>σι και μερικές από τις τροπολογίες που έρχονται</w:t>
      </w:r>
      <w:r>
        <w:rPr>
          <w:rFonts w:eastAsia="Times New Roman"/>
          <w:szCs w:val="24"/>
        </w:rPr>
        <w:t xml:space="preserve">, αλλά </w:t>
      </w:r>
      <w:r w:rsidRPr="00445E3F">
        <w:rPr>
          <w:rFonts w:eastAsia="Times New Roman"/>
          <w:szCs w:val="24"/>
        </w:rPr>
        <w:t xml:space="preserve">και </w:t>
      </w:r>
      <w:r>
        <w:rPr>
          <w:rFonts w:eastAsia="Times New Roman"/>
          <w:szCs w:val="24"/>
        </w:rPr>
        <w:t>αυτή</w:t>
      </w:r>
      <w:r w:rsidRPr="00445E3F">
        <w:rPr>
          <w:rFonts w:eastAsia="Times New Roman"/>
          <w:szCs w:val="24"/>
        </w:rPr>
        <w:t xml:space="preserve"> που κατέθεσα και εγώ τώρα παίρνοντας αφορμή </w:t>
      </w:r>
      <w:r>
        <w:rPr>
          <w:rFonts w:eastAsia="Times New Roman"/>
          <w:szCs w:val="24"/>
        </w:rPr>
        <w:t xml:space="preserve">από το </w:t>
      </w:r>
      <w:r w:rsidRPr="00445E3F">
        <w:rPr>
          <w:rFonts w:eastAsia="Times New Roman"/>
          <w:szCs w:val="24"/>
        </w:rPr>
        <w:t xml:space="preserve">ότι η </w:t>
      </w:r>
      <w:r>
        <w:rPr>
          <w:rFonts w:eastAsia="Times New Roman"/>
          <w:szCs w:val="24"/>
        </w:rPr>
        <w:t xml:space="preserve">μετεξέλιξη του ΚΕΕΛΠΝΟ σε </w:t>
      </w:r>
      <w:r w:rsidRPr="00445E3F">
        <w:rPr>
          <w:rFonts w:eastAsia="Times New Roman"/>
          <w:szCs w:val="24"/>
        </w:rPr>
        <w:t xml:space="preserve">Εθνικό </w:t>
      </w:r>
      <w:r>
        <w:rPr>
          <w:rFonts w:eastAsia="Times New Roman"/>
          <w:szCs w:val="24"/>
        </w:rPr>
        <w:t>Οργανισμό Δημόσιας Υγείας μά</w:t>
      </w:r>
      <w:r w:rsidRPr="00445E3F">
        <w:rPr>
          <w:rFonts w:eastAsia="Times New Roman"/>
          <w:szCs w:val="24"/>
        </w:rPr>
        <w:t xml:space="preserve">ς δίνει τη δυνατότητα </w:t>
      </w:r>
      <w:r>
        <w:rPr>
          <w:rFonts w:eastAsia="Times New Roman"/>
          <w:szCs w:val="24"/>
        </w:rPr>
        <w:t>να μπορούμε να λέμε</w:t>
      </w:r>
      <w:r w:rsidRPr="00445E3F">
        <w:rPr>
          <w:rFonts w:eastAsia="Times New Roman"/>
          <w:szCs w:val="24"/>
        </w:rPr>
        <w:t xml:space="preserve"> ότι </w:t>
      </w:r>
      <w:r w:rsidRPr="00445E3F">
        <w:rPr>
          <w:rFonts w:eastAsia="Times New Roman"/>
          <w:szCs w:val="24"/>
        </w:rPr>
        <w:t xml:space="preserve">το ιατρικό προσωπικό μπορεί να διατεθεί μόνο </w:t>
      </w:r>
      <w:r>
        <w:rPr>
          <w:rFonts w:eastAsia="Times New Roman"/>
          <w:szCs w:val="24"/>
        </w:rPr>
        <w:t>σ</w:t>
      </w:r>
      <w:r w:rsidRPr="00445E3F">
        <w:rPr>
          <w:rFonts w:eastAsia="Times New Roman"/>
          <w:szCs w:val="24"/>
        </w:rPr>
        <w:t xml:space="preserve">ε </w:t>
      </w:r>
      <w:r>
        <w:rPr>
          <w:rFonts w:eastAsia="Times New Roman"/>
          <w:szCs w:val="24"/>
        </w:rPr>
        <w:t>μ</w:t>
      </w:r>
      <w:r w:rsidRPr="00445E3F">
        <w:rPr>
          <w:rFonts w:eastAsia="Times New Roman"/>
          <w:szCs w:val="24"/>
        </w:rPr>
        <w:t xml:space="preserve">ονάδες </w:t>
      </w:r>
      <w:r>
        <w:rPr>
          <w:rFonts w:eastAsia="Times New Roman"/>
          <w:szCs w:val="24"/>
        </w:rPr>
        <w:t>ε</w:t>
      </w:r>
      <w:r w:rsidRPr="00445E3F">
        <w:rPr>
          <w:rFonts w:eastAsia="Times New Roman"/>
          <w:szCs w:val="24"/>
        </w:rPr>
        <w:t xml:space="preserve">ιδικών </w:t>
      </w:r>
      <w:r>
        <w:rPr>
          <w:rFonts w:eastAsia="Times New Roman"/>
          <w:szCs w:val="24"/>
        </w:rPr>
        <w:t>λ</w:t>
      </w:r>
      <w:r w:rsidRPr="00445E3F">
        <w:rPr>
          <w:rFonts w:eastAsia="Times New Roman"/>
          <w:szCs w:val="24"/>
        </w:rPr>
        <w:t>οιμώξεων</w:t>
      </w:r>
      <w:r>
        <w:rPr>
          <w:rFonts w:eastAsia="Times New Roman"/>
          <w:szCs w:val="24"/>
        </w:rPr>
        <w:t>,</w:t>
      </w:r>
      <w:r w:rsidRPr="00445E3F">
        <w:rPr>
          <w:rFonts w:eastAsia="Times New Roman"/>
          <w:szCs w:val="24"/>
        </w:rPr>
        <w:t xml:space="preserve"> </w:t>
      </w:r>
      <w:r>
        <w:rPr>
          <w:rFonts w:eastAsia="Times New Roman"/>
          <w:szCs w:val="24"/>
        </w:rPr>
        <w:t xml:space="preserve">αυτό το γεγονός </w:t>
      </w:r>
      <w:r w:rsidRPr="00445E3F">
        <w:rPr>
          <w:rFonts w:eastAsia="Times New Roman"/>
          <w:szCs w:val="24"/>
        </w:rPr>
        <w:t xml:space="preserve">να μπορεί να </w:t>
      </w:r>
      <w:r>
        <w:rPr>
          <w:rFonts w:eastAsia="Times New Roman"/>
          <w:szCs w:val="24"/>
        </w:rPr>
        <w:t>καλύπτει</w:t>
      </w:r>
      <w:r w:rsidRPr="00445E3F">
        <w:rPr>
          <w:rFonts w:eastAsia="Times New Roman"/>
          <w:szCs w:val="24"/>
        </w:rPr>
        <w:t xml:space="preserve"> και το νοσηλευτικό και άλλο προσωπικό</w:t>
      </w:r>
      <w:r>
        <w:rPr>
          <w:rFonts w:eastAsia="Times New Roman"/>
          <w:szCs w:val="24"/>
        </w:rPr>
        <w:t>,</w:t>
      </w:r>
      <w:r w:rsidRPr="00445E3F">
        <w:rPr>
          <w:rFonts w:eastAsia="Times New Roman"/>
          <w:szCs w:val="24"/>
        </w:rPr>
        <w:t xml:space="preserve"> ώστε να μην έχουν τον πειρασμό κάποιες διοικήσεις ή συνολικά αυτοί που κατευθύνουν το εθνικό σύστημα υγείας να χρησιμοποιήσουν αυτό το προσωπικό σε άλλες ανάγκες</w:t>
      </w:r>
      <w:r>
        <w:rPr>
          <w:rFonts w:eastAsia="Times New Roman"/>
          <w:szCs w:val="24"/>
        </w:rPr>
        <w:t>,</w:t>
      </w:r>
      <w:r w:rsidRPr="00445E3F">
        <w:rPr>
          <w:rFonts w:eastAsia="Times New Roman"/>
          <w:szCs w:val="24"/>
        </w:rPr>
        <w:t xml:space="preserve"> οι οποίες συνεχίζουν να είναι αρκετές</w:t>
      </w:r>
      <w:r>
        <w:rPr>
          <w:rFonts w:eastAsia="Times New Roman"/>
          <w:szCs w:val="24"/>
        </w:rPr>
        <w:t>.</w:t>
      </w:r>
    </w:p>
    <w:p w14:paraId="7632D1FC" w14:textId="77777777" w:rsidR="00845256" w:rsidRDefault="00BE25C9">
      <w:pPr>
        <w:spacing w:line="600" w:lineRule="auto"/>
        <w:ind w:firstLine="720"/>
        <w:contextualSpacing/>
        <w:jc w:val="both"/>
        <w:rPr>
          <w:rFonts w:eastAsia="Times New Roman"/>
          <w:szCs w:val="24"/>
        </w:rPr>
      </w:pPr>
      <w:r w:rsidRPr="00445E3F">
        <w:rPr>
          <w:rFonts w:eastAsia="Times New Roman"/>
          <w:szCs w:val="24"/>
        </w:rPr>
        <w:t xml:space="preserve">Με την ευκαιρία </w:t>
      </w:r>
      <w:r>
        <w:rPr>
          <w:rFonts w:eastAsia="Times New Roman"/>
          <w:szCs w:val="24"/>
        </w:rPr>
        <w:t>αυτή, θ</w:t>
      </w:r>
      <w:r w:rsidRPr="00445E3F">
        <w:rPr>
          <w:rFonts w:eastAsia="Times New Roman"/>
          <w:szCs w:val="24"/>
        </w:rPr>
        <w:t>έλω ακόμη να πω ότι είναι προκ</w:t>
      </w:r>
      <w:r w:rsidRPr="00445E3F">
        <w:rPr>
          <w:rFonts w:eastAsia="Times New Roman"/>
          <w:szCs w:val="24"/>
        </w:rPr>
        <w:t xml:space="preserve">λητική η παρέμβαση του </w:t>
      </w:r>
      <w:r>
        <w:rPr>
          <w:rFonts w:eastAsia="Times New Roman"/>
          <w:szCs w:val="24"/>
        </w:rPr>
        <w:t xml:space="preserve">Προέδρου της Νέας Δημοκρατίας για να έχουμε τη </w:t>
      </w:r>
      <w:r w:rsidRPr="00445E3F">
        <w:rPr>
          <w:rFonts w:eastAsia="Times New Roman"/>
          <w:szCs w:val="24"/>
        </w:rPr>
        <w:t>χρησιμοποίηση ιδιωτικών συμφερόντων</w:t>
      </w:r>
      <w:r>
        <w:rPr>
          <w:rFonts w:eastAsia="Times New Roman"/>
          <w:szCs w:val="24"/>
        </w:rPr>
        <w:t>,</w:t>
      </w:r>
      <w:r w:rsidRPr="00445E3F">
        <w:rPr>
          <w:rFonts w:eastAsia="Times New Roman"/>
          <w:szCs w:val="24"/>
        </w:rPr>
        <w:t xml:space="preserve"> ιδιωτών </w:t>
      </w:r>
      <w:proofErr w:type="spellStart"/>
      <w:r w:rsidRPr="00445E3F">
        <w:rPr>
          <w:rFonts w:eastAsia="Times New Roman"/>
          <w:szCs w:val="24"/>
        </w:rPr>
        <w:t>management</w:t>
      </w:r>
      <w:proofErr w:type="spellEnd"/>
      <w:r w:rsidRPr="00445E3F">
        <w:rPr>
          <w:rFonts w:eastAsia="Times New Roman"/>
          <w:szCs w:val="24"/>
        </w:rPr>
        <w:t xml:space="preserve"> στα δημόσια νοσοκομεία</w:t>
      </w:r>
      <w:r>
        <w:rPr>
          <w:rFonts w:eastAsia="Times New Roman"/>
          <w:szCs w:val="24"/>
        </w:rPr>
        <w:t>.</w:t>
      </w:r>
      <w:r w:rsidRPr="00445E3F">
        <w:rPr>
          <w:rFonts w:eastAsia="Times New Roman"/>
          <w:szCs w:val="24"/>
        </w:rPr>
        <w:t xml:space="preserve"> Είναι προκλητική</w:t>
      </w:r>
      <w:r>
        <w:rPr>
          <w:rFonts w:eastAsia="Times New Roman"/>
          <w:szCs w:val="24"/>
        </w:rPr>
        <w:t>,</w:t>
      </w:r>
      <w:r w:rsidRPr="00445E3F">
        <w:rPr>
          <w:rFonts w:eastAsia="Times New Roman"/>
          <w:szCs w:val="24"/>
        </w:rPr>
        <w:t xml:space="preserve"> γιατί έχουμε δοκιμάσει το καθεστώς των </w:t>
      </w:r>
      <w:r>
        <w:rPr>
          <w:rFonts w:eastAsia="Times New Roman"/>
          <w:szCs w:val="24"/>
          <w:lang w:val="en-US"/>
        </w:rPr>
        <w:t>managers</w:t>
      </w:r>
      <w:r w:rsidRPr="00445E3F">
        <w:rPr>
          <w:rFonts w:eastAsia="Times New Roman"/>
          <w:szCs w:val="24"/>
        </w:rPr>
        <w:t xml:space="preserve"> και στο </w:t>
      </w:r>
      <w:r>
        <w:rPr>
          <w:rFonts w:eastAsia="Times New Roman"/>
          <w:szCs w:val="24"/>
        </w:rPr>
        <w:t>«</w:t>
      </w:r>
      <w:r w:rsidRPr="00445E3F">
        <w:rPr>
          <w:rFonts w:eastAsia="Times New Roman"/>
          <w:szCs w:val="24"/>
        </w:rPr>
        <w:t>Ε</w:t>
      </w:r>
      <w:r>
        <w:rPr>
          <w:rFonts w:eastAsia="Times New Roman"/>
          <w:szCs w:val="24"/>
        </w:rPr>
        <w:t>ρρίκος</w:t>
      </w:r>
      <w:r w:rsidRPr="00445E3F">
        <w:rPr>
          <w:rFonts w:eastAsia="Times New Roman"/>
          <w:szCs w:val="24"/>
        </w:rPr>
        <w:t xml:space="preserve"> Ν</w:t>
      </w:r>
      <w:r>
        <w:rPr>
          <w:rFonts w:eastAsia="Times New Roman"/>
          <w:szCs w:val="24"/>
        </w:rPr>
        <w:t>τυνάν</w:t>
      </w:r>
      <w:r>
        <w:rPr>
          <w:rFonts w:eastAsia="Times New Roman"/>
          <w:szCs w:val="24"/>
        </w:rPr>
        <w:t>»</w:t>
      </w:r>
      <w:r w:rsidRPr="00445E3F">
        <w:rPr>
          <w:rFonts w:eastAsia="Times New Roman"/>
          <w:szCs w:val="24"/>
        </w:rPr>
        <w:t xml:space="preserve"> και </w:t>
      </w:r>
      <w:r>
        <w:rPr>
          <w:rFonts w:eastAsia="Times New Roman"/>
          <w:szCs w:val="24"/>
        </w:rPr>
        <w:t>στο ΚΕΕΛΠΝΟ</w:t>
      </w:r>
      <w:r>
        <w:rPr>
          <w:rFonts w:eastAsia="Times New Roman"/>
          <w:szCs w:val="24"/>
        </w:rPr>
        <w:t xml:space="preserve"> και </w:t>
      </w:r>
      <w:r w:rsidRPr="00445E3F">
        <w:rPr>
          <w:rFonts w:eastAsia="Times New Roman"/>
          <w:szCs w:val="24"/>
        </w:rPr>
        <w:t>σε πολλούς άλλους χώρους με πολύ αρνητικά αποτελέσματα</w:t>
      </w:r>
      <w:r>
        <w:rPr>
          <w:rFonts w:eastAsia="Times New Roman"/>
          <w:szCs w:val="24"/>
        </w:rPr>
        <w:t>,</w:t>
      </w:r>
      <w:r w:rsidRPr="00445E3F">
        <w:rPr>
          <w:rFonts w:eastAsia="Times New Roman"/>
          <w:szCs w:val="24"/>
        </w:rPr>
        <w:t xml:space="preserve"> γιατί τα ιδιωτικά συ</w:t>
      </w:r>
      <w:r>
        <w:rPr>
          <w:rFonts w:eastAsia="Times New Roman"/>
          <w:szCs w:val="24"/>
        </w:rPr>
        <w:t>μφέροντα έχουν στο μυαλό τους πώ</w:t>
      </w:r>
      <w:r w:rsidRPr="00445E3F">
        <w:rPr>
          <w:rFonts w:eastAsia="Times New Roman"/>
          <w:szCs w:val="24"/>
        </w:rPr>
        <w:t xml:space="preserve">ς θα απορροφήσουν </w:t>
      </w:r>
      <w:r>
        <w:rPr>
          <w:rFonts w:eastAsia="Times New Roman"/>
          <w:szCs w:val="24"/>
        </w:rPr>
        <w:t>π</w:t>
      </w:r>
      <w:r w:rsidRPr="00445E3F">
        <w:rPr>
          <w:rFonts w:eastAsia="Times New Roman"/>
          <w:szCs w:val="24"/>
        </w:rPr>
        <w:t xml:space="preserve">όρους </w:t>
      </w:r>
      <w:r>
        <w:rPr>
          <w:rFonts w:eastAsia="Times New Roman"/>
          <w:szCs w:val="24"/>
        </w:rPr>
        <w:t>πολύτιμους</w:t>
      </w:r>
      <w:r w:rsidRPr="00445E3F">
        <w:rPr>
          <w:rFonts w:eastAsia="Times New Roman"/>
          <w:szCs w:val="24"/>
        </w:rPr>
        <w:t xml:space="preserve"> για το </w:t>
      </w:r>
      <w:r>
        <w:rPr>
          <w:rFonts w:eastAsia="Times New Roman"/>
          <w:szCs w:val="24"/>
        </w:rPr>
        <w:t>Ε</w:t>
      </w:r>
      <w:r w:rsidRPr="00445E3F">
        <w:rPr>
          <w:rFonts w:eastAsia="Times New Roman"/>
          <w:szCs w:val="24"/>
        </w:rPr>
        <w:t xml:space="preserve">θνικό </w:t>
      </w:r>
      <w:r>
        <w:rPr>
          <w:rFonts w:eastAsia="Times New Roman"/>
          <w:szCs w:val="24"/>
        </w:rPr>
        <w:t>Σ</w:t>
      </w:r>
      <w:r w:rsidRPr="00445E3F">
        <w:rPr>
          <w:rFonts w:eastAsia="Times New Roman"/>
          <w:szCs w:val="24"/>
        </w:rPr>
        <w:t xml:space="preserve">ύστημα </w:t>
      </w:r>
      <w:r>
        <w:rPr>
          <w:rFonts w:eastAsia="Times New Roman"/>
          <w:szCs w:val="24"/>
        </w:rPr>
        <w:t>Υ</w:t>
      </w:r>
      <w:r w:rsidRPr="00445E3F">
        <w:rPr>
          <w:rFonts w:eastAsia="Times New Roman"/>
          <w:szCs w:val="24"/>
        </w:rPr>
        <w:t>γείας</w:t>
      </w:r>
      <w:r>
        <w:rPr>
          <w:rFonts w:eastAsia="Times New Roman"/>
          <w:szCs w:val="24"/>
        </w:rPr>
        <w:t>.</w:t>
      </w:r>
      <w:r w:rsidRPr="00445E3F">
        <w:rPr>
          <w:rFonts w:eastAsia="Times New Roman"/>
          <w:szCs w:val="24"/>
        </w:rPr>
        <w:t xml:space="preserve"> Είναι φανερό ότι μία κυβέρνηση </w:t>
      </w:r>
      <w:r w:rsidRPr="00445E3F">
        <w:rPr>
          <w:rFonts w:eastAsia="Times New Roman"/>
          <w:szCs w:val="24"/>
        </w:rPr>
        <w:lastRenderedPageBreak/>
        <w:t>η οποία πρέπει να έχει ως σκοπό της την αναβάθ</w:t>
      </w:r>
      <w:r w:rsidRPr="00445E3F">
        <w:rPr>
          <w:rFonts w:eastAsia="Times New Roman"/>
          <w:szCs w:val="24"/>
        </w:rPr>
        <w:t>μιση του συστήματος υγείας</w:t>
      </w:r>
      <w:r>
        <w:rPr>
          <w:rFonts w:eastAsia="Times New Roman"/>
          <w:szCs w:val="24"/>
        </w:rPr>
        <w:t xml:space="preserve"> επενδύοντας σε</w:t>
      </w:r>
      <w:r w:rsidRPr="00445E3F">
        <w:rPr>
          <w:rFonts w:eastAsia="Times New Roman"/>
          <w:szCs w:val="24"/>
        </w:rPr>
        <w:t xml:space="preserve"> αυτό που είναι θεμελιώδες ανθρώπινο δικαίωμα</w:t>
      </w:r>
      <w:r>
        <w:rPr>
          <w:rFonts w:eastAsia="Times New Roman"/>
          <w:szCs w:val="24"/>
        </w:rPr>
        <w:t>,</w:t>
      </w:r>
      <w:r w:rsidRPr="00445E3F">
        <w:rPr>
          <w:rFonts w:eastAsia="Times New Roman"/>
          <w:szCs w:val="24"/>
        </w:rPr>
        <w:t xml:space="preserve"> </w:t>
      </w:r>
      <w:r>
        <w:rPr>
          <w:rFonts w:eastAsia="Times New Roman"/>
          <w:szCs w:val="24"/>
        </w:rPr>
        <w:t>δεν πρέπει να</w:t>
      </w:r>
      <w:r w:rsidRPr="00445E3F">
        <w:rPr>
          <w:rFonts w:eastAsia="Times New Roman"/>
          <w:szCs w:val="24"/>
        </w:rPr>
        <w:t xml:space="preserve"> </w:t>
      </w:r>
      <w:r>
        <w:rPr>
          <w:rFonts w:eastAsia="Times New Roman"/>
          <w:szCs w:val="24"/>
        </w:rPr>
        <w:t>παραχωρεί πόρους</w:t>
      </w:r>
      <w:r w:rsidRPr="00445E3F">
        <w:rPr>
          <w:rFonts w:eastAsia="Times New Roman"/>
          <w:szCs w:val="24"/>
        </w:rPr>
        <w:t xml:space="preserve"> σε ιδιωτικά συμφέροντα</w:t>
      </w:r>
      <w:r>
        <w:rPr>
          <w:rFonts w:eastAsia="Times New Roman"/>
          <w:szCs w:val="24"/>
        </w:rPr>
        <w:t>.</w:t>
      </w:r>
      <w:r w:rsidRPr="00445E3F">
        <w:rPr>
          <w:rFonts w:eastAsia="Times New Roman"/>
          <w:szCs w:val="24"/>
        </w:rPr>
        <w:t xml:space="preserve"> Βλέπουμε και τι γίνεται </w:t>
      </w:r>
      <w:r>
        <w:rPr>
          <w:rFonts w:eastAsia="Times New Roman"/>
          <w:szCs w:val="24"/>
        </w:rPr>
        <w:t xml:space="preserve">τώρα με τις </w:t>
      </w:r>
      <w:r w:rsidRPr="00445E3F">
        <w:rPr>
          <w:rFonts w:eastAsia="Times New Roman"/>
          <w:szCs w:val="24"/>
        </w:rPr>
        <w:t xml:space="preserve">δυνατότητες του Εθνικού Οργανισμού Προμηθειών Υγείας να μπορεί να </w:t>
      </w:r>
      <w:r>
        <w:rPr>
          <w:rFonts w:eastAsia="Times New Roman"/>
          <w:szCs w:val="24"/>
        </w:rPr>
        <w:t xml:space="preserve">καλύπτει </w:t>
      </w:r>
      <w:proofErr w:type="spellStart"/>
      <w:r>
        <w:rPr>
          <w:rFonts w:eastAsia="Times New Roman"/>
          <w:szCs w:val="24"/>
        </w:rPr>
        <w:t>πα</w:t>
      </w:r>
      <w:r>
        <w:rPr>
          <w:rFonts w:eastAsia="Times New Roman"/>
          <w:szCs w:val="24"/>
        </w:rPr>
        <w:t>ρακλινικές</w:t>
      </w:r>
      <w:proofErr w:type="spellEnd"/>
      <w:r>
        <w:rPr>
          <w:rFonts w:eastAsia="Times New Roman"/>
          <w:szCs w:val="24"/>
        </w:rPr>
        <w:t xml:space="preserve"> εξετάσεις. Και εκεί</w:t>
      </w:r>
      <w:r w:rsidRPr="00445E3F">
        <w:rPr>
          <w:rFonts w:eastAsia="Times New Roman"/>
          <w:szCs w:val="24"/>
        </w:rPr>
        <w:t xml:space="preserve"> το φούσκωμα κάποιων δαπανών οδηγεί ουσιαστικά σε αδυναμία εξυπηρέτησης όλων</w:t>
      </w:r>
      <w:r>
        <w:rPr>
          <w:rFonts w:eastAsia="Times New Roman"/>
          <w:szCs w:val="24"/>
        </w:rPr>
        <w:t>.</w:t>
      </w:r>
    </w:p>
    <w:p w14:paraId="7632D1FD"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Πρέπει, </w:t>
      </w:r>
      <w:r w:rsidRPr="00445E3F">
        <w:rPr>
          <w:rFonts w:eastAsia="Times New Roman"/>
          <w:szCs w:val="24"/>
        </w:rPr>
        <w:t>λοιπόν</w:t>
      </w:r>
      <w:r>
        <w:rPr>
          <w:rFonts w:eastAsia="Times New Roman"/>
          <w:szCs w:val="24"/>
        </w:rPr>
        <w:t>,</w:t>
      </w:r>
      <w:r w:rsidRPr="00445E3F">
        <w:rPr>
          <w:rFonts w:eastAsia="Times New Roman"/>
          <w:szCs w:val="24"/>
        </w:rPr>
        <w:t xml:space="preserve"> να συνεννοού</w:t>
      </w:r>
      <w:r>
        <w:rPr>
          <w:rFonts w:eastAsia="Times New Roman"/>
          <w:szCs w:val="24"/>
        </w:rPr>
        <w:t xml:space="preserve">μαστε. Χρειαζόμαστε </w:t>
      </w:r>
      <w:proofErr w:type="spellStart"/>
      <w:r>
        <w:rPr>
          <w:rFonts w:eastAsia="Times New Roman"/>
          <w:szCs w:val="24"/>
        </w:rPr>
        <w:t>managers</w:t>
      </w:r>
      <w:proofErr w:type="spellEnd"/>
      <w:r>
        <w:rPr>
          <w:rFonts w:eastAsia="Times New Roman"/>
          <w:szCs w:val="24"/>
        </w:rPr>
        <w:t xml:space="preserve">, </w:t>
      </w:r>
      <w:r w:rsidRPr="00445E3F">
        <w:rPr>
          <w:rFonts w:eastAsia="Times New Roman"/>
          <w:szCs w:val="24"/>
        </w:rPr>
        <w:t xml:space="preserve">χρειαζόμαστε τεχνοκράτες </w:t>
      </w:r>
      <w:r>
        <w:rPr>
          <w:rFonts w:eastAsia="Times New Roman"/>
          <w:szCs w:val="24"/>
        </w:rPr>
        <w:t>οι οποίοι</w:t>
      </w:r>
      <w:r w:rsidRPr="00445E3F">
        <w:rPr>
          <w:rFonts w:eastAsia="Times New Roman"/>
          <w:szCs w:val="24"/>
        </w:rPr>
        <w:t xml:space="preserve"> να έχουν και επάρκεια</w:t>
      </w:r>
      <w:r>
        <w:rPr>
          <w:rFonts w:eastAsia="Times New Roman"/>
          <w:szCs w:val="24"/>
        </w:rPr>
        <w:t>,</w:t>
      </w:r>
      <w:r w:rsidRPr="00445E3F">
        <w:rPr>
          <w:rFonts w:eastAsia="Times New Roman"/>
          <w:szCs w:val="24"/>
        </w:rPr>
        <w:t xml:space="preserve"> αλλά να έχουν στο μυαλό τους ότι</w:t>
      </w:r>
      <w:r w:rsidRPr="00445E3F">
        <w:rPr>
          <w:rFonts w:eastAsia="Times New Roman"/>
          <w:szCs w:val="24"/>
        </w:rPr>
        <w:t xml:space="preserve"> το </w:t>
      </w:r>
      <w:r>
        <w:rPr>
          <w:rFonts w:eastAsia="Times New Roman"/>
          <w:szCs w:val="24"/>
        </w:rPr>
        <w:t>Ε</w:t>
      </w:r>
      <w:r w:rsidRPr="00445E3F">
        <w:rPr>
          <w:rFonts w:eastAsia="Times New Roman"/>
          <w:szCs w:val="24"/>
        </w:rPr>
        <w:t xml:space="preserve">θνικό </w:t>
      </w:r>
      <w:r>
        <w:rPr>
          <w:rFonts w:eastAsia="Times New Roman"/>
          <w:szCs w:val="24"/>
        </w:rPr>
        <w:t>Σ</w:t>
      </w:r>
      <w:r w:rsidRPr="00445E3F">
        <w:rPr>
          <w:rFonts w:eastAsia="Times New Roman"/>
          <w:szCs w:val="24"/>
        </w:rPr>
        <w:t>ύστημα</w:t>
      </w:r>
      <w:r w:rsidRPr="00445E3F">
        <w:rPr>
          <w:rFonts w:eastAsia="Times New Roman"/>
          <w:szCs w:val="24"/>
        </w:rPr>
        <w:t xml:space="preserve"> </w:t>
      </w:r>
      <w:r>
        <w:rPr>
          <w:rFonts w:eastAsia="Times New Roman"/>
          <w:szCs w:val="24"/>
        </w:rPr>
        <w:t>Υ</w:t>
      </w:r>
      <w:r w:rsidRPr="00445E3F">
        <w:rPr>
          <w:rFonts w:eastAsia="Times New Roman"/>
          <w:szCs w:val="24"/>
        </w:rPr>
        <w:t xml:space="preserve">γείας </w:t>
      </w:r>
      <w:r w:rsidRPr="00445E3F">
        <w:rPr>
          <w:rFonts w:eastAsia="Times New Roman"/>
          <w:szCs w:val="24"/>
        </w:rPr>
        <w:t xml:space="preserve">είναι εκείνο που κυρίως συμβάλλει </w:t>
      </w:r>
      <w:r>
        <w:rPr>
          <w:rFonts w:eastAsia="Times New Roman"/>
          <w:szCs w:val="24"/>
        </w:rPr>
        <w:t>σ</w:t>
      </w:r>
      <w:r w:rsidRPr="00445E3F">
        <w:rPr>
          <w:rFonts w:eastAsia="Times New Roman"/>
          <w:szCs w:val="24"/>
        </w:rPr>
        <w:t>το δικαίωμα στην υγεία</w:t>
      </w:r>
      <w:r>
        <w:rPr>
          <w:rFonts w:eastAsia="Times New Roman"/>
          <w:szCs w:val="24"/>
        </w:rPr>
        <w:t>.</w:t>
      </w:r>
    </w:p>
    <w:p w14:paraId="7632D1FE" w14:textId="77777777" w:rsidR="00845256" w:rsidRDefault="00BE25C9">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32D1FF" w14:textId="77777777" w:rsidR="00845256" w:rsidRDefault="00BE25C9">
      <w:pPr>
        <w:spacing w:line="600" w:lineRule="auto"/>
        <w:ind w:firstLine="720"/>
        <w:contextualSpacing/>
        <w:jc w:val="both"/>
        <w:rPr>
          <w:rFonts w:eastAsia="Times New Roman"/>
          <w:szCs w:val="24"/>
        </w:rPr>
      </w:pPr>
      <w:r w:rsidRPr="00445E3F">
        <w:rPr>
          <w:rFonts w:eastAsia="Times New Roman"/>
          <w:szCs w:val="24"/>
        </w:rPr>
        <w:t>Κλείνω</w:t>
      </w:r>
      <w:r>
        <w:rPr>
          <w:rFonts w:eastAsia="Times New Roman"/>
          <w:szCs w:val="24"/>
        </w:rPr>
        <w:t>, κύριε</w:t>
      </w:r>
      <w:r w:rsidRPr="00445E3F">
        <w:rPr>
          <w:rFonts w:eastAsia="Times New Roman"/>
          <w:szCs w:val="24"/>
        </w:rPr>
        <w:t xml:space="preserve"> Πρόεδρε</w:t>
      </w:r>
      <w:r>
        <w:rPr>
          <w:rFonts w:eastAsia="Times New Roman"/>
          <w:szCs w:val="24"/>
        </w:rPr>
        <w:t>,</w:t>
      </w:r>
      <w:r w:rsidRPr="00445E3F">
        <w:rPr>
          <w:rFonts w:eastAsia="Times New Roman"/>
          <w:szCs w:val="24"/>
        </w:rPr>
        <w:t xml:space="preserve"> με μία επισήμανση που κάν</w:t>
      </w:r>
      <w:r>
        <w:rPr>
          <w:rFonts w:eastAsia="Times New Roman"/>
          <w:szCs w:val="24"/>
        </w:rPr>
        <w:t>α</w:t>
      </w:r>
      <w:r w:rsidRPr="00445E3F">
        <w:rPr>
          <w:rFonts w:eastAsia="Times New Roman"/>
          <w:szCs w:val="24"/>
        </w:rPr>
        <w:t xml:space="preserve">τε και </w:t>
      </w:r>
      <w:r>
        <w:rPr>
          <w:rFonts w:eastAsia="Times New Roman"/>
          <w:szCs w:val="24"/>
        </w:rPr>
        <w:t xml:space="preserve">εσείς. Αναφέρθηκε </w:t>
      </w:r>
      <w:r w:rsidRPr="00445E3F">
        <w:rPr>
          <w:rFonts w:eastAsia="Times New Roman"/>
          <w:szCs w:val="24"/>
        </w:rPr>
        <w:t>από συνάδελφο</w:t>
      </w:r>
      <w:r w:rsidRPr="00445E3F">
        <w:rPr>
          <w:rFonts w:eastAsia="Times New Roman"/>
          <w:szCs w:val="24"/>
        </w:rPr>
        <w:t xml:space="preserve"> εδώ η γειτονική χώρα</w:t>
      </w:r>
      <w:r>
        <w:rPr>
          <w:rFonts w:eastAsia="Times New Roman"/>
          <w:szCs w:val="24"/>
        </w:rPr>
        <w:t>, μ</w:t>
      </w:r>
      <w:r w:rsidRPr="00445E3F">
        <w:rPr>
          <w:rFonts w:eastAsia="Times New Roman"/>
          <w:szCs w:val="24"/>
        </w:rPr>
        <w:t>ία φιλική χώρα η οποία δίνει και τη δυνατότητα να υπερασπίζουμε και τον εναέριο χώρο της εμείς</w:t>
      </w:r>
      <w:r>
        <w:rPr>
          <w:rFonts w:eastAsia="Times New Roman"/>
          <w:szCs w:val="24"/>
        </w:rPr>
        <w:t xml:space="preserve">. Είναι απαράδεκτο στη </w:t>
      </w:r>
      <w:r w:rsidRPr="00445E3F">
        <w:rPr>
          <w:rFonts w:eastAsia="Times New Roman"/>
          <w:szCs w:val="24"/>
        </w:rPr>
        <w:t xml:space="preserve">διάρκεια των τουρκικών απειλών να ονομάζεται </w:t>
      </w:r>
      <w:r>
        <w:rPr>
          <w:rFonts w:eastAsia="Times New Roman"/>
          <w:szCs w:val="24"/>
        </w:rPr>
        <w:t>«</w:t>
      </w:r>
      <w:r w:rsidRPr="00445E3F">
        <w:rPr>
          <w:rFonts w:eastAsia="Times New Roman"/>
          <w:szCs w:val="24"/>
        </w:rPr>
        <w:t>χώρα των Σκοπίων</w:t>
      </w:r>
      <w:r>
        <w:rPr>
          <w:rFonts w:eastAsia="Times New Roman"/>
          <w:szCs w:val="24"/>
        </w:rPr>
        <w:t>».</w:t>
      </w:r>
    </w:p>
    <w:p w14:paraId="7632D200"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Θέλω να επισημάνω και στην κ.</w:t>
      </w:r>
      <w:r w:rsidRPr="00445E3F">
        <w:rPr>
          <w:rFonts w:eastAsia="Times New Roman"/>
          <w:szCs w:val="24"/>
        </w:rPr>
        <w:t xml:space="preserve"> Γεννηματά και στην η</w:t>
      </w:r>
      <w:r w:rsidRPr="00445E3F">
        <w:rPr>
          <w:rFonts w:eastAsia="Times New Roman"/>
          <w:szCs w:val="24"/>
        </w:rPr>
        <w:t>γεσία του κόμματος ότι το Κίνημα Αλλαγής πρέπει να πάρει σαφή θέση σε αυτό το ζήτημα</w:t>
      </w:r>
      <w:r>
        <w:rPr>
          <w:rFonts w:eastAsia="Times New Roman"/>
          <w:szCs w:val="24"/>
        </w:rPr>
        <w:t xml:space="preserve">. Δεν μπορούμε να ακολουθούμε </w:t>
      </w:r>
      <w:r w:rsidRPr="00445E3F">
        <w:rPr>
          <w:rFonts w:eastAsia="Times New Roman"/>
          <w:szCs w:val="24"/>
        </w:rPr>
        <w:t xml:space="preserve">ορισμένες </w:t>
      </w:r>
      <w:proofErr w:type="spellStart"/>
      <w:r>
        <w:rPr>
          <w:rFonts w:eastAsia="Times New Roman"/>
          <w:szCs w:val="24"/>
        </w:rPr>
        <w:t>εθνικο</w:t>
      </w:r>
      <w:r w:rsidRPr="00445E3F">
        <w:rPr>
          <w:rFonts w:eastAsia="Times New Roman"/>
          <w:szCs w:val="24"/>
        </w:rPr>
        <w:t>λαϊκ</w:t>
      </w:r>
      <w:r>
        <w:rPr>
          <w:rFonts w:eastAsia="Times New Roman"/>
          <w:szCs w:val="24"/>
        </w:rPr>
        <w:t>ι</w:t>
      </w:r>
      <w:r w:rsidRPr="00445E3F">
        <w:rPr>
          <w:rFonts w:eastAsia="Times New Roman"/>
          <w:szCs w:val="24"/>
        </w:rPr>
        <w:t>στικ</w:t>
      </w:r>
      <w:r>
        <w:rPr>
          <w:rFonts w:eastAsia="Times New Roman"/>
          <w:szCs w:val="24"/>
        </w:rPr>
        <w:t>έ</w:t>
      </w:r>
      <w:r w:rsidRPr="00445E3F">
        <w:rPr>
          <w:rFonts w:eastAsia="Times New Roman"/>
          <w:szCs w:val="24"/>
        </w:rPr>
        <w:t>ς</w:t>
      </w:r>
      <w:proofErr w:type="spellEnd"/>
      <w:r w:rsidRPr="00445E3F">
        <w:rPr>
          <w:rFonts w:eastAsia="Times New Roman"/>
          <w:szCs w:val="24"/>
        </w:rPr>
        <w:t xml:space="preserve"> κραυγές που δεν αναγνωρίζουν ότι η χώρα μας τώρα στο</w:t>
      </w:r>
      <w:r>
        <w:rPr>
          <w:rFonts w:eastAsia="Times New Roman"/>
          <w:szCs w:val="24"/>
        </w:rPr>
        <w:t>ν</w:t>
      </w:r>
      <w:r w:rsidRPr="00445E3F">
        <w:rPr>
          <w:rFonts w:eastAsia="Times New Roman"/>
          <w:szCs w:val="24"/>
        </w:rPr>
        <w:t xml:space="preserve"> χώρο των Βαλκανίων παίζει ένα ηγετικό ρόλο</w:t>
      </w:r>
      <w:r>
        <w:rPr>
          <w:rFonts w:eastAsia="Times New Roman"/>
          <w:szCs w:val="24"/>
        </w:rPr>
        <w:t xml:space="preserve">, έναν ηγεμονικό </w:t>
      </w:r>
      <w:r w:rsidRPr="00445E3F">
        <w:rPr>
          <w:rFonts w:eastAsia="Times New Roman"/>
          <w:szCs w:val="24"/>
        </w:rPr>
        <w:t>ρ</w:t>
      </w:r>
      <w:r w:rsidRPr="00445E3F">
        <w:rPr>
          <w:rFonts w:eastAsia="Times New Roman"/>
          <w:szCs w:val="24"/>
        </w:rPr>
        <w:t>όλο και σε αυτό βοηθάνε οι καλές σχέσεις με τη γειτονική χώρα</w:t>
      </w:r>
      <w:r>
        <w:rPr>
          <w:rFonts w:eastAsia="Times New Roman"/>
          <w:szCs w:val="24"/>
        </w:rPr>
        <w:t>,</w:t>
      </w:r>
      <w:r w:rsidRPr="00445E3F">
        <w:rPr>
          <w:rFonts w:eastAsia="Times New Roman"/>
          <w:szCs w:val="24"/>
        </w:rPr>
        <w:t xml:space="preserve"> με τη Βόρεια Μακεδονία</w:t>
      </w:r>
      <w:r>
        <w:rPr>
          <w:rFonts w:eastAsia="Times New Roman"/>
          <w:szCs w:val="24"/>
        </w:rPr>
        <w:t>.</w:t>
      </w:r>
    </w:p>
    <w:p w14:paraId="7632D201" w14:textId="77777777" w:rsidR="00845256" w:rsidRDefault="00BE25C9">
      <w:pPr>
        <w:spacing w:line="600" w:lineRule="auto"/>
        <w:ind w:firstLine="720"/>
        <w:contextualSpacing/>
        <w:jc w:val="both"/>
        <w:rPr>
          <w:rFonts w:eastAsia="Times New Roman"/>
          <w:szCs w:val="24"/>
        </w:rPr>
      </w:pPr>
      <w:r w:rsidRPr="00445E3F">
        <w:rPr>
          <w:rFonts w:eastAsia="Times New Roman"/>
          <w:szCs w:val="24"/>
        </w:rPr>
        <w:t>Ευχαριστώ πολύ</w:t>
      </w:r>
      <w:r>
        <w:rPr>
          <w:rFonts w:eastAsia="Times New Roman"/>
          <w:szCs w:val="24"/>
        </w:rPr>
        <w:t>.</w:t>
      </w:r>
      <w:r w:rsidRPr="00445E3F">
        <w:rPr>
          <w:rFonts w:eastAsia="Times New Roman"/>
          <w:szCs w:val="24"/>
        </w:rPr>
        <w:t xml:space="preserve"> </w:t>
      </w:r>
    </w:p>
    <w:p w14:paraId="7632D202" w14:textId="77777777" w:rsidR="00845256" w:rsidRDefault="00BE25C9">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14:paraId="7632D203" w14:textId="77777777" w:rsidR="00845256" w:rsidRDefault="00BE25C9">
      <w:pPr>
        <w:spacing w:line="600" w:lineRule="auto"/>
        <w:ind w:firstLine="720"/>
        <w:contextualSpacing/>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Ευχαριστούμε τον κ. Παπαδόπουλο, Βουλευτή του ΣΥΡΙΖΑ.</w:t>
      </w:r>
    </w:p>
    <w:p w14:paraId="7632D204" w14:textId="77777777" w:rsidR="00845256" w:rsidRDefault="00BE25C9">
      <w:pPr>
        <w:spacing w:line="600" w:lineRule="auto"/>
        <w:ind w:firstLine="720"/>
        <w:contextualSpacing/>
        <w:jc w:val="both"/>
        <w:rPr>
          <w:rFonts w:eastAsia="Times New Roman"/>
          <w:szCs w:val="24"/>
        </w:rPr>
      </w:pPr>
      <w:r w:rsidRPr="00445E3F">
        <w:rPr>
          <w:rFonts w:eastAsia="Times New Roman"/>
          <w:szCs w:val="24"/>
        </w:rPr>
        <w:t>Το</w:t>
      </w:r>
      <w:r>
        <w:rPr>
          <w:rFonts w:eastAsia="Times New Roman"/>
          <w:szCs w:val="24"/>
        </w:rPr>
        <w:t>ν</w:t>
      </w:r>
      <w:r w:rsidRPr="00445E3F">
        <w:rPr>
          <w:rFonts w:eastAsia="Times New Roman"/>
          <w:szCs w:val="24"/>
        </w:rPr>
        <w:t xml:space="preserve"> λόγο έχει </w:t>
      </w:r>
      <w:r>
        <w:rPr>
          <w:rFonts w:eastAsia="Times New Roman"/>
          <w:szCs w:val="24"/>
        </w:rPr>
        <w:t>για επ</w:t>
      </w:r>
      <w:r>
        <w:rPr>
          <w:rFonts w:eastAsia="Times New Roman"/>
          <w:szCs w:val="24"/>
        </w:rPr>
        <w:t>τά λεπτά</w:t>
      </w:r>
      <w:r w:rsidRPr="00445E3F">
        <w:rPr>
          <w:rFonts w:eastAsia="Times New Roman"/>
          <w:szCs w:val="24"/>
        </w:rPr>
        <w:t xml:space="preserve"> ο Βουλευτής του ΣΥΡΙΖΑ</w:t>
      </w:r>
      <w:r>
        <w:rPr>
          <w:rFonts w:eastAsia="Times New Roman"/>
          <w:szCs w:val="24"/>
        </w:rPr>
        <w:t xml:space="preserve"> </w:t>
      </w:r>
      <w:r w:rsidRPr="00445E3F">
        <w:rPr>
          <w:rFonts w:eastAsia="Times New Roman"/>
          <w:szCs w:val="24"/>
        </w:rPr>
        <w:t>κ</w:t>
      </w:r>
      <w:r>
        <w:rPr>
          <w:rFonts w:eastAsia="Times New Roman"/>
          <w:szCs w:val="24"/>
        </w:rPr>
        <w:t xml:space="preserve">. Θεόδωρος </w:t>
      </w:r>
      <w:proofErr w:type="spellStart"/>
      <w:r>
        <w:rPr>
          <w:rFonts w:eastAsia="Times New Roman"/>
          <w:szCs w:val="24"/>
        </w:rPr>
        <w:t>Δρίτσας</w:t>
      </w:r>
      <w:proofErr w:type="spellEnd"/>
      <w:r>
        <w:rPr>
          <w:rFonts w:eastAsia="Times New Roman"/>
          <w:szCs w:val="24"/>
        </w:rPr>
        <w:t>.</w:t>
      </w:r>
    </w:p>
    <w:p w14:paraId="7632D205" w14:textId="77777777" w:rsidR="00845256" w:rsidRDefault="00BE25C9">
      <w:pPr>
        <w:spacing w:line="600" w:lineRule="auto"/>
        <w:ind w:firstLine="720"/>
        <w:contextualSpacing/>
        <w:jc w:val="both"/>
        <w:rPr>
          <w:rFonts w:eastAsia="Times New Roman"/>
          <w:szCs w:val="24"/>
        </w:rPr>
      </w:pPr>
      <w:r w:rsidRPr="00445E3F">
        <w:rPr>
          <w:rFonts w:eastAsia="Times New Roman"/>
          <w:b/>
          <w:szCs w:val="24"/>
        </w:rPr>
        <w:t>Θ</w:t>
      </w:r>
      <w:r w:rsidRPr="00445E3F">
        <w:rPr>
          <w:rFonts w:eastAsia="Times New Roman"/>
          <w:b/>
          <w:szCs w:val="24"/>
          <w:lang w:val="en-US"/>
        </w:rPr>
        <w:t>EO</w:t>
      </w:r>
      <w:r w:rsidRPr="00445E3F">
        <w:rPr>
          <w:rFonts w:eastAsia="Times New Roman"/>
          <w:b/>
          <w:szCs w:val="24"/>
        </w:rPr>
        <w:t xml:space="preserve">ΔΩΡΟΣ ΔΡΙΤΣΑΣ: </w:t>
      </w:r>
      <w:r>
        <w:rPr>
          <w:rFonts w:eastAsia="Times New Roman"/>
          <w:szCs w:val="24"/>
        </w:rPr>
        <w:t>Ε</w:t>
      </w:r>
      <w:r w:rsidRPr="00445E3F">
        <w:rPr>
          <w:rFonts w:eastAsia="Times New Roman"/>
          <w:szCs w:val="24"/>
        </w:rPr>
        <w:t>υχαριστώ πολύ</w:t>
      </w:r>
      <w:r>
        <w:rPr>
          <w:rFonts w:eastAsia="Times New Roman"/>
          <w:szCs w:val="24"/>
        </w:rPr>
        <w:t>,</w:t>
      </w:r>
      <w:r w:rsidRPr="00445E3F">
        <w:rPr>
          <w:rFonts w:eastAsia="Times New Roman"/>
          <w:szCs w:val="24"/>
        </w:rPr>
        <w:t xml:space="preserve"> κύριε Πρόεδρε</w:t>
      </w:r>
      <w:r>
        <w:rPr>
          <w:rFonts w:eastAsia="Times New Roman"/>
          <w:szCs w:val="24"/>
        </w:rPr>
        <w:t>.</w:t>
      </w:r>
    </w:p>
    <w:p w14:paraId="7632D206" w14:textId="77777777" w:rsidR="00845256" w:rsidRDefault="00BE25C9">
      <w:pPr>
        <w:spacing w:line="600" w:lineRule="auto"/>
        <w:ind w:firstLine="720"/>
        <w:contextualSpacing/>
        <w:jc w:val="both"/>
        <w:rPr>
          <w:rFonts w:eastAsia="Times New Roman"/>
          <w:szCs w:val="24"/>
        </w:rPr>
      </w:pPr>
      <w:r>
        <w:rPr>
          <w:rFonts w:eastAsia="Times New Roman"/>
          <w:szCs w:val="24"/>
        </w:rPr>
        <w:t>Σ</w:t>
      </w:r>
      <w:r w:rsidRPr="00445E3F">
        <w:rPr>
          <w:rFonts w:eastAsia="Times New Roman"/>
          <w:szCs w:val="24"/>
        </w:rPr>
        <w:t xml:space="preserve">υμφωνώ και επαυξάνω </w:t>
      </w:r>
      <w:r>
        <w:rPr>
          <w:rFonts w:eastAsia="Times New Roman"/>
          <w:szCs w:val="24"/>
        </w:rPr>
        <w:t xml:space="preserve">με </w:t>
      </w:r>
      <w:r w:rsidRPr="00445E3F">
        <w:rPr>
          <w:rFonts w:eastAsia="Times New Roman"/>
          <w:szCs w:val="24"/>
        </w:rPr>
        <w:t xml:space="preserve">την τελευταία αναφορά του συναδέλφου και συντρόφου Σάκη Παπαδόπουλου </w:t>
      </w:r>
      <w:r>
        <w:rPr>
          <w:rFonts w:eastAsia="Times New Roman"/>
          <w:szCs w:val="24"/>
        </w:rPr>
        <w:t>α</w:t>
      </w:r>
      <w:r w:rsidRPr="00445E3F">
        <w:rPr>
          <w:rFonts w:eastAsia="Times New Roman"/>
          <w:szCs w:val="24"/>
        </w:rPr>
        <w:t>ναφορικά με τα ζητήματα της Βόρειας Μακεδονίας</w:t>
      </w:r>
      <w:r>
        <w:rPr>
          <w:rFonts w:eastAsia="Times New Roman"/>
          <w:szCs w:val="24"/>
        </w:rPr>
        <w:t>.</w:t>
      </w:r>
    </w:p>
    <w:p w14:paraId="7632D207"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Π</w:t>
      </w:r>
      <w:r w:rsidRPr="00445E3F">
        <w:rPr>
          <w:rFonts w:eastAsia="Times New Roman"/>
          <w:szCs w:val="24"/>
        </w:rPr>
        <w:t>ροχωρ</w:t>
      </w:r>
      <w:r>
        <w:rPr>
          <w:rFonts w:eastAsia="Times New Roman"/>
          <w:szCs w:val="24"/>
        </w:rPr>
        <w:t>ώ</w:t>
      </w:r>
      <w:r w:rsidRPr="00445E3F">
        <w:rPr>
          <w:rFonts w:eastAsia="Times New Roman"/>
          <w:szCs w:val="24"/>
        </w:rPr>
        <w:t xml:space="preserve"> στο θέμα της σημερινής ημερήσιας διάταξης</w:t>
      </w:r>
      <w:r>
        <w:rPr>
          <w:rFonts w:eastAsia="Times New Roman"/>
          <w:szCs w:val="24"/>
        </w:rPr>
        <w:t>.</w:t>
      </w:r>
      <w:r w:rsidRPr="00445E3F">
        <w:rPr>
          <w:rFonts w:eastAsia="Times New Roman"/>
          <w:szCs w:val="24"/>
        </w:rPr>
        <w:t xml:space="preserve"> Είναι εύλογο</w:t>
      </w:r>
      <w:r>
        <w:rPr>
          <w:rFonts w:eastAsia="Times New Roman"/>
          <w:szCs w:val="24"/>
        </w:rPr>
        <w:t>,</w:t>
      </w:r>
      <w:r w:rsidRPr="00445E3F">
        <w:rPr>
          <w:rFonts w:eastAsia="Times New Roman"/>
          <w:szCs w:val="24"/>
        </w:rPr>
        <w:t xml:space="preserve"> αλλά όσο κι αν είναι εύλογο είναι θετικό </w:t>
      </w:r>
      <w:r>
        <w:rPr>
          <w:rFonts w:eastAsia="Times New Roman"/>
          <w:szCs w:val="24"/>
        </w:rPr>
        <w:t>ό</w:t>
      </w:r>
      <w:r w:rsidRPr="00445E3F">
        <w:rPr>
          <w:rFonts w:eastAsia="Times New Roman"/>
          <w:szCs w:val="24"/>
        </w:rPr>
        <w:t xml:space="preserve">τι όλες οι πτέρυγες της Βουλής αποδέχονται </w:t>
      </w:r>
      <w:r>
        <w:rPr>
          <w:rFonts w:eastAsia="Times New Roman"/>
          <w:szCs w:val="24"/>
        </w:rPr>
        <w:t xml:space="preserve">με θετικό </w:t>
      </w:r>
      <w:r w:rsidRPr="00445E3F">
        <w:rPr>
          <w:rFonts w:eastAsia="Times New Roman"/>
          <w:szCs w:val="24"/>
        </w:rPr>
        <w:t>τρόπο</w:t>
      </w:r>
      <w:r>
        <w:rPr>
          <w:rFonts w:eastAsia="Times New Roman"/>
          <w:szCs w:val="24"/>
        </w:rPr>
        <w:t xml:space="preserve"> τη σύμβαση</w:t>
      </w:r>
      <w:r w:rsidRPr="00445E3F">
        <w:rPr>
          <w:rFonts w:eastAsia="Times New Roman"/>
          <w:szCs w:val="24"/>
        </w:rPr>
        <w:t xml:space="preserve"> δωρεά</w:t>
      </w:r>
      <w:r>
        <w:rPr>
          <w:rFonts w:eastAsia="Times New Roman"/>
          <w:szCs w:val="24"/>
        </w:rPr>
        <w:t>ς</w:t>
      </w:r>
      <w:r w:rsidRPr="00445E3F">
        <w:rPr>
          <w:rFonts w:eastAsia="Times New Roman"/>
          <w:szCs w:val="24"/>
        </w:rPr>
        <w:t xml:space="preserve"> μεταξύ του </w:t>
      </w:r>
      <w:r>
        <w:rPr>
          <w:rFonts w:eastAsia="Times New Roman"/>
          <w:szCs w:val="24"/>
        </w:rPr>
        <w:t>ε</w:t>
      </w:r>
      <w:r w:rsidRPr="00445E3F">
        <w:rPr>
          <w:rFonts w:eastAsia="Times New Roman"/>
          <w:szCs w:val="24"/>
        </w:rPr>
        <w:t xml:space="preserve">λληνικού </w:t>
      </w:r>
      <w:r>
        <w:rPr>
          <w:rFonts w:eastAsia="Times New Roman"/>
          <w:szCs w:val="24"/>
        </w:rPr>
        <w:t>δ</w:t>
      </w:r>
      <w:r w:rsidRPr="00445E3F">
        <w:rPr>
          <w:rFonts w:eastAsia="Times New Roman"/>
          <w:szCs w:val="24"/>
        </w:rPr>
        <w:t>ημοσίου</w:t>
      </w:r>
      <w:r>
        <w:rPr>
          <w:rFonts w:eastAsia="Times New Roman"/>
          <w:szCs w:val="24"/>
        </w:rPr>
        <w:t>,</w:t>
      </w:r>
      <w:r w:rsidRPr="00445E3F">
        <w:rPr>
          <w:rFonts w:eastAsia="Times New Roman"/>
          <w:szCs w:val="24"/>
        </w:rPr>
        <w:t xml:space="preserve"> του Γενικού Νοσοκομείου </w:t>
      </w:r>
      <w:proofErr w:type="spellStart"/>
      <w:r w:rsidRPr="00445E3F">
        <w:rPr>
          <w:rFonts w:eastAsia="Times New Roman"/>
          <w:szCs w:val="24"/>
        </w:rPr>
        <w:t>Παίδων</w:t>
      </w:r>
      <w:proofErr w:type="spellEnd"/>
      <w:r w:rsidRPr="00445E3F">
        <w:rPr>
          <w:rFonts w:eastAsia="Times New Roman"/>
          <w:szCs w:val="24"/>
        </w:rPr>
        <w:t xml:space="preserve"> Πεντέλης και των </w:t>
      </w:r>
      <w:proofErr w:type="spellStart"/>
      <w:r>
        <w:rPr>
          <w:rFonts w:eastAsia="Times New Roman"/>
          <w:szCs w:val="24"/>
        </w:rPr>
        <w:t>συνεκτελεστών</w:t>
      </w:r>
      <w:proofErr w:type="spellEnd"/>
      <w:r>
        <w:rPr>
          <w:rFonts w:eastAsia="Times New Roman"/>
          <w:szCs w:val="24"/>
        </w:rPr>
        <w:t xml:space="preserve"> της διαθήκης </w:t>
      </w:r>
      <w:r>
        <w:rPr>
          <w:rFonts w:eastAsia="Times New Roman" w:cs="Times New Roman"/>
          <w:szCs w:val="24"/>
        </w:rPr>
        <w:t>της Ελισάβετ Παπαγιαννοπούλου με</w:t>
      </w:r>
      <w:r w:rsidRPr="00445E3F">
        <w:rPr>
          <w:rFonts w:eastAsia="Times New Roman"/>
          <w:szCs w:val="24"/>
        </w:rPr>
        <w:t xml:space="preserve"> σκοπό την </w:t>
      </w:r>
      <w:proofErr w:type="spellStart"/>
      <w:r>
        <w:rPr>
          <w:rFonts w:eastAsia="Times New Roman"/>
          <w:szCs w:val="24"/>
        </w:rPr>
        <w:t>ανα</w:t>
      </w:r>
      <w:r w:rsidRPr="00445E3F">
        <w:rPr>
          <w:rFonts w:eastAsia="Times New Roman"/>
          <w:szCs w:val="24"/>
        </w:rPr>
        <w:t>διαρρύθμιση</w:t>
      </w:r>
      <w:proofErr w:type="spellEnd"/>
      <w:r w:rsidRPr="00445E3F">
        <w:rPr>
          <w:rFonts w:eastAsia="Times New Roman"/>
          <w:szCs w:val="24"/>
        </w:rPr>
        <w:t xml:space="preserve"> και ανακαίνιση της </w:t>
      </w:r>
      <w:r>
        <w:rPr>
          <w:rFonts w:eastAsia="Times New Roman"/>
          <w:szCs w:val="24"/>
        </w:rPr>
        <w:t>Β΄</w:t>
      </w:r>
      <w:r w:rsidRPr="00445E3F">
        <w:rPr>
          <w:rFonts w:eastAsia="Times New Roman"/>
          <w:szCs w:val="24"/>
        </w:rPr>
        <w:t xml:space="preserve"> Παιδιατρικής Νευρολογικής Κλινικής του δευτέρου ορόφου του Γενικού Νοσοκομείου </w:t>
      </w:r>
      <w:proofErr w:type="spellStart"/>
      <w:r w:rsidRPr="00445E3F">
        <w:rPr>
          <w:rFonts w:eastAsia="Times New Roman"/>
          <w:szCs w:val="24"/>
        </w:rPr>
        <w:t>Παίδων</w:t>
      </w:r>
      <w:proofErr w:type="spellEnd"/>
      <w:r w:rsidRPr="00445E3F">
        <w:rPr>
          <w:rFonts w:eastAsia="Times New Roman"/>
          <w:szCs w:val="24"/>
        </w:rPr>
        <w:t xml:space="preserve"> Πεντέλης</w:t>
      </w:r>
      <w:r>
        <w:rPr>
          <w:rFonts w:eastAsia="Times New Roman"/>
          <w:szCs w:val="24"/>
        </w:rPr>
        <w:t>.</w:t>
      </w:r>
    </w:p>
    <w:p w14:paraId="7632D208" w14:textId="77777777" w:rsidR="00845256" w:rsidRDefault="00BE25C9">
      <w:pPr>
        <w:spacing w:line="600" w:lineRule="auto"/>
        <w:ind w:firstLine="720"/>
        <w:contextualSpacing/>
        <w:jc w:val="both"/>
        <w:rPr>
          <w:rFonts w:eastAsia="Times New Roman"/>
          <w:szCs w:val="24"/>
        </w:rPr>
      </w:pPr>
      <w:r w:rsidRPr="00445E3F">
        <w:rPr>
          <w:rFonts w:eastAsia="Times New Roman"/>
          <w:szCs w:val="24"/>
        </w:rPr>
        <w:t>Και είναι εύλογο και θετικό</w:t>
      </w:r>
      <w:r>
        <w:rPr>
          <w:rFonts w:eastAsia="Times New Roman"/>
          <w:szCs w:val="24"/>
        </w:rPr>
        <w:t>,</w:t>
      </w:r>
      <w:r w:rsidRPr="00445E3F">
        <w:rPr>
          <w:rFonts w:eastAsia="Times New Roman"/>
          <w:szCs w:val="24"/>
        </w:rPr>
        <w:t xml:space="preserve"> </w:t>
      </w:r>
      <w:r>
        <w:rPr>
          <w:rFonts w:eastAsia="Times New Roman"/>
          <w:szCs w:val="24"/>
        </w:rPr>
        <w:t>γιατί όταν μία δωρεά δεν</w:t>
      </w:r>
      <w:r>
        <w:rPr>
          <w:rFonts w:eastAsia="Times New Roman"/>
          <w:szCs w:val="24"/>
        </w:rPr>
        <w:t xml:space="preserve"> έχει σκοπιμότητα,</w:t>
      </w:r>
      <w:r w:rsidRPr="00445E3F">
        <w:rPr>
          <w:rFonts w:eastAsia="Times New Roman"/>
          <w:szCs w:val="24"/>
        </w:rPr>
        <w:t xml:space="preserve"> εντάσσεται σε μία μακρά πολιτισμική</w:t>
      </w:r>
      <w:r>
        <w:rPr>
          <w:rFonts w:eastAsia="Times New Roman"/>
          <w:szCs w:val="24"/>
        </w:rPr>
        <w:t xml:space="preserve"> </w:t>
      </w:r>
      <w:r w:rsidRPr="00445E3F">
        <w:rPr>
          <w:rFonts w:eastAsia="Times New Roman"/>
          <w:szCs w:val="24"/>
        </w:rPr>
        <w:t xml:space="preserve">παράδοση </w:t>
      </w:r>
      <w:r>
        <w:rPr>
          <w:rFonts w:eastAsia="Times New Roman"/>
          <w:szCs w:val="24"/>
        </w:rPr>
        <w:t>που χαρακτηρίζει την</w:t>
      </w:r>
      <w:r w:rsidRPr="00445E3F">
        <w:rPr>
          <w:rFonts w:eastAsia="Times New Roman"/>
          <w:szCs w:val="24"/>
        </w:rPr>
        <w:t xml:space="preserve"> πορεία </w:t>
      </w:r>
      <w:r>
        <w:rPr>
          <w:rFonts w:eastAsia="Times New Roman"/>
          <w:szCs w:val="24"/>
        </w:rPr>
        <w:t xml:space="preserve">της σύγχρονης </w:t>
      </w:r>
      <w:r w:rsidRPr="00445E3F">
        <w:rPr>
          <w:rFonts w:eastAsia="Times New Roman"/>
          <w:szCs w:val="24"/>
        </w:rPr>
        <w:t>ελληνικής κοινωνίας και έχει καταγράψει πολλές φορές και σε κρίσιμες στιγμές πολύ θετικά παραδείγματα κοινωνικής ευαισθησίας και συμπεριφοράς</w:t>
      </w:r>
      <w:r>
        <w:rPr>
          <w:rFonts w:eastAsia="Times New Roman"/>
          <w:szCs w:val="24"/>
        </w:rPr>
        <w:t xml:space="preserve"> είτε </w:t>
      </w:r>
      <w:r w:rsidRPr="00445E3F">
        <w:rPr>
          <w:rFonts w:eastAsia="Times New Roman"/>
          <w:szCs w:val="24"/>
        </w:rPr>
        <w:t>από</w:t>
      </w:r>
      <w:r w:rsidRPr="00445E3F">
        <w:rPr>
          <w:rFonts w:eastAsia="Times New Roman"/>
          <w:szCs w:val="24"/>
        </w:rPr>
        <w:t xml:space="preserve"> πλούσιους </w:t>
      </w:r>
      <w:r>
        <w:rPr>
          <w:rFonts w:eastAsia="Times New Roman"/>
          <w:szCs w:val="24"/>
        </w:rPr>
        <w:t>είτε από φτωχούς. Δωρητές κ</w:t>
      </w:r>
      <w:r w:rsidRPr="00445E3F">
        <w:rPr>
          <w:rFonts w:eastAsia="Times New Roman"/>
          <w:szCs w:val="24"/>
        </w:rPr>
        <w:t xml:space="preserve">αι μάλιστα </w:t>
      </w:r>
      <w:r>
        <w:rPr>
          <w:rFonts w:eastAsia="Times New Roman"/>
          <w:szCs w:val="24"/>
        </w:rPr>
        <w:t>πολλές φορές</w:t>
      </w:r>
      <w:r w:rsidRPr="00445E3F">
        <w:rPr>
          <w:rFonts w:eastAsia="Times New Roman"/>
          <w:szCs w:val="24"/>
        </w:rPr>
        <w:t xml:space="preserve"> και ευεργέτες υπήρξαν πολλοί και έχουν καταγραφεί </w:t>
      </w:r>
      <w:r>
        <w:rPr>
          <w:rFonts w:eastAsia="Times New Roman"/>
          <w:szCs w:val="24"/>
        </w:rPr>
        <w:t>ακριβώς σε αυτήν την πλούσια πολιτισμική παράδοση του σύγχρονου ελληνικού κράτους, της σύγχρονης ελληνικής κοινωνίας, του σύγχρονου ελληνικού έθ</w:t>
      </w:r>
      <w:r>
        <w:rPr>
          <w:rFonts w:eastAsia="Times New Roman"/>
          <w:szCs w:val="24"/>
        </w:rPr>
        <w:t>νους.</w:t>
      </w:r>
    </w:p>
    <w:p w14:paraId="7632D209"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Ακριβώς αυτό είναι το θετικό του πράγματος, έστω κι αν υπερασπίζεται κανείς –και ορθά μπορεί να το υπερασπίζεται- ότι ένα σύγχρονο δημοκρατικό κράτος οφείλει να καλύπτει τις ανάγκες των πολιτών, αναφορικά με το σύστημα υγείας, με τις υποδομές υγείας,</w:t>
      </w:r>
      <w:r>
        <w:rPr>
          <w:rFonts w:eastAsia="Times New Roman"/>
          <w:szCs w:val="24"/>
        </w:rPr>
        <w:t xml:space="preserve"> με τις παρεχόμενες υπηρεσίες υγείας, σε όλους τους πολίτες δωρεάν. Αυτό μπορεί να είναι στόχος, πραγματικά, αδιαμφισβήτητα, πάντα επίκαιρος και πάντας πιεστικός, αλλά το ένα δεν αναιρεί το άλλο και δεν υπάρχει κανένας λόγος θα τίθενται αστερίσκοι, αναφορι</w:t>
      </w:r>
      <w:r>
        <w:rPr>
          <w:rFonts w:eastAsia="Times New Roman"/>
          <w:szCs w:val="24"/>
        </w:rPr>
        <w:t xml:space="preserve">κά με αυτή την πραγματικότητα, όταν καταγράφεται. </w:t>
      </w:r>
    </w:p>
    <w:p w14:paraId="7632D20A" w14:textId="77777777" w:rsidR="00845256" w:rsidRDefault="00BE25C9">
      <w:pPr>
        <w:spacing w:line="600" w:lineRule="auto"/>
        <w:ind w:firstLine="720"/>
        <w:contextualSpacing/>
        <w:jc w:val="both"/>
        <w:rPr>
          <w:rFonts w:eastAsia="Times New Roman"/>
          <w:szCs w:val="24"/>
        </w:rPr>
      </w:pPr>
      <w:r>
        <w:rPr>
          <w:rFonts w:eastAsia="Times New Roman"/>
          <w:szCs w:val="24"/>
        </w:rPr>
        <w:t>Εκεί που υπάρχει, όμως, πρόβλημα είναι όταν κάποιες περίφημες δωρεές έχουν προφανή σκοπιμότητα και ιδιοτέλεια. Έχουμε στον Πειραιά τα τελευταία χρόνια τέτοια δείγματα γραφής από δωρητή</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ολιγάρχη</w:t>
      </w:r>
      <w:proofErr w:type="spellEnd"/>
      <w:r>
        <w:rPr>
          <w:rFonts w:eastAsia="Times New Roman"/>
          <w:szCs w:val="24"/>
        </w:rPr>
        <w:t xml:space="preserve">, ο οποίος νομίζει ότι μπορεί να εξαγοράσει την πόλη με ευτελούς αξίας δωρεές, αλλά και ευτελούς ποιότητας δωρεές, που προβάλλονται όμως διαρκώς με έναν προκλητικό τρόπο ως κάτι πάρα πολύ σημαντικό και πάρα πολύ ξεχωριστό </w:t>
      </w:r>
      <w:r>
        <w:rPr>
          <w:rFonts w:eastAsia="Times New Roman"/>
          <w:szCs w:val="24"/>
        </w:rPr>
        <w:lastRenderedPageBreak/>
        <w:t>που πρέπει η πόλη του Πειρ</w:t>
      </w:r>
      <w:r>
        <w:rPr>
          <w:rFonts w:eastAsia="Times New Roman"/>
          <w:szCs w:val="24"/>
        </w:rPr>
        <w:t>αιά να τον ευγνωμονεί</w:t>
      </w:r>
      <w:r>
        <w:rPr>
          <w:rFonts w:eastAsia="Times New Roman"/>
          <w:szCs w:val="24"/>
        </w:rPr>
        <w:t>!</w:t>
      </w:r>
      <w:r>
        <w:rPr>
          <w:rFonts w:eastAsia="Times New Roman"/>
          <w:szCs w:val="24"/>
        </w:rPr>
        <w:t xml:space="preserve"> Όχι, δεν είναι αυτή η παράδοση της ελληνικής κοινωνίας. Δεν είναι αυτή η παράδοση του ελληνικού πολιτισμού. </w:t>
      </w:r>
    </w:p>
    <w:p w14:paraId="7632D20B"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Οπότε, σταματώ εδώ, ακριβώς γιατί πραγματικά αυτή η δωρεά που σήμερα αποδέχεται η Βουλή και κυρώνει τη </w:t>
      </w:r>
      <w:r>
        <w:rPr>
          <w:rFonts w:eastAsia="Times New Roman"/>
          <w:szCs w:val="24"/>
        </w:rPr>
        <w:t xml:space="preserve">σύμβαση </w:t>
      </w:r>
      <w:r>
        <w:rPr>
          <w:rFonts w:eastAsia="Times New Roman"/>
          <w:szCs w:val="24"/>
        </w:rPr>
        <w:t>εντάσσεται στ</w:t>
      </w:r>
      <w:r>
        <w:rPr>
          <w:rFonts w:eastAsia="Times New Roman"/>
          <w:szCs w:val="24"/>
        </w:rPr>
        <w:t>ις πολύ θετικές καταγραφές της πορείας της ελληνικής κοινωνίας, τουλάχιστον διακόσια χρόνια τώρα ή κι ακόμα πιο πολύ, πριν την ίδρυση του ελληνικού κράτους.</w:t>
      </w:r>
    </w:p>
    <w:p w14:paraId="7632D20C"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Θέλω, συμπληρωματικά, να κάνω </w:t>
      </w:r>
      <w:r w:rsidRPr="00B04B22">
        <w:rPr>
          <w:rFonts w:eastAsia="Times New Roman"/>
          <w:szCs w:val="24"/>
        </w:rPr>
        <w:t>δύο αναφορές για δύο τροπολογίες</w:t>
      </w:r>
      <w:r>
        <w:rPr>
          <w:rFonts w:eastAsia="Times New Roman"/>
          <w:szCs w:val="24"/>
        </w:rPr>
        <w:t>. Η μία είναι υπουργική, του Υπουργεί</w:t>
      </w:r>
      <w:r>
        <w:rPr>
          <w:rFonts w:eastAsia="Times New Roman"/>
          <w:szCs w:val="24"/>
        </w:rPr>
        <w:t>ου Ναυτιλίας, αναφορικά με την παράταση</w:t>
      </w:r>
      <w:r w:rsidRPr="00B04B22">
        <w:rPr>
          <w:rFonts w:eastAsia="Times New Roman"/>
          <w:szCs w:val="24"/>
        </w:rPr>
        <w:t xml:space="preserve"> </w:t>
      </w:r>
      <w:r>
        <w:rPr>
          <w:rFonts w:eastAsia="Times New Roman"/>
          <w:szCs w:val="24"/>
        </w:rPr>
        <w:t xml:space="preserve">της λήξης των προθεσμιών για </w:t>
      </w:r>
      <w:r w:rsidRPr="00B04B22">
        <w:rPr>
          <w:rFonts w:eastAsia="Times New Roman"/>
          <w:szCs w:val="24"/>
        </w:rPr>
        <w:t xml:space="preserve">τις δηλώσεις συμμετοχής στο ηλεκτρονικό </w:t>
      </w:r>
      <w:r>
        <w:rPr>
          <w:rFonts w:eastAsia="Times New Roman"/>
          <w:szCs w:val="24"/>
        </w:rPr>
        <w:t>μ</w:t>
      </w:r>
      <w:r w:rsidRPr="00B04B22">
        <w:rPr>
          <w:rFonts w:eastAsia="Times New Roman"/>
          <w:szCs w:val="24"/>
        </w:rPr>
        <w:t xml:space="preserve">ητρώο </w:t>
      </w:r>
      <w:r w:rsidRPr="00B04B22">
        <w:rPr>
          <w:rFonts w:eastAsia="Times New Roman"/>
          <w:szCs w:val="24"/>
        </w:rPr>
        <w:t>των ιδιωτικών πλοίων αναψυχής</w:t>
      </w:r>
      <w:r>
        <w:rPr>
          <w:rFonts w:eastAsia="Times New Roman"/>
          <w:szCs w:val="24"/>
        </w:rPr>
        <w:t>,</w:t>
      </w:r>
      <w:r w:rsidRPr="00B04B22">
        <w:rPr>
          <w:rFonts w:eastAsia="Times New Roman"/>
          <w:szCs w:val="24"/>
        </w:rPr>
        <w:t xml:space="preserve"> των επαγγελματικών τουριστικών ημερόπλοιων και των επαγγελματικών πλοίων αναψυχής</w:t>
      </w:r>
      <w:r>
        <w:rPr>
          <w:rFonts w:eastAsia="Times New Roman"/>
          <w:szCs w:val="24"/>
        </w:rPr>
        <w:t>.</w:t>
      </w:r>
      <w:r w:rsidRPr="00B04B22">
        <w:rPr>
          <w:rFonts w:eastAsia="Times New Roman"/>
          <w:szCs w:val="24"/>
        </w:rPr>
        <w:t xml:space="preserve"> </w:t>
      </w:r>
      <w:r>
        <w:rPr>
          <w:rFonts w:eastAsia="Times New Roman"/>
          <w:szCs w:val="24"/>
        </w:rPr>
        <w:t>Η</w:t>
      </w:r>
      <w:r w:rsidRPr="00B04B22">
        <w:rPr>
          <w:rFonts w:eastAsia="Times New Roman"/>
          <w:szCs w:val="24"/>
        </w:rPr>
        <w:t xml:space="preserve"> προθ</w:t>
      </w:r>
      <w:r>
        <w:rPr>
          <w:rFonts w:eastAsia="Times New Roman"/>
          <w:szCs w:val="24"/>
        </w:rPr>
        <w:t>εσμία</w:t>
      </w:r>
      <w:r w:rsidRPr="00B04B22">
        <w:rPr>
          <w:rFonts w:eastAsia="Times New Roman"/>
          <w:szCs w:val="24"/>
        </w:rPr>
        <w:t xml:space="preserve"> σε αυτές</w:t>
      </w:r>
      <w:r>
        <w:rPr>
          <w:rFonts w:eastAsia="Times New Roman"/>
          <w:szCs w:val="24"/>
        </w:rPr>
        <w:t>,</w:t>
      </w:r>
      <w:r w:rsidRPr="00B04B22">
        <w:rPr>
          <w:rFonts w:eastAsia="Times New Roman"/>
          <w:szCs w:val="24"/>
        </w:rPr>
        <w:t xml:space="preserve"> </w:t>
      </w:r>
      <w:r>
        <w:rPr>
          <w:rFonts w:eastAsia="Times New Roman"/>
          <w:szCs w:val="24"/>
        </w:rPr>
        <w:t>π</w:t>
      </w:r>
      <w:r w:rsidRPr="00B04B22">
        <w:rPr>
          <w:rFonts w:eastAsia="Times New Roman"/>
          <w:szCs w:val="24"/>
        </w:rPr>
        <w:t>αρ</w:t>
      </w:r>
      <w:r>
        <w:rPr>
          <w:rFonts w:eastAsia="Times New Roman"/>
          <w:szCs w:val="24"/>
        </w:rPr>
        <w:t>’</w:t>
      </w:r>
      <w:r>
        <w:rPr>
          <w:rFonts w:eastAsia="Times New Roman"/>
          <w:szCs w:val="24"/>
        </w:rPr>
        <w:t xml:space="preserve"> </w:t>
      </w:r>
      <w:r w:rsidRPr="00B04B22">
        <w:rPr>
          <w:rFonts w:eastAsia="Times New Roman"/>
          <w:szCs w:val="24"/>
        </w:rPr>
        <w:t>όλο ότι έχει καταγραφεί μία σημαντική πρόοδος</w:t>
      </w:r>
      <w:r>
        <w:rPr>
          <w:rFonts w:eastAsia="Times New Roman"/>
          <w:szCs w:val="24"/>
        </w:rPr>
        <w:t>,</w:t>
      </w:r>
      <w:r w:rsidRPr="00B04B22">
        <w:rPr>
          <w:rFonts w:eastAsia="Times New Roman"/>
          <w:szCs w:val="24"/>
        </w:rPr>
        <w:t xml:space="preserve"> όπως και ο </w:t>
      </w:r>
      <w:r>
        <w:rPr>
          <w:rFonts w:eastAsia="Times New Roman"/>
          <w:szCs w:val="24"/>
        </w:rPr>
        <w:t>Υ</w:t>
      </w:r>
      <w:r w:rsidRPr="00B04B22">
        <w:rPr>
          <w:rFonts w:eastAsia="Times New Roman"/>
          <w:szCs w:val="24"/>
        </w:rPr>
        <w:t xml:space="preserve">πουργός παρέθεσε </w:t>
      </w:r>
      <w:r>
        <w:rPr>
          <w:rFonts w:eastAsia="Times New Roman"/>
          <w:szCs w:val="24"/>
        </w:rPr>
        <w:t>με</w:t>
      </w:r>
      <w:r w:rsidRPr="00B04B22">
        <w:rPr>
          <w:rFonts w:eastAsia="Times New Roman"/>
          <w:szCs w:val="24"/>
        </w:rPr>
        <w:t xml:space="preserve"> στοιχεία</w:t>
      </w:r>
      <w:r>
        <w:rPr>
          <w:rFonts w:eastAsia="Times New Roman"/>
          <w:szCs w:val="24"/>
        </w:rPr>
        <w:t>,</w:t>
      </w:r>
      <w:r w:rsidRPr="00B04B22">
        <w:rPr>
          <w:rFonts w:eastAsia="Times New Roman"/>
          <w:szCs w:val="24"/>
        </w:rPr>
        <w:t xml:space="preserve"> </w:t>
      </w:r>
      <w:r>
        <w:rPr>
          <w:rFonts w:eastAsia="Times New Roman"/>
          <w:szCs w:val="24"/>
        </w:rPr>
        <w:t xml:space="preserve">εντούτοις είναι αναγκαία. </w:t>
      </w:r>
    </w:p>
    <w:p w14:paraId="7632D20D"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Εκείνο στο οποίο, με</w:t>
      </w:r>
      <w:r w:rsidRPr="00B04B22">
        <w:rPr>
          <w:rFonts w:eastAsia="Times New Roman"/>
          <w:szCs w:val="24"/>
        </w:rPr>
        <w:t xml:space="preserve"> την ευκαιρία που </w:t>
      </w:r>
      <w:r>
        <w:rPr>
          <w:rFonts w:eastAsia="Times New Roman"/>
          <w:szCs w:val="24"/>
        </w:rPr>
        <w:t xml:space="preserve">μου </w:t>
      </w:r>
      <w:r w:rsidRPr="00B04B22">
        <w:rPr>
          <w:rFonts w:eastAsia="Times New Roman"/>
          <w:szCs w:val="24"/>
        </w:rPr>
        <w:t>δί</w:t>
      </w:r>
      <w:r>
        <w:rPr>
          <w:rFonts w:eastAsia="Times New Roman"/>
          <w:szCs w:val="24"/>
        </w:rPr>
        <w:t>δ</w:t>
      </w:r>
      <w:r w:rsidRPr="00B04B22">
        <w:rPr>
          <w:rFonts w:eastAsia="Times New Roman"/>
          <w:szCs w:val="24"/>
        </w:rPr>
        <w:t>εται</w:t>
      </w:r>
      <w:r>
        <w:rPr>
          <w:rFonts w:eastAsia="Times New Roman"/>
          <w:szCs w:val="24"/>
        </w:rPr>
        <w:t>, θέλω</w:t>
      </w:r>
      <w:r w:rsidRPr="00B04B22">
        <w:rPr>
          <w:rFonts w:eastAsia="Times New Roman"/>
          <w:szCs w:val="24"/>
        </w:rPr>
        <w:t xml:space="preserve"> να αναφερθώ και στο ελληνικό </w:t>
      </w:r>
      <w:r>
        <w:rPr>
          <w:rFonts w:eastAsia="Times New Roman"/>
          <w:szCs w:val="24"/>
        </w:rPr>
        <w:t>Κ</w:t>
      </w:r>
      <w:r w:rsidRPr="00B04B22">
        <w:rPr>
          <w:rFonts w:eastAsia="Times New Roman"/>
          <w:szCs w:val="24"/>
        </w:rPr>
        <w:t xml:space="preserve">οινοβούλιο είναι ότι όταν ως </w:t>
      </w:r>
      <w:r>
        <w:rPr>
          <w:rFonts w:eastAsia="Times New Roman"/>
          <w:szCs w:val="24"/>
        </w:rPr>
        <w:t>Υ</w:t>
      </w:r>
      <w:r w:rsidRPr="00B04B22">
        <w:rPr>
          <w:rFonts w:eastAsia="Times New Roman"/>
          <w:szCs w:val="24"/>
        </w:rPr>
        <w:t>πουργός Ναυτιλίας</w:t>
      </w:r>
      <w:r>
        <w:rPr>
          <w:rFonts w:eastAsia="Times New Roman"/>
          <w:szCs w:val="24"/>
        </w:rPr>
        <w:t>, Γενά</w:t>
      </w:r>
      <w:r>
        <w:rPr>
          <w:rFonts w:eastAsia="Times New Roman"/>
          <w:szCs w:val="24"/>
        </w:rPr>
        <w:t>ρη-</w:t>
      </w:r>
      <w:r w:rsidRPr="00B04B22">
        <w:rPr>
          <w:rFonts w:eastAsia="Times New Roman"/>
          <w:szCs w:val="24"/>
        </w:rPr>
        <w:t>Φλεβάρη του 2015</w:t>
      </w:r>
      <w:r>
        <w:rPr>
          <w:rFonts w:eastAsia="Times New Roman"/>
          <w:szCs w:val="24"/>
        </w:rPr>
        <w:t>,</w:t>
      </w:r>
      <w:r w:rsidRPr="00B04B22">
        <w:rPr>
          <w:rFonts w:eastAsia="Times New Roman"/>
          <w:szCs w:val="24"/>
        </w:rPr>
        <w:t xml:space="preserve"> ξεκ</w:t>
      </w:r>
      <w:r>
        <w:rPr>
          <w:rFonts w:eastAsia="Times New Roman"/>
          <w:szCs w:val="24"/>
        </w:rPr>
        <w:t>ίνησα με</w:t>
      </w:r>
      <w:r w:rsidRPr="00B04B22">
        <w:rPr>
          <w:rFonts w:eastAsia="Times New Roman"/>
          <w:szCs w:val="24"/>
        </w:rPr>
        <w:t xml:space="preserve"> τις υπηρεσίες να τρέξω την ήδη νομοθετημένη αυτή πρόβλεψη</w:t>
      </w:r>
      <w:r>
        <w:rPr>
          <w:rFonts w:eastAsia="Times New Roman"/>
          <w:szCs w:val="24"/>
        </w:rPr>
        <w:t>,</w:t>
      </w:r>
      <w:r w:rsidRPr="00B04B22">
        <w:rPr>
          <w:rFonts w:eastAsia="Times New Roman"/>
          <w:szCs w:val="24"/>
        </w:rPr>
        <w:t xml:space="preserve"> </w:t>
      </w:r>
      <w:r>
        <w:rPr>
          <w:rFonts w:eastAsia="Times New Roman"/>
          <w:szCs w:val="24"/>
        </w:rPr>
        <w:t>δ</w:t>
      </w:r>
      <w:r w:rsidRPr="00B04B22">
        <w:rPr>
          <w:rFonts w:eastAsia="Times New Roman"/>
          <w:szCs w:val="24"/>
        </w:rPr>
        <w:t xml:space="preserve">ιαπιστώσαμε πολύ γρήγορα ότι </w:t>
      </w:r>
      <w:r>
        <w:rPr>
          <w:rFonts w:eastAsia="Times New Roman"/>
          <w:szCs w:val="24"/>
        </w:rPr>
        <w:t xml:space="preserve">πέραν του ότι </w:t>
      </w:r>
      <w:r w:rsidRPr="00B04B22">
        <w:rPr>
          <w:rFonts w:eastAsia="Times New Roman"/>
          <w:szCs w:val="24"/>
        </w:rPr>
        <w:t>δεν είχε προηγηθεί κα</w:t>
      </w:r>
      <w:r>
        <w:rPr>
          <w:rFonts w:eastAsia="Times New Roman"/>
          <w:szCs w:val="24"/>
        </w:rPr>
        <w:t>μ</w:t>
      </w:r>
      <w:r w:rsidRPr="00B04B22">
        <w:rPr>
          <w:rFonts w:eastAsia="Times New Roman"/>
          <w:szCs w:val="24"/>
        </w:rPr>
        <w:t xml:space="preserve">μία τεχνική </w:t>
      </w:r>
      <w:r>
        <w:rPr>
          <w:rFonts w:eastAsia="Times New Roman"/>
          <w:szCs w:val="24"/>
        </w:rPr>
        <w:t xml:space="preserve">επεξεργασία, ήταν και πολύ δύσκολη και είχε πολλά εμπόδια </w:t>
      </w:r>
      <w:r w:rsidRPr="00B04B22">
        <w:rPr>
          <w:rFonts w:eastAsia="Times New Roman"/>
          <w:szCs w:val="24"/>
        </w:rPr>
        <w:t>μία αυτονόητη επιλογή βελτίω</w:t>
      </w:r>
      <w:r w:rsidRPr="00B04B22">
        <w:rPr>
          <w:rFonts w:eastAsia="Times New Roman"/>
          <w:szCs w:val="24"/>
        </w:rPr>
        <w:t>σης</w:t>
      </w:r>
      <w:r>
        <w:rPr>
          <w:rFonts w:eastAsia="Times New Roman"/>
          <w:szCs w:val="24"/>
        </w:rPr>
        <w:t>,</w:t>
      </w:r>
      <w:r w:rsidRPr="00B04B22">
        <w:rPr>
          <w:rFonts w:eastAsia="Times New Roman"/>
          <w:szCs w:val="24"/>
        </w:rPr>
        <w:t xml:space="preserve"> εκσυγχρονισμού</w:t>
      </w:r>
      <w:r>
        <w:rPr>
          <w:rFonts w:eastAsia="Times New Roman"/>
          <w:szCs w:val="24"/>
        </w:rPr>
        <w:t>,</w:t>
      </w:r>
      <w:r w:rsidRPr="00B04B22">
        <w:rPr>
          <w:rFonts w:eastAsia="Times New Roman"/>
          <w:szCs w:val="24"/>
        </w:rPr>
        <w:t xml:space="preserve"> ρ</w:t>
      </w:r>
      <w:r>
        <w:rPr>
          <w:rFonts w:eastAsia="Times New Roman"/>
          <w:szCs w:val="24"/>
        </w:rPr>
        <w:t>ύθμισης,</w:t>
      </w:r>
      <w:r w:rsidRPr="00B04B22">
        <w:rPr>
          <w:rFonts w:eastAsia="Times New Roman"/>
          <w:szCs w:val="24"/>
        </w:rPr>
        <w:t xml:space="preserve"> εξυγίανσης της </w:t>
      </w:r>
      <w:r>
        <w:rPr>
          <w:rFonts w:eastAsia="Times New Roman"/>
          <w:szCs w:val="24"/>
        </w:rPr>
        <w:t>δ</w:t>
      </w:r>
      <w:r w:rsidRPr="00B04B22">
        <w:rPr>
          <w:rFonts w:eastAsia="Times New Roman"/>
          <w:szCs w:val="24"/>
        </w:rPr>
        <w:t xml:space="preserve">ημόσιας </w:t>
      </w:r>
      <w:r>
        <w:rPr>
          <w:rFonts w:eastAsia="Times New Roman"/>
          <w:szCs w:val="24"/>
        </w:rPr>
        <w:t>δ</w:t>
      </w:r>
      <w:r w:rsidRPr="00B04B22">
        <w:rPr>
          <w:rFonts w:eastAsia="Times New Roman"/>
          <w:szCs w:val="24"/>
        </w:rPr>
        <w:t>ιοίκησης</w:t>
      </w:r>
      <w:r>
        <w:rPr>
          <w:rFonts w:eastAsia="Times New Roman"/>
          <w:szCs w:val="24"/>
        </w:rPr>
        <w:t xml:space="preserve"> σε</w:t>
      </w:r>
      <w:r w:rsidRPr="00B04B22">
        <w:rPr>
          <w:rFonts w:eastAsia="Times New Roman"/>
          <w:szCs w:val="24"/>
        </w:rPr>
        <w:t xml:space="preserve"> </w:t>
      </w:r>
      <w:r>
        <w:rPr>
          <w:rFonts w:eastAsia="Times New Roman"/>
          <w:szCs w:val="24"/>
        </w:rPr>
        <w:t xml:space="preserve">έναν πολύ </w:t>
      </w:r>
      <w:r w:rsidRPr="00B04B22">
        <w:rPr>
          <w:rFonts w:eastAsia="Times New Roman"/>
          <w:szCs w:val="24"/>
        </w:rPr>
        <w:t>σημαντικό τομέα</w:t>
      </w:r>
      <w:r>
        <w:rPr>
          <w:rFonts w:eastAsia="Times New Roman"/>
          <w:szCs w:val="24"/>
        </w:rPr>
        <w:t>,</w:t>
      </w:r>
      <w:r w:rsidRPr="00B04B22">
        <w:rPr>
          <w:rFonts w:eastAsia="Times New Roman"/>
          <w:szCs w:val="24"/>
        </w:rPr>
        <w:t xml:space="preserve"> του θαλάσσιου τουρισμού</w:t>
      </w:r>
      <w:r>
        <w:rPr>
          <w:rFonts w:eastAsia="Times New Roman"/>
          <w:szCs w:val="24"/>
        </w:rPr>
        <w:t>, ιδιαίτερα τους καλοκαιρινούς μήνες. Δ</w:t>
      </w:r>
      <w:r w:rsidRPr="00B04B22">
        <w:rPr>
          <w:rFonts w:eastAsia="Times New Roman"/>
          <w:szCs w:val="24"/>
        </w:rPr>
        <w:t xml:space="preserve">εν μπορείτε να </w:t>
      </w:r>
      <w:r>
        <w:rPr>
          <w:rFonts w:eastAsia="Times New Roman"/>
          <w:szCs w:val="24"/>
        </w:rPr>
        <w:t>φ</w:t>
      </w:r>
      <w:r w:rsidRPr="00B04B22">
        <w:rPr>
          <w:rFonts w:eastAsia="Times New Roman"/>
          <w:szCs w:val="24"/>
        </w:rPr>
        <w:t xml:space="preserve">ανταστείτε </w:t>
      </w:r>
      <w:r>
        <w:rPr>
          <w:rFonts w:eastAsia="Times New Roman"/>
          <w:szCs w:val="24"/>
        </w:rPr>
        <w:t xml:space="preserve">πραγματικά </w:t>
      </w:r>
      <w:r w:rsidRPr="00B04B22">
        <w:rPr>
          <w:rFonts w:eastAsia="Times New Roman"/>
          <w:szCs w:val="24"/>
        </w:rPr>
        <w:t xml:space="preserve">πόσα </w:t>
      </w:r>
      <w:r>
        <w:rPr>
          <w:rFonts w:eastAsia="Times New Roman"/>
          <w:szCs w:val="24"/>
        </w:rPr>
        <w:t xml:space="preserve">εμπόδια είχαμε </w:t>
      </w:r>
      <w:r w:rsidRPr="00B04B22">
        <w:rPr>
          <w:rFonts w:eastAsia="Times New Roman"/>
          <w:szCs w:val="24"/>
        </w:rPr>
        <w:t xml:space="preserve">από την </w:t>
      </w:r>
      <w:r>
        <w:rPr>
          <w:rFonts w:eastAsia="Times New Roman"/>
          <w:szCs w:val="24"/>
        </w:rPr>
        <w:t xml:space="preserve">ανεπάρκεια και την </w:t>
      </w:r>
      <w:r>
        <w:rPr>
          <w:rFonts w:eastAsia="Times New Roman"/>
          <w:szCs w:val="24"/>
        </w:rPr>
        <w:t>αν</w:t>
      </w:r>
      <w:r>
        <w:rPr>
          <w:rFonts w:eastAsia="Times New Roman"/>
          <w:szCs w:val="24"/>
        </w:rPr>
        <w:t xml:space="preserve">αποτελεσματικότητα της τεχνικής </w:t>
      </w:r>
      <w:r w:rsidRPr="00B04B22">
        <w:rPr>
          <w:rFonts w:eastAsia="Times New Roman"/>
          <w:szCs w:val="24"/>
        </w:rPr>
        <w:t>προετοιμασία</w:t>
      </w:r>
      <w:r>
        <w:rPr>
          <w:rFonts w:eastAsia="Times New Roman"/>
          <w:szCs w:val="24"/>
        </w:rPr>
        <w:t>ς</w:t>
      </w:r>
      <w:r w:rsidRPr="00B04B22">
        <w:rPr>
          <w:rFonts w:eastAsia="Times New Roman"/>
          <w:szCs w:val="24"/>
        </w:rPr>
        <w:t xml:space="preserve"> των υπηρεσιών και των </w:t>
      </w:r>
      <w:proofErr w:type="spellStart"/>
      <w:r w:rsidRPr="00B04B22">
        <w:rPr>
          <w:rFonts w:eastAsia="Times New Roman"/>
          <w:szCs w:val="24"/>
        </w:rPr>
        <w:t>προαπαιτούμενων</w:t>
      </w:r>
      <w:proofErr w:type="spellEnd"/>
      <w:r w:rsidRPr="00B04B22">
        <w:rPr>
          <w:rFonts w:eastAsia="Times New Roman"/>
          <w:szCs w:val="24"/>
        </w:rPr>
        <w:t xml:space="preserve"> για να </w:t>
      </w:r>
      <w:r>
        <w:rPr>
          <w:rFonts w:eastAsia="Times New Roman"/>
          <w:szCs w:val="24"/>
        </w:rPr>
        <w:t>ανταποκριθούν σε αυτά</w:t>
      </w:r>
      <w:r w:rsidRPr="00B04B22">
        <w:rPr>
          <w:rFonts w:eastAsia="Times New Roman"/>
          <w:szCs w:val="24"/>
        </w:rPr>
        <w:t xml:space="preserve"> και από την άλλη</w:t>
      </w:r>
      <w:r>
        <w:rPr>
          <w:rFonts w:eastAsia="Times New Roman"/>
          <w:szCs w:val="24"/>
        </w:rPr>
        <w:t>, πόσα εμπόδια έθεταν</w:t>
      </w:r>
      <w:r w:rsidRPr="00B04B22">
        <w:rPr>
          <w:rFonts w:eastAsia="Times New Roman"/>
          <w:szCs w:val="24"/>
        </w:rPr>
        <w:t xml:space="preserve"> όσοι δεν ήθελα</w:t>
      </w:r>
      <w:r>
        <w:rPr>
          <w:rFonts w:eastAsia="Times New Roman"/>
          <w:szCs w:val="24"/>
        </w:rPr>
        <w:t>ν</w:t>
      </w:r>
      <w:r w:rsidRPr="00B04B22">
        <w:rPr>
          <w:rFonts w:eastAsia="Times New Roman"/>
          <w:szCs w:val="24"/>
        </w:rPr>
        <w:t xml:space="preserve"> να προχωρήσει </w:t>
      </w:r>
      <w:r>
        <w:rPr>
          <w:rFonts w:eastAsia="Times New Roman"/>
          <w:szCs w:val="24"/>
        </w:rPr>
        <w:t xml:space="preserve">αυτή η διαδικασία και τα θέτουν ακόμη. </w:t>
      </w:r>
    </w:p>
    <w:p w14:paraId="7632D20E"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Ακόμα, λοιπόν, </w:t>
      </w:r>
      <w:r w:rsidRPr="00B04B22">
        <w:rPr>
          <w:rFonts w:eastAsia="Times New Roman"/>
          <w:szCs w:val="24"/>
        </w:rPr>
        <w:t xml:space="preserve">και για τον ψηφιακό </w:t>
      </w:r>
      <w:r>
        <w:rPr>
          <w:rFonts w:eastAsia="Times New Roman"/>
          <w:szCs w:val="24"/>
        </w:rPr>
        <w:t xml:space="preserve">εκσυγχρονισμό του ελληνικού κράτους </w:t>
      </w:r>
      <w:r w:rsidRPr="00B04B22">
        <w:rPr>
          <w:rFonts w:eastAsia="Times New Roman"/>
          <w:szCs w:val="24"/>
        </w:rPr>
        <w:t>στην κατεύθυνση της διαφάνειας</w:t>
      </w:r>
      <w:r>
        <w:rPr>
          <w:rFonts w:eastAsia="Times New Roman"/>
          <w:szCs w:val="24"/>
        </w:rPr>
        <w:t>,</w:t>
      </w:r>
      <w:r w:rsidRPr="00B04B22">
        <w:rPr>
          <w:rFonts w:eastAsia="Times New Roman"/>
          <w:szCs w:val="24"/>
        </w:rPr>
        <w:t xml:space="preserve"> η μάχη είναι μάχη </w:t>
      </w:r>
      <w:r>
        <w:rPr>
          <w:rFonts w:eastAsia="Times New Roman"/>
          <w:szCs w:val="24"/>
        </w:rPr>
        <w:t>δ</w:t>
      </w:r>
      <w:r w:rsidRPr="00B04B22">
        <w:rPr>
          <w:rFonts w:eastAsia="Times New Roman"/>
          <w:szCs w:val="24"/>
        </w:rPr>
        <w:t>ημοκρατίας</w:t>
      </w:r>
      <w:r>
        <w:rPr>
          <w:rFonts w:eastAsia="Times New Roman"/>
          <w:szCs w:val="24"/>
        </w:rPr>
        <w:t>,</w:t>
      </w:r>
      <w:r w:rsidRPr="00B04B22">
        <w:rPr>
          <w:rFonts w:eastAsia="Times New Roman"/>
          <w:szCs w:val="24"/>
        </w:rPr>
        <w:t xml:space="preserve"> μάχη κοινωνική</w:t>
      </w:r>
      <w:r>
        <w:rPr>
          <w:rFonts w:eastAsia="Times New Roman"/>
          <w:szCs w:val="24"/>
        </w:rPr>
        <w:t>,</w:t>
      </w:r>
      <w:r w:rsidRPr="00B04B22">
        <w:rPr>
          <w:rFonts w:eastAsia="Times New Roman"/>
          <w:szCs w:val="24"/>
        </w:rPr>
        <w:t xml:space="preserve"> μάχη με πρόσημο που αφορά όλη την ελληνική κοινωνία κ</w:t>
      </w:r>
      <w:r>
        <w:rPr>
          <w:rFonts w:eastAsia="Times New Roman"/>
          <w:szCs w:val="24"/>
        </w:rPr>
        <w:t>αι</w:t>
      </w:r>
      <w:r w:rsidRPr="00B04B22">
        <w:rPr>
          <w:rFonts w:eastAsia="Times New Roman"/>
          <w:szCs w:val="24"/>
        </w:rPr>
        <w:t xml:space="preserve"> έτσι πρέπει να καταγράφεται</w:t>
      </w:r>
      <w:r>
        <w:rPr>
          <w:rFonts w:eastAsia="Times New Roman"/>
          <w:szCs w:val="24"/>
        </w:rPr>
        <w:t xml:space="preserve"> και όχι ως </w:t>
      </w:r>
      <w:r w:rsidRPr="00B04B22">
        <w:rPr>
          <w:rFonts w:eastAsia="Times New Roman"/>
          <w:szCs w:val="24"/>
        </w:rPr>
        <w:t>μία ασήμαντη</w:t>
      </w:r>
      <w:r>
        <w:rPr>
          <w:rFonts w:eastAsia="Times New Roman"/>
          <w:szCs w:val="24"/>
        </w:rPr>
        <w:t xml:space="preserve"> λεπτομέρεια. </w:t>
      </w:r>
    </w:p>
    <w:p w14:paraId="7632D20F" w14:textId="77777777" w:rsidR="00845256" w:rsidRDefault="00BE25C9">
      <w:pPr>
        <w:spacing w:line="600" w:lineRule="auto"/>
        <w:ind w:firstLine="720"/>
        <w:contextualSpacing/>
        <w:jc w:val="both"/>
        <w:rPr>
          <w:rFonts w:eastAsia="Times New Roman"/>
          <w:szCs w:val="24"/>
        </w:rPr>
      </w:pPr>
      <w:r>
        <w:rPr>
          <w:rFonts w:eastAsia="Times New Roman"/>
          <w:szCs w:val="24"/>
        </w:rPr>
        <w:t>Σ</w:t>
      </w:r>
      <w:r w:rsidRPr="00B04B22">
        <w:rPr>
          <w:rFonts w:eastAsia="Times New Roman"/>
          <w:szCs w:val="24"/>
        </w:rPr>
        <w:t xml:space="preserve">το δεύτερο μέρος </w:t>
      </w:r>
      <w:r>
        <w:rPr>
          <w:rFonts w:eastAsia="Times New Roman"/>
          <w:szCs w:val="24"/>
        </w:rPr>
        <w:t>α</w:t>
      </w:r>
      <w:r>
        <w:rPr>
          <w:rFonts w:eastAsia="Times New Roman"/>
          <w:szCs w:val="24"/>
        </w:rPr>
        <w:t xml:space="preserve">υτής </w:t>
      </w:r>
      <w:r w:rsidRPr="00B04B22">
        <w:rPr>
          <w:rFonts w:eastAsia="Times New Roman"/>
          <w:szCs w:val="24"/>
        </w:rPr>
        <w:t xml:space="preserve">της τροπολογίας </w:t>
      </w:r>
      <w:r>
        <w:rPr>
          <w:rFonts w:eastAsia="Times New Roman"/>
          <w:szCs w:val="24"/>
        </w:rPr>
        <w:t xml:space="preserve">προωθείται και </w:t>
      </w:r>
      <w:r w:rsidRPr="00B04B22">
        <w:rPr>
          <w:rFonts w:eastAsia="Times New Roman"/>
          <w:szCs w:val="24"/>
        </w:rPr>
        <w:t xml:space="preserve">επιταχύνεται </w:t>
      </w:r>
      <w:r>
        <w:rPr>
          <w:rFonts w:eastAsia="Times New Roman"/>
          <w:szCs w:val="24"/>
        </w:rPr>
        <w:t>μ</w:t>
      </w:r>
      <w:r w:rsidRPr="00B04B22">
        <w:rPr>
          <w:rFonts w:eastAsia="Times New Roman"/>
          <w:szCs w:val="24"/>
        </w:rPr>
        <w:t>ία επιλογή που είχε ξεκινήσει</w:t>
      </w:r>
      <w:r>
        <w:rPr>
          <w:rFonts w:eastAsia="Times New Roman"/>
          <w:szCs w:val="24"/>
        </w:rPr>
        <w:t xml:space="preserve"> και από την τότε περίοδο,</w:t>
      </w:r>
      <w:r w:rsidRPr="00B04B22">
        <w:rPr>
          <w:rFonts w:eastAsia="Times New Roman"/>
          <w:szCs w:val="24"/>
        </w:rPr>
        <w:t xml:space="preserve"> τ</w:t>
      </w:r>
      <w:r>
        <w:rPr>
          <w:rFonts w:eastAsia="Times New Roman"/>
          <w:szCs w:val="24"/>
        </w:rPr>
        <w:t>η</w:t>
      </w:r>
      <w:r w:rsidRPr="00B04B22">
        <w:rPr>
          <w:rFonts w:eastAsia="Times New Roman"/>
          <w:szCs w:val="24"/>
        </w:rPr>
        <w:t xml:space="preserve">ς </w:t>
      </w:r>
      <w:proofErr w:type="spellStart"/>
      <w:r w:rsidRPr="00B04B22">
        <w:rPr>
          <w:rFonts w:eastAsia="Times New Roman"/>
          <w:szCs w:val="24"/>
        </w:rPr>
        <w:t>εν</w:t>
      </w:r>
      <w:r>
        <w:rPr>
          <w:rFonts w:eastAsia="Times New Roman"/>
          <w:szCs w:val="24"/>
        </w:rPr>
        <w:t>ιαιοποίησης</w:t>
      </w:r>
      <w:proofErr w:type="spellEnd"/>
      <w:r w:rsidRPr="00B04B22">
        <w:rPr>
          <w:rFonts w:eastAsia="Times New Roman"/>
          <w:szCs w:val="24"/>
        </w:rPr>
        <w:t xml:space="preserve"> των υπηρεσιών </w:t>
      </w:r>
      <w:r>
        <w:rPr>
          <w:rFonts w:eastAsia="Times New Roman"/>
          <w:szCs w:val="24"/>
        </w:rPr>
        <w:t>ε</w:t>
      </w:r>
      <w:r w:rsidRPr="00B04B22">
        <w:rPr>
          <w:rFonts w:eastAsia="Times New Roman"/>
          <w:szCs w:val="24"/>
        </w:rPr>
        <w:t xml:space="preserve">σωτερικών υποθέσεων των </w:t>
      </w:r>
      <w:r>
        <w:rPr>
          <w:rFonts w:eastAsia="Times New Roman"/>
          <w:szCs w:val="24"/>
        </w:rPr>
        <w:t>Σωμάτων Ασφαλείας, της Ελληνικής Αστυνομίας, του Πυροσβεστικού Σώματος και του Λιμενικού Σώμα</w:t>
      </w:r>
      <w:r>
        <w:rPr>
          <w:rFonts w:eastAsia="Times New Roman"/>
          <w:szCs w:val="24"/>
        </w:rPr>
        <w:t>τος-Ελληνική Ακτοφυλακή. Είναι πολύ σημαντικό βήμα. Μπορεί να υπάρχουν ενστάσεις για το πώς το Λιμενικό Σώμα θα συμμετέχει σε αυτόν τον νέο φορέα και πραγματικά να έχει τον ρόλο του. Έχω ιδιαίτερη</w:t>
      </w:r>
      <w:r w:rsidRPr="00B04B22">
        <w:rPr>
          <w:rFonts w:eastAsia="Times New Roman"/>
          <w:szCs w:val="24"/>
        </w:rPr>
        <w:t xml:space="preserve"> ευαισθησία</w:t>
      </w:r>
      <w:r>
        <w:rPr>
          <w:rFonts w:eastAsia="Times New Roman"/>
          <w:szCs w:val="24"/>
        </w:rPr>
        <w:t>,</w:t>
      </w:r>
      <w:r w:rsidRPr="00B04B22">
        <w:rPr>
          <w:rFonts w:eastAsia="Times New Roman"/>
          <w:szCs w:val="24"/>
        </w:rPr>
        <w:t xml:space="preserve"> όπως ξέρε</w:t>
      </w:r>
      <w:r>
        <w:rPr>
          <w:rFonts w:eastAsia="Times New Roman"/>
          <w:szCs w:val="24"/>
        </w:rPr>
        <w:t>τε, σε</w:t>
      </w:r>
      <w:r w:rsidRPr="00B04B22">
        <w:rPr>
          <w:rFonts w:eastAsia="Times New Roman"/>
          <w:szCs w:val="24"/>
        </w:rPr>
        <w:t xml:space="preserve"> αυτά τα ζητήματα και προφανώς</w:t>
      </w:r>
      <w:r>
        <w:rPr>
          <w:rFonts w:eastAsia="Times New Roman"/>
          <w:szCs w:val="24"/>
        </w:rPr>
        <w:t>,</w:t>
      </w:r>
      <w:r w:rsidRPr="00B04B22">
        <w:rPr>
          <w:rFonts w:eastAsia="Times New Roman"/>
          <w:szCs w:val="24"/>
        </w:rPr>
        <w:t xml:space="preserve"> </w:t>
      </w:r>
      <w:r w:rsidRPr="00B04B22">
        <w:rPr>
          <w:rFonts w:eastAsia="Times New Roman"/>
          <w:szCs w:val="24"/>
        </w:rPr>
        <w:t>πρέπει να συμβάλ</w:t>
      </w:r>
      <w:r>
        <w:rPr>
          <w:rFonts w:eastAsia="Times New Roman"/>
          <w:szCs w:val="24"/>
        </w:rPr>
        <w:t xml:space="preserve">λουμε </w:t>
      </w:r>
      <w:r w:rsidRPr="00B04B22">
        <w:rPr>
          <w:rFonts w:eastAsia="Times New Roman"/>
          <w:szCs w:val="24"/>
        </w:rPr>
        <w:t>όλοι</w:t>
      </w:r>
      <w:r>
        <w:rPr>
          <w:rFonts w:eastAsia="Times New Roman"/>
          <w:szCs w:val="24"/>
        </w:rPr>
        <w:t>,</w:t>
      </w:r>
      <w:r w:rsidRPr="00B04B22">
        <w:rPr>
          <w:rFonts w:eastAsia="Times New Roman"/>
          <w:szCs w:val="24"/>
        </w:rPr>
        <w:t xml:space="preserve"> ώστε αυτά τα πράγματα να γίνουν με τον καλύτερο δυνατ</w:t>
      </w:r>
      <w:r>
        <w:rPr>
          <w:rFonts w:eastAsia="Times New Roman"/>
          <w:szCs w:val="24"/>
        </w:rPr>
        <w:t>ό τρόπο. Α</w:t>
      </w:r>
      <w:r w:rsidRPr="00B04B22">
        <w:rPr>
          <w:rFonts w:eastAsia="Times New Roman"/>
          <w:szCs w:val="24"/>
        </w:rPr>
        <w:t xml:space="preserve">υτή η </w:t>
      </w:r>
      <w:proofErr w:type="spellStart"/>
      <w:r w:rsidRPr="00B04B22">
        <w:rPr>
          <w:rFonts w:eastAsia="Times New Roman"/>
          <w:szCs w:val="24"/>
        </w:rPr>
        <w:t>εν</w:t>
      </w:r>
      <w:r>
        <w:rPr>
          <w:rFonts w:eastAsia="Times New Roman"/>
          <w:szCs w:val="24"/>
        </w:rPr>
        <w:t>ιαιοποίση</w:t>
      </w:r>
      <w:proofErr w:type="spellEnd"/>
      <w:r>
        <w:rPr>
          <w:rFonts w:eastAsia="Times New Roman"/>
          <w:szCs w:val="24"/>
        </w:rPr>
        <w:t xml:space="preserve">, όμως, </w:t>
      </w:r>
      <w:r w:rsidRPr="00B04B22">
        <w:rPr>
          <w:rFonts w:eastAsia="Times New Roman"/>
          <w:szCs w:val="24"/>
        </w:rPr>
        <w:t>είναι πραγματικά μία τομή σε αυτό το επιμέρους ζήτημα εξαιρετικής σημασίας και νομίζω ότι θα αποδώσει πάρα πολύ</w:t>
      </w:r>
      <w:r>
        <w:rPr>
          <w:rFonts w:eastAsia="Times New Roman"/>
          <w:szCs w:val="24"/>
        </w:rPr>
        <w:t>.</w:t>
      </w:r>
      <w:r w:rsidRPr="00B04B22">
        <w:rPr>
          <w:rFonts w:eastAsia="Times New Roman"/>
          <w:szCs w:val="24"/>
        </w:rPr>
        <w:t xml:space="preserve"> </w:t>
      </w:r>
      <w:r>
        <w:rPr>
          <w:rFonts w:eastAsia="Times New Roman"/>
          <w:szCs w:val="24"/>
        </w:rPr>
        <w:t>Γ</w:t>
      </w:r>
      <w:r w:rsidRPr="00B04B22">
        <w:rPr>
          <w:rFonts w:eastAsia="Times New Roman"/>
          <w:szCs w:val="24"/>
        </w:rPr>
        <w:t>ιατί δεν μπορούν τέτοιες υ</w:t>
      </w:r>
      <w:r w:rsidRPr="00B04B22">
        <w:rPr>
          <w:rFonts w:eastAsia="Times New Roman"/>
          <w:szCs w:val="24"/>
        </w:rPr>
        <w:t xml:space="preserve">πηρεσίες του ελληνικού κράτους σε αυτούς τους κρίσιμους τομείς </w:t>
      </w:r>
      <w:r w:rsidRPr="00B04B22">
        <w:rPr>
          <w:rFonts w:eastAsia="Times New Roman"/>
          <w:szCs w:val="24"/>
        </w:rPr>
        <w:lastRenderedPageBreak/>
        <w:t>να λειτουργούν αποσπασματικά</w:t>
      </w:r>
      <w:r>
        <w:rPr>
          <w:rFonts w:eastAsia="Times New Roman"/>
          <w:szCs w:val="24"/>
        </w:rPr>
        <w:t>,</w:t>
      </w:r>
      <w:r w:rsidRPr="00B04B22">
        <w:rPr>
          <w:rFonts w:eastAsia="Times New Roman"/>
          <w:szCs w:val="24"/>
        </w:rPr>
        <w:t xml:space="preserve"> απομονωμένοι ο ένας από τον άλλον</w:t>
      </w:r>
      <w:r>
        <w:rPr>
          <w:rFonts w:eastAsia="Times New Roman"/>
          <w:szCs w:val="24"/>
        </w:rPr>
        <w:t>,</w:t>
      </w:r>
      <w:r w:rsidRPr="00B04B22">
        <w:rPr>
          <w:rFonts w:eastAsia="Times New Roman"/>
          <w:szCs w:val="24"/>
        </w:rPr>
        <w:t xml:space="preserve"> ως να νομίζουμε ότι είμαστε σε χωριστά κράτη</w:t>
      </w:r>
      <w:r>
        <w:rPr>
          <w:rFonts w:eastAsia="Times New Roman"/>
          <w:szCs w:val="24"/>
        </w:rPr>
        <w:t>.</w:t>
      </w:r>
    </w:p>
    <w:p w14:paraId="7632D210" w14:textId="77777777" w:rsidR="00845256" w:rsidRDefault="00BE25C9">
      <w:pPr>
        <w:spacing w:line="600" w:lineRule="auto"/>
        <w:ind w:firstLine="720"/>
        <w:contextualSpacing/>
        <w:jc w:val="both"/>
        <w:rPr>
          <w:rFonts w:eastAsia="Times New Roman"/>
          <w:szCs w:val="24"/>
        </w:rPr>
      </w:pPr>
      <w:r w:rsidRPr="00DD1C81">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r w:rsidRPr="00DD1C81">
        <w:rPr>
          <w:rFonts w:eastAsia="Times New Roman"/>
          <w:color w:val="0A0A0A"/>
          <w:sz w:val="23"/>
          <w:szCs w:val="23"/>
          <w:shd w:val="clear" w:color="auto" w:fill="FFFFFF"/>
        </w:rPr>
        <w:t>)</w:t>
      </w:r>
    </w:p>
    <w:p w14:paraId="7632D211" w14:textId="77777777" w:rsidR="00845256" w:rsidRDefault="00BE25C9">
      <w:pPr>
        <w:spacing w:line="600" w:lineRule="auto"/>
        <w:ind w:firstLine="720"/>
        <w:contextualSpacing/>
        <w:jc w:val="both"/>
        <w:rPr>
          <w:rFonts w:eastAsia="Times New Roman"/>
          <w:szCs w:val="24"/>
        </w:rPr>
      </w:pPr>
      <w:r>
        <w:rPr>
          <w:rFonts w:eastAsia="Times New Roman"/>
          <w:szCs w:val="24"/>
        </w:rPr>
        <w:t>Π</w:t>
      </w:r>
      <w:r w:rsidRPr="00B04B22">
        <w:rPr>
          <w:rFonts w:eastAsia="Times New Roman"/>
          <w:szCs w:val="24"/>
        </w:rPr>
        <w:t>ροχωρά</w:t>
      </w:r>
      <w:r>
        <w:rPr>
          <w:rFonts w:eastAsia="Times New Roman"/>
          <w:szCs w:val="24"/>
        </w:rPr>
        <w:t>ω</w:t>
      </w:r>
      <w:r w:rsidRPr="00B04B22">
        <w:rPr>
          <w:rFonts w:eastAsia="Times New Roman"/>
          <w:szCs w:val="24"/>
        </w:rPr>
        <w:t xml:space="preserve"> </w:t>
      </w:r>
      <w:r>
        <w:rPr>
          <w:rFonts w:eastAsia="Times New Roman"/>
          <w:szCs w:val="24"/>
        </w:rPr>
        <w:t>σε</w:t>
      </w:r>
      <w:r w:rsidRPr="00B04B22">
        <w:rPr>
          <w:rFonts w:eastAsia="Times New Roman"/>
          <w:szCs w:val="24"/>
        </w:rPr>
        <w:t xml:space="preserve"> μία τελευταία τροπολογία από αυτές που θέλω να σχολιάσω</w:t>
      </w:r>
      <w:r>
        <w:rPr>
          <w:rFonts w:eastAsia="Times New Roman"/>
          <w:szCs w:val="24"/>
        </w:rPr>
        <w:t>,</w:t>
      </w:r>
      <w:r w:rsidRPr="00B04B22">
        <w:rPr>
          <w:rFonts w:eastAsia="Times New Roman"/>
          <w:szCs w:val="24"/>
        </w:rPr>
        <w:t xml:space="preserve"> βουλευτική αυτή τη φορά</w:t>
      </w:r>
      <w:r>
        <w:rPr>
          <w:rFonts w:eastAsia="Times New Roman"/>
          <w:szCs w:val="24"/>
        </w:rPr>
        <w:t>,</w:t>
      </w:r>
      <w:r w:rsidRPr="00B04B22">
        <w:rPr>
          <w:rFonts w:eastAsia="Times New Roman"/>
          <w:szCs w:val="24"/>
        </w:rPr>
        <w:t xml:space="preserve"> την οποία κατέθεσαν τρεις μάχιμ</w:t>
      </w:r>
      <w:r>
        <w:rPr>
          <w:rFonts w:eastAsia="Times New Roman"/>
          <w:szCs w:val="24"/>
        </w:rPr>
        <w:t xml:space="preserve">οι φαρμακοποιοί, Βουλευτές του ΣΥΡΙΖΑ, ο Γιώργος Πάλλης, ο </w:t>
      </w:r>
      <w:proofErr w:type="spellStart"/>
      <w:r>
        <w:rPr>
          <w:rFonts w:eastAsia="Times New Roman"/>
          <w:szCs w:val="24"/>
        </w:rPr>
        <w:t>Ζεϊμπέκ</w:t>
      </w:r>
      <w:proofErr w:type="spellEnd"/>
      <w:r>
        <w:rPr>
          <w:rFonts w:eastAsia="Times New Roman"/>
          <w:szCs w:val="24"/>
        </w:rPr>
        <w:t xml:space="preserve"> </w:t>
      </w:r>
      <w:proofErr w:type="spellStart"/>
      <w:r>
        <w:rPr>
          <w:rFonts w:eastAsia="Times New Roman"/>
          <w:szCs w:val="24"/>
        </w:rPr>
        <w:t>Χουσείν</w:t>
      </w:r>
      <w:proofErr w:type="spellEnd"/>
      <w:r>
        <w:rPr>
          <w:rFonts w:eastAsia="Times New Roman"/>
          <w:szCs w:val="24"/>
        </w:rPr>
        <w:t xml:space="preserve"> και ο </w:t>
      </w:r>
      <w:r w:rsidRPr="00B04B22">
        <w:rPr>
          <w:rFonts w:eastAsia="Times New Roman"/>
          <w:szCs w:val="24"/>
        </w:rPr>
        <w:t xml:space="preserve">Χρήστος </w:t>
      </w:r>
      <w:proofErr w:type="spellStart"/>
      <w:r>
        <w:rPr>
          <w:rFonts w:eastAsia="Times New Roman"/>
          <w:szCs w:val="24"/>
        </w:rPr>
        <w:t>Σ</w:t>
      </w:r>
      <w:r w:rsidRPr="00B04B22">
        <w:rPr>
          <w:rFonts w:eastAsia="Times New Roman"/>
          <w:szCs w:val="24"/>
        </w:rPr>
        <w:t>ιμορέλης</w:t>
      </w:r>
      <w:proofErr w:type="spellEnd"/>
      <w:r w:rsidRPr="00B04B22">
        <w:rPr>
          <w:rFonts w:eastAsia="Times New Roman"/>
          <w:szCs w:val="24"/>
        </w:rPr>
        <w:t xml:space="preserve"> και είχα την τιμή και τη χαρά </w:t>
      </w:r>
      <w:r w:rsidRPr="00B04B22">
        <w:rPr>
          <w:rFonts w:eastAsia="Times New Roman"/>
          <w:szCs w:val="24"/>
        </w:rPr>
        <w:t>να τη συνυπογράψ</w:t>
      </w:r>
      <w:r>
        <w:rPr>
          <w:rFonts w:eastAsia="Times New Roman"/>
          <w:szCs w:val="24"/>
        </w:rPr>
        <w:t>ω</w:t>
      </w:r>
      <w:r w:rsidRPr="00B04B22">
        <w:rPr>
          <w:rFonts w:eastAsia="Times New Roman"/>
          <w:szCs w:val="24"/>
        </w:rPr>
        <w:t xml:space="preserve"> και εγώ</w:t>
      </w:r>
      <w:r>
        <w:rPr>
          <w:rFonts w:eastAsia="Times New Roman"/>
          <w:szCs w:val="24"/>
        </w:rPr>
        <w:t>.</w:t>
      </w:r>
    </w:p>
    <w:p w14:paraId="7632D212" w14:textId="77777777" w:rsidR="00845256" w:rsidRDefault="00BE25C9">
      <w:pPr>
        <w:spacing w:line="600" w:lineRule="auto"/>
        <w:ind w:firstLine="720"/>
        <w:contextualSpacing/>
        <w:jc w:val="both"/>
        <w:rPr>
          <w:rFonts w:eastAsia="Times New Roman"/>
          <w:szCs w:val="24"/>
        </w:rPr>
      </w:pPr>
      <w:r>
        <w:rPr>
          <w:rFonts w:eastAsia="Times New Roman"/>
          <w:szCs w:val="24"/>
        </w:rPr>
        <w:t>Α</w:t>
      </w:r>
      <w:r w:rsidRPr="00B04B22">
        <w:rPr>
          <w:rFonts w:eastAsia="Times New Roman"/>
          <w:szCs w:val="24"/>
        </w:rPr>
        <w:t xml:space="preserve">ναφέρεται στα ανώτατα όρια ωραρίου λειτουργίας των φαρμακείων και θέτει ένα ζήτημα </w:t>
      </w:r>
      <w:r>
        <w:rPr>
          <w:rFonts w:eastAsia="Times New Roman"/>
          <w:szCs w:val="24"/>
        </w:rPr>
        <w:t xml:space="preserve">σχετικά με το </w:t>
      </w:r>
      <w:r w:rsidRPr="00B04B22">
        <w:rPr>
          <w:rFonts w:eastAsia="Times New Roman"/>
          <w:szCs w:val="24"/>
        </w:rPr>
        <w:t xml:space="preserve">σε </w:t>
      </w:r>
      <w:r>
        <w:rPr>
          <w:rFonts w:eastAsia="Times New Roman"/>
          <w:szCs w:val="24"/>
        </w:rPr>
        <w:t>π</w:t>
      </w:r>
      <w:r w:rsidRPr="00B04B22">
        <w:rPr>
          <w:rFonts w:eastAsia="Times New Roman"/>
          <w:szCs w:val="24"/>
        </w:rPr>
        <w:t>οιες αργίες κάθε έτους</w:t>
      </w:r>
      <w:r>
        <w:rPr>
          <w:rFonts w:eastAsia="Times New Roman"/>
          <w:szCs w:val="24"/>
        </w:rPr>
        <w:t>,</w:t>
      </w:r>
      <w:r w:rsidRPr="00B04B22">
        <w:rPr>
          <w:rFonts w:eastAsia="Times New Roman"/>
          <w:szCs w:val="24"/>
        </w:rPr>
        <w:t xml:space="preserve"> πέραν των </w:t>
      </w:r>
      <w:proofErr w:type="spellStart"/>
      <w:r w:rsidRPr="00B04B22">
        <w:rPr>
          <w:rFonts w:eastAsia="Times New Roman"/>
          <w:szCs w:val="24"/>
        </w:rPr>
        <w:t>προβλε</w:t>
      </w:r>
      <w:r>
        <w:rPr>
          <w:rFonts w:eastAsia="Times New Roman"/>
          <w:szCs w:val="24"/>
        </w:rPr>
        <w:t>πομένων</w:t>
      </w:r>
      <w:proofErr w:type="spellEnd"/>
      <w:r>
        <w:rPr>
          <w:rFonts w:eastAsia="Times New Roman"/>
          <w:szCs w:val="24"/>
        </w:rPr>
        <w:t xml:space="preserve"> διανυκτερεύσεων και διημερεύσεων, </w:t>
      </w:r>
      <w:r w:rsidRPr="00B04B22">
        <w:rPr>
          <w:rFonts w:eastAsia="Times New Roman"/>
          <w:szCs w:val="24"/>
        </w:rPr>
        <w:t>δεν μπορεί να ανοίγουν τα φαρμακεία</w:t>
      </w:r>
      <w:r>
        <w:rPr>
          <w:rFonts w:eastAsia="Times New Roman"/>
          <w:szCs w:val="24"/>
        </w:rPr>
        <w:t xml:space="preserve"> -τη</w:t>
      </w:r>
      <w:r w:rsidRPr="00B04B22">
        <w:rPr>
          <w:rFonts w:eastAsia="Times New Roman"/>
          <w:szCs w:val="24"/>
        </w:rPr>
        <w:t xml:space="preserve"> Μεγάλ</w:t>
      </w:r>
      <w:r w:rsidRPr="00B04B22">
        <w:rPr>
          <w:rFonts w:eastAsia="Times New Roman"/>
          <w:szCs w:val="24"/>
        </w:rPr>
        <w:t>η Παρασκευή</w:t>
      </w:r>
      <w:r>
        <w:rPr>
          <w:rFonts w:eastAsia="Times New Roman"/>
          <w:szCs w:val="24"/>
        </w:rPr>
        <w:t>,</w:t>
      </w:r>
      <w:r w:rsidRPr="00B04B22">
        <w:rPr>
          <w:rFonts w:eastAsia="Times New Roman"/>
          <w:szCs w:val="24"/>
        </w:rPr>
        <w:t xml:space="preserve"> </w:t>
      </w:r>
      <w:r>
        <w:rPr>
          <w:rFonts w:eastAsia="Times New Roman"/>
          <w:szCs w:val="24"/>
        </w:rPr>
        <w:t>την</w:t>
      </w:r>
      <w:r w:rsidRPr="00B04B22">
        <w:rPr>
          <w:rFonts w:eastAsia="Times New Roman"/>
          <w:szCs w:val="24"/>
        </w:rPr>
        <w:t xml:space="preserve"> 25η Μαρτίου</w:t>
      </w:r>
      <w:r>
        <w:rPr>
          <w:rFonts w:eastAsia="Times New Roman"/>
          <w:szCs w:val="24"/>
        </w:rPr>
        <w:t>,</w:t>
      </w:r>
      <w:r w:rsidRPr="00B04B22">
        <w:rPr>
          <w:rFonts w:eastAsia="Times New Roman"/>
          <w:szCs w:val="24"/>
        </w:rPr>
        <w:t xml:space="preserve"> </w:t>
      </w:r>
      <w:r>
        <w:rPr>
          <w:rFonts w:eastAsia="Times New Roman"/>
          <w:szCs w:val="24"/>
        </w:rPr>
        <w:t>την Καθαρή</w:t>
      </w:r>
      <w:r w:rsidRPr="00B04B22">
        <w:rPr>
          <w:rFonts w:eastAsia="Times New Roman"/>
          <w:szCs w:val="24"/>
        </w:rPr>
        <w:t xml:space="preserve"> Δευτέρα</w:t>
      </w:r>
      <w:r>
        <w:rPr>
          <w:rFonts w:eastAsia="Times New Roman"/>
          <w:szCs w:val="24"/>
        </w:rPr>
        <w:t>,</w:t>
      </w:r>
      <w:r w:rsidRPr="00B04B22">
        <w:rPr>
          <w:rFonts w:eastAsia="Times New Roman"/>
          <w:szCs w:val="24"/>
        </w:rPr>
        <w:t xml:space="preserve"> Πάσχα</w:t>
      </w:r>
      <w:r>
        <w:rPr>
          <w:rFonts w:eastAsia="Times New Roman"/>
          <w:szCs w:val="24"/>
        </w:rPr>
        <w:t>,</w:t>
      </w:r>
      <w:r w:rsidRPr="00B04B22">
        <w:rPr>
          <w:rFonts w:eastAsia="Times New Roman"/>
          <w:szCs w:val="24"/>
        </w:rPr>
        <w:t xml:space="preserve"> περιγράφονται με σαφήνεια όλες αυτές</w:t>
      </w:r>
      <w:r>
        <w:rPr>
          <w:rFonts w:eastAsia="Times New Roman"/>
          <w:szCs w:val="24"/>
        </w:rPr>
        <w:t xml:space="preserve"> οι</w:t>
      </w:r>
      <w:r w:rsidRPr="00B04B22">
        <w:rPr>
          <w:rFonts w:eastAsia="Times New Roman"/>
          <w:szCs w:val="24"/>
        </w:rPr>
        <w:t xml:space="preserve"> συγκεκριμένες ημερομηνίες</w:t>
      </w:r>
      <w:r>
        <w:rPr>
          <w:rFonts w:eastAsia="Times New Roman"/>
          <w:szCs w:val="24"/>
        </w:rPr>
        <w:t xml:space="preserve">- και εν </w:t>
      </w:r>
      <w:r w:rsidRPr="00B04B22">
        <w:rPr>
          <w:rFonts w:eastAsia="Times New Roman"/>
          <w:szCs w:val="24"/>
        </w:rPr>
        <w:t>συνέχεια</w:t>
      </w:r>
      <w:r>
        <w:rPr>
          <w:rFonts w:eastAsia="Times New Roman"/>
          <w:szCs w:val="24"/>
        </w:rPr>
        <w:t>,</w:t>
      </w:r>
      <w:r w:rsidRPr="00B04B22">
        <w:rPr>
          <w:rFonts w:eastAsia="Times New Roman"/>
          <w:szCs w:val="24"/>
        </w:rPr>
        <w:t xml:space="preserve"> ότι για να επιλέξει ωράριο λειτουργίας</w:t>
      </w:r>
      <w:r>
        <w:rPr>
          <w:rFonts w:eastAsia="Times New Roman"/>
          <w:szCs w:val="24"/>
        </w:rPr>
        <w:t>,</w:t>
      </w:r>
      <w:r w:rsidRPr="00B04B22">
        <w:rPr>
          <w:rFonts w:eastAsia="Times New Roman"/>
          <w:szCs w:val="24"/>
        </w:rPr>
        <w:t xml:space="preserve"> σύμφωνα με τ</w:t>
      </w:r>
      <w:r>
        <w:rPr>
          <w:rFonts w:eastAsia="Times New Roman"/>
          <w:szCs w:val="24"/>
        </w:rPr>
        <w:t>ις</w:t>
      </w:r>
      <w:r w:rsidRPr="00B04B22">
        <w:rPr>
          <w:rFonts w:eastAsia="Times New Roman"/>
          <w:szCs w:val="24"/>
        </w:rPr>
        <w:t xml:space="preserve"> </w:t>
      </w:r>
      <w:r w:rsidRPr="00B04B22">
        <w:rPr>
          <w:rFonts w:eastAsia="Times New Roman"/>
          <w:szCs w:val="24"/>
        </w:rPr>
        <w:lastRenderedPageBreak/>
        <w:t>ρυθμίσ</w:t>
      </w:r>
      <w:r>
        <w:rPr>
          <w:rFonts w:eastAsia="Times New Roman"/>
          <w:szCs w:val="24"/>
        </w:rPr>
        <w:t>εις</w:t>
      </w:r>
      <w:r w:rsidRPr="00B04B22">
        <w:rPr>
          <w:rFonts w:eastAsia="Times New Roman"/>
          <w:szCs w:val="24"/>
        </w:rPr>
        <w:t xml:space="preserve"> </w:t>
      </w:r>
      <w:r>
        <w:rPr>
          <w:rFonts w:eastAsia="Times New Roman"/>
          <w:szCs w:val="24"/>
        </w:rPr>
        <w:t>που τα</w:t>
      </w:r>
      <w:r w:rsidRPr="00B04B22">
        <w:rPr>
          <w:rFonts w:eastAsia="Times New Roman"/>
          <w:szCs w:val="24"/>
        </w:rPr>
        <w:t xml:space="preserve"> τελευταία χρόνια έχουν επ</w:t>
      </w:r>
      <w:r>
        <w:rPr>
          <w:rFonts w:eastAsia="Times New Roman"/>
          <w:szCs w:val="24"/>
        </w:rPr>
        <w:t>ισυμβεί κα</w:t>
      </w:r>
      <w:r w:rsidRPr="00B04B22">
        <w:rPr>
          <w:rFonts w:eastAsia="Times New Roman"/>
          <w:szCs w:val="24"/>
        </w:rPr>
        <w:t xml:space="preserve">ι έχουν </w:t>
      </w:r>
      <w:r w:rsidRPr="00B04B22">
        <w:rPr>
          <w:rFonts w:eastAsia="Times New Roman"/>
          <w:szCs w:val="24"/>
        </w:rPr>
        <w:t xml:space="preserve">αλλάξει τα ζητήματα του ωραρίου </w:t>
      </w:r>
      <w:r>
        <w:rPr>
          <w:rFonts w:eastAsia="Times New Roman"/>
          <w:szCs w:val="24"/>
        </w:rPr>
        <w:t>του κάθε φαρμακείου,</w:t>
      </w:r>
      <w:r w:rsidRPr="00B04B22">
        <w:rPr>
          <w:rFonts w:eastAsia="Times New Roman"/>
          <w:szCs w:val="24"/>
        </w:rPr>
        <w:t xml:space="preserve"> για την υπέρβαση των χρονικών ορίων λειτουργία</w:t>
      </w:r>
      <w:r>
        <w:rPr>
          <w:rFonts w:eastAsia="Times New Roman"/>
          <w:szCs w:val="24"/>
        </w:rPr>
        <w:t>ς</w:t>
      </w:r>
      <w:r w:rsidRPr="00B04B22">
        <w:rPr>
          <w:rFonts w:eastAsia="Times New Roman"/>
          <w:szCs w:val="24"/>
        </w:rPr>
        <w:t xml:space="preserve"> </w:t>
      </w:r>
      <w:r>
        <w:rPr>
          <w:rFonts w:eastAsia="Times New Roman"/>
          <w:szCs w:val="24"/>
        </w:rPr>
        <w:t>τους,</w:t>
      </w:r>
      <w:r w:rsidRPr="00B04B22">
        <w:rPr>
          <w:rFonts w:eastAsia="Times New Roman"/>
          <w:szCs w:val="24"/>
        </w:rPr>
        <w:t xml:space="preserve"> δεν αρκεί ο νόμιμος εκπρόσωπος του φαρμακείου</w:t>
      </w:r>
      <w:r>
        <w:rPr>
          <w:rFonts w:eastAsia="Times New Roman"/>
          <w:szCs w:val="24"/>
        </w:rPr>
        <w:t xml:space="preserve">, με τις θεσμικές αλλαγές </w:t>
      </w:r>
      <w:r w:rsidRPr="00B04B22">
        <w:rPr>
          <w:rFonts w:eastAsia="Times New Roman"/>
          <w:szCs w:val="24"/>
        </w:rPr>
        <w:t>που έχουν γίνει και σε αυτό το πεδίο</w:t>
      </w:r>
      <w:r>
        <w:rPr>
          <w:rFonts w:eastAsia="Times New Roman"/>
          <w:szCs w:val="24"/>
        </w:rPr>
        <w:t>,</w:t>
      </w:r>
      <w:r w:rsidRPr="00B04B22">
        <w:rPr>
          <w:rFonts w:eastAsia="Times New Roman"/>
          <w:szCs w:val="24"/>
        </w:rPr>
        <w:t xml:space="preserve"> αλλά και η σύμφωνη γνώμη του υπεύθυνου φ</w:t>
      </w:r>
      <w:r w:rsidRPr="00B04B22">
        <w:rPr>
          <w:rFonts w:eastAsia="Times New Roman"/>
          <w:szCs w:val="24"/>
        </w:rPr>
        <w:t>αρμακοποιού</w:t>
      </w:r>
      <w:r>
        <w:rPr>
          <w:rFonts w:eastAsia="Times New Roman"/>
          <w:szCs w:val="24"/>
        </w:rPr>
        <w:t>.</w:t>
      </w:r>
    </w:p>
    <w:p w14:paraId="7632D213" w14:textId="77777777" w:rsidR="00845256" w:rsidRDefault="00BE25C9">
      <w:pPr>
        <w:spacing w:line="600" w:lineRule="auto"/>
        <w:ind w:firstLine="720"/>
        <w:contextualSpacing/>
        <w:jc w:val="both"/>
        <w:rPr>
          <w:rFonts w:eastAsia="Times New Roman"/>
          <w:szCs w:val="24"/>
        </w:rPr>
      </w:pPr>
      <w:r w:rsidRPr="00B04B22">
        <w:rPr>
          <w:rFonts w:eastAsia="Times New Roman"/>
          <w:szCs w:val="24"/>
        </w:rPr>
        <w:t xml:space="preserve">Κύριε </w:t>
      </w:r>
      <w:r>
        <w:rPr>
          <w:rFonts w:eastAsia="Times New Roman"/>
          <w:szCs w:val="24"/>
        </w:rPr>
        <w:t>Πρόεδρε, κυρίες</w:t>
      </w:r>
      <w:r w:rsidRPr="00B04B22">
        <w:rPr>
          <w:rFonts w:eastAsia="Times New Roman"/>
          <w:szCs w:val="24"/>
        </w:rPr>
        <w:t xml:space="preserve"> και κύριοι </w:t>
      </w:r>
      <w:r>
        <w:rPr>
          <w:rFonts w:eastAsia="Times New Roman"/>
          <w:szCs w:val="24"/>
        </w:rPr>
        <w:t>Β</w:t>
      </w:r>
      <w:r w:rsidRPr="00B04B22">
        <w:rPr>
          <w:rFonts w:eastAsia="Times New Roman"/>
          <w:szCs w:val="24"/>
        </w:rPr>
        <w:t>ουλευτές</w:t>
      </w:r>
      <w:r>
        <w:rPr>
          <w:rFonts w:eastAsia="Times New Roman"/>
          <w:szCs w:val="24"/>
        </w:rPr>
        <w:t>,</w:t>
      </w:r>
      <w:r w:rsidRPr="00B04B22">
        <w:rPr>
          <w:rFonts w:eastAsia="Times New Roman"/>
          <w:szCs w:val="24"/>
        </w:rPr>
        <w:t xml:space="preserve"> </w:t>
      </w:r>
      <w:r>
        <w:rPr>
          <w:rFonts w:eastAsia="Times New Roman"/>
          <w:szCs w:val="24"/>
        </w:rPr>
        <w:t>είναι εξαιρετικά σημαντικό αυτό, έ</w:t>
      </w:r>
      <w:r w:rsidRPr="00B04B22">
        <w:rPr>
          <w:rFonts w:eastAsia="Times New Roman"/>
          <w:szCs w:val="24"/>
        </w:rPr>
        <w:t xml:space="preserve">στω κι αν είναι </w:t>
      </w:r>
      <w:r>
        <w:rPr>
          <w:rFonts w:eastAsia="Times New Roman"/>
          <w:szCs w:val="24"/>
        </w:rPr>
        <w:t>μικρής κλίμακας η</w:t>
      </w:r>
      <w:r w:rsidRPr="00B04B22">
        <w:rPr>
          <w:rFonts w:eastAsia="Times New Roman"/>
          <w:szCs w:val="24"/>
        </w:rPr>
        <w:t xml:space="preserve"> διορθωτική παρέμβαση</w:t>
      </w:r>
      <w:r>
        <w:rPr>
          <w:rFonts w:eastAsia="Times New Roman"/>
          <w:szCs w:val="24"/>
        </w:rPr>
        <w:t>.</w:t>
      </w:r>
      <w:r w:rsidRPr="00B04B22">
        <w:rPr>
          <w:rFonts w:eastAsia="Times New Roman"/>
          <w:szCs w:val="24"/>
        </w:rPr>
        <w:t xml:space="preserve"> </w:t>
      </w:r>
      <w:r>
        <w:rPr>
          <w:rFonts w:eastAsia="Times New Roman"/>
          <w:szCs w:val="24"/>
        </w:rPr>
        <w:t>«</w:t>
      </w:r>
      <w:r>
        <w:rPr>
          <w:rFonts w:eastAsia="Times New Roman"/>
          <w:szCs w:val="24"/>
        </w:rPr>
        <w:t>Τ</w:t>
      </w:r>
      <w:r w:rsidRPr="00B04B22">
        <w:rPr>
          <w:rFonts w:eastAsia="Times New Roman"/>
          <w:szCs w:val="24"/>
        </w:rPr>
        <w:t>ο φάρμακο δι</w:t>
      </w:r>
      <w:r>
        <w:rPr>
          <w:rFonts w:eastAsia="Times New Roman"/>
          <w:szCs w:val="24"/>
        </w:rPr>
        <w:t>ά</w:t>
      </w:r>
      <w:r w:rsidRPr="00B04B22">
        <w:rPr>
          <w:rFonts w:eastAsia="Times New Roman"/>
          <w:szCs w:val="24"/>
        </w:rPr>
        <w:t xml:space="preserve"> χειρός φαρμακοποιού</w:t>
      </w:r>
      <w:r>
        <w:rPr>
          <w:rFonts w:eastAsia="Times New Roman"/>
          <w:szCs w:val="24"/>
        </w:rPr>
        <w:t>»</w:t>
      </w:r>
      <w:r w:rsidRPr="00B04B22">
        <w:rPr>
          <w:rFonts w:eastAsia="Times New Roman"/>
          <w:szCs w:val="24"/>
        </w:rPr>
        <w:t xml:space="preserve"> είναι δόγμα για τη</w:t>
      </w:r>
      <w:r>
        <w:rPr>
          <w:rFonts w:eastAsia="Times New Roman"/>
          <w:szCs w:val="24"/>
        </w:rPr>
        <w:t>ν</w:t>
      </w:r>
      <w:r w:rsidRPr="00B04B22">
        <w:rPr>
          <w:rFonts w:eastAsia="Times New Roman"/>
          <w:szCs w:val="24"/>
        </w:rPr>
        <w:t xml:space="preserve"> </w:t>
      </w:r>
      <w:r>
        <w:rPr>
          <w:rFonts w:eastAsia="Times New Roman"/>
          <w:szCs w:val="24"/>
        </w:rPr>
        <w:t>ορθή</w:t>
      </w:r>
      <w:r w:rsidRPr="00B04B22">
        <w:rPr>
          <w:rFonts w:eastAsia="Times New Roman"/>
          <w:szCs w:val="24"/>
        </w:rPr>
        <w:t xml:space="preserve"> παροχή φαρμακευτικής υπηρεσίας </w:t>
      </w:r>
      <w:r>
        <w:rPr>
          <w:rFonts w:eastAsia="Times New Roman"/>
          <w:szCs w:val="24"/>
        </w:rPr>
        <w:t>σ</w:t>
      </w:r>
      <w:r w:rsidRPr="00B04B22">
        <w:rPr>
          <w:rFonts w:eastAsia="Times New Roman"/>
          <w:szCs w:val="24"/>
        </w:rPr>
        <w:t xml:space="preserve">τους Έλληνες </w:t>
      </w:r>
      <w:r w:rsidRPr="00B04B22">
        <w:rPr>
          <w:rFonts w:eastAsia="Times New Roman"/>
          <w:szCs w:val="24"/>
        </w:rPr>
        <w:t>πολίτες</w:t>
      </w:r>
      <w:r>
        <w:rPr>
          <w:rFonts w:eastAsia="Times New Roman"/>
          <w:szCs w:val="24"/>
        </w:rPr>
        <w:t>.</w:t>
      </w:r>
      <w:r w:rsidRPr="00B04B22">
        <w:rPr>
          <w:rFonts w:eastAsia="Times New Roman"/>
          <w:szCs w:val="24"/>
        </w:rPr>
        <w:t xml:space="preserve"> </w:t>
      </w:r>
      <w:r>
        <w:rPr>
          <w:rFonts w:eastAsia="Times New Roman"/>
          <w:szCs w:val="24"/>
        </w:rPr>
        <w:t>Δ</w:t>
      </w:r>
      <w:r w:rsidRPr="00B04B22">
        <w:rPr>
          <w:rFonts w:eastAsia="Times New Roman"/>
          <w:szCs w:val="24"/>
        </w:rPr>
        <w:t xml:space="preserve">εν είναι δυνατόν το φαρμακείο να μετατρέπεται σε </w:t>
      </w:r>
      <w:r>
        <w:rPr>
          <w:rFonts w:eastAsia="Times New Roman"/>
          <w:szCs w:val="24"/>
        </w:rPr>
        <w:t>ε</w:t>
      </w:r>
      <w:r w:rsidRPr="00B04B22">
        <w:rPr>
          <w:rFonts w:eastAsia="Times New Roman"/>
          <w:szCs w:val="24"/>
        </w:rPr>
        <w:t>μπορική επιχείρηση</w:t>
      </w:r>
      <w:r>
        <w:rPr>
          <w:rFonts w:eastAsia="Times New Roman"/>
          <w:szCs w:val="24"/>
        </w:rPr>
        <w:t xml:space="preserve">, </w:t>
      </w:r>
      <w:proofErr w:type="spellStart"/>
      <w:r>
        <w:rPr>
          <w:rFonts w:eastAsia="Times New Roman"/>
          <w:szCs w:val="24"/>
        </w:rPr>
        <w:t>απεκδυόμενη</w:t>
      </w:r>
      <w:proofErr w:type="spellEnd"/>
      <w:r w:rsidRPr="00B04B22">
        <w:rPr>
          <w:rFonts w:eastAsia="Times New Roman"/>
          <w:szCs w:val="24"/>
        </w:rPr>
        <w:t xml:space="preserve"> και </w:t>
      </w:r>
      <w:proofErr w:type="spellStart"/>
      <w:r w:rsidRPr="00B04B22">
        <w:rPr>
          <w:rFonts w:eastAsia="Times New Roman"/>
          <w:szCs w:val="24"/>
        </w:rPr>
        <w:t>αποξεν</w:t>
      </w:r>
      <w:r>
        <w:rPr>
          <w:rFonts w:eastAsia="Times New Roman"/>
          <w:szCs w:val="24"/>
        </w:rPr>
        <w:t>ούμενη</w:t>
      </w:r>
      <w:proofErr w:type="spellEnd"/>
      <w:r w:rsidRPr="00B04B22">
        <w:rPr>
          <w:rFonts w:eastAsia="Times New Roman"/>
          <w:szCs w:val="24"/>
        </w:rPr>
        <w:t xml:space="preserve"> από την επιστημονική του λειτουργία και μάλιστα</w:t>
      </w:r>
      <w:r>
        <w:rPr>
          <w:rFonts w:eastAsia="Times New Roman"/>
          <w:szCs w:val="24"/>
        </w:rPr>
        <w:t>,</w:t>
      </w:r>
      <w:r w:rsidRPr="00B04B22">
        <w:rPr>
          <w:rFonts w:eastAsia="Times New Roman"/>
          <w:szCs w:val="24"/>
        </w:rPr>
        <w:t xml:space="preserve"> ως φορέας πρωτοβάθμιας φροντίδας υγείας</w:t>
      </w:r>
      <w:r>
        <w:rPr>
          <w:rFonts w:eastAsia="Times New Roman"/>
          <w:szCs w:val="24"/>
        </w:rPr>
        <w:t>.</w:t>
      </w:r>
      <w:r w:rsidRPr="00B04B22">
        <w:rPr>
          <w:rFonts w:eastAsia="Times New Roman"/>
          <w:szCs w:val="24"/>
        </w:rPr>
        <w:t xml:space="preserve"> </w:t>
      </w:r>
      <w:r>
        <w:rPr>
          <w:rFonts w:eastAsia="Times New Roman"/>
          <w:szCs w:val="24"/>
        </w:rPr>
        <w:t>Π</w:t>
      </w:r>
      <w:r w:rsidRPr="00B04B22">
        <w:rPr>
          <w:rFonts w:eastAsia="Times New Roman"/>
          <w:szCs w:val="24"/>
        </w:rPr>
        <w:t xml:space="preserve">αραδοσιακά έχει αυτό συμβεί στη χώρα </w:t>
      </w:r>
      <w:r>
        <w:rPr>
          <w:rFonts w:eastAsia="Times New Roman"/>
          <w:szCs w:val="24"/>
        </w:rPr>
        <w:t>μας.</w:t>
      </w:r>
      <w:r w:rsidRPr="00B04B22">
        <w:rPr>
          <w:rFonts w:eastAsia="Times New Roman"/>
          <w:szCs w:val="24"/>
        </w:rPr>
        <w:t xml:space="preserve"> </w:t>
      </w:r>
      <w:r>
        <w:rPr>
          <w:rFonts w:eastAsia="Times New Roman"/>
          <w:szCs w:val="24"/>
        </w:rPr>
        <w:t>Κ</w:t>
      </w:r>
      <w:r w:rsidRPr="00B04B22">
        <w:rPr>
          <w:rFonts w:eastAsia="Times New Roman"/>
          <w:szCs w:val="24"/>
        </w:rPr>
        <w:t>αι τώρα</w:t>
      </w:r>
      <w:r>
        <w:rPr>
          <w:rFonts w:eastAsia="Times New Roman"/>
          <w:szCs w:val="24"/>
        </w:rPr>
        <w:t>,</w:t>
      </w:r>
      <w:r w:rsidRPr="00B04B22">
        <w:rPr>
          <w:rFonts w:eastAsia="Times New Roman"/>
          <w:szCs w:val="24"/>
        </w:rPr>
        <w:t xml:space="preserve"> με </w:t>
      </w:r>
      <w:r>
        <w:rPr>
          <w:rFonts w:eastAsia="Times New Roman"/>
          <w:szCs w:val="24"/>
        </w:rPr>
        <w:t>π</w:t>
      </w:r>
      <w:r>
        <w:rPr>
          <w:rFonts w:eastAsia="Times New Roman"/>
          <w:szCs w:val="24"/>
        </w:rPr>
        <w:t>ρωτοβουλία της ηγεσίας του Υπουργείου Υ</w:t>
      </w:r>
      <w:r w:rsidRPr="00B04B22">
        <w:rPr>
          <w:rFonts w:eastAsia="Times New Roman"/>
          <w:szCs w:val="24"/>
        </w:rPr>
        <w:t>γείας προωθούνται και θε</w:t>
      </w:r>
      <w:r>
        <w:rPr>
          <w:rFonts w:eastAsia="Times New Roman"/>
          <w:szCs w:val="24"/>
        </w:rPr>
        <w:t>σμι</w:t>
      </w:r>
      <w:r w:rsidRPr="00B04B22">
        <w:rPr>
          <w:rFonts w:eastAsia="Times New Roman"/>
          <w:szCs w:val="24"/>
        </w:rPr>
        <w:t>κές επεξεργασίες</w:t>
      </w:r>
      <w:r>
        <w:rPr>
          <w:rFonts w:eastAsia="Times New Roman"/>
          <w:szCs w:val="24"/>
        </w:rPr>
        <w:t>,</w:t>
      </w:r>
      <w:r w:rsidRPr="00B04B22">
        <w:rPr>
          <w:rFonts w:eastAsia="Times New Roman"/>
          <w:szCs w:val="24"/>
        </w:rPr>
        <w:t xml:space="preserve"> ώστε να πάρει και θεσμικό χαρακτήρα η ένταξη των φαρμακείων στο </w:t>
      </w:r>
      <w:r>
        <w:rPr>
          <w:rFonts w:eastAsia="Times New Roman"/>
          <w:szCs w:val="24"/>
        </w:rPr>
        <w:t>γενικότερο</w:t>
      </w:r>
      <w:r w:rsidRPr="00B04B22">
        <w:rPr>
          <w:rFonts w:eastAsia="Times New Roman"/>
          <w:szCs w:val="24"/>
        </w:rPr>
        <w:t xml:space="preserve"> </w:t>
      </w:r>
      <w:r>
        <w:rPr>
          <w:rFonts w:eastAsia="Times New Roman"/>
          <w:szCs w:val="24"/>
        </w:rPr>
        <w:t>σ</w:t>
      </w:r>
      <w:r w:rsidRPr="00B04B22">
        <w:rPr>
          <w:rFonts w:eastAsia="Times New Roman"/>
          <w:szCs w:val="24"/>
        </w:rPr>
        <w:t xml:space="preserve">ύστημα </w:t>
      </w:r>
      <w:r>
        <w:rPr>
          <w:rFonts w:eastAsia="Times New Roman"/>
          <w:szCs w:val="24"/>
        </w:rPr>
        <w:t>π</w:t>
      </w:r>
      <w:r w:rsidRPr="00B04B22">
        <w:rPr>
          <w:rFonts w:eastAsia="Times New Roman"/>
          <w:szCs w:val="24"/>
        </w:rPr>
        <w:t>ρωτοβάθμιας</w:t>
      </w:r>
      <w:r w:rsidRPr="00B04B22">
        <w:rPr>
          <w:rFonts w:eastAsia="Times New Roman"/>
          <w:szCs w:val="24"/>
        </w:rPr>
        <w:t xml:space="preserve"> </w:t>
      </w:r>
      <w:r>
        <w:rPr>
          <w:rFonts w:eastAsia="Times New Roman"/>
          <w:szCs w:val="24"/>
        </w:rPr>
        <w:t>φ</w:t>
      </w:r>
      <w:r w:rsidRPr="00B04B22">
        <w:rPr>
          <w:rFonts w:eastAsia="Times New Roman"/>
          <w:szCs w:val="24"/>
        </w:rPr>
        <w:t xml:space="preserve">ροντίδας </w:t>
      </w:r>
      <w:r>
        <w:rPr>
          <w:rFonts w:eastAsia="Times New Roman"/>
          <w:szCs w:val="24"/>
        </w:rPr>
        <w:t>υ</w:t>
      </w:r>
      <w:r w:rsidRPr="00B04B22">
        <w:rPr>
          <w:rFonts w:eastAsia="Times New Roman"/>
          <w:szCs w:val="24"/>
        </w:rPr>
        <w:t>γείας</w:t>
      </w:r>
      <w:r>
        <w:rPr>
          <w:rFonts w:eastAsia="Times New Roman"/>
          <w:szCs w:val="24"/>
        </w:rPr>
        <w:t>.</w:t>
      </w:r>
      <w:r w:rsidRPr="00B04B22">
        <w:rPr>
          <w:rFonts w:eastAsia="Times New Roman"/>
          <w:szCs w:val="24"/>
        </w:rPr>
        <w:t xml:space="preserve"> </w:t>
      </w:r>
      <w:r>
        <w:rPr>
          <w:rFonts w:eastAsia="Times New Roman"/>
          <w:szCs w:val="24"/>
        </w:rPr>
        <w:t>Δ</w:t>
      </w:r>
      <w:r w:rsidRPr="00B04B22">
        <w:rPr>
          <w:rFonts w:eastAsia="Times New Roman"/>
          <w:szCs w:val="24"/>
        </w:rPr>
        <w:t xml:space="preserve">εν είναι δυνατόν να εξοντώνεται ο επιστήμων </w:t>
      </w:r>
      <w:r w:rsidRPr="00B04B22">
        <w:rPr>
          <w:rFonts w:eastAsia="Times New Roman"/>
          <w:szCs w:val="24"/>
        </w:rPr>
        <w:lastRenderedPageBreak/>
        <w:t>φαρμακοποιός</w:t>
      </w:r>
      <w:r>
        <w:rPr>
          <w:rFonts w:eastAsia="Times New Roman"/>
          <w:szCs w:val="24"/>
        </w:rPr>
        <w:t>,</w:t>
      </w:r>
      <w:r w:rsidRPr="00B04B22">
        <w:rPr>
          <w:rFonts w:eastAsia="Times New Roman"/>
          <w:szCs w:val="24"/>
        </w:rPr>
        <w:t xml:space="preserve"> </w:t>
      </w:r>
      <w:r>
        <w:rPr>
          <w:rFonts w:eastAsia="Times New Roman"/>
          <w:szCs w:val="24"/>
        </w:rPr>
        <w:t>ά</w:t>
      </w:r>
      <w:r w:rsidRPr="00B04B22">
        <w:rPr>
          <w:rFonts w:eastAsia="Times New Roman"/>
          <w:szCs w:val="24"/>
        </w:rPr>
        <w:t>ρα</w:t>
      </w:r>
      <w:r>
        <w:rPr>
          <w:rFonts w:eastAsia="Times New Roman"/>
          <w:szCs w:val="24"/>
        </w:rPr>
        <w:t>,</w:t>
      </w:r>
      <w:r w:rsidRPr="00B04B22">
        <w:rPr>
          <w:rFonts w:eastAsia="Times New Roman"/>
          <w:szCs w:val="24"/>
        </w:rPr>
        <w:t xml:space="preserve"> να μην υπάρχει στην πραγματικότητα και να υπάρχουν κεφαλαιουχικές συγκρ</w:t>
      </w:r>
      <w:r>
        <w:rPr>
          <w:rFonts w:eastAsia="Times New Roman"/>
          <w:szCs w:val="24"/>
        </w:rPr>
        <w:t>οτήσεις</w:t>
      </w:r>
      <w:r w:rsidRPr="00B04B22">
        <w:rPr>
          <w:rFonts w:eastAsia="Times New Roman"/>
          <w:szCs w:val="24"/>
        </w:rPr>
        <w:t xml:space="preserve"> για τη λειτουργία των φαρμακείων</w:t>
      </w:r>
      <w:r>
        <w:rPr>
          <w:rFonts w:eastAsia="Times New Roman"/>
          <w:szCs w:val="24"/>
        </w:rPr>
        <w:t>.</w:t>
      </w:r>
      <w:r w:rsidRPr="00B04B22">
        <w:rPr>
          <w:rFonts w:eastAsia="Times New Roman"/>
          <w:szCs w:val="24"/>
        </w:rPr>
        <w:t xml:space="preserve"> </w:t>
      </w:r>
    </w:p>
    <w:p w14:paraId="7632D214"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Η΄ Αντιπρόεδρος της Βουλής κ. </w:t>
      </w:r>
      <w:r w:rsidRPr="00344344">
        <w:rPr>
          <w:rFonts w:eastAsia="Times New Roman"/>
          <w:b/>
          <w:szCs w:val="24"/>
        </w:rPr>
        <w:t>ΜΑΡΙΟΣ ΓΕΩΡΓΙΑΔΗΣ</w:t>
      </w:r>
      <w:r>
        <w:rPr>
          <w:rFonts w:eastAsia="Times New Roman"/>
          <w:szCs w:val="24"/>
        </w:rPr>
        <w:t xml:space="preserve">) </w:t>
      </w:r>
    </w:p>
    <w:p w14:paraId="7632D215" w14:textId="77777777" w:rsidR="00845256" w:rsidRDefault="00BE25C9">
      <w:pPr>
        <w:spacing w:line="600" w:lineRule="auto"/>
        <w:ind w:firstLine="720"/>
        <w:contextualSpacing/>
        <w:jc w:val="both"/>
        <w:rPr>
          <w:rFonts w:eastAsia="Times New Roman"/>
          <w:szCs w:val="24"/>
        </w:rPr>
      </w:pPr>
      <w:r>
        <w:rPr>
          <w:rFonts w:eastAsia="Times New Roman"/>
          <w:szCs w:val="24"/>
        </w:rPr>
        <w:t>Α</w:t>
      </w:r>
      <w:r w:rsidRPr="00B04B22">
        <w:rPr>
          <w:rFonts w:eastAsia="Times New Roman"/>
          <w:szCs w:val="24"/>
        </w:rPr>
        <w:t xml:space="preserve">υτά η </w:t>
      </w:r>
      <w:r>
        <w:rPr>
          <w:rFonts w:eastAsia="Times New Roman"/>
          <w:szCs w:val="24"/>
        </w:rPr>
        <w:t>Κ</w:t>
      </w:r>
      <w:r w:rsidRPr="00B04B22">
        <w:rPr>
          <w:rFonts w:eastAsia="Times New Roman"/>
          <w:szCs w:val="24"/>
        </w:rPr>
        <w:t xml:space="preserve">υβέρνηση </w:t>
      </w:r>
      <w:r>
        <w:rPr>
          <w:rFonts w:eastAsia="Times New Roman"/>
          <w:szCs w:val="24"/>
        </w:rPr>
        <w:t>μας,</w:t>
      </w:r>
      <w:r w:rsidRPr="00B04B22">
        <w:rPr>
          <w:rFonts w:eastAsia="Times New Roman"/>
          <w:szCs w:val="24"/>
        </w:rPr>
        <w:t xml:space="preserve"> παρά τις πιέσεις της εργαλειοθήκης του ΟΟΣΑ</w:t>
      </w:r>
      <w:r>
        <w:rPr>
          <w:rFonts w:eastAsia="Times New Roman"/>
          <w:szCs w:val="24"/>
        </w:rPr>
        <w:t xml:space="preserve"> κ.λπ., </w:t>
      </w:r>
      <w:r w:rsidRPr="00B04B22">
        <w:rPr>
          <w:rFonts w:eastAsia="Times New Roman"/>
          <w:szCs w:val="24"/>
        </w:rPr>
        <w:t xml:space="preserve"> τα φρόντι</w:t>
      </w:r>
      <w:r>
        <w:rPr>
          <w:rFonts w:eastAsia="Times New Roman"/>
          <w:szCs w:val="24"/>
        </w:rPr>
        <w:t>σ</w:t>
      </w:r>
      <w:r w:rsidRPr="00B04B22">
        <w:rPr>
          <w:rFonts w:eastAsia="Times New Roman"/>
          <w:szCs w:val="24"/>
        </w:rPr>
        <w:t xml:space="preserve">ε </w:t>
      </w:r>
      <w:r>
        <w:rPr>
          <w:rFonts w:eastAsia="Times New Roman"/>
          <w:szCs w:val="24"/>
        </w:rPr>
        <w:t>μ</w:t>
      </w:r>
      <w:r w:rsidRPr="00B04B22">
        <w:rPr>
          <w:rFonts w:eastAsia="Times New Roman"/>
          <w:szCs w:val="24"/>
        </w:rPr>
        <w:t>ε περίτεχνο και με πολύ συστηματικό τρόπο σε συνεργασία με τους συλλόγους και τις ομοσπονδίες των φαρμακοποιών και έχει πετύχει ρυθμίσεις ισορροπίας εξαιρετικά σημαντικές και κρίσιμες</w:t>
      </w:r>
      <w:r>
        <w:rPr>
          <w:rFonts w:eastAsia="Times New Roman"/>
          <w:szCs w:val="24"/>
        </w:rPr>
        <w:t>.</w:t>
      </w:r>
    </w:p>
    <w:p w14:paraId="7632D216" w14:textId="77777777" w:rsidR="00845256" w:rsidRDefault="00BE25C9">
      <w:pPr>
        <w:spacing w:line="600" w:lineRule="auto"/>
        <w:ind w:firstLine="720"/>
        <w:contextualSpacing/>
        <w:jc w:val="both"/>
        <w:rPr>
          <w:rFonts w:eastAsia="Times New Roman"/>
          <w:szCs w:val="24"/>
        </w:rPr>
      </w:pPr>
      <w:r>
        <w:rPr>
          <w:rFonts w:eastAsia="Times New Roman"/>
          <w:szCs w:val="24"/>
        </w:rPr>
        <w:t>Η τ</w:t>
      </w:r>
      <w:r w:rsidRPr="00B04B22">
        <w:rPr>
          <w:rFonts w:eastAsia="Times New Roman"/>
          <w:szCs w:val="24"/>
        </w:rPr>
        <w:t>ρί</w:t>
      </w:r>
      <w:r w:rsidRPr="00B04B22">
        <w:rPr>
          <w:rFonts w:eastAsia="Times New Roman"/>
          <w:szCs w:val="24"/>
        </w:rPr>
        <w:t xml:space="preserve">τη </w:t>
      </w:r>
      <w:proofErr w:type="spellStart"/>
      <w:r w:rsidRPr="00B04B22">
        <w:rPr>
          <w:rFonts w:eastAsia="Times New Roman"/>
          <w:szCs w:val="24"/>
        </w:rPr>
        <w:t>υποπαράγραφος</w:t>
      </w:r>
      <w:proofErr w:type="spellEnd"/>
      <w:r w:rsidRPr="00B04B22">
        <w:rPr>
          <w:rFonts w:eastAsia="Times New Roman"/>
          <w:szCs w:val="24"/>
        </w:rPr>
        <w:t xml:space="preserve"> αυτής της τροπολογίας </w:t>
      </w:r>
      <w:r>
        <w:rPr>
          <w:rFonts w:eastAsia="Times New Roman"/>
          <w:szCs w:val="24"/>
        </w:rPr>
        <w:t>αφορά</w:t>
      </w:r>
      <w:r w:rsidRPr="00B04B22">
        <w:rPr>
          <w:rFonts w:eastAsia="Times New Roman"/>
          <w:szCs w:val="24"/>
        </w:rPr>
        <w:t xml:space="preserve"> τα φάρμακα</w:t>
      </w:r>
      <w:r>
        <w:rPr>
          <w:rFonts w:eastAsia="Times New Roman"/>
          <w:szCs w:val="24"/>
        </w:rPr>
        <w:t>,</w:t>
      </w:r>
      <w:r w:rsidRPr="00B04B22">
        <w:rPr>
          <w:rFonts w:eastAsia="Times New Roman"/>
          <w:szCs w:val="24"/>
        </w:rPr>
        <w:t xml:space="preserve"> </w:t>
      </w:r>
      <w:r>
        <w:rPr>
          <w:rFonts w:eastAsia="Times New Roman"/>
          <w:szCs w:val="24"/>
        </w:rPr>
        <w:t>σ</w:t>
      </w:r>
      <w:r w:rsidRPr="00B04B22">
        <w:rPr>
          <w:rFonts w:eastAsia="Times New Roman"/>
          <w:szCs w:val="24"/>
        </w:rPr>
        <w:t>τα οποία θα έχει καταλήξει επιτυχώς η διαδικασία της διαπραγμάτευσης</w:t>
      </w:r>
      <w:r>
        <w:rPr>
          <w:rFonts w:eastAsia="Times New Roman"/>
          <w:szCs w:val="24"/>
        </w:rPr>
        <w:t>, τ</w:t>
      </w:r>
      <w:r w:rsidRPr="00B04B22">
        <w:rPr>
          <w:rFonts w:eastAsia="Times New Roman"/>
          <w:szCs w:val="24"/>
        </w:rPr>
        <w:t xml:space="preserve">ο θεσμοθετημένο ποσοστό συμμετοχής των ασθενών να περιορίζονται στο ήμισυ και με απόφαση του Υπουργού Υγείας το ποσό της </w:t>
      </w:r>
      <w:r>
        <w:rPr>
          <w:rFonts w:eastAsia="Times New Roman"/>
          <w:szCs w:val="24"/>
        </w:rPr>
        <w:t>προβλε</w:t>
      </w:r>
      <w:r>
        <w:rPr>
          <w:rFonts w:eastAsia="Times New Roman"/>
          <w:szCs w:val="24"/>
        </w:rPr>
        <w:t>πόμενης</w:t>
      </w:r>
      <w:r w:rsidRPr="00B04B22">
        <w:rPr>
          <w:rFonts w:eastAsia="Times New Roman"/>
          <w:szCs w:val="24"/>
        </w:rPr>
        <w:t xml:space="preserve"> συμμετοχή</w:t>
      </w:r>
      <w:r>
        <w:rPr>
          <w:rFonts w:eastAsia="Times New Roman"/>
          <w:szCs w:val="24"/>
        </w:rPr>
        <w:t>ς</w:t>
      </w:r>
      <w:r w:rsidRPr="00B04B22">
        <w:rPr>
          <w:rFonts w:eastAsia="Times New Roman"/>
          <w:szCs w:val="24"/>
        </w:rPr>
        <w:t xml:space="preserve"> του ασθενούς που μπορεί και να μειώνεται για τα </w:t>
      </w:r>
      <w:proofErr w:type="spellStart"/>
      <w:r w:rsidRPr="00B04B22">
        <w:rPr>
          <w:rFonts w:eastAsia="Times New Roman"/>
          <w:szCs w:val="24"/>
        </w:rPr>
        <w:t>γενόσημα</w:t>
      </w:r>
      <w:proofErr w:type="spellEnd"/>
      <w:r w:rsidRPr="00B04B22">
        <w:rPr>
          <w:rFonts w:eastAsia="Times New Roman"/>
          <w:szCs w:val="24"/>
        </w:rPr>
        <w:t xml:space="preserve"> φάρμακα</w:t>
      </w:r>
      <w:r>
        <w:rPr>
          <w:rFonts w:eastAsia="Times New Roman"/>
          <w:szCs w:val="24"/>
        </w:rPr>
        <w:t>.</w:t>
      </w:r>
    </w:p>
    <w:p w14:paraId="7632D217"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w:t>
      </w:r>
      <w:r w:rsidRPr="00B04B22">
        <w:rPr>
          <w:rFonts w:eastAsia="Times New Roman"/>
          <w:szCs w:val="24"/>
        </w:rPr>
        <w:t xml:space="preserve">λπίζω ότι οι </w:t>
      </w:r>
      <w:r>
        <w:rPr>
          <w:rFonts w:eastAsia="Times New Roman"/>
          <w:szCs w:val="24"/>
        </w:rPr>
        <w:t>Υ</w:t>
      </w:r>
      <w:r w:rsidRPr="00B04B22">
        <w:rPr>
          <w:rFonts w:eastAsia="Times New Roman"/>
          <w:szCs w:val="24"/>
        </w:rPr>
        <w:t xml:space="preserve">πουργοί θα αποδεχτούν αυτή </w:t>
      </w:r>
      <w:r>
        <w:rPr>
          <w:rFonts w:eastAsia="Times New Roman"/>
          <w:szCs w:val="24"/>
        </w:rPr>
        <w:t>την</w:t>
      </w:r>
      <w:r w:rsidRPr="00B04B22">
        <w:rPr>
          <w:rFonts w:eastAsia="Times New Roman"/>
          <w:szCs w:val="24"/>
        </w:rPr>
        <w:t xml:space="preserve"> τροπολογία και ανοίγει νέους δρόμου</w:t>
      </w:r>
      <w:r>
        <w:rPr>
          <w:rFonts w:eastAsia="Times New Roman"/>
          <w:szCs w:val="24"/>
        </w:rPr>
        <w:t>ς πολύ σημαντικούς σε κρίσιμους -ό</w:t>
      </w:r>
      <w:r w:rsidRPr="00B04B22">
        <w:rPr>
          <w:rFonts w:eastAsia="Times New Roman"/>
          <w:szCs w:val="24"/>
        </w:rPr>
        <w:t>χι συνολικούς</w:t>
      </w:r>
      <w:r>
        <w:rPr>
          <w:rFonts w:eastAsia="Times New Roman"/>
          <w:szCs w:val="24"/>
        </w:rPr>
        <w:t>,</w:t>
      </w:r>
      <w:r w:rsidRPr="00B04B22">
        <w:rPr>
          <w:rFonts w:eastAsia="Times New Roman"/>
          <w:szCs w:val="24"/>
        </w:rPr>
        <w:t xml:space="preserve"> αλλά </w:t>
      </w:r>
      <w:r>
        <w:rPr>
          <w:rFonts w:eastAsia="Times New Roman"/>
          <w:szCs w:val="24"/>
        </w:rPr>
        <w:t xml:space="preserve">λεπτούς- </w:t>
      </w:r>
      <w:r w:rsidRPr="00B04B22">
        <w:rPr>
          <w:rFonts w:eastAsia="Times New Roman"/>
          <w:szCs w:val="24"/>
        </w:rPr>
        <w:t>τομείς των βελτιώσεων που τ</w:t>
      </w:r>
      <w:r w:rsidRPr="00B04B22">
        <w:rPr>
          <w:rFonts w:eastAsia="Times New Roman"/>
          <w:szCs w:val="24"/>
        </w:rPr>
        <w:t xml:space="preserve">ώρα πια βήμα-βήμα πρέπει και στον τομέα αυτό να πετύχει η </w:t>
      </w:r>
      <w:r>
        <w:rPr>
          <w:rFonts w:eastAsia="Times New Roman"/>
          <w:szCs w:val="24"/>
        </w:rPr>
        <w:t>Κ</w:t>
      </w:r>
      <w:r w:rsidRPr="00B04B22">
        <w:rPr>
          <w:rFonts w:eastAsia="Times New Roman"/>
          <w:szCs w:val="24"/>
        </w:rPr>
        <w:t>υβέρνησ</w:t>
      </w:r>
      <w:r>
        <w:rPr>
          <w:rFonts w:eastAsia="Times New Roman"/>
          <w:szCs w:val="24"/>
        </w:rPr>
        <w:t>ή μας,</w:t>
      </w:r>
      <w:r w:rsidRPr="00B04B22">
        <w:rPr>
          <w:rFonts w:eastAsia="Times New Roman"/>
          <w:szCs w:val="24"/>
        </w:rPr>
        <w:t xml:space="preserve"> όπως και σε όλους τους άλλους </w:t>
      </w:r>
      <w:r>
        <w:rPr>
          <w:rFonts w:eastAsia="Times New Roman"/>
          <w:szCs w:val="24"/>
        </w:rPr>
        <w:t xml:space="preserve">τομείς. Συγχαίρω και την </w:t>
      </w:r>
      <w:r w:rsidRPr="00B04B22">
        <w:rPr>
          <w:rFonts w:eastAsia="Times New Roman"/>
          <w:szCs w:val="24"/>
        </w:rPr>
        <w:t xml:space="preserve">ηγεσία του </w:t>
      </w:r>
      <w:r>
        <w:rPr>
          <w:rFonts w:eastAsia="Times New Roman"/>
          <w:szCs w:val="24"/>
        </w:rPr>
        <w:t>Υ</w:t>
      </w:r>
      <w:r w:rsidRPr="00B04B22">
        <w:rPr>
          <w:rFonts w:eastAsia="Times New Roman"/>
          <w:szCs w:val="24"/>
        </w:rPr>
        <w:t>πουργείου</w:t>
      </w:r>
      <w:r>
        <w:rPr>
          <w:rFonts w:eastAsia="Times New Roman"/>
          <w:szCs w:val="24"/>
        </w:rPr>
        <w:t>,</w:t>
      </w:r>
      <w:r w:rsidRPr="00B04B22">
        <w:rPr>
          <w:rFonts w:eastAsia="Times New Roman"/>
          <w:szCs w:val="24"/>
        </w:rPr>
        <w:t xml:space="preserve"> ακριβώς </w:t>
      </w:r>
      <w:r>
        <w:rPr>
          <w:rFonts w:eastAsia="Times New Roman"/>
          <w:szCs w:val="24"/>
        </w:rPr>
        <w:t xml:space="preserve">γιατί </w:t>
      </w:r>
      <w:r w:rsidRPr="00B04B22">
        <w:rPr>
          <w:rFonts w:eastAsia="Times New Roman"/>
          <w:szCs w:val="24"/>
        </w:rPr>
        <w:t>πορεύεται πολύ συστηματικά προς αυτή την κατεύθυνση</w:t>
      </w:r>
      <w:r>
        <w:rPr>
          <w:rFonts w:eastAsia="Times New Roman"/>
          <w:szCs w:val="24"/>
        </w:rPr>
        <w:t>.</w:t>
      </w:r>
      <w:r w:rsidRPr="00B04B22">
        <w:rPr>
          <w:rFonts w:eastAsia="Times New Roman"/>
          <w:szCs w:val="24"/>
        </w:rPr>
        <w:t xml:space="preserve"> </w:t>
      </w:r>
    </w:p>
    <w:p w14:paraId="7632D218" w14:textId="77777777" w:rsidR="00845256" w:rsidRDefault="00BE25C9">
      <w:pPr>
        <w:spacing w:line="600" w:lineRule="auto"/>
        <w:ind w:firstLine="720"/>
        <w:contextualSpacing/>
        <w:jc w:val="both"/>
        <w:rPr>
          <w:rFonts w:eastAsia="Times New Roman"/>
          <w:szCs w:val="24"/>
        </w:rPr>
      </w:pPr>
      <w:r w:rsidRPr="00B04B22">
        <w:rPr>
          <w:rFonts w:eastAsia="Times New Roman"/>
          <w:szCs w:val="24"/>
        </w:rPr>
        <w:t>Ευχαριστώ</w:t>
      </w:r>
      <w:r>
        <w:rPr>
          <w:rFonts w:eastAsia="Times New Roman"/>
          <w:szCs w:val="24"/>
        </w:rPr>
        <w:t>,</w:t>
      </w:r>
      <w:r w:rsidRPr="00B04B22">
        <w:rPr>
          <w:rFonts w:eastAsia="Times New Roman"/>
          <w:szCs w:val="24"/>
        </w:rPr>
        <w:t xml:space="preserve"> κύριε </w:t>
      </w:r>
      <w:r>
        <w:rPr>
          <w:rFonts w:eastAsia="Times New Roman"/>
          <w:szCs w:val="24"/>
        </w:rPr>
        <w:t>Π</w:t>
      </w:r>
      <w:r w:rsidRPr="00B04B22">
        <w:rPr>
          <w:rFonts w:eastAsia="Times New Roman"/>
          <w:szCs w:val="24"/>
        </w:rPr>
        <w:t>ρόεδρε</w:t>
      </w:r>
      <w:r>
        <w:rPr>
          <w:rFonts w:eastAsia="Times New Roman"/>
          <w:szCs w:val="24"/>
        </w:rPr>
        <w:t>.</w:t>
      </w:r>
    </w:p>
    <w:p w14:paraId="7632D219" w14:textId="77777777" w:rsidR="00845256" w:rsidRDefault="00BE25C9">
      <w:pPr>
        <w:spacing w:line="600" w:lineRule="auto"/>
        <w:ind w:firstLine="720"/>
        <w:contextualSpacing/>
        <w:jc w:val="both"/>
        <w:rPr>
          <w:rFonts w:eastAsia="Times New Roman"/>
          <w:szCs w:val="24"/>
        </w:rPr>
      </w:pPr>
      <w:r w:rsidRPr="006C13A5">
        <w:rPr>
          <w:rFonts w:eastAsia="Times New Roman"/>
          <w:b/>
          <w:szCs w:val="24"/>
        </w:rPr>
        <w:t xml:space="preserve">ΠΡΟΕΔΡΕΥΩΝ </w:t>
      </w:r>
      <w:r w:rsidRPr="006C13A5">
        <w:rPr>
          <w:rFonts w:eastAsia="Times New Roman"/>
          <w:b/>
          <w:szCs w:val="24"/>
        </w:rPr>
        <w:t>(Μάριος Γεωργιάδης):</w:t>
      </w:r>
      <w:r>
        <w:rPr>
          <w:rFonts w:eastAsia="Times New Roman"/>
          <w:szCs w:val="24"/>
        </w:rPr>
        <w:t xml:space="preserve"> Ευχαριστούμε τον κύριο συνάδελφο. Και για να μην παρεξηγηθώ από τους υπόλοιπους συναδέλφους, θα ήθελα να πω ότι λόγω της τροπολογίας υπήρξε αυτή η σχετική ανοχή. </w:t>
      </w:r>
    </w:p>
    <w:p w14:paraId="7632D21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w:t>
      </w:r>
      <w:r w:rsidRPr="00135722">
        <w:rPr>
          <w:rFonts w:eastAsia="Times New Roman" w:cs="Times New Roman"/>
          <w:szCs w:val="24"/>
        </w:rPr>
        <w:t xml:space="preserve">έχει ζητήσει το λόγο για την </w:t>
      </w:r>
      <w:proofErr w:type="spellStart"/>
      <w:r w:rsidRPr="00135722">
        <w:rPr>
          <w:rFonts w:eastAsia="Times New Roman" w:cs="Times New Roman"/>
          <w:szCs w:val="24"/>
        </w:rPr>
        <w:t>πρωτολογία</w:t>
      </w:r>
      <w:proofErr w:type="spellEnd"/>
      <w:r w:rsidRPr="00135722">
        <w:rPr>
          <w:rFonts w:eastAsia="Times New Roman" w:cs="Times New Roman"/>
          <w:szCs w:val="24"/>
        </w:rPr>
        <w:t xml:space="preserve"> του</w:t>
      </w:r>
      <w:r>
        <w:rPr>
          <w:rFonts w:eastAsia="Times New Roman" w:cs="Times New Roman"/>
          <w:szCs w:val="24"/>
        </w:rPr>
        <w:t>.</w:t>
      </w:r>
    </w:p>
    <w:p w14:paraId="7632D21B" w14:textId="77777777" w:rsidR="00845256" w:rsidRDefault="00BE25C9">
      <w:pPr>
        <w:spacing w:line="600" w:lineRule="auto"/>
        <w:ind w:firstLine="720"/>
        <w:contextualSpacing/>
        <w:jc w:val="both"/>
        <w:rPr>
          <w:rFonts w:eastAsia="Times New Roman"/>
          <w:bCs/>
          <w:szCs w:val="24"/>
        </w:rPr>
      </w:pPr>
      <w:r>
        <w:rPr>
          <w:rFonts w:eastAsia="Times New Roman"/>
          <w:b/>
          <w:bCs/>
          <w:szCs w:val="24"/>
        </w:rPr>
        <w:t>ΓΕΩΡΓΙΟΣ ΛΑΜΠΡ</w:t>
      </w:r>
      <w:r>
        <w:rPr>
          <w:rFonts w:eastAsia="Times New Roman"/>
          <w:b/>
          <w:bCs/>
          <w:szCs w:val="24"/>
        </w:rPr>
        <w:t xml:space="preserve">ΟΥΛΗΣ (ΣΤ΄ Αντιπρόεδρος της Βουλής): </w:t>
      </w:r>
      <w:r>
        <w:rPr>
          <w:rFonts w:eastAsia="Times New Roman"/>
          <w:bCs/>
          <w:szCs w:val="24"/>
        </w:rPr>
        <w:t>Κύριε Πρόεδρε, τον λόγο.</w:t>
      </w:r>
    </w:p>
    <w:p w14:paraId="7632D21C" w14:textId="77777777" w:rsidR="00845256" w:rsidRDefault="00BE25C9">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συγγνώμη, μισό λεπτό.</w:t>
      </w:r>
    </w:p>
    <w:p w14:paraId="7632D21D" w14:textId="77777777" w:rsidR="00845256" w:rsidRDefault="00BE25C9">
      <w:pPr>
        <w:spacing w:line="600" w:lineRule="auto"/>
        <w:ind w:firstLine="720"/>
        <w:contextualSpacing/>
        <w:jc w:val="both"/>
        <w:rPr>
          <w:rFonts w:eastAsia="Times New Roman"/>
          <w:bCs/>
          <w:szCs w:val="24"/>
        </w:rPr>
      </w:pPr>
      <w:r>
        <w:rPr>
          <w:rFonts w:eastAsia="Times New Roman"/>
          <w:bCs/>
          <w:szCs w:val="24"/>
        </w:rPr>
        <w:t>Ορίστε, κύριε Αντιπρόεδρε, έχετε τον λόγο.</w:t>
      </w:r>
    </w:p>
    <w:p w14:paraId="7632D21E" w14:textId="77777777" w:rsidR="00845256" w:rsidRDefault="00BE25C9">
      <w:pPr>
        <w:spacing w:line="600" w:lineRule="auto"/>
        <w:ind w:firstLine="720"/>
        <w:contextualSpacing/>
        <w:jc w:val="both"/>
        <w:rPr>
          <w:rFonts w:eastAsia="Times New Roman"/>
          <w:bCs/>
          <w:szCs w:val="24"/>
        </w:rPr>
      </w:pPr>
      <w:r>
        <w:rPr>
          <w:rFonts w:eastAsia="Times New Roman"/>
          <w:b/>
          <w:bCs/>
          <w:szCs w:val="24"/>
        </w:rPr>
        <w:lastRenderedPageBreak/>
        <w:t xml:space="preserve">ΓΕΩΡΓΙΟΣ ΛΑΜΠΡΟΥΛΗΣ (ΣΤ΄ Αντιπρόεδρος της Βουλής): </w:t>
      </w:r>
      <w:r>
        <w:rPr>
          <w:rFonts w:eastAsia="Times New Roman"/>
          <w:bCs/>
          <w:szCs w:val="24"/>
        </w:rPr>
        <w:t xml:space="preserve">Μόνο δέκα δευτερόλεπτα θα </w:t>
      </w:r>
      <w:r>
        <w:rPr>
          <w:rFonts w:eastAsia="Times New Roman"/>
          <w:bCs/>
          <w:szCs w:val="24"/>
        </w:rPr>
        <w:t>χρειαστώ.</w:t>
      </w:r>
    </w:p>
    <w:p w14:paraId="7632D21F" w14:textId="77777777" w:rsidR="00845256" w:rsidRDefault="00BE25C9">
      <w:pPr>
        <w:spacing w:line="600" w:lineRule="auto"/>
        <w:ind w:firstLine="720"/>
        <w:contextualSpacing/>
        <w:jc w:val="both"/>
        <w:rPr>
          <w:rFonts w:eastAsia="Times New Roman"/>
          <w:bCs/>
          <w:szCs w:val="24"/>
        </w:rPr>
      </w:pPr>
      <w:r>
        <w:rPr>
          <w:rFonts w:eastAsia="Times New Roman"/>
          <w:bCs/>
          <w:szCs w:val="24"/>
        </w:rPr>
        <w:t>Ζητούμε –νομίζω και οι άλλοι συνάδελφοι δεν έχουν αντίρρηση- από τ</w:t>
      </w:r>
      <w:r>
        <w:rPr>
          <w:rFonts w:eastAsia="Times New Roman" w:cs="Times New Roman"/>
          <w:szCs w:val="24"/>
        </w:rPr>
        <w:t>ους Υ</w:t>
      </w:r>
      <w:r w:rsidRPr="00135722">
        <w:rPr>
          <w:rFonts w:eastAsia="Times New Roman" w:cs="Times New Roman"/>
          <w:szCs w:val="24"/>
        </w:rPr>
        <w:t xml:space="preserve">πουργούς να μας υποδείξουν ποιες </w:t>
      </w:r>
      <w:r>
        <w:rPr>
          <w:rFonts w:eastAsia="Times New Roman" w:cs="Times New Roman"/>
          <w:szCs w:val="24"/>
        </w:rPr>
        <w:t>β</w:t>
      </w:r>
      <w:r w:rsidRPr="00135722">
        <w:rPr>
          <w:rFonts w:eastAsia="Times New Roman" w:cs="Times New Roman"/>
          <w:szCs w:val="24"/>
        </w:rPr>
        <w:t>ουλευτικές τροπολογίες κάνουν δεκτές</w:t>
      </w:r>
      <w:r>
        <w:rPr>
          <w:rFonts w:eastAsia="Times New Roman" w:cs="Times New Roman"/>
          <w:szCs w:val="24"/>
        </w:rPr>
        <w:t xml:space="preserve">, για να ξέρουμε. Είπε ο κ. </w:t>
      </w:r>
      <w:proofErr w:type="spellStart"/>
      <w:r>
        <w:rPr>
          <w:rFonts w:eastAsia="Times New Roman" w:cs="Times New Roman"/>
          <w:szCs w:val="24"/>
        </w:rPr>
        <w:t>Πολάκης</w:t>
      </w:r>
      <w:proofErr w:type="spellEnd"/>
      <w:r>
        <w:rPr>
          <w:rFonts w:eastAsia="Times New Roman" w:cs="Times New Roman"/>
          <w:szCs w:val="24"/>
        </w:rPr>
        <w:t>,</w:t>
      </w:r>
      <w:r w:rsidRPr="00135722">
        <w:rPr>
          <w:rFonts w:eastAsia="Times New Roman" w:cs="Times New Roman"/>
          <w:szCs w:val="24"/>
        </w:rPr>
        <w:t xml:space="preserve"> όταν ανέπτυξε τις τροπολογίες</w:t>
      </w:r>
      <w:r>
        <w:rPr>
          <w:rFonts w:eastAsia="Times New Roman" w:cs="Times New Roman"/>
          <w:szCs w:val="24"/>
        </w:rPr>
        <w:t>,</w:t>
      </w:r>
      <w:r w:rsidRPr="00135722">
        <w:rPr>
          <w:rFonts w:eastAsia="Times New Roman" w:cs="Times New Roman"/>
          <w:szCs w:val="24"/>
        </w:rPr>
        <w:t xml:space="preserve"> για μία βουλευτική την οποία έκανε </w:t>
      </w:r>
      <w:r>
        <w:rPr>
          <w:rFonts w:eastAsia="Times New Roman" w:cs="Times New Roman"/>
          <w:szCs w:val="24"/>
        </w:rPr>
        <w:t>δε</w:t>
      </w:r>
      <w:r>
        <w:rPr>
          <w:rFonts w:eastAsia="Times New Roman" w:cs="Times New Roman"/>
          <w:szCs w:val="24"/>
        </w:rPr>
        <w:t>κτή. Πρέπει να ξέρουμε και για τις</w:t>
      </w:r>
      <w:r w:rsidRPr="00135722">
        <w:rPr>
          <w:rFonts w:eastAsia="Times New Roman" w:cs="Times New Roman"/>
          <w:szCs w:val="24"/>
        </w:rPr>
        <w:t xml:space="preserve"> υπόλοιπες </w:t>
      </w:r>
      <w:r>
        <w:rPr>
          <w:rFonts w:eastAsia="Times New Roman" w:cs="Times New Roman"/>
          <w:szCs w:val="24"/>
        </w:rPr>
        <w:t>βουλευτικές τροπολογίες ποιες, πόσες και</w:t>
      </w:r>
      <w:r w:rsidRPr="00135722">
        <w:rPr>
          <w:rFonts w:eastAsia="Times New Roman" w:cs="Times New Roman"/>
          <w:szCs w:val="24"/>
        </w:rPr>
        <w:t xml:space="preserve"> αν γίνονται </w:t>
      </w:r>
      <w:r>
        <w:rPr>
          <w:rFonts w:eastAsia="Times New Roman" w:cs="Times New Roman"/>
          <w:szCs w:val="24"/>
        </w:rPr>
        <w:t>δεκτές.</w:t>
      </w:r>
    </w:p>
    <w:p w14:paraId="7632D220" w14:textId="77777777" w:rsidR="00845256" w:rsidRDefault="00BE25C9">
      <w:pPr>
        <w:spacing w:line="600" w:lineRule="auto"/>
        <w:ind w:firstLine="720"/>
        <w:contextualSpacing/>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Ελάτε, κύριε Υπουργέ. Φαντάζομαι ότι και ο κύριος Υπουργός στην ομιλία του θα τοποθετηθεί πιθανότατα</w:t>
      </w:r>
      <w:r>
        <w:rPr>
          <w:rFonts w:eastAsia="Times New Roman" w:cs="Times New Roman"/>
          <w:szCs w:val="24"/>
        </w:rPr>
        <w:t xml:space="preserve"> και </w:t>
      </w:r>
      <w:r w:rsidRPr="00135722">
        <w:rPr>
          <w:rFonts w:eastAsia="Times New Roman" w:cs="Times New Roman"/>
          <w:szCs w:val="24"/>
        </w:rPr>
        <w:t>σε κάποιες απ</w:t>
      </w:r>
      <w:r w:rsidRPr="00135722">
        <w:rPr>
          <w:rFonts w:eastAsia="Times New Roman" w:cs="Times New Roman"/>
          <w:szCs w:val="24"/>
        </w:rPr>
        <w:t>ό αυτές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Μ</w:t>
      </w:r>
      <w:r w:rsidRPr="00135722">
        <w:rPr>
          <w:rFonts w:eastAsia="Times New Roman" w:cs="Times New Roman"/>
          <w:szCs w:val="24"/>
        </w:rPr>
        <w:t xml:space="preserve">πορεί </w:t>
      </w:r>
      <w:r>
        <w:rPr>
          <w:rFonts w:eastAsia="Times New Roman" w:cs="Times New Roman"/>
          <w:szCs w:val="24"/>
        </w:rPr>
        <w:t>στην ομιλία του να περιλαμβάνον</w:t>
      </w:r>
      <w:r w:rsidRPr="00135722">
        <w:rPr>
          <w:rFonts w:eastAsia="Times New Roman" w:cs="Times New Roman"/>
          <w:szCs w:val="24"/>
        </w:rPr>
        <w:t>ται μέσα και κάποια σχόλια για τις τροπολογίες</w:t>
      </w:r>
      <w:r>
        <w:rPr>
          <w:rFonts w:eastAsia="Times New Roman" w:cs="Times New Roman"/>
          <w:szCs w:val="24"/>
        </w:rPr>
        <w:t>,</w:t>
      </w:r>
      <w:r w:rsidRPr="00135722">
        <w:rPr>
          <w:rFonts w:eastAsia="Times New Roman" w:cs="Times New Roman"/>
          <w:szCs w:val="24"/>
        </w:rPr>
        <w:t xml:space="preserve"> όπως είπε ο κ</w:t>
      </w:r>
      <w:r>
        <w:rPr>
          <w:rFonts w:eastAsia="Times New Roman" w:cs="Times New Roman"/>
          <w:szCs w:val="24"/>
        </w:rPr>
        <w:t xml:space="preserve">. </w:t>
      </w:r>
      <w:proofErr w:type="spellStart"/>
      <w:r>
        <w:rPr>
          <w:rFonts w:eastAsia="Times New Roman" w:cs="Times New Roman"/>
          <w:szCs w:val="24"/>
        </w:rPr>
        <w:t>Λαμπρούλης</w:t>
      </w:r>
      <w:proofErr w:type="spellEnd"/>
      <w:r>
        <w:rPr>
          <w:rFonts w:eastAsia="Times New Roman" w:cs="Times New Roman"/>
          <w:szCs w:val="24"/>
        </w:rPr>
        <w:t>.</w:t>
      </w:r>
    </w:p>
    <w:p w14:paraId="7632D22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δέκα λεπτά.</w:t>
      </w:r>
      <w:r w:rsidRPr="00135722">
        <w:rPr>
          <w:rFonts w:eastAsia="Times New Roman" w:cs="Times New Roman"/>
          <w:szCs w:val="24"/>
        </w:rPr>
        <w:t xml:space="preserve"> </w:t>
      </w:r>
    </w:p>
    <w:p w14:paraId="7632D222" w14:textId="77777777" w:rsidR="00845256" w:rsidRDefault="00BE25C9">
      <w:pPr>
        <w:spacing w:line="600" w:lineRule="auto"/>
        <w:ind w:firstLine="720"/>
        <w:contextualSpacing/>
        <w:jc w:val="both"/>
        <w:rPr>
          <w:rFonts w:eastAsia="Times New Roman" w:cs="Times New Roman"/>
          <w:szCs w:val="24"/>
        </w:rPr>
      </w:pPr>
      <w:r w:rsidRPr="00341E47">
        <w:rPr>
          <w:rFonts w:eastAsia="Times New Roman" w:cs="Times New Roman"/>
          <w:b/>
          <w:szCs w:val="24"/>
        </w:rPr>
        <w:t xml:space="preserve">ΠΑΥΛΟΣ ΠΟΛΑΚΗΣ (Αναπληρωτής Υπουργός Υγείας): </w:t>
      </w:r>
      <w:r>
        <w:rPr>
          <w:rFonts w:eastAsia="Times New Roman" w:cs="Times New Roman"/>
          <w:szCs w:val="24"/>
        </w:rPr>
        <w:t>Με λίγο ανοχή, κύριε Πρόεδρε.</w:t>
      </w:r>
    </w:p>
    <w:p w14:paraId="7632D223" w14:textId="77777777" w:rsidR="00845256" w:rsidRDefault="00BE25C9">
      <w:pPr>
        <w:spacing w:line="600" w:lineRule="auto"/>
        <w:ind w:firstLine="720"/>
        <w:contextualSpacing/>
        <w:jc w:val="both"/>
        <w:rPr>
          <w:rFonts w:eastAsia="Times New Roman" w:cs="Times New Roman"/>
          <w:szCs w:val="24"/>
        </w:rPr>
      </w:pPr>
      <w:r>
        <w:rPr>
          <w:rFonts w:eastAsia="Times New Roman"/>
          <w:b/>
          <w:bCs/>
          <w:szCs w:val="24"/>
        </w:rPr>
        <w:lastRenderedPageBreak/>
        <w:t>ΠΡΟΕΔΡΕΥΩΝ (Μάριος Γεωργιάδης):</w:t>
      </w:r>
      <w:r>
        <w:rPr>
          <w:rFonts w:eastAsia="Times New Roman"/>
          <w:bCs/>
          <w:szCs w:val="24"/>
        </w:rPr>
        <w:t xml:space="preserve"> Ήδη υπάρχει ανοχή στο δεκάλεπτο. </w:t>
      </w:r>
      <w:r>
        <w:rPr>
          <w:rFonts w:eastAsia="Times New Roman" w:cs="Times New Roman"/>
          <w:szCs w:val="24"/>
        </w:rPr>
        <w:t>Π</w:t>
      </w:r>
      <w:r w:rsidRPr="00135722">
        <w:rPr>
          <w:rFonts w:eastAsia="Times New Roman" w:cs="Times New Roman"/>
          <w:szCs w:val="24"/>
        </w:rPr>
        <w:t>αρ</w:t>
      </w:r>
      <w:r>
        <w:rPr>
          <w:rFonts w:eastAsia="Times New Roman" w:cs="Times New Roman"/>
          <w:szCs w:val="24"/>
        </w:rPr>
        <w:t>’ όλα αυτά προχωρήστε κ</w:t>
      </w:r>
      <w:r w:rsidRPr="00135722">
        <w:rPr>
          <w:rFonts w:eastAsia="Times New Roman" w:cs="Times New Roman"/>
          <w:szCs w:val="24"/>
        </w:rPr>
        <w:t>αι το βλέπουμε στην πορεία</w:t>
      </w:r>
      <w:r>
        <w:rPr>
          <w:rFonts w:eastAsia="Times New Roman" w:cs="Times New Roman"/>
          <w:szCs w:val="24"/>
        </w:rPr>
        <w:t>.</w:t>
      </w:r>
    </w:p>
    <w:p w14:paraId="7632D224" w14:textId="77777777" w:rsidR="00845256" w:rsidRDefault="00BE25C9">
      <w:pPr>
        <w:spacing w:line="600" w:lineRule="auto"/>
        <w:ind w:firstLine="720"/>
        <w:contextualSpacing/>
        <w:jc w:val="both"/>
        <w:rPr>
          <w:rFonts w:eastAsia="Times New Roman" w:cs="Times New Roman"/>
          <w:szCs w:val="24"/>
        </w:rPr>
      </w:pPr>
      <w:r w:rsidRPr="00341E47">
        <w:rPr>
          <w:rFonts w:eastAsia="Times New Roman" w:cs="Times New Roman"/>
          <w:b/>
          <w:szCs w:val="24"/>
        </w:rPr>
        <w:t xml:space="preserve">ΠΑΥΛΟΣ ΠΟΛΑΚΗΣ (Αναπληρωτής Υπουργός Υγείας): </w:t>
      </w:r>
      <w:r>
        <w:rPr>
          <w:rFonts w:eastAsia="Times New Roman" w:cs="Times New Roman"/>
          <w:szCs w:val="24"/>
        </w:rPr>
        <w:t>Συγγνώμη μισό λεπτό, να φτιάξω λίγο τα χαρτιά μου.</w:t>
      </w:r>
    </w:p>
    <w:p w14:paraId="7632D22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Ξεκινώντας την ομιλία μου θ</w:t>
      </w:r>
      <w:r w:rsidRPr="00135722">
        <w:rPr>
          <w:rFonts w:eastAsia="Times New Roman" w:cs="Times New Roman"/>
          <w:szCs w:val="24"/>
        </w:rPr>
        <w:t>έλω και εγώ ν</w:t>
      </w:r>
      <w:r w:rsidRPr="00135722">
        <w:rPr>
          <w:rFonts w:eastAsia="Times New Roman" w:cs="Times New Roman"/>
          <w:szCs w:val="24"/>
        </w:rPr>
        <w:t xml:space="preserve">α </w:t>
      </w:r>
      <w:r>
        <w:rPr>
          <w:rFonts w:eastAsia="Times New Roman" w:cs="Times New Roman"/>
          <w:szCs w:val="24"/>
        </w:rPr>
        <w:t>ευχαριστήσω με</w:t>
      </w:r>
      <w:r w:rsidRPr="00135722">
        <w:rPr>
          <w:rFonts w:eastAsia="Times New Roman" w:cs="Times New Roman"/>
          <w:szCs w:val="24"/>
        </w:rPr>
        <w:t xml:space="preserve"> τη σειρά μου τους εκτελεστές της διαθήκης της Ελισάβετ Παπαγιαννοπούλου</w:t>
      </w:r>
      <w:r>
        <w:rPr>
          <w:rFonts w:eastAsia="Times New Roman" w:cs="Times New Roman"/>
          <w:szCs w:val="24"/>
        </w:rPr>
        <w:t>,</w:t>
      </w:r>
      <w:r w:rsidRPr="00135722">
        <w:rPr>
          <w:rFonts w:eastAsia="Times New Roman" w:cs="Times New Roman"/>
          <w:szCs w:val="24"/>
        </w:rPr>
        <w:t xml:space="preserve"> η οπ</w:t>
      </w:r>
      <w:r>
        <w:rPr>
          <w:rFonts w:eastAsia="Times New Roman" w:cs="Times New Roman"/>
          <w:szCs w:val="24"/>
        </w:rPr>
        <w:t>οία απεβίωσε το 2011 και με τη διαθήκη της μεταξύ άλλων ά</w:t>
      </w:r>
      <w:r w:rsidRPr="00135722">
        <w:rPr>
          <w:rFonts w:eastAsia="Times New Roman" w:cs="Times New Roman"/>
          <w:szCs w:val="24"/>
        </w:rPr>
        <w:t>φησε και ένα ακίνητο στη Φιλοθέη</w:t>
      </w:r>
      <w:r>
        <w:rPr>
          <w:rFonts w:eastAsia="Times New Roman" w:cs="Times New Roman"/>
          <w:szCs w:val="24"/>
        </w:rPr>
        <w:t>, το</w:t>
      </w:r>
      <w:r w:rsidRPr="00135722">
        <w:rPr>
          <w:rFonts w:eastAsia="Times New Roman" w:cs="Times New Roman"/>
          <w:szCs w:val="24"/>
        </w:rPr>
        <w:t xml:space="preserve"> οποίο πουλήθηκε προκειμένου </w:t>
      </w:r>
      <w:r>
        <w:rPr>
          <w:rFonts w:eastAsia="Times New Roman" w:cs="Times New Roman"/>
          <w:szCs w:val="24"/>
        </w:rPr>
        <w:t>-</w:t>
      </w:r>
      <w:r w:rsidRPr="00135722">
        <w:rPr>
          <w:rFonts w:eastAsia="Times New Roman" w:cs="Times New Roman"/>
          <w:szCs w:val="24"/>
        </w:rPr>
        <w:t>και όπως όρι</w:t>
      </w:r>
      <w:r>
        <w:rPr>
          <w:rFonts w:eastAsia="Times New Roman" w:cs="Times New Roman"/>
          <w:szCs w:val="24"/>
        </w:rPr>
        <w:t>ζε στη δ</w:t>
      </w:r>
      <w:r w:rsidRPr="00135722">
        <w:rPr>
          <w:rFonts w:eastAsia="Times New Roman" w:cs="Times New Roman"/>
          <w:szCs w:val="24"/>
        </w:rPr>
        <w:t xml:space="preserve">ιαθήκη </w:t>
      </w:r>
      <w:r>
        <w:rPr>
          <w:rFonts w:eastAsia="Times New Roman" w:cs="Times New Roman"/>
          <w:szCs w:val="24"/>
        </w:rPr>
        <w:t>της- να κατα</w:t>
      </w:r>
      <w:r>
        <w:rPr>
          <w:rFonts w:eastAsia="Times New Roman" w:cs="Times New Roman"/>
          <w:szCs w:val="24"/>
        </w:rPr>
        <w:t>σκευαστεί μία νέα π</w:t>
      </w:r>
      <w:r w:rsidRPr="00135722">
        <w:rPr>
          <w:rFonts w:eastAsia="Times New Roman" w:cs="Times New Roman"/>
          <w:szCs w:val="24"/>
        </w:rPr>
        <w:t xml:space="preserve">τέρυγα στο νοσοκομείο </w:t>
      </w:r>
      <w:r>
        <w:rPr>
          <w:rFonts w:eastAsia="Times New Roman" w:cs="Times New Roman"/>
          <w:szCs w:val="24"/>
        </w:rPr>
        <w:t>«</w:t>
      </w:r>
      <w:proofErr w:type="spellStart"/>
      <w:r w:rsidRPr="00135722">
        <w:rPr>
          <w:rFonts w:eastAsia="Times New Roman" w:cs="Times New Roman"/>
          <w:szCs w:val="24"/>
        </w:rPr>
        <w:t>Παίδων</w:t>
      </w:r>
      <w:proofErr w:type="spellEnd"/>
      <w:r w:rsidRPr="00135722">
        <w:rPr>
          <w:rFonts w:eastAsia="Times New Roman" w:cs="Times New Roman"/>
          <w:szCs w:val="24"/>
        </w:rPr>
        <w:t xml:space="preserve"> Πεντέλης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στη μνήμη της.</w:t>
      </w:r>
    </w:p>
    <w:p w14:paraId="7632D22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Με την α</w:t>
      </w:r>
      <w:r w:rsidRPr="00135722">
        <w:rPr>
          <w:rFonts w:eastAsia="Times New Roman" w:cs="Times New Roman"/>
          <w:szCs w:val="24"/>
        </w:rPr>
        <w:t>νάληψη των καθηκόντων της διοίκησης</w:t>
      </w:r>
      <w:r>
        <w:rPr>
          <w:rFonts w:eastAsia="Times New Roman" w:cs="Times New Roman"/>
          <w:szCs w:val="24"/>
        </w:rPr>
        <w:t>,</w:t>
      </w:r>
      <w:r w:rsidRPr="00135722">
        <w:rPr>
          <w:rFonts w:eastAsia="Times New Roman" w:cs="Times New Roman"/>
          <w:szCs w:val="24"/>
        </w:rPr>
        <w:t xml:space="preserve"> που </w:t>
      </w:r>
      <w:r>
        <w:rPr>
          <w:rFonts w:eastAsia="Times New Roman" w:cs="Times New Roman"/>
          <w:szCs w:val="24"/>
        </w:rPr>
        <w:t>ορίσαμ</w:t>
      </w:r>
      <w:r w:rsidRPr="00135722">
        <w:rPr>
          <w:rFonts w:eastAsia="Times New Roman" w:cs="Times New Roman"/>
          <w:szCs w:val="24"/>
        </w:rPr>
        <w:t xml:space="preserve">ε στο Σισμανόγλειο </w:t>
      </w:r>
      <w:r>
        <w:rPr>
          <w:rFonts w:eastAsia="Times New Roman" w:cs="Times New Roman"/>
          <w:szCs w:val="24"/>
        </w:rPr>
        <w:t xml:space="preserve">- </w:t>
      </w:r>
      <w:r w:rsidRPr="00135722">
        <w:rPr>
          <w:rFonts w:eastAsia="Times New Roman" w:cs="Times New Roman"/>
          <w:szCs w:val="24"/>
        </w:rPr>
        <w:t>Αμαλία Φλέμινγκ</w:t>
      </w:r>
      <w:r>
        <w:rPr>
          <w:rFonts w:eastAsia="Times New Roman" w:cs="Times New Roman"/>
          <w:szCs w:val="24"/>
        </w:rPr>
        <w:t>,</w:t>
      </w:r>
      <w:r w:rsidRPr="00135722">
        <w:rPr>
          <w:rFonts w:eastAsia="Times New Roman" w:cs="Times New Roman"/>
          <w:szCs w:val="24"/>
        </w:rPr>
        <w:t xml:space="preserve"> </w:t>
      </w:r>
      <w:proofErr w:type="spellStart"/>
      <w:r>
        <w:rPr>
          <w:rFonts w:eastAsia="Times New Roman" w:cs="Times New Roman"/>
          <w:szCs w:val="24"/>
        </w:rPr>
        <w:t>Παίδων</w:t>
      </w:r>
      <w:proofErr w:type="spellEnd"/>
      <w:r>
        <w:rPr>
          <w:rFonts w:eastAsia="Times New Roman" w:cs="Times New Roman"/>
          <w:szCs w:val="24"/>
        </w:rPr>
        <w:t xml:space="preserve"> Πεντέλης, ενημερωθήκαμε</w:t>
      </w:r>
      <w:r w:rsidRPr="00135722">
        <w:rPr>
          <w:rFonts w:eastAsia="Times New Roman" w:cs="Times New Roman"/>
          <w:szCs w:val="24"/>
        </w:rPr>
        <w:t xml:space="preserve"> από τους εκτελεστές της διαθήκης για τη βούλησή </w:t>
      </w:r>
      <w:r>
        <w:rPr>
          <w:rFonts w:eastAsia="Times New Roman" w:cs="Times New Roman"/>
          <w:szCs w:val="24"/>
        </w:rPr>
        <w:t>τους. Ε</w:t>
      </w:r>
      <w:r w:rsidRPr="00135722">
        <w:rPr>
          <w:rFonts w:eastAsia="Times New Roman" w:cs="Times New Roman"/>
          <w:szCs w:val="24"/>
        </w:rPr>
        <w:t>ίδαμε</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όμως, ότι το ποσό που προέκυψε α</w:t>
      </w:r>
      <w:r w:rsidRPr="00135722">
        <w:rPr>
          <w:rFonts w:eastAsia="Times New Roman" w:cs="Times New Roman"/>
          <w:szCs w:val="24"/>
        </w:rPr>
        <w:t>πό την πώληση του ακινήτου</w:t>
      </w:r>
      <w:r>
        <w:rPr>
          <w:rFonts w:eastAsia="Times New Roman" w:cs="Times New Roman"/>
          <w:szCs w:val="24"/>
        </w:rPr>
        <w:t>,</w:t>
      </w:r>
      <w:r w:rsidRPr="00135722">
        <w:rPr>
          <w:rFonts w:eastAsia="Times New Roman" w:cs="Times New Roman"/>
          <w:szCs w:val="24"/>
        </w:rPr>
        <w:t xml:space="preserve"> περίπου ένα εκατομμύριο ευρώ</w:t>
      </w:r>
      <w:r>
        <w:rPr>
          <w:rFonts w:eastAsia="Times New Roman" w:cs="Times New Roman"/>
          <w:szCs w:val="24"/>
        </w:rPr>
        <w:t>,</w:t>
      </w:r>
      <w:r w:rsidRPr="00135722">
        <w:rPr>
          <w:rFonts w:eastAsia="Times New Roman" w:cs="Times New Roman"/>
          <w:szCs w:val="24"/>
        </w:rPr>
        <w:t xml:space="preserve"> δεν αρκούσε για να κατασκευαστεί </w:t>
      </w:r>
      <w:r>
        <w:rPr>
          <w:rFonts w:eastAsia="Times New Roman" w:cs="Times New Roman"/>
          <w:szCs w:val="24"/>
        </w:rPr>
        <w:t xml:space="preserve">μία </w:t>
      </w:r>
      <w:r>
        <w:rPr>
          <w:rFonts w:eastAsia="Times New Roman" w:cs="Times New Roman"/>
          <w:szCs w:val="24"/>
        </w:rPr>
        <w:lastRenderedPageBreak/>
        <w:t>νέα π</w:t>
      </w:r>
      <w:r w:rsidRPr="00135722">
        <w:rPr>
          <w:rFonts w:eastAsia="Times New Roman" w:cs="Times New Roman"/>
          <w:szCs w:val="24"/>
        </w:rPr>
        <w:t>τέρυγα</w:t>
      </w:r>
      <w:r>
        <w:rPr>
          <w:rFonts w:eastAsia="Times New Roman" w:cs="Times New Roman"/>
          <w:szCs w:val="24"/>
        </w:rPr>
        <w:t>. Και μετά από προσφυγή στο ε</w:t>
      </w:r>
      <w:r w:rsidRPr="00135722">
        <w:rPr>
          <w:rFonts w:eastAsia="Times New Roman" w:cs="Times New Roman"/>
          <w:szCs w:val="24"/>
        </w:rPr>
        <w:t xml:space="preserve">φετείο </w:t>
      </w:r>
      <w:r>
        <w:rPr>
          <w:rFonts w:eastAsia="Times New Roman" w:cs="Times New Roman"/>
          <w:szCs w:val="24"/>
        </w:rPr>
        <w:t>-</w:t>
      </w:r>
      <w:r w:rsidRPr="00135722">
        <w:rPr>
          <w:rFonts w:eastAsia="Times New Roman" w:cs="Times New Roman"/>
          <w:szCs w:val="24"/>
        </w:rPr>
        <w:t>που εξήγησε και θεώρησε ότι ικ</w:t>
      </w:r>
      <w:r>
        <w:rPr>
          <w:rFonts w:eastAsia="Times New Roman" w:cs="Times New Roman"/>
          <w:szCs w:val="24"/>
        </w:rPr>
        <w:t xml:space="preserve">ανοποιείται η θέληση της </w:t>
      </w:r>
      <w:proofErr w:type="spellStart"/>
      <w:r>
        <w:rPr>
          <w:rFonts w:eastAsia="Times New Roman" w:cs="Times New Roman"/>
          <w:szCs w:val="24"/>
        </w:rPr>
        <w:t>διαθέτιδος</w:t>
      </w:r>
      <w:proofErr w:type="spellEnd"/>
      <w:r w:rsidRPr="00135722">
        <w:rPr>
          <w:rFonts w:eastAsia="Times New Roman" w:cs="Times New Roman"/>
          <w:szCs w:val="24"/>
        </w:rPr>
        <w:t xml:space="preserve"> εναλλακτ</w:t>
      </w:r>
      <w:r w:rsidRPr="00135722">
        <w:rPr>
          <w:rFonts w:eastAsia="Times New Roman" w:cs="Times New Roman"/>
          <w:szCs w:val="24"/>
        </w:rPr>
        <w:t>ικά</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 xml:space="preserve">προχωρήσαμε </w:t>
      </w:r>
      <w:r w:rsidRPr="00135722">
        <w:rPr>
          <w:rFonts w:eastAsia="Times New Roman" w:cs="Times New Roman"/>
          <w:szCs w:val="24"/>
        </w:rPr>
        <w:t>με την ανακ</w:t>
      </w:r>
      <w:r>
        <w:rPr>
          <w:rFonts w:eastAsia="Times New Roman" w:cs="Times New Roman"/>
          <w:szCs w:val="24"/>
        </w:rPr>
        <w:t>αί</w:t>
      </w:r>
      <w:r w:rsidRPr="00135722">
        <w:rPr>
          <w:rFonts w:eastAsia="Times New Roman" w:cs="Times New Roman"/>
          <w:szCs w:val="24"/>
        </w:rPr>
        <w:t>ν</w:t>
      </w:r>
      <w:r>
        <w:rPr>
          <w:rFonts w:eastAsia="Times New Roman" w:cs="Times New Roman"/>
          <w:szCs w:val="24"/>
        </w:rPr>
        <w:t>ι</w:t>
      </w:r>
      <w:r w:rsidRPr="00135722">
        <w:rPr>
          <w:rFonts w:eastAsia="Times New Roman" w:cs="Times New Roman"/>
          <w:szCs w:val="24"/>
        </w:rPr>
        <w:t>ση</w:t>
      </w:r>
      <w:r>
        <w:rPr>
          <w:rFonts w:eastAsia="Times New Roman" w:cs="Times New Roman"/>
          <w:szCs w:val="24"/>
        </w:rPr>
        <w:t>, ανακατασκευή και εκσυγχρονισμό της πτέρυγας της</w:t>
      </w:r>
      <w:r w:rsidRPr="00135722">
        <w:rPr>
          <w:rFonts w:eastAsia="Times New Roman" w:cs="Times New Roman"/>
          <w:szCs w:val="24"/>
        </w:rPr>
        <w:t xml:space="preserve"> Β</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Π</w:t>
      </w:r>
      <w:r w:rsidRPr="00135722">
        <w:rPr>
          <w:rFonts w:eastAsia="Times New Roman" w:cs="Times New Roman"/>
          <w:szCs w:val="24"/>
        </w:rPr>
        <w:t xml:space="preserve">αιδιατρικής και </w:t>
      </w:r>
      <w:r>
        <w:rPr>
          <w:rFonts w:eastAsia="Times New Roman" w:cs="Times New Roman"/>
          <w:szCs w:val="24"/>
        </w:rPr>
        <w:t>Ν</w:t>
      </w:r>
      <w:r w:rsidRPr="00135722">
        <w:rPr>
          <w:rFonts w:eastAsia="Times New Roman" w:cs="Times New Roman"/>
          <w:szCs w:val="24"/>
        </w:rPr>
        <w:t xml:space="preserve">ευρολογικής </w:t>
      </w:r>
      <w:r>
        <w:rPr>
          <w:rFonts w:eastAsia="Times New Roman" w:cs="Times New Roman"/>
          <w:szCs w:val="24"/>
        </w:rPr>
        <w:t>Κ</w:t>
      </w:r>
      <w:r w:rsidRPr="00135722">
        <w:rPr>
          <w:rFonts w:eastAsia="Times New Roman" w:cs="Times New Roman"/>
          <w:szCs w:val="24"/>
        </w:rPr>
        <w:t xml:space="preserve">λινικής του </w:t>
      </w:r>
      <w:r>
        <w:rPr>
          <w:rFonts w:eastAsia="Times New Roman" w:cs="Times New Roman"/>
          <w:szCs w:val="24"/>
        </w:rPr>
        <w:t>Γ</w:t>
      </w:r>
      <w:r w:rsidRPr="00135722">
        <w:rPr>
          <w:rFonts w:eastAsia="Times New Roman" w:cs="Times New Roman"/>
          <w:szCs w:val="24"/>
        </w:rPr>
        <w:t xml:space="preserve">ενικού </w:t>
      </w:r>
      <w:r>
        <w:rPr>
          <w:rFonts w:eastAsia="Times New Roman" w:cs="Times New Roman"/>
          <w:szCs w:val="24"/>
        </w:rPr>
        <w:t>Ν</w:t>
      </w:r>
      <w:r w:rsidRPr="00135722">
        <w:rPr>
          <w:rFonts w:eastAsia="Times New Roman" w:cs="Times New Roman"/>
          <w:szCs w:val="24"/>
        </w:rPr>
        <w:t xml:space="preserve">οσοκομείου </w:t>
      </w:r>
      <w:proofErr w:type="spellStart"/>
      <w:r w:rsidRPr="00135722">
        <w:rPr>
          <w:rFonts w:eastAsia="Times New Roman" w:cs="Times New Roman"/>
          <w:szCs w:val="24"/>
        </w:rPr>
        <w:t>Παίδων</w:t>
      </w:r>
      <w:proofErr w:type="spellEnd"/>
      <w:r w:rsidRPr="00135722">
        <w:rPr>
          <w:rFonts w:eastAsia="Times New Roman" w:cs="Times New Roman"/>
          <w:szCs w:val="24"/>
        </w:rPr>
        <w:t xml:space="preserve"> Πεντέλης</w:t>
      </w:r>
      <w:r>
        <w:rPr>
          <w:rFonts w:eastAsia="Times New Roman" w:cs="Times New Roman"/>
          <w:szCs w:val="24"/>
        </w:rPr>
        <w:t>.</w:t>
      </w:r>
    </w:p>
    <w:p w14:paraId="7632D22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Ξε</w:t>
      </w:r>
      <w:r w:rsidRPr="00135722">
        <w:rPr>
          <w:rFonts w:eastAsia="Times New Roman" w:cs="Times New Roman"/>
          <w:szCs w:val="24"/>
        </w:rPr>
        <w:t>κολλήσαμε και προχωρήσαμε όλη τη διαδικασία</w:t>
      </w:r>
      <w:r>
        <w:rPr>
          <w:rFonts w:eastAsia="Times New Roman" w:cs="Times New Roman"/>
          <w:szCs w:val="24"/>
        </w:rPr>
        <w:t>. Και πρέπει να δώσω σ</w:t>
      </w:r>
      <w:r w:rsidRPr="00135722">
        <w:rPr>
          <w:rFonts w:eastAsia="Times New Roman" w:cs="Times New Roman"/>
          <w:szCs w:val="24"/>
        </w:rPr>
        <w:t>υγχαρητήρια στη διοίκη</w:t>
      </w:r>
      <w:r w:rsidRPr="00135722">
        <w:rPr>
          <w:rFonts w:eastAsia="Times New Roman" w:cs="Times New Roman"/>
          <w:szCs w:val="24"/>
        </w:rPr>
        <w:t xml:space="preserve">ση του </w:t>
      </w:r>
      <w:r>
        <w:rPr>
          <w:rFonts w:eastAsia="Times New Roman" w:cs="Times New Roman"/>
          <w:szCs w:val="24"/>
        </w:rPr>
        <w:t xml:space="preserve">νοσοκομείου </w:t>
      </w:r>
      <w:r>
        <w:rPr>
          <w:rFonts w:eastAsia="Times New Roman" w:cs="Times New Roman"/>
          <w:szCs w:val="24"/>
        </w:rPr>
        <w:t>γι’</w:t>
      </w:r>
      <w:r w:rsidRPr="00135722">
        <w:rPr>
          <w:rFonts w:eastAsia="Times New Roman" w:cs="Times New Roman"/>
          <w:szCs w:val="24"/>
        </w:rPr>
        <w:t xml:space="preserve"> αυτό το πράγμα</w:t>
      </w:r>
      <w:r>
        <w:rPr>
          <w:rFonts w:eastAsia="Times New Roman" w:cs="Times New Roman"/>
          <w:szCs w:val="24"/>
        </w:rPr>
        <w:t>,</w:t>
      </w:r>
      <w:r w:rsidRPr="00135722">
        <w:rPr>
          <w:rFonts w:eastAsia="Times New Roman" w:cs="Times New Roman"/>
          <w:szCs w:val="24"/>
        </w:rPr>
        <w:t xml:space="preserve"> γιατί είναι πολύ βαριά η διαδικασία των δωρεών και των κληροδοτημάτων</w:t>
      </w:r>
      <w:r>
        <w:rPr>
          <w:rFonts w:eastAsia="Times New Roman" w:cs="Times New Roman"/>
          <w:szCs w:val="24"/>
        </w:rPr>
        <w:t xml:space="preserve"> και</w:t>
      </w:r>
      <w:r w:rsidRPr="00135722">
        <w:rPr>
          <w:rFonts w:eastAsia="Times New Roman" w:cs="Times New Roman"/>
          <w:szCs w:val="24"/>
        </w:rPr>
        <w:t xml:space="preserve"> μία σειρά από άλλα πράγματα</w:t>
      </w:r>
      <w:r>
        <w:rPr>
          <w:rFonts w:eastAsia="Times New Roman" w:cs="Times New Roman"/>
          <w:szCs w:val="24"/>
        </w:rPr>
        <w:t>. Κ</w:t>
      </w:r>
      <w:r w:rsidRPr="00135722">
        <w:rPr>
          <w:rFonts w:eastAsia="Times New Roman" w:cs="Times New Roman"/>
          <w:szCs w:val="24"/>
        </w:rPr>
        <w:t>αι έτσι είμαστε</w:t>
      </w:r>
      <w:r>
        <w:rPr>
          <w:rFonts w:eastAsia="Times New Roman" w:cs="Times New Roman"/>
          <w:szCs w:val="24"/>
        </w:rPr>
        <w:t xml:space="preserve"> στην ευχάριστη θέση σήμερα να </w:t>
      </w:r>
      <w:r w:rsidRPr="00135722">
        <w:rPr>
          <w:rFonts w:eastAsia="Times New Roman" w:cs="Times New Roman"/>
          <w:szCs w:val="24"/>
        </w:rPr>
        <w:t xml:space="preserve">κυρώνουμε τη σύμβαση της δωρεάς </w:t>
      </w:r>
      <w:r>
        <w:rPr>
          <w:rFonts w:eastAsia="Times New Roman" w:cs="Times New Roman"/>
          <w:szCs w:val="24"/>
        </w:rPr>
        <w:t>στ</w:t>
      </w:r>
      <w:r w:rsidRPr="00135722">
        <w:rPr>
          <w:rFonts w:eastAsia="Times New Roman" w:cs="Times New Roman"/>
          <w:szCs w:val="24"/>
        </w:rPr>
        <w:t xml:space="preserve">ο </w:t>
      </w:r>
      <w:r>
        <w:rPr>
          <w:rFonts w:eastAsia="Times New Roman" w:cs="Times New Roman"/>
          <w:szCs w:val="24"/>
        </w:rPr>
        <w:t>«</w:t>
      </w:r>
      <w:proofErr w:type="spellStart"/>
      <w:r w:rsidRPr="00135722">
        <w:rPr>
          <w:rFonts w:eastAsia="Times New Roman" w:cs="Times New Roman"/>
          <w:szCs w:val="24"/>
        </w:rPr>
        <w:t>Παίδων</w:t>
      </w:r>
      <w:proofErr w:type="spellEnd"/>
      <w:r w:rsidRPr="00135722">
        <w:rPr>
          <w:rFonts w:eastAsia="Times New Roman" w:cs="Times New Roman"/>
          <w:szCs w:val="24"/>
        </w:rPr>
        <w:t xml:space="preserve"> Πεντ</w:t>
      </w:r>
      <w:r>
        <w:rPr>
          <w:rFonts w:eastAsia="Times New Roman" w:cs="Times New Roman"/>
          <w:szCs w:val="24"/>
        </w:rPr>
        <w:t>έλης</w:t>
      </w:r>
      <w:r>
        <w:rPr>
          <w:rFonts w:eastAsia="Times New Roman" w:cs="Times New Roman"/>
          <w:szCs w:val="24"/>
        </w:rPr>
        <w:t>»</w:t>
      </w:r>
      <w:r>
        <w:rPr>
          <w:rFonts w:eastAsia="Times New Roman" w:cs="Times New Roman"/>
          <w:szCs w:val="24"/>
        </w:rPr>
        <w:t xml:space="preserve"> από την Ελισά</w:t>
      </w:r>
      <w:r>
        <w:rPr>
          <w:rFonts w:eastAsia="Times New Roman" w:cs="Times New Roman"/>
          <w:szCs w:val="24"/>
        </w:rPr>
        <w:t>βετ Παπαγιαννοπού</w:t>
      </w:r>
      <w:r w:rsidRPr="00135722">
        <w:rPr>
          <w:rFonts w:eastAsia="Times New Roman" w:cs="Times New Roman"/>
          <w:szCs w:val="24"/>
        </w:rPr>
        <w:t>λου</w:t>
      </w:r>
      <w:r>
        <w:rPr>
          <w:rFonts w:eastAsia="Times New Roman" w:cs="Times New Roman"/>
          <w:szCs w:val="24"/>
        </w:rPr>
        <w:t>,</w:t>
      </w:r>
      <w:r w:rsidRPr="00135722">
        <w:rPr>
          <w:rFonts w:eastAsia="Times New Roman" w:cs="Times New Roman"/>
          <w:szCs w:val="24"/>
        </w:rPr>
        <w:t xml:space="preserve"> με εκτελεστές της διαθήκης τ</w:t>
      </w:r>
      <w:r>
        <w:rPr>
          <w:rFonts w:eastAsia="Times New Roman" w:cs="Times New Roman"/>
          <w:szCs w:val="24"/>
        </w:rPr>
        <w:t>ην</w:t>
      </w:r>
      <w:r w:rsidRPr="00135722">
        <w:rPr>
          <w:rFonts w:eastAsia="Times New Roman" w:cs="Times New Roman"/>
          <w:szCs w:val="24"/>
        </w:rPr>
        <w:t xml:space="preserve"> Ιωάννα Κωνσταντίνου και το</w:t>
      </w:r>
      <w:r>
        <w:rPr>
          <w:rFonts w:eastAsia="Times New Roman" w:cs="Times New Roman"/>
          <w:szCs w:val="24"/>
        </w:rPr>
        <w:t>ν Γεώργιο</w:t>
      </w:r>
      <w:r w:rsidRPr="00135722">
        <w:rPr>
          <w:rFonts w:eastAsia="Times New Roman" w:cs="Times New Roman"/>
          <w:szCs w:val="24"/>
        </w:rPr>
        <w:t xml:space="preserve"> Πα</w:t>
      </w:r>
      <w:r>
        <w:rPr>
          <w:rFonts w:eastAsia="Times New Roman" w:cs="Times New Roman"/>
          <w:szCs w:val="24"/>
        </w:rPr>
        <w:t>παγιανόπουλο.</w:t>
      </w:r>
    </w:p>
    <w:p w14:paraId="7632D22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Για άλλη μία φορά ε</w:t>
      </w:r>
      <w:r w:rsidRPr="00135722">
        <w:rPr>
          <w:rFonts w:eastAsia="Times New Roman" w:cs="Times New Roman"/>
          <w:szCs w:val="24"/>
        </w:rPr>
        <w:t>υχαριστούμε</w:t>
      </w:r>
      <w:r>
        <w:rPr>
          <w:rFonts w:eastAsia="Times New Roman" w:cs="Times New Roman"/>
          <w:szCs w:val="24"/>
        </w:rPr>
        <w:t>. Π</w:t>
      </w:r>
      <w:r w:rsidRPr="00135722">
        <w:rPr>
          <w:rFonts w:eastAsia="Times New Roman" w:cs="Times New Roman"/>
          <w:szCs w:val="24"/>
        </w:rPr>
        <w:t>ραγματικά θα ενισχυθεί το δημόσιο σύστημα υγείας με αυτό</w:t>
      </w:r>
      <w:r>
        <w:rPr>
          <w:rFonts w:eastAsia="Times New Roman" w:cs="Times New Roman"/>
          <w:szCs w:val="24"/>
        </w:rPr>
        <w:t>, προσφέροντας καλύτερους ό</w:t>
      </w:r>
      <w:r w:rsidRPr="00135722">
        <w:rPr>
          <w:rFonts w:eastAsia="Times New Roman" w:cs="Times New Roman"/>
          <w:szCs w:val="24"/>
        </w:rPr>
        <w:t xml:space="preserve">ρους και συνθήκες νοσηλείας </w:t>
      </w:r>
      <w:r>
        <w:rPr>
          <w:rFonts w:eastAsia="Times New Roman" w:cs="Times New Roman"/>
          <w:szCs w:val="24"/>
        </w:rPr>
        <w:t>σ</w:t>
      </w:r>
      <w:r w:rsidRPr="00135722">
        <w:rPr>
          <w:rFonts w:eastAsia="Times New Roman" w:cs="Times New Roman"/>
          <w:szCs w:val="24"/>
        </w:rPr>
        <w:t xml:space="preserve">τους μικρούς ασθενείς που νοσηλεύονται στο </w:t>
      </w:r>
      <w:r>
        <w:rPr>
          <w:rFonts w:eastAsia="Times New Roman" w:cs="Times New Roman"/>
          <w:szCs w:val="24"/>
        </w:rPr>
        <w:t>«</w:t>
      </w:r>
      <w:proofErr w:type="spellStart"/>
      <w:r w:rsidRPr="00135722">
        <w:rPr>
          <w:rFonts w:eastAsia="Times New Roman" w:cs="Times New Roman"/>
          <w:szCs w:val="24"/>
        </w:rPr>
        <w:t>Παίδων</w:t>
      </w:r>
      <w:proofErr w:type="spellEnd"/>
      <w:r w:rsidRPr="00135722">
        <w:rPr>
          <w:rFonts w:eastAsia="Times New Roman" w:cs="Times New Roman"/>
          <w:szCs w:val="24"/>
        </w:rPr>
        <w:t xml:space="preserve"> Πεντέλης</w:t>
      </w:r>
      <w:r>
        <w:rPr>
          <w:rFonts w:eastAsia="Times New Roman" w:cs="Times New Roman"/>
          <w:szCs w:val="24"/>
        </w:rPr>
        <w:t>»</w:t>
      </w:r>
      <w:r>
        <w:rPr>
          <w:rFonts w:eastAsia="Times New Roman" w:cs="Times New Roman"/>
          <w:szCs w:val="24"/>
        </w:rPr>
        <w:t>.</w:t>
      </w:r>
    </w:p>
    <w:p w14:paraId="7632D22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135722">
        <w:rPr>
          <w:rFonts w:eastAsia="Times New Roman" w:cs="Times New Roman"/>
          <w:szCs w:val="24"/>
        </w:rPr>
        <w:t>δώ με αφορμή αυτό θα ήθελα να απαντήσω</w:t>
      </w:r>
      <w:r>
        <w:rPr>
          <w:rFonts w:eastAsia="Times New Roman" w:cs="Times New Roman"/>
          <w:szCs w:val="24"/>
        </w:rPr>
        <w:t xml:space="preserve"> σε κάτι,</w:t>
      </w:r>
      <w:r w:rsidRPr="00135722">
        <w:rPr>
          <w:rFonts w:eastAsia="Times New Roman" w:cs="Times New Roman"/>
          <w:szCs w:val="24"/>
        </w:rPr>
        <w:t xml:space="preserve"> όπως έκανα και στην </w:t>
      </w:r>
      <w:r>
        <w:rPr>
          <w:rFonts w:eastAsia="Times New Roman" w:cs="Times New Roman"/>
          <w:szCs w:val="24"/>
        </w:rPr>
        <w:t>επι</w:t>
      </w:r>
      <w:r w:rsidRPr="00135722">
        <w:rPr>
          <w:rFonts w:eastAsia="Times New Roman" w:cs="Times New Roman"/>
          <w:szCs w:val="24"/>
        </w:rPr>
        <w:t xml:space="preserve">τροπή </w:t>
      </w:r>
      <w:r w:rsidRPr="00135722">
        <w:rPr>
          <w:rFonts w:eastAsia="Times New Roman" w:cs="Times New Roman"/>
          <w:szCs w:val="24"/>
        </w:rPr>
        <w:t xml:space="preserve">της </w:t>
      </w:r>
      <w:r>
        <w:rPr>
          <w:rFonts w:eastAsia="Times New Roman" w:cs="Times New Roman"/>
          <w:szCs w:val="24"/>
        </w:rPr>
        <w:t>Βουλής. Θεωρώ ότι και στην Ο</w:t>
      </w:r>
      <w:r w:rsidRPr="00135722">
        <w:rPr>
          <w:rFonts w:eastAsia="Times New Roman" w:cs="Times New Roman"/>
          <w:szCs w:val="24"/>
        </w:rPr>
        <w:t>λομέλεια πρέπει και αυτά να απαντηθούν</w:t>
      </w:r>
      <w:r>
        <w:rPr>
          <w:rFonts w:eastAsia="Times New Roman" w:cs="Times New Roman"/>
          <w:szCs w:val="24"/>
        </w:rPr>
        <w:t>,</w:t>
      </w:r>
      <w:r w:rsidRPr="00135722">
        <w:rPr>
          <w:rFonts w:eastAsia="Times New Roman" w:cs="Times New Roman"/>
          <w:szCs w:val="24"/>
        </w:rPr>
        <w:t xml:space="preserve"> για να ακουστούν κάποια πράγματα</w:t>
      </w:r>
      <w:r>
        <w:rPr>
          <w:rFonts w:eastAsia="Times New Roman" w:cs="Times New Roman"/>
          <w:szCs w:val="24"/>
        </w:rPr>
        <w:t>. Δ</w:t>
      </w:r>
      <w:r w:rsidRPr="00135722">
        <w:rPr>
          <w:rFonts w:eastAsia="Times New Roman" w:cs="Times New Roman"/>
          <w:szCs w:val="24"/>
        </w:rPr>
        <w:t>ιό</w:t>
      </w:r>
      <w:r>
        <w:rPr>
          <w:rFonts w:eastAsia="Times New Roman" w:cs="Times New Roman"/>
          <w:szCs w:val="24"/>
        </w:rPr>
        <w:t xml:space="preserve">τι τις </w:t>
      </w:r>
      <w:r>
        <w:rPr>
          <w:rFonts w:eastAsia="Times New Roman" w:cs="Times New Roman"/>
          <w:szCs w:val="24"/>
        </w:rPr>
        <w:t>τελευταίες μέρες μετά απ’</w:t>
      </w:r>
      <w:r w:rsidRPr="00135722">
        <w:rPr>
          <w:rFonts w:eastAsia="Times New Roman" w:cs="Times New Roman"/>
          <w:szCs w:val="24"/>
        </w:rPr>
        <w:t xml:space="preserve"> αυτήν την απερίγραπτη τοποθέτησ</w:t>
      </w:r>
      <w:r>
        <w:rPr>
          <w:rFonts w:eastAsia="Times New Roman" w:cs="Times New Roman"/>
          <w:szCs w:val="24"/>
        </w:rPr>
        <w:t>η</w:t>
      </w:r>
      <w:r w:rsidRPr="00135722">
        <w:rPr>
          <w:rFonts w:eastAsia="Times New Roman" w:cs="Times New Roman"/>
          <w:szCs w:val="24"/>
        </w:rPr>
        <w:t xml:space="preserve"> </w:t>
      </w:r>
      <w:r>
        <w:rPr>
          <w:rFonts w:eastAsia="Times New Roman" w:cs="Times New Roman"/>
          <w:szCs w:val="24"/>
        </w:rPr>
        <w:t>του Α</w:t>
      </w:r>
      <w:r w:rsidRPr="00135722">
        <w:rPr>
          <w:rFonts w:eastAsia="Times New Roman" w:cs="Times New Roman"/>
          <w:szCs w:val="24"/>
        </w:rPr>
        <w:t>ρχηγού της Αξιωματικής Αντιπολίτευσης</w:t>
      </w:r>
      <w:r>
        <w:rPr>
          <w:rFonts w:eastAsia="Times New Roman" w:cs="Times New Roman"/>
          <w:szCs w:val="24"/>
        </w:rPr>
        <w:t xml:space="preserve">, του Κυριάκου Μητσοτάκη, </w:t>
      </w:r>
      <w:r w:rsidRPr="00135722">
        <w:rPr>
          <w:rFonts w:eastAsia="Times New Roman" w:cs="Times New Roman"/>
          <w:szCs w:val="24"/>
        </w:rPr>
        <w:t>σε πρωιν</w:t>
      </w:r>
      <w:r>
        <w:rPr>
          <w:rFonts w:eastAsia="Times New Roman" w:cs="Times New Roman"/>
          <w:szCs w:val="24"/>
        </w:rPr>
        <w:t>ή του συνέντευξη, σε σχέση με τα σχέδια και τα οράματά</w:t>
      </w:r>
      <w:r w:rsidRPr="00135722">
        <w:rPr>
          <w:rFonts w:eastAsia="Times New Roman" w:cs="Times New Roman"/>
          <w:szCs w:val="24"/>
        </w:rPr>
        <w:t xml:space="preserve"> του </w:t>
      </w:r>
      <w:r>
        <w:rPr>
          <w:rFonts w:eastAsia="Times New Roman" w:cs="Times New Roman"/>
          <w:szCs w:val="24"/>
        </w:rPr>
        <w:t>για</w:t>
      </w:r>
      <w:r w:rsidRPr="00135722">
        <w:rPr>
          <w:rFonts w:eastAsia="Times New Roman" w:cs="Times New Roman"/>
          <w:szCs w:val="24"/>
        </w:rPr>
        <w:t xml:space="preserve"> το σύστημα υγείας</w:t>
      </w:r>
      <w:r>
        <w:rPr>
          <w:rFonts w:eastAsia="Times New Roman" w:cs="Times New Roman"/>
          <w:szCs w:val="24"/>
        </w:rPr>
        <w:t>,</w:t>
      </w:r>
      <w:r w:rsidRPr="00135722">
        <w:rPr>
          <w:rFonts w:eastAsia="Times New Roman" w:cs="Times New Roman"/>
          <w:szCs w:val="24"/>
        </w:rPr>
        <w:t xml:space="preserve"> έχει υπάρξει ένας πόλεμος </w:t>
      </w:r>
      <w:r>
        <w:rPr>
          <w:rFonts w:eastAsia="Times New Roman" w:cs="Times New Roman"/>
          <w:szCs w:val="24"/>
        </w:rPr>
        <w:t>ψεμάτων</w:t>
      </w:r>
      <w:r w:rsidRPr="00135722">
        <w:rPr>
          <w:rFonts w:eastAsia="Times New Roman" w:cs="Times New Roman"/>
          <w:szCs w:val="24"/>
        </w:rPr>
        <w:t xml:space="preserve"> και </w:t>
      </w:r>
      <w:proofErr w:type="spellStart"/>
      <w:r w:rsidRPr="00135722">
        <w:rPr>
          <w:rFonts w:eastAsia="Times New Roman" w:cs="Times New Roman"/>
          <w:szCs w:val="24"/>
        </w:rPr>
        <w:t>f</w:t>
      </w:r>
      <w:r w:rsidRPr="00135722">
        <w:rPr>
          <w:rFonts w:eastAsia="Times New Roman" w:cs="Times New Roman"/>
          <w:szCs w:val="24"/>
        </w:rPr>
        <w:t>ake</w:t>
      </w:r>
      <w:proofErr w:type="spellEnd"/>
      <w:r w:rsidRPr="00135722">
        <w:rPr>
          <w:rFonts w:eastAsia="Times New Roman" w:cs="Times New Roman"/>
          <w:szCs w:val="24"/>
        </w:rPr>
        <w:t xml:space="preserve"> </w:t>
      </w:r>
      <w:proofErr w:type="spellStart"/>
      <w:r w:rsidRPr="00135722">
        <w:rPr>
          <w:rFonts w:eastAsia="Times New Roman" w:cs="Times New Roman"/>
          <w:szCs w:val="24"/>
        </w:rPr>
        <w:t>news</w:t>
      </w:r>
      <w:proofErr w:type="spellEnd"/>
      <w:r w:rsidRPr="00135722">
        <w:rPr>
          <w:rFonts w:eastAsia="Times New Roman" w:cs="Times New Roman"/>
          <w:szCs w:val="24"/>
        </w:rPr>
        <w:t xml:space="preserve"> για μία σειρά από πράγματα</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Π</w:t>
      </w:r>
      <w:r w:rsidRPr="00135722">
        <w:rPr>
          <w:rFonts w:eastAsia="Times New Roman" w:cs="Times New Roman"/>
          <w:szCs w:val="24"/>
        </w:rPr>
        <w:t>ροσπαθο</w:t>
      </w:r>
      <w:r>
        <w:rPr>
          <w:rFonts w:eastAsia="Times New Roman" w:cs="Times New Roman"/>
          <w:szCs w:val="24"/>
        </w:rPr>
        <w:t>ύν από τη μία να απαλύνουν</w:t>
      </w:r>
      <w:r w:rsidRPr="00135722">
        <w:rPr>
          <w:rFonts w:eastAsia="Times New Roman" w:cs="Times New Roman"/>
          <w:szCs w:val="24"/>
        </w:rPr>
        <w:t xml:space="preserve"> αυτό που είπε ο Κυριάκος Μητσοτάκης και από την άλλη μεριά</w:t>
      </w:r>
      <w:r>
        <w:rPr>
          <w:rFonts w:eastAsia="Times New Roman" w:cs="Times New Roman"/>
          <w:szCs w:val="24"/>
        </w:rPr>
        <w:t xml:space="preserve"> να διασπείρουν ψευδείς ειδήσεις,</w:t>
      </w:r>
      <w:r w:rsidRPr="00135722">
        <w:rPr>
          <w:rFonts w:eastAsia="Times New Roman" w:cs="Times New Roman"/>
          <w:szCs w:val="24"/>
        </w:rPr>
        <w:t xml:space="preserve"> </w:t>
      </w:r>
      <w:proofErr w:type="spellStart"/>
      <w:r w:rsidRPr="00135722">
        <w:rPr>
          <w:rFonts w:eastAsia="Times New Roman" w:cs="Times New Roman"/>
          <w:szCs w:val="24"/>
        </w:rPr>
        <w:t>fake</w:t>
      </w:r>
      <w:proofErr w:type="spellEnd"/>
      <w:r w:rsidRPr="00135722">
        <w:rPr>
          <w:rFonts w:eastAsia="Times New Roman" w:cs="Times New Roman"/>
          <w:szCs w:val="24"/>
        </w:rPr>
        <w:t xml:space="preserve"> </w:t>
      </w:r>
      <w:proofErr w:type="spellStart"/>
      <w:r w:rsidRPr="00135722">
        <w:rPr>
          <w:rFonts w:eastAsia="Times New Roman" w:cs="Times New Roman"/>
          <w:szCs w:val="24"/>
        </w:rPr>
        <w:t>news</w:t>
      </w:r>
      <w:proofErr w:type="spellEnd"/>
      <w:r w:rsidRPr="00135722">
        <w:rPr>
          <w:rFonts w:eastAsia="Times New Roman" w:cs="Times New Roman"/>
          <w:szCs w:val="24"/>
        </w:rPr>
        <w:t xml:space="preserve"> για μία σειρά από πλευρές και δυσλειτουργίες του δημόσιου συστήματος υγείας</w:t>
      </w:r>
      <w:r>
        <w:rPr>
          <w:rFonts w:eastAsia="Times New Roman" w:cs="Times New Roman"/>
          <w:szCs w:val="24"/>
        </w:rPr>
        <w:t>,</w:t>
      </w:r>
      <w:r w:rsidRPr="00135722">
        <w:rPr>
          <w:rFonts w:eastAsia="Times New Roman" w:cs="Times New Roman"/>
          <w:szCs w:val="24"/>
        </w:rPr>
        <w:t xml:space="preserve"> που ό</w:t>
      </w:r>
      <w:r w:rsidRPr="00135722">
        <w:rPr>
          <w:rFonts w:eastAsia="Times New Roman" w:cs="Times New Roman"/>
          <w:szCs w:val="24"/>
        </w:rPr>
        <w:t xml:space="preserve">μως </w:t>
      </w:r>
      <w:r>
        <w:rPr>
          <w:rFonts w:eastAsia="Times New Roman" w:cs="Times New Roman"/>
          <w:szCs w:val="24"/>
        </w:rPr>
        <w:t>-</w:t>
      </w:r>
      <w:r w:rsidRPr="00135722">
        <w:rPr>
          <w:rFonts w:eastAsia="Times New Roman" w:cs="Times New Roman"/>
          <w:szCs w:val="24"/>
        </w:rPr>
        <w:t>όπως θα αποδείξω στην ομιλία μου</w:t>
      </w:r>
      <w:r>
        <w:rPr>
          <w:rFonts w:eastAsia="Times New Roman" w:cs="Times New Roman"/>
          <w:szCs w:val="24"/>
        </w:rPr>
        <w:t>- ε</w:t>
      </w:r>
      <w:r w:rsidRPr="00135722">
        <w:rPr>
          <w:rFonts w:eastAsia="Times New Roman" w:cs="Times New Roman"/>
          <w:szCs w:val="24"/>
        </w:rPr>
        <w:t>ίναι όλα ψέματα</w:t>
      </w:r>
      <w:r>
        <w:rPr>
          <w:rFonts w:eastAsia="Times New Roman" w:cs="Times New Roman"/>
          <w:szCs w:val="24"/>
        </w:rPr>
        <w:t>. Και αξιοποιώντας</w:t>
      </w:r>
      <w:r w:rsidRPr="00135722">
        <w:rPr>
          <w:rFonts w:eastAsia="Times New Roman" w:cs="Times New Roman"/>
          <w:szCs w:val="24"/>
        </w:rPr>
        <w:t xml:space="preserve"> την υπεροπλία που έχουν στο επίπεδο τ</w:t>
      </w:r>
      <w:r>
        <w:rPr>
          <w:rFonts w:eastAsia="Times New Roman" w:cs="Times New Roman"/>
          <w:szCs w:val="24"/>
        </w:rPr>
        <w:t>ων</w:t>
      </w:r>
      <w:r w:rsidRPr="00135722">
        <w:rPr>
          <w:rFonts w:eastAsia="Times New Roman" w:cs="Times New Roman"/>
          <w:szCs w:val="24"/>
        </w:rPr>
        <w:t xml:space="preserve"> </w:t>
      </w:r>
      <w:r>
        <w:rPr>
          <w:rFonts w:eastAsia="Times New Roman" w:cs="Times New Roman"/>
          <w:szCs w:val="24"/>
        </w:rPr>
        <w:t>ΜΜΕ,</w:t>
      </w:r>
      <w:r w:rsidRPr="00135722">
        <w:rPr>
          <w:rFonts w:eastAsia="Times New Roman" w:cs="Times New Roman"/>
          <w:szCs w:val="24"/>
        </w:rPr>
        <w:t xml:space="preserve"> ειδικά στην </w:t>
      </w:r>
      <w:r>
        <w:rPr>
          <w:rFonts w:eastAsia="Times New Roman" w:cs="Times New Roman"/>
          <w:szCs w:val="24"/>
        </w:rPr>
        <w:t>τηλεόραση αλλά και στον έντυπο Τ</w:t>
      </w:r>
      <w:r w:rsidRPr="00135722">
        <w:rPr>
          <w:rFonts w:eastAsia="Times New Roman" w:cs="Times New Roman"/>
          <w:szCs w:val="24"/>
        </w:rPr>
        <w:t xml:space="preserve">ύπο και </w:t>
      </w:r>
      <w:r>
        <w:rPr>
          <w:rFonts w:eastAsia="Times New Roman" w:cs="Times New Roman"/>
          <w:szCs w:val="24"/>
        </w:rPr>
        <w:t>σ</w:t>
      </w:r>
      <w:r w:rsidRPr="00135722">
        <w:rPr>
          <w:rFonts w:eastAsia="Times New Roman" w:cs="Times New Roman"/>
          <w:szCs w:val="24"/>
        </w:rPr>
        <w:t>το διαδίκτυο</w:t>
      </w:r>
      <w:r>
        <w:rPr>
          <w:rFonts w:eastAsia="Times New Roman" w:cs="Times New Roman"/>
          <w:szCs w:val="24"/>
        </w:rPr>
        <w:t>,</w:t>
      </w:r>
      <w:r w:rsidRPr="00135722">
        <w:rPr>
          <w:rFonts w:eastAsia="Times New Roman" w:cs="Times New Roman"/>
          <w:szCs w:val="24"/>
        </w:rPr>
        <w:t xml:space="preserve"> νομίζουν ότι διασπείροντας αυτές τις ειδήσεις μπορούν να πείσουν τ</w:t>
      </w:r>
      <w:r>
        <w:rPr>
          <w:rFonts w:eastAsia="Times New Roman" w:cs="Times New Roman"/>
          <w:szCs w:val="24"/>
        </w:rPr>
        <w:t>ον κ</w:t>
      </w:r>
      <w:r>
        <w:rPr>
          <w:rFonts w:eastAsia="Times New Roman" w:cs="Times New Roman"/>
          <w:szCs w:val="24"/>
        </w:rPr>
        <w:t>όσμο ότι είναι άλλο πράγμα αυτό που βλέπει,</w:t>
      </w:r>
      <w:r w:rsidRPr="00135722">
        <w:rPr>
          <w:rFonts w:eastAsia="Times New Roman" w:cs="Times New Roman"/>
          <w:szCs w:val="24"/>
        </w:rPr>
        <w:t xml:space="preserve"> </w:t>
      </w:r>
      <w:r>
        <w:rPr>
          <w:rFonts w:eastAsia="Times New Roman" w:cs="Times New Roman"/>
          <w:szCs w:val="24"/>
        </w:rPr>
        <w:t xml:space="preserve">ζει και </w:t>
      </w:r>
      <w:r w:rsidRPr="00135722">
        <w:rPr>
          <w:rFonts w:eastAsia="Times New Roman" w:cs="Times New Roman"/>
          <w:szCs w:val="24"/>
        </w:rPr>
        <w:t xml:space="preserve">νιώθει στο δημόσιο σύστημα υγείας τα τελευταία χρόνια και </w:t>
      </w:r>
      <w:r>
        <w:rPr>
          <w:rFonts w:eastAsia="Times New Roman" w:cs="Times New Roman"/>
          <w:szCs w:val="24"/>
        </w:rPr>
        <w:t xml:space="preserve">ότι </w:t>
      </w:r>
      <w:r w:rsidRPr="00135722">
        <w:rPr>
          <w:rFonts w:eastAsia="Times New Roman" w:cs="Times New Roman"/>
          <w:szCs w:val="24"/>
        </w:rPr>
        <w:t xml:space="preserve">η αλήθεια είναι αυτή που διασπείρουν μέσα από τα </w:t>
      </w:r>
      <w:r>
        <w:rPr>
          <w:rFonts w:eastAsia="Times New Roman" w:cs="Times New Roman"/>
          <w:szCs w:val="24"/>
        </w:rPr>
        <w:t xml:space="preserve">ΜΜΕ που ελέγχουν. </w:t>
      </w:r>
    </w:p>
    <w:p w14:paraId="7632D22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Ακούσαμε </w:t>
      </w:r>
      <w:r w:rsidRPr="00135722">
        <w:rPr>
          <w:rFonts w:eastAsia="Times New Roman" w:cs="Times New Roman"/>
          <w:szCs w:val="24"/>
        </w:rPr>
        <w:t xml:space="preserve"> </w:t>
      </w:r>
      <w:r>
        <w:rPr>
          <w:rFonts w:eastAsia="Times New Roman" w:cs="Times New Roman"/>
          <w:szCs w:val="24"/>
        </w:rPr>
        <w:t>-</w:t>
      </w:r>
      <w:r w:rsidRPr="00135722">
        <w:rPr>
          <w:rFonts w:eastAsia="Times New Roman" w:cs="Times New Roman"/>
          <w:szCs w:val="24"/>
        </w:rPr>
        <w:t>και διαδόθηκε πολύ</w:t>
      </w:r>
      <w:r>
        <w:rPr>
          <w:rFonts w:eastAsia="Times New Roman" w:cs="Times New Roman"/>
          <w:szCs w:val="24"/>
        </w:rPr>
        <w:t>-</w:t>
      </w:r>
      <w:r w:rsidRPr="00135722">
        <w:rPr>
          <w:rFonts w:eastAsia="Times New Roman" w:cs="Times New Roman"/>
          <w:szCs w:val="24"/>
        </w:rPr>
        <w:t xml:space="preserve"> ότι </w:t>
      </w:r>
      <w:r>
        <w:rPr>
          <w:rFonts w:eastAsia="Times New Roman" w:cs="Times New Roman"/>
          <w:szCs w:val="24"/>
        </w:rPr>
        <w:t xml:space="preserve">χάθηκε </w:t>
      </w:r>
      <w:r w:rsidRPr="00135722">
        <w:rPr>
          <w:rFonts w:eastAsia="Times New Roman" w:cs="Times New Roman"/>
          <w:szCs w:val="24"/>
        </w:rPr>
        <w:t xml:space="preserve">η προσφορά του Ιδρύματος </w:t>
      </w:r>
      <w:r>
        <w:rPr>
          <w:rFonts w:eastAsia="Times New Roman" w:cs="Times New Roman"/>
          <w:szCs w:val="24"/>
        </w:rPr>
        <w:t>«</w:t>
      </w:r>
      <w:r w:rsidRPr="00135722">
        <w:rPr>
          <w:rFonts w:eastAsia="Times New Roman" w:cs="Times New Roman"/>
          <w:szCs w:val="24"/>
        </w:rPr>
        <w:t>Σταύρος Νιάρχος</w:t>
      </w:r>
      <w:r>
        <w:rPr>
          <w:rFonts w:eastAsia="Times New Roman" w:cs="Times New Roman"/>
          <w:szCs w:val="24"/>
        </w:rPr>
        <w:t>»! Το ακούσαμε, διαδόθηκε!</w:t>
      </w:r>
      <w:r w:rsidRPr="00135722">
        <w:rPr>
          <w:rFonts w:eastAsia="Times New Roman" w:cs="Times New Roman"/>
          <w:szCs w:val="24"/>
        </w:rPr>
        <w:t xml:space="preserve"> </w:t>
      </w:r>
      <w:r>
        <w:rPr>
          <w:rFonts w:eastAsia="Times New Roman" w:cs="Times New Roman"/>
          <w:szCs w:val="24"/>
        </w:rPr>
        <w:t>Υπάρχουν</w:t>
      </w:r>
      <w:r w:rsidRPr="00135722">
        <w:rPr>
          <w:rFonts w:eastAsia="Times New Roman" w:cs="Times New Roman"/>
          <w:szCs w:val="24"/>
        </w:rPr>
        <w:t xml:space="preserve"> ακόμα και σήμερα </w:t>
      </w:r>
      <w:r>
        <w:rPr>
          <w:rFonts w:eastAsia="Times New Roman" w:cs="Times New Roman"/>
          <w:szCs w:val="24"/>
        </w:rPr>
        <w:t xml:space="preserve">άνθρωποι που με ρωτούν. Έχουμε απαντήσει αναλυτικά και θα </w:t>
      </w:r>
      <w:proofErr w:type="spellStart"/>
      <w:r>
        <w:rPr>
          <w:rFonts w:eastAsia="Times New Roman" w:cs="Times New Roman"/>
          <w:szCs w:val="24"/>
        </w:rPr>
        <w:t>ξαναπαντήσουμε</w:t>
      </w:r>
      <w:proofErr w:type="spellEnd"/>
      <w:r>
        <w:rPr>
          <w:rFonts w:eastAsia="Times New Roman" w:cs="Times New Roman"/>
          <w:szCs w:val="24"/>
        </w:rPr>
        <w:t xml:space="preserve">. </w:t>
      </w:r>
    </w:p>
    <w:p w14:paraId="7632D22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Πριν πω για το Ίδρυμα «Σταύρος Νιάρχος», να πω ότι η δικιά μας Κ</w:t>
      </w:r>
      <w:r w:rsidRPr="00135722">
        <w:rPr>
          <w:rFonts w:eastAsia="Times New Roman" w:cs="Times New Roman"/>
          <w:szCs w:val="24"/>
        </w:rPr>
        <w:t>υβέρνηση ήταν αυτ</w:t>
      </w:r>
      <w:r>
        <w:rPr>
          <w:rFonts w:eastAsia="Times New Roman" w:cs="Times New Roman"/>
          <w:szCs w:val="24"/>
        </w:rPr>
        <w:t xml:space="preserve">ή που </w:t>
      </w:r>
      <w:r>
        <w:rPr>
          <w:rFonts w:eastAsia="Times New Roman" w:cs="Times New Roman"/>
          <w:szCs w:val="24"/>
        </w:rPr>
        <w:t xml:space="preserve">ξεκόλλησε το κληροδότημα </w:t>
      </w:r>
      <w:proofErr w:type="spellStart"/>
      <w:r>
        <w:rPr>
          <w:rFonts w:eastAsia="Times New Roman" w:cs="Times New Roman"/>
          <w:szCs w:val="24"/>
        </w:rPr>
        <w:t>Μ</w:t>
      </w:r>
      <w:r w:rsidRPr="00135722">
        <w:rPr>
          <w:rFonts w:eastAsia="Times New Roman" w:cs="Times New Roman"/>
          <w:szCs w:val="24"/>
        </w:rPr>
        <w:t>αλινάκη</w:t>
      </w:r>
      <w:proofErr w:type="spellEnd"/>
      <w:r w:rsidRPr="00135722">
        <w:rPr>
          <w:rFonts w:eastAsia="Times New Roman" w:cs="Times New Roman"/>
          <w:szCs w:val="24"/>
        </w:rPr>
        <w:t xml:space="preserve"> </w:t>
      </w:r>
      <w:r>
        <w:rPr>
          <w:rFonts w:eastAsia="Times New Roman" w:cs="Times New Roman"/>
          <w:szCs w:val="24"/>
        </w:rPr>
        <w:t xml:space="preserve">με τα </w:t>
      </w:r>
      <w:r w:rsidRPr="00135722">
        <w:rPr>
          <w:rFonts w:eastAsia="Times New Roman" w:cs="Times New Roman"/>
          <w:szCs w:val="24"/>
        </w:rPr>
        <w:t>5 εκατομμύρια ευρώ</w:t>
      </w:r>
      <w:r>
        <w:rPr>
          <w:rFonts w:eastAsia="Times New Roman" w:cs="Times New Roman"/>
          <w:szCs w:val="24"/>
        </w:rPr>
        <w:t>,</w:t>
      </w:r>
      <w:r w:rsidRPr="00135722">
        <w:rPr>
          <w:rFonts w:eastAsia="Times New Roman" w:cs="Times New Roman"/>
          <w:szCs w:val="24"/>
        </w:rPr>
        <w:t xml:space="preserve"> που από το 2009 καθόταν στα Χανιά</w:t>
      </w:r>
      <w:r>
        <w:rPr>
          <w:rFonts w:eastAsia="Times New Roman" w:cs="Times New Roman"/>
          <w:szCs w:val="24"/>
        </w:rPr>
        <w:t>. Κ</w:t>
      </w:r>
      <w:r w:rsidRPr="00135722">
        <w:rPr>
          <w:rFonts w:eastAsia="Times New Roman" w:cs="Times New Roman"/>
          <w:szCs w:val="24"/>
        </w:rPr>
        <w:t>αι ξεκινάει να χτίζεται η ψυχιατρική κλινική του νοσοκομείου</w:t>
      </w:r>
      <w:r>
        <w:rPr>
          <w:rFonts w:eastAsia="Times New Roman" w:cs="Times New Roman"/>
          <w:szCs w:val="24"/>
        </w:rPr>
        <w:t>. Λ</w:t>
      </w:r>
      <w:r w:rsidRPr="00135722">
        <w:rPr>
          <w:rFonts w:eastAsia="Times New Roman" w:cs="Times New Roman"/>
          <w:szCs w:val="24"/>
        </w:rPr>
        <w:t>ύσαμε όλα τα διαδικαστικά θέματα</w:t>
      </w:r>
      <w:r>
        <w:rPr>
          <w:rFonts w:eastAsia="Times New Roman" w:cs="Times New Roman"/>
          <w:szCs w:val="24"/>
        </w:rPr>
        <w:t>. Δεύτερον,</w:t>
      </w:r>
      <w:r w:rsidRPr="00135722">
        <w:rPr>
          <w:rFonts w:eastAsia="Times New Roman" w:cs="Times New Roman"/>
          <w:szCs w:val="24"/>
        </w:rPr>
        <w:t xml:space="preserve"> εμείς </w:t>
      </w:r>
      <w:r>
        <w:rPr>
          <w:rFonts w:eastAsia="Times New Roman" w:cs="Times New Roman"/>
          <w:szCs w:val="24"/>
        </w:rPr>
        <w:t>επιταχύναμε και ολοκληρώσαμε τη</w:t>
      </w:r>
      <w:r w:rsidRPr="00135722">
        <w:rPr>
          <w:rFonts w:eastAsia="Times New Roman" w:cs="Times New Roman"/>
          <w:szCs w:val="24"/>
        </w:rPr>
        <w:t xml:space="preserve"> </w:t>
      </w:r>
      <w:r>
        <w:rPr>
          <w:rFonts w:eastAsia="Times New Roman" w:cs="Times New Roman"/>
          <w:szCs w:val="24"/>
        </w:rPr>
        <w:t>δωρεά</w:t>
      </w:r>
      <w:r w:rsidRPr="00135722">
        <w:rPr>
          <w:rFonts w:eastAsia="Times New Roman" w:cs="Times New Roman"/>
          <w:szCs w:val="24"/>
        </w:rPr>
        <w:t xml:space="preserve"> της Εθνικ</w:t>
      </w:r>
      <w:r w:rsidRPr="00135722">
        <w:rPr>
          <w:rFonts w:eastAsia="Times New Roman" w:cs="Times New Roman"/>
          <w:szCs w:val="24"/>
        </w:rPr>
        <w:t xml:space="preserve">ής Τράπεζας </w:t>
      </w:r>
      <w:r>
        <w:rPr>
          <w:rFonts w:eastAsia="Times New Roman" w:cs="Times New Roman"/>
          <w:szCs w:val="24"/>
        </w:rPr>
        <w:t>στον</w:t>
      </w:r>
      <w:r w:rsidRPr="00135722">
        <w:rPr>
          <w:rFonts w:eastAsia="Times New Roman" w:cs="Times New Roman"/>
          <w:szCs w:val="24"/>
        </w:rPr>
        <w:t xml:space="preserve"> </w:t>
      </w:r>
      <w:r>
        <w:rPr>
          <w:rFonts w:eastAsia="Times New Roman" w:cs="Times New Roman"/>
          <w:szCs w:val="24"/>
        </w:rPr>
        <w:t>«</w:t>
      </w:r>
      <w:r w:rsidRPr="00135722">
        <w:rPr>
          <w:rFonts w:eastAsia="Times New Roman" w:cs="Times New Roman"/>
          <w:szCs w:val="24"/>
        </w:rPr>
        <w:t>Ευαγγελισμό</w:t>
      </w:r>
      <w:r>
        <w:rPr>
          <w:rFonts w:eastAsia="Times New Roman" w:cs="Times New Roman"/>
          <w:szCs w:val="24"/>
        </w:rPr>
        <w:t>»</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Ε</w:t>
      </w:r>
      <w:r w:rsidRPr="00135722">
        <w:rPr>
          <w:rFonts w:eastAsia="Times New Roman" w:cs="Times New Roman"/>
          <w:szCs w:val="24"/>
        </w:rPr>
        <w:t>ίχε ξεκινήσει</w:t>
      </w:r>
      <w:r>
        <w:rPr>
          <w:rFonts w:eastAsia="Times New Roman" w:cs="Times New Roman"/>
          <w:szCs w:val="24"/>
        </w:rPr>
        <w:t>,</w:t>
      </w:r>
      <w:r w:rsidRPr="00135722">
        <w:rPr>
          <w:rFonts w:eastAsia="Times New Roman" w:cs="Times New Roman"/>
          <w:szCs w:val="24"/>
        </w:rPr>
        <w:t xml:space="preserve"> καθυστερούσε</w:t>
      </w:r>
      <w:r>
        <w:rPr>
          <w:rFonts w:eastAsia="Times New Roman" w:cs="Times New Roman"/>
          <w:szCs w:val="24"/>
        </w:rPr>
        <w:t>, και</w:t>
      </w:r>
      <w:r w:rsidRPr="00135722">
        <w:rPr>
          <w:rFonts w:eastAsia="Times New Roman" w:cs="Times New Roman"/>
          <w:szCs w:val="24"/>
        </w:rPr>
        <w:t xml:space="preserve"> εμείς τώρα </w:t>
      </w:r>
      <w:r>
        <w:rPr>
          <w:rFonts w:eastAsia="Times New Roman" w:cs="Times New Roman"/>
          <w:szCs w:val="24"/>
        </w:rPr>
        <w:t xml:space="preserve">την ολοκληρώσαμε. </w:t>
      </w:r>
    </w:p>
    <w:p w14:paraId="7632D22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Εμείς ξεμπλοκάραμε</w:t>
      </w:r>
      <w:r w:rsidRPr="00135722">
        <w:rPr>
          <w:rFonts w:eastAsia="Times New Roman" w:cs="Times New Roman"/>
          <w:szCs w:val="24"/>
        </w:rPr>
        <w:t xml:space="preserve"> </w:t>
      </w:r>
      <w:r>
        <w:rPr>
          <w:rFonts w:eastAsia="Times New Roman" w:cs="Times New Roman"/>
          <w:szCs w:val="24"/>
        </w:rPr>
        <w:t>τη δωρεά της Μαρίας Β</w:t>
      </w:r>
      <w:r w:rsidRPr="00135722">
        <w:rPr>
          <w:rFonts w:eastAsia="Times New Roman" w:cs="Times New Roman"/>
          <w:szCs w:val="24"/>
        </w:rPr>
        <w:t>εργωτή στο νοσοκομείο Κεφαλονιάς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Εμείς ήμασταν αυτοί οι οποίοι</w:t>
      </w:r>
      <w:r w:rsidRPr="00135722">
        <w:rPr>
          <w:rFonts w:eastAsia="Times New Roman" w:cs="Times New Roman"/>
          <w:szCs w:val="24"/>
        </w:rPr>
        <w:t xml:space="preserve"> υπογράψαμε πριν λίγο καιρό </w:t>
      </w:r>
      <w:r>
        <w:rPr>
          <w:rFonts w:eastAsia="Times New Roman" w:cs="Times New Roman"/>
          <w:szCs w:val="24"/>
        </w:rPr>
        <w:t>-</w:t>
      </w:r>
      <w:r w:rsidRPr="00135722">
        <w:rPr>
          <w:rFonts w:eastAsia="Times New Roman" w:cs="Times New Roman"/>
          <w:szCs w:val="24"/>
        </w:rPr>
        <w:t>και μία μικρή τροποποίηση</w:t>
      </w:r>
      <w:r>
        <w:rPr>
          <w:rFonts w:eastAsia="Times New Roman" w:cs="Times New Roman"/>
          <w:szCs w:val="24"/>
        </w:rPr>
        <w:t xml:space="preserve"> γι</w:t>
      </w:r>
      <w:r>
        <w:rPr>
          <w:rFonts w:eastAsia="Times New Roman" w:cs="Times New Roman"/>
          <w:szCs w:val="24"/>
        </w:rPr>
        <w:t>α το εργασιακό καθεστώς κάνουμε σήμερα-</w:t>
      </w:r>
      <w:r w:rsidRPr="00135722">
        <w:rPr>
          <w:rFonts w:eastAsia="Times New Roman" w:cs="Times New Roman"/>
          <w:szCs w:val="24"/>
        </w:rPr>
        <w:t xml:space="preserve"> </w:t>
      </w:r>
      <w:r>
        <w:rPr>
          <w:rFonts w:eastAsia="Times New Roman" w:cs="Times New Roman"/>
          <w:szCs w:val="24"/>
        </w:rPr>
        <w:t xml:space="preserve">τη δωρεά </w:t>
      </w:r>
      <w:r w:rsidRPr="00135722">
        <w:rPr>
          <w:rFonts w:eastAsia="Times New Roman" w:cs="Times New Roman"/>
          <w:szCs w:val="24"/>
        </w:rPr>
        <w:t xml:space="preserve">για το </w:t>
      </w:r>
      <w:r>
        <w:rPr>
          <w:rFonts w:eastAsia="Times New Roman" w:cs="Times New Roman"/>
          <w:szCs w:val="24"/>
        </w:rPr>
        <w:t xml:space="preserve">Εθνικό </w:t>
      </w:r>
      <w:proofErr w:type="spellStart"/>
      <w:r>
        <w:rPr>
          <w:rFonts w:eastAsia="Times New Roman" w:cs="Times New Roman"/>
          <w:szCs w:val="24"/>
        </w:rPr>
        <w:t>Μ</w:t>
      </w:r>
      <w:r w:rsidRPr="00135722">
        <w:rPr>
          <w:rFonts w:eastAsia="Times New Roman" w:cs="Times New Roman"/>
          <w:szCs w:val="24"/>
        </w:rPr>
        <w:t>εταμοσχευτικό</w:t>
      </w:r>
      <w:proofErr w:type="spellEnd"/>
      <w:r w:rsidRPr="00135722">
        <w:rPr>
          <w:rFonts w:eastAsia="Times New Roman" w:cs="Times New Roman"/>
          <w:szCs w:val="24"/>
        </w:rPr>
        <w:t xml:space="preserve"> Κέντρο του Ιδρύματος </w:t>
      </w:r>
      <w:r>
        <w:rPr>
          <w:rFonts w:eastAsia="Times New Roman" w:cs="Times New Roman"/>
          <w:szCs w:val="24"/>
        </w:rPr>
        <w:t>«</w:t>
      </w:r>
      <w:r w:rsidRPr="00135722">
        <w:rPr>
          <w:rFonts w:eastAsia="Times New Roman" w:cs="Times New Roman"/>
          <w:szCs w:val="24"/>
        </w:rPr>
        <w:t>Αλέξανδρος Ωνάση</w:t>
      </w:r>
      <w:r>
        <w:rPr>
          <w:rFonts w:eastAsia="Times New Roman" w:cs="Times New Roman"/>
          <w:szCs w:val="24"/>
        </w:rPr>
        <w:t>ς», που</w:t>
      </w:r>
      <w:r w:rsidRPr="00135722">
        <w:rPr>
          <w:rFonts w:eastAsia="Times New Roman" w:cs="Times New Roman"/>
          <w:szCs w:val="24"/>
        </w:rPr>
        <w:t xml:space="preserve"> θα χτιστεί δίπλα στο </w:t>
      </w:r>
      <w:r>
        <w:rPr>
          <w:rFonts w:eastAsia="Times New Roman" w:cs="Times New Roman"/>
          <w:szCs w:val="24"/>
        </w:rPr>
        <w:t>«</w:t>
      </w:r>
      <w:r w:rsidRPr="00135722">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Αυτή η υπόθεση δεν είναι καινούρ</w:t>
      </w:r>
      <w:r w:rsidRPr="00135722">
        <w:rPr>
          <w:rFonts w:eastAsia="Times New Roman" w:cs="Times New Roman"/>
          <w:szCs w:val="24"/>
        </w:rPr>
        <w:t>ια</w:t>
      </w:r>
      <w:r>
        <w:rPr>
          <w:rFonts w:eastAsia="Times New Roman" w:cs="Times New Roman"/>
          <w:szCs w:val="24"/>
        </w:rPr>
        <w:t>, απ’ όσο ξέρω. Ε</w:t>
      </w:r>
      <w:r w:rsidRPr="00135722">
        <w:rPr>
          <w:rFonts w:eastAsia="Times New Roman" w:cs="Times New Roman"/>
          <w:szCs w:val="24"/>
        </w:rPr>
        <w:t>ίχε γίνει και στις παλιότερες κυβερνήσεις</w:t>
      </w:r>
      <w:r>
        <w:rPr>
          <w:rFonts w:eastAsia="Times New Roman" w:cs="Times New Roman"/>
          <w:szCs w:val="24"/>
        </w:rPr>
        <w:t>,</w:t>
      </w:r>
      <w:r w:rsidRPr="00135722">
        <w:rPr>
          <w:rFonts w:eastAsia="Times New Roman" w:cs="Times New Roman"/>
          <w:szCs w:val="24"/>
        </w:rPr>
        <w:t xml:space="preserve"> Γιατί </w:t>
      </w:r>
      <w:r w:rsidRPr="00135722">
        <w:rPr>
          <w:rFonts w:eastAsia="Times New Roman" w:cs="Times New Roman"/>
          <w:szCs w:val="24"/>
        </w:rPr>
        <w:t>δεν είχε προχωρήσει</w:t>
      </w:r>
      <w:r>
        <w:rPr>
          <w:rFonts w:eastAsia="Times New Roman" w:cs="Times New Roman"/>
          <w:szCs w:val="24"/>
        </w:rPr>
        <w:t>; Γ</w:t>
      </w:r>
      <w:r w:rsidRPr="00135722">
        <w:rPr>
          <w:rFonts w:eastAsia="Times New Roman" w:cs="Times New Roman"/>
          <w:szCs w:val="24"/>
        </w:rPr>
        <w:t>ια να λέμε τα πράγματα με το όνομα τους και να μαθαίν</w:t>
      </w:r>
      <w:r>
        <w:rPr>
          <w:rFonts w:eastAsia="Times New Roman" w:cs="Times New Roman"/>
          <w:szCs w:val="24"/>
        </w:rPr>
        <w:t>ει</w:t>
      </w:r>
      <w:r w:rsidRPr="00135722">
        <w:rPr>
          <w:rFonts w:eastAsia="Times New Roman" w:cs="Times New Roman"/>
          <w:szCs w:val="24"/>
        </w:rPr>
        <w:t xml:space="preserve"> </w:t>
      </w:r>
      <w:r>
        <w:rPr>
          <w:rFonts w:eastAsia="Times New Roman" w:cs="Times New Roman"/>
          <w:szCs w:val="24"/>
        </w:rPr>
        <w:t>ο ελληνικός</w:t>
      </w:r>
      <w:r w:rsidRPr="00135722">
        <w:rPr>
          <w:rFonts w:eastAsia="Times New Roman" w:cs="Times New Roman"/>
          <w:szCs w:val="24"/>
        </w:rPr>
        <w:t xml:space="preserve"> λαός</w:t>
      </w:r>
      <w:r>
        <w:rPr>
          <w:rFonts w:eastAsia="Times New Roman" w:cs="Times New Roman"/>
          <w:szCs w:val="24"/>
        </w:rPr>
        <w:t xml:space="preserve"> την αλήθεια. </w:t>
      </w:r>
    </w:p>
    <w:p w14:paraId="7632D22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Αυτή η δωρεά</w:t>
      </w:r>
      <w:r w:rsidRPr="00135722">
        <w:rPr>
          <w:rFonts w:eastAsia="Times New Roman" w:cs="Times New Roman"/>
          <w:szCs w:val="24"/>
        </w:rPr>
        <w:t xml:space="preserve"> δεν είχε προχωρήσει</w:t>
      </w:r>
      <w:r>
        <w:rPr>
          <w:rFonts w:eastAsia="Times New Roman" w:cs="Times New Roman"/>
          <w:szCs w:val="24"/>
        </w:rPr>
        <w:t>,</w:t>
      </w:r>
      <w:r w:rsidRPr="00135722">
        <w:rPr>
          <w:rFonts w:eastAsia="Times New Roman" w:cs="Times New Roman"/>
          <w:szCs w:val="24"/>
        </w:rPr>
        <w:t xml:space="preserve"> διότι το </w:t>
      </w:r>
      <w:proofErr w:type="spellStart"/>
      <w:r>
        <w:rPr>
          <w:rFonts w:eastAsia="Times New Roman" w:cs="Times New Roman"/>
          <w:szCs w:val="24"/>
        </w:rPr>
        <w:t>μ</w:t>
      </w:r>
      <w:r w:rsidRPr="00135722">
        <w:rPr>
          <w:rFonts w:eastAsia="Times New Roman" w:cs="Times New Roman"/>
          <w:szCs w:val="24"/>
        </w:rPr>
        <w:t>εταμοσχευτικό</w:t>
      </w:r>
      <w:proofErr w:type="spellEnd"/>
      <w:r w:rsidRPr="00135722">
        <w:rPr>
          <w:rFonts w:eastAsia="Times New Roman" w:cs="Times New Roman"/>
          <w:szCs w:val="24"/>
        </w:rPr>
        <w:t xml:space="preserve"> </w:t>
      </w:r>
      <w:r>
        <w:rPr>
          <w:rFonts w:eastAsia="Times New Roman" w:cs="Times New Roman"/>
          <w:szCs w:val="24"/>
        </w:rPr>
        <w:t>κ</w:t>
      </w:r>
      <w:r w:rsidRPr="00135722">
        <w:rPr>
          <w:rFonts w:eastAsia="Times New Roman" w:cs="Times New Roman"/>
          <w:szCs w:val="24"/>
        </w:rPr>
        <w:t xml:space="preserve">έντρο </w:t>
      </w:r>
      <w:r w:rsidRPr="00135722">
        <w:rPr>
          <w:rFonts w:eastAsia="Times New Roman" w:cs="Times New Roman"/>
          <w:szCs w:val="24"/>
        </w:rPr>
        <w:t>θα κολλούσε στο Ωνάσειο Καρδιοχειρουργικό Κέντρο</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Τ</w:t>
      </w:r>
      <w:r w:rsidRPr="00135722">
        <w:rPr>
          <w:rFonts w:eastAsia="Times New Roman" w:cs="Times New Roman"/>
          <w:szCs w:val="24"/>
        </w:rPr>
        <w:t xml:space="preserve">ο Ωνάσειο Καρδιοχειρουργικό </w:t>
      </w:r>
      <w:r w:rsidRPr="00135722">
        <w:rPr>
          <w:rFonts w:eastAsia="Times New Roman" w:cs="Times New Roman"/>
          <w:szCs w:val="24"/>
        </w:rPr>
        <w:t>Κέντρο</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όμως, μας το παραδώσα</w:t>
      </w:r>
      <w:r w:rsidRPr="00135722">
        <w:rPr>
          <w:rFonts w:eastAsia="Times New Roman" w:cs="Times New Roman"/>
          <w:szCs w:val="24"/>
        </w:rPr>
        <w:t>τε</w:t>
      </w:r>
      <w:r>
        <w:rPr>
          <w:rFonts w:eastAsia="Times New Roman" w:cs="Times New Roman"/>
          <w:szCs w:val="24"/>
        </w:rPr>
        <w:t>, κύριοι συνάδελφοι,</w:t>
      </w:r>
      <w:r w:rsidRPr="00135722">
        <w:rPr>
          <w:rFonts w:eastAsia="Times New Roman" w:cs="Times New Roman"/>
          <w:szCs w:val="24"/>
        </w:rPr>
        <w:t xml:space="preserve"> το 2015 με 115 εκατομμύρια</w:t>
      </w:r>
      <w:r>
        <w:rPr>
          <w:rFonts w:eastAsia="Times New Roman" w:cs="Times New Roman"/>
          <w:szCs w:val="24"/>
        </w:rPr>
        <w:t xml:space="preserve"> ευρώ χρέη. Ε</w:t>
      </w:r>
      <w:r w:rsidRPr="00135722">
        <w:rPr>
          <w:rFonts w:eastAsia="Times New Roman" w:cs="Times New Roman"/>
          <w:szCs w:val="24"/>
        </w:rPr>
        <w:t>παναλαμβάν</w:t>
      </w:r>
      <w:r>
        <w:rPr>
          <w:rFonts w:eastAsia="Times New Roman" w:cs="Times New Roman"/>
          <w:szCs w:val="24"/>
        </w:rPr>
        <w:t xml:space="preserve">ω, μόνο </w:t>
      </w:r>
      <w:r w:rsidRPr="00135722">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μάς </w:t>
      </w:r>
      <w:r w:rsidRPr="00135722">
        <w:rPr>
          <w:rFonts w:eastAsia="Times New Roman" w:cs="Times New Roman"/>
          <w:szCs w:val="24"/>
        </w:rPr>
        <w:t>το παραδώσατε με 115 εκατομμύρια ευρώ χρέη</w:t>
      </w:r>
      <w:r>
        <w:rPr>
          <w:rFonts w:eastAsia="Times New Roman" w:cs="Times New Roman"/>
          <w:szCs w:val="24"/>
        </w:rPr>
        <w:t>! Π</w:t>
      </w:r>
      <w:r w:rsidRPr="00135722">
        <w:rPr>
          <w:rFonts w:eastAsia="Times New Roman" w:cs="Times New Roman"/>
          <w:szCs w:val="24"/>
        </w:rPr>
        <w:t xml:space="preserve">όσα χρωστάει σήμερα το </w:t>
      </w:r>
      <w:r>
        <w:rPr>
          <w:rFonts w:eastAsia="Times New Roman" w:cs="Times New Roman"/>
          <w:szCs w:val="24"/>
        </w:rPr>
        <w:t>«</w:t>
      </w:r>
      <w:r w:rsidRPr="00135722">
        <w:rPr>
          <w:rFonts w:eastAsia="Times New Roman" w:cs="Times New Roman"/>
          <w:szCs w:val="24"/>
        </w:rPr>
        <w:t>Ωνάσειο</w:t>
      </w:r>
      <w:r>
        <w:rPr>
          <w:rFonts w:eastAsia="Times New Roman" w:cs="Times New Roman"/>
          <w:szCs w:val="24"/>
        </w:rPr>
        <w:t>»</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Μηδέν.</w:t>
      </w:r>
      <w:r w:rsidRPr="00135722">
        <w:rPr>
          <w:rFonts w:eastAsia="Times New Roman" w:cs="Times New Roman"/>
          <w:szCs w:val="24"/>
        </w:rPr>
        <w:t xml:space="preserve"> </w:t>
      </w:r>
      <w:r>
        <w:rPr>
          <w:rFonts w:eastAsia="Times New Roman" w:cs="Times New Roman"/>
          <w:szCs w:val="24"/>
        </w:rPr>
        <w:t>Να σας το επαναλάβω, να το ακούσετε;</w:t>
      </w:r>
      <w:r w:rsidRPr="00135722">
        <w:rPr>
          <w:rFonts w:eastAsia="Times New Roman" w:cs="Times New Roman"/>
          <w:szCs w:val="24"/>
        </w:rPr>
        <w:t xml:space="preserve"> </w:t>
      </w:r>
      <w:r>
        <w:rPr>
          <w:rFonts w:eastAsia="Times New Roman" w:cs="Times New Roman"/>
          <w:szCs w:val="24"/>
        </w:rPr>
        <w:t xml:space="preserve">Μηδέν! </w:t>
      </w:r>
    </w:p>
    <w:p w14:paraId="7632D22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Γ</w:t>
      </w:r>
      <w:r w:rsidRPr="00135722">
        <w:rPr>
          <w:rFonts w:eastAsia="Times New Roman" w:cs="Times New Roman"/>
          <w:szCs w:val="24"/>
        </w:rPr>
        <w:t>ιατί έγινε αυτό</w:t>
      </w:r>
      <w:r>
        <w:rPr>
          <w:rFonts w:eastAsia="Times New Roman" w:cs="Times New Roman"/>
          <w:szCs w:val="24"/>
        </w:rPr>
        <w:t>; Δ</w:t>
      </w:r>
      <w:r w:rsidRPr="00135722">
        <w:rPr>
          <w:rFonts w:eastAsia="Times New Roman" w:cs="Times New Roman"/>
          <w:szCs w:val="24"/>
        </w:rPr>
        <w:t xml:space="preserve">ιότι το βάλαμε στους </w:t>
      </w:r>
      <w:r>
        <w:rPr>
          <w:rFonts w:eastAsia="Times New Roman" w:cs="Times New Roman"/>
          <w:szCs w:val="24"/>
        </w:rPr>
        <w:t>φ</w:t>
      </w:r>
      <w:r w:rsidRPr="00135722">
        <w:rPr>
          <w:rFonts w:eastAsia="Times New Roman" w:cs="Times New Roman"/>
          <w:szCs w:val="24"/>
        </w:rPr>
        <w:t xml:space="preserve">ορείς </w:t>
      </w:r>
      <w:r>
        <w:rPr>
          <w:rFonts w:eastAsia="Times New Roman" w:cs="Times New Roman"/>
          <w:szCs w:val="24"/>
        </w:rPr>
        <w:t>κ</w:t>
      </w:r>
      <w:r w:rsidRPr="00135722">
        <w:rPr>
          <w:rFonts w:eastAsia="Times New Roman" w:cs="Times New Roman"/>
          <w:szCs w:val="24"/>
        </w:rPr>
        <w:t xml:space="preserve">εντρικής </w:t>
      </w:r>
      <w:r>
        <w:rPr>
          <w:rFonts w:eastAsia="Times New Roman" w:cs="Times New Roman"/>
          <w:szCs w:val="24"/>
        </w:rPr>
        <w:t>κ</w:t>
      </w:r>
      <w:r w:rsidRPr="00135722">
        <w:rPr>
          <w:rFonts w:eastAsia="Times New Roman" w:cs="Times New Roman"/>
          <w:szCs w:val="24"/>
        </w:rPr>
        <w:t>υβέρνησης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Τ</w:t>
      </w:r>
      <w:r w:rsidRPr="00135722">
        <w:rPr>
          <w:rFonts w:eastAsia="Times New Roman" w:cs="Times New Roman"/>
          <w:szCs w:val="24"/>
        </w:rPr>
        <w:t>ο χρηματοδ</w:t>
      </w:r>
      <w:r>
        <w:rPr>
          <w:rFonts w:eastAsia="Times New Roman" w:cs="Times New Roman"/>
          <w:szCs w:val="24"/>
        </w:rPr>
        <w:t>οτήσαμε</w:t>
      </w:r>
      <w:r w:rsidRPr="00135722">
        <w:rPr>
          <w:rFonts w:eastAsia="Times New Roman" w:cs="Times New Roman"/>
          <w:szCs w:val="24"/>
        </w:rPr>
        <w:t xml:space="preserve"> με περίπου 70 εκατομμύρια ευρώ από το πρόγραμμα ληξιπρόθεσμων και με περίπου 20 εκατομμύρια ευρώ από τον ΕΟΠΥΥ για</w:t>
      </w:r>
      <w:r>
        <w:rPr>
          <w:rFonts w:eastAsia="Times New Roman" w:cs="Times New Roman"/>
          <w:szCs w:val="24"/>
        </w:rPr>
        <w:t xml:space="preserve"> παλαιά χρέη του ΕΟΠΥΥ, </w:t>
      </w:r>
      <w:r w:rsidRPr="00135722">
        <w:rPr>
          <w:rFonts w:eastAsia="Times New Roman" w:cs="Times New Roman"/>
          <w:szCs w:val="24"/>
        </w:rPr>
        <w:t xml:space="preserve">των ασφαλιστικών ταμείων </w:t>
      </w:r>
      <w:r>
        <w:rPr>
          <w:rFonts w:eastAsia="Times New Roman" w:cs="Times New Roman"/>
          <w:szCs w:val="24"/>
        </w:rPr>
        <w:t>προς</w:t>
      </w:r>
      <w:r>
        <w:rPr>
          <w:rFonts w:eastAsia="Times New Roman" w:cs="Times New Roman"/>
          <w:szCs w:val="24"/>
        </w:rPr>
        <w:t xml:space="preserve"> αυτόν. Έ</w:t>
      </w:r>
      <w:r w:rsidRPr="00135722">
        <w:rPr>
          <w:rFonts w:eastAsia="Times New Roman" w:cs="Times New Roman"/>
          <w:szCs w:val="24"/>
        </w:rPr>
        <w:t>τσι μπόρεσε με περίπου 70 εκατομμύρια ευρώ να σβήσει</w:t>
      </w:r>
      <w:r>
        <w:rPr>
          <w:rFonts w:eastAsia="Times New Roman" w:cs="Times New Roman"/>
          <w:szCs w:val="24"/>
        </w:rPr>
        <w:t>,</w:t>
      </w:r>
      <w:r w:rsidRPr="00135722">
        <w:rPr>
          <w:rFonts w:eastAsia="Times New Roman" w:cs="Times New Roman"/>
          <w:szCs w:val="24"/>
        </w:rPr>
        <w:t xml:space="preserve"> μετά από διαπραγμάτευση</w:t>
      </w:r>
      <w:r>
        <w:rPr>
          <w:rFonts w:eastAsia="Times New Roman" w:cs="Times New Roman"/>
          <w:szCs w:val="24"/>
        </w:rPr>
        <w:t>,</w:t>
      </w:r>
      <w:r w:rsidRPr="00135722">
        <w:rPr>
          <w:rFonts w:eastAsia="Times New Roman" w:cs="Times New Roman"/>
          <w:szCs w:val="24"/>
        </w:rPr>
        <w:t xml:space="preserve"> χρέη 115</w:t>
      </w:r>
      <w:r>
        <w:rPr>
          <w:rFonts w:eastAsia="Times New Roman" w:cs="Times New Roman"/>
          <w:szCs w:val="24"/>
        </w:rPr>
        <w:t xml:space="preserve"> εκατομμυρίων ευρώ κ</w:t>
      </w:r>
      <w:r w:rsidRPr="00135722">
        <w:rPr>
          <w:rFonts w:eastAsia="Times New Roman" w:cs="Times New Roman"/>
          <w:szCs w:val="24"/>
        </w:rPr>
        <w:t xml:space="preserve">αι </w:t>
      </w:r>
      <w:r>
        <w:rPr>
          <w:rFonts w:eastAsia="Times New Roman" w:cs="Times New Roman"/>
          <w:szCs w:val="24"/>
        </w:rPr>
        <w:t xml:space="preserve">βέβαια </w:t>
      </w:r>
      <w:r w:rsidRPr="00135722">
        <w:rPr>
          <w:rFonts w:eastAsia="Times New Roman" w:cs="Times New Roman"/>
          <w:szCs w:val="24"/>
        </w:rPr>
        <w:t xml:space="preserve">να </w:t>
      </w:r>
      <w:r>
        <w:rPr>
          <w:rFonts w:eastAsia="Times New Roman" w:cs="Times New Roman"/>
          <w:szCs w:val="24"/>
        </w:rPr>
        <w:t xml:space="preserve">υλοποιήσει και τη λειτουργία </w:t>
      </w:r>
      <w:r>
        <w:rPr>
          <w:rFonts w:eastAsia="Times New Roman" w:cs="Times New Roman"/>
          <w:szCs w:val="24"/>
        </w:rPr>
        <w:lastRenderedPageBreak/>
        <w:t>του α</w:t>
      </w:r>
      <w:r w:rsidRPr="00135722">
        <w:rPr>
          <w:rFonts w:eastAsia="Times New Roman" w:cs="Times New Roman"/>
          <w:szCs w:val="24"/>
        </w:rPr>
        <w:t>υτά τα τρία χρόνια</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Και</w:t>
      </w:r>
      <w:r w:rsidRPr="00135722">
        <w:rPr>
          <w:rFonts w:eastAsia="Times New Roman" w:cs="Times New Roman"/>
          <w:szCs w:val="24"/>
        </w:rPr>
        <w:t xml:space="preserve"> για πρώτη φορά το </w:t>
      </w:r>
      <w:r>
        <w:rPr>
          <w:rFonts w:eastAsia="Times New Roman" w:cs="Times New Roman"/>
          <w:szCs w:val="24"/>
        </w:rPr>
        <w:t>2017 ήρθε</w:t>
      </w:r>
      <w:r w:rsidRPr="00135722">
        <w:rPr>
          <w:rFonts w:eastAsia="Times New Roman" w:cs="Times New Roman"/>
          <w:szCs w:val="24"/>
        </w:rPr>
        <w:t xml:space="preserve"> σε λογαριασμό και το </w:t>
      </w:r>
      <w:r>
        <w:rPr>
          <w:rFonts w:eastAsia="Times New Roman" w:cs="Times New Roman"/>
          <w:szCs w:val="24"/>
        </w:rPr>
        <w:t>2018 έχει θετικό πρό</w:t>
      </w:r>
      <w:r>
        <w:rPr>
          <w:rFonts w:eastAsia="Times New Roman" w:cs="Times New Roman"/>
          <w:szCs w:val="24"/>
        </w:rPr>
        <w:t xml:space="preserve">σημο και αυτουνού ο </w:t>
      </w:r>
      <w:r w:rsidRPr="00135722">
        <w:rPr>
          <w:rFonts w:eastAsia="Times New Roman" w:cs="Times New Roman"/>
          <w:szCs w:val="24"/>
        </w:rPr>
        <w:t>προϋπολογισμός</w:t>
      </w:r>
      <w:r>
        <w:rPr>
          <w:rFonts w:eastAsia="Times New Roman" w:cs="Times New Roman"/>
          <w:szCs w:val="24"/>
        </w:rPr>
        <w:t>.</w:t>
      </w:r>
      <w:r w:rsidRPr="00135722">
        <w:rPr>
          <w:rFonts w:eastAsia="Times New Roman" w:cs="Times New Roman"/>
          <w:szCs w:val="24"/>
        </w:rPr>
        <w:t xml:space="preserve"> </w:t>
      </w:r>
    </w:p>
    <w:p w14:paraId="7632D22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Γι’</w:t>
      </w:r>
      <w:r w:rsidRPr="00135722">
        <w:rPr>
          <w:rFonts w:eastAsia="Times New Roman" w:cs="Times New Roman"/>
          <w:szCs w:val="24"/>
        </w:rPr>
        <w:t xml:space="preserve"> αυτό δέχτηκε το </w:t>
      </w:r>
      <w:r>
        <w:rPr>
          <w:rFonts w:eastAsia="Times New Roman" w:cs="Times New Roman"/>
          <w:szCs w:val="24"/>
        </w:rPr>
        <w:t>Ί</w:t>
      </w:r>
      <w:r w:rsidRPr="00135722">
        <w:rPr>
          <w:rFonts w:eastAsia="Times New Roman" w:cs="Times New Roman"/>
          <w:szCs w:val="24"/>
        </w:rPr>
        <w:t xml:space="preserve">δρυμα </w:t>
      </w:r>
      <w:r>
        <w:rPr>
          <w:rFonts w:eastAsia="Times New Roman" w:cs="Times New Roman"/>
          <w:szCs w:val="24"/>
        </w:rPr>
        <w:t>«</w:t>
      </w:r>
      <w:r w:rsidRPr="00135722">
        <w:rPr>
          <w:rFonts w:eastAsia="Times New Roman" w:cs="Times New Roman"/>
          <w:szCs w:val="24"/>
        </w:rPr>
        <w:t>Αλέξανδρος Ωνάσης</w:t>
      </w:r>
      <w:r>
        <w:rPr>
          <w:rFonts w:eastAsia="Times New Roman" w:cs="Times New Roman"/>
          <w:szCs w:val="24"/>
        </w:rPr>
        <w:t>» να προχωρήσει στη δωρεά</w:t>
      </w:r>
      <w:r w:rsidRPr="00135722">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μ</w:t>
      </w:r>
      <w:r w:rsidRPr="00135722">
        <w:rPr>
          <w:rFonts w:eastAsia="Times New Roman" w:cs="Times New Roman"/>
          <w:szCs w:val="24"/>
        </w:rPr>
        <w:t>εταμοσχευτικού</w:t>
      </w:r>
      <w:proofErr w:type="spellEnd"/>
      <w:r w:rsidRPr="00135722">
        <w:rPr>
          <w:rFonts w:eastAsia="Times New Roman" w:cs="Times New Roman"/>
          <w:szCs w:val="24"/>
        </w:rPr>
        <w:t xml:space="preserve"> </w:t>
      </w:r>
      <w:r>
        <w:rPr>
          <w:rFonts w:eastAsia="Times New Roman" w:cs="Times New Roman"/>
          <w:szCs w:val="24"/>
        </w:rPr>
        <w:t>κέντρου</w:t>
      </w:r>
      <w:r>
        <w:rPr>
          <w:rFonts w:eastAsia="Times New Roman" w:cs="Times New Roman"/>
          <w:szCs w:val="24"/>
        </w:rPr>
        <w:t xml:space="preserve">. Τα λέω </w:t>
      </w:r>
      <w:r w:rsidRPr="00135722">
        <w:rPr>
          <w:rFonts w:eastAsia="Times New Roman" w:cs="Times New Roman"/>
          <w:szCs w:val="24"/>
        </w:rPr>
        <w:t xml:space="preserve">για να βάζουμε τα πράγματα στη θέση </w:t>
      </w:r>
      <w:r>
        <w:rPr>
          <w:rFonts w:eastAsia="Times New Roman" w:cs="Times New Roman"/>
          <w:szCs w:val="24"/>
        </w:rPr>
        <w:t xml:space="preserve">τους. Με αυτό, λοιπόν, έχουμε </w:t>
      </w:r>
      <w:r w:rsidRPr="00135722">
        <w:rPr>
          <w:rFonts w:eastAsia="Times New Roman" w:cs="Times New Roman"/>
          <w:szCs w:val="24"/>
        </w:rPr>
        <w:t>1</w:t>
      </w:r>
      <w:r>
        <w:rPr>
          <w:rFonts w:eastAsia="Times New Roman" w:cs="Times New Roman"/>
          <w:szCs w:val="24"/>
        </w:rPr>
        <w:t>-</w:t>
      </w:r>
      <w:r w:rsidRPr="00135722">
        <w:rPr>
          <w:rFonts w:eastAsia="Times New Roman" w:cs="Times New Roman"/>
          <w:szCs w:val="24"/>
        </w:rPr>
        <w:t>0</w:t>
      </w:r>
      <w:r>
        <w:rPr>
          <w:rFonts w:eastAsia="Times New Roman" w:cs="Times New Roman"/>
          <w:szCs w:val="24"/>
        </w:rPr>
        <w:t>!</w:t>
      </w:r>
    </w:p>
    <w:p w14:paraId="7632D230" w14:textId="77777777" w:rsidR="00845256" w:rsidRDefault="00BE25C9">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Συγγνώμη, κύριε Υπουργέ, να κάνω μια ανακοίνωση προς το Σώμα και μετά συνεχίζετε.</w:t>
      </w:r>
    </w:p>
    <w:p w14:paraId="7632D23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w:t>
      </w:r>
      <w:r w:rsidRPr="00135722">
        <w:rPr>
          <w:rFonts w:eastAsia="Times New Roman" w:cs="Times New Roman"/>
          <w:szCs w:val="24"/>
        </w:rPr>
        <w:t xml:space="preserve">ώμα ότι </w:t>
      </w:r>
      <w:r>
        <w:rPr>
          <w:rFonts w:eastAsia="Times New Roman" w:cs="Times New Roman"/>
          <w:szCs w:val="24"/>
        </w:rPr>
        <w:t xml:space="preserve">τη συνεδρίασή μας παρακολουθούν </w:t>
      </w:r>
      <w:r w:rsidRPr="00135722">
        <w:rPr>
          <w:rFonts w:eastAsia="Times New Roman" w:cs="Times New Roman"/>
          <w:szCs w:val="24"/>
        </w:rPr>
        <w:t xml:space="preserve">από τα </w:t>
      </w:r>
      <w:r>
        <w:rPr>
          <w:rFonts w:eastAsia="Times New Roman" w:cs="Times New Roman"/>
          <w:szCs w:val="24"/>
        </w:rPr>
        <w:t xml:space="preserve">άνω </w:t>
      </w:r>
      <w:r w:rsidRPr="00135722">
        <w:rPr>
          <w:rFonts w:eastAsia="Times New Roman" w:cs="Times New Roman"/>
          <w:szCs w:val="24"/>
        </w:rPr>
        <w:t>δυτικά θεωρ</w:t>
      </w:r>
      <w:r>
        <w:rPr>
          <w:rFonts w:eastAsia="Times New Roman" w:cs="Times New Roman"/>
          <w:szCs w:val="24"/>
        </w:rPr>
        <w:t>ε</w:t>
      </w:r>
      <w:r w:rsidRPr="00135722">
        <w:rPr>
          <w:rFonts w:eastAsia="Times New Roman" w:cs="Times New Roman"/>
          <w:szCs w:val="24"/>
        </w:rPr>
        <w:t>ία</w:t>
      </w:r>
      <w:r>
        <w:rPr>
          <w:rFonts w:eastAsia="Times New Roman" w:cs="Times New Roman"/>
          <w:szCs w:val="24"/>
        </w:rPr>
        <w:t>,</w:t>
      </w:r>
      <w:r w:rsidRPr="00135722">
        <w:rPr>
          <w:rFonts w:eastAsia="Times New Roman" w:cs="Times New Roman"/>
          <w:szCs w:val="24"/>
        </w:rPr>
        <w:t xml:space="preserve"> αφού </w:t>
      </w:r>
      <w:r>
        <w:rPr>
          <w:rFonts w:eastAsia="Times New Roman" w:cs="Times New Roman"/>
          <w:szCs w:val="24"/>
        </w:rPr>
        <w:t xml:space="preserve">προηγουμένως </w:t>
      </w:r>
      <w:r w:rsidRPr="00135722">
        <w:rPr>
          <w:rFonts w:eastAsia="Times New Roman" w:cs="Times New Roman"/>
          <w:szCs w:val="24"/>
        </w:rPr>
        <w:t xml:space="preserve">ενημερώθηκαν </w:t>
      </w:r>
      <w:r>
        <w:rPr>
          <w:rFonts w:eastAsia="Times New Roman" w:cs="Times New Roman"/>
          <w:szCs w:val="24"/>
        </w:rPr>
        <w:t>για την ιστορ</w:t>
      </w:r>
      <w:r>
        <w:rPr>
          <w:rFonts w:eastAsia="Times New Roman" w:cs="Times New Roman"/>
          <w:szCs w:val="24"/>
        </w:rPr>
        <w:t>ία του κτη</w:t>
      </w:r>
      <w:r w:rsidRPr="00135722">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135722">
        <w:rPr>
          <w:rFonts w:eastAsia="Times New Roman" w:cs="Times New Roman"/>
          <w:szCs w:val="24"/>
        </w:rPr>
        <w:t>ουλής κ</w:t>
      </w:r>
      <w:r>
        <w:rPr>
          <w:rFonts w:eastAsia="Times New Roman" w:cs="Times New Roman"/>
          <w:szCs w:val="24"/>
        </w:rPr>
        <w:t xml:space="preserve">αι ξεναγήθηκαν στην έκθεση της </w:t>
      </w:r>
      <w:r>
        <w:rPr>
          <w:rFonts w:eastAsia="Times New Roman" w:cs="Times New Roman"/>
          <w:szCs w:val="24"/>
        </w:rPr>
        <w:t>α</w:t>
      </w:r>
      <w:r w:rsidRPr="00135722">
        <w:rPr>
          <w:rFonts w:eastAsia="Times New Roman" w:cs="Times New Roman"/>
          <w:szCs w:val="24"/>
        </w:rPr>
        <w:t xml:space="preserve">ίθουσας </w:t>
      </w:r>
      <w:r>
        <w:rPr>
          <w:rFonts w:eastAsia="Times New Roman" w:cs="Times New Roman"/>
          <w:szCs w:val="24"/>
        </w:rPr>
        <w:t>«</w:t>
      </w:r>
      <w:r w:rsidRPr="00135722">
        <w:rPr>
          <w:rFonts w:eastAsia="Times New Roman" w:cs="Times New Roman"/>
          <w:szCs w:val="24"/>
        </w:rPr>
        <w:t>Ε</w:t>
      </w:r>
      <w:r>
        <w:rPr>
          <w:rFonts w:eastAsia="Times New Roman" w:cs="Times New Roman"/>
          <w:szCs w:val="24"/>
        </w:rPr>
        <w:t>ΛΕΥΘΕΡΙΟΣ ΒΕΝΙΖΕΛΟΣ», τριάντα εννέα</w:t>
      </w:r>
      <w:r w:rsidRPr="00135722">
        <w:rPr>
          <w:rFonts w:eastAsia="Times New Roman" w:cs="Times New Roman"/>
          <w:szCs w:val="24"/>
        </w:rPr>
        <w:t xml:space="preserve"> μαθήτριες και μαθητές και τέσσερις </w:t>
      </w:r>
      <w:r>
        <w:rPr>
          <w:rFonts w:eastAsia="Times New Roman" w:cs="Times New Roman"/>
          <w:szCs w:val="24"/>
        </w:rPr>
        <w:t>συνοδοί</w:t>
      </w:r>
      <w:r w:rsidRPr="00135722">
        <w:rPr>
          <w:rFonts w:eastAsia="Times New Roman" w:cs="Times New Roman"/>
          <w:szCs w:val="24"/>
        </w:rPr>
        <w:t xml:space="preserve"> εκπαιδευτικοί από το Δημοτικό Σχολείο Νεάπολης Λακωνίας</w:t>
      </w:r>
      <w:r>
        <w:rPr>
          <w:rFonts w:eastAsia="Times New Roman" w:cs="Times New Roman"/>
          <w:szCs w:val="24"/>
        </w:rPr>
        <w:t>.</w:t>
      </w:r>
    </w:p>
    <w:p w14:paraId="7632D232" w14:textId="77777777" w:rsidR="00845256" w:rsidRDefault="00BE25C9">
      <w:pPr>
        <w:spacing w:line="600" w:lineRule="auto"/>
        <w:ind w:firstLine="720"/>
        <w:contextualSpacing/>
        <w:jc w:val="both"/>
        <w:rPr>
          <w:rFonts w:eastAsia="Times New Roman"/>
          <w:bCs/>
          <w:szCs w:val="24"/>
        </w:rPr>
      </w:pPr>
      <w:r w:rsidRPr="00726A05">
        <w:rPr>
          <w:rFonts w:eastAsia="Times New Roman"/>
          <w:bCs/>
          <w:szCs w:val="24"/>
        </w:rPr>
        <w:lastRenderedPageBreak/>
        <w:t xml:space="preserve">Η Βουλή </w:t>
      </w:r>
      <w:r>
        <w:rPr>
          <w:rFonts w:eastAsia="Times New Roman"/>
          <w:bCs/>
          <w:szCs w:val="24"/>
        </w:rPr>
        <w:t>σάς</w:t>
      </w:r>
      <w:r w:rsidRPr="00726A05">
        <w:rPr>
          <w:rFonts w:eastAsia="Times New Roman"/>
          <w:bCs/>
          <w:szCs w:val="24"/>
        </w:rPr>
        <w:t xml:space="preserve"> </w:t>
      </w:r>
      <w:r w:rsidRPr="00726A05">
        <w:rPr>
          <w:rFonts w:eastAsia="Times New Roman"/>
          <w:bCs/>
          <w:szCs w:val="24"/>
        </w:rPr>
        <w:t>καλωσορίζει.</w:t>
      </w:r>
    </w:p>
    <w:p w14:paraId="7632D233" w14:textId="77777777" w:rsidR="00845256" w:rsidRDefault="00BE25C9">
      <w:pPr>
        <w:spacing w:line="600" w:lineRule="auto"/>
        <w:ind w:firstLine="720"/>
        <w:contextualSpacing/>
        <w:jc w:val="center"/>
        <w:rPr>
          <w:rFonts w:eastAsia="Times New Roman"/>
          <w:bCs/>
          <w:szCs w:val="24"/>
        </w:rPr>
      </w:pPr>
      <w:r w:rsidRPr="00726A05">
        <w:rPr>
          <w:rFonts w:eastAsia="Times New Roman"/>
          <w:bCs/>
          <w:szCs w:val="24"/>
        </w:rPr>
        <w:t>(Χειροκροτήματα απ’ όλες τις πτέρυγες της Βουλής)</w:t>
      </w:r>
    </w:p>
    <w:p w14:paraId="7632D234" w14:textId="77777777" w:rsidR="00845256" w:rsidRDefault="00BE25C9">
      <w:pPr>
        <w:spacing w:line="600" w:lineRule="auto"/>
        <w:ind w:firstLine="720"/>
        <w:contextualSpacing/>
        <w:jc w:val="both"/>
        <w:rPr>
          <w:rFonts w:eastAsia="Times New Roman"/>
          <w:bCs/>
          <w:szCs w:val="24"/>
        </w:rPr>
      </w:pPr>
      <w:r>
        <w:rPr>
          <w:rFonts w:eastAsia="Times New Roman"/>
          <w:bCs/>
          <w:szCs w:val="24"/>
        </w:rPr>
        <w:t>Συνεχίστε, κύριε Υπουργέ.</w:t>
      </w:r>
    </w:p>
    <w:p w14:paraId="7632D235" w14:textId="77777777" w:rsidR="00845256" w:rsidRDefault="00BE25C9">
      <w:pPr>
        <w:spacing w:line="600" w:lineRule="auto"/>
        <w:ind w:firstLine="720"/>
        <w:contextualSpacing/>
        <w:jc w:val="both"/>
        <w:rPr>
          <w:rFonts w:eastAsia="Times New Roman" w:cs="Times New Roman"/>
          <w:szCs w:val="24"/>
        </w:rPr>
      </w:pPr>
      <w:r w:rsidRPr="00341E47">
        <w:rPr>
          <w:rFonts w:eastAsia="Times New Roman" w:cs="Times New Roman"/>
          <w:b/>
          <w:szCs w:val="24"/>
        </w:rPr>
        <w:t xml:space="preserve">ΠΑΥΛΟΣ ΠΟΛΑΚΗΣ (Αναπληρωτής Υπουργός Υγείας): </w:t>
      </w:r>
      <w:r w:rsidRPr="00135722">
        <w:rPr>
          <w:rFonts w:eastAsia="Times New Roman" w:cs="Times New Roman"/>
          <w:szCs w:val="24"/>
        </w:rPr>
        <w:t xml:space="preserve"> </w:t>
      </w:r>
      <w:r>
        <w:rPr>
          <w:rFonts w:eastAsia="Times New Roman" w:cs="Times New Roman"/>
          <w:szCs w:val="24"/>
        </w:rPr>
        <w:t xml:space="preserve">Συνεχίζω με τη </w:t>
      </w:r>
      <w:r w:rsidRPr="00135722">
        <w:rPr>
          <w:rFonts w:eastAsia="Times New Roman" w:cs="Times New Roman"/>
          <w:szCs w:val="24"/>
        </w:rPr>
        <w:t xml:space="preserve">δωρεά του </w:t>
      </w:r>
      <w:r>
        <w:rPr>
          <w:rFonts w:eastAsia="Times New Roman" w:cs="Times New Roman"/>
          <w:szCs w:val="24"/>
        </w:rPr>
        <w:t>Ι</w:t>
      </w:r>
      <w:r w:rsidRPr="00135722">
        <w:rPr>
          <w:rFonts w:eastAsia="Times New Roman" w:cs="Times New Roman"/>
          <w:szCs w:val="24"/>
        </w:rPr>
        <w:t xml:space="preserve">δρύματος </w:t>
      </w:r>
      <w:r>
        <w:rPr>
          <w:rFonts w:eastAsia="Times New Roman" w:cs="Times New Roman"/>
          <w:szCs w:val="24"/>
        </w:rPr>
        <w:t>«</w:t>
      </w:r>
      <w:r w:rsidRPr="00135722">
        <w:rPr>
          <w:rFonts w:eastAsia="Times New Roman" w:cs="Times New Roman"/>
          <w:szCs w:val="24"/>
        </w:rPr>
        <w:t>Σταύρος Νιάρχος</w:t>
      </w:r>
      <w:r>
        <w:rPr>
          <w:rFonts w:eastAsia="Times New Roman" w:cs="Times New Roman"/>
          <w:szCs w:val="24"/>
        </w:rPr>
        <w:t>». Τι μας πρότεινε το Ίδρυμα «Σταύρος Νιάρχος»; Να πούμε</w:t>
      </w:r>
      <w:r w:rsidRPr="00135722">
        <w:rPr>
          <w:rFonts w:eastAsia="Times New Roman" w:cs="Times New Roman"/>
          <w:szCs w:val="24"/>
        </w:rPr>
        <w:t xml:space="preserve"> όλη την ιστορία</w:t>
      </w:r>
      <w:r>
        <w:rPr>
          <w:rFonts w:eastAsia="Times New Roman" w:cs="Times New Roman"/>
          <w:szCs w:val="24"/>
        </w:rPr>
        <w:t>, για να την ακούσει ξανά ο ελληνικός λαός και να την ακούσετε και εσείς. Γ</w:t>
      </w:r>
      <w:r w:rsidRPr="00135722">
        <w:rPr>
          <w:rFonts w:eastAsia="Times New Roman" w:cs="Times New Roman"/>
          <w:szCs w:val="24"/>
        </w:rPr>
        <w:t xml:space="preserve">ιατί </w:t>
      </w:r>
      <w:r>
        <w:rPr>
          <w:rFonts w:eastAsia="Times New Roman" w:cs="Times New Roman"/>
          <w:szCs w:val="24"/>
        </w:rPr>
        <w:t>-όπως έ</w:t>
      </w:r>
      <w:r w:rsidRPr="00135722">
        <w:rPr>
          <w:rFonts w:eastAsia="Times New Roman" w:cs="Times New Roman"/>
          <w:szCs w:val="24"/>
        </w:rPr>
        <w:t>χω πει πολλές φορές</w:t>
      </w:r>
      <w:r>
        <w:rPr>
          <w:rFonts w:eastAsia="Times New Roman" w:cs="Times New Roman"/>
          <w:szCs w:val="24"/>
        </w:rPr>
        <w:t>- η επανάληψη είναι η</w:t>
      </w:r>
      <w:r w:rsidRPr="00135722">
        <w:rPr>
          <w:rFonts w:eastAsia="Times New Roman" w:cs="Times New Roman"/>
          <w:szCs w:val="24"/>
        </w:rPr>
        <w:t xml:space="preserve"> μητέρα της μαθήσεως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 xml:space="preserve">Διότι, </w:t>
      </w:r>
      <w:r w:rsidRPr="00135722">
        <w:rPr>
          <w:rFonts w:eastAsia="Times New Roman" w:cs="Times New Roman"/>
          <w:szCs w:val="24"/>
        </w:rPr>
        <w:t>είνα</w:t>
      </w:r>
      <w:r>
        <w:rPr>
          <w:rFonts w:eastAsia="Times New Roman" w:cs="Times New Roman"/>
          <w:szCs w:val="24"/>
        </w:rPr>
        <w:t>ι εύκολο για σας να πετάτε μία κουβέντα στα ΜΜΕ και εκείνα να την</w:t>
      </w:r>
      <w:r w:rsidRPr="00135722">
        <w:rPr>
          <w:rFonts w:eastAsia="Times New Roman" w:cs="Times New Roman"/>
          <w:szCs w:val="24"/>
        </w:rPr>
        <w:t xml:space="preserve"> αναπαράγουν</w:t>
      </w:r>
      <w:r>
        <w:rPr>
          <w:rFonts w:eastAsia="Times New Roman" w:cs="Times New Roman"/>
          <w:szCs w:val="24"/>
        </w:rPr>
        <w:t>.</w:t>
      </w:r>
    </w:p>
    <w:p w14:paraId="7632D23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ίναι σαν το άλλο που ζήσαμε χ</w:t>
      </w:r>
      <w:r w:rsidRPr="00135722">
        <w:rPr>
          <w:rFonts w:eastAsia="Times New Roman" w:cs="Times New Roman"/>
          <w:szCs w:val="24"/>
        </w:rPr>
        <w:t>θες</w:t>
      </w:r>
      <w:r>
        <w:rPr>
          <w:rFonts w:eastAsia="Times New Roman" w:cs="Times New Roman"/>
          <w:szCs w:val="24"/>
        </w:rPr>
        <w:t>,</w:t>
      </w:r>
      <w:r w:rsidRPr="00135722">
        <w:rPr>
          <w:rFonts w:eastAsia="Times New Roman" w:cs="Times New Roman"/>
          <w:szCs w:val="24"/>
        </w:rPr>
        <w:t xml:space="preserve"> γιατί </w:t>
      </w:r>
      <w:r>
        <w:rPr>
          <w:rFonts w:eastAsia="Times New Roman" w:cs="Times New Roman"/>
          <w:szCs w:val="24"/>
        </w:rPr>
        <w:t xml:space="preserve">άμα </w:t>
      </w:r>
      <w:r w:rsidRPr="00135722">
        <w:rPr>
          <w:rFonts w:eastAsia="Times New Roman" w:cs="Times New Roman"/>
          <w:szCs w:val="24"/>
        </w:rPr>
        <w:t>μπαίνω στον πειρασμό</w:t>
      </w:r>
      <w:r>
        <w:rPr>
          <w:rFonts w:eastAsia="Times New Roman" w:cs="Times New Roman"/>
          <w:szCs w:val="24"/>
        </w:rPr>
        <w:t>,</w:t>
      </w:r>
      <w:r w:rsidRPr="00135722">
        <w:rPr>
          <w:rFonts w:eastAsia="Times New Roman" w:cs="Times New Roman"/>
          <w:szCs w:val="24"/>
        </w:rPr>
        <w:t xml:space="preserve"> δεν μπορώ</w:t>
      </w:r>
      <w:r>
        <w:rPr>
          <w:rFonts w:eastAsia="Times New Roman" w:cs="Times New Roman"/>
          <w:szCs w:val="24"/>
        </w:rPr>
        <w:t>!</w:t>
      </w:r>
      <w:r w:rsidRPr="00135722">
        <w:rPr>
          <w:rFonts w:eastAsia="Times New Roman" w:cs="Times New Roman"/>
          <w:szCs w:val="24"/>
        </w:rPr>
        <w:t xml:space="preserve"> Χθες</w:t>
      </w:r>
      <w:r>
        <w:rPr>
          <w:rFonts w:eastAsia="Times New Roman" w:cs="Times New Roman"/>
          <w:szCs w:val="24"/>
        </w:rPr>
        <w:t xml:space="preserve"> έλεγαν «άγνωστος -άγνωστος!- Ευρωπαίο</w:t>
      </w:r>
      <w:r w:rsidRPr="00135722">
        <w:rPr>
          <w:rFonts w:eastAsia="Times New Roman" w:cs="Times New Roman"/>
          <w:szCs w:val="24"/>
        </w:rPr>
        <w:t>ς αξιωματούχος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 xml:space="preserve"> Γ</w:t>
      </w:r>
      <w:r w:rsidRPr="00135722">
        <w:rPr>
          <w:rFonts w:eastAsia="Times New Roman" w:cs="Times New Roman"/>
          <w:szCs w:val="24"/>
        </w:rPr>
        <w:t xml:space="preserve">έμισαν </w:t>
      </w:r>
      <w:r>
        <w:rPr>
          <w:rFonts w:eastAsia="Times New Roman" w:cs="Times New Roman"/>
          <w:szCs w:val="24"/>
        </w:rPr>
        <w:t xml:space="preserve">όλες οι τηλεοράσεις και τα </w:t>
      </w:r>
      <w:r>
        <w:rPr>
          <w:rFonts w:eastAsia="Times New Roman" w:cs="Times New Roman"/>
          <w:szCs w:val="24"/>
          <w:lang w:val="en-US"/>
        </w:rPr>
        <w:t>site</w:t>
      </w:r>
      <w:r>
        <w:rPr>
          <w:rFonts w:eastAsia="Times New Roman" w:cs="Times New Roman"/>
          <w:szCs w:val="24"/>
          <w:lang w:val="en-US"/>
        </w:rPr>
        <w:t>s</w:t>
      </w:r>
      <w:r w:rsidRPr="00D13AD7">
        <w:rPr>
          <w:rFonts w:eastAsia="Times New Roman" w:cs="Times New Roman"/>
          <w:szCs w:val="24"/>
        </w:rPr>
        <w:t xml:space="preserve"> </w:t>
      </w:r>
      <w:r w:rsidRPr="00135722">
        <w:rPr>
          <w:rFonts w:eastAsia="Times New Roman" w:cs="Times New Roman"/>
          <w:szCs w:val="24"/>
        </w:rPr>
        <w:t xml:space="preserve">ότι τα θετικά μέτρα </w:t>
      </w:r>
      <w:r>
        <w:rPr>
          <w:rFonts w:eastAsia="Times New Roman" w:cs="Times New Roman"/>
          <w:szCs w:val="24"/>
        </w:rPr>
        <w:t>της Κ</w:t>
      </w:r>
      <w:r w:rsidRPr="00135722">
        <w:rPr>
          <w:rFonts w:eastAsia="Times New Roman" w:cs="Times New Roman"/>
          <w:szCs w:val="24"/>
        </w:rPr>
        <w:t>υβέρνησης</w:t>
      </w:r>
      <w:r w:rsidRPr="00D13AD7">
        <w:rPr>
          <w:rFonts w:eastAsia="Times New Roman" w:cs="Times New Roman"/>
          <w:szCs w:val="24"/>
        </w:rPr>
        <w:t>,</w:t>
      </w:r>
      <w:r>
        <w:rPr>
          <w:rFonts w:eastAsia="Times New Roman" w:cs="Times New Roman"/>
          <w:szCs w:val="24"/>
        </w:rPr>
        <w:t xml:space="preserve"> δηλαδή η</w:t>
      </w:r>
      <w:r w:rsidRPr="00135722">
        <w:rPr>
          <w:rFonts w:eastAsia="Times New Roman" w:cs="Times New Roman"/>
          <w:szCs w:val="24"/>
        </w:rPr>
        <w:t xml:space="preserve"> 13</w:t>
      </w:r>
      <w:r w:rsidRPr="00923E75">
        <w:rPr>
          <w:rFonts w:eastAsia="Times New Roman" w:cs="Times New Roman"/>
          <w:szCs w:val="24"/>
          <w:vertAlign w:val="superscript"/>
        </w:rPr>
        <w:t>η</w:t>
      </w:r>
      <w:r>
        <w:rPr>
          <w:rFonts w:eastAsia="Times New Roman" w:cs="Times New Roman"/>
          <w:szCs w:val="24"/>
        </w:rPr>
        <w:t xml:space="preserve"> σ</w:t>
      </w:r>
      <w:r w:rsidRPr="00135722">
        <w:rPr>
          <w:rFonts w:eastAsia="Times New Roman" w:cs="Times New Roman"/>
          <w:szCs w:val="24"/>
        </w:rPr>
        <w:t>ύνταξη</w:t>
      </w:r>
      <w:r>
        <w:rPr>
          <w:rFonts w:eastAsia="Times New Roman" w:cs="Times New Roman"/>
          <w:szCs w:val="24"/>
        </w:rPr>
        <w:t>,</w:t>
      </w:r>
      <w:r w:rsidRPr="00135722">
        <w:rPr>
          <w:rFonts w:eastAsia="Times New Roman" w:cs="Times New Roman"/>
          <w:szCs w:val="24"/>
        </w:rPr>
        <w:t xml:space="preserve"> η μείωση του ΕΝΦΙΑ</w:t>
      </w:r>
      <w:r>
        <w:rPr>
          <w:rFonts w:eastAsia="Times New Roman" w:cs="Times New Roman"/>
          <w:szCs w:val="24"/>
        </w:rPr>
        <w:t>,</w:t>
      </w:r>
      <w:r w:rsidRPr="00135722">
        <w:rPr>
          <w:rFonts w:eastAsia="Times New Roman" w:cs="Times New Roman"/>
          <w:szCs w:val="24"/>
        </w:rPr>
        <w:t xml:space="preserve"> η μείωση του ΦΠΑ</w:t>
      </w:r>
      <w:r>
        <w:rPr>
          <w:rFonts w:eastAsia="Times New Roman" w:cs="Times New Roman"/>
          <w:szCs w:val="24"/>
        </w:rPr>
        <w:t>,</w:t>
      </w:r>
      <w:r w:rsidRPr="00135722">
        <w:rPr>
          <w:rFonts w:eastAsia="Times New Roman" w:cs="Times New Roman"/>
          <w:szCs w:val="24"/>
        </w:rPr>
        <w:t xml:space="preserve"> οι 120 δόσεις </w:t>
      </w:r>
      <w:r>
        <w:rPr>
          <w:rFonts w:eastAsia="Times New Roman" w:cs="Times New Roman"/>
          <w:szCs w:val="24"/>
        </w:rPr>
        <w:t xml:space="preserve">κ.λπ. </w:t>
      </w:r>
      <w:r w:rsidRPr="00135722">
        <w:rPr>
          <w:rFonts w:eastAsia="Times New Roman" w:cs="Times New Roman"/>
          <w:szCs w:val="24"/>
        </w:rPr>
        <w:t xml:space="preserve">υπονομεύουν τη </w:t>
      </w:r>
      <w:r w:rsidRPr="00135722">
        <w:rPr>
          <w:rFonts w:eastAsia="Times New Roman" w:cs="Times New Roman"/>
          <w:szCs w:val="24"/>
        </w:rPr>
        <w:lastRenderedPageBreak/>
        <w:t>σταθερότητα της ευρωζώνης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 xml:space="preserve">όπως </w:t>
      </w:r>
      <w:r w:rsidRPr="00135722">
        <w:rPr>
          <w:rFonts w:eastAsia="Times New Roman" w:cs="Times New Roman"/>
          <w:szCs w:val="24"/>
        </w:rPr>
        <w:t xml:space="preserve">λέει </w:t>
      </w:r>
      <w:r>
        <w:rPr>
          <w:rFonts w:eastAsia="Times New Roman" w:cs="Times New Roman"/>
          <w:szCs w:val="24"/>
        </w:rPr>
        <w:t>«</w:t>
      </w:r>
      <w:r w:rsidRPr="00135722">
        <w:rPr>
          <w:rFonts w:eastAsia="Times New Roman" w:cs="Times New Roman"/>
          <w:szCs w:val="24"/>
        </w:rPr>
        <w:t>άγνωστος</w:t>
      </w:r>
      <w:r>
        <w:rPr>
          <w:rFonts w:eastAsia="Times New Roman" w:cs="Times New Roman"/>
          <w:szCs w:val="24"/>
        </w:rPr>
        <w:t>»</w:t>
      </w:r>
      <w:r w:rsidRPr="00135722">
        <w:rPr>
          <w:rFonts w:eastAsia="Times New Roman" w:cs="Times New Roman"/>
          <w:szCs w:val="24"/>
        </w:rPr>
        <w:t xml:space="preserve"> Ευρωπαίος αξιωματούχος</w:t>
      </w:r>
      <w:r>
        <w:rPr>
          <w:rFonts w:eastAsia="Times New Roman" w:cs="Times New Roman"/>
          <w:szCs w:val="24"/>
        </w:rPr>
        <w:t>! Κ</w:t>
      </w:r>
      <w:r w:rsidRPr="00135722">
        <w:rPr>
          <w:rFonts w:eastAsia="Times New Roman" w:cs="Times New Roman"/>
          <w:szCs w:val="24"/>
        </w:rPr>
        <w:t xml:space="preserve">αι διαδόθηκε παντού </w:t>
      </w:r>
      <w:r>
        <w:rPr>
          <w:rFonts w:eastAsia="Times New Roman" w:cs="Times New Roman"/>
          <w:szCs w:val="24"/>
        </w:rPr>
        <w:t>αυτό</w:t>
      </w:r>
      <w:r w:rsidRPr="00135722">
        <w:rPr>
          <w:rFonts w:eastAsia="Times New Roman" w:cs="Times New Roman"/>
          <w:szCs w:val="24"/>
        </w:rPr>
        <w:t xml:space="preserve"> </w:t>
      </w:r>
      <w:r w:rsidRPr="00135722">
        <w:rPr>
          <w:rFonts w:eastAsia="Times New Roman" w:cs="Times New Roman"/>
          <w:szCs w:val="24"/>
        </w:rPr>
        <w:t xml:space="preserve">το </w:t>
      </w:r>
      <w:r>
        <w:rPr>
          <w:rFonts w:eastAsia="Times New Roman" w:cs="Times New Roman"/>
          <w:szCs w:val="24"/>
        </w:rPr>
        <w:t xml:space="preserve">πράγμα. </w:t>
      </w:r>
    </w:p>
    <w:p w14:paraId="7632D23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Γ</w:t>
      </w:r>
      <w:r w:rsidRPr="00135722">
        <w:rPr>
          <w:rFonts w:eastAsia="Times New Roman" w:cs="Times New Roman"/>
          <w:szCs w:val="24"/>
        </w:rPr>
        <w:t>ια</w:t>
      </w:r>
      <w:r>
        <w:rPr>
          <w:rFonts w:eastAsia="Times New Roman" w:cs="Times New Roman"/>
          <w:szCs w:val="24"/>
        </w:rPr>
        <w:t>τί δεν μας λένε το</w:t>
      </w:r>
      <w:r w:rsidRPr="00135722">
        <w:rPr>
          <w:rFonts w:eastAsia="Times New Roman" w:cs="Times New Roman"/>
          <w:szCs w:val="24"/>
        </w:rPr>
        <w:t xml:space="preserve"> ονοματάκι </w:t>
      </w:r>
      <w:r>
        <w:rPr>
          <w:rFonts w:eastAsia="Times New Roman" w:cs="Times New Roman"/>
          <w:szCs w:val="24"/>
        </w:rPr>
        <w:t xml:space="preserve">του; Μήπως έχει το ίδιο </w:t>
      </w:r>
      <w:r w:rsidRPr="00135722">
        <w:rPr>
          <w:rFonts w:eastAsia="Times New Roman" w:cs="Times New Roman"/>
          <w:szCs w:val="24"/>
        </w:rPr>
        <w:t xml:space="preserve">όνομα με έναν </w:t>
      </w:r>
      <w:proofErr w:type="spellStart"/>
      <w:r>
        <w:rPr>
          <w:rFonts w:eastAsia="Times New Roman" w:cs="Times New Roman"/>
          <w:szCs w:val="24"/>
        </w:rPr>
        <w:t>αρχιτραπεζίτη</w:t>
      </w:r>
      <w:proofErr w:type="spellEnd"/>
      <w:r>
        <w:rPr>
          <w:rFonts w:eastAsia="Times New Roman" w:cs="Times New Roman"/>
          <w:szCs w:val="24"/>
        </w:rPr>
        <w:t xml:space="preserve"> </w:t>
      </w:r>
      <w:proofErr w:type="spellStart"/>
      <w:r>
        <w:rPr>
          <w:rFonts w:eastAsia="Times New Roman" w:cs="Times New Roman"/>
          <w:szCs w:val="24"/>
        </w:rPr>
        <w:t>ονόματι</w:t>
      </w:r>
      <w:proofErr w:type="spellEnd"/>
      <w:r w:rsidRPr="00135722">
        <w:rPr>
          <w:rFonts w:eastAsia="Times New Roman" w:cs="Times New Roman"/>
          <w:szCs w:val="24"/>
        </w:rPr>
        <w:t xml:space="preserve"> </w:t>
      </w:r>
      <w:r w:rsidRPr="00135722">
        <w:rPr>
          <w:rFonts w:eastAsia="Times New Roman" w:cs="Times New Roman"/>
          <w:szCs w:val="24"/>
        </w:rPr>
        <w:t>Γιάννη Στουρνάρα</w:t>
      </w:r>
      <w:r>
        <w:rPr>
          <w:rFonts w:eastAsia="Times New Roman" w:cs="Times New Roman"/>
          <w:szCs w:val="24"/>
        </w:rPr>
        <w:t>, π</w:t>
      </w:r>
      <w:r w:rsidRPr="00135722">
        <w:rPr>
          <w:rFonts w:eastAsia="Times New Roman" w:cs="Times New Roman"/>
          <w:szCs w:val="24"/>
        </w:rPr>
        <w:t>ου και αυτό</w:t>
      </w:r>
      <w:r>
        <w:rPr>
          <w:rFonts w:eastAsia="Times New Roman" w:cs="Times New Roman"/>
          <w:szCs w:val="24"/>
        </w:rPr>
        <w:t>ς σε κάθε στροφή της Κ</w:t>
      </w:r>
      <w:r w:rsidRPr="00135722">
        <w:rPr>
          <w:rFonts w:eastAsia="Times New Roman" w:cs="Times New Roman"/>
          <w:szCs w:val="24"/>
        </w:rPr>
        <w:t>υβέρνησης εκφράζει την ανησυχία του</w:t>
      </w:r>
      <w:r>
        <w:rPr>
          <w:rFonts w:eastAsia="Times New Roman" w:cs="Times New Roman"/>
          <w:szCs w:val="24"/>
        </w:rPr>
        <w:t>; Την</w:t>
      </w:r>
      <w:r w:rsidRPr="00135722">
        <w:rPr>
          <w:rFonts w:eastAsia="Times New Roman" w:cs="Times New Roman"/>
          <w:szCs w:val="24"/>
        </w:rPr>
        <w:t xml:space="preserve"> εξέφρασε και χθες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Άλλος και αυτός,</w:t>
      </w:r>
      <w:r w:rsidRPr="00135722">
        <w:rPr>
          <w:rFonts w:eastAsia="Times New Roman" w:cs="Times New Roman"/>
          <w:szCs w:val="24"/>
        </w:rPr>
        <w:t xml:space="preserve"> που</w:t>
      </w:r>
      <w:r>
        <w:rPr>
          <w:rFonts w:eastAsia="Times New Roman" w:cs="Times New Roman"/>
          <w:szCs w:val="24"/>
        </w:rPr>
        <w:t xml:space="preserve"> σε ό,τι</w:t>
      </w:r>
      <w:r w:rsidRPr="00135722">
        <w:rPr>
          <w:rFonts w:eastAsia="Times New Roman" w:cs="Times New Roman"/>
          <w:szCs w:val="24"/>
        </w:rPr>
        <w:t xml:space="preserve"> έχει προβλέψει</w:t>
      </w:r>
      <w:r>
        <w:rPr>
          <w:rFonts w:eastAsia="Times New Roman" w:cs="Times New Roman"/>
          <w:szCs w:val="24"/>
        </w:rPr>
        <w:t>, έχει πέσει μέσα! Έξω έχει πέσει βέβαια! Και βρήκε κ</w:t>
      </w:r>
      <w:r w:rsidRPr="00135722">
        <w:rPr>
          <w:rFonts w:eastAsia="Times New Roman" w:cs="Times New Roman"/>
          <w:szCs w:val="24"/>
        </w:rPr>
        <w:t>αι αυτή</w:t>
      </w:r>
      <w:r>
        <w:rPr>
          <w:rFonts w:eastAsia="Times New Roman" w:cs="Times New Roman"/>
          <w:szCs w:val="24"/>
        </w:rPr>
        <w:t>ν</w:t>
      </w:r>
      <w:r w:rsidRPr="00135722">
        <w:rPr>
          <w:rFonts w:eastAsia="Times New Roman" w:cs="Times New Roman"/>
          <w:szCs w:val="24"/>
        </w:rPr>
        <w:t xml:space="preserve"> τη στιγμή</w:t>
      </w:r>
      <w:r>
        <w:rPr>
          <w:rFonts w:eastAsia="Times New Roman" w:cs="Times New Roman"/>
          <w:szCs w:val="24"/>
        </w:rPr>
        <w:t>,</w:t>
      </w:r>
      <w:r w:rsidRPr="00135722">
        <w:rPr>
          <w:rFonts w:eastAsia="Times New Roman" w:cs="Times New Roman"/>
          <w:szCs w:val="24"/>
        </w:rPr>
        <w:t xml:space="preserve"> μία εβδομάδα </w:t>
      </w:r>
      <w:r>
        <w:rPr>
          <w:rFonts w:eastAsia="Times New Roman" w:cs="Times New Roman"/>
          <w:szCs w:val="24"/>
        </w:rPr>
        <w:t xml:space="preserve">πριν </w:t>
      </w:r>
      <w:r w:rsidRPr="00135722">
        <w:rPr>
          <w:rFonts w:eastAsia="Times New Roman" w:cs="Times New Roman"/>
          <w:szCs w:val="24"/>
        </w:rPr>
        <w:t>από τις εκ</w:t>
      </w:r>
      <w:r w:rsidRPr="00135722">
        <w:rPr>
          <w:rFonts w:eastAsia="Times New Roman" w:cs="Times New Roman"/>
          <w:szCs w:val="24"/>
        </w:rPr>
        <w:t>λογές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να εκφράσει την ανησυχία του! Είναι αυτός</w:t>
      </w:r>
      <w:r w:rsidRPr="00135722">
        <w:rPr>
          <w:rFonts w:eastAsia="Times New Roman" w:cs="Times New Roman"/>
          <w:szCs w:val="24"/>
        </w:rPr>
        <w:t xml:space="preserve"> που έλεγε </w:t>
      </w:r>
      <w:r>
        <w:rPr>
          <w:rFonts w:eastAsia="Times New Roman" w:cs="Times New Roman"/>
          <w:szCs w:val="24"/>
        </w:rPr>
        <w:t xml:space="preserve">ότι </w:t>
      </w:r>
      <w:r w:rsidRPr="00135722">
        <w:rPr>
          <w:rFonts w:eastAsia="Times New Roman" w:cs="Times New Roman"/>
          <w:szCs w:val="24"/>
        </w:rPr>
        <w:t>δεν θα βγούμε στις αγορές</w:t>
      </w:r>
      <w:r>
        <w:rPr>
          <w:rFonts w:eastAsia="Times New Roman" w:cs="Times New Roman"/>
          <w:szCs w:val="24"/>
        </w:rPr>
        <w:t>, χρειαζόμαστε πιστοληπτική</w:t>
      </w:r>
      <w:r w:rsidRPr="00135722">
        <w:rPr>
          <w:rFonts w:eastAsia="Times New Roman" w:cs="Times New Roman"/>
          <w:szCs w:val="24"/>
        </w:rPr>
        <w:t xml:space="preserve"> </w:t>
      </w:r>
      <w:r>
        <w:rPr>
          <w:rFonts w:eastAsia="Times New Roman" w:cs="Times New Roman"/>
          <w:szCs w:val="24"/>
        </w:rPr>
        <w:t>γραμμή κ.λπ</w:t>
      </w:r>
      <w:r>
        <w:rPr>
          <w:rFonts w:eastAsia="Times New Roman" w:cs="Times New Roman"/>
          <w:szCs w:val="24"/>
        </w:rPr>
        <w:t>.</w:t>
      </w:r>
      <w:r>
        <w:rPr>
          <w:rFonts w:eastAsia="Times New Roman" w:cs="Times New Roman"/>
          <w:szCs w:val="24"/>
        </w:rPr>
        <w:t>. Κλείνει η παρένθεση.</w:t>
      </w:r>
    </w:p>
    <w:p w14:paraId="7632D23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Π</w:t>
      </w:r>
      <w:r w:rsidRPr="00135722">
        <w:rPr>
          <w:rFonts w:eastAsia="Times New Roman" w:cs="Times New Roman"/>
          <w:szCs w:val="24"/>
        </w:rPr>
        <w:t>άμε τώρα στ</w:t>
      </w:r>
      <w:r>
        <w:rPr>
          <w:rFonts w:eastAsia="Times New Roman" w:cs="Times New Roman"/>
          <w:szCs w:val="24"/>
        </w:rPr>
        <w:t xml:space="preserve">ο Ίδρυμα </w:t>
      </w:r>
      <w:r>
        <w:rPr>
          <w:rFonts w:eastAsia="Times New Roman" w:cs="Times New Roman"/>
          <w:szCs w:val="24"/>
        </w:rPr>
        <w:t xml:space="preserve">«Σταύρος </w:t>
      </w:r>
      <w:r>
        <w:rPr>
          <w:rFonts w:eastAsia="Times New Roman" w:cs="Times New Roman"/>
          <w:szCs w:val="24"/>
        </w:rPr>
        <w:t>Νιάρχος</w:t>
      </w:r>
      <w:r>
        <w:rPr>
          <w:rFonts w:eastAsia="Times New Roman" w:cs="Times New Roman"/>
          <w:szCs w:val="24"/>
        </w:rPr>
        <w:t>»</w:t>
      </w:r>
      <w:r>
        <w:rPr>
          <w:rFonts w:eastAsia="Times New Roman" w:cs="Times New Roman"/>
          <w:szCs w:val="24"/>
        </w:rPr>
        <w:t xml:space="preserve">. Το </w:t>
      </w:r>
      <w:r w:rsidRPr="00135722">
        <w:rPr>
          <w:rFonts w:eastAsia="Times New Roman" w:cs="Times New Roman"/>
          <w:szCs w:val="24"/>
        </w:rPr>
        <w:t xml:space="preserve">Ίδρυμα </w:t>
      </w:r>
      <w:r>
        <w:rPr>
          <w:rFonts w:eastAsia="Times New Roman" w:cs="Times New Roman"/>
          <w:szCs w:val="24"/>
        </w:rPr>
        <w:t>«</w:t>
      </w:r>
      <w:r>
        <w:rPr>
          <w:rFonts w:eastAsia="Times New Roman" w:cs="Times New Roman"/>
          <w:szCs w:val="24"/>
        </w:rPr>
        <w:t xml:space="preserve">Σταύρος </w:t>
      </w:r>
      <w:r w:rsidRPr="00135722">
        <w:rPr>
          <w:rFonts w:eastAsia="Times New Roman" w:cs="Times New Roman"/>
          <w:szCs w:val="24"/>
        </w:rPr>
        <w:t>Νιάρχος</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ήρθε και μας είπε: «Θ</w:t>
      </w:r>
      <w:r w:rsidRPr="00135722">
        <w:rPr>
          <w:rFonts w:eastAsia="Times New Roman" w:cs="Times New Roman"/>
          <w:szCs w:val="24"/>
        </w:rPr>
        <w:t xml:space="preserve">έλω να δώσω 200 εκατομμύρια ευρώ και να </w:t>
      </w:r>
      <w:r>
        <w:rPr>
          <w:rFonts w:eastAsia="Times New Roman" w:cs="Times New Roman"/>
          <w:szCs w:val="24"/>
        </w:rPr>
        <w:t>ξαναχτίσω σε βάθος δεκαετίας τον</w:t>
      </w:r>
      <w:r w:rsidRPr="00135722">
        <w:rPr>
          <w:rFonts w:eastAsia="Times New Roman" w:cs="Times New Roman"/>
          <w:szCs w:val="24"/>
        </w:rPr>
        <w:t xml:space="preserve"> </w:t>
      </w:r>
      <w:r>
        <w:rPr>
          <w:rFonts w:eastAsia="Times New Roman" w:cs="Times New Roman"/>
          <w:szCs w:val="24"/>
        </w:rPr>
        <w:t>«</w:t>
      </w:r>
      <w:r w:rsidRPr="00135722">
        <w:rPr>
          <w:rFonts w:eastAsia="Times New Roman" w:cs="Times New Roman"/>
          <w:szCs w:val="24"/>
        </w:rPr>
        <w:t>Ευαγγελισμό</w:t>
      </w:r>
      <w:r>
        <w:rPr>
          <w:rFonts w:eastAsia="Times New Roman" w:cs="Times New Roman"/>
          <w:szCs w:val="24"/>
        </w:rPr>
        <w:t>»».</w:t>
      </w:r>
      <w:r w:rsidRPr="00135722">
        <w:rPr>
          <w:rFonts w:eastAsia="Times New Roman" w:cs="Times New Roman"/>
          <w:szCs w:val="24"/>
        </w:rPr>
        <w:t xml:space="preserve"> </w:t>
      </w:r>
      <w:r>
        <w:rPr>
          <w:rFonts w:eastAsia="Times New Roman" w:cs="Times New Roman"/>
          <w:szCs w:val="24"/>
        </w:rPr>
        <w:t>Απαντήσαμε μαζί με τον</w:t>
      </w:r>
      <w:r w:rsidRPr="00135722">
        <w:rPr>
          <w:rFonts w:eastAsia="Times New Roman" w:cs="Times New Roman"/>
          <w:szCs w:val="24"/>
        </w:rPr>
        <w:t xml:space="preserve"> Αν</w:t>
      </w:r>
      <w:r>
        <w:rPr>
          <w:rFonts w:eastAsia="Times New Roman" w:cs="Times New Roman"/>
          <w:szCs w:val="24"/>
        </w:rPr>
        <w:t>δ</w:t>
      </w:r>
      <w:r w:rsidRPr="00135722">
        <w:rPr>
          <w:rFonts w:eastAsia="Times New Roman" w:cs="Times New Roman"/>
          <w:szCs w:val="24"/>
        </w:rPr>
        <w:t xml:space="preserve">ρέα </w:t>
      </w:r>
      <w:r>
        <w:rPr>
          <w:rFonts w:eastAsia="Times New Roman" w:cs="Times New Roman"/>
          <w:szCs w:val="24"/>
        </w:rPr>
        <w:t xml:space="preserve">ότι </w:t>
      </w:r>
      <w:r w:rsidRPr="00135722">
        <w:rPr>
          <w:rFonts w:eastAsia="Times New Roman" w:cs="Times New Roman"/>
          <w:szCs w:val="24"/>
        </w:rPr>
        <w:t xml:space="preserve">δεν χρειαζόμαστε </w:t>
      </w:r>
      <w:r>
        <w:rPr>
          <w:rFonts w:eastAsia="Times New Roman" w:cs="Times New Roman"/>
          <w:szCs w:val="24"/>
        </w:rPr>
        <w:t xml:space="preserve">αυτό το πράγμα, </w:t>
      </w:r>
      <w:r w:rsidRPr="00135722">
        <w:rPr>
          <w:rFonts w:eastAsia="Times New Roman" w:cs="Times New Roman"/>
          <w:szCs w:val="24"/>
        </w:rPr>
        <w:t xml:space="preserve">διότι έχουμε ενισχύσει </w:t>
      </w:r>
      <w:r>
        <w:rPr>
          <w:rFonts w:eastAsia="Times New Roman" w:cs="Times New Roman"/>
          <w:szCs w:val="24"/>
        </w:rPr>
        <w:t>τον «Ευαγγελισμό»</w:t>
      </w:r>
      <w:r w:rsidRPr="00135722">
        <w:rPr>
          <w:rFonts w:eastAsia="Times New Roman" w:cs="Times New Roman"/>
          <w:szCs w:val="24"/>
        </w:rPr>
        <w:t xml:space="preserve"> με διάφορα πράγματα</w:t>
      </w:r>
      <w:r>
        <w:rPr>
          <w:rFonts w:eastAsia="Times New Roman" w:cs="Times New Roman"/>
          <w:szCs w:val="24"/>
        </w:rPr>
        <w:t>. Ο</w:t>
      </w:r>
      <w:r w:rsidRPr="00135722">
        <w:rPr>
          <w:rFonts w:eastAsia="Times New Roman" w:cs="Times New Roman"/>
          <w:szCs w:val="24"/>
        </w:rPr>
        <w:t>λοκλη</w:t>
      </w:r>
      <w:r w:rsidRPr="00135722">
        <w:rPr>
          <w:rFonts w:eastAsia="Times New Roman" w:cs="Times New Roman"/>
          <w:szCs w:val="24"/>
        </w:rPr>
        <w:lastRenderedPageBreak/>
        <w:t xml:space="preserve">ρώνεται και η δωρεά της Εθνικής </w:t>
      </w:r>
      <w:r w:rsidRPr="00135722">
        <w:rPr>
          <w:rFonts w:eastAsia="Times New Roman" w:cs="Times New Roman"/>
          <w:szCs w:val="24"/>
        </w:rPr>
        <w:t>Τράπεζας</w:t>
      </w:r>
      <w:r>
        <w:rPr>
          <w:rFonts w:eastAsia="Times New Roman" w:cs="Times New Roman"/>
          <w:szCs w:val="24"/>
        </w:rPr>
        <w:t>,</w:t>
      </w:r>
      <w:r w:rsidRPr="00135722">
        <w:rPr>
          <w:rFonts w:eastAsia="Times New Roman" w:cs="Times New Roman"/>
          <w:szCs w:val="24"/>
        </w:rPr>
        <w:t xml:space="preserve"> έχουν υπάρξει κάποιες ανακατασκευές</w:t>
      </w:r>
      <w:r>
        <w:rPr>
          <w:rFonts w:eastAsia="Times New Roman" w:cs="Times New Roman"/>
          <w:szCs w:val="24"/>
        </w:rPr>
        <w:t>,</w:t>
      </w:r>
      <w:r w:rsidRPr="00135722">
        <w:rPr>
          <w:rFonts w:eastAsia="Times New Roman" w:cs="Times New Roman"/>
          <w:szCs w:val="24"/>
        </w:rPr>
        <w:t xml:space="preserve"> έχουμε προγραμματίσει κάποια πράγματα από το </w:t>
      </w:r>
      <w:r>
        <w:rPr>
          <w:rFonts w:eastAsia="Times New Roman" w:cs="Times New Roman"/>
          <w:szCs w:val="24"/>
        </w:rPr>
        <w:t>Π</w:t>
      </w:r>
      <w:r w:rsidRPr="00135722">
        <w:rPr>
          <w:rFonts w:eastAsia="Times New Roman" w:cs="Times New Roman"/>
          <w:szCs w:val="24"/>
        </w:rPr>
        <w:t>ρόγραμμα Δημοσίων Επενδύσεων</w:t>
      </w:r>
      <w:r>
        <w:rPr>
          <w:rFonts w:eastAsia="Times New Roman" w:cs="Times New Roman"/>
          <w:szCs w:val="24"/>
        </w:rPr>
        <w:t>,</w:t>
      </w:r>
      <w:r w:rsidRPr="00135722">
        <w:rPr>
          <w:rFonts w:eastAsia="Times New Roman" w:cs="Times New Roman"/>
          <w:szCs w:val="24"/>
        </w:rPr>
        <w:t xml:space="preserve"> χρηματοδοτούμε μία μεγάλη </w:t>
      </w:r>
      <w:r>
        <w:rPr>
          <w:rFonts w:eastAsia="Times New Roman" w:cs="Times New Roman"/>
          <w:szCs w:val="24"/>
        </w:rPr>
        <w:t>ανανέωση του εξοπλισμού</w:t>
      </w:r>
      <w:r w:rsidRPr="00135722">
        <w:rPr>
          <w:rFonts w:eastAsia="Times New Roman" w:cs="Times New Roman"/>
          <w:szCs w:val="24"/>
        </w:rPr>
        <w:t xml:space="preserve"> </w:t>
      </w:r>
      <w:r>
        <w:rPr>
          <w:rFonts w:eastAsia="Times New Roman" w:cs="Times New Roman"/>
          <w:szCs w:val="24"/>
        </w:rPr>
        <w:t xml:space="preserve">του -θα </w:t>
      </w:r>
      <w:r w:rsidRPr="00135722">
        <w:rPr>
          <w:rFonts w:eastAsia="Times New Roman" w:cs="Times New Roman"/>
          <w:szCs w:val="24"/>
        </w:rPr>
        <w:t>πω κάποια πράγματα μετά</w:t>
      </w:r>
      <w:r>
        <w:rPr>
          <w:rFonts w:eastAsia="Times New Roman" w:cs="Times New Roman"/>
          <w:szCs w:val="24"/>
        </w:rPr>
        <w:t>- από το πρόγραμμα της Π</w:t>
      </w:r>
      <w:r w:rsidRPr="00135722">
        <w:rPr>
          <w:rFonts w:eastAsia="Times New Roman" w:cs="Times New Roman"/>
          <w:szCs w:val="24"/>
        </w:rPr>
        <w:t>εριφέρειας Αττικής</w:t>
      </w:r>
      <w:r>
        <w:rPr>
          <w:rFonts w:eastAsia="Times New Roman" w:cs="Times New Roman"/>
          <w:szCs w:val="24"/>
        </w:rPr>
        <w:t>,</w:t>
      </w:r>
      <w:r w:rsidRPr="00135722">
        <w:rPr>
          <w:rFonts w:eastAsia="Times New Roman" w:cs="Times New Roman"/>
          <w:szCs w:val="24"/>
        </w:rPr>
        <w:t xml:space="preserve"> έχουμε ε</w:t>
      </w:r>
      <w:r w:rsidRPr="00135722">
        <w:rPr>
          <w:rFonts w:eastAsia="Times New Roman" w:cs="Times New Roman"/>
          <w:szCs w:val="24"/>
        </w:rPr>
        <w:t xml:space="preserve">ντάξει </w:t>
      </w:r>
      <w:r>
        <w:rPr>
          <w:rFonts w:eastAsia="Times New Roman" w:cs="Times New Roman"/>
          <w:szCs w:val="24"/>
        </w:rPr>
        <w:t>και εμείς στο ΠΔΕ κάποια πράγματα.</w:t>
      </w:r>
    </w:p>
    <w:p w14:paraId="7632D23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Χρειαζόμαστε τα εξής: Πρώτον, νοσοκομείο στην Κομοτηνή, που είναι το πιο παλιό νοσοκομείο στη χώρα, και για εθνικούς λόγους πρέπει να δημιουργηθεί και ένα καινούριο εκεί.</w:t>
      </w:r>
    </w:p>
    <w:p w14:paraId="7632D23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Δεύτερον, χρειαζόμαστε παιδιατρικό νοσοκομε</w:t>
      </w:r>
      <w:r>
        <w:rPr>
          <w:rFonts w:eastAsia="Times New Roman" w:cs="Times New Roman"/>
          <w:szCs w:val="24"/>
        </w:rPr>
        <w:t xml:space="preserve">ίο στη Θεσσαλονίκη. </w:t>
      </w:r>
    </w:p>
    <w:p w14:paraId="7632D23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χρειαζόμαστε επισκευή και ανακατασκευή και αγορά καινούριων πτητικών μέσων στο ΕΚΑΒ. Έχουμε προχωρήσει στον εκσυγχρονισμό του στόλου. Πέρα από τη δωρεά που έκανε με τα </w:t>
      </w:r>
      <w:proofErr w:type="spellStart"/>
      <w:r>
        <w:rPr>
          <w:rFonts w:eastAsia="Times New Roman" w:cs="Times New Roman"/>
          <w:szCs w:val="24"/>
        </w:rPr>
        <w:t>εκατόν</w:t>
      </w:r>
      <w:proofErr w:type="spellEnd"/>
      <w:r>
        <w:rPr>
          <w:rFonts w:eastAsia="Times New Roman" w:cs="Times New Roman"/>
          <w:szCs w:val="24"/>
        </w:rPr>
        <w:t xml:space="preserve"> σαράντα τρία ασθενοφόρα, έχουμε αγοράσει και εμείς ά</w:t>
      </w:r>
      <w:r>
        <w:rPr>
          <w:rFonts w:eastAsia="Times New Roman" w:cs="Times New Roman"/>
          <w:szCs w:val="24"/>
        </w:rPr>
        <w:t xml:space="preserve">λλα διακόσια μέχρι στιγμής και είναι άλλα εκατό στον δρόμο. </w:t>
      </w:r>
    </w:p>
    <w:p w14:paraId="7632D23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Χρειαζόμαστε τον εξοπλισμό των πτητικών μέσων. Γιατί παραλάβαμε ένα πράγμα που είχαμε ελικόπτερα και δεν είχαμε συμβόλαια συντήρησης. Το καταλαβαίνετε αυτό; Έκαναν μία αγορά έξι ελικοπτέρων, έπεσ</w:t>
      </w:r>
      <w:r>
        <w:rPr>
          <w:rFonts w:eastAsia="Times New Roman" w:cs="Times New Roman"/>
          <w:szCs w:val="24"/>
        </w:rPr>
        <w:t xml:space="preserve">αν τα τρία, γιατί τα πέταγε ιδιωτική εταιρεία, η </w:t>
      </w:r>
      <w:r>
        <w:rPr>
          <w:rFonts w:eastAsia="Times New Roman" w:cs="Times New Roman"/>
          <w:szCs w:val="24"/>
        </w:rPr>
        <w:t>«</w:t>
      </w:r>
      <w:r>
        <w:rPr>
          <w:rFonts w:eastAsia="Times New Roman" w:cs="Times New Roman"/>
          <w:szCs w:val="24"/>
          <w:lang w:val="en-US"/>
        </w:rPr>
        <w:t>ALITALIA</w:t>
      </w:r>
      <w:r>
        <w:rPr>
          <w:rFonts w:eastAsia="Times New Roman" w:cs="Times New Roman"/>
          <w:szCs w:val="24"/>
        </w:rPr>
        <w:t>»</w:t>
      </w:r>
      <w:r>
        <w:rPr>
          <w:rFonts w:eastAsia="Times New Roman" w:cs="Times New Roman"/>
          <w:szCs w:val="24"/>
        </w:rPr>
        <w:t xml:space="preserve"> -ο ιδιωτικός τομέας που ξέρει από </w:t>
      </w:r>
      <w:r>
        <w:rPr>
          <w:rFonts w:eastAsia="Times New Roman" w:cs="Times New Roman"/>
          <w:szCs w:val="24"/>
          <w:lang w:val="en-US"/>
        </w:rPr>
        <w:t>management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από καιρό δεν ξέρει όμως-, θρηνήσαμε νεκρούς και για τα άλλα τρία δεν είχαμε συμβόλαια συντήρησης. Το χρειαζόμαστε αυτό. Είναι λοιπόν το τρίτο π</w:t>
      </w:r>
      <w:r>
        <w:rPr>
          <w:rFonts w:eastAsia="Times New Roman" w:cs="Times New Roman"/>
          <w:szCs w:val="24"/>
        </w:rPr>
        <w:t xml:space="preserve">ράγμα που τους ζητήσαμε. </w:t>
      </w:r>
    </w:p>
    <w:p w14:paraId="7632D23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θέλουμε, επειδή έχουμε ξεκινήσει ένα πρόγραμμα, να βάλουμε </w:t>
      </w:r>
      <w:r>
        <w:rPr>
          <w:rFonts w:eastAsia="Times New Roman" w:cs="Times New Roman"/>
          <w:szCs w:val="24"/>
          <w:lang w:val="en-US"/>
        </w:rPr>
        <w:t>pet</w:t>
      </w:r>
      <w:r w:rsidRPr="00BC1789">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τομογράφους εκπομπής ποζιτρονίων, ένα μηχάνημα το οποίο βοηθάει πάρα πολύ στη διαγνωστική και θεραπευτική αντιμετώπιση των κακοηθειών, χρειαζόμαστε και έχουμε προγραμματίσει να αγοράσουμε κάποια με τα δικά μας χρήματα και τους είπαμε: θέλουμε να μας συμπ</w:t>
      </w:r>
      <w:r>
        <w:rPr>
          <w:rFonts w:eastAsia="Times New Roman" w:cs="Times New Roman"/>
          <w:szCs w:val="24"/>
        </w:rPr>
        <w:t xml:space="preserve">ληρώσετε εσείς, όπως και χρειαζόμαστε να μας συμπληρώσετε και την αγορά </w:t>
      </w:r>
      <w:proofErr w:type="spellStart"/>
      <w:r>
        <w:rPr>
          <w:rFonts w:eastAsia="Times New Roman" w:cs="Times New Roman"/>
          <w:szCs w:val="24"/>
        </w:rPr>
        <w:t>κυκλοτρονίων</w:t>
      </w:r>
      <w:proofErr w:type="spellEnd"/>
      <w:r>
        <w:rPr>
          <w:rFonts w:eastAsia="Times New Roman" w:cs="Times New Roman"/>
          <w:szCs w:val="24"/>
        </w:rPr>
        <w:t xml:space="preserve">, δηλαδή μηχανημάτων που παράγουν το </w:t>
      </w:r>
      <w:proofErr w:type="spellStart"/>
      <w:r>
        <w:rPr>
          <w:rFonts w:eastAsia="Times New Roman" w:cs="Times New Roman"/>
          <w:szCs w:val="24"/>
        </w:rPr>
        <w:t>ραδιοφάρμακο</w:t>
      </w:r>
      <w:proofErr w:type="spellEnd"/>
      <w:r>
        <w:rPr>
          <w:rFonts w:eastAsia="Times New Roman" w:cs="Times New Roman"/>
          <w:szCs w:val="24"/>
        </w:rPr>
        <w:t xml:space="preserve"> που χρησιμοποιεί το </w:t>
      </w:r>
      <w:r>
        <w:rPr>
          <w:rFonts w:eastAsia="Times New Roman" w:cs="Times New Roman"/>
          <w:szCs w:val="24"/>
          <w:lang w:val="en-US"/>
        </w:rPr>
        <w:t>pet</w:t>
      </w:r>
      <w:r>
        <w:rPr>
          <w:rFonts w:eastAsia="Times New Roman" w:cs="Times New Roman"/>
          <w:szCs w:val="24"/>
        </w:rPr>
        <w:t xml:space="preserve"> και χρησιμοποιούνται </w:t>
      </w:r>
      <w:r>
        <w:rPr>
          <w:rFonts w:eastAsia="Times New Roman" w:cs="Times New Roman"/>
          <w:szCs w:val="24"/>
        </w:rPr>
        <w:lastRenderedPageBreak/>
        <w:t>και κάπου αλλού, ούτως ώστε να συμπληρώσουμε αυτά τα οποία έχουμε προγραμματί</w:t>
      </w:r>
      <w:r>
        <w:rPr>
          <w:rFonts w:eastAsia="Times New Roman" w:cs="Times New Roman"/>
          <w:szCs w:val="24"/>
        </w:rPr>
        <w:t>σει εμείς. Και μας λέει «</w:t>
      </w:r>
      <w:r>
        <w:rPr>
          <w:rFonts w:eastAsia="Times New Roman" w:cs="Times New Roman"/>
          <w:szCs w:val="24"/>
        </w:rPr>
        <w:t>μάλιστα</w:t>
      </w:r>
      <w:r>
        <w:rPr>
          <w:rFonts w:eastAsia="Times New Roman" w:cs="Times New Roman"/>
          <w:szCs w:val="24"/>
        </w:rPr>
        <w:t xml:space="preserve">» και στα τέσσερα. Όλα αυτά που λέω τώρα ξεπερνάνε τα 250 με 260 εκατομμύρια, ίσως και παραπάνω. </w:t>
      </w:r>
    </w:p>
    <w:p w14:paraId="7632D23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Και είπαμε και για άλλα δυο προγράμματα. Είναι ένα εκπαιδευτικό πρόγραμμα, το οποίο αφορά την αντιμετώπιση του τραύματος, που </w:t>
      </w:r>
      <w:r>
        <w:rPr>
          <w:rFonts w:eastAsia="Times New Roman" w:cs="Times New Roman"/>
          <w:szCs w:val="24"/>
        </w:rPr>
        <w:t xml:space="preserve">είπαμε ότι θα το χρηματοδοτήσει το Ίδρυμα </w:t>
      </w:r>
      <w:r>
        <w:rPr>
          <w:rFonts w:eastAsia="Times New Roman" w:cs="Times New Roman"/>
          <w:szCs w:val="24"/>
        </w:rPr>
        <w:t>«</w:t>
      </w:r>
      <w:r>
        <w:rPr>
          <w:rFonts w:eastAsia="Times New Roman" w:cs="Times New Roman"/>
          <w:szCs w:val="24"/>
        </w:rPr>
        <w:t>Ωνάση</w:t>
      </w:r>
      <w:r>
        <w:rPr>
          <w:rFonts w:eastAsia="Times New Roman" w:cs="Times New Roman"/>
          <w:szCs w:val="24"/>
        </w:rPr>
        <w:t>»</w:t>
      </w:r>
      <w:r>
        <w:rPr>
          <w:rFonts w:eastAsia="Times New Roman" w:cs="Times New Roman"/>
          <w:szCs w:val="24"/>
        </w:rPr>
        <w:t xml:space="preserve"> και μετά θα το αναλάβουμε εμείς, μετά από πέντε χρόνια, από το αποθεματικό του Υπουργείου Υγείας. Για όλους τους φοιτητές της ιατρικής που τελειώνουν σε όλες τις σχολές της χώρας θα τους χρηματοδοτεί το Ίδρ</w:t>
      </w:r>
      <w:r>
        <w:rPr>
          <w:rFonts w:eastAsia="Times New Roman" w:cs="Times New Roman"/>
          <w:szCs w:val="24"/>
        </w:rPr>
        <w:t xml:space="preserve">υμα το σεμινάριο του </w:t>
      </w:r>
      <w:r>
        <w:rPr>
          <w:rFonts w:eastAsia="Times New Roman" w:cs="Times New Roman"/>
          <w:szCs w:val="24"/>
          <w:lang w:val="en-US"/>
        </w:rPr>
        <w:t>Advance</w:t>
      </w:r>
      <w:r w:rsidRPr="00BC1789">
        <w:rPr>
          <w:rFonts w:eastAsia="Times New Roman" w:cs="Times New Roman"/>
          <w:szCs w:val="24"/>
        </w:rPr>
        <w:t xml:space="preserve"> </w:t>
      </w:r>
      <w:r>
        <w:rPr>
          <w:rFonts w:eastAsia="Times New Roman" w:cs="Times New Roman"/>
          <w:szCs w:val="24"/>
          <w:lang w:val="en-US"/>
        </w:rPr>
        <w:t>Trauma</w:t>
      </w:r>
      <w:r w:rsidRPr="00BC1789">
        <w:rPr>
          <w:rFonts w:eastAsia="Times New Roman" w:cs="Times New Roman"/>
          <w:szCs w:val="24"/>
        </w:rPr>
        <w:t xml:space="preserve"> </w:t>
      </w:r>
      <w:r>
        <w:rPr>
          <w:rFonts w:eastAsia="Times New Roman" w:cs="Times New Roman"/>
          <w:szCs w:val="24"/>
          <w:lang w:val="en-US"/>
        </w:rPr>
        <w:t>Life</w:t>
      </w:r>
      <w:r w:rsidRPr="008B40BD">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ένα εκπαιδευτικό πρόγραμμα πολύ καλό. Είμαι από τους πρώτους που το έκαναν το 1996 και το οποίο το πληρώναμε τότε, ως ειδικευόμενοι, από την τσέπη μας, 200 με 250 ευρώ έκανε τότε με σημερινά χρήματα. Είπαμε λοιπόν ότι θα το χρηματοδοτεί αυτό το Ίδρυμα </w:t>
      </w:r>
      <w:r>
        <w:rPr>
          <w:rFonts w:eastAsia="Times New Roman" w:cs="Times New Roman"/>
          <w:szCs w:val="24"/>
        </w:rPr>
        <w:t>«Σ</w:t>
      </w:r>
      <w:r>
        <w:rPr>
          <w:rFonts w:eastAsia="Times New Roman" w:cs="Times New Roman"/>
          <w:szCs w:val="24"/>
        </w:rPr>
        <w:t xml:space="preserve">ταύρος </w:t>
      </w:r>
      <w:r>
        <w:rPr>
          <w:rFonts w:eastAsia="Times New Roman" w:cs="Times New Roman"/>
          <w:szCs w:val="24"/>
        </w:rPr>
        <w:t>Νιάρχος</w:t>
      </w:r>
      <w:r>
        <w:rPr>
          <w:rFonts w:eastAsia="Times New Roman" w:cs="Times New Roman"/>
          <w:szCs w:val="24"/>
        </w:rPr>
        <w:t>»</w:t>
      </w:r>
      <w:r>
        <w:rPr>
          <w:rFonts w:eastAsia="Times New Roman" w:cs="Times New Roman"/>
          <w:szCs w:val="24"/>
        </w:rPr>
        <w:t xml:space="preserve"> να το κάνουν όλοι όσοι απόφοιτοι της ιατρικής το θέλουν, για να πηγαίνουν και πιο έτοιμοι και στα αγροτικά ιατρεία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στην υπηρεσία υπαίθρου. </w:t>
      </w:r>
      <w:r>
        <w:rPr>
          <w:rFonts w:eastAsia="Times New Roman" w:cs="Times New Roman"/>
          <w:szCs w:val="24"/>
        </w:rPr>
        <w:lastRenderedPageBreak/>
        <w:t xml:space="preserve">Επίσης, ότι θα χρηματοδοτήσει και τη μετεκπαίδευση κάποιων χειρουργών σε βάθος πενταετίας που </w:t>
      </w:r>
      <w:r>
        <w:rPr>
          <w:rFonts w:eastAsia="Times New Roman" w:cs="Times New Roman"/>
          <w:szCs w:val="24"/>
        </w:rPr>
        <w:t xml:space="preserve">θα εκπαιδευτούν στη χειρουργική του τραύματος στη </w:t>
      </w:r>
      <w:r>
        <w:rPr>
          <w:rFonts w:eastAsia="Times New Roman" w:cs="Times New Roman"/>
          <w:szCs w:val="24"/>
        </w:rPr>
        <w:t xml:space="preserve">νότια </w:t>
      </w:r>
      <w:r>
        <w:rPr>
          <w:rFonts w:eastAsia="Times New Roman" w:cs="Times New Roman"/>
          <w:szCs w:val="24"/>
        </w:rPr>
        <w:t xml:space="preserve">Αφρική που έχει πολύ τραύμα. Και είπαμε ότι το κομμάτι για το </w:t>
      </w:r>
      <w:r>
        <w:rPr>
          <w:rFonts w:eastAsia="Times New Roman" w:cs="Times New Roman"/>
          <w:szCs w:val="24"/>
          <w:lang w:val="en-US"/>
        </w:rPr>
        <w:t>ATLS</w:t>
      </w:r>
      <w:r w:rsidRPr="003A6EEE">
        <w:rPr>
          <w:rFonts w:eastAsia="Times New Roman" w:cs="Times New Roman"/>
          <w:szCs w:val="24"/>
        </w:rPr>
        <w:t xml:space="preserve"> </w:t>
      </w:r>
      <w:r>
        <w:rPr>
          <w:rFonts w:eastAsia="Times New Roman" w:cs="Times New Roman"/>
          <w:szCs w:val="24"/>
        </w:rPr>
        <w:t xml:space="preserve">θα το αναλάβουμε εμείς από το αποθεματικό. </w:t>
      </w:r>
    </w:p>
    <w:p w14:paraId="7632D23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Όλα αυτά συνεχίζονται, προχωράνε και υλοποιούνται κανονικότατα. Για το νοσοκομείο της Κομ</w:t>
      </w:r>
      <w:r>
        <w:rPr>
          <w:rFonts w:eastAsia="Times New Roman" w:cs="Times New Roman"/>
          <w:szCs w:val="24"/>
        </w:rPr>
        <w:t xml:space="preserve">οτηνής έχουν τελειώσει τα σχέδια. Στο </w:t>
      </w:r>
      <w:r>
        <w:rPr>
          <w:rFonts w:eastAsia="Times New Roman" w:cs="Times New Roman"/>
          <w:szCs w:val="24"/>
        </w:rPr>
        <w:t>Παιδιατρικό Νοσοκομείο</w:t>
      </w:r>
      <w:r>
        <w:rPr>
          <w:rFonts w:eastAsia="Times New Roman" w:cs="Times New Roman"/>
          <w:szCs w:val="24"/>
        </w:rPr>
        <w:t xml:space="preserve"> της Θεσσαλονίκης έχουν τελειώσει όλα τα ιδιοκτησιακά ζητήματα. Στην Κομοτηνή έχουν τελειώσει όλες οι μελέτες. Στο παιδιατρικό είμαστε στη μέση των μελετών περίπου. Έχουμε λύσει τα ιδιοκτησιακά πρ</w:t>
      </w:r>
      <w:r>
        <w:rPr>
          <w:rFonts w:eastAsia="Times New Roman" w:cs="Times New Roman"/>
          <w:szCs w:val="24"/>
        </w:rPr>
        <w:t>οβλήματα με τα δίπλα. Παίρνουμε και τον διπλανό χώρο για να δημιουργηθεί πάρκινγκ γιατί και αυτό ανήκει σε εμάς και το παραχωρούμε για να το κάνουνε. Με τα ελικόπτερα καταλήξαμε ότι η επισκευή θα γίνει από την ΕΑΒ, την Ελληνική Αμυντική Βιομηχανία. Γιατί ε</w:t>
      </w:r>
      <w:r>
        <w:rPr>
          <w:rFonts w:eastAsia="Times New Roman" w:cs="Times New Roman"/>
          <w:szCs w:val="24"/>
        </w:rPr>
        <w:t xml:space="preserve">ίχαμε διάφορους μεσάζοντες και </w:t>
      </w:r>
      <w:proofErr w:type="spellStart"/>
      <w:r>
        <w:rPr>
          <w:rFonts w:eastAsia="Times New Roman" w:cs="Times New Roman"/>
          <w:szCs w:val="24"/>
        </w:rPr>
        <w:t>παραμεσάζοντες</w:t>
      </w:r>
      <w:proofErr w:type="spellEnd"/>
      <w:r>
        <w:rPr>
          <w:rFonts w:eastAsia="Times New Roman" w:cs="Times New Roman"/>
          <w:szCs w:val="24"/>
        </w:rPr>
        <w:t xml:space="preserve"> που θέλανε να «δαγκώσουν» και αυτοί. Αλλά θα γίνει εκεί. Και παραγγέλνουμε και τα δύο αεροπλάνα.</w:t>
      </w:r>
    </w:p>
    <w:p w14:paraId="7632D24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υπάρχει ένα τελευταίο εκπαιδευτικό, το οποίο ήταν ένα πρόγραμμα για την εκπαίδευση του προσωπικού στην αντιμε</w:t>
      </w:r>
      <w:r>
        <w:rPr>
          <w:rFonts w:eastAsia="Times New Roman" w:cs="Times New Roman"/>
          <w:szCs w:val="24"/>
        </w:rPr>
        <w:t xml:space="preserve">τώπιση των </w:t>
      </w:r>
      <w:proofErr w:type="spellStart"/>
      <w:r>
        <w:rPr>
          <w:rFonts w:eastAsia="Times New Roman" w:cs="Times New Roman"/>
          <w:szCs w:val="24"/>
        </w:rPr>
        <w:t>ενδονοσοκομειακών</w:t>
      </w:r>
      <w:proofErr w:type="spellEnd"/>
      <w:r>
        <w:rPr>
          <w:rFonts w:eastAsia="Times New Roman" w:cs="Times New Roman"/>
          <w:szCs w:val="24"/>
        </w:rPr>
        <w:t xml:space="preserve"> λοιμώξεων. Αυτό, που ήταν μεγέθους 3 έως 5 εκατομμύρια στα 300, είναι το μόνο που δεν έχει προχωρήσει. Γιατί; Υπάρχει ένα παράλληλο πρόγραμμα αυτήν τη στιγμή από το πρώην ΚΕΕΛΠΝΟ και νυν ΕΟΔΥ που είναι σε κάποια νοσοκομεία της </w:t>
      </w:r>
      <w:r>
        <w:rPr>
          <w:rFonts w:eastAsia="Times New Roman" w:cs="Times New Roman"/>
          <w:szCs w:val="24"/>
        </w:rPr>
        <w:t>χώρας και εκεί υπάρχει μια συζήτηση για να μην κάνουμε δυο φορές την ίδια δουλειά και για το πώς θα προχωρήσει. Αυτό έχει γίνει.</w:t>
      </w:r>
    </w:p>
    <w:p w14:paraId="7632D24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αυτό το κομμάτι, τα 3 έως 5 εκατομμύρια στα 300 περίπου της δωρεάς που υλοποιείται κανονικά, γέμισαν οι εφημερίδες και </w:t>
      </w:r>
      <w:r>
        <w:rPr>
          <w:rFonts w:eastAsia="Times New Roman" w:cs="Times New Roman"/>
          <w:szCs w:val="24"/>
        </w:rPr>
        <w:t xml:space="preserve">τα </w:t>
      </w:r>
      <w:r>
        <w:rPr>
          <w:rFonts w:eastAsia="Times New Roman" w:cs="Times New Roman"/>
          <w:szCs w:val="24"/>
          <w:lang w:val="en-US"/>
        </w:rPr>
        <w:t>site</w:t>
      </w:r>
      <w:r>
        <w:rPr>
          <w:rFonts w:eastAsia="Times New Roman" w:cs="Times New Roman"/>
          <w:szCs w:val="24"/>
        </w:rPr>
        <w:t xml:space="preserve"> σας «Χάνει το δημόσιο τη δωρεά του Νιάρχου». Αυτό είναι το δύο-μηδέν.</w:t>
      </w:r>
    </w:p>
    <w:p w14:paraId="7632D242" w14:textId="77777777" w:rsidR="00845256" w:rsidRDefault="00BE25C9">
      <w:pPr>
        <w:spacing w:line="600" w:lineRule="auto"/>
        <w:ind w:firstLine="720"/>
        <w:contextualSpacing/>
        <w:jc w:val="both"/>
        <w:rPr>
          <w:rFonts w:eastAsia="Times New Roman" w:cs="Times New Roman"/>
          <w:szCs w:val="24"/>
        </w:rPr>
      </w:pPr>
      <w:r w:rsidRPr="00DB142C">
        <w:rPr>
          <w:rFonts w:eastAsia="Times New Roman" w:cs="Times New Roman"/>
          <w:b/>
          <w:szCs w:val="24"/>
        </w:rPr>
        <w:t>ΑΝΔΡΕΑΣ ΞΑΝΘΟΣ (Υπουργός Υγείας):</w:t>
      </w:r>
      <w:r>
        <w:rPr>
          <w:rFonts w:eastAsia="Times New Roman" w:cs="Times New Roman"/>
          <w:szCs w:val="24"/>
        </w:rPr>
        <w:t xml:space="preserve"> «Λόγω ανικανότητας του Υπουργείου» γράφουν.</w:t>
      </w:r>
    </w:p>
    <w:p w14:paraId="7632D243" w14:textId="77777777" w:rsidR="00845256" w:rsidRDefault="00BE25C9">
      <w:pPr>
        <w:spacing w:line="600" w:lineRule="auto"/>
        <w:ind w:firstLine="720"/>
        <w:contextualSpacing/>
        <w:jc w:val="both"/>
        <w:rPr>
          <w:rFonts w:eastAsia="Times New Roman" w:cs="Times New Roman"/>
          <w:szCs w:val="24"/>
        </w:rPr>
      </w:pPr>
      <w:r w:rsidRPr="00DB142C">
        <w:rPr>
          <w:rFonts w:eastAsia="Times New Roman" w:cs="Times New Roman"/>
          <w:b/>
          <w:szCs w:val="24"/>
        </w:rPr>
        <w:t>ΠΑΥΛΟΣ ΠΟΛΑΚΗΣ (Αναπληρωτής Υπουργός Υγείας):</w:t>
      </w:r>
      <w:r>
        <w:rPr>
          <w:rFonts w:eastAsia="Times New Roman" w:cs="Times New Roman"/>
          <w:szCs w:val="24"/>
        </w:rPr>
        <w:t xml:space="preserve"> Ναι, λόγω ανικανότητας του Υπουργείου.</w:t>
      </w:r>
    </w:p>
    <w:p w14:paraId="7632D24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Σας είπα την ισ</w:t>
      </w:r>
      <w:r>
        <w:rPr>
          <w:rFonts w:eastAsia="Times New Roman" w:cs="Times New Roman"/>
          <w:szCs w:val="24"/>
        </w:rPr>
        <w:t>τορία. Δεν θέλετε να ακούτε την αλήθεια.</w:t>
      </w:r>
    </w:p>
    <w:p w14:paraId="7632D24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παρακάτω. Τι βγήκε χθες πάλι; Εγώ δεν κάνω μηνύσεις. Μου έχετε κάνει τριακόσιες. Δεν κάνουμε μηνύσεις ούτε εγώ ούτε ο Ανδρέας, αλλά εδώ τώρα είναι ένα θέμα. </w:t>
      </w:r>
    </w:p>
    <w:p w14:paraId="7632D24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Βγαίνετε και λέτε πάλι την ξαναζεσταμένη ιστορία της</w:t>
      </w:r>
      <w:r>
        <w:rPr>
          <w:rFonts w:eastAsia="Times New Roman" w:cs="Times New Roman"/>
          <w:szCs w:val="24"/>
        </w:rPr>
        <w:t xml:space="preserve"> Άρτας. Επειδή η Υπουργός Προστασίας του Πολίτη -εγώ θα τα πω με το όνομά τους-, η Όλγα </w:t>
      </w:r>
      <w:proofErr w:type="spellStart"/>
      <w:r>
        <w:rPr>
          <w:rFonts w:eastAsia="Times New Roman" w:cs="Times New Roman"/>
          <w:szCs w:val="24"/>
        </w:rPr>
        <w:t>Γεροβασίλη</w:t>
      </w:r>
      <w:proofErr w:type="spellEnd"/>
      <w:r>
        <w:rPr>
          <w:rFonts w:eastAsia="Times New Roman" w:cs="Times New Roman"/>
          <w:szCs w:val="24"/>
        </w:rPr>
        <w:t>, ως γιατρός ακτινολόγος δούλευε στον ιδιωτικό τομέα και είχε ένα ιδιωτικό διαγνωστικό κέντρο εκεί, πάλι ξαναγέμισαν τα πληρωμένα ΜΜΕ τα δικά σας με τίτλους «</w:t>
      </w:r>
      <w:r>
        <w:rPr>
          <w:rFonts w:eastAsia="Times New Roman" w:cs="Times New Roman"/>
          <w:szCs w:val="24"/>
        </w:rPr>
        <w:t xml:space="preserve">δεν λειτουργεί αξονικός στην Άρτα γιατί έχει η </w:t>
      </w:r>
      <w:proofErr w:type="spellStart"/>
      <w:r>
        <w:rPr>
          <w:rFonts w:eastAsia="Times New Roman" w:cs="Times New Roman"/>
          <w:szCs w:val="24"/>
        </w:rPr>
        <w:t>Γεροβασίλη</w:t>
      </w:r>
      <w:proofErr w:type="spellEnd"/>
      <w:r>
        <w:rPr>
          <w:rFonts w:eastAsia="Times New Roman" w:cs="Times New Roman"/>
          <w:szCs w:val="24"/>
        </w:rPr>
        <w:t xml:space="preserve"> έξω αξονικό για να κονομάει». Πόσο πιο χαμηλά θα πέσετε; </w:t>
      </w:r>
    </w:p>
    <w:p w14:paraId="7632D24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Από τον Μάρτη του 2018 λειτουργεί νέος υπερσύγχρονος αξονικός στο Νοσοκομείο της Άρτας με χρήματα που βάλαμε εμείς, γιατί είχε χαλάσει ο προ</w:t>
      </w:r>
      <w:r>
        <w:rPr>
          <w:rFonts w:eastAsia="Times New Roman" w:cs="Times New Roman"/>
          <w:szCs w:val="24"/>
        </w:rPr>
        <w:t>ηγούμενος. Τι είναι αυτά τα πράγματα; Με αυτά νομίζετε ότι θα κερδίσετε εκλογές; Από τον Μάρτη του 2018 λειτουργεί κανονικά. Το 2017 πάρθηκε απόφαση να αντικατασταθεί γιατί δεν επισκευαζόταν και το κάναμε.</w:t>
      </w:r>
    </w:p>
    <w:p w14:paraId="7632D24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Άλλο πράγμα: Βγαίνει ο κ. </w:t>
      </w:r>
      <w:proofErr w:type="spellStart"/>
      <w:r>
        <w:rPr>
          <w:rFonts w:eastAsia="Times New Roman" w:cs="Times New Roman"/>
          <w:szCs w:val="24"/>
        </w:rPr>
        <w:t>Κεγκέρογλου</w:t>
      </w:r>
      <w:proofErr w:type="spellEnd"/>
      <w:r>
        <w:rPr>
          <w:rFonts w:eastAsia="Times New Roman" w:cs="Times New Roman"/>
          <w:szCs w:val="24"/>
        </w:rPr>
        <w:t xml:space="preserve"> χθες και λέε</w:t>
      </w:r>
      <w:r>
        <w:rPr>
          <w:rFonts w:eastAsia="Times New Roman" w:cs="Times New Roman"/>
          <w:szCs w:val="24"/>
        </w:rPr>
        <w:t xml:space="preserve">ι για τον μαγνητικό τομογράφο στο </w:t>
      </w:r>
      <w:proofErr w:type="spellStart"/>
      <w:r>
        <w:rPr>
          <w:rFonts w:eastAsia="Times New Roman" w:cs="Times New Roman"/>
          <w:szCs w:val="24"/>
        </w:rPr>
        <w:t>Αττικόν</w:t>
      </w:r>
      <w:proofErr w:type="spellEnd"/>
      <w:r>
        <w:rPr>
          <w:rFonts w:eastAsia="Times New Roman" w:cs="Times New Roman"/>
          <w:szCs w:val="24"/>
        </w:rPr>
        <w:t xml:space="preserve">. Δεν άκουσα από τα Πρακτικά της Βουλής. Διάβασα  -και οι συνεργάτες μου- και έτσι απάντησα. Είπε ότι τα τελευταία δύο χρόνια δεν λειτουργεί ο μαγνητικός στο </w:t>
      </w:r>
      <w:proofErr w:type="spellStart"/>
      <w:r>
        <w:rPr>
          <w:rFonts w:eastAsia="Times New Roman" w:cs="Times New Roman"/>
          <w:szCs w:val="24"/>
        </w:rPr>
        <w:t>Αττικόν</w:t>
      </w:r>
      <w:proofErr w:type="spellEnd"/>
      <w:r>
        <w:rPr>
          <w:rFonts w:eastAsia="Times New Roman" w:cs="Times New Roman"/>
          <w:szCs w:val="24"/>
        </w:rPr>
        <w:t>. Αυτό γράφουν.</w:t>
      </w:r>
    </w:p>
    <w:p w14:paraId="7632D249" w14:textId="77777777" w:rsidR="00845256" w:rsidRDefault="00BE25C9">
      <w:pPr>
        <w:spacing w:line="600" w:lineRule="auto"/>
        <w:ind w:firstLine="720"/>
        <w:contextualSpacing/>
        <w:jc w:val="both"/>
        <w:rPr>
          <w:rFonts w:eastAsia="Times New Roman" w:cs="Times New Roman"/>
          <w:szCs w:val="24"/>
        </w:rPr>
      </w:pPr>
      <w:r w:rsidRPr="003A6EEE">
        <w:rPr>
          <w:rFonts w:eastAsia="Times New Roman" w:cs="Times New Roman"/>
          <w:b/>
          <w:szCs w:val="24"/>
        </w:rPr>
        <w:t>ΚΩΝΣΤΑΝΤΙΝΟΣ ΜΠΑΡΓΙΩΤΑΣ:</w:t>
      </w:r>
      <w:r>
        <w:rPr>
          <w:rFonts w:eastAsia="Times New Roman" w:cs="Times New Roman"/>
          <w:szCs w:val="24"/>
        </w:rPr>
        <w:t xml:space="preserve">  Από το 2</w:t>
      </w:r>
      <w:r>
        <w:rPr>
          <w:rFonts w:eastAsia="Times New Roman" w:cs="Times New Roman"/>
          <w:szCs w:val="24"/>
        </w:rPr>
        <w:t>014 είπε. Κατέθεσε και τα Πρακτικά της χθεσινής συνεδρίασης.</w:t>
      </w:r>
    </w:p>
    <w:p w14:paraId="7632D24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Μπαργιώτα</w:t>
      </w:r>
      <w:proofErr w:type="spellEnd"/>
      <w:r>
        <w:rPr>
          <w:rFonts w:eastAsia="Times New Roman" w:cs="Times New Roman"/>
          <w:szCs w:val="24"/>
        </w:rPr>
        <w:t xml:space="preserve">, σας παραπέμπω στα </w:t>
      </w:r>
      <w:r>
        <w:rPr>
          <w:rFonts w:eastAsia="Times New Roman" w:cs="Times New Roman"/>
          <w:szCs w:val="24"/>
          <w:lang w:val="en-US"/>
        </w:rPr>
        <w:t>site</w:t>
      </w:r>
      <w:r>
        <w:rPr>
          <w:rFonts w:eastAsia="Times New Roman" w:cs="Times New Roman"/>
          <w:szCs w:val="24"/>
        </w:rPr>
        <w:t xml:space="preserve"> τα οποία γράφουν ότι ο κ. </w:t>
      </w:r>
      <w:proofErr w:type="spellStart"/>
      <w:r>
        <w:rPr>
          <w:rFonts w:eastAsia="Times New Roman" w:cs="Times New Roman"/>
          <w:szCs w:val="24"/>
        </w:rPr>
        <w:t>Κεγκέρογλου</w:t>
      </w:r>
      <w:proofErr w:type="spellEnd"/>
      <w:r>
        <w:rPr>
          <w:rFonts w:eastAsia="Times New Roman" w:cs="Times New Roman"/>
          <w:szCs w:val="24"/>
        </w:rPr>
        <w:t xml:space="preserve"> είπε «δύο χρόνια». Αν είπε «από το 2014» καλά έκανε. Αλλά αυτό που έγρα</w:t>
      </w:r>
      <w:r>
        <w:rPr>
          <w:rFonts w:eastAsia="Times New Roman" w:cs="Times New Roman"/>
          <w:szCs w:val="24"/>
        </w:rPr>
        <w:t xml:space="preserve">ψαν τα </w:t>
      </w:r>
      <w:r>
        <w:rPr>
          <w:rFonts w:eastAsia="Times New Roman" w:cs="Times New Roman"/>
          <w:szCs w:val="24"/>
          <w:lang w:val="en-US"/>
        </w:rPr>
        <w:t>site</w:t>
      </w:r>
      <w:r>
        <w:rPr>
          <w:rFonts w:eastAsia="Times New Roman" w:cs="Times New Roman"/>
          <w:szCs w:val="24"/>
        </w:rPr>
        <w:t xml:space="preserve"> είναι ότι είπε ότι τα τελευταία δύο χρόνια δεν λειτουργεί.</w:t>
      </w:r>
    </w:p>
    <w:p w14:paraId="7632D24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τον Φεβρουάριο  του 2014 –να τα πούμε όλα μέχρι τέλους, δεν θα αφήσω εγώ τίποτα να πέσει κάτω- παθαίνει βλάβη ο μαγνητικός του </w:t>
      </w:r>
      <w:r>
        <w:rPr>
          <w:rFonts w:eastAsia="Times New Roman" w:cs="Times New Roman"/>
          <w:szCs w:val="24"/>
        </w:rPr>
        <w:t>«</w:t>
      </w:r>
      <w:r>
        <w:rPr>
          <w:rFonts w:eastAsia="Times New Roman" w:cs="Times New Roman"/>
          <w:szCs w:val="24"/>
        </w:rPr>
        <w:t>Αττικού</w:t>
      </w:r>
      <w:r>
        <w:rPr>
          <w:rFonts w:eastAsia="Times New Roman" w:cs="Times New Roman"/>
          <w:szCs w:val="24"/>
        </w:rPr>
        <w:t>»</w:t>
      </w:r>
      <w:r>
        <w:rPr>
          <w:rFonts w:eastAsia="Times New Roman" w:cs="Times New Roman"/>
          <w:szCs w:val="24"/>
        </w:rPr>
        <w:t xml:space="preserve"> Νοσοκομείου. Από τον Φεβρουάριο του 2014 έως τον Οκτώβρη-Νοέμβρη του 2015 δεν γίνεται τίποτε απολύτως. Κυβερνάγατε έναν χρόνο σε αυτά τα δύο χρόνια. Εμείς στον άλλο </w:t>
      </w:r>
      <w:r>
        <w:rPr>
          <w:rFonts w:eastAsia="Times New Roman" w:cs="Times New Roman"/>
          <w:szCs w:val="24"/>
        </w:rPr>
        <w:lastRenderedPageBreak/>
        <w:t>είχαμε τη θηλιά στον λαιμό μέχρι τον Οκτώβρη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Νοέμβρη. Το έχω πει πολλές φορές ότι από το</w:t>
      </w:r>
      <w:r>
        <w:rPr>
          <w:rFonts w:eastAsia="Times New Roman" w:cs="Times New Roman"/>
          <w:szCs w:val="24"/>
        </w:rPr>
        <w:t>ν Οκτώβρη και μετά αρχίσαμε να κυβερνάμε έτσι όπως θέλαμε και με τον συμβιβασμό που είχε γίνει.</w:t>
      </w:r>
    </w:p>
    <w:p w14:paraId="7632D24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Δίνουμε εντολή στις αρχές του 2016. «Πείτε μας παιδιά, τι γίνεται με αυτό; Επισκευάζεται ή δεν επισκευάζεται;» Μας λένε, λοιπόν, και αφού κάτσανε, είδανε και ψά</w:t>
      </w:r>
      <w:r>
        <w:rPr>
          <w:rFonts w:eastAsia="Times New Roman" w:cs="Times New Roman"/>
          <w:szCs w:val="24"/>
        </w:rPr>
        <w:t>ξανε, γιατί είναι παλιό αυτό το μηχάνημα, ότι θέλει η επισκευή 700.000 και «σας δίνουμε», λέει, «εγγύηση για ένα-δυο χρόνια ακόμα να βρίσκετε ανταλλακτικά». Και τους λέω και εγώ: παιδιά, δεν γίνεται. Τέλος, δεν μπορούμε. Και ψάχναμε να βρούμε από πού θα το</w:t>
      </w:r>
      <w:r>
        <w:rPr>
          <w:rFonts w:eastAsia="Times New Roman" w:cs="Times New Roman"/>
          <w:szCs w:val="24"/>
        </w:rPr>
        <w:t xml:space="preserve"> χρηματοδοτήσουμε. </w:t>
      </w:r>
    </w:p>
    <w:p w14:paraId="7632D24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Αποφασίσαμε, λοιπόν, τελικά -και εδώ μου δίνεται και μια άλλη ευκαιρία και θα τα πω. Γιατί αυτά τα βγάζουμε σε δελτία Τύπου, αλλά δεν τα λέτε. Εσείς τα βλέπετε, αλλά δεν τα αναπαράγετε- και το βάζουμε από τον Φλεβάρη του 2017 στο πρόγρα</w:t>
      </w:r>
      <w:r>
        <w:rPr>
          <w:rFonts w:eastAsia="Times New Roman" w:cs="Times New Roman"/>
          <w:szCs w:val="24"/>
        </w:rPr>
        <w:t xml:space="preserve">μμα με την Περιφέρεια Αττικής, με τη συνεργασία που υπογράψαμε με τα 40 εκατομμύρια στον εξοπλισμό. Και μάλιστα δεν βάζουμε απλά μαγνητικό τομογράφο. Βάζουμε μαγνητικό ανοικτού τύπου, για να μπορούν να κάνουν και οι παχύσαρκοι. Είναι ο μοναδικός στη </w:t>
      </w:r>
      <w:r>
        <w:rPr>
          <w:rFonts w:eastAsia="Times New Roman" w:cs="Times New Roman"/>
          <w:szCs w:val="24"/>
        </w:rPr>
        <w:t>δ</w:t>
      </w:r>
      <w:r>
        <w:rPr>
          <w:rFonts w:eastAsia="Times New Roman" w:cs="Times New Roman"/>
          <w:szCs w:val="24"/>
        </w:rPr>
        <w:t>υτική</w:t>
      </w:r>
      <w:r>
        <w:rPr>
          <w:rFonts w:eastAsia="Times New Roman" w:cs="Times New Roman"/>
          <w:szCs w:val="24"/>
        </w:rPr>
        <w:t xml:space="preserve"> Αττική σε δημόσια δομή. </w:t>
      </w:r>
    </w:p>
    <w:p w14:paraId="7632D24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πείτε: γιατί δεν έχει μπει ακόμα; Ναι, σε αυτό φταίμε. Και θα σας πω εγώ γιατί φταίμε. Γιατί σε αυτό τον διαγωνισμό κάναμε κάτι το οποίο από εδώ και πέρα θα το κάνουμε σε όλους τους διαγωνισμούς. Χάσαμε έναν χρόνο από τις ε</w:t>
      </w:r>
      <w:r>
        <w:rPr>
          <w:rFonts w:eastAsia="Times New Roman" w:cs="Times New Roman"/>
          <w:szCs w:val="24"/>
        </w:rPr>
        <w:t xml:space="preserve">νστάσεις των εταιρειών. Αυτός ο διαγωνισμός ολοκληρώθηκε, υπογράφηκαν οι εκτελεστικές συμβάσεις και η συγκεκριμένη και σε πολύ σύντομο χρονικό διάστημα θα έχει εγκατασταθεί εκεί, όπως και πάρα πολλά άλλα μηχανήματα, όσο και αν δεν έχει πάρει δημοσιότητα. </w:t>
      </w:r>
    </w:p>
    <w:p w14:paraId="7632D24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έχει πάρει δημοσιότητα για δύο λόγους. Πρώτον γιατί «η Δούρου φταίει για όλα». Είναι η πρώτη </w:t>
      </w:r>
      <w:r>
        <w:rPr>
          <w:rFonts w:eastAsia="Times New Roman" w:cs="Times New Roman"/>
          <w:szCs w:val="24"/>
        </w:rPr>
        <w:t>π</w:t>
      </w:r>
      <w:r>
        <w:rPr>
          <w:rFonts w:eastAsia="Times New Roman" w:cs="Times New Roman"/>
          <w:szCs w:val="24"/>
        </w:rPr>
        <w:t xml:space="preserve">εριφέρεια –η δεύτερη είναι ο Καρυπίδης στη </w:t>
      </w:r>
      <w:r>
        <w:rPr>
          <w:rFonts w:eastAsia="Times New Roman" w:cs="Times New Roman"/>
          <w:szCs w:val="24"/>
        </w:rPr>
        <w:t>δ</w:t>
      </w:r>
      <w:r>
        <w:rPr>
          <w:rFonts w:eastAsia="Times New Roman" w:cs="Times New Roman"/>
          <w:szCs w:val="24"/>
        </w:rPr>
        <w:t xml:space="preserve">υτική Μακεδονία- που έδωσε χρήματα στο σύστημα υγείας από δικούς της πόρους, ίδιους πόρους της </w:t>
      </w:r>
      <w:r>
        <w:rPr>
          <w:rFonts w:eastAsia="Times New Roman" w:cs="Times New Roman"/>
          <w:szCs w:val="24"/>
        </w:rPr>
        <w:t>π</w:t>
      </w:r>
      <w:r>
        <w:rPr>
          <w:rFonts w:eastAsia="Times New Roman" w:cs="Times New Roman"/>
          <w:szCs w:val="24"/>
        </w:rPr>
        <w:t>εριφέρειας, όχ</w:t>
      </w:r>
      <w:r>
        <w:rPr>
          <w:rFonts w:eastAsia="Times New Roman" w:cs="Times New Roman"/>
          <w:szCs w:val="24"/>
        </w:rPr>
        <w:t xml:space="preserve">ι από το ΕΣΠΑ. Είναι η πρώτη </w:t>
      </w:r>
      <w:r>
        <w:rPr>
          <w:rFonts w:eastAsia="Times New Roman" w:cs="Times New Roman"/>
          <w:szCs w:val="24"/>
        </w:rPr>
        <w:t>π</w:t>
      </w:r>
      <w:r>
        <w:rPr>
          <w:rFonts w:eastAsia="Times New Roman" w:cs="Times New Roman"/>
          <w:szCs w:val="24"/>
        </w:rPr>
        <w:t xml:space="preserve">εριφέρεια και ακολούθησε ο Καρυπίδης στην </w:t>
      </w:r>
      <w:r>
        <w:rPr>
          <w:rFonts w:eastAsia="Times New Roman" w:cs="Times New Roman"/>
          <w:szCs w:val="24"/>
        </w:rPr>
        <w:t>δ</w:t>
      </w:r>
      <w:r>
        <w:rPr>
          <w:rFonts w:eastAsia="Times New Roman" w:cs="Times New Roman"/>
          <w:szCs w:val="24"/>
        </w:rPr>
        <w:t xml:space="preserve">υτική Μακεδονία. Ο πρώτος, λοιπόν, λόγος που δεν το μαθαίνουμε είναι ότι «η Δούρου φταίει για όλα». </w:t>
      </w:r>
    </w:p>
    <w:p w14:paraId="7632D25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Ο δεύτερος είναι γιατί είναι το πιο ουσιαστικό χτύπημα στη διαπλοκή οι διαγωνιστικ</w:t>
      </w:r>
      <w:r>
        <w:rPr>
          <w:rFonts w:eastAsia="Times New Roman" w:cs="Times New Roman"/>
          <w:szCs w:val="24"/>
        </w:rPr>
        <w:t xml:space="preserve">ές διαδικασίες που έχουμε κάνει τέσσερα χρόνια που είμαστε στο Υπουργείο Υγείας. Γιατί; Ήταν ο πρώτος διαγωνισμός που πρακτικά καταργήσαμε το στάδιο του ανοίγματος των τεχνικών προσφορών. </w:t>
      </w:r>
    </w:p>
    <w:p w14:paraId="7632D25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Τι συνέβαινε μέχρι τώρα; Έβγαζες έναν διαγωνισμό. Εμείς είπαμε ότι </w:t>
      </w:r>
      <w:r>
        <w:rPr>
          <w:rFonts w:eastAsia="Times New Roman" w:cs="Times New Roman"/>
          <w:szCs w:val="24"/>
        </w:rPr>
        <w:t xml:space="preserve">έχουμε εξαντλητικά αναλυτικές και επιστημονικά τεκμηριωμένες τεχνικές προδιαγραφές. Αυτά θέλουμε, και πάμε με τη φτηνότερη τιμή. Όχι τη </w:t>
      </w:r>
      <w:proofErr w:type="spellStart"/>
      <w:r>
        <w:rPr>
          <w:rFonts w:eastAsia="Times New Roman" w:cs="Times New Roman"/>
          <w:szCs w:val="24"/>
        </w:rPr>
        <w:t>συμφερότερη</w:t>
      </w:r>
      <w:proofErr w:type="spellEnd"/>
      <w:r>
        <w:rPr>
          <w:rFonts w:eastAsia="Times New Roman" w:cs="Times New Roman"/>
          <w:szCs w:val="24"/>
        </w:rPr>
        <w:t>, αλλά τη φτηνότερη. Εγώ θέλω αυτά και όποιος μου το δώσει πιο φτηνά από αυτόν θα το πάρω.</w:t>
      </w:r>
    </w:p>
    <w:p w14:paraId="7632D25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Τι είπαμε; Ότι ότα</w:t>
      </w:r>
      <w:r>
        <w:rPr>
          <w:rFonts w:eastAsia="Times New Roman" w:cs="Times New Roman"/>
          <w:szCs w:val="24"/>
        </w:rPr>
        <w:t>ν θα καταθέσουν τις προσφορές, δεν θα πάμε στο στάδιο του ανοίγματος των τεχνικών</w:t>
      </w:r>
      <w:r w:rsidRPr="006B3583">
        <w:rPr>
          <w:rFonts w:eastAsia="Times New Roman" w:cs="Times New Roman"/>
          <w:b/>
          <w:szCs w:val="24"/>
        </w:rPr>
        <w:t xml:space="preserve"> </w:t>
      </w:r>
      <w:r>
        <w:rPr>
          <w:rFonts w:eastAsia="Times New Roman" w:cs="Times New Roman"/>
          <w:szCs w:val="24"/>
        </w:rPr>
        <w:t xml:space="preserve">προσφορών. Ο κάθε ένας, δηλαδή εσύ κύριε </w:t>
      </w:r>
      <w:proofErr w:type="spellStart"/>
      <w:r>
        <w:rPr>
          <w:rFonts w:eastAsia="Times New Roman" w:cs="Times New Roman"/>
          <w:szCs w:val="24"/>
        </w:rPr>
        <w:t>Μπαργιώτα</w:t>
      </w:r>
      <w:proofErr w:type="spellEnd"/>
      <w:r>
        <w:rPr>
          <w:rFonts w:eastAsia="Times New Roman" w:cs="Times New Roman"/>
          <w:szCs w:val="24"/>
        </w:rPr>
        <w:t xml:space="preserve"> που έχεις μια εταιρεία, εσύ κύριε </w:t>
      </w:r>
      <w:proofErr w:type="spellStart"/>
      <w:r>
        <w:rPr>
          <w:rFonts w:eastAsia="Times New Roman" w:cs="Times New Roman"/>
          <w:szCs w:val="24"/>
        </w:rPr>
        <w:t>Μαυρωτά</w:t>
      </w:r>
      <w:proofErr w:type="spellEnd"/>
      <w:r>
        <w:rPr>
          <w:rFonts w:eastAsia="Times New Roman" w:cs="Times New Roman"/>
          <w:szCs w:val="24"/>
        </w:rPr>
        <w:t xml:space="preserve"> που έχεις μια άλλη, εσύ κύριε Κεφαλογιάννη που έχεις μια τρίτη θα μου υπογράψεις </w:t>
      </w:r>
      <w:r>
        <w:rPr>
          <w:rFonts w:eastAsia="Times New Roman" w:cs="Times New Roman"/>
          <w:szCs w:val="24"/>
        </w:rPr>
        <w:t>μια υπεύθυνη δήλωση, -το λέω χάριν παραδείγματος, δεν είπα ότι έχετε…</w:t>
      </w:r>
    </w:p>
    <w:p w14:paraId="7632D253"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632D254" w14:textId="77777777" w:rsidR="00845256" w:rsidRDefault="00BE25C9">
      <w:pPr>
        <w:spacing w:line="600" w:lineRule="auto"/>
        <w:ind w:firstLine="720"/>
        <w:contextualSpacing/>
        <w:jc w:val="both"/>
        <w:rPr>
          <w:rFonts w:eastAsia="Times New Roman"/>
          <w:szCs w:val="24"/>
        </w:rPr>
      </w:pPr>
      <w:r w:rsidRPr="00D92B48">
        <w:rPr>
          <w:rFonts w:eastAsia="Times New Roman" w:cs="Times New Roman"/>
          <w:b/>
          <w:szCs w:val="24"/>
        </w:rPr>
        <w:lastRenderedPageBreak/>
        <w:t>ΙΩΑΝΝΗΣ ΚΕΦΑΛΟΓΙΑΝΝΗΣ</w:t>
      </w:r>
      <w:r w:rsidRPr="00344344">
        <w:rPr>
          <w:rFonts w:ascii="Symbol" w:eastAsia="Times New Roman" w:hAnsi="Symbol" w:cs="Times New Roman"/>
          <w:b/>
          <w:szCs w:val="24"/>
        </w:rPr>
        <w:t></w:t>
      </w:r>
      <w:r w:rsidRPr="00344344">
        <w:rPr>
          <w:rFonts w:ascii="Symbol" w:eastAsia="Times New Roman" w:hAnsi="Symbol" w:cs="Times New Roman"/>
          <w:b/>
          <w:szCs w:val="24"/>
          <w:lang w:val="en-US"/>
        </w:rPr>
        <w:t></w:t>
      </w:r>
      <w:r>
        <w:rPr>
          <w:rFonts w:eastAsia="Times New Roman"/>
          <w:szCs w:val="24"/>
        </w:rPr>
        <w:t xml:space="preserve">Σχηματικά. </w:t>
      </w:r>
    </w:p>
    <w:p w14:paraId="7632D255" w14:textId="77777777" w:rsidR="00845256" w:rsidRDefault="00BE25C9">
      <w:pPr>
        <w:spacing w:line="600" w:lineRule="auto"/>
        <w:ind w:firstLine="720"/>
        <w:contextualSpacing/>
        <w:jc w:val="both"/>
        <w:rPr>
          <w:rFonts w:eastAsia="Times New Roman" w:cs="Times New Roman"/>
          <w:szCs w:val="24"/>
        </w:rPr>
      </w:pPr>
      <w:r w:rsidRPr="00D92B48">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Εσείς, </w:t>
      </w:r>
      <w:proofErr w:type="spellStart"/>
      <w:r>
        <w:rPr>
          <w:rFonts w:eastAsia="Times New Roman" w:cs="Times New Roman"/>
          <w:szCs w:val="24"/>
        </w:rPr>
        <w:t>λοιπον</w:t>
      </w:r>
      <w:proofErr w:type="spellEnd"/>
      <w:r>
        <w:rPr>
          <w:rFonts w:eastAsia="Times New Roman" w:cs="Times New Roman"/>
          <w:szCs w:val="24"/>
        </w:rPr>
        <w:t>, κύριε Μαντά, που έχετε μια εταιρεία, δεν θα μου φέρετε τα τεχνικά σ</w:t>
      </w:r>
      <w:r>
        <w:rPr>
          <w:rFonts w:eastAsia="Times New Roman" w:cs="Times New Roman"/>
          <w:szCs w:val="24"/>
        </w:rPr>
        <w:t>τοιχεία του μηχανήματος, θα μου υπογράψετε μια υπεύθυνη δήλωση ότι το μηχάνημα που μου προσφέρετε πληροί τις τεχνικές προδιαγραφές. Άρα, δεν έχουμε το στάδιο του ανοίγματος των τεχνικών</w:t>
      </w:r>
      <w:r w:rsidRPr="006B3583">
        <w:rPr>
          <w:rFonts w:eastAsia="Times New Roman" w:cs="Times New Roman"/>
          <w:b/>
          <w:szCs w:val="24"/>
        </w:rPr>
        <w:t xml:space="preserve"> </w:t>
      </w:r>
      <w:r>
        <w:rPr>
          <w:rFonts w:eastAsia="Times New Roman" w:cs="Times New Roman"/>
          <w:szCs w:val="24"/>
        </w:rPr>
        <w:t xml:space="preserve">προσφορών που εκεί γινόταν το μεγάλο </w:t>
      </w:r>
      <w:proofErr w:type="spellStart"/>
      <w:r>
        <w:rPr>
          <w:rFonts w:eastAsia="Times New Roman" w:cs="Times New Roman"/>
          <w:szCs w:val="24"/>
        </w:rPr>
        <w:t>χάι</w:t>
      </w:r>
      <w:proofErr w:type="spellEnd"/>
      <w:r>
        <w:rPr>
          <w:rFonts w:eastAsia="Times New Roman" w:cs="Times New Roman"/>
          <w:szCs w:val="24"/>
        </w:rPr>
        <w:t xml:space="preserve">-χούι με τη διαπλοκή, έπιαναν </w:t>
      </w:r>
      <w:r>
        <w:rPr>
          <w:rFonts w:eastAsia="Times New Roman" w:cs="Times New Roman"/>
          <w:szCs w:val="24"/>
        </w:rPr>
        <w:t>τις επιτροπές, έκαναν αυτό, βρίσκανε χαρτιά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Εδώ έναν χρόνο έχει χαθεί διαγωνισμός, γιατί δεν είχαν πάει, λέει, ποινικό μητρώο και τα εφτά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της εταιρείας και όχι μόνο ο </w:t>
      </w:r>
      <w:r>
        <w:rPr>
          <w:rFonts w:eastAsia="Times New Roman" w:cs="Times New Roman"/>
          <w:szCs w:val="24"/>
        </w:rPr>
        <w:t>δ</w:t>
      </w:r>
      <w:r>
        <w:rPr>
          <w:rFonts w:eastAsia="Times New Roman" w:cs="Times New Roman"/>
          <w:szCs w:val="24"/>
        </w:rPr>
        <w:t>ιευθύνων και κάτι τέτοια. Πάμε, λοιπόν, εμείς στι</w:t>
      </w:r>
      <w:r>
        <w:rPr>
          <w:rFonts w:eastAsia="Times New Roman" w:cs="Times New Roman"/>
          <w:szCs w:val="24"/>
        </w:rPr>
        <w:t>ς</w:t>
      </w:r>
      <w:r w:rsidRPr="00D92B48">
        <w:rPr>
          <w:rFonts w:eastAsia="Times New Roman" w:cs="Times New Roman"/>
          <w:szCs w:val="24"/>
        </w:rPr>
        <w:t xml:space="preserve"> οικονομικές</w:t>
      </w:r>
      <w:r>
        <w:rPr>
          <w:rFonts w:eastAsia="Times New Roman" w:cs="Times New Roman"/>
          <w:szCs w:val="24"/>
        </w:rPr>
        <w:t xml:space="preserve"> και βλέπουμε ποιος είναι ο φθηνότερος: ο  </w:t>
      </w:r>
      <w:proofErr w:type="spellStart"/>
      <w:r>
        <w:rPr>
          <w:rFonts w:eastAsia="Times New Roman" w:cs="Times New Roman"/>
          <w:szCs w:val="24"/>
        </w:rPr>
        <w:t>Μαυρωτάς</w:t>
      </w:r>
      <w:proofErr w:type="spellEnd"/>
      <w:r>
        <w:rPr>
          <w:rFonts w:eastAsia="Times New Roman" w:cs="Times New Roman"/>
          <w:szCs w:val="24"/>
        </w:rPr>
        <w:t xml:space="preserve">, ο </w:t>
      </w:r>
      <w:proofErr w:type="spellStart"/>
      <w:r>
        <w:rPr>
          <w:rFonts w:eastAsia="Times New Roman" w:cs="Times New Roman"/>
          <w:szCs w:val="24"/>
        </w:rPr>
        <w:t>Μπαργιώτας</w:t>
      </w:r>
      <w:proofErr w:type="spellEnd"/>
      <w:r>
        <w:rPr>
          <w:rFonts w:eastAsia="Times New Roman" w:cs="Times New Roman"/>
          <w:szCs w:val="24"/>
        </w:rPr>
        <w:t xml:space="preserve">, ο Κεφαλογιάννης ή ο Μαντάς; </w:t>
      </w:r>
    </w:p>
    <w:p w14:paraId="7632D25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πούμε ότι είναι ο κ. </w:t>
      </w:r>
      <w:proofErr w:type="spellStart"/>
      <w:r>
        <w:rPr>
          <w:rFonts w:eastAsia="Times New Roman" w:cs="Times New Roman"/>
          <w:szCs w:val="24"/>
        </w:rPr>
        <w:t>Μπαργιώτας</w:t>
      </w:r>
      <w:proofErr w:type="spellEnd"/>
      <w:r>
        <w:rPr>
          <w:rFonts w:eastAsia="Times New Roman" w:cs="Times New Roman"/>
          <w:szCs w:val="24"/>
        </w:rPr>
        <w:t xml:space="preserve">. Πολύ ωραία. Είστε ο φθηνότερος και </w:t>
      </w:r>
      <w:r w:rsidRPr="00D92B48">
        <w:rPr>
          <w:rFonts w:eastAsia="Times New Roman" w:cs="Times New Roman"/>
          <w:szCs w:val="24"/>
        </w:rPr>
        <w:t>εσείς το παίρνετε</w:t>
      </w:r>
      <w:r>
        <w:rPr>
          <w:rFonts w:eastAsia="Times New Roman" w:cs="Times New Roman"/>
          <w:szCs w:val="24"/>
        </w:rPr>
        <w:t xml:space="preserve">. Φέρτε μου τώρα τις τεχνικές προδιαγραφές να τις ελέγξω, εσείς μόνο, όχι οι υπόλοιποι. Τις ελέγχω, -αυτό όπως καταλαβαίνετε είναι πολύ πιο γρήγορο, δηλαδή να ελέγξω του ενός από τους δεκαπέντε και αν τα πληροί το μηχάνημά σας, βεβαίως, πάρτε το, </w:t>
      </w:r>
      <w:proofErr w:type="spellStart"/>
      <w:r>
        <w:rPr>
          <w:rFonts w:eastAsia="Times New Roman" w:cs="Times New Roman"/>
          <w:szCs w:val="24"/>
        </w:rPr>
        <w:t>καλοφάγωτ</w:t>
      </w:r>
      <w:r>
        <w:rPr>
          <w:rFonts w:eastAsia="Times New Roman" w:cs="Times New Roman"/>
          <w:szCs w:val="24"/>
        </w:rPr>
        <w:t>α</w:t>
      </w:r>
      <w:proofErr w:type="spellEnd"/>
      <w:r>
        <w:rPr>
          <w:rFonts w:eastAsia="Times New Roman" w:cs="Times New Roman"/>
          <w:szCs w:val="24"/>
        </w:rPr>
        <w:t xml:space="preserve"> τα λεφτά και εμείς </w:t>
      </w:r>
      <w:r w:rsidRPr="00D92B48">
        <w:rPr>
          <w:rFonts w:eastAsia="Times New Roman" w:cs="Times New Roman"/>
          <w:szCs w:val="24"/>
        </w:rPr>
        <w:t>θα έχουμε το</w:t>
      </w:r>
      <w:r>
        <w:rPr>
          <w:rFonts w:eastAsia="Times New Roman" w:cs="Times New Roman"/>
          <w:szCs w:val="24"/>
        </w:rPr>
        <w:t xml:space="preserve"> μηχάνημα. Όμως, αν δεν τα πληροί, πάω στον επόμενο κατευθείαν, δηλαδή ας πούμε στον κ. </w:t>
      </w:r>
      <w:proofErr w:type="spellStart"/>
      <w:r>
        <w:rPr>
          <w:rFonts w:eastAsia="Times New Roman" w:cs="Times New Roman"/>
          <w:szCs w:val="24"/>
        </w:rPr>
        <w:t>Μαυρωτά</w:t>
      </w:r>
      <w:proofErr w:type="spellEnd"/>
      <w:r>
        <w:rPr>
          <w:rFonts w:eastAsia="Times New Roman" w:cs="Times New Roman"/>
          <w:szCs w:val="24"/>
        </w:rPr>
        <w:t>, που είναι ο επόμενος φθηνότερος. Τι συμβαίνει με εσάς; Εκεί παθαίνετε κάτι, και γι’ αυτό προσέφευγαν. Δεν σας γυρίζω την εγγυη</w:t>
      </w:r>
      <w:r>
        <w:rPr>
          <w:rFonts w:eastAsia="Times New Roman" w:cs="Times New Roman"/>
          <w:szCs w:val="24"/>
        </w:rPr>
        <w:t xml:space="preserve">τική γιατί έχετε υπογράψει υπεύθυνη δήλωση ότι πληροί το μηχάνημά σας τα προσόντα. Δεν σας γυρίζω την εγγυητική επιστολή. Εκεί έπιασε τραμουντάνα τις εταιρείες! </w:t>
      </w:r>
    </w:p>
    <w:p w14:paraId="7632D25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Αυτός –και το ανακοινώνω από τώρα- θα είναι ο τρόπος με τον οποίο θα βγαίνουμε στους διαγωνισμούς από εδώ και πέρα. Γι’ αυτό τον λόγο καθυστέρησε και το </w:t>
      </w:r>
      <w:r>
        <w:rPr>
          <w:rFonts w:eastAsia="Times New Roman" w:cs="Times New Roman"/>
          <w:szCs w:val="24"/>
        </w:rPr>
        <w:t>«</w:t>
      </w:r>
      <w:proofErr w:type="spellStart"/>
      <w:r>
        <w:rPr>
          <w:rFonts w:eastAsia="Times New Roman" w:cs="Times New Roman"/>
          <w:szCs w:val="24"/>
        </w:rPr>
        <w:t>Α</w:t>
      </w:r>
      <w:r>
        <w:rPr>
          <w:rFonts w:eastAsia="Times New Roman" w:cs="Times New Roman"/>
          <w:szCs w:val="24"/>
        </w:rPr>
        <w:t>ττικόν</w:t>
      </w:r>
      <w:proofErr w:type="spellEnd"/>
      <w:r>
        <w:rPr>
          <w:rFonts w:eastAsia="Times New Roman" w:cs="Times New Roman"/>
          <w:szCs w:val="24"/>
        </w:rPr>
        <w:t>»</w:t>
      </w:r>
      <w:r>
        <w:rPr>
          <w:rFonts w:eastAsia="Times New Roman" w:cs="Times New Roman"/>
          <w:szCs w:val="24"/>
        </w:rPr>
        <w:t xml:space="preserve"> και πολλά άλλα να μπουν, γιατί είχαμε περίπου </w:t>
      </w:r>
      <w:r>
        <w:rPr>
          <w:rFonts w:eastAsia="Times New Roman" w:cs="Times New Roman"/>
          <w:szCs w:val="24"/>
        </w:rPr>
        <w:lastRenderedPageBreak/>
        <w:t>κοντά έναν χρόνο, εννέα μήνες διαδικασία με διο</w:t>
      </w:r>
      <w:r>
        <w:rPr>
          <w:rFonts w:eastAsia="Times New Roman" w:cs="Times New Roman"/>
          <w:szCs w:val="24"/>
        </w:rPr>
        <w:t>ικητικά εφετεία, κόντρα εφετεία, ως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φτάσαμε και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μάς δικαίωσε και μας είπε: ορθώς το κάνατε. </w:t>
      </w:r>
    </w:p>
    <w:p w14:paraId="7632D25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δημιουργεί </w:t>
      </w:r>
      <w:proofErr w:type="spellStart"/>
      <w:r>
        <w:rPr>
          <w:rFonts w:eastAsia="Times New Roman" w:cs="Times New Roman"/>
          <w:szCs w:val="24"/>
        </w:rPr>
        <w:t>δεδικασμένο</w:t>
      </w:r>
      <w:proofErr w:type="spellEnd"/>
      <w:r>
        <w:rPr>
          <w:rFonts w:eastAsia="Times New Roman" w:cs="Times New Roman"/>
          <w:szCs w:val="24"/>
        </w:rPr>
        <w:t xml:space="preserve"> και για διαγωνισμούς σε όλα τα Υπουργεία για εξοπλισμούς, γιατί επιταχύνει πάρα πολύ και κόβει ένα χρονικό διά</w:t>
      </w:r>
      <w:r>
        <w:rPr>
          <w:rFonts w:eastAsia="Times New Roman" w:cs="Times New Roman"/>
          <w:szCs w:val="24"/>
        </w:rPr>
        <w:t xml:space="preserve">στημα στο οποίο γινόταν το μεγάλο αλισβερίσι στη διαδικασία των προμηθειών. Αυτό το πράγμα είναι ο λόγος που και στο </w:t>
      </w:r>
      <w:r>
        <w:rPr>
          <w:rFonts w:eastAsia="Times New Roman" w:cs="Times New Roman"/>
          <w:szCs w:val="24"/>
        </w:rPr>
        <w:t>«</w:t>
      </w:r>
      <w:proofErr w:type="spellStart"/>
      <w:r>
        <w:rPr>
          <w:rFonts w:eastAsia="Times New Roman" w:cs="Times New Roman"/>
          <w:szCs w:val="24"/>
        </w:rPr>
        <w:t>Α</w:t>
      </w:r>
      <w:r>
        <w:rPr>
          <w:rFonts w:eastAsia="Times New Roman" w:cs="Times New Roman"/>
          <w:szCs w:val="24"/>
        </w:rPr>
        <w:t>ττικόν</w:t>
      </w:r>
      <w:proofErr w:type="spellEnd"/>
      <w:r>
        <w:rPr>
          <w:rFonts w:eastAsia="Times New Roman" w:cs="Times New Roman"/>
          <w:szCs w:val="24"/>
        </w:rPr>
        <w:t>»</w:t>
      </w:r>
      <w:r>
        <w:rPr>
          <w:rFonts w:eastAsia="Times New Roman" w:cs="Times New Roman"/>
          <w:szCs w:val="24"/>
        </w:rPr>
        <w:t>, όπως και σε άλλα, καθυστέρησε το να υλοποιηθούν. Τέλειωσε αυτό, υπογράφηκαν οι εκτελεστικές συμβάσεις εδώ και αρκετό καιρό και τ</w:t>
      </w:r>
      <w:r>
        <w:rPr>
          <w:rFonts w:eastAsia="Times New Roman" w:cs="Times New Roman"/>
          <w:szCs w:val="24"/>
        </w:rPr>
        <w:t>ώρα έχουν αρχίσει οι εγκαταστάσεις αυτών των μηχανημάτων που είναι 40 εκατομμύρια…</w:t>
      </w:r>
    </w:p>
    <w:p w14:paraId="7632D259" w14:textId="77777777" w:rsidR="00845256" w:rsidRDefault="00BE25C9">
      <w:pPr>
        <w:spacing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έχετε φτάσει στα είκοσι δυο λεπτά. </w:t>
      </w:r>
    </w:p>
    <w:p w14:paraId="7632D25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Ήθελα να απαντήσω αναλυτικά και ήταν και αυτό</w:t>
      </w:r>
      <w:r>
        <w:rPr>
          <w:rFonts w:eastAsia="Times New Roman" w:cs="Times New Roman"/>
          <w:szCs w:val="24"/>
        </w:rPr>
        <w:t xml:space="preserve"> αφορμή, διότι κοιτάξτε να δείτε…</w:t>
      </w:r>
    </w:p>
    <w:p w14:paraId="7632D25B" w14:textId="77777777" w:rsidR="00845256" w:rsidRDefault="00BE25C9">
      <w:pPr>
        <w:spacing w:line="600" w:lineRule="auto"/>
        <w:ind w:firstLine="720"/>
        <w:contextualSpacing/>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Όμως, δεν με ακούτε. Έχετε φτάσει τα είκοσι δυο λεπτά, οπότε καταλαβαίνετε ότι η ανοχή όχι απλά έχει εξαντληθεί. Εκτός και αν δεν μιλήσει ο κ. Ξανθός. Αν δεν μιλήσει ο Υπουργός, δεν έχουμε κ</w:t>
      </w:r>
      <w:r>
        <w:rPr>
          <w:rFonts w:eastAsia="Times New Roman" w:cs="Times New Roman"/>
          <w:szCs w:val="24"/>
        </w:rPr>
        <w:t>ανένα θέμα, μιλήστε παραπάνω. Επειδή θα χρειαστεί αντίστοιχο χρόνο καταλαβαίνετε ότι…</w:t>
      </w:r>
    </w:p>
    <w:p w14:paraId="7632D25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δεν θέλω πολύ ακόμα.</w:t>
      </w:r>
    </w:p>
    <w:p w14:paraId="7632D25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Στο τέλος θα μιλήσω.</w:t>
      </w:r>
    </w:p>
    <w:p w14:paraId="7632D25E" w14:textId="77777777" w:rsidR="00845256" w:rsidRDefault="00BE25C9">
      <w:pPr>
        <w:spacing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w:t>
      </w:r>
      <w:r>
        <w:rPr>
          <w:rFonts w:eastAsia="Times New Roman" w:cs="Times New Roman"/>
          <w:szCs w:val="24"/>
        </w:rPr>
        <w:t>ντάξει, συνεχίστε, κύριε Υπουργέ.</w:t>
      </w:r>
    </w:p>
    <w:p w14:paraId="7632D25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Αυτό που θέλω να σας πω -και ειδικά απευθύνομαι στη Νέα Δημοκρατία- είναι ότι αυτό που είπε ο αρχηγός σας δεν μαζεύεται, όσο και αν προσπαθείτε να το θολώσετε με διάφορα πράγμα</w:t>
      </w:r>
      <w:r>
        <w:rPr>
          <w:rFonts w:eastAsia="Times New Roman" w:cs="Times New Roman"/>
          <w:szCs w:val="24"/>
        </w:rPr>
        <w:t xml:space="preserve">τα. </w:t>
      </w:r>
    </w:p>
    <w:p w14:paraId="7632D26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πριν πάω στον Αρχηγό σας θα ήθελα να αναφερθώ σε ένα άλλο, τρομερό, αυτό που ειπώθηκε σχετικά με τη Λευκάδα, ότι άνοιξε το </w:t>
      </w:r>
      <w:r>
        <w:rPr>
          <w:rFonts w:eastAsia="Times New Roman" w:cs="Times New Roman"/>
          <w:szCs w:val="24"/>
        </w:rPr>
        <w:t>ν</w:t>
      </w:r>
      <w:r>
        <w:rPr>
          <w:rFonts w:eastAsia="Times New Roman" w:cs="Times New Roman"/>
          <w:szCs w:val="24"/>
        </w:rPr>
        <w:t xml:space="preserve">οσοκομείο επικίνδυνα. Αντί να πείτε, βρε, ότι ανοίξαμε ένα διαμάντι, ένα στολίδι </w:t>
      </w:r>
      <w:r>
        <w:rPr>
          <w:rFonts w:eastAsia="Times New Roman" w:cs="Times New Roman"/>
          <w:szCs w:val="24"/>
        </w:rPr>
        <w:lastRenderedPageBreak/>
        <w:t xml:space="preserve">πραγματικά με </w:t>
      </w:r>
      <w:proofErr w:type="spellStart"/>
      <w:r>
        <w:rPr>
          <w:rFonts w:eastAsia="Times New Roman" w:cs="Times New Roman"/>
          <w:szCs w:val="24"/>
        </w:rPr>
        <w:t>εκατόν</w:t>
      </w:r>
      <w:proofErr w:type="spellEnd"/>
      <w:r>
        <w:rPr>
          <w:rFonts w:eastAsia="Times New Roman" w:cs="Times New Roman"/>
          <w:szCs w:val="24"/>
        </w:rPr>
        <w:t xml:space="preserve"> είκοσι εννέα κλίνες</w:t>
      </w:r>
      <w:r>
        <w:rPr>
          <w:rFonts w:eastAsia="Times New Roman" w:cs="Times New Roman"/>
          <w:szCs w:val="24"/>
        </w:rPr>
        <w:t xml:space="preserve">, που το πήραμε χωρίς να έχετε προβλέψει στη μελέτη μια σειρά από πράγματα, ούτε νέα μηχανήματα τεχνητού νεφρού, ούτε αξονικό πού μπαίνει, ούτε οδική σύμβαση, ούτε αποχέτευση </w:t>
      </w:r>
      <w:proofErr w:type="spellStart"/>
      <w:r>
        <w:rPr>
          <w:rFonts w:eastAsia="Times New Roman" w:cs="Times New Roman"/>
          <w:szCs w:val="24"/>
        </w:rPr>
        <w:t>ομβρίων</w:t>
      </w:r>
      <w:proofErr w:type="spellEnd"/>
      <w:r>
        <w:rPr>
          <w:rFonts w:eastAsia="Times New Roman" w:cs="Times New Roman"/>
          <w:szCs w:val="24"/>
        </w:rPr>
        <w:t xml:space="preserve"> και καταλήξαμε με τον Δήμαρχο </w:t>
      </w:r>
      <w:proofErr w:type="spellStart"/>
      <w:r>
        <w:rPr>
          <w:rFonts w:eastAsia="Times New Roman" w:cs="Times New Roman"/>
          <w:szCs w:val="24"/>
        </w:rPr>
        <w:t>Δρακονταειδή</w:t>
      </w:r>
      <w:proofErr w:type="spellEnd"/>
      <w:r>
        <w:rPr>
          <w:rFonts w:eastAsia="Times New Roman" w:cs="Times New Roman"/>
          <w:szCs w:val="24"/>
        </w:rPr>
        <w:t xml:space="preserve"> και υλοποιήθηκαν, τι βρήκατε ν</w:t>
      </w:r>
      <w:r>
        <w:rPr>
          <w:rFonts w:eastAsia="Times New Roman" w:cs="Times New Roman"/>
          <w:szCs w:val="24"/>
        </w:rPr>
        <w:t xml:space="preserve">α πείτε; Επικίνδυνη, λέει, η μεταφορά των ασθενών της </w:t>
      </w:r>
      <w:r>
        <w:rPr>
          <w:rFonts w:eastAsia="Times New Roman" w:cs="Times New Roman"/>
          <w:szCs w:val="24"/>
        </w:rPr>
        <w:t>π</w:t>
      </w:r>
      <w:r>
        <w:rPr>
          <w:rFonts w:eastAsia="Times New Roman" w:cs="Times New Roman"/>
          <w:szCs w:val="24"/>
        </w:rPr>
        <w:t>αθολογικής στο Νοσοκομείο της Λευκάδας για να κόψει κορδέλα ο Τσίπρας! Μα, καλά δεν σας πιάνει ντροπή με αυτό το πράγμα; Ο πρώτος ασθενής που μπήκε μέσα ήταν ένα νεογέννητο παιδάκι και να ευχηθώ στην ο</w:t>
      </w:r>
      <w:r>
        <w:rPr>
          <w:rFonts w:eastAsia="Times New Roman" w:cs="Times New Roman"/>
          <w:szCs w:val="24"/>
        </w:rPr>
        <w:t xml:space="preserve">ικογένεια που το έχει να τους ζήσει. Αυτός ήταν ο πρώτος ασθενής του Νοσοκομείου και ήταν και γούρικο. </w:t>
      </w:r>
    </w:p>
    <w:p w14:paraId="7632D26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Αντί να πείτε αυτό, βγαίνετε και λέτε ότι κάναμε, λέει, επικίνδυνη μεταφορά  ασθενών για να κόψει την κορδέλα ο Τσίπρας -δεν ντρέπεστε;-, όταν είχε το Ν</w:t>
      </w:r>
      <w:r>
        <w:rPr>
          <w:rFonts w:eastAsia="Times New Roman" w:cs="Times New Roman"/>
          <w:szCs w:val="24"/>
        </w:rPr>
        <w:t xml:space="preserve">οσοκομείο Λευκάδας δεκαεννέα γιατρούς και τώρα έχει σαράντα δυο, όταν έχει ενισχυθεί σε προσωπικό και του παίρνουμε καινούριο αξονικό, όταν ο εξοπλισμός που έχει είναι πραγματικά εξαιρετικός και μάλιστα έχει τέτοια εγκατάσταση που δεν υπάρχει πουθενά στην </w:t>
      </w:r>
      <w:r>
        <w:rPr>
          <w:rFonts w:eastAsia="Times New Roman" w:cs="Times New Roman"/>
          <w:szCs w:val="24"/>
        </w:rPr>
        <w:t xml:space="preserve">Ελλάδα, έχει σύστημα </w:t>
      </w:r>
      <w:r>
        <w:rPr>
          <w:rFonts w:eastAsia="Times New Roman" w:cs="Times New Roman"/>
          <w:szCs w:val="24"/>
        </w:rPr>
        <w:lastRenderedPageBreak/>
        <w:t xml:space="preserve">παρακολούθησης των ασθενών που αποθεραπευόμενοι από την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μφραγμάτων βγαίνουν για διάδρομο στην </w:t>
      </w:r>
      <w:r>
        <w:rPr>
          <w:rFonts w:eastAsia="Times New Roman" w:cs="Times New Roman"/>
          <w:szCs w:val="24"/>
        </w:rPr>
        <w:t>π</w:t>
      </w:r>
      <w:r>
        <w:rPr>
          <w:rFonts w:eastAsia="Times New Roman" w:cs="Times New Roman"/>
          <w:szCs w:val="24"/>
        </w:rPr>
        <w:t xml:space="preserve">αθολογική </w:t>
      </w:r>
      <w:r>
        <w:rPr>
          <w:rFonts w:eastAsia="Times New Roman" w:cs="Times New Roman"/>
          <w:szCs w:val="24"/>
        </w:rPr>
        <w:t>κ</w:t>
      </w:r>
      <w:r>
        <w:rPr>
          <w:rFonts w:eastAsia="Times New Roman" w:cs="Times New Roman"/>
          <w:szCs w:val="24"/>
        </w:rPr>
        <w:t xml:space="preserve">λινική, μπορούν να τους παρακολουθούν την ώρα που κάνουν τον περίπατο από μηχανήματα από πάνω για να βλέπουν από μέσα αν </w:t>
      </w:r>
      <w:r>
        <w:rPr>
          <w:rFonts w:eastAsia="Times New Roman" w:cs="Times New Roman"/>
          <w:szCs w:val="24"/>
        </w:rPr>
        <w:t>παρουσιάζουν κάποια αρρυθμία;</w:t>
      </w:r>
    </w:p>
    <w:p w14:paraId="7632D262" w14:textId="77777777" w:rsidR="00845256" w:rsidRDefault="00BE25C9">
      <w:pPr>
        <w:spacing w:line="600" w:lineRule="auto"/>
        <w:ind w:firstLine="720"/>
        <w:contextualSpacing/>
        <w:jc w:val="both"/>
        <w:rPr>
          <w:rFonts w:eastAsia="Times New Roman" w:cs="Times New Roman"/>
          <w:szCs w:val="24"/>
        </w:rPr>
      </w:pPr>
      <w:r w:rsidRPr="004454E2">
        <w:rPr>
          <w:rFonts w:eastAsia="Times New Roman" w:cs="Times New Roman"/>
          <w:b/>
          <w:szCs w:val="24"/>
        </w:rPr>
        <w:t>ΚΩΝΣΤΑΝΤΙΝΟΣ ΜΠΑΡΓΙΩΤΑΣ:</w:t>
      </w:r>
      <w:r>
        <w:rPr>
          <w:rFonts w:eastAsia="Times New Roman" w:cs="Times New Roman"/>
          <w:szCs w:val="24"/>
        </w:rPr>
        <w:t xml:space="preserve"> (Δεν ακούστηκε)</w:t>
      </w:r>
    </w:p>
    <w:p w14:paraId="7632D263" w14:textId="77777777" w:rsidR="00845256" w:rsidRDefault="00BE25C9">
      <w:pPr>
        <w:spacing w:line="600" w:lineRule="auto"/>
        <w:ind w:firstLine="720"/>
        <w:contextualSpacing/>
        <w:jc w:val="both"/>
        <w:rPr>
          <w:rFonts w:eastAsia="Times New Roman" w:cs="Times New Roman"/>
          <w:szCs w:val="24"/>
        </w:rPr>
      </w:pPr>
      <w:r w:rsidRPr="004454E2">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υπάρχει αυτό το </w:t>
      </w:r>
      <w:r w:rsidRPr="004454E2">
        <w:rPr>
          <w:rFonts w:eastAsia="Times New Roman" w:cs="Times New Roman"/>
          <w:szCs w:val="24"/>
        </w:rPr>
        <w:t>πράγμα.</w:t>
      </w:r>
      <w:r w:rsidRPr="005444AD">
        <w:rPr>
          <w:rFonts w:eastAsia="Times New Roman" w:cs="Times New Roman"/>
          <w:b/>
          <w:szCs w:val="24"/>
        </w:rPr>
        <w:t xml:space="preserve"> </w:t>
      </w:r>
      <w:r w:rsidRPr="004454E2">
        <w:rPr>
          <w:rFonts w:eastAsia="Times New Roman" w:cs="Times New Roman"/>
          <w:szCs w:val="24"/>
        </w:rPr>
        <w:t>Η ΚΤΥΠ το έφτιαξε.</w:t>
      </w:r>
      <w:r>
        <w:rPr>
          <w:rFonts w:eastAsia="Times New Roman" w:cs="Times New Roman"/>
          <w:szCs w:val="24"/>
        </w:rPr>
        <w:t xml:space="preserve"> Το λέω αυτό για να τελειώσω με αυτό το θέμα. </w:t>
      </w:r>
    </w:p>
    <w:p w14:paraId="7632D26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Πάω, λοιπόν, στην Νέα Δημοκρατία: Δεν </w:t>
      </w:r>
      <w:r>
        <w:rPr>
          <w:rFonts w:eastAsia="Times New Roman" w:cs="Times New Roman"/>
          <w:szCs w:val="24"/>
        </w:rPr>
        <w:t>μαζεύεται αυτό που είπε ο κ. Μητσοτάκης. Δεν θα πω τώρα για την επταήμερη εργασία, το έχουν απαντήσει άλλοι. Θα πω για το όραμά του για την υγεία. Μας λέει: εγώ δεν έχω αντίρρηση να βάλω έναν ιδιώτη να έχει το μάνατζμεντ, έναν μάνατζερ που έχει τη λογική τ</w:t>
      </w:r>
      <w:r>
        <w:rPr>
          <w:rFonts w:eastAsia="Times New Roman" w:cs="Times New Roman"/>
          <w:szCs w:val="24"/>
        </w:rPr>
        <w:t>ου κόστους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οφέλους στα δημόσια νοσοκομεία. Να του υπενθυμίσω ότι αυτό το μοντέλο εκεί που εφαρμόστηκε έφερε κοινωνική καταστροφή. Το αποτέλεσμα αυτού του μοντέλου το βλέπει κανείς πάνω από τις γέφυρες των αστέγων στις μεγάλες </w:t>
      </w:r>
      <w:r>
        <w:rPr>
          <w:rFonts w:eastAsia="Times New Roman" w:cs="Times New Roman"/>
          <w:szCs w:val="24"/>
        </w:rPr>
        <w:lastRenderedPageBreak/>
        <w:t>πόλεις, έναν κόσμο που τον π</w:t>
      </w:r>
      <w:r>
        <w:rPr>
          <w:rFonts w:eastAsia="Times New Roman" w:cs="Times New Roman"/>
          <w:szCs w:val="24"/>
        </w:rPr>
        <w:t xml:space="preserve">έταξε στο κοινωνικό και υγειονομικό περιθώριο. Να θυμίσω ότι έτσι μας είχαν διαφημίσει, το ΠΑΣΟΚ τότε με τον κ. Παπαδόπουλο, ότι εγώ θα βάλω μάνατζερ στα νοσοκομεία. </w:t>
      </w:r>
    </w:p>
    <w:p w14:paraId="7632D26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Να ρωτήσω κάτι; Αυτοί οι μάνατζερ που μπήκαν τότε, το 2001 και το 2002 και συνεχίστηκαν μ</w:t>
      </w:r>
      <w:r>
        <w:rPr>
          <w:rFonts w:eastAsia="Times New Roman" w:cs="Times New Roman"/>
          <w:szCs w:val="24"/>
        </w:rPr>
        <w:t xml:space="preserve">ετά και με την </w:t>
      </w:r>
      <w:r>
        <w:rPr>
          <w:rFonts w:eastAsia="Times New Roman" w:cs="Times New Roman"/>
          <w:szCs w:val="24"/>
        </w:rPr>
        <w:t>κ</w:t>
      </w:r>
      <w:r>
        <w:rPr>
          <w:rFonts w:eastAsia="Times New Roman" w:cs="Times New Roman"/>
          <w:szCs w:val="24"/>
        </w:rPr>
        <w:t xml:space="preserve">υβέρνηση Καραμανλή και με την </w:t>
      </w:r>
      <w:r>
        <w:rPr>
          <w:rFonts w:eastAsia="Times New Roman" w:cs="Times New Roman"/>
          <w:szCs w:val="24"/>
        </w:rPr>
        <w:t>κ</w:t>
      </w:r>
      <w:r>
        <w:rPr>
          <w:rFonts w:eastAsia="Times New Roman" w:cs="Times New Roman"/>
          <w:szCs w:val="24"/>
        </w:rPr>
        <w:t>υβέρνηση της Νέας Δημοκρατίας, δεν συνέβαλαν στην χρεοκοπία της χώρας; Μάνατζερ δεν ήταν; Ναι, κόστος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όφελος ήταν. </w:t>
      </w:r>
    </w:p>
    <w:p w14:paraId="7632D26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Πάρα πολλοί από αυτούς, κύριε </w:t>
      </w:r>
      <w:proofErr w:type="spellStart"/>
      <w:r>
        <w:rPr>
          <w:rFonts w:eastAsia="Times New Roman" w:cs="Times New Roman"/>
          <w:szCs w:val="24"/>
        </w:rPr>
        <w:t>Μπαργιώτα</w:t>
      </w:r>
      <w:proofErr w:type="spellEnd"/>
      <w:r>
        <w:rPr>
          <w:rFonts w:eastAsia="Times New Roman" w:cs="Times New Roman"/>
          <w:szCs w:val="24"/>
        </w:rPr>
        <w:t>, οι οποίοι προσλήφθηκαν τότε, επί κ. Παπαδόπουλου α</w:t>
      </w:r>
      <w:r>
        <w:rPr>
          <w:rFonts w:eastAsia="Times New Roman" w:cs="Times New Roman"/>
          <w:szCs w:val="24"/>
        </w:rPr>
        <w:t xml:space="preserve">λλά και μετά, προέβαλαν ότι έχουν γνώσεις και να τα </w:t>
      </w:r>
      <w:r>
        <w:rPr>
          <w:rFonts w:eastAsia="Times New Roman" w:cs="Times New Roman"/>
          <w:szCs w:val="24"/>
          <w:lang w:val="en-US"/>
        </w:rPr>
        <w:t>London</w:t>
      </w:r>
      <w:r w:rsidRPr="004E7B90">
        <w:rPr>
          <w:rFonts w:eastAsia="Times New Roman" w:cs="Times New Roman"/>
          <w:szCs w:val="24"/>
        </w:rPr>
        <w:t xml:space="preserve"> </w:t>
      </w:r>
      <w:r>
        <w:rPr>
          <w:rFonts w:eastAsia="Times New Roman" w:cs="Times New Roman"/>
          <w:szCs w:val="24"/>
          <w:lang w:val="en-US"/>
        </w:rPr>
        <w:t>School</w:t>
      </w:r>
      <w:r w:rsidRPr="004E7B90">
        <w:rPr>
          <w:rFonts w:eastAsia="Times New Roman" w:cs="Times New Roman"/>
          <w:szCs w:val="24"/>
        </w:rPr>
        <w:t xml:space="preserve"> </w:t>
      </w:r>
      <w:r>
        <w:rPr>
          <w:rFonts w:eastAsia="Times New Roman" w:cs="Times New Roman"/>
          <w:szCs w:val="24"/>
          <w:lang w:val="en-US"/>
        </w:rPr>
        <w:t>of</w:t>
      </w:r>
      <w:r w:rsidRPr="004E7B90">
        <w:rPr>
          <w:rFonts w:eastAsia="Times New Roman" w:cs="Times New Roman"/>
          <w:szCs w:val="24"/>
        </w:rPr>
        <w:t xml:space="preserve"> </w:t>
      </w:r>
      <w:r>
        <w:rPr>
          <w:rFonts w:eastAsia="Times New Roman" w:cs="Times New Roman"/>
          <w:szCs w:val="24"/>
          <w:lang w:val="en-US"/>
        </w:rPr>
        <w:t>Economics</w:t>
      </w:r>
      <w:r w:rsidRPr="004E7B90">
        <w:rPr>
          <w:rFonts w:eastAsia="Times New Roman" w:cs="Times New Roman"/>
          <w:szCs w:val="24"/>
        </w:rPr>
        <w:t xml:space="preserve"> </w:t>
      </w:r>
      <w:r>
        <w:rPr>
          <w:rFonts w:eastAsia="Times New Roman" w:cs="Times New Roman"/>
          <w:szCs w:val="24"/>
        </w:rPr>
        <w:t>και να τα έτσι και να τα αλλιώτικα. Όλοι αυτοί είναι που συνέβαλαν με το δικό τους λιθαράκι να μαζευτούν τα 85 δισεκατομμύρια της υπερτιμολόγησης και του χρέους της χώρας στον χ</w:t>
      </w:r>
      <w:r>
        <w:rPr>
          <w:rFonts w:eastAsia="Times New Roman" w:cs="Times New Roman"/>
          <w:szCs w:val="24"/>
        </w:rPr>
        <w:t xml:space="preserve">ώρο της υγείας. </w:t>
      </w:r>
    </w:p>
    <w:p w14:paraId="7632D26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Εμείς ναι, δεν βάλαμε αυτούς που λέτε, αλλά ξέρετε κάτι; Εμείς πήραμε νοσοκομεία με 735 εκατομμύρια ευρώ χρέη και αυτή τη στιγμή έχουν 250 εκατομμύρια θετικό πλεόνασμα σε περίοδο κρίσης, σε περίοδο μνημονίων, με </w:t>
      </w:r>
      <w:r>
        <w:rPr>
          <w:rFonts w:eastAsia="Times New Roman" w:cs="Times New Roman"/>
          <w:szCs w:val="24"/>
        </w:rPr>
        <w:lastRenderedPageBreak/>
        <w:t>ασφυκτική θηλιά των δανειστ</w:t>
      </w:r>
      <w:r>
        <w:rPr>
          <w:rFonts w:eastAsia="Times New Roman" w:cs="Times New Roman"/>
          <w:szCs w:val="24"/>
        </w:rPr>
        <w:t>ών πάνω από το κεφάλι μας. Δεν είχαμε μάνατζερ, όμως είχαμε ανθρώπους που καταλάβαιναν, είχαν πολιτικό κριτήριο και αυτοί είναι οι καλύτεροι μάνατζερ, γιατί υπηρετούν ένα πολιτικό σχέδιο ανόρθωσης της δημόσιας υγείας και όχι εκχώρησής της στον ιδιωτικό τομ</w:t>
      </w:r>
      <w:r>
        <w:rPr>
          <w:rFonts w:eastAsia="Times New Roman" w:cs="Times New Roman"/>
          <w:szCs w:val="24"/>
        </w:rPr>
        <w:t xml:space="preserve">έα, όπως κάνατε εσείς. Αυτό είναι το πρώτο που δεν μαζεύεται. </w:t>
      </w:r>
    </w:p>
    <w:p w14:paraId="7632D26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Το δεύτερο που δεν μαζεύεται ήταν αυτό το τρομερό που αφορούσε…</w:t>
      </w:r>
    </w:p>
    <w:p w14:paraId="7632D269" w14:textId="77777777" w:rsidR="00845256" w:rsidRDefault="00BE25C9">
      <w:pPr>
        <w:spacing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Κοιτάξτε, κύριε Υπουργέ, να κλείσετε με αυτό. </w:t>
      </w:r>
    </w:p>
    <w:p w14:paraId="7632D26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Με α</w:t>
      </w:r>
      <w:r>
        <w:rPr>
          <w:rFonts w:eastAsia="Times New Roman" w:cs="Times New Roman"/>
          <w:szCs w:val="24"/>
        </w:rPr>
        <w:t xml:space="preserve">υτό θα κλείσω, κύριε Πρόεδρε. </w:t>
      </w:r>
    </w:p>
    <w:p w14:paraId="7632D26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Πάλι δεν θα έχει αντίρρηση: Γιατί να αγοράσουμε, λέει, μαγνητικούς και αξονικούς; Πρέπει, λέει, να βάλουμε έναν ιδιώτη, αλλά δεν θα τον βάλουμε έτσι. Αυτό είναι πολύ </w:t>
      </w:r>
      <w:r w:rsidRPr="004454E2">
        <w:rPr>
          <w:rFonts w:eastAsia="Times New Roman" w:cs="Times New Roman"/>
          <w:szCs w:val="24"/>
        </w:rPr>
        <w:t>πιο προχωρημένο</w:t>
      </w:r>
      <w:r>
        <w:rPr>
          <w:rFonts w:eastAsia="Times New Roman" w:cs="Times New Roman"/>
          <w:szCs w:val="24"/>
        </w:rPr>
        <w:t xml:space="preserve">, δηλαδή ο Μίλτον Φρίντμαν μπροστά σε αυτόν </w:t>
      </w:r>
      <w:r>
        <w:rPr>
          <w:rFonts w:eastAsia="Times New Roman" w:cs="Times New Roman"/>
          <w:szCs w:val="24"/>
        </w:rPr>
        <w:t xml:space="preserve">είναι παιδικές οδοντόκρεμες, δηλαδή δεν βάζω έναν ιδιώτη στο νοσοκομείο. Βάζω έναν ιδιώτη, του δίνω </w:t>
      </w:r>
      <w:r>
        <w:rPr>
          <w:rFonts w:eastAsia="Times New Roman" w:cs="Times New Roman"/>
          <w:szCs w:val="24"/>
        </w:rPr>
        <w:lastRenderedPageBreak/>
        <w:t xml:space="preserve">και το μηχάνημα που υπάρχει μέσα ή άντε, φέρε και το δικό του και του δίνω και τους εργαζόμενους, να μην έχει εργατικό κόστος. </w:t>
      </w:r>
    </w:p>
    <w:p w14:paraId="7632D26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Αυτό είναι άλλο στάδιο του κ</w:t>
      </w:r>
      <w:r>
        <w:rPr>
          <w:rFonts w:eastAsia="Times New Roman" w:cs="Times New Roman"/>
          <w:szCs w:val="24"/>
        </w:rPr>
        <w:t xml:space="preserve">απιταλισμού, δεν είναι καν ολοκληρωτικός καπιταλισμός. Είναι κάτι παραπάνω αυτό. Δεν είναι </w:t>
      </w:r>
      <w:proofErr w:type="spellStart"/>
      <w:r>
        <w:rPr>
          <w:rFonts w:eastAsia="Times New Roman" w:cs="Times New Roman"/>
          <w:szCs w:val="24"/>
        </w:rPr>
        <w:t>κρατικομονοπωλιακός</w:t>
      </w:r>
      <w:proofErr w:type="spellEnd"/>
      <w:r>
        <w:rPr>
          <w:rFonts w:eastAsia="Times New Roman" w:cs="Times New Roman"/>
          <w:szCs w:val="24"/>
        </w:rPr>
        <w:t>, δεν είναι ούτε η κυριαρχία των πολυεθνικών, δεν είναι ούτε ολοκληρωτικός, είναι κάτι παραπάνω. Δηλαδή, αυτόν γιατί να τον πληρώνουμε; Επειδή είν</w:t>
      </w:r>
      <w:r>
        <w:rPr>
          <w:rFonts w:eastAsia="Times New Roman" w:cs="Times New Roman"/>
          <w:szCs w:val="24"/>
        </w:rPr>
        <w:t xml:space="preserve">αι όμορφος; Μηχάνημα δεν παίρνει, εργαζόμενους δεν πληρώνει, θα τον πληρώνει ο ΕΟΠΥΥ, γιατί είναι όμορφος και ξέρει από μάνατζμεντ! Και αυτό το λένε όραμα για την αναβάθμιση της δημόσιας υγείας. Δεν μαζεύεται. </w:t>
      </w:r>
    </w:p>
    <w:p w14:paraId="7632D26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Ήθελα να ξέρω, τα πιστεύει; Μάλλον τα πιστεύε</w:t>
      </w:r>
      <w:r>
        <w:rPr>
          <w:rFonts w:eastAsia="Times New Roman" w:cs="Times New Roman"/>
          <w:szCs w:val="24"/>
        </w:rPr>
        <w:t xml:space="preserve">ι. Όμως, αν τα πιστεύει είναι επικίνδυνο αυτό το πράγμα, διότι εμείς θα αγοράζουμε και μαγνητικούς και αξονικούς. Αγοράζουμε ήδη πάρα πολλούς. </w:t>
      </w:r>
    </w:p>
    <w:p w14:paraId="7632D26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πω κάποια νούμερα. Τα έργα που είναι σε εξέλιξη είναι 35 εκατομμύρια ευρώ και πολλά έχουν ολοκληρωθεί από</w:t>
      </w:r>
      <w:r>
        <w:rPr>
          <w:rFonts w:eastAsia="Times New Roman" w:cs="Times New Roman"/>
          <w:szCs w:val="24"/>
        </w:rPr>
        <w:t xml:space="preserve"> το 2015 μέχρι σήμερα από τα συγχρηματοδοτούμενα προγράμματα μέσω περιφερειών. Αυτά που δώσαμε εμείς από το αποθεματικό του Υπουργείου Υγείας είναι 30 εκατομμύρια ευρώ. Πρώτη φορά στην ιστορία αυτού του Υπουργείου χρησιμοποιήθηκε το αποθεματικό του για εξο</w:t>
      </w:r>
      <w:r>
        <w:rPr>
          <w:rFonts w:eastAsia="Times New Roman" w:cs="Times New Roman"/>
          <w:szCs w:val="24"/>
        </w:rPr>
        <w:t xml:space="preserve">πλισμούς και αναβαθμίσεις και άνοιγμα τμημάτων σε όλη την Ελλάδα. </w:t>
      </w:r>
    </w:p>
    <w:p w14:paraId="7632D26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Τρίτον, αυτά που έχουμε δώσει από το Πρόγραμμα Δημοσίων Επενδύσεων του Υπουργείου Υγείας είναι 40 εκατομμύρια ευρώ από εθνικούς πόρους σε πάρα πολλά νοσοκομεία σε όλη τη χώρα από το 2015 μέ</w:t>
      </w:r>
      <w:r>
        <w:rPr>
          <w:rFonts w:eastAsia="Times New Roman" w:cs="Times New Roman"/>
          <w:szCs w:val="24"/>
        </w:rPr>
        <w:t xml:space="preserve">χρι σήμερα και 3,5 εκατομμύρια είναι αυτά που δώσαμε από το αποτέλεσμα του αντικαρκινικού εράνου. </w:t>
      </w:r>
    </w:p>
    <w:p w14:paraId="7632D270" w14:textId="77777777" w:rsidR="00845256" w:rsidRDefault="00BE25C9">
      <w:pPr>
        <w:spacing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Υπουργέ, ολοκληρώστε. </w:t>
      </w:r>
    </w:p>
    <w:p w14:paraId="7632D27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sidRPr="0080528E">
        <w:rPr>
          <w:rFonts w:eastAsia="Times New Roman" w:cs="Times New Roman"/>
          <w:szCs w:val="24"/>
        </w:rPr>
        <w:t>Ολοκληρώνω, κύριε Πρόεδρε.</w:t>
      </w:r>
    </w:p>
    <w:p w14:paraId="7632D27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το είχατε κάνει υποτίθεται -πώς το είχαμε πει;- εκείνο 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ν</w:t>
      </w:r>
      <w:r>
        <w:rPr>
          <w:rFonts w:eastAsia="Times New Roman" w:cs="Times New Roman"/>
          <w:szCs w:val="24"/>
        </w:rPr>
        <w:t>εοπλασιών και του αέρα του κοπανιστού, ο Αβραμόπουλος. Αυτά τα 3,5 εκατομμύρια που έμειναν έγιναν μηχανήματα στα αντικαρκινικά νοσοκομεία. Το Υπουργείο Οικονομικών έδωσε 23 εκατομμύρια</w:t>
      </w:r>
      <w:r>
        <w:rPr>
          <w:rFonts w:eastAsia="Times New Roman" w:cs="Times New Roman"/>
          <w:szCs w:val="24"/>
        </w:rPr>
        <w:t xml:space="preserve"> ευρώ -και είναι κάτι που δεν έχει ακουστεί, αν και βγάλαμε δελτίο Τύπου- από το </w:t>
      </w:r>
      <w:proofErr w:type="spellStart"/>
      <w:r>
        <w:rPr>
          <w:rFonts w:eastAsia="Times New Roman" w:cs="Times New Roman"/>
          <w:szCs w:val="24"/>
        </w:rPr>
        <w:t>υπερπλεόνασμα</w:t>
      </w:r>
      <w:proofErr w:type="spellEnd"/>
      <w:r>
        <w:rPr>
          <w:rFonts w:eastAsia="Times New Roman" w:cs="Times New Roman"/>
          <w:szCs w:val="24"/>
        </w:rPr>
        <w:t xml:space="preserve"> του 2018.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Χουλιαράκης</w:t>
      </w:r>
      <w:proofErr w:type="spellEnd"/>
      <w:r>
        <w:rPr>
          <w:rFonts w:eastAsia="Times New Roman" w:cs="Times New Roman"/>
          <w:szCs w:val="24"/>
        </w:rPr>
        <w:t>, το Υπουργείο Οικονομικών έδωσε 23 εκατομμύρια ευρώ.</w:t>
      </w:r>
    </w:p>
    <w:p w14:paraId="7632D27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Τα 7 στον </w:t>
      </w:r>
      <w:r>
        <w:rPr>
          <w:rFonts w:eastAsia="Times New Roman" w:cs="Times New Roman"/>
          <w:szCs w:val="24"/>
        </w:rPr>
        <w:t>«</w:t>
      </w:r>
      <w:r>
        <w:rPr>
          <w:rFonts w:eastAsia="Times New Roman" w:cs="Times New Roman"/>
          <w:szCs w:val="24"/>
        </w:rPr>
        <w:t>Άγιο Σάββα</w:t>
      </w:r>
      <w:r>
        <w:rPr>
          <w:rFonts w:eastAsia="Times New Roman" w:cs="Times New Roman"/>
          <w:szCs w:val="24"/>
        </w:rPr>
        <w:t>»</w:t>
      </w:r>
      <w:r>
        <w:rPr>
          <w:rFonts w:eastAsia="Times New Roman" w:cs="Times New Roman"/>
          <w:szCs w:val="24"/>
        </w:rPr>
        <w:t xml:space="preserve">, από 5 σε </w:t>
      </w:r>
      <w:r>
        <w:rPr>
          <w:rFonts w:eastAsia="Times New Roman" w:cs="Times New Roman"/>
          <w:szCs w:val="24"/>
        </w:rPr>
        <w:t>«</w:t>
      </w:r>
      <w:proofErr w:type="spellStart"/>
      <w:r>
        <w:rPr>
          <w:rFonts w:eastAsia="Times New Roman" w:cs="Times New Roman"/>
          <w:szCs w:val="24"/>
        </w:rPr>
        <w:t>Θεαγένειο</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και περίπου 1 εκατομμύριο στο Λαϊκό για ανανέωση εξοπλισμού. Έχουμε βγάλει ίσαμε πέντε φορές δελτίο Τύπου, αλλά δεν έχει παίξει πουθενά αυτό. Και είναι σε εξέλιξη άλλα 23 εκατομμύρια από το μερίδιο που αναλογεί στο Υπουργείο Υγείας, από τα αντισταθμιστι</w:t>
      </w:r>
      <w:r>
        <w:rPr>
          <w:rFonts w:eastAsia="Times New Roman" w:cs="Times New Roman"/>
          <w:szCs w:val="24"/>
        </w:rPr>
        <w:t xml:space="preserve">κά της </w:t>
      </w:r>
      <w:r>
        <w:rPr>
          <w:rFonts w:eastAsia="Times New Roman" w:cs="Times New Roman"/>
          <w:szCs w:val="24"/>
          <w:lang w:val="en-US"/>
        </w:rPr>
        <w:t>SIEMENS</w:t>
      </w:r>
      <w:r>
        <w:rPr>
          <w:rFonts w:eastAsia="Times New Roman" w:cs="Times New Roman"/>
          <w:szCs w:val="24"/>
        </w:rPr>
        <w:t xml:space="preserve"> Αυτά είναι 210 εκατομμύρια ευρώ που έχουν υλοποιηθεί ή υλοποιούνται. Είναι το μεγαλύτερο πρόγραμμα αναβάθμισης των υποδομών του ΕΣΥ, για να δουλεύουν οι υπάλληλοι του ΕΣΥ, για να πληρώνει ο ΕΟΠΥΥ </w:t>
      </w:r>
      <w:r>
        <w:rPr>
          <w:rFonts w:eastAsia="Times New Roman" w:cs="Times New Roman"/>
          <w:szCs w:val="24"/>
        </w:rPr>
        <w:lastRenderedPageBreak/>
        <w:t>τα νοσοκομεία και να έχει φτάσει από τα 80 εκ</w:t>
      </w:r>
      <w:r>
        <w:rPr>
          <w:rFonts w:eastAsia="Times New Roman" w:cs="Times New Roman"/>
          <w:szCs w:val="24"/>
        </w:rPr>
        <w:t>ατομμύρια του 2015 στα 670 εκατομμύρια πραγματική χρηματοδότηση στα νοσοκομεία του ΕΣΥ το 2018. Είναι τέτοιες οι υποδομές οι οποίες αλλάζουν την εικόνα. Εσείς, όμως, θα πιάσετε το παραθυρόφυλλο στη Ρόδο, το σκασμένο λάστιχο στην εθνική οδό ενός ασθενοφόρου</w:t>
      </w:r>
      <w:r>
        <w:rPr>
          <w:rFonts w:eastAsia="Times New Roman" w:cs="Times New Roman"/>
          <w:szCs w:val="24"/>
        </w:rPr>
        <w:t xml:space="preserve">, αυτό που είπε προηγουμένως ο συνάδελφος για μια μετάταξη που όμως αφορά το Υπουργείο Εργασίας. Είναι μάλλον στο Θεραπευτήριο Χρόνιων Παθήσεων, ο κ. </w:t>
      </w:r>
      <w:proofErr w:type="spellStart"/>
      <w:r>
        <w:rPr>
          <w:rFonts w:eastAsia="Times New Roman" w:cs="Times New Roman"/>
          <w:szCs w:val="24"/>
        </w:rPr>
        <w:t>Καρασμάνης</w:t>
      </w:r>
      <w:proofErr w:type="spellEnd"/>
      <w:r>
        <w:rPr>
          <w:rFonts w:eastAsia="Times New Roman" w:cs="Times New Roman"/>
          <w:szCs w:val="24"/>
        </w:rPr>
        <w:t xml:space="preserve"> νομίζω από τη Χαλκίδα, πιάνετε δηλαδή μία τέτοια περιπτωσιολογία. Σας βοηθούν τα ΜΜΕ να κάνετε </w:t>
      </w:r>
      <w:r>
        <w:rPr>
          <w:rFonts w:eastAsia="Times New Roman" w:cs="Times New Roman"/>
          <w:szCs w:val="24"/>
        </w:rPr>
        <w:t>την τρίχα όχι τριχιά αλλά παλαμάρι και δεν βλέπετε το υπερωκεάνιο που περνάει δίπλα. Το βλέπει ο κόσμος, όμως, και το καταλαβαίνει. Γι’ αυτό και η πλατεία του Αιγάλεω γέμισε προχθές, ενώ η πλατεία του Ταχυδρομείου στη Λάρισα και όχι η κεντρική δεν γέμισε π</w:t>
      </w:r>
      <w:r>
        <w:rPr>
          <w:rFonts w:eastAsia="Times New Roman" w:cs="Times New Roman"/>
          <w:szCs w:val="24"/>
        </w:rPr>
        <w:t>αρ’ όλο που είναι πολύ μικρότερη.</w:t>
      </w:r>
    </w:p>
    <w:p w14:paraId="7632D27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32D275"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32D27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Για τις τροπολογίες, κύριε Υπουργέ, δεν θα πείτε; </w:t>
      </w:r>
    </w:p>
    <w:p w14:paraId="7632D277" w14:textId="77777777" w:rsidR="00845256" w:rsidRDefault="00BE25C9">
      <w:pPr>
        <w:spacing w:line="600" w:lineRule="auto"/>
        <w:ind w:firstLine="720"/>
        <w:contextualSpacing/>
        <w:jc w:val="both"/>
        <w:rPr>
          <w:rFonts w:eastAsia="Times New Roman" w:cs="Times New Roman"/>
          <w:szCs w:val="24"/>
        </w:rPr>
      </w:pPr>
      <w:r w:rsidRPr="00120B0B">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Α, ναι, για τις τροπολογίες. </w:t>
      </w:r>
    </w:p>
    <w:p w14:paraId="7632D27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Μ</w:t>
      </w:r>
      <w:r>
        <w:rPr>
          <w:rFonts w:eastAsia="Times New Roman" w:cs="Times New Roman"/>
          <w:szCs w:val="24"/>
        </w:rPr>
        <w:t xml:space="preserve">ετά από τριάντα λεπτά ομιλίας, κύριε Πρόεδρε, θα πει και για τις τροπολογίες; </w:t>
      </w:r>
    </w:p>
    <w:p w14:paraId="7632D279" w14:textId="77777777" w:rsidR="00845256" w:rsidRDefault="00BE25C9">
      <w:pPr>
        <w:spacing w:line="600" w:lineRule="auto"/>
        <w:ind w:firstLine="720"/>
        <w:contextualSpacing/>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Εντάξει, εντάξει,  δεν πειράζει, καταλαβαίνω, με τις υγείες σας, θα τις πει ο κ. Ξανθός. </w:t>
      </w:r>
    </w:p>
    <w:p w14:paraId="7632D27A" w14:textId="77777777" w:rsidR="00845256" w:rsidRDefault="00BE25C9">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Δεσμεύτηκ</w:t>
      </w:r>
      <w:r>
        <w:rPr>
          <w:rFonts w:eastAsia="Times New Roman" w:cs="Times New Roman"/>
          <w:szCs w:val="24"/>
        </w:rPr>
        <w:t xml:space="preserve">ε ο κ. Ξανθός ότι θα κλείσει το νομοσχέδιο και θα μιλήσει λιγότερο. </w:t>
      </w:r>
    </w:p>
    <w:p w14:paraId="7632D27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Θα τις πει τώρα ο κύριος Υπουργός. </w:t>
      </w:r>
    </w:p>
    <w:p w14:paraId="7632D27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7632D27D" w14:textId="77777777" w:rsidR="00845256" w:rsidRDefault="00BE25C9">
      <w:pPr>
        <w:spacing w:line="600" w:lineRule="auto"/>
        <w:ind w:firstLine="720"/>
        <w:contextualSpacing/>
        <w:jc w:val="both"/>
        <w:rPr>
          <w:rFonts w:eastAsia="Times New Roman" w:cs="Times New Roman"/>
          <w:szCs w:val="24"/>
        </w:rPr>
      </w:pPr>
      <w:r w:rsidRPr="00191A60">
        <w:rPr>
          <w:rFonts w:eastAsia="Times New Roman" w:cs="Times New Roman"/>
          <w:b/>
          <w:szCs w:val="24"/>
        </w:rPr>
        <w:t xml:space="preserve">ΑΝΔΡΕΑΣ ΞΑΝΘΟΣ (Υπουργός Υγείας): </w:t>
      </w:r>
      <w:r>
        <w:rPr>
          <w:rFonts w:eastAsia="Times New Roman" w:cs="Times New Roman"/>
          <w:szCs w:val="24"/>
        </w:rPr>
        <w:t>Γίνονται αποδεκτές τέσσερις βουλευτικές τροπολογίες.</w:t>
      </w:r>
    </w:p>
    <w:p w14:paraId="7632D27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η τροπολογία με γενικό αριθμό 2195</w:t>
      </w:r>
      <w:r>
        <w:rPr>
          <w:rFonts w:eastAsia="Times New Roman" w:cs="Times New Roman"/>
          <w:szCs w:val="24"/>
        </w:rPr>
        <w:t xml:space="preserve"> και ειδικό 181, για τα ανώτατα όρια λειτουργίας των φαρμακείων. Η τροπολογία με γενικό αριθμό 2199 και ειδικό 185, εξουσιοδοτική διάταξη για τη δυνατότητα παράτασης στην προθεσμία υποβολής δηλώσεων </w:t>
      </w:r>
      <w:proofErr w:type="spellStart"/>
      <w:r w:rsidRPr="00CA3A06">
        <w:rPr>
          <w:rFonts w:eastAsia="Times New Roman" w:cs="Times New Roman"/>
          <w:szCs w:val="24"/>
        </w:rPr>
        <w:t>εγγραπτέων</w:t>
      </w:r>
      <w:proofErr w:type="spellEnd"/>
      <w:r w:rsidRPr="00CA3A06">
        <w:rPr>
          <w:rFonts w:eastAsia="Times New Roman" w:cs="Times New Roman"/>
          <w:szCs w:val="24"/>
        </w:rPr>
        <w:t xml:space="preserve"> </w:t>
      </w:r>
      <w:r>
        <w:rPr>
          <w:rFonts w:eastAsia="Times New Roman" w:cs="Times New Roman"/>
          <w:szCs w:val="24"/>
        </w:rPr>
        <w:t xml:space="preserve">δικαιωμάτων. Η τροπολογία με γενικό αριθμό 2201 και ειδικό 187, στελέχωση της εταιρείας με την επωνυμία </w:t>
      </w:r>
      <w:r>
        <w:rPr>
          <w:rFonts w:eastAsia="Times New Roman" w:cs="Times New Roman"/>
          <w:szCs w:val="24"/>
        </w:rPr>
        <w:t>«</w:t>
      </w:r>
      <w:r>
        <w:rPr>
          <w:rFonts w:eastAsia="Times New Roman" w:cs="Times New Roman"/>
          <w:szCs w:val="24"/>
        </w:rPr>
        <w:t>ΑΝΑΠΛΑΣΗ ΑΘΗΝΑΣ Α.Ε.</w:t>
      </w:r>
      <w:r>
        <w:rPr>
          <w:rFonts w:eastAsia="Times New Roman" w:cs="Times New Roman"/>
          <w:szCs w:val="24"/>
        </w:rPr>
        <w:t>»</w:t>
      </w:r>
      <w:r>
        <w:rPr>
          <w:rFonts w:eastAsia="Times New Roman" w:cs="Times New Roman"/>
          <w:szCs w:val="24"/>
        </w:rPr>
        <w:t>, μέχρι την ένταξή της στο ενιαίο σύστημα κινητικότητας και η τροπολογία με γενικό αριθμό 2202 και ειδικό 188 για το προσωπικό των</w:t>
      </w:r>
      <w:r>
        <w:rPr>
          <w:rFonts w:eastAsia="Times New Roman" w:cs="Times New Roman"/>
          <w:szCs w:val="24"/>
        </w:rPr>
        <w:t xml:space="preserve"> μονάδων ειδικών λοιμώξεων.</w:t>
      </w:r>
    </w:p>
    <w:p w14:paraId="7632D27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Είναι και άλλες δυο…</w:t>
      </w:r>
    </w:p>
    <w:p w14:paraId="7632D280" w14:textId="77777777" w:rsidR="00845256" w:rsidRDefault="00BE25C9">
      <w:pPr>
        <w:spacing w:line="600" w:lineRule="auto"/>
        <w:ind w:firstLine="720"/>
        <w:contextualSpacing/>
        <w:jc w:val="both"/>
        <w:rPr>
          <w:rFonts w:eastAsia="Times New Roman" w:cs="Times New Roman"/>
          <w:szCs w:val="24"/>
        </w:rPr>
      </w:pPr>
      <w:r w:rsidRPr="00191A60">
        <w:rPr>
          <w:rFonts w:eastAsia="Times New Roman" w:cs="Times New Roman"/>
          <w:b/>
          <w:szCs w:val="24"/>
        </w:rPr>
        <w:t xml:space="preserve">ΑΝΔΡΕΑΣ ΞΑΝΘΟΣ (Υπουργός Υγείας): </w:t>
      </w:r>
      <w:r>
        <w:rPr>
          <w:rFonts w:eastAsia="Times New Roman" w:cs="Times New Roman"/>
          <w:szCs w:val="24"/>
        </w:rPr>
        <w:t xml:space="preserve">Τις άλλες δυο τις έχουμε ήδη αποδεχθεί, δηλαδή τη με γενικό αριθμό 2179 και ειδικό 173 και τη με γενικό αριθμό 2189 και ειδικό 175. </w:t>
      </w:r>
    </w:p>
    <w:p w14:paraId="7632D281" w14:textId="77777777" w:rsidR="00845256" w:rsidRDefault="00BE25C9">
      <w:pPr>
        <w:spacing w:line="600" w:lineRule="auto"/>
        <w:ind w:firstLine="720"/>
        <w:contextualSpacing/>
        <w:jc w:val="both"/>
        <w:rPr>
          <w:rFonts w:eastAsia="Times New Roman" w:cs="Times New Roman"/>
          <w:szCs w:val="24"/>
        </w:rPr>
      </w:pPr>
      <w:r w:rsidRPr="009B0108">
        <w:rPr>
          <w:rFonts w:eastAsia="Times New Roman" w:cs="Times New Roman"/>
          <w:b/>
          <w:szCs w:val="24"/>
        </w:rPr>
        <w:t>ΠΡΟΕΔΡΕΥΩΝ (Μάριος Γεωργ</w:t>
      </w:r>
      <w:r w:rsidRPr="009B0108">
        <w:rPr>
          <w:rFonts w:eastAsia="Times New Roman" w:cs="Times New Roman"/>
          <w:b/>
          <w:szCs w:val="24"/>
        </w:rPr>
        <w:t xml:space="preserve">ιάδης): </w:t>
      </w:r>
      <w:r>
        <w:rPr>
          <w:rFonts w:eastAsia="Times New Roman" w:cs="Times New Roman"/>
          <w:szCs w:val="24"/>
        </w:rPr>
        <w:t>Ευχαριστούμε τον κύριο Υπουργό.</w:t>
      </w:r>
    </w:p>
    <w:p w14:paraId="7632D28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προς το Σώμα ότι η Διαρκής Επιτροπή Παραγωγής και Εμπορίου καταθέτει τις εκθέσεις της επί των σχεδίων νόμων του Υπουργείου Περιβάλλοντος και Ενέργειας:</w:t>
      </w:r>
    </w:p>
    <w:p w14:paraId="7632D28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Α. «Κύρ</w:t>
      </w:r>
      <w:r>
        <w:rPr>
          <w:rFonts w:eastAsia="Times New Roman" w:cs="Times New Roman"/>
          <w:szCs w:val="24"/>
        </w:rPr>
        <w:t>ωση της Συμφωνίας μεταξύ της Κυβέρνησης της Ελληνικής Δημοκρατίας και της Κυβέρνησης του Αζερμπαϊτζάν για την προστασία του περιβάλλοντος».</w:t>
      </w:r>
    </w:p>
    <w:p w14:paraId="7632D28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Β. «Κύρωση του Πρωτοκόλλου της </w:t>
      </w:r>
      <w:proofErr w:type="spellStart"/>
      <w:r>
        <w:rPr>
          <w:rFonts w:eastAsia="Times New Roman" w:cs="Times New Roman"/>
          <w:szCs w:val="24"/>
        </w:rPr>
        <w:t>Ναγκόγια</w:t>
      </w:r>
      <w:proofErr w:type="spellEnd"/>
      <w:r>
        <w:rPr>
          <w:rFonts w:eastAsia="Times New Roman" w:cs="Times New Roman"/>
          <w:szCs w:val="24"/>
        </w:rPr>
        <w:t xml:space="preserve"> σχετικά με την πρόσβαση στους γενετικούς πόρους και τον δίκαιο και ισότιμο κ</w:t>
      </w:r>
      <w:r>
        <w:rPr>
          <w:rFonts w:eastAsia="Times New Roman" w:cs="Times New Roman"/>
          <w:szCs w:val="24"/>
        </w:rPr>
        <w:t>αταμερισμό των οφελών που απορρέουν από τη χρησιμοποίησή τους, στη Σύμβαση των Ηνωμένων Εθνών για τη Βιοποικιλότητα».</w:t>
      </w:r>
    </w:p>
    <w:p w14:paraId="7632D28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Ο κ. Κεφαλογιάννης έχει τον λόγο για δώδεκα λεπτά.</w:t>
      </w:r>
    </w:p>
    <w:p w14:paraId="7632D28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7632D28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Αναπληρωτή Υπουργέ, όταν πριν απ</w:t>
      </w:r>
      <w:r>
        <w:rPr>
          <w:rFonts w:eastAsia="Times New Roman" w:cs="Times New Roman"/>
          <w:szCs w:val="24"/>
        </w:rPr>
        <w:t xml:space="preserve">ό μερικές μέρες ο Αρχηγός της Αξιωματικής Αντιπολίτευσης είπε ότι Τσίπρας </w:t>
      </w:r>
      <w:proofErr w:type="spellStart"/>
      <w:r>
        <w:rPr>
          <w:rFonts w:eastAsia="Times New Roman" w:cs="Times New Roman"/>
          <w:szCs w:val="24"/>
        </w:rPr>
        <w:t>ίσον</w:t>
      </w:r>
      <w:proofErr w:type="spellEnd"/>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και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ίσον</w:t>
      </w:r>
      <w:proofErr w:type="spellEnd"/>
      <w:r>
        <w:rPr>
          <w:rFonts w:eastAsia="Times New Roman" w:cs="Times New Roman"/>
          <w:szCs w:val="24"/>
        </w:rPr>
        <w:t xml:space="preserve"> Τσίπρας, δεν εννοούσε ότι πρέπει να μιλάτε όσο μιλάει και ο Πρωθυπουργός αλλά ας </w:t>
      </w:r>
      <w:proofErr w:type="spellStart"/>
      <w:r>
        <w:rPr>
          <w:rFonts w:eastAsia="Times New Roman" w:cs="Times New Roman"/>
          <w:szCs w:val="24"/>
        </w:rPr>
        <w:t>όψεται</w:t>
      </w:r>
      <w:proofErr w:type="spellEnd"/>
      <w:r>
        <w:rPr>
          <w:rFonts w:eastAsia="Times New Roman" w:cs="Times New Roman"/>
          <w:szCs w:val="24"/>
        </w:rPr>
        <w:t xml:space="preserve"> η ανοχή που υπάρχει και είναι η τελευταία συνεδρίαση πριν τις </w:t>
      </w:r>
      <w:r>
        <w:rPr>
          <w:rFonts w:eastAsia="Times New Roman" w:cs="Times New Roman"/>
          <w:szCs w:val="24"/>
        </w:rPr>
        <w:t>ε</w:t>
      </w:r>
      <w:r>
        <w:rPr>
          <w:rFonts w:eastAsia="Times New Roman" w:cs="Times New Roman"/>
          <w:szCs w:val="24"/>
        </w:rPr>
        <w:t>υ</w:t>
      </w:r>
      <w:r>
        <w:rPr>
          <w:rFonts w:eastAsia="Times New Roman" w:cs="Times New Roman"/>
          <w:szCs w:val="24"/>
        </w:rPr>
        <w:t>ρωεκλογές και νομίζω ότι το Προεδρείο καλώς έδειξε ανοχή για να ακουστούν όλες οι απόψεις εδώ μέσα.</w:t>
      </w:r>
    </w:p>
    <w:p w14:paraId="7632D28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επειδή ακριβώς είναι όντως η τελευταία συνεδρίαση από ό,τι φαίνεται της Ολομέλειας πριν από τις </w:t>
      </w:r>
      <w:r>
        <w:rPr>
          <w:rFonts w:eastAsia="Times New Roman" w:cs="Times New Roman"/>
          <w:szCs w:val="24"/>
        </w:rPr>
        <w:t>ε</w:t>
      </w:r>
      <w:r>
        <w:rPr>
          <w:rFonts w:eastAsia="Times New Roman" w:cs="Times New Roman"/>
          <w:szCs w:val="24"/>
        </w:rPr>
        <w:t>υρωεκλογές, θα μου επιτρέψετε</w:t>
      </w:r>
      <w:r>
        <w:rPr>
          <w:rFonts w:eastAsia="Times New Roman" w:cs="Times New Roman"/>
          <w:szCs w:val="24"/>
        </w:rPr>
        <w:t xml:space="preserve"> κατά το σύνηθες να αναφερθώ και σε κάποια ζητήματα της επικαιρότητας, προτού μπω στις τροπολογίες, δεδομένου ότι ο εισηγητής μας αναφέρθηκε στα του νομοσχεδίου.</w:t>
      </w:r>
    </w:p>
    <w:p w14:paraId="7632D28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Είδαμε χθες μερικές μετρήσεις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δημοσκοπήσεις οι οποίες δείχνουν κατά τη γνώμη μου δυο πολύ ση</w:t>
      </w:r>
      <w:r>
        <w:rPr>
          <w:rFonts w:eastAsia="Times New Roman" w:cs="Times New Roman"/>
          <w:szCs w:val="24"/>
        </w:rPr>
        <w:t>μαντικά ζητήματα.</w:t>
      </w:r>
    </w:p>
    <w:p w14:paraId="7632D28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ότι η προσπάθεια του κ. Τσίπρα να υφαρπάξει την ψήφο των συνταξιούχων, με τα διάφορα προεκλογικά επιδόματα τα οποία έδωσε, έχει πέσει στο κενό και αυτό είναι ξεκάθαρο, γιατί ξέρουν πλέον οι Έλληνες και οι </w:t>
      </w:r>
      <w:r>
        <w:rPr>
          <w:rFonts w:eastAsia="Times New Roman" w:cs="Times New Roman"/>
          <w:szCs w:val="24"/>
        </w:rPr>
        <w:lastRenderedPageBreak/>
        <w:t>Ελληνίδες ότι η παρούσα Κ</w:t>
      </w:r>
      <w:r>
        <w:rPr>
          <w:rFonts w:eastAsia="Times New Roman" w:cs="Times New Roman"/>
          <w:szCs w:val="24"/>
        </w:rPr>
        <w:t>υβέρνηση είναι εκείνη η οποία έκοψε το ΕΚΑΣ, είναι εκείνη η οποία μείωσε τις νέες συντάξεις κατά 40% και βεβαίως γνωρίζουν πολύ καλά ότι διακόσιες πενήντα χιλιάδες συμπολιτών μας περιμένουν ακόμα να πάρουν τη σύνταξή τους από τις τεράστιες καθυστερήσεις πο</w:t>
      </w:r>
      <w:r>
        <w:rPr>
          <w:rFonts w:eastAsia="Times New Roman" w:cs="Times New Roman"/>
          <w:szCs w:val="24"/>
        </w:rPr>
        <w:t xml:space="preserve">υ υπάρχουν το τελευταίο διάστημα. </w:t>
      </w:r>
    </w:p>
    <w:p w14:paraId="7632D28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Ένα δεύτερο κατά τη γνώμη μου πολύ σημαντικό στοιχείο, το οποίο δείξανε οι χθεσινές μετρήσεις και το οποίο, επαναλαμβάνω, είναι εργαλείο που είναι χρήσιμο για εμάς, αλλά σε κάθε περίπτωση δείχνουν κάποια πράγματα από τα ο</w:t>
      </w:r>
      <w:r>
        <w:rPr>
          <w:rFonts w:eastAsia="Times New Roman" w:cs="Times New Roman"/>
          <w:szCs w:val="24"/>
        </w:rPr>
        <w:t>ποία μπορεί να εξαχθούν πολύ ασφαλή συμπεράσματα, είναι ότι οι πολίτες πλέον δεν πείθονται από τη μεθοδευμένη προσπάθεια που κάνει ο κ. Τσίπρας και η Κυβέρνηση να διαστρεβλώσουν τα λεγόμενα του κ. Μητσοτάκη. Και από ό,τι φαίνεται, τα τελευταία αγωνιώδη τεχ</w:t>
      </w:r>
      <w:r>
        <w:rPr>
          <w:rFonts w:eastAsia="Times New Roman" w:cs="Times New Roman"/>
          <w:szCs w:val="24"/>
        </w:rPr>
        <w:t>νάσματα της Κυβέρνησης πριν από τις εκλογές της 26</w:t>
      </w:r>
      <w:r w:rsidRPr="00702270">
        <w:rPr>
          <w:rFonts w:eastAsia="Times New Roman" w:cs="Times New Roman"/>
          <w:szCs w:val="24"/>
          <w:vertAlign w:val="superscript"/>
        </w:rPr>
        <w:t>ης</w:t>
      </w:r>
      <w:r>
        <w:rPr>
          <w:rFonts w:eastAsia="Times New Roman" w:cs="Times New Roman"/>
          <w:szCs w:val="24"/>
        </w:rPr>
        <w:t xml:space="preserve"> Μαΐου πέφτουν και αυτά στο κενό.</w:t>
      </w:r>
    </w:p>
    <w:p w14:paraId="7632D28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ως Νέα Δημοκρατία τις τελευταίες εννέα ημέρες που απομένουν μέχρι τις εκλογές και διατρέχοντας και όλη την επικράτεια, περνάμε ένα ξεκάθαρο μήνυμα, το οποίο συμπυκν</w:t>
      </w:r>
      <w:r>
        <w:rPr>
          <w:rFonts w:eastAsia="Times New Roman" w:cs="Times New Roman"/>
          <w:szCs w:val="24"/>
        </w:rPr>
        <w:t>ώνεται σε πολύ λίγες λέξεις: Νέες και καλά αμειβόμενες δουλειές, λιγότερη φορολογία για όλους και αποκατάσταση του αισθήματος ασφάλειας των πολιτών.</w:t>
      </w:r>
    </w:p>
    <w:p w14:paraId="7632D28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Επειδή πολλές φορές, κυρίες και κύριοι συνάδελφοι, σε συζητήσεις και στα πάνελ και εντός Βουλής, αλλά ακόμη</w:t>
      </w:r>
      <w:r>
        <w:rPr>
          <w:rFonts w:eastAsia="Times New Roman" w:cs="Times New Roman"/>
          <w:szCs w:val="24"/>
        </w:rPr>
        <w:t xml:space="preserve"> και στα καφενεία μάς λένε «πού θέτετε</w:t>
      </w:r>
      <w:r>
        <w:rPr>
          <w:rFonts w:eastAsia="Times New Roman" w:cs="Times New Roman"/>
          <w:b/>
          <w:szCs w:val="24"/>
        </w:rPr>
        <w:t xml:space="preserve"> </w:t>
      </w:r>
      <w:r>
        <w:rPr>
          <w:rFonts w:eastAsia="Times New Roman" w:cs="Times New Roman"/>
          <w:szCs w:val="24"/>
        </w:rPr>
        <w:t xml:space="preserve">τον πήχη των </w:t>
      </w:r>
      <w:r>
        <w:rPr>
          <w:rFonts w:eastAsia="Times New Roman" w:cs="Times New Roman"/>
          <w:szCs w:val="24"/>
        </w:rPr>
        <w:t>ε</w:t>
      </w:r>
      <w:r>
        <w:rPr>
          <w:rFonts w:eastAsia="Times New Roman" w:cs="Times New Roman"/>
          <w:szCs w:val="24"/>
        </w:rPr>
        <w:t xml:space="preserve">υρωεκλογών;», εγώ αντιστρέφω το ερώτημα και λέω ότι ήδη ο κ. Τσίπρας από το Κοινοβούλιο είχε πει ότι για εκείνον οι </w:t>
      </w:r>
      <w:r>
        <w:rPr>
          <w:rFonts w:eastAsia="Times New Roman" w:cs="Times New Roman"/>
          <w:szCs w:val="24"/>
        </w:rPr>
        <w:t>ε</w:t>
      </w:r>
      <w:r>
        <w:rPr>
          <w:rFonts w:eastAsia="Times New Roman" w:cs="Times New Roman"/>
          <w:szCs w:val="24"/>
        </w:rPr>
        <w:t xml:space="preserve">υρωεκλογές είναι ένα στοίχημα που δεν πρέπει να χαθεί. Για την ακρίβεια, είχε πει ότι </w:t>
      </w:r>
      <w:r>
        <w:rPr>
          <w:rFonts w:eastAsia="Times New Roman" w:cs="Times New Roman"/>
          <w:szCs w:val="24"/>
        </w:rPr>
        <w:t xml:space="preserve">μία στο εκατομμύριο δεν πρόκειται να ηττηθεί στις </w:t>
      </w:r>
      <w:r>
        <w:rPr>
          <w:rFonts w:eastAsia="Times New Roman" w:cs="Times New Roman"/>
          <w:szCs w:val="24"/>
        </w:rPr>
        <w:t>ε</w:t>
      </w:r>
      <w:r>
        <w:rPr>
          <w:rFonts w:eastAsia="Times New Roman" w:cs="Times New Roman"/>
          <w:szCs w:val="24"/>
        </w:rPr>
        <w:t xml:space="preserve">υρωεκλογές. Θυμίζω επίσης ότι το 2014, όταν τότε η </w:t>
      </w:r>
      <w:r>
        <w:rPr>
          <w:rFonts w:eastAsia="Times New Roman" w:cs="Times New Roman"/>
          <w:szCs w:val="24"/>
        </w:rPr>
        <w:t>κ</w:t>
      </w:r>
      <w:r>
        <w:rPr>
          <w:rFonts w:eastAsia="Times New Roman" w:cs="Times New Roman"/>
          <w:szCs w:val="24"/>
        </w:rPr>
        <w:t xml:space="preserve">υβέρνηση Σαμαρά είχε ηττηθεί στις </w:t>
      </w:r>
      <w:r>
        <w:rPr>
          <w:rFonts w:eastAsia="Times New Roman" w:cs="Times New Roman"/>
          <w:szCs w:val="24"/>
        </w:rPr>
        <w:t>ε</w:t>
      </w:r>
      <w:r>
        <w:rPr>
          <w:rFonts w:eastAsia="Times New Roman" w:cs="Times New Roman"/>
          <w:szCs w:val="24"/>
        </w:rPr>
        <w:t>υρωεκλογές, την επομένη ακριβώς ημέρα είχε πάει στον κ. Παπούλια, τον Πρόεδρο της Δημοκρατίας, και είχε ζητήσει εθνικέ</w:t>
      </w:r>
      <w:r>
        <w:rPr>
          <w:rFonts w:eastAsia="Times New Roman" w:cs="Times New Roman"/>
          <w:szCs w:val="24"/>
        </w:rPr>
        <w:t>ς εκλογές.</w:t>
      </w:r>
    </w:p>
    <w:p w14:paraId="7632D28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Άρα, κατ’ αναλογία, αυτό το οποίο εμείς πιστεύουμε ως Νέα Δημοκρατία ότι πρέπει να πράξει ο Πρωθυπουργός, ακόμη και αν χάσει με μία ψήφο, είναι την επομένη των εκλογών να καταθέσει την εντολή και να προκηρύξει </w:t>
      </w:r>
      <w:r>
        <w:rPr>
          <w:rFonts w:eastAsia="Times New Roman" w:cs="Times New Roman"/>
          <w:szCs w:val="24"/>
        </w:rPr>
        <w:lastRenderedPageBreak/>
        <w:t>πρόωρες εκλογές. Γιατί βεβαίως ξέρετε πολύ καλ</w:t>
      </w:r>
      <w:r>
        <w:rPr>
          <w:rFonts w:eastAsia="Times New Roman" w:cs="Times New Roman"/>
          <w:szCs w:val="24"/>
        </w:rPr>
        <w:t xml:space="preserve">ά ότι οι </w:t>
      </w:r>
      <w:r>
        <w:rPr>
          <w:rFonts w:eastAsia="Times New Roman" w:cs="Times New Roman"/>
          <w:szCs w:val="24"/>
        </w:rPr>
        <w:t>ε</w:t>
      </w:r>
      <w:r>
        <w:rPr>
          <w:rFonts w:eastAsia="Times New Roman" w:cs="Times New Roman"/>
          <w:szCs w:val="24"/>
        </w:rPr>
        <w:t>υρωεκλογές δεν είναι δημοσκόπηση, είναι εθνική κάλπη και ο ίδιος ο Πρωθυπουργός εδώ σε αυτήν την Αίθουσα αρχικά είχε πει ότι πρόκειται για μία εθνική κάλπη και αποδέχεται το στοίχημα για το ποιος θα είναι ο νικητής.</w:t>
      </w:r>
    </w:p>
    <w:p w14:paraId="7632D28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Μια μικρή αναφορά θα κάνω για </w:t>
      </w:r>
      <w:r>
        <w:rPr>
          <w:rFonts w:eastAsia="Times New Roman" w:cs="Times New Roman"/>
          <w:szCs w:val="24"/>
        </w:rPr>
        <w:t>μια προσπάθεια διαστρέβλωσης των θέσεων της Νέας Δημοκρατίας για την επταήμερη εργασία. Πριν από λίγες ημέρες, εδώ στην Ολομέλεια της Βουλής ο κ. Χατζηδάκης είχε καταθέσει στοιχεία</w:t>
      </w:r>
      <w:r>
        <w:rPr>
          <w:rFonts w:eastAsia="Times New Roman" w:cs="Times New Roman"/>
          <w:szCs w:val="24"/>
        </w:rPr>
        <w:t>,</w:t>
      </w:r>
      <w:r>
        <w:rPr>
          <w:rFonts w:eastAsia="Times New Roman" w:cs="Times New Roman"/>
          <w:szCs w:val="24"/>
        </w:rPr>
        <w:t xml:space="preserve"> που δείχνουν για παράδειγμα ότι είχε υπογραφεί επί Κυβέρνησης ΣΥΡΙΖΑ επιχε</w:t>
      </w:r>
      <w:r>
        <w:rPr>
          <w:rFonts w:eastAsia="Times New Roman" w:cs="Times New Roman"/>
          <w:szCs w:val="24"/>
        </w:rPr>
        <w:t xml:space="preserve">ιρησιακή σύμβαση 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sidRPr="000F522E">
        <w:rPr>
          <w:rFonts w:eastAsia="Times New Roman" w:cs="Times New Roman"/>
          <w:szCs w:val="24"/>
        </w:rPr>
        <w:t xml:space="preserve"> </w:t>
      </w:r>
      <w:r>
        <w:rPr>
          <w:rFonts w:eastAsia="Times New Roman" w:cs="Times New Roman"/>
          <w:szCs w:val="24"/>
        </w:rPr>
        <w:t xml:space="preserve">και συγκεκριμένα στις 15-11-2018, όπου –προσέξτε-επιτρέπεται όχι μόνο η επταήμερη εργασία, αλλά η συνεχής </w:t>
      </w:r>
      <w:proofErr w:type="spellStart"/>
      <w:r>
        <w:rPr>
          <w:rFonts w:eastAsia="Times New Roman" w:cs="Times New Roman"/>
          <w:szCs w:val="24"/>
        </w:rPr>
        <w:t>εννιαήμερη</w:t>
      </w:r>
      <w:proofErr w:type="spellEnd"/>
      <w:r>
        <w:rPr>
          <w:rFonts w:eastAsia="Times New Roman" w:cs="Times New Roman"/>
          <w:szCs w:val="24"/>
        </w:rPr>
        <w:t xml:space="preserve"> εργασία των εργοδηγών. Άρα, οποία υποκρισία, κυρίες και κύριοι συνάδελφοι της Συμπολίτευσης!</w:t>
      </w:r>
    </w:p>
    <w:p w14:paraId="7632D29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Ο δε κ. </w:t>
      </w:r>
      <w:proofErr w:type="spellStart"/>
      <w:r>
        <w:rPr>
          <w:rFonts w:eastAsia="Times New Roman" w:cs="Times New Roman"/>
          <w:szCs w:val="24"/>
        </w:rPr>
        <w:t>Βρο</w:t>
      </w:r>
      <w:r>
        <w:rPr>
          <w:rFonts w:eastAsia="Times New Roman" w:cs="Times New Roman"/>
          <w:szCs w:val="24"/>
        </w:rPr>
        <w:t>ύτσης</w:t>
      </w:r>
      <w:proofErr w:type="spellEnd"/>
      <w:r>
        <w:rPr>
          <w:rFonts w:eastAsia="Times New Roman" w:cs="Times New Roman"/>
          <w:szCs w:val="24"/>
        </w:rPr>
        <w:t xml:space="preserve"> είχε καταθέσει επίσης στοιχεία για μια τροπολογία που επίσης επί διακυβέρνησης ΣΥΡΙΖΑ προέβλεπε ότι η εργασία των υπαλλήλων στις εγκαταστάσεις ιδιοκτησίας ΕΦΚΑ μπορεί να γίνει ακόμη και σε αργίες </w:t>
      </w:r>
      <w:r>
        <w:rPr>
          <w:rFonts w:eastAsia="Times New Roman" w:cs="Times New Roman"/>
          <w:szCs w:val="24"/>
        </w:rPr>
        <w:lastRenderedPageBreak/>
        <w:t>και σε εορτές. Άρα, το να μιλάτε εσείς για το θέμα της</w:t>
      </w:r>
      <w:r>
        <w:rPr>
          <w:rFonts w:eastAsia="Times New Roman" w:cs="Times New Roman"/>
          <w:szCs w:val="24"/>
        </w:rPr>
        <w:t xml:space="preserve"> επταήμερης εργασίας και ακόμη και της </w:t>
      </w:r>
      <w:proofErr w:type="spellStart"/>
      <w:r>
        <w:rPr>
          <w:rFonts w:eastAsia="Times New Roman" w:cs="Times New Roman"/>
          <w:szCs w:val="24"/>
        </w:rPr>
        <w:t>εννιαήμερης</w:t>
      </w:r>
      <w:proofErr w:type="spellEnd"/>
      <w:r>
        <w:rPr>
          <w:rFonts w:eastAsia="Times New Roman" w:cs="Times New Roman"/>
          <w:szCs w:val="24"/>
        </w:rPr>
        <w:t>, όπως σας κατέθεσε ο Αντιπρόεδρος της Νέας Δημοκρατίας, είναι τουλάχιστον υποκριτικό.</w:t>
      </w:r>
    </w:p>
    <w:p w14:paraId="7632D29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Θα ήθελα να αναφερθώ επίσης στο μεγάλο ζήτημα των ληξιπρόθεσμων οφειλών. Καταθέσαμε πριν από δύο ημέρες μία επίκαιρη επ</w:t>
      </w:r>
      <w:r>
        <w:rPr>
          <w:rFonts w:eastAsia="Times New Roman" w:cs="Times New Roman"/>
          <w:szCs w:val="24"/>
        </w:rPr>
        <w:t>ερώτηση –κάποιοι συνάδελφοι από την Αξιωματική Αντιπολίτευση- σχετικά με την αδυναμία της Κυβέρνησης να αποπληρώσει τις ληξιπρόθεσμες οφειλές του δημοσίου προς τους ιδιώτες. Ζητήσαμε βεβαίως στοιχεία να μάθουμε για ποιον λόγο οι ληξιπρόθεσμες οφειλές του δ</w:t>
      </w:r>
      <w:r>
        <w:rPr>
          <w:rFonts w:eastAsia="Times New Roman" w:cs="Times New Roman"/>
          <w:szCs w:val="24"/>
        </w:rPr>
        <w:t>ημοσίου παραμένουν υψηλές και για την ακρίβεια, για να καταλάβει κανείς την αξιοπιστία</w:t>
      </w:r>
      <w:r>
        <w:rPr>
          <w:rFonts w:eastAsia="Times New Roman" w:cs="Times New Roman"/>
          <w:szCs w:val="24"/>
        </w:rPr>
        <w:t>,</w:t>
      </w:r>
      <w:r>
        <w:rPr>
          <w:rFonts w:eastAsia="Times New Roman" w:cs="Times New Roman"/>
          <w:szCs w:val="24"/>
        </w:rPr>
        <w:t xml:space="preserve"> που δεν διαθέτει η Κυβέρνηση, για ποιον λόγο η πλήρης αποπληρωμή των ληξιπρόθεσμων οφειλών έχει μετατεθεί πέντε φορές την τελευταία τετραετία, αλλάζοντας έξι φορές κατα</w:t>
      </w:r>
      <w:r>
        <w:rPr>
          <w:rFonts w:eastAsia="Times New Roman" w:cs="Times New Roman"/>
          <w:szCs w:val="24"/>
        </w:rPr>
        <w:t xml:space="preserve">ληκτικές προθεσμίες. Και βεβαίως, αν σ’ αυτά προσθέσει, δηλαδή στα υψηλά χρέη του δημοσίου προς τους ιδιώτες, τη συστηματική </w:t>
      </w:r>
      <w:proofErr w:type="spellStart"/>
      <w:r>
        <w:rPr>
          <w:rFonts w:eastAsia="Times New Roman" w:cs="Times New Roman"/>
          <w:szCs w:val="24"/>
        </w:rPr>
        <w:t>υποεκτέλεση</w:t>
      </w:r>
      <w:proofErr w:type="spellEnd"/>
      <w:r>
        <w:rPr>
          <w:rFonts w:eastAsia="Times New Roman" w:cs="Times New Roman"/>
          <w:szCs w:val="24"/>
        </w:rPr>
        <w:t xml:space="preserve"> του Προγράμματος Δημοσίων Επενδύσεων, τη διατήρηση των κεφαλαιακών περιορι</w:t>
      </w:r>
      <w:r>
        <w:rPr>
          <w:rFonts w:eastAsia="Times New Roman" w:cs="Times New Roman"/>
          <w:szCs w:val="24"/>
        </w:rPr>
        <w:lastRenderedPageBreak/>
        <w:t xml:space="preserve">σμών, των </w:t>
      </w:r>
      <w:r>
        <w:rPr>
          <w:rFonts w:eastAsia="Times New Roman" w:cs="Times New Roman"/>
          <w:szCs w:val="24"/>
          <w:lang w:val="en-GB"/>
        </w:rPr>
        <w:t>capital</w:t>
      </w:r>
      <w:r w:rsidRPr="000F522E">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την εκκαθάριση τω</w:t>
      </w:r>
      <w:r>
        <w:rPr>
          <w:rFonts w:eastAsia="Times New Roman" w:cs="Times New Roman"/>
          <w:szCs w:val="24"/>
        </w:rPr>
        <w:t xml:space="preserve">ν εκατοντάδων χιλιάδων εκκρεμών συντάξεων, όλα αυτά, καταλαβαίνει κανείς ότι στερούν πολύτιμη ρευστότητα από την αγορά και δυστυχώς υπονομεύουν τις αναπτυξιακές προοπτικές της χώρας. </w:t>
      </w:r>
    </w:p>
    <w:p w14:paraId="7632D29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Άλλο ένα ζήτημα στο οποίο θα ήθελα να αναφερθώ είναι, όπως πολύ καλά γνω</w:t>
      </w:r>
      <w:r>
        <w:rPr>
          <w:rFonts w:eastAsia="Times New Roman" w:cs="Times New Roman"/>
          <w:szCs w:val="24"/>
        </w:rPr>
        <w:t>ρίζετε κάποιοι από εσάς, το εξής</w:t>
      </w:r>
      <w:r w:rsidRPr="000F522E">
        <w:rPr>
          <w:rFonts w:eastAsia="Times New Roman" w:cs="Times New Roman"/>
          <w:szCs w:val="24"/>
        </w:rPr>
        <w:t>:</w:t>
      </w:r>
      <w:r>
        <w:rPr>
          <w:rFonts w:eastAsia="Times New Roman" w:cs="Times New Roman"/>
          <w:szCs w:val="24"/>
        </w:rPr>
        <w:t xml:space="preserve"> Χθες βγήκε η έκθεση του Ινστιτούτου της ΓΣΕΕ και θα έπρεπε πολύ καλά ο κ. Τσίπρας, ο Πρωθυπουργός και η κ. </w:t>
      </w:r>
      <w:proofErr w:type="spellStart"/>
      <w:r>
        <w:rPr>
          <w:rFonts w:eastAsia="Times New Roman" w:cs="Times New Roman"/>
          <w:szCs w:val="24"/>
        </w:rPr>
        <w:t>Αχτσιόγλου</w:t>
      </w:r>
      <w:proofErr w:type="spellEnd"/>
      <w:r>
        <w:rPr>
          <w:rFonts w:eastAsia="Times New Roman" w:cs="Times New Roman"/>
          <w:szCs w:val="24"/>
        </w:rPr>
        <w:t xml:space="preserve">, η αρμόδια Υπουργός, αλλά και συνολικά θα έλεγα η Κυβέρνηση ΣΥΡΙΖΑ να διαβάσουν αυτή την έκθεση. </w:t>
      </w:r>
    </w:p>
    <w:p w14:paraId="7632D29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Τι λέε</w:t>
      </w:r>
      <w:r>
        <w:rPr>
          <w:rFonts w:eastAsia="Times New Roman" w:cs="Times New Roman"/>
          <w:szCs w:val="24"/>
        </w:rPr>
        <w:t>ι αυτή η έκθεση, κυρίες και κύριοι συνάδελφοι; Ότι ένας στους τρεις εργαζόμενους του ιδιωτικού τομέα αμείβεται με μισθούς κάτω των 500 ευρώ. Αυτή είναι η κατάσταση στην εργασιακή αγορά της χώρας και νομίζω ότι κανείς γι’ αυτήν την κατάσταση δεν μπορεί να ν</w:t>
      </w:r>
      <w:r>
        <w:rPr>
          <w:rFonts w:eastAsia="Times New Roman" w:cs="Times New Roman"/>
          <w:szCs w:val="24"/>
        </w:rPr>
        <w:t xml:space="preserve">ιώθει υπερήφανος. Και βεβαίως η ίδια έκθεση συνεχίζει λέγοντας </w:t>
      </w:r>
      <w:r>
        <w:rPr>
          <w:rFonts w:eastAsia="Times New Roman" w:cs="Times New Roman"/>
          <w:szCs w:val="24"/>
        </w:rPr>
        <w:lastRenderedPageBreak/>
        <w:t xml:space="preserve">ότι η δήθεν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δεν οφείλεται σε τίποτε άλλο παρά δυστυχώς στην </w:t>
      </w:r>
      <w:proofErr w:type="spellStart"/>
      <w:r>
        <w:rPr>
          <w:rFonts w:eastAsia="Times New Roman" w:cs="Times New Roman"/>
          <w:szCs w:val="24"/>
        </w:rPr>
        <w:t>υπεραπόδοση</w:t>
      </w:r>
      <w:proofErr w:type="spellEnd"/>
      <w:r>
        <w:rPr>
          <w:rFonts w:eastAsia="Times New Roman" w:cs="Times New Roman"/>
          <w:szCs w:val="24"/>
        </w:rPr>
        <w:t xml:space="preserve"> της αχρείαστης φορολόγησης που έχει υποστεί η μεσαία και μικρομεσαία τάξη της χώρας.</w:t>
      </w:r>
    </w:p>
    <w:p w14:paraId="7632D294" w14:textId="77777777" w:rsidR="00845256" w:rsidRDefault="00BE25C9">
      <w:pPr>
        <w:spacing w:line="600" w:lineRule="auto"/>
        <w:ind w:firstLine="720"/>
        <w:contextualSpacing/>
        <w:jc w:val="both"/>
        <w:rPr>
          <w:rFonts w:eastAsia="Times New Roman"/>
          <w:szCs w:val="24"/>
        </w:rPr>
      </w:pPr>
      <w:r>
        <w:rPr>
          <w:rFonts w:eastAsia="Times New Roman"/>
          <w:szCs w:val="24"/>
        </w:rPr>
        <w:t>Θα κάνω μ</w:t>
      </w:r>
      <w:r>
        <w:rPr>
          <w:rFonts w:eastAsia="Times New Roman"/>
          <w:szCs w:val="24"/>
        </w:rPr>
        <w:t xml:space="preserve">ια </w:t>
      </w:r>
      <w:r w:rsidRPr="000B0367">
        <w:rPr>
          <w:rFonts w:eastAsia="Times New Roman"/>
          <w:szCs w:val="24"/>
        </w:rPr>
        <w:t xml:space="preserve">τελευταία αναφορά </w:t>
      </w:r>
      <w:r>
        <w:rPr>
          <w:rFonts w:eastAsia="Times New Roman"/>
          <w:szCs w:val="24"/>
        </w:rPr>
        <w:t xml:space="preserve">σχετικά με </w:t>
      </w:r>
      <w:r w:rsidRPr="000B0367">
        <w:rPr>
          <w:rFonts w:eastAsia="Times New Roman"/>
          <w:szCs w:val="24"/>
        </w:rPr>
        <w:t xml:space="preserve">τα θέματα της </w:t>
      </w:r>
      <w:r>
        <w:rPr>
          <w:rFonts w:eastAsia="Times New Roman"/>
          <w:szCs w:val="24"/>
        </w:rPr>
        <w:t>α</w:t>
      </w:r>
      <w:r w:rsidRPr="000B0367">
        <w:rPr>
          <w:rFonts w:eastAsia="Times New Roman"/>
          <w:szCs w:val="24"/>
        </w:rPr>
        <w:t>σφάλειας</w:t>
      </w:r>
      <w:r>
        <w:rPr>
          <w:rFonts w:eastAsia="Times New Roman"/>
          <w:szCs w:val="24"/>
        </w:rPr>
        <w:t>.</w:t>
      </w:r>
      <w:r w:rsidRPr="000B0367">
        <w:rPr>
          <w:rFonts w:eastAsia="Times New Roman"/>
          <w:szCs w:val="24"/>
        </w:rPr>
        <w:t xml:space="preserve"> Είδαμε ότι δυστυχώς η ταυτόχρονη επίθεση αναρχικών σε προεκλογικές συγκεντρώσεις </w:t>
      </w:r>
      <w:r>
        <w:rPr>
          <w:rFonts w:eastAsia="Times New Roman"/>
          <w:szCs w:val="24"/>
        </w:rPr>
        <w:t xml:space="preserve">της </w:t>
      </w:r>
      <w:r w:rsidRPr="000B0367">
        <w:rPr>
          <w:rFonts w:eastAsia="Times New Roman"/>
          <w:szCs w:val="24"/>
        </w:rPr>
        <w:t xml:space="preserve">Νέας Δημοκρατίας </w:t>
      </w:r>
      <w:r>
        <w:rPr>
          <w:rFonts w:eastAsia="Times New Roman"/>
          <w:szCs w:val="24"/>
        </w:rPr>
        <w:t xml:space="preserve">χθες, </w:t>
      </w:r>
      <w:r w:rsidRPr="000B0367">
        <w:rPr>
          <w:rFonts w:eastAsia="Times New Roman"/>
          <w:szCs w:val="24"/>
        </w:rPr>
        <w:t xml:space="preserve">τόσο στην Αθήνα </w:t>
      </w:r>
      <w:r>
        <w:rPr>
          <w:rFonts w:eastAsia="Times New Roman"/>
          <w:szCs w:val="24"/>
        </w:rPr>
        <w:t xml:space="preserve">όσο </w:t>
      </w:r>
      <w:r w:rsidRPr="000B0367">
        <w:rPr>
          <w:rFonts w:eastAsia="Times New Roman"/>
          <w:szCs w:val="24"/>
        </w:rPr>
        <w:t>και στη Θεσσαλονίκη</w:t>
      </w:r>
      <w:r>
        <w:rPr>
          <w:rFonts w:eastAsia="Times New Roman"/>
          <w:szCs w:val="24"/>
        </w:rPr>
        <w:t>, σε προεκλογικές</w:t>
      </w:r>
      <w:r w:rsidRPr="000B0367">
        <w:rPr>
          <w:rFonts w:eastAsia="Times New Roman"/>
          <w:szCs w:val="24"/>
        </w:rPr>
        <w:t xml:space="preserve"> </w:t>
      </w:r>
      <w:r>
        <w:rPr>
          <w:rFonts w:eastAsia="Times New Roman"/>
          <w:szCs w:val="24"/>
        </w:rPr>
        <w:t xml:space="preserve">συγκεντρώσεις όπου παρίσταντο </w:t>
      </w:r>
      <w:r w:rsidRPr="000B0367">
        <w:rPr>
          <w:rFonts w:eastAsia="Times New Roman"/>
          <w:szCs w:val="24"/>
        </w:rPr>
        <w:t xml:space="preserve">δύο </w:t>
      </w:r>
      <w:r>
        <w:rPr>
          <w:rFonts w:eastAsia="Times New Roman"/>
          <w:szCs w:val="24"/>
        </w:rPr>
        <w:t xml:space="preserve">πρώην Πρωθυπουργοί, </w:t>
      </w:r>
      <w:r w:rsidRPr="000B0367">
        <w:rPr>
          <w:rFonts w:eastAsia="Times New Roman"/>
          <w:szCs w:val="24"/>
        </w:rPr>
        <w:t>ο κ</w:t>
      </w:r>
      <w:r>
        <w:rPr>
          <w:rFonts w:eastAsia="Times New Roman"/>
          <w:szCs w:val="24"/>
        </w:rPr>
        <w:t xml:space="preserve">. Σαμαράς και ο </w:t>
      </w:r>
      <w:r w:rsidRPr="000B0367">
        <w:rPr>
          <w:rFonts w:eastAsia="Times New Roman"/>
          <w:szCs w:val="24"/>
        </w:rPr>
        <w:t>κ</w:t>
      </w:r>
      <w:r>
        <w:rPr>
          <w:rFonts w:eastAsia="Times New Roman"/>
          <w:szCs w:val="24"/>
        </w:rPr>
        <w:t xml:space="preserve">. Καραμανλής, </w:t>
      </w:r>
      <w:r w:rsidRPr="000B0367">
        <w:rPr>
          <w:rFonts w:eastAsia="Times New Roman"/>
          <w:szCs w:val="24"/>
        </w:rPr>
        <w:t xml:space="preserve">αλλά και ο </w:t>
      </w:r>
      <w:r>
        <w:rPr>
          <w:rFonts w:eastAsia="Times New Roman"/>
          <w:szCs w:val="24"/>
        </w:rPr>
        <w:t xml:space="preserve">πρώην </w:t>
      </w:r>
      <w:r w:rsidRPr="000B0367">
        <w:rPr>
          <w:rFonts w:eastAsia="Times New Roman"/>
          <w:szCs w:val="24"/>
        </w:rPr>
        <w:t xml:space="preserve">Πρόεδρος </w:t>
      </w:r>
      <w:r>
        <w:rPr>
          <w:rFonts w:eastAsia="Times New Roman"/>
          <w:szCs w:val="24"/>
        </w:rPr>
        <w:t xml:space="preserve">κ. </w:t>
      </w:r>
      <w:proofErr w:type="spellStart"/>
      <w:r w:rsidRPr="000B0367">
        <w:rPr>
          <w:rFonts w:eastAsia="Times New Roman"/>
          <w:szCs w:val="24"/>
        </w:rPr>
        <w:t>Μεϊμαράκης</w:t>
      </w:r>
      <w:proofErr w:type="spellEnd"/>
      <w:r>
        <w:rPr>
          <w:rFonts w:eastAsia="Times New Roman"/>
          <w:szCs w:val="24"/>
        </w:rPr>
        <w:t>,</w:t>
      </w:r>
      <w:r w:rsidRPr="000B0367">
        <w:rPr>
          <w:rFonts w:eastAsia="Times New Roman"/>
          <w:szCs w:val="24"/>
        </w:rPr>
        <w:t xml:space="preserve"> δεν είναι απλώς ένα θέμα ασφάλειας</w:t>
      </w:r>
      <w:r>
        <w:rPr>
          <w:rFonts w:eastAsia="Times New Roman"/>
          <w:szCs w:val="24"/>
        </w:rPr>
        <w:t xml:space="preserve">, αλλά νομίζω ότι θα </w:t>
      </w:r>
      <w:r w:rsidRPr="000B0367">
        <w:rPr>
          <w:rFonts w:eastAsia="Times New Roman"/>
          <w:szCs w:val="24"/>
        </w:rPr>
        <w:t xml:space="preserve">συμφωνήσουμε όλοι ότι αποτελεί </w:t>
      </w:r>
      <w:r>
        <w:rPr>
          <w:rFonts w:eastAsia="Times New Roman"/>
          <w:szCs w:val="24"/>
        </w:rPr>
        <w:t xml:space="preserve">μια ευθεία επίθεση στη </w:t>
      </w:r>
      <w:r>
        <w:rPr>
          <w:rFonts w:eastAsia="Times New Roman"/>
          <w:szCs w:val="24"/>
        </w:rPr>
        <w:t>δ</w:t>
      </w:r>
      <w:r w:rsidRPr="000B0367">
        <w:rPr>
          <w:rFonts w:eastAsia="Times New Roman"/>
          <w:szCs w:val="24"/>
        </w:rPr>
        <w:t>ημοκρατία</w:t>
      </w:r>
      <w:r>
        <w:rPr>
          <w:rFonts w:eastAsia="Times New Roman"/>
          <w:szCs w:val="24"/>
        </w:rPr>
        <w:t>.</w:t>
      </w:r>
      <w:r w:rsidRPr="000B0367">
        <w:rPr>
          <w:rFonts w:eastAsia="Times New Roman"/>
          <w:szCs w:val="24"/>
        </w:rPr>
        <w:t xml:space="preserve"> </w:t>
      </w:r>
    </w:p>
    <w:p w14:paraId="7632D295" w14:textId="77777777" w:rsidR="00845256" w:rsidRDefault="00BE25C9">
      <w:pPr>
        <w:spacing w:line="600" w:lineRule="auto"/>
        <w:ind w:firstLine="720"/>
        <w:contextualSpacing/>
        <w:jc w:val="both"/>
        <w:rPr>
          <w:rFonts w:eastAsia="Times New Roman"/>
          <w:szCs w:val="24"/>
        </w:rPr>
      </w:pPr>
      <w:r>
        <w:rPr>
          <w:rFonts w:eastAsia="Times New Roman"/>
          <w:szCs w:val="24"/>
        </w:rPr>
        <w:t>Τ</w:t>
      </w:r>
      <w:r w:rsidRPr="000B0367">
        <w:rPr>
          <w:rFonts w:eastAsia="Times New Roman"/>
          <w:szCs w:val="24"/>
        </w:rPr>
        <w:t>ο λέω αυτό</w:t>
      </w:r>
      <w:r>
        <w:rPr>
          <w:rFonts w:eastAsia="Times New Roman"/>
          <w:szCs w:val="24"/>
        </w:rPr>
        <w:t>,</w:t>
      </w:r>
      <w:r w:rsidRPr="000B0367">
        <w:rPr>
          <w:rFonts w:eastAsia="Times New Roman"/>
          <w:szCs w:val="24"/>
        </w:rPr>
        <w:t xml:space="preserve"> διότι κατά τη διάρκεια </w:t>
      </w:r>
      <w:r>
        <w:rPr>
          <w:rFonts w:eastAsia="Times New Roman"/>
          <w:szCs w:val="24"/>
        </w:rPr>
        <w:t xml:space="preserve">της </w:t>
      </w:r>
      <w:r w:rsidRPr="000B0367">
        <w:rPr>
          <w:rFonts w:eastAsia="Times New Roman"/>
          <w:szCs w:val="24"/>
        </w:rPr>
        <w:t>προεκλογικής περιόδου νομίζω ότι κα</w:t>
      </w:r>
      <w:r>
        <w:rPr>
          <w:rFonts w:eastAsia="Times New Roman"/>
          <w:szCs w:val="24"/>
        </w:rPr>
        <w:t>μ</w:t>
      </w:r>
      <w:r w:rsidRPr="000B0367">
        <w:rPr>
          <w:rFonts w:eastAsia="Times New Roman"/>
          <w:szCs w:val="24"/>
        </w:rPr>
        <w:t>μία μα καμ</w:t>
      </w:r>
      <w:r>
        <w:rPr>
          <w:rFonts w:eastAsia="Times New Roman"/>
          <w:szCs w:val="24"/>
        </w:rPr>
        <w:t>μ</w:t>
      </w:r>
      <w:r w:rsidRPr="000B0367">
        <w:rPr>
          <w:rFonts w:eastAsia="Times New Roman"/>
          <w:szCs w:val="24"/>
        </w:rPr>
        <w:t>ία συγκέντρωση</w:t>
      </w:r>
      <w:r>
        <w:rPr>
          <w:rFonts w:eastAsia="Times New Roman"/>
          <w:szCs w:val="24"/>
        </w:rPr>
        <w:t>,</w:t>
      </w:r>
      <w:r w:rsidRPr="000B0367">
        <w:rPr>
          <w:rFonts w:eastAsia="Times New Roman"/>
          <w:szCs w:val="24"/>
        </w:rPr>
        <w:t xml:space="preserve"> καμ</w:t>
      </w:r>
      <w:r>
        <w:rPr>
          <w:rFonts w:eastAsia="Times New Roman"/>
          <w:szCs w:val="24"/>
        </w:rPr>
        <w:t>μ</w:t>
      </w:r>
      <w:r w:rsidRPr="000B0367">
        <w:rPr>
          <w:rFonts w:eastAsia="Times New Roman"/>
          <w:szCs w:val="24"/>
        </w:rPr>
        <w:t xml:space="preserve">ία εκδήλωση δεν πρέπει να δημιουργεί </w:t>
      </w:r>
      <w:r>
        <w:rPr>
          <w:rFonts w:eastAsia="Times New Roman"/>
          <w:szCs w:val="24"/>
        </w:rPr>
        <w:t xml:space="preserve">τέτοιου είδους ζητήματα, </w:t>
      </w:r>
      <w:r w:rsidRPr="000B0367">
        <w:rPr>
          <w:rFonts w:eastAsia="Times New Roman"/>
          <w:szCs w:val="24"/>
        </w:rPr>
        <w:t>δεν πρέπει να διακόπτεται</w:t>
      </w:r>
      <w:r>
        <w:rPr>
          <w:rFonts w:eastAsia="Times New Roman"/>
          <w:szCs w:val="24"/>
        </w:rPr>
        <w:t>,</w:t>
      </w:r>
      <w:r w:rsidRPr="000B0367">
        <w:rPr>
          <w:rFonts w:eastAsia="Times New Roman"/>
          <w:szCs w:val="24"/>
        </w:rPr>
        <w:t xml:space="preserve"> δεν πρέπει σε κα</w:t>
      </w:r>
      <w:r>
        <w:rPr>
          <w:rFonts w:eastAsia="Times New Roman"/>
          <w:szCs w:val="24"/>
        </w:rPr>
        <w:t>μ</w:t>
      </w:r>
      <w:r w:rsidRPr="000B0367">
        <w:rPr>
          <w:rFonts w:eastAsia="Times New Roman"/>
          <w:szCs w:val="24"/>
        </w:rPr>
        <w:t xml:space="preserve">μία περίπτωση να </w:t>
      </w:r>
      <w:r>
        <w:rPr>
          <w:rFonts w:eastAsia="Times New Roman"/>
          <w:szCs w:val="24"/>
        </w:rPr>
        <w:t xml:space="preserve">δημιουργούνται τέτοιες έκρυθμες </w:t>
      </w:r>
      <w:r w:rsidRPr="000B0367">
        <w:rPr>
          <w:rFonts w:eastAsia="Times New Roman"/>
          <w:szCs w:val="24"/>
        </w:rPr>
        <w:t>καταστάσεις</w:t>
      </w:r>
      <w:r>
        <w:rPr>
          <w:rFonts w:eastAsia="Times New Roman"/>
          <w:szCs w:val="24"/>
        </w:rPr>
        <w:t>,</w:t>
      </w:r>
      <w:r w:rsidRPr="000B0367">
        <w:rPr>
          <w:rFonts w:eastAsia="Times New Roman"/>
          <w:szCs w:val="24"/>
        </w:rPr>
        <w:t xml:space="preserve"> γιατί αυτά αποτελ</w:t>
      </w:r>
      <w:r w:rsidRPr="000B0367">
        <w:rPr>
          <w:rFonts w:eastAsia="Times New Roman"/>
          <w:szCs w:val="24"/>
        </w:rPr>
        <w:t>ούν</w:t>
      </w:r>
      <w:r>
        <w:rPr>
          <w:rFonts w:eastAsia="Times New Roman"/>
          <w:szCs w:val="24"/>
        </w:rPr>
        <w:t>, ό</w:t>
      </w:r>
      <w:r w:rsidRPr="000B0367">
        <w:rPr>
          <w:rFonts w:eastAsia="Times New Roman"/>
          <w:szCs w:val="24"/>
        </w:rPr>
        <w:t>πως είπα προηγουμένως</w:t>
      </w:r>
      <w:r>
        <w:rPr>
          <w:rFonts w:eastAsia="Times New Roman"/>
          <w:szCs w:val="24"/>
        </w:rPr>
        <w:t>,</w:t>
      </w:r>
      <w:r w:rsidRPr="000B0367">
        <w:rPr>
          <w:rFonts w:eastAsia="Times New Roman"/>
          <w:szCs w:val="24"/>
        </w:rPr>
        <w:t xml:space="preserve"> </w:t>
      </w:r>
      <w:r>
        <w:rPr>
          <w:rFonts w:eastAsia="Times New Roman"/>
          <w:szCs w:val="24"/>
        </w:rPr>
        <w:t>μια</w:t>
      </w:r>
      <w:r w:rsidRPr="000B0367">
        <w:rPr>
          <w:rFonts w:eastAsia="Times New Roman"/>
          <w:szCs w:val="24"/>
        </w:rPr>
        <w:t xml:space="preserve"> ευθεία επίθεση </w:t>
      </w:r>
      <w:r>
        <w:rPr>
          <w:rFonts w:eastAsia="Times New Roman"/>
          <w:szCs w:val="24"/>
        </w:rPr>
        <w:t xml:space="preserve">στη Δημοκρατία </w:t>
      </w:r>
      <w:r w:rsidRPr="000B0367">
        <w:rPr>
          <w:rFonts w:eastAsia="Times New Roman"/>
          <w:szCs w:val="24"/>
        </w:rPr>
        <w:t>και τίποτα άλλο</w:t>
      </w:r>
      <w:r>
        <w:rPr>
          <w:rFonts w:eastAsia="Times New Roman"/>
          <w:szCs w:val="24"/>
        </w:rPr>
        <w:t>.</w:t>
      </w:r>
    </w:p>
    <w:p w14:paraId="7632D296"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Όσον αφορά το κλίμα το οποίο έχει δημιουργηθεί τις προηγούμενες ημέρες, </w:t>
      </w:r>
      <w:r w:rsidRPr="000B0367">
        <w:rPr>
          <w:rFonts w:eastAsia="Times New Roman"/>
          <w:szCs w:val="24"/>
        </w:rPr>
        <w:t xml:space="preserve">υπάρχει ευθύνη της </w:t>
      </w:r>
      <w:r>
        <w:rPr>
          <w:rFonts w:eastAsia="Times New Roman"/>
          <w:szCs w:val="24"/>
        </w:rPr>
        <w:t>Κ</w:t>
      </w:r>
      <w:r w:rsidRPr="000B0367">
        <w:rPr>
          <w:rFonts w:eastAsia="Times New Roman"/>
          <w:szCs w:val="24"/>
        </w:rPr>
        <w:t>υβέρνησης</w:t>
      </w:r>
      <w:r>
        <w:rPr>
          <w:rFonts w:eastAsia="Times New Roman"/>
          <w:szCs w:val="24"/>
        </w:rPr>
        <w:t>,</w:t>
      </w:r>
      <w:r w:rsidRPr="000B0367">
        <w:rPr>
          <w:rFonts w:eastAsia="Times New Roman"/>
          <w:szCs w:val="24"/>
        </w:rPr>
        <w:t xml:space="preserve"> </w:t>
      </w:r>
      <w:r>
        <w:rPr>
          <w:rFonts w:eastAsia="Times New Roman"/>
          <w:szCs w:val="24"/>
        </w:rPr>
        <w:t>γ</w:t>
      </w:r>
      <w:r w:rsidRPr="000B0367">
        <w:rPr>
          <w:rFonts w:eastAsia="Times New Roman"/>
          <w:szCs w:val="24"/>
        </w:rPr>
        <w:t>ιατί δεν είναι μόνο τα χθεσινά γεγονότα</w:t>
      </w:r>
      <w:r>
        <w:rPr>
          <w:rFonts w:eastAsia="Times New Roman"/>
          <w:szCs w:val="24"/>
        </w:rPr>
        <w:t>.</w:t>
      </w:r>
      <w:r w:rsidRPr="000B0367">
        <w:rPr>
          <w:rFonts w:eastAsia="Times New Roman"/>
          <w:szCs w:val="24"/>
        </w:rPr>
        <w:t xml:space="preserve"> </w:t>
      </w:r>
      <w:r>
        <w:rPr>
          <w:rFonts w:eastAsia="Times New Roman"/>
          <w:szCs w:val="24"/>
        </w:rPr>
        <w:t>Θ</w:t>
      </w:r>
      <w:r w:rsidRPr="000B0367">
        <w:rPr>
          <w:rFonts w:eastAsia="Times New Roman"/>
          <w:szCs w:val="24"/>
        </w:rPr>
        <w:t xml:space="preserve">υμίζω </w:t>
      </w:r>
      <w:r>
        <w:rPr>
          <w:rFonts w:eastAsia="Times New Roman"/>
          <w:szCs w:val="24"/>
        </w:rPr>
        <w:t>τ</w:t>
      </w:r>
      <w:r w:rsidRPr="000B0367">
        <w:rPr>
          <w:rFonts w:eastAsia="Times New Roman"/>
          <w:szCs w:val="24"/>
        </w:rPr>
        <w:t>η δολοφονική επίθεση εν</w:t>
      </w:r>
      <w:r w:rsidRPr="000B0367">
        <w:rPr>
          <w:rFonts w:eastAsia="Times New Roman"/>
          <w:szCs w:val="24"/>
        </w:rPr>
        <w:t xml:space="preserve">αντίον αστυνομικού στα </w:t>
      </w:r>
      <w:r>
        <w:rPr>
          <w:rFonts w:eastAsia="Times New Roman"/>
          <w:szCs w:val="24"/>
        </w:rPr>
        <w:t>Ε</w:t>
      </w:r>
      <w:r w:rsidRPr="000B0367">
        <w:rPr>
          <w:rFonts w:eastAsia="Times New Roman"/>
          <w:szCs w:val="24"/>
        </w:rPr>
        <w:t>ξάρχεια πριν από τέσσερις μέρες</w:t>
      </w:r>
      <w:r>
        <w:rPr>
          <w:rFonts w:eastAsia="Times New Roman"/>
          <w:szCs w:val="24"/>
        </w:rPr>
        <w:t xml:space="preserve">, </w:t>
      </w:r>
      <w:r w:rsidRPr="000B0367">
        <w:rPr>
          <w:rFonts w:eastAsia="Times New Roman"/>
          <w:szCs w:val="24"/>
        </w:rPr>
        <w:t xml:space="preserve">τη δολοφονική επίθεση με μολότοφ στο ΑΤ </w:t>
      </w:r>
      <w:r>
        <w:rPr>
          <w:rFonts w:eastAsia="Times New Roman"/>
          <w:szCs w:val="24"/>
        </w:rPr>
        <w:t>Καισαριανής, την επίθεση που έγινε</w:t>
      </w:r>
      <w:r w:rsidRPr="000B0367">
        <w:rPr>
          <w:rFonts w:eastAsia="Times New Roman"/>
          <w:szCs w:val="24"/>
        </w:rPr>
        <w:t xml:space="preserve"> από το</w:t>
      </w:r>
      <w:r>
        <w:rPr>
          <w:rFonts w:eastAsia="Times New Roman"/>
          <w:szCs w:val="24"/>
        </w:rPr>
        <w:t>ν</w:t>
      </w:r>
      <w:r w:rsidRPr="000B0367">
        <w:rPr>
          <w:rFonts w:eastAsia="Times New Roman"/>
          <w:szCs w:val="24"/>
        </w:rPr>
        <w:t xml:space="preserve"> </w:t>
      </w:r>
      <w:proofErr w:type="spellStart"/>
      <w:r>
        <w:rPr>
          <w:rFonts w:eastAsia="Times New Roman"/>
          <w:szCs w:val="24"/>
        </w:rPr>
        <w:t>Ρ</w:t>
      </w:r>
      <w:r w:rsidRPr="000B0367">
        <w:rPr>
          <w:rFonts w:eastAsia="Times New Roman"/>
          <w:szCs w:val="24"/>
        </w:rPr>
        <w:t>ουβίκωνα</w:t>
      </w:r>
      <w:proofErr w:type="spellEnd"/>
      <w:r w:rsidRPr="000B0367">
        <w:rPr>
          <w:rFonts w:eastAsia="Times New Roman"/>
          <w:szCs w:val="24"/>
        </w:rPr>
        <w:t xml:space="preserve"> στο σπίτι του </w:t>
      </w:r>
      <w:r>
        <w:rPr>
          <w:rFonts w:eastAsia="Times New Roman"/>
          <w:szCs w:val="24"/>
        </w:rPr>
        <w:t>Αμερικανού Πρέσβη –</w:t>
      </w:r>
      <w:r w:rsidRPr="000B0367">
        <w:rPr>
          <w:rFonts w:eastAsia="Times New Roman"/>
          <w:szCs w:val="24"/>
        </w:rPr>
        <w:t xml:space="preserve">που </w:t>
      </w:r>
      <w:r>
        <w:rPr>
          <w:rFonts w:eastAsia="Times New Roman"/>
          <w:szCs w:val="24"/>
        </w:rPr>
        <w:t>ε</w:t>
      </w:r>
      <w:r w:rsidRPr="000B0367">
        <w:rPr>
          <w:rFonts w:eastAsia="Times New Roman"/>
          <w:szCs w:val="24"/>
        </w:rPr>
        <w:t xml:space="preserve">υτυχώς καταδικάστηκε </w:t>
      </w:r>
      <w:r>
        <w:rPr>
          <w:rFonts w:eastAsia="Times New Roman"/>
          <w:szCs w:val="24"/>
        </w:rPr>
        <w:t>από όλες τις</w:t>
      </w:r>
      <w:r w:rsidRPr="000B0367">
        <w:rPr>
          <w:rFonts w:eastAsia="Times New Roman"/>
          <w:szCs w:val="24"/>
        </w:rPr>
        <w:t xml:space="preserve"> πλευρές</w:t>
      </w:r>
      <w:r>
        <w:rPr>
          <w:rFonts w:eastAsia="Times New Roman"/>
          <w:szCs w:val="24"/>
        </w:rPr>
        <w:t xml:space="preserve">- τις </w:t>
      </w:r>
      <w:r w:rsidRPr="000B0367">
        <w:rPr>
          <w:rFonts w:eastAsia="Times New Roman"/>
          <w:szCs w:val="24"/>
        </w:rPr>
        <w:t>επιθέσεις στα γραφεία</w:t>
      </w:r>
      <w:r w:rsidRPr="000B0367">
        <w:rPr>
          <w:rFonts w:eastAsia="Times New Roman"/>
          <w:szCs w:val="24"/>
        </w:rPr>
        <w:t xml:space="preserve"> του ΠΑΣΟΚ και πολλά άλλα</w:t>
      </w:r>
      <w:r>
        <w:rPr>
          <w:rFonts w:eastAsia="Times New Roman"/>
          <w:szCs w:val="24"/>
        </w:rPr>
        <w:t>.</w:t>
      </w:r>
      <w:r w:rsidRPr="000B0367">
        <w:rPr>
          <w:rFonts w:eastAsia="Times New Roman"/>
          <w:szCs w:val="24"/>
        </w:rPr>
        <w:t xml:space="preserve"> </w:t>
      </w:r>
      <w:r>
        <w:rPr>
          <w:rFonts w:eastAsia="Times New Roman"/>
          <w:szCs w:val="24"/>
        </w:rPr>
        <w:t xml:space="preserve">Εδώ θα μπορούσαμε να αφιερώσουμε μια </w:t>
      </w:r>
      <w:r w:rsidRPr="000B0367">
        <w:rPr>
          <w:rFonts w:eastAsia="Times New Roman"/>
          <w:szCs w:val="24"/>
        </w:rPr>
        <w:t xml:space="preserve">ολόκληρη μέρα να </w:t>
      </w:r>
      <w:r>
        <w:rPr>
          <w:rFonts w:eastAsia="Times New Roman"/>
          <w:szCs w:val="24"/>
        </w:rPr>
        <w:t xml:space="preserve">αναφερθώ σε αυτά </w:t>
      </w:r>
      <w:r w:rsidRPr="000B0367">
        <w:rPr>
          <w:rFonts w:eastAsia="Times New Roman"/>
          <w:szCs w:val="24"/>
        </w:rPr>
        <w:t>τα γεγονότα</w:t>
      </w:r>
      <w:r>
        <w:rPr>
          <w:rFonts w:eastAsia="Times New Roman"/>
          <w:szCs w:val="24"/>
        </w:rPr>
        <w:t xml:space="preserve">. </w:t>
      </w:r>
    </w:p>
    <w:p w14:paraId="7632D297" w14:textId="77777777" w:rsidR="00845256" w:rsidRDefault="00BE25C9">
      <w:pPr>
        <w:spacing w:line="600" w:lineRule="auto"/>
        <w:ind w:firstLine="720"/>
        <w:contextualSpacing/>
        <w:jc w:val="both"/>
        <w:rPr>
          <w:rFonts w:eastAsia="Times New Roman"/>
          <w:szCs w:val="24"/>
        </w:rPr>
      </w:pPr>
      <w:r>
        <w:rPr>
          <w:rFonts w:eastAsia="Times New Roman"/>
          <w:szCs w:val="24"/>
        </w:rPr>
        <w:t>Ό</w:t>
      </w:r>
      <w:r w:rsidRPr="000B0367">
        <w:rPr>
          <w:rFonts w:eastAsia="Times New Roman"/>
          <w:szCs w:val="24"/>
        </w:rPr>
        <w:t xml:space="preserve">λα αυτά είναι ζητήματα τα </w:t>
      </w:r>
      <w:r>
        <w:rPr>
          <w:rFonts w:eastAsia="Times New Roman"/>
          <w:szCs w:val="24"/>
        </w:rPr>
        <w:t xml:space="preserve">οποία πρέπει να αντιμετωπιστούν, αλλά </w:t>
      </w:r>
      <w:r w:rsidRPr="000B0367">
        <w:rPr>
          <w:rFonts w:eastAsia="Times New Roman"/>
          <w:szCs w:val="24"/>
        </w:rPr>
        <w:t>δυστυχώς</w:t>
      </w:r>
      <w:r>
        <w:rPr>
          <w:rFonts w:eastAsia="Times New Roman"/>
          <w:szCs w:val="24"/>
        </w:rPr>
        <w:t>, απ’</w:t>
      </w:r>
      <w:r w:rsidRPr="000B0367">
        <w:rPr>
          <w:rFonts w:eastAsia="Times New Roman"/>
          <w:szCs w:val="24"/>
        </w:rPr>
        <w:t xml:space="preserve"> ό</w:t>
      </w:r>
      <w:r>
        <w:rPr>
          <w:rFonts w:eastAsia="Times New Roman"/>
          <w:szCs w:val="24"/>
        </w:rPr>
        <w:t>,</w:t>
      </w:r>
      <w:r w:rsidRPr="000B0367">
        <w:rPr>
          <w:rFonts w:eastAsia="Times New Roman"/>
          <w:szCs w:val="24"/>
        </w:rPr>
        <w:t>τι φαίνεται</w:t>
      </w:r>
      <w:r>
        <w:rPr>
          <w:rFonts w:eastAsia="Times New Roman"/>
          <w:szCs w:val="24"/>
        </w:rPr>
        <w:t>,</w:t>
      </w:r>
      <w:r w:rsidRPr="000B0367">
        <w:rPr>
          <w:rFonts w:eastAsia="Times New Roman"/>
          <w:szCs w:val="24"/>
        </w:rPr>
        <w:t xml:space="preserve"> δεν υπάρχει πολιτική βούληση από την </w:t>
      </w:r>
      <w:r>
        <w:rPr>
          <w:rFonts w:eastAsia="Times New Roman"/>
          <w:szCs w:val="24"/>
        </w:rPr>
        <w:t>Κ</w:t>
      </w:r>
      <w:r w:rsidRPr="000B0367">
        <w:rPr>
          <w:rFonts w:eastAsia="Times New Roman"/>
          <w:szCs w:val="24"/>
        </w:rPr>
        <w:t xml:space="preserve">υβέρνηση να </w:t>
      </w:r>
      <w:r w:rsidRPr="000B0367">
        <w:rPr>
          <w:rFonts w:eastAsia="Times New Roman"/>
          <w:szCs w:val="24"/>
        </w:rPr>
        <w:t>αντιμετωπιστούν αυτά τα φαινόμενα</w:t>
      </w:r>
      <w:r>
        <w:rPr>
          <w:rFonts w:eastAsia="Times New Roman"/>
          <w:szCs w:val="24"/>
        </w:rPr>
        <w:t>.</w:t>
      </w:r>
    </w:p>
    <w:p w14:paraId="7632D298"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Κύριε Πρόεδρε και </w:t>
      </w:r>
      <w:r w:rsidRPr="00330247">
        <w:rPr>
          <w:rFonts w:eastAsia="Times New Roman"/>
          <w:szCs w:val="24"/>
        </w:rPr>
        <w:t>κυρίες και κύριοι συνάδελφοι,</w:t>
      </w:r>
      <w:r>
        <w:rPr>
          <w:rFonts w:eastAsia="Times New Roman"/>
          <w:szCs w:val="24"/>
        </w:rPr>
        <w:t xml:space="preserve"> ό</w:t>
      </w:r>
      <w:r w:rsidRPr="000B0367">
        <w:rPr>
          <w:rFonts w:eastAsia="Times New Roman"/>
          <w:szCs w:val="24"/>
        </w:rPr>
        <w:t xml:space="preserve">σον αφορά στα του νομοσχεδίου και τις τροπολογίες που </w:t>
      </w:r>
      <w:r>
        <w:rPr>
          <w:rFonts w:eastAsia="Times New Roman"/>
          <w:szCs w:val="24"/>
        </w:rPr>
        <w:t xml:space="preserve">έχουν κατατεθεί, </w:t>
      </w:r>
      <w:r w:rsidRPr="000B0367">
        <w:rPr>
          <w:rFonts w:eastAsia="Times New Roman"/>
          <w:szCs w:val="24"/>
        </w:rPr>
        <w:t>νομίζω ότι δυστυχώς έχει χαθεί κάθε έννοια δημοσιονομικής ευθύνης και κοινοβουλευτικού μέτρο</w:t>
      </w:r>
      <w:r>
        <w:rPr>
          <w:rFonts w:eastAsia="Times New Roman"/>
          <w:szCs w:val="24"/>
        </w:rPr>
        <w:t>υ</w:t>
      </w:r>
      <w:r w:rsidRPr="000B0367">
        <w:rPr>
          <w:rFonts w:eastAsia="Times New Roman"/>
          <w:szCs w:val="24"/>
        </w:rPr>
        <w:t xml:space="preserve"> από την </w:t>
      </w:r>
      <w:r>
        <w:rPr>
          <w:rFonts w:eastAsia="Times New Roman"/>
          <w:szCs w:val="24"/>
        </w:rPr>
        <w:t>Κ</w:t>
      </w:r>
      <w:r w:rsidRPr="000B0367">
        <w:rPr>
          <w:rFonts w:eastAsia="Times New Roman"/>
          <w:szCs w:val="24"/>
        </w:rPr>
        <w:t>υβέρνηση και δυστυχώς από πολλούς συναδέλφους της Συμπολίτευσης</w:t>
      </w:r>
      <w:r>
        <w:rPr>
          <w:rFonts w:eastAsia="Times New Roman"/>
          <w:szCs w:val="24"/>
        </w:rPr>
        <w:t>,</w:t>
      </w:r>
      <w:r w:rsidRPr="000B0367">
        <w:rPr>
          <w:rFonts w:eastAsia="Times New Roman"/>
          <w:szCs w:val="24"/>
        </w:rPr>
        <w:t xml:space="preserve"> οι οποίοι καταθέτουν σω</w:t>
      </w:r>
      <w:r>
        <w:rPr>
          <w:rFonts w:eastAsia="Times New Roman"/>
          <w:szCs w:val="24"/>
        </w:rPr>
        <w:t>ρ</w:t>
      </w:r>
      <w:r w:rsidRPr="000B0367">
        <w:rPr>
          <w:rFonts w:eastAsia="Times New Roman"/>
          <w:szCs w:val="24"/>
        </w:rPr>
        <w:t xml:space="preserve">ηδόν </w:t>
      </w:r>
      <w:r w:rsidRPr="000B0367">
        <w:rPr>
          <w:rFonts w:eastAsia="Times New Roman"/>
          <w:szCs w:val="24"/>
        </w:rPr>
        <w:lastRenderedPageBreak/>
        <w:t>εκπρόθεσμες τροπολογίες</w:t>
      </w:r>
      <w:r>
        <w:rPr>
          <w:rFonts w:eastAsia="Times New Roman"/>
          <w:szCs w:val="24"/>
        </w:rPr>
        <w:t xml:space="preserve"> –προφανώς, </w:t>
      </w:r>
      <w:r w:rsidRPr="000B0367">
        <w:rPr>
          <w:rFonts w:eastAsia="Times New Roman"/>
          <w:szCs w:val="24"/>
        </w:rPr>
        <w:t>σε συνεννόηση με την Κυβέρνηση</w:t>
      </w:r>
      <w:r>
        <w:rPr>
          <w:rFonts w:eastAsia="Times New Roman"/>
          <w:szCs w:val="24"/>
        </w:rPr>
        <w:t>- μ</w:t>
      </w:r>
      <w:r w:rsidRPr="000B0367">
        <w:rPr>
          <w:rFonts w:eastAsia="Times New Roman"/>
          <w:szCs w:val="24"/>
        </w:rPr>
        <w:t>ε σκοπό να ικανοποιήσουν κάθε αίτημα</w:t>
      </w:r>
      <w:r>
        <w:rPr>
          <w:rFonts w:eastAsia="Times New Roman"/>
          <w:szCs w:val="24"/>
        </w:rPr>
        <w:t>,</w:t>
      </w:r>
      <w:r w:rsidRPr="000B0367">
        <w:rPr>
          <w:rFonts w:eastAsia="Times New Roman"/>
          <w:szCs w:val="24"/>
        </w:rPr>
        <w:t xml:space="preserve"> μικρό ή μεγάλο</w:t>
      </w:r>
      <w:r>
        <w:rPr>
          <w:rFonts w:eastAsia="Times New Roman"/>
          <w:szCs w:val="24"/>
        </w:rPr>
        <w:t>,</w:t>
      </w:r>
      <w:r w:rsidRPr="000B0367">
        <w:rPr>
          <w:rFonts w:eastAsia="Times New Roman"/>
          <w:szCs w:val="24"/>
        </w:rPr>
        <w:t xml:space="preserve"> </w:t>
      </w:r>
      <w:r>
        <w:rPr>
          <w:rFonts w:eastAsia="Times New Roman"/>
          <w:szCs w:val="24"/>
        </w:rPr>
        <w:t>δίκαιο ή άδικο θα πω. Δυστυχώς</w:t>
      </w:r>
      <w:r>
        <w:rPr>
          <w:rFonts w:eastAsia="Times New Roman"/>
          <w:szCs w:val="24"/>
        </w:rPr>
        <w:t>, ε</w:t>
      </w:r>
      <w:r w:rsidRPr="000B0367">
        <w:rPr>
          <w:rFonts w:eastAsia="Times New Roman"/>
          <w:szCs w:val="24"/>
        </w:rPr>
        <w:t xml:space="preserve">ίναι κατανοητό </w:t>
      </w:r>
      <w:r>
        <w:rPr>
          <w:rFonts w:eastAsia="Times New Roman"/>
          <w:szCs w:val="24"/>
        </w:rPr>
        <w:t xml:space="preserve">ότι </w:t>
      </w:r>
      <w:r w:rsidRPr="000B0367">
        <w:rPr>
          <w:rFonts w:eastAsia="Times New Roman"/>
          <w:szCs w:val="24"/>
        </w:rPr>
        <w:t xml:space="preserve">αυτό το προεκλογικό </w:t>
      </w:r>
      <w:r>
        <w:rPr>
          <w:rFonts w:eastAsia="Times New Roman"/>
          <w:szCs w:val="24"/>
        </w:rPr>
        <w:t xml:space="preserve">κρεσέντο </w:t>
      </w:r>
      <w:r w:rsidRPr="000B0367">
        <w:rPr>
          <w:rFonts w:eastAsia="Times New Roman"/>
          <w:szCs w:val="24"/>
        </w:rPr>
        <w:t>τροπολογιών</w:t>
      </w:r>
      <w:r>
        <w:rPr>
          <w:rFonts w:eastAsia="Times New Roman"/>
          <w:szCs w:val="24"/>
        </w:rPr>
        <w:t>,</w:t>
      </w:r>
      <w:r w:rsidRPr="000B0367">
        <w:rPr>
          <w:rFonts w:eastAsia="Times New Roman"/>
          <w:szCs w:val="24"/>
        </w:rPr>
        <w:t xml:space="preserve"> που στην ουσία λέει η </w:t>
      </w:r>
      <w:r>
        <w:rPr>
          <w:rFonts w:eastAsia="Times New Roman"/>
          <w:szCs w:val="24"/>
        </w:rPr>
        <w:t>Κ</w:t>
      </w:r>
      <w:r w:rsidRPr="000B0367">
        <w:rPr>
          <w:rFonts w:eastAsia="Times New Roman"/>
          <w:szCs w:val="24"/>
        </w:rPr>
        <w:t xml:space="preserve">υβέρνηση ότι πρέπει να </w:t>
      </w:r>
      <w:r>
        <w:rPr>
          <w:rFonts w:eastAsia="Times New Roman"/>
          <w:szCs w:val="24"/>
        </w:rPr>
        <w:t xml:space="preserve">έρθετε </w:t>
      </w:r>
      <w:r w:rsidRPr="000B0367">
        <w:rPr>
          <w:rFonts w:eastAsia="Times New Roman"/>
          <w:szCs w:val="24"/>
        </w:rPr>
        <w:t>όλοι μαζί μας εν</w:t>
      </w:r>
      <w:r>
        <w:rPr>
          <w:rFonts w:eastAsia="Times New Roman"/>
          <w:szCs w:val="24"/>
        </w:rPr>
        <w:t xml:space="preserve"> </w:t>
      </w:r>
      <w:r w:rsidRPr="000B0367">
        <w:rPr>
          <w:rFonts w:eastAsia="Times New Roman"/>
          <w:szCs w:val="24"/>
        </w:rPr>
        <w:t>όψει των ευρωεκλογών</w:t>
      </w:r>
      <w:r>
        <w:rPr>
          <w:rFonts w:eastAsia="Times New Roman"/>
          <w:szCs w:val="24"/>
        </w:rPr>
        <w:t>,</w:t>
      </w:r>
      <w:r w:rsidRPr="000B0367">
        <w:rPr>
          <w:rFonts w:eastAsia="Times New Roman"/>
          <w:szCs w:val="24"/>
        </w:rPr>
        <w:t xml:space="preserve"> είναι </w:t>
      </w:r>
      <w:r>
        <w:rPr>
          <w:rFonts w:eastAsia="Times New Roman"/>
          <w:szCs w:val="24"/>
        </w:rPr>
        <w:t xml:space="preserve">μια </w:t>
      </w:r>
      <w:r w:rsidRPr="000B0367">
        <w:rPr>
          <w:rFonts w:eastAsia="Times New Roman"/>
          <w:szCs w:val="24"/>
        </w:rPr>
        <w:t xml:space="preserve">απέλπιδα προσπάθεια προκειμένου να αλλάξει το πολιτικό κλίμα </w:t>
      </w:r>
      <w:r>
        <w:rPr>
          <w:rFonts w:eastAsia="Times New Roman"/>
          <w:szCs w:val="24"/>
        </w:rPr>
        <w:t>εννιά</w:t>
      </w:r>
      <w:r w:rsidRPr="000B0367">
        <w:rPr>
          <w:rFonts w:eastAsia="Times New Roman"/>
          <w:szCs w:val="24"/>
        </w:rPr>
        <w:t xml:space="preserve"> μέρες πριν τις ευρωεκλο</w:t>
      </w:r>
      <w:r w:rsidRPr="000B0367">
        <w:rPr>
          <w:rFonts w:eastAsia="Times New Roman"/>
          <w:szCs w:val="24"/>
        </w:rPr>
        <w:t>γές</w:t>
      </w:r>
      <w:r>
        <w:rPr>
          <w:rFonts w:eastAsia="Times New Roman"/>
          <w:szCs w:val="24"/>
        </w:rPr>
        <w:t>.</w:t>
      </w:r>
      <w:r w:rsidRPr="000B0367">
        <w:rPr>
          <w:rFonts w:eastAsia="Times New Roman"/>
          <w:szCs w:val="24"/>
        </w:rPr>
        <w:t xml:space="preserve"> </w:t>
      </w:r>
    </w:p>
    <w:p w14:paraId="7632D299" w14:textId="77777777" w:rsidR="00845256" w:rsidRDefault="00BE25C9">
      <w:pPr>
        <w:spacing w:line="600" w:lineRule="auto"/>
        <w:ind w:firstLine="720"/>
        <w:contextualSpacing/>
        <w:jc w:val="both"/>
        <w:rPr>
          <w:rFonts w:eastAsia="Times New Roman"/>
          <w:szCs w:val="24"/>
        </w:rPr>
      </w:pPr>
      <w:r>
        <w:rPr>
          <w:rFonts w:eastAsia="Times New Roman"/>
          <w:szCs w:val="24"/>
        </w:rPr>
        <w:t>Βεβαίως, π</w:t>
      </w:r>
      <w:r w:rsidRPr="000B0367">
        <w:rPr>
          <w:rFonts w:eastAsia="Times New Roman"/>
          <w:szCs w:val="24"/>
        </w:rPr>
        <w:t xml:space="preserve">ρόκειται για </w:t>
      </w:r>
      <w:r>
        <w:rPr>
          <w:rFonts w:eastAsia="Times New Roman"/>
          <w:szCs w:val="24"/>
        </w:rPr>
        <w:t xml:space="preserve">μια </w:t>
      </w:r>
      <w:r w:rsidRPr="000B0367">
        <w:rPr>
          <w:rFonts w:eastAsia="Times New Roman"/>
          <w:szCs w:val="24"/>
        </w:rPr>
        <w:t>επικίνδυνη</w:t>
      </w:r>
      <w:r>
        <w:rPr>
          <w:rFonts w:eastAsia="Times New Roman"/>
          <w:szCs w:val="24"/>
        </w:rPr>
        <w:t xml:space="preserve"> </w:t>
      </w:r>
      <w:r w:rsidRPr="000B0367">
        <w:rPr>
          <w:rFonts w:eastAsia="Times New Roman"/>
          <w:szCs w:val="24"/>
        </w:rPr>
        <w:t xml:space="preserve">για το σήμερα και το αύριο της </w:t>
      </w:r>
      <w:r>
        <w:rPr>
          <w:rFonts w:eastAsia="Times New Roman"/>
          <w:szCs w:val="24"/>
        </w:rPr>
        <w:t>ε</w:t>
      </w:r>
      <w:r w:rsidRPr="000B0367">
        <w:rPr>
          <w:rFonts w:eastAsia="Times New Roman"/>
          <w:szCs w:val="24"/>
        </w:rPr>
        <w:t xml:space="preserve">λληνικής οικονομίας μικροκομματική τακτική εξάντλησης του δημοσιονομικού χώρου από την Κυβέρνηση που </w:t>
      </w:r>
      <w:r>
        <w:rPr>
          <w:rFonts w:eastAsia="Times New Roman"/>
          <w:szCs w:val="24"/>
        </w:rPr>
        <w:t>δ</w:t>
      </w:r>
      <w:r w:rsidRPr="000B0367">
        <w:rPr>
          <w:rFonts w:eastAsia="Times New Roman"/>
          <w:szCs w:val="24"/>
        </w:rPr>
        <w:t xml:space="preserve">υστυχώς όλοι μας θα το βρούμε μπροστά μας τους επόμενους μήνες και σίγουρα θα </w:t>
      </w:r>
      <w:r w:rsidRPr="000B0367">
        <w:rPr>
          <w:rFonts w:eastAsia="Times New Roman"/>
          <w:szCs w:val="24"/>
        </w:rPr>
        <w:t>το βρει μπροστά της η επόμενη Κυβέρνηση</w:t>
      </w:r>
      <w:r>
        <w:rPr>
          <w:rFonts w:eastAsia="Times New Roman"/>
          <w:szCs w:val="24"/>
        </w:rPr>
        <w:t>.</w:t>
      </w:r>
    </w:p>
    <w:p w14:paraId="7632D29A" w14:textId="77777777" w:rsidR="00845256" w:rsidRDefault="00BE25C9">
      <w:pPr>
        <w:spacing w:line="600" w:lineRule="auto"/>
        <w:ind w:firstLine="720"/>
        <w:contextualSpacing/>
        <w:jc w:val="both"/>
        <w:rPr>
          <w:rFonts w:eastAsia="Times New Roman"/>
          <w:szCs w:val="24"/>
        </w:rPr>
      </w:pPr>
      <w:r>
        <w:rPr>
          <w:rFonts w:eastAsia="Times New Roman"/>
          <w:szCs w:val="24"/>
        </w:rPr>
        <w:t>Π</w:t>
      </w:r>
      <w:r w:rsidRPr="000B0367">
        <w:rPr>
          <w:rFonts w:eastAsia="Times New Roman"/>
          <w:szCs w:val="24"/>
        </w:rPr>
        <w:t>αρ</w:t>
      </w:r>
      <w:r>
        <w:rPr>
          <w:rFonts w:eastAsia="Times New Roman"/>
          <w:szCs w:val="24"/>
        </w:rPr>
        <w:t xml:space="preserve">’ </w:t>
      </w:r>
      <w:r w:rsidRPr="000B0367">
        <w:rPr>
          <w:rFonts w:eastAsia="Times New Roman"/>
          <w:szCs w:val="24"/>
        </w:rPr>
        <w:t>όλα αυτά</w:t>
      </w:r>
      <w:r>
        <w:rPr>
          <w:rFonts w:eastAsia="Times New Roman"/>
          <w:szCs w:val="24"/>
        </w:rPr>
        <w:t>,</w:t>
      </w:r>
      <w:r w:rsidRPr="000B0367">
        <w:rPr>
          <w:rFonts w:eastAsia="Times New Roman"/>
          <w:szCs w:val="24"/>
        </w:rPr>
        <w:t xml:space="preserve"> εμείς ως παράταξη θα σταθούμε στο ύψος των περιστάσεων και σε κάποιες από αυτές</w:t>
      </w:r>
      <w:r>
        <w:rPr>
          <w:rFonts w:eastAsia="Times New Roman"/>
          <w:szCs w:val="24"/>
        </w:rPr>
        <w:t>,</w:t>
      </w:r>
      <w:r w:rsidRPr="000B0367">
        <w:rPr>
          <w:rFonts w:eastAsia="Times New Roman"/>
          <w:szCs w:val="24"/>
        </w:rPr>
        <w:t xml:space="preserve"> που είναι όντως θετική </w:t>
      </w:r>
      <w:r>
        <w:rPr>
          <w:rFonts w:eastAsia="Times New Roman"/>
          <w:szCs w:val="24"/>
        </w:rPr>
        <w:t xml:space="preserve">η </w:t>
      </w:r>
      <w:r w:rsidRPr="000B0367">
        <w:rPr>
          <w:rFonts w:eastAsia="Times New Roman"/>
          <w:szCs w:val="24"/>
        </w:rPr>
        <w:t>κατεύθυνση</w:t>
      </w:r>
      <w:r>
        <w:rPr>
          <w:rFonts w:eastAsia="Times New Roman"/>
          <w:szCs w:val="24"/>
        </w:rPr>
        <w:t xml:space="preserve">, θα είμαστε θετικοί και όχι, </w:t>
      </w:r>
      <w:r w:rsidRPr="000B0367">
        <w:rPr>
          <w:rFonts w:eastAsia="Times New Roman"/>
          <w:szCs w:val="24"/>
        </w:rPr>
        <w:t>όπως κάν</w:t>
      </w:r>
      <w:r>
        <w:rPr>
          <w:rFonts w:eastAsia="Times New Roman"/>
          <w:szCs w:val="24"/>
        </w:rPr>
        <w:t>α</w:t>
      </w:r>
      <w:r w:rsidRPr="000B0367">
        <w:rPr>
          <w:rFonts w:eastAsia="Times New Roman"/>
          <w:szCs w:val="24"/>
        </w:rPr>
        <w:t xml:space="preserve">τε </w:t>
      </w:r>
      <w:r>
        <w:rPr>
          <w:rFonts w:eastAsia="Times New Roman"/>
          <w:szCs w:val="24"/>
        </w:rPr>
        <w:t>εσείς,</w:t>
      </w:r>
      <w:r w:rsidRPr="000B0367">
        <w:rPr>
          <w:rFonts w:eastAsia="Times New Roman"/>
          <w:szCs w:val="24"/>
        </w:rPr>
        <w:t xml:space="preserve"> ως Αντιπολίτευση</w:t>
      </w:r>
      <w:r>
        <w:rPr>
          <w:rFonts w:eastAsia="Times New Roman"/>
          <w:szCs w:val="24"/>
        </w:rPr>
        <w:t>,</w:t>
      </w:r>
      <w:r w:rsidRPr="000B0367">
        <w:rPr>
          <w:rFonts w:eastAsia="Times New Roman"/>
          <w:szCs w:val="24"/>
        </w:rPr>
        <w:t xml:space="preserve"> να κάνουμε </w:t>
      </w:r>
      <w:r>
        <w:rPr>
          <w:rFonts w:eastAsia="Times New Roman"/>
          <w:szCs w:val="24"/>
        </w:rPr>
        <w:t>μια</w:t>
      </w:r>
      <w:r w:rsidRPr="000B0367">
        <w:rPr>
          <w:rFonts w:eastAsia="Times New Roman"/>
          <w:szCs w:val="24"/>
        </w:rPr>
        <w:t xml:space="preserve"> στ</w:t>
      </w:r>
      <w:r w:rsidRPr="000B0367">
        <w:rPr>
          <w:rFonts w:eastAsia="Times New Roman"/>
          <w:szCs w:val="24"/>
        </w:rPr>
        <w:t>είρα αντιπαράθεση</w:t>
      </w:r>
      <w:r>
        <w:rPr>
          <w:rFonts w:eastAsia="Times New Roman"/>
          <w:szCs w:val="24"/>
        </w:rPr>
        <w:t>,</w:t>
      </w:r>
      <w:r w:rsidRPr="000B0367">
        <w:rPr>
          <w:rFonts w:eastAsia="Times New Roman"/>
          <w:szCs w:val="24"/>
        </w:rPr>
        <w:t xml:space="preserve"> </w:t>
      </w:r>
      <w:r>
        <w:rPr>
          <w:rFonts w:eastAsia="Times New Roman"/>
          <w:szCs w:val="24"/>
        </w:rPr>
        <w:t>π</w:t>
      </w:r>
      <w:r w:rsidRPr="000B0367">
        <w:rPr>
          <w:rFonts w:eastAsia="Times New Roman"/>
          <w:szCs w:val="24"/>
        </w:rPr>
        <w:t xml:space="preserve">αρά το γεγονός </w:t>
      </w:r>
      <w:r>
        <w:rPr>
          <w:rFonts w:eastAsia="Times New Roman"/>
          <w:szCs w:val="24"/>
        </w:rPr>
        <w:t xml:space="preserve">–επαναλαμβάνω- </w:t>
      </w:r>
      <w:r w:rsidRPr="000B0367">
        <w:rPr>
          <w:rFonts w:eastAsia="Times New Roman"/>
          <w:szCs w:val="24"/>
        </w:rPr>
        <w:t xml:space="preserve">ότι πρόκειται για τροπολογίες </w:t>
      </w:r>
      <w:r>
        <w:rPr>
          <w:rFonts w:eastAsia="Times New Roman"/>
          <w:szCs w:val="24"/>
        </w:rPr>
        <w:t>π</w:t>
      </w:r>
      <w:r w:rsidRPr="000B0367">
        <w:rPr>
          <w:rFonts w:eastAsia="Times New Roman"/>
          <w:szCs w:val="24"/>
        </w:rPr>
        <w:t xml:space="preserve">ου κατά τη γνώμη μας </w:t>
      </w:r>
      <w:r>
        <w:rPr>
          <w:rFonts w:eastAsia="Times New Roman"/>
          <w:szCs w:val="24"/>
        </w:rPr>
        <w:t>κατατίθενται την τελευταία</w:t>
      </w:r>
      <w:r w:rsidRPr="000B0367">
        <w:rPr>
          <w:rFonts w:eastAsia="Times New Roman"/>
          <w:szCs w:val="24"/>
        </w:rPr>
        <w:t xml:space="preserve"> στιγμή και εξυπηρετούν προεκλογικούς σκοπούς</w:t>
      </w:r>
      <w:r>
        <w:rPr>
          <w:rFonts w:eastAsia="Times New Roman"/>
          <w:szCs w:val="24"/>
        </w:rPr>
        <w:t>.</w:t>
      </w:r>
    </w:p>
    <w:p w14:paraId="7632D29B"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Σε ό,τι αφορά </w:t>
      </w:r>
      <w:r w:rsidRPr="000B0367">
        <w:rPr>
          <w:rFonts w:eastAsia="Times New Roman"/>
          <w:szCs w:val="24"/>
        </w:rPr>
        <w:t xml:space="preserve">τις τροπολογίες του </w:t>
      </w:r>
      <w:r>
        <w:rPr>
          <w:rFonts w:eastAsia="Times New Roman"/>
          <w:szCs w:val="24"/>
        </w:rPr>
        <w:t>Υ</w:t>
      </w:r>
      <w:r w:rsidRPr="000B0367">
        <w:rPr>
          <w:rFonts w:eastAsia="Times New Roman"/>
          <w:szCs w:val="24"/>
        </w:rPr>
        <w:t xml:space="preserve">πουργείου </w:t>
      </w:r>
      <w:r>
        <w:rPr>
          <w:rFonts w:eastAsia="Times New Roman"/>
          <w:szCs w:val="24"/>
        </w:rPr>
        <w:t>Υ</w:t>
      </w:r>
      <w:r w:rsidRPr="000B0367">
        <w:rPr>
          <w:rFonts w:eastAsia="Times New Roman"/>
          <w:szCs w:val="24"/>
        </w:rPr>
        <w:t>γείας</w:t>
      </w:r>
      <w:r>
        <w:rPr>
          <w:rFonts w:eastAsia="Times New Roman"/>
          <w:szCs w:val="24"/>
        </w:rPr>
        <w:t>,</w:t>
      </w:r>
      <w:r w:rsidRPr="000B0367">
        <w:rPr>
          <w:rFonts w:eastAsia="Times New Roman"/>
          <w:szCs w:val="24"/>
        </w:rPr>
        <w:t xml:space="preserve"> νομίζω ότι τουλάχιστον ο </w:t>
      </w:r>
      <w:r>
        <w:rPr>
          <w:rFonts w:eastAsia="Times New Roman"/>
          <w:szCs w:val="24"/>
        </w:rPr>
        <w:t>Αναπληρωτής Υ</w:t>
      </w:r>
      <w:r w:rsidRPr="000B0367">
        <w:rPr>
          <w:rFonts w:eastAsia="Times New Roman"/>
          <w:szCs w:val="24"/>
        </w:rPr>
        <w:t xml:space="preserve">πουργός θα μπορούσε να προϊδεάσει την </w:t>
      </w:r>
      <w:r>
        <w:rPr>
          <w:rFonts w:eastAsia="Times New Roman"/>
          <w:szCs w:val="24"/>
        </w:rPr>
        <w:t>Ε</w:t>
      </w:r>
      <w:r w:rsidRPr="000B0367">
        <w:rPr>
          <w:rFonts w:eastAsia="Times New Roman"/>
          <w:szCs w:val="24"/>
        </w:rPr>
        <w:t xml:space="preserve">πιτροπή </w:t>
      </w:r>
      <w:r>
        <w:rPr>
          <w:rFonts w:eastAsia="Times New Roman"/>
          <w:szCs w:val="24"/>
        </w:rPr>
        <w:t>Κ</w:t>
      </w:r>
      <w:r w:rsidRPr="000B0367">
        <w:rPr>
          <w:rFonts w:eastAsia="Times New Roman"/>
          <w:szCs w:val="24"/>
        </w:rPr>
        <w:t xml:space="preserve">οινωνικών </w:t>
      </w:r>
      <w:r>
        <w:rPr>
          <w:rFonts w:eastAsia="Times New Roman"/>
          <w:szCs w:val="24"/>
        </w:rPr>
        <w:t>Υ</w:t>
      </w:r>
      <w:r w:rsidRPr="000B0367">
        <w:rPr>
          <w:rFonts w:eastAsia="Times New Roman"/>
          <w:szCs w:val="24"/>
        </w:rPr>
        <w:t>ποθέσεων και να έχουμε επαρκή χρόνο να συζητήσουμε για</w:t>
      </w:r>
      <w:r>
        <w:rPr>
          <w:rFonts w:eastAsia="Times New Roman"/>
          <w:szCs w:val="24"/>
        </w:rPr>
        <w:t xml:space="preserve"> αυτές</w:t>
      </w:r>
      <w:r w:rsidRPr="000B0367">
        <w:rPr>
          <w:rFonts w:eastAsia="Times New Roman"/>
          <w:szCs w:val="24"/>
        </w:rPr>
        <w:t xml:space="preserve"> τις τροπολογίες και όχι να συζητάμε σήμερα στα </w:t>
      </w:r>
      <w:r>
        <w:rPr>
          <w:rFonts w:eastAsia="Times New Roman"/>
          <w:szCs w:val="24"/>
        </w:rPr>
        <w:t>δέκα, δώδεκα</w:t>
      </w:r>
      <w:r w:rsidRPr="000B0367">
        <w:rPr>
          <w:rFonts w:eastAsia="Times New Roman"/>
          <w:szCs w:val="24"/>
        </w:rPr>
        <w:t xml:space="preserve"> λεπτά που έχει </w:t>
      </w:r>
      <w:r>
        <w:rPr>
          <w:rFonts w:eastAsia="Times New Roman"/>
          <w:szCs w:val="24"/>
        </w:rPr>
        <w:t xml:space="preserve">ο κοινοβουλευτικός εκπρόσωπος </w:t>
      </w:r>
      <w:r w:rsidRPr="000B0367">
        <w:rPr>
          <w:rFonts w:eastAsia="Times New Roman"/>
          <w:szCs w:val="24"/>
        </w:rPr>
        <w:t>αυτές τις τροπολογ</w:t>
      </w:r>
      <w:r w:rsidRPr="000B0367">
        <w:rPr>
          <w:rFonts w:eastAsia="Times New Roman"/>
          <w:szCs w:val="24"/>
        </w:rPr>
        <w:t>ίες</w:t>
      </w:r>
      <w:r>
        <w:rPr>
          <w:rFonts w:eastAsia="Times New Roman"/>
          <w:szCs w:val="24"/>
        </w:rPr>
        <w:t>.</w:t>
      </w:r>
      <w:r w:rsidRPr="000B0367">
        <w:rPr>
          <w:rFonts w:eastAsia="Times New Roman"/>
          <w:szCs w:val="24"/>
        </w:rPr>
        <w:t xml:space="preserve"> </w:t>
      </w:r>
    </w:p>
    <w:p w14:paraId="7632D29C"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0B0367">
        <w:rPr>
          <w:rFonts w:eastAsia="Times New Roman"/>
          <w:szCs w:val="24"/>
        </w:rPr>
        <w:t xml:space="preserve">ενικότερα κάνω </w:t>
      </w:r>
      <w:r>
        <w:rPr>
          <w:rFonts w:eastAsia="Times New Roman"/>
          <w:szCs w:val="24"/>
        </w:rPr>
        <w:t>μια</w:t>
      </w:r>
      <w:r w:rsidRPr="000B0367">
        <w:rPr>
          <w:rFonts w:eastAsia="Times New Roman"/>
          <w:szCs w:val="24"/>
        </w:rPr>
        <w:t xml:space="preserve"> έκκληση προς την Κυβέρνηση</w:t>
      </w:r>
      <w:r>
        <w:rPr>
          <w:rFonts w:eastAsia="Times New Roman"/>
          <w:szCs w:val="24"/>
        </w:rPr>
        <w:t>,</w:t>
      </w:r>
      <w:r w:rsidRPr="000B0367">
        <w:rPr>
          <w:rFonts w:eastAsia="Times New Roman"/>
          <w:szCs w:val="24"/>
        </w:rPr>
        <w:t xml:space="preserve"> όταν μιλάμε για υπουργικές τροπολογίες και </w:t>
      </w:r>
      <w:r>
        <w:rPr>
          <w:rFonts w:eastAsia="Times New Roman"/>
          <w:szCs w:val="24"/>
        </w:rPr>
        <w:t xml:space="preserve">δη για </w:t>
      </w:r>
      <w:r w:rsidRPr="000B0367">
        <w:rPr>
          <w:rFonts w:eastAsia="Times New Roman"/>
          <w:szCs w:val="24"/>
        </w:rPr>
        <w:t xml:space="preserve">τροπολογίες του ίδιου </w:t>
      </w:r>
      <w:r>
        <w:rPr>
          <w:rFonts w:eastAsia="Times New Roman"/>
          <w:szCs w:val="24"/>
        </w:rPr>
        <w:t>του Υ</w:t>
      </w:r>
      <w:r w:rsidRPr="000B0367">
        <w:rPr>
          <w:rFonts w:eastAsia="Times New Roman"/>
          <w:szCs w:val="24"/>
        </w:rPr>
        <w:t>πουργείου όταν συζητάμε το νομοσχέδιο</w:t>
      </w:r>
      <w:r>
        <w:rPr>
          <w:rFonts w:eastAsia="Times New Roman"/>
          <w:szCs w:val="24"/>
        </w:rPr>
        <w:t>,</w:t>
      </w:r>
      <w:r w:rsidRPr="000B0367">
        <w:rPr>
          <w:rFonts w:eastAsia="Times New Roman"/>
          <w:szCs w:val="24"/>
        </w:rPr>
        <w:t xml:space="preserve"> ξέροντας ότι θα </w:t>
      </w:r>
      <w:r>
        <w:rPr>
          <w:rFonts w:eastAsia="Times New Roman"/>
          <w:szCs w:val="24"/>
        </w:rPr>
        <w:t>κατατεθούν αυτές οι τροπολογίες,</w:t>
      </w:r>
      <w:r w:rsidRPr="000B0367">
        <w:rPr>
          <w:rFonts w:eastAsia="Times New Roman"/>
          <w:szCs w:val="24"/>
        </w:rPr>
        <w:t xml:space="preserve"> θα πρέπει να κατατίθε</w:t>
      </w:r>
      <w:r>
        <w:rPr>
          <w:rFonts w:eastAsia="Times New Roman"/>
          <w:szCs w:val="24"/>
        </w:rPr>
        <w:t>ν</w:t>
      </w:r>
      <w:r w:rsidRPr="000B0367">
        <w:rPr>
          <w:rFonts w:eastAsia="Times New Roman"/>
          <w:szCs w:val="24"/>
        </w:rPr>
        <w:t>ται στην αρμόδι</w:t>
      </w:r>
      <w:r w:rsidRPr="000B0367">
        <w:rPr>
          <w:rFonts w:eastAsia="Times New Roman"/>
          <w:szCs w:val="24"/>
        </w:rPr>
        <w:t xml:space="preserve">α </w:t>
      </w:r>
      <w:r>
        <w:rPr>
          <w:rFonts w:eastAsia="Times New Roman"/>
          <w:szCs w:val="24"/>
        </w:rPr>
        <w:t>ε</w:t>
      </w:r>
      <w:r w:rsidRPr="000B0367">
        <w:rPr>
          <w:rFonts w:eastAsia="Times New Roman"/>
          <w:szCs w:val="24"/>
        </w:rPr>
        <w:t>πιτροπή</w:t>
      </w:r>
      <w:r>
        <w:rPr>
          <w:rFonts w:eastAsia="Times New Roman"/>
          <w:szCs w:val="24"/>
        </w:rPr>
        <w:t>,</w:t>
      </w:r>
      <w:r w:rsidRPr="000B0367">
        <w:rPr>
          <w:rFonts w:eastAsia="Times New Roman"/>
          <w:szCs w:val="24"/>
        </w:rPr>
        <w:t xml:space="preserve"> όταν συζητείται και το </w:t>
      </w:r>
      <w:r>
        <w:rPr>
          <w:rFonts w:eastAsia="Times New Roman"/>
          <w:szCs w:val="24"/>
        </w:rPr>
        <w:t xml:space="preserve">κυρίως </w:t>
      </w:r>
      <w:r w:rsidRPr="000B0367">
        <w:rPr>
          <w:rFonts w:eastAsia="Times New Roman"/>
          <w:szCs w:val="24"/>
        </w:rPr>
        <w:t>σώμα του νομοσχεδίου</w:t>
      </w:r>
      <w:r>
        <w:rPr>
          <w:rFonts w:eastAsia="Times New Roman"/>
          <w:szCs w:val="24"/>
        </w:rPr>
        <w:t>,</w:t>
      </w:r>
      <w:r w:rsidRPr="000B0367">
        <w:rPr>
          <w:rFonts w:eastAsia="Times New Roman"/>
          <w:szCs w:val="24"/>
        </w:rPr>
        <w:t xml:space="preserve"> ακριβώς για να υπάρχει αυτός ο επαρκής χρόνος συζήτησης</w:t>
      </w:r>
      <w:r>
        <w:rPr>
          <w:rFonts w:eastAsia="Times New Roman"/>
          <w:szCs w:val="24"/>
        </w:rPr>
        <w:t>.</w:t>
      </w:r>
    </w:p>
    <w:p w14:paraId="7632D29D" w14:textId="77777777" w:rsidR="00845256" w:rsidRDefault="00BE25C9">
      <w:pPr>
        <w:spacing w:line="600" w:lineRule="auto"/>
        <w:ind w:firstLine="720"/>
        <w:contextualSpacing/>
        <w:jc w:val="both"/>
        <w:rPr>
          <w:rFonts w:eastAsia="Times New Roman"/>
          <w:szCs w:val="24"/>
        </w:rPr>
      </w:pPr>
      <w:r>
        <w:rPr>
          <w:rFonts w:eastAsia="Times New Roman"/>
          <w:szCs w:val="24"/>
        </w:rPr>
        <w:t>Θα ήθελα να σταθώ σε λίγες από αυτές. Διαφωνούμε ιδιαίτερα στην τροπολογία 2196</w:t>
      </w:r>
      <w:r>
        <w:rPr>
          <w:rFonts w:eastAsia="Times New Roman"/>
          <w:szCs w:val="24"/>
        </w:rPr>
        <w:t>,</w:t>
      </w:r>
      <w:r>
        <w:rPr>
          <w:rFonts w:eastAsia="Times New Roman"/>
          <w:szCs w:val="24"/>
        </w:rPr>
        <w:t xml:space="preserve"> </w:t>
      </w:r>
      <w:r w:rsidRPr="000B0367">
        <w:rPr>
          <w:rFonts w:eastAsia="Times New Roman"/>
          <w:szCs w:val="24"/>
        </w:rPr>
        <w:t xml:space="preserve">που αφορά το </w:t>
      </w:r>
      <w:r>
        <w:rPr>
          <w:rFonts w:eastAsia="Times New Roman"/>
          <w:szCs w:val="24"/>
        </w:rPr>
        <w:t>«</w:t>
      </w:r>
      <w:r w:rsidRPr="000B0367">
        <w:rPr>
          <w:rFonts w:eastAsia="Times New Roman"/>
          <w:szCs w:val="24"/>
        </w:rPr>
        <w:t>Ωνάσειο</w:t>
      </w:r>
      <w:r>
        <w:rPr>
          <w:rFonts w:eastAsia="Times New Roman"/>
          <w:szCs w:val="24"/>
        </w:rPr>
        <w:t>»</w:t>
      </w:r>
      <w:r w:rsidRPr="000B0367">
        <w:rPr>
          <w:rFonts w:eastAsia="Times New Roman"/>
          <w:szCs w:val="24"/>
        </w:rPr>
        <w:t xml:space="preserve"> </w:t>
      </w:r>
      <w:r>
        <w:rPr>
          <w:rFonts w:eastAsia="Times New Roman"/>
          <w:szCs w:val="24"/>
        </w:rPr>
        <w:t>Ίδρυμα. Δ</w:t>
      </w:r>
      <w:r w:rsidRPr="000B0367">
        <w:rPr>
          <w:rFonts w:eastAsia="Times New Roman"/>
          <w:szCs w:val="24"/>
        </w:rPr>
        <w:t>εν ξέρω αν το έχουν κα</w:t>
      </w:r>
      <w:r w:rsidRPr="000B0367">
        <w:rPr>
          <w:rFonts w:eastAsia="Times New Roman"/>
          <w:szCs w:val="24"/>
        </w:rPr>
        <w:t>ταλάβει οι εργαζόμενοι όλων των κλάδων του συστήματος υγείας</w:t>
      </w:r>
      <w:r>
        <w:rPr>
          <w:rFonts w:eastAsia="Times New Roman"/>
          <w:szCs w:val="24"/>
        </w:rPr>
        <w:t xml:space="preserve"> </w:t>
      </w:r>
      <w:r w:rsidRPr="000B0367">
        <w:rPr>
          <w:rFonts w:eastAsia="Times New Roman"/>
          <w:szCs w:val="24"/>
        </w:rPr>
        <w:t>ότι εδώ δη</w:t>
      </w:r>
      <w:r w:rsidRPr="000B0367">
        <w:rPr>
          <w:rFonts w:eastAsia="Times New Roman"/>
          <w:szCs w:val="24"/>
        </w:rPr>
        <w:lastRenderedPageBreak/>
        <w:t xml:space="preserve">μιουργείται ένα </w:t>
      </w:r>
      <w:r>
        <w:rPr>
          <w:rFonts w:eastAsia="Times New Roman"/>
          <w:szCs w:val="24"/>
        </w:rPr>
        <w:t>δ</w:t>
      </w:r>
      <w:r w:rsidRPr="000B0367">
        <w:rPr>
          <w:rFonts w:eastAsia="Times New Roman"/>
          <w:szCs w:val="24"/>
        </w:rPr>
        <w:t>υστυχώς σοβαρό προηγούμενο</w:t>
      </w:r>
      <w:r>
        <w:rPr>
          <w:rFonts w:eastAsia="Times New Roman"/>
          <w:szCs w:val="24"/>
        </w:rPr>
        <w:t>,</w:t>
      </w:r>
      <w:r w:rsidRPr="000B0367">
        <w:rPr>
          <w:rFonts w:eastAsia="Times New Roman"/>
          <w:szCs w:val="24"/>
        </w:rPr>
        <w:t xml:space="preserve"> καθώς δημιουργούνται δύο κατηγορίες εργαζομένων με διαφορετικά εργασιακά δικαιώματα του ΕΣΥ</w:t>
      </w:r>
      <w:r>
        <w:rPr>
          <w:rFonts w:eastAsia="Times New Roman"/>
          <w:szCs w:val="24"/>
        </w:rPr>
        <w:t>,</w:t>
      </w:r>
      <w:r w:rsidRPr="000B0367">
        <w:rPr>
          <w:rFonts w:eastAsia="Times New Roman"/>
          <w:szCs w:val="24"/>
        </w:rPr>
        <w:t xml:space="preserve"> </w:t>
      </w:r>
      <w:r>
        <w:rPr>
          <w:rFonts w:eastAsia="Times New Roman"/>
          <w:szCs w:val="24"/>
        </w:rPr>
        <w:t>δ</w:t>
      </w:r>
      <w:r w:rsidRPr="000B0367">
        <w:rPr>
          <w:rFonts w:eastAsia="Times New Roman"/>
          <w:szCs w:val="24"/>
        </w:rPr>
        <w:t xml:space="preserve">ηλαδή αυτοί οι οποίοι </w:t>
      </w:r>
      <w:r>
        <w:rPr>
          <w:rFonts w:eastAsia="Times New Roman"/>
          <w:szCs w:val="24"/>
        </w:rPr>
        <w:t>θ</w:t>
      </w:r>
      <w:r w:rsidRPr="000B0367">
        <w:rPr>
          <w:rFonts w:eastAsia="Times New Roman"/>
          <w:szCs w:val="24"/>
        </w:rPr>
        <w:t>α εργάζονται στις δομές</w:t>
      </w:r>
      <w:r w:rsidRPr="000B0367">
        <w:rPr>
          <w:rFonts w:eastAsia="Times New Roman"/>
          <w:szCs w:val="24"/>
        </w:rPr>
        <w:t xml:space="preserve"> του </w:t>
      </w:r>
      <w:r>
        <w:rPr>
          <w:rFonts w:eastAsia="Times New Roman"/>
          <w:szCs w:val="24"/>
        </w:rPr>
        <w:t>Ω</w:t>
      </w:r>
      <w:r w:rsidRPr="000B0367">
        <w:rPr>
          <w:rFonts w:eastAsia="Times New Roman"/>
          <w:szCs w:val="24"/>
        </w:rPr>
        <w:t xml:space="preserve">νασείου </w:t>
      </w:r>
      <w:r>
        <w:rPr>
          <w:rFonts w:eastAsia="Times New Roman"/>
          <w:szCs w:val="24"/>
        </w:rPr>
        <w:t xml:space="preserve">και εκείνοι </w:t>
      </w:r>
      <w:r w:rsidRPr="000B0367">
        <w:rPr>
          <w:rFonts w:eastAsia="Times New Roman"/>
          <w:szCs w:val="24"/>
        </w:rPr>
        <w:t xml:space="preserve">οι οποίοι θα </w:t>
      </w:r>
      <w:r>
        <w:rPr>
          <w:rFonts w:eastAsia="Times New Roman"/>
          <w:szCs w:val="24"/>
        </w:rPr>
        <w:t>εργάζονται</w:t>
      </w:r>
      <w:r w:rsidRPr="000B0367">
        <w:rPr>
          <w:rFonts w:eastAsia="Times New Roman"/>
          <w:szCs w:val="24"/>
        </w:rPr>
        <w:t xml:space="preserve"> στις υπόλοιπες δομές του ΕΣΥ</w:t>
      </w:r>
      <w:r>
        <w:rPr>
          <w:rFonts w:eastAsia="Times New Roman"/>
          <w:szCs w:val="24"/>
        </w:rPr>
        <w:t xml:space="preserve">. Αυτό </w:t>
      </w:r>
      <w:r w:rsidRPr="000B0367">
        <w:rPr>
          <w:rFonts w:eastAsia="Times New Roman"/>
          <w:szCs w:val="24"/>
        </w:rPr>
        <w:t xml:space="preserve">σημαίνει στην πράξη ότι ως αποτέλεσμα της επιχειρησιακής συλλογικής σύμβασης </w:t>
      </w:r>
      <w:r>
        <w:rPr>
          <w:rFonts w:eastAsia="Times New Roman"/>
          <w:szCs w:val="24"/>
        </w:rPr>
        <w:t xml:space="preserve">που </w:t>
      </w:r>
      <w:r w:rsidRPr="000B0367">
        <w:rPr>
          <w:rFonts w:eastAsia="Times New Roman"/>
          <w:szCs w:val="24"/>
        </w:rPr>
        <w:t>θα υπογράψουν οι εργαζόμενοι</w:t>
      </w:r>
      <w:r>
        <w:rPr>
          <w:rFonts w:eastAsia="Times New Roman"/>
          <w:szCs w:val="24"/>
        </w:rPr>
        <w:t>,</w:t>
      </w:r>
      <w:r w:rsidRPr="000B0367">
        <w:rPr>
          <w:rFonts w:eastAsia="Times New Roman"/>
          <w:szCs w:val="24"/>
        </w:rPr>
        <w:t xml:space="preserve"> μπορεί να έχουν περισσότερα δικαιώματα από τους υπόλοιπους εργαζόμενους του ΕΣΥ</w:t>
      </w:r>
      <w:r>
        <w:rPr>
          <w:rFonts w:eastAsia="Times New Roman"/>
          <w:szCs w:val="24"/>
        </w:rPr>
        <w:t>,</w:t>
      </w:r>
      <w:r w:rsidRPr="000B0367">
        <w:rPr>
          <w:rFonts w:eastAsia="Times New Roman"/>
          <w:szCs w:val="24"/>
        </w:rPr>
        <w:t xml:space="preserve"> αλλά μπορεί να έχουν </w:t>
      </w:r>
      <w:r>
        <w:rPr>
          <w:rFonts w:eastAsia="Times New Roman"/>
          <w:szCs w:val="24"/>
        </w:rPr>
        <w:t xml:space="preserve">βεβαίως </w:t>
      </w:r>
      <w:r w:rsidRPr="000B0367">
        <w:rPr>
          <w:rFonts w:eastAsia="Times New Roman"/>
          <w:szCs w:val="24"/>
        </w:rPr>
        <w:t>και με λιγότερα</w:t>
      </w:r>
      <w:r>
        <w:rPr>
          <w:rFonts w:eastAsia="Times New Roman"/>
          <w:szCs w:val="24"/>
        </w:rPr>
        <w:t>.</w:t>
      </w:r>
      <w:r w:rsidRPr="000B0367">
        <w:rPr>
          <w:rFonts w:eastAsia="Times New Roman"/>
          <w:szCs w:val="24"/>
        </w:rPr>
        <w:t xml:space="preserve"> </w:t>
      </w:r>
      <w:r>
        <w:rPr>
          <w:rFonts w:eastAsia="Times New Roman"/>
          <w:szCs w:val="24"/>
        </w:rPr>
        <w:t>Α</w:t>
      </w:r>
      <w:r w:rsidRPr="000B0367">
        <w:rPr>
          <w:rFonts w:eastAsia="Times New Roman"/>
          <w:szCs w:val="24"/>
        </w:rPr>
        <w:t>υτό δεν ξέρω αν το έχουν ήδη καταλάβει οι ίδιοι οι εργαζόμενοι</w:t>
      </w:r>
      <w:r>
        <w:rPr>
          <w:rFonts w:eastAsia="Times New Roman"/>
          <w:szCs w:val="24"/>
        </w:rPr>
        <w:t>.</w:t>
      </w:r>
    </w:p>
    <w:p w14:paraId="7632D29E"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Βεβαίως, </w:t>
      </w:r>
      <w:r w:rsidRPr="000B0367">
        <w:rPr>
          <w:rFonts w:eastAsia="Times New Roman"/>
          <w:szCs w:val="24"/>
        </w:rPr>
        <w:t xml:space="preserve">είναι πολύ ενδιαφέρον η </w:t>
      </w:r>
      <w:r>
        <w:rPr>
          <w:rFonts w:eastAsia="Times New Roman"/>
          <w:szCs w:val="24"/>
        </w:rPr>
        <w:t>Κ</w:t>
      </w:r>
      <w:r w:rsidRPr="000B0367">
        <w:rPr>
          <w:rFonts w:eastAsia="Times New Roman"/>
          <w:szCs w:val="24"/>
        </w:rPr>
        <w:t>υβέρνηση να μας εξηγήσει</w:t>
      </w:r>
      <w:r>
        <w:rPr>
          <w:rFonts w:eastAsia="Times New Roman"/>
          <w:szCs w:val="24"/>
        </w:rPr>
        <w:t xml:space="preserve"> –για</w:t>
      </w:r>
      <w:r>
        <w:rPr>
          <w:rFonts w:eastAsia="Times New Roman"/>
          <w:szCs w:val="24"/>
        </w:rPr>
        <w:t xml:space="preserve">τί κατά τα άλλα κόπτεται πολύ για </w:t>
      </w:r>
      <w:r w:rsidRPr="000B0367">
        <w:rPr>
          <w:rFonts w:eastAsia="Times New Roman"/>
          <w:szCs w:val="24"/>
        </w:rPr>
        <w:t>την προστασία των εργαζομένων</w:t>
      </w:r>
      <w:r>
        <w:rPr>
          <w:rFonts w:eastAsia="Times New Roman"/>
          <w:szCs w:val="24"/>
        </w:rPr>
        <w:t>- πώς εντάσσει</w:t>
      </w:r>
      <w:r w:rsidRPr="000B0367">
        <w:rPr>
          <w:rFonts w:eastAsia="Times New Roman"/>
          <w:szCs w:val="24"/>
        </w:rPr>
        <w:t xml:space="preserve"> στο δημόσιο το</w:t>
      </w:r>
      <w:r>
        <w:rPr>
          <w:rFonts w:eastAsia="Times New Roman"/>
          <w:szCs w:val="24"/>
        </w:rPr>
        <w:t>ν</w:t>
      </w:r>
      <w:r w:rsidRPr="000B0367">
        <w:rPr>
          <w:rFonts w:eastAsia="Times New Roman"/>
          <w:szCs w:val="24"/>
        </w:rPr>
        <w:t xml:space="preserve"> θεσμό της επιχειρησιακής συλλογικής σύμβασης στο</w:t>
      </w:r>
      <w:r>
        <w:rPr>
          <w:rFonts w:eastAsia="Times New Roman"/>
          <w:szCs w:val="24"/>
        </w:rPr>
        <w:t>ν</w:t>
      </w:r>
      <w:r w:rsidRPr="000B0367">
        <w:rPr>
          <w:rFonts w:eastAsia="Times New Roman"/>
          <w:szCs w:val="24"/>
        </w:rPr>
        <w:t xml:space="preserve"> χώρο της </w:t>
      </w:r>
      <w:r>
        <w:rPr>
          <w:rFonts w:eastAsia="Times New Roman"/>
          <w:szCs w:val="24"/>
        </w:rPr>
        <w:t>δ</w:t>
      </w:r>
      <w:r w:rsidRPr="000B0367">
        <w:rPr>
          <w:rFonts w:eastAsia="Times New Roman"/>
          <w:szCs w:val="24"/>
        </w:rPr>
        <w:t xml:space="preserve">ημόσιας </w:t>
      </w:r>
      <w:r>
        <w:rPr>
          <w:rFonts w:eastAsia="Times New Roman"/>
          <w:szCs w:val="24"/>
        </w:rPr>
        <w:t>υ</w:t>
      </w:r>
      <w:r w:rsidRPr="000B0367">
        <w:rPr>
          <w:rFonts w:eastAsia="Times New Roman"/>
          <w:szCs w:val="24"/>
        </w:rPr>
        <w:t>γείας</w:t>
      </w:r>
      <w:r>
        <w:rPr>
          <w:rFonts w:eastAsia="Times New Roman"/>
          <w:szCs w:val="24"/>
        </w:rPr>
        <w:t>,</w:t>
      </w:r>
      <w:r w:rsidRPr="000B0367">
        <w:rPr>
          <w:rFonts w:eastAsia="Times New Roman"/>
          <w:szCs w:val="24"/>
        </w:rPr>
        <w:t xml:space="preserve"> όταν το κατ</w:t>
      </w:r>
      <w:r>
        <w:rPr>
          <w:rFonts w:eastAsia="Times New Roman"/>
          <w:szCs w:val="24"/>
        </w:rPr>
        <w:t>αγγέλ</w:t>
      </w:r>
      <w:r w:rsidRPr="000B0367">
        <w:rPr>
          <w:rFonts w:eastAsia="Times New Roman"/>
          <w:szCs w:val="24"/>
        </w:rPr>
        <w:t>λει αντιστοίχως για τις ιδιωτικές επιχειρήσεις</w:t>
      </w:r>
      <w:r>
        <w:rPr>
          <w:rFonts w:eastAsia="Times New Roman"/>
          <w:szCs w:val="24"/>
        </w:rPr>
        <w:t>.</w:t>
      </w:r>
      <w:r w:rsidRPr="000B0367">
        <w:rPr>
          <w:rFonts w:eastAsia="Times New Roman"/>
          <w:szCs w:val="24"/>
        </w:rPr>
        <w:t xml:space="preserve"> </w:t>
      </w:r>
      <w:r>
        <w:rPr>
          <w:rFonts w:eastAsia="Times New Roman"/>
          <w:szCs w:val="24"/>
        </w:rPr>
        <w:t>Μ</w:t>
      </w:r>
      <w:r w:rsidRPr="000B0367">
        <w:rPr>
          <w:rFonts w:eastAsia="Times New Roman"/>
          <w:szCs w:val="24"/>
        </w:rPr>
        <w:t xml:space="preserve">έχρι χθες θυμίζω ότι </w:t>
      </w:r>
      <w:r>
        <w:rPr>
          <w:rFonts w:eastAsia="Times New Roman"/>
          <w:szCs w:val="24"/>
        </w:rPr>
        <w:t>διερρήγνυε</w:t>
      </w:r>
      <w:r w:rsidRPr="000B0367">
        <w:rPr>
          <w:rFonts w:eastAsia="Times New Roman"/>
          <w:szCs w:val="24"/>
        </w:rPr>
        <w:t xml:space="preserve"> τα ιμάτιά της </w:t>
      </w:r>
      <w:r>
        <w:rPr>
          <w:rFonts w:eastAsia="Times New Roman"/>
          <w:szCs w:val="24"/>
        </w:rPr>
        <w:t xml:space="preserve">και </w:t>
      </w:r>
      <w:r w:rsidRPr="000B0367">
        <w:rPr>
          <w:rFonts w:eastAsia="Times New Roman"/>
          <w:szCs w:val="24"/>
        </w:rPr>
        <w:t xml:space="preserve">ότι δεν πρέπει να </w:t>
      </w:r>
      <w:r>
        <w:rPr>
          <w:rFonts w:eastAsia="Times New Roman"/>
          <w:szCs w:val="24"/>
        </w:rPr>
        <w:t xml:space="preserve">αφήνουμε τους </w:t>
      </w:r>
      <w:r w:rsidRPr="000B0367">
        <w:rPr>
          <w:rFonts w:eastAsia="Times New Roman"/>
          <w:szCs w:val="24"/>
        </w:rPr>
        <w:t xml:space="preserve">εργαζόμενους να διαπραγματεύονται μόνοι τους </w:t>
      </w:r>
      <w:r>
        <w:rPr>
          <w:rFonts w:eastAsia="Times New Roman"/>
          <w:szCs w:val="24"/>
        </w:rPr>
        <w:t xml:space="preserve">τις </w:t>
      </w:r>
      <w:r>
        <w:rPr>
          <w:rFonts w:eastAsia="Times New Roman"/>
          <w:szCs w:val="24"/>
        </w:rPr>
        <w:lastRenderedPageBreak/>
        <w:t xml:space="preserve">συμβάσεις </w:t>
      </w:r>
      <w:r w:rsidRPr="000B0367">
        <w:rPr>
          <w:rFonts w:eastAsia="Times New Roman"/>
          <w:szCs w:val="24"/>
        </w:rPr>
        <w:t>εργασίας με τους εργοδότες και μέσα από αυτή</w:t>
      </w:r>
      <w:r>
        <w:rPr>
          <w:rFonts w:eastAsia="Times New Roman"/>
          <w:szCs w:val="24"/>
        </w:rPr>
        <w:t>ν την</w:t>
      </w:r>
      <w:r w:rsidRPr="000B0367">
        <w:rPr>
          <w:rFonts w:eastAsia="Times New Roman"/>
          <w:szCs w:val="24"/>
        </w:rPr>
        <w:t xml:space="preserve"> τροπολογία στην ουσία </w:t>
      </w:r>
      <w:r>
        <w:rPr>
          <w:rFonts w:eastAsia="Times New Roman"/>
          <w:szCs w:val="24"/>
        </w:rPr>
        <w:t xml:space="preserve">τους </w:t>
      </w:r>
      <w:r w:rsidRPr="000B0367">
        <w:rPr>
          <w:rFonts w:eastAsia="Times New Roman"/>
          <w:szCs w:val="24"/>
        </w:rPr>
        <w:t>επιτρέπει να γίνει αυτό το πράγμα ακριβώς</w:t>
      </w:r>
      <w:r>
        <w:rPr>
          <w:rFonts w:eastAsia="Times New Roman"/>
          <w:szCs w:val="24"/>
        </w:rPr>
        <w:t>.</w:t>
      </w:r>
    </w:p>
    <w:p w14:paraId="7632D29F" w14:textId="77777777" w:rsidR="00845256" w:rsidRDefault="00BE25C9">
      <w:pPr>
        <w:spacing w:line="600" w:lineRule="auto"/>
        <w:ind w:firstLine="720"/>
        <w:contextualSpacing/>
        <w:jc w:val="both"/>
        <w:rPr>
          <w:rFonts w:eastAsia="Times New Roman"/>
          <w:szCs w:val="24"/>
        </w:rPr>
      </w:pPr>
      <w:r>
        <w:rPr>
          <w:rFonts w:eastAsia="Times New Roman"/>
          <w:szCs w:val="24"/>
        </w:rPr>
        <w:t>Όσον αφορά τις υ</w:t>
      </w:r>
      <w:r>
        <w:rPr>
          <w:rFonts w:eastAsia="Times New Roman"/>
          <w:szCs w:val="24"/>
        </w:rPr>
        <w:t>πόλοιπες τροπολογίες, κύριε Πρόεδρε, στην τροπολογία με γενικό αριθμό 21</w:t>
      </w:r>
      <w:r w:rsidRPr="000B0367">
        <w:rPr>
          <w:rFonts w:eastAsia="Times New Roman"/>
          <w:szCs w:val="24"/>
        </w:rPr>
        <w:t xml:space="preserve">79 και με ειδικό 173 θα ψηφίσουμε </w:t>
      </w:r>
      <w:r>
        <w:rPr>
          <w:rFonts w:eastAsia="Times New Roman"/>
          <w:szCs w:val="24"/>
        </w:rPr>
        <w:t>«</w:t>
      </w:r>
      <w:r>
        <w:rPr>
          <w:rFonts w:eastAsia="Times New Roman"/>
          <w:szCs w:val="24"/>
        </w:rPr>
        <w:t>παρών</w:t>
      </w:r>
      <w:r>
        <w:rPr>
          <w:rFonts w:eastAsia="Times New Roman"/>
          <w:szCs w:val="24"/>
        </w:rPr>
        <w:t xml:space="preserve">», </w:t>
      </w:r>
      <w:r w:rsidRPr="000B0367">
        <w:rPr>
          <w:rFonts w:eastAsia="Times New Roman"/>
          <w:szCs w:val="24"/>
        </w:rPr>
        <w:t xml:space="preserve">γιατί </w:t>
      </w:r>
      <w:r>
        <w:rPr>
          <w:rFonts w:eastAsia="Times New Roman"/>
          <w:szCs w:val="24"/>
        </w:rPr>
        <w:t xml:space="preserve">με αυτόν τον τρόπο </w:t>
      </w:r>
      <w:r w:rsidRPr="000B0367">
        <w:rPr>
          <w:rFonts w:eastAsia="Times New Roman"/>
          <w:szCs w:val="24"/>
        </w:rPr>
        <w:t xml:space="preserve">θεωρούμε </w:t>
      </w:r>
      <w:r>
        <w:rPr>
          <w:rFonts w:eastAsia="Times New Roman"/>
          <w:szCs w:val="24"/>
        </w:rPr>
        <w:t xml:space="preserve">ότι </w:t>
      </w:r>
      <w:r w:rsidRPr="000B0367">
        <w:rPr>
          <w:rFonts w:eastAsia="Times New Roman"/>
          <w:szCs w:val="24"/>
        </w:rPr>
        <w:t xml:space="preserve">υπάρχει </w:t>
      </w:r>
      <w:r>
        <w:rPr>
          <w:rFonts w:eastAsia="Times New Roman"/>
          <w:szCs w:val="24"/>
        </w:rPr>
        <w:t>μια</w:t>
      </w:r>
      <w:r w:rsidRPr="000B0367">
        <w:rPr>
          <w:rFonts w:eastAsia="Times New Roman"/>
          <w:szCs w:val="24"/>
        </w:rPr>
        <w:t xml:space="preserve"> αδικία σε αυτούς που </w:t>
      </w:r>
      <w:r>
        <w:rPr>
          <w:rFonts w:eastAsia="Times New Roman"/>
          <w:szCs w:val="24"/>
        </w:rPr>
        <w:t>ήταν</w:t>
      </w:r>
      <w:r w:rsidRPr="000B0367">
        <w:rPr>
          <w:rFonts w:eastAsia="Times New Roman"/>
          <w:szCs w:val="24"/>
        </w:rPr>
        <w:t xml:space="preserve"> </w:t>
      </w:r>
      <w:r>
        <w:rPr>
          <w:rFonts w:eastAsia="Times New Roman"/>
          <w:szCs w:val="24"/>
        </w:rPr>
        <w:t xml:space="preserve">συνεπείς </w:t>
      </w:r>
      <w:r w:rsidRPr="000B0367">
        <w:rPr>
          <w:rFonts w:eastAsia="Times New Roman"/>
          <w:szCs w:val="24"/>
        </w:rPr>
        <w:t xml:space="preserve">που </w:t>
      </w:r>
      <w:r>
        <w:rPr>
          <w:rFonts w:eastAsia="Times New Roman"/>
          <w:szCs w:val="24"/>
        </w:rPr>
        <w:t xml:space="preserve">πλήρωσαν –όσον αφορά το θέμα του νερού- </w:t>
      </w:r>
      <w:r w:rsidRPr="000B0367">
        <w:rPr>
          <w:rFonts w:eastAsia="Times New Roman"/>
          <w:szCs w:val="24"/>
        </w:rPr>
        <w:t xml:space="preserve">και </w:t>
      </w:r>
      <w:r>
        <w:rPr>
          <w:rFonts w:eastAsia="Times New Roman"/>
          <w:szCs w:val="24"/>
        </w:rPr>
        <w:t>στην ουσ</w:t>
      </w:r>
      <w:r>
        <w:rPr>
          <w:rFonts w:eastAsia="Times New Roman"/>
          <w:szCs w:val="24"/>
        </w:rPr>
        <w:t xml:space="preserve">ία δεν έγινε </w:t>
      </w:r>
      <w:r w:rsidRPr="000B0367">
        <w:rPr>
          <w:rFonts w:eastAsia="Times New Roman"/>
          <w:szCs w:val="24"/>
        </w:rPr>
        <w:t>κα</w:t>
      </w:r>
      <w:r>
        <w:rPr>
          <w:rFonts w:eastAsia="Times New Roman"/>
          <w:szCs w:val="24"/>
        </w:rPr>
        <w:t>μ</w:t>
      </w:r>
      <w:r w:rsidRPr="000B0367">
        <w:rPr>
          <w:rFonts w:eastAsia="Times New Roman"/>
          <w:szCs w:val="24"/>
        </w:rPr>
        <w:t xml:space="preserve">μία πρόβλεψη για </w:t>
      </w:r>
      <w:r>
        <w:rPr>
          <w:rFonts w:eastAsia="Times New Roman"/>
          <w:szCs w:val="24"/>
        </w:rPr>
        <w:t>αυτούς.</w:t>
      </w:r>
    </w:p>
    <w:p w14:paraId="7632D2A0" w14:textId="77777777" w:rsidR="00845256" w:rsidRDefault="00BE25C9">
      <w:pPr>
        <w:spacing w:line="600" w:lineRule="auto"/>
        <w:ind w:firstLine="720"/>
        <w:contextualSpacing/>
        <w:jc w:val="both"/>
        <w:rPr>
          <w:rFonts w:eastAsia="Times New Roman"/>
          <w:szCs w:val="24"/>
        </w:rPr>
      </w:pPr>
      <w:r w:rsidRPr="000B0367">
        <w:rPr>
          <w:rFonts w:eastAsia="Times New Roman"/>
          <w:szCs w:val="24"/>
        </w:rPr>
        <w:t xml:space="preserve">Όσον αφορά την </w:t>
      </w:r>
      <w:r>
        <w:rPr>
          <w:rFonts w:eastAsia="Times New Roman"/>
          <w:szCs w:val="24"/>
        </w:rPr>
        <w:t xml:space="preserve">τροπολογία με γενικό αριθμό </w:t>
      </w:r>
      <w:r w:rsidRPr="000B0367">
        <w:rPr>
          <w:rFonts w:eastAsia="Times New Roman"/>
          <w:szCs w:val="24"/>
        </w:rPr>
        <w:t xml:space="preserve">2188 και </w:t>
      </w:r>
      <w:r>
        <w:rPr>
          <w:rFonts w:eastAsia="Times New Roman"/>
          <w:szCs w:val="24"/>
        </w:rPr>
        <w:t xml:space="preserve">ειδικό 174, </w:t>
      </w:r>
      <w:r w:rsidRPr="000B0367">
        <w:rPr>
          <w:rFonts w:eastAsia="Times New Roman"/>
          <w:szCs w:val="24"/>
        </w:rPr>
        <w:t>θα είμαστε θετικοί</w:t>
      </w:r>
      <w:r>
        <w:rPr>
          <w:rFonts w:eastAsia="Times New Roman"/>
          <w:szCs w:val="24"/>
        </w:rPr>
        <w:t>.</w:t>
      </w:r>
    </w:p>
    <w:p w14:paraId="7632D2A1" w14:textId="77777777" w:rsidR="00845256" w:rsidRDefault="00BE25C9">
      <w:pPr>
        <w:spacing w:line="600" w:lineRule="auto"/>
        <w:ind w:firstLine="720"/>
        <w:contextualSpacing/>
        <w:jc w:val="both"/>
        <w:rPr>
          <w:rFonts w:eastAsia="Times New Roman"/>
          <w:szCs w:val="24"/>
        </w:rPr>
      </w:pPr>
      <w:r w:rsidRPr="000B0367">
        <w:rPr>
          <w:rFonts w:eastAsia="Times New Roman"/>
          <w:szCs w:val="24"/>
        </w:rPr>
        <w:t xml:space="preserve">Όσον αφορά την </w:t>
      </w:r>
      <w:r>
        <w:rPr>
          <w:rFonts w:eastAsia="Times New Roman"/>
          <w:szCs w:val="24"/>
        </w:rPr>
        <w:t xml:space="preserve">τροπολογία </w:t>
      </w:r>
      <w:r w:rsidRPr="000B0367">
        <w:rPr>
          <w:rFonts w:eastAsia="Times New Roman"/>
          <w:szCs w:val="24"/>
        </w:rPr>
        <w:t>2189</w:t>
      </w:r>
      <w:r>
        <w:rPr>
          <w:rFonts w:eastAsia="Times New Roman"/>
          <w:szCs w:val="24"/>
        </w:rPr>
        <w:t xml:space="preserve"> και ειδικό </w:t>
      </w:r>
      <w:r w:rsidRPr="000B0367">
        <w:rPr>
          <w:rFonts w:eastAsia="Times New Roman"/>
          <w:szCs w:val="24"/>
        </w:rPr>
        <w:t>175</w:t>
      </w:r>
      <w:r>
        <w:rPr>
          <w:rFonts w:eastAsia="Times New Roman"/>
          <w:szCs w:val="24"/>
        </w:rPr>
        <w:t>,</w:t>
      </w:r>
      <w:r w:rsidRPr="000B0367">
        <w:rPr>
          <w:rFonts w:eastAsia="Times New Roman"/>
          <w:szCs w:val="24"/>
        </w:rPr>
        <w:t xml:space="preserve"> θα είμαστε αρνητικοί</w:t>
      </w:r>
      <w:r>
        <w:rPr>
          <w:rFonts w:eastAsia="Times New Roman"/>
          <w:szCs w:val="24"/>
        </w:rPr>
        <w:t>,</w:t>
      </w:r>
      <w:r w:rsidRPr="000B0367">
        <w:rPr>
          <w:rFonts w:eastAsia="Times New Roman"/>
          <w:szCs w:val="24"/>
        </w:rPr>
        <w:t xml:space="preserve"> διότι φαίνεται ότι προβλέπει χρήματα τα οποία </w:t>
      </w:r>
      <w:r>
        <w:rPr>
          <w:rFonts w:eastAsia="Times New Roman"/>
          <w:szCs w:val="24"/>
        </w:rPr>
        <w:t>–</w:t>
      </w:r>
      <w:r w:rsidRPr="000B0367">
        <w:rPr>
          <w:rFonts w:eastAsia="Times New Roman"/>
          <w:szCs w:val="24"/>
        </w:rPr>
        <w:t>δυστυχώς</w:t>
      </w:r>
      <w:r>
        <w:rPr>
          <w:rFonts w:eastAsia="Times New Roman"/>
          <w:szCs w:val="24"/>
        </w:rPr>
        <w:t>-</w:t>
      </w:r>
      <w:r w:rsidRPr="000B0367">
        <w:rPr>
          <w:rFonts w:eastAsia="Times New Roman"/>
          <w:szCs w:val="24"/>
        </w:rPr>
        <w:t xml:space="preserve"> όπως είπε και ο </w:t>
      </w:r>
      <w:r>
        <w:rPr>
          <w:rFonts w:eastAsia="Times New Roman"/>
          <w:szCs w:val="24"/>
        </w:rPr>
        <w:t xml:space="preserve">κ. Φωτήλας, ο </w:t>
      </w:r>
      <w:r w:rsidRPr="000B0367">
        <w:rPr>
          <w:rFonts w:eastAsia="Times New Roman"/>
          <w:szCs w:val="24"/>
        </w:rPr>
        <w:t xml:space="preserve">εισηγητής </w:t>
      </w:r>
      <w:r>
        <w:rPr>
          <w:rFonts w:eastAsia="Times New Roman"/>
          <w:szCs w:val="24"/>
        </w:rPr>
        <w:t>μας,</w:t>
      </w:r>
      <w:r w:rsidRPr="000B0367">
        <w:rPr>
          <w:rFonts w:eastAsia="Times New Roman"/>
          <w:szCs w:val="24"/>
        </w:rPr>
        <w:t xml:space="preserve"> ακριβώς επειδή είναι βουλευτική τροπολογία</w:t>
      </w:r>
      <w:r>
        <w:rPr>
          <w:rFonts w:eastAsia="Times New Roman"/>
          <w:szCs w:val="24"/>
        </w:rPr>
        <w:t>,</w:t>
      </w:r>
      <w:r w:rsidRPr="000B0367">
        <w:rPr>
          <w:rFonts w:eastAsia="Times New Roman"/>
          <w:szCs w:val="24"/>
        </w:rPr>
        <w:t xml:space="preserve"> με τον τρόπο αυτό στην ουσία δεν φαίνεται η </w:t>
      </w:r>
      <w:r>
        <w:rPr>
          <w:rFonts w:eastAsia="Times New Roman"/>
          <w:szCs w:val="24"/>
        </w:rPr>
        <w:t xml:space="preserve">δαπάνη. Είναι ένας </w:t>
      </w:r>
      <w:r w:rsidRPr="000B0367">
        <w:rPr>
          <w:rFonts w:eastAsia="Times New Roman"/>
          <w:szCs w:val="24"/>
        </w:rPr>
        <w:t xml:space="preserve">πονηρός τρόπος για να αποκρύψετε τη δαπάνη που </w:t>
      </w:r>
      <w:r>
        <w:rPr>
          <w:rFonts w:eastAsia="Times New Roman"/>
          <w:szCs w:val="24"/>
        </w:rPr>
        <w:t xml:space="preserve">φέρνει αυτή η </w:t>
      </w:r>
      <w:r w:rsidRPr="000B0367">
        <w:rPr>
          <w:rFonts w:eastAsia="Times New Roman"/>
          <w:szCs w:val="24"/>
        </w:rPr>
        <w:t>τροπολογία</w:t>
      </w:r>
      <w:r>
        <w:rPr>
          <w:rFonts w:eastAsia="Times New Roman"/>
          <w:szCs w:val="24"/>
        </w:rPr>
        <w:t>.</w:t>
      </w:r>
      <w:r w:rsidRPr="000B0367">
        <w:rPr>
          <w:rFonts w:eastAsia="Times New Roman"/>
          <w:szCs w:val="24"/>
        </w:rPr>
        <w:t xml:space="preserve"> </w:t>
      </w:r>
      <w:r>
        <w:rPr>
          <w:rFonts w:eastAsia="Times New Roman"/>
          <w:szCs w:val="24"/>
        </w:rPr>
        <w:t>Α</w:t>
      </w:r>
      <w:r w:rsidRPr="000B0367">
        <w:rPr>
          <w:rFonts w:eastAsia="Times New Roman"/>
          <w:szCs w:val="24"/>
        </w:rPr>
        <w:t xml:space="preserve">ν </w:t>
      </w:r>
      <w:r>
        <w:rPr>
          <w:rFonts w:eastAsia="Times New Roman"/>
          <w:szCs w:val="24"/>
        </w:rPr>
        <w:t>π</w:t>
      </w:r>
      <w:r w:rsidRPr="000B0367">
        <w:rPr>
          <w:rFonts w:eastAsia="Times New Roman"/>
          <w:szCs w:val="24"/>
        </w:rPr>
        <w:t xml:space="preserve">ράγματι </w:t>
      </w:r>
      <w:r>
        <w:rPr>
          <w:rFonts w:eastAsia="Times New Roman"/>
          <w:szCs w:val="24"/>
        </w:rPr>
        <w:t>θέλει το Υπουργείο</w:t>
      </w:r>
      <w:r>
        <w:rPr>
          <w:rFonts w:eastAsia="Times New Roman"/>
          <w:szCs w:val="24"/>
        </w:rPr>
        <w:t xml:space="preserve"> να την καταθέσει, θα </w:t>
      </w:r>
      <w:r w:rsidRPr="000B0367">
        <w:rPr>
          <w:rFonts w:eastAsia="Times New Roman"/>
          <w:szCs w:val="24"/>
        </w:rPr>
        <w:t xml:space="preserve">πρέπει να πάει στο Γενικό </w:t>
      </w:r>
      <w:r w:rsidRPr="000B0367">
        <w:rPr>
          <w:rFonts w:eastAsia="Times New Roman"/>
          <w:szCs w:val="24"/>
        </w:rPr>
        <w:lastRenderedPageBreak/>
        <w:t xml:space="preserve">Λογιστήριο του </w:t>
      </w:r>
      <w:r>
        <w:rPr>
          <w:rFonts w:eastAsia="Times New Roman"/>
          <w:szCs w:val="24"/>
        </w:rPr>
        <w:t xml:space="preserve">Κράτους και </w:t>
      </w:r>
      <w:r w:rsidRPr="000B0367">
        <w:rPr>
          <w:rFonts w:eastAsia="Times New Roman"/>
          <w:szCs w:val="24"/>
        </w:rPr>
        <w:t xml:space="preserve">να υπάρχει </w:t>
      </w:r>
      <w:r>
        <w:rPr>
          <w:rFonts w:eastAsia="Times New Roman"/>
          <w:szCs w:val="24"/>
        </w:rPr>
        <w:t xml:space="preserve">μια </w:t>
      </w:r>
      <w:r w:rsidRPr="000B0367">
        <w:rPr>
          <w:rFonts w:eastAsia="Times New Roman"/>
          <w:szCs w:val="24"/>
        </w:rPr>
        <w:t xml:space="preserve">λεπτομερής μελέτη για </w:t>
      </w:r>
      <w:r>
        <w:rPr>
          <w:rFonts w:eastAsia="Times New Roman"/>
          <w:szCs w:val="24"/>
        </w:rPr>
        <w:t>να</w:t>
      </w:r>
      <w:r w:rsidRPr="000B0367">
        <w:rPr>
          <w:rFonts w:eastAsia="Times New Roman"/>
          <w:szCs w:val="24"/>
        </w:rPr>
        <w:t xml:space="preserve"> </w:t>
      </w:r>
      <w:r>
        <w:rPr>
          <w:rFonts w:eastAsia="Times New Roman"/>
          <w:szCs w:val="24"/>
        </w:rPr>
        <w:t>δούμε πόσο τ</w:t>
      </w:r>
      <w:r w:rsidRPr="000B0367">
        <w:rPr>
          <w:rFonts w:eastAsia="Times New Roman"/>
          <w:szCs w:val="24"/>
        </w:rPr>
        <w:t xml:space="preserve">ελικά θα κοστίσει αυτή </w:t>
      </w:r>
      <w:r>
        <w:rPr>
          <w:rFonts w:eastAsia="Times New Roman"/>
          <w:szCs w:val="24"/>
        </w:rPr>
        <w:t xml:space="preserve">η </w:t>
      </w:r>
      <w:r w:rsidRPr="000B0367">
        <w:rPr>
          <w:rFonts w:eastAsia="Times New Roman"/>
          <w:szCs w:val="24"/>
        </w:rPr>
        <w:t>τροπολογία</w:t>
      </w:r>
      <w:r>
        <w:rPr>
          <w:rFonts w:eastAsia="Times New Roman"/>
          <w:szCs w:val="24"/>
        </w:rPr>
        <w:t>.</w:t>
      </w:r>
    </w:p>
    <w:p w14:paraId="7632D2A2"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Για την </w:t>
      </w:r>
      <w:r w:rsidRPr="000B0367">
        <w:rPr>
          <w:rFonts w:eastAsia="Times New Roman"/>
          <w:szCs w:val="24"/>
        </w:rPr>
        <w:t xml:space="preserve">υπουργική </w:t>
      </w:r>
      <w:r>
        <w:rPr>
          <w:rFonts w:eastAsia="Times New Roman"/>
          <w:szCs w:val="24"/>
        </w:rPr>
        <w:t xml:space="preserve">τροπολογία με γενικό αριθμό 2190 και ειδικό 176, </w:t>
      </w:r>
      <w:r w:rsidRPr="000B0367">
        <w:rPr>
          <w:rFonts w:eastAsia="Times New Roman"/>
          <w:szCs w:val="24"/>
        </w:rPr>
        <w:t>θα είμαστε θετικοί</w:t>
      </w:r>
      <w:r>
        <w:rPr>
          <w:rFonts w:eastAsia="Times New Roman"/>
          <w:szCs w:val="24"/>
        </w:rPr>
        <w:t>.</w:t>
      </w:r>
    </w:p>
    <w:p w14:paraId="7632D2A3"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 xml:space="preserve">τροπολογία με γενικό αριθμό </w:t>
      </w:r>
      <w:r w:rsidRPr="000B0367">
        <w:rPr>
          <w:rFonts w:eastAsia="Times New Roman"/>
          <w:szCs w:val="24"/>
        </w:rPr>
        <w:t xml:space="preserve">2191 και </w:t>
      </w:r>
      <w:r>
        <w:rPr>
          <w:rFonts w:eastAsia="Times New Roman"/>
          <w:szCs w:val="24"/>
        </w:rPr>
        <w:t xml:space="preserve">ειδικό </w:t>
      </w:r>
      <w:r w:rsidRPr="000B0367">
        <w:rPr>
          <w:rFonts w:eastAsia="Times New Roman"/>
          <w:szCs w:val="24"/>
        </w:rPr>
        <w:t>177</w:t>
      </w:r>
      <w:r>
        <w:rPr>
          <w:rFonts w:eastAsia="Times New Roman"/>
          <w:szCs w:val="24"/>
        </w:rPr>
        <w:t>,</w:t>
      </w:r>
      <w:r w:rsidRPr="000B0367">
        <w:rPr>
          <w:rFonts w:eastAsia="Times New Roman"/>
          <w:szCs w:val="24"/>
        </w:rPr>
        <w:t xml:space="preserve"> για τους λόγους που εξήγησα </w:t>
      </w:r>
      <w:r>
        <w:rPr>
          <w:rFonts w:eastAsia="Times New Roman"/>
          <w:szCs w:val="24"/>
        </w:rPr>
        <w:t>κ</w:t>
      </w:r>
      <w:r w:rsidRPr="000B0367">
        <w:rPr>
          <w:rFonts w:eastAsia="Times New Roman"/>
          <w:szCs w:val="24"/>
        </w:rPr>
        <w:t xml:space="preserve">αι </w:t>
      </w:r>
      <w:r>
        <w:rPr>
          <w:rFonts w:eastAsia="Times New Roman"/>
          <w:szCs w:val="24"/>
        </w:rPr>
        <w:t>στον κύριο Υπουργό προηγουμένως, από τη στιγμή που δεν σπάει, ενώ είμαστε αρνητικοί στο πρώτο κομμάτι, στο δεύτερο κομμάτι θ</w:t>
      </w:r>
      <w:r w:rsidRPr="000B0367">
        <w:rPr>
          <w:rFonts w:eastAsia="Times New Roman"/>
          <w:szCs w:val="24"/>
        </w:rPr>
        <w:t xml:space="preserve">α ψηφίσουμε </w:t>
      </w:r>
      <w:r>
        <w:rPr>
          <w:rFonts w:eastAsia="Times New Roman"/>
          <w:szCs w:val="24"/>
        </w:rPr>
        <w:t>«</w:t>
      </w:r>
      <w:r>
        <w:rPr>
          <w:rFonts w:eastAsia="Times New Roman"/>
          <w:szCs w:val="24"/>
        </w:rPr>
        <w:t>παρών</w:t>
      </w:r>
      <w:r>
        <w:rPr>
          <w:rFonts w:eastAsia="Times New Roman"/>
          <w:szCs w:val="24"/>
        </w:rPr>
        <w:t xml:space="preserve">». </w:t>
      </w:r>
    </w:p>
    <w:p w14:paraId="7632D2A4"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0B0367">
        <w:rPr>
          <w:rFonts w:eastAsia="Times New Roman"/>
          <w:szCs w:val="24"/>
        </w:rPr>
        <w:t xml:space="preserve">ια την </w:t>
      </w:r>
      <w:r>
        <w:rPr>
          <w:rFonts w:eastAsia="Times New Roman"/>
          <w:szCs w:val="24"/>
        </w:rPr>
        <w:t xml:space="preserve">τροπολογία με γενικό </w:t>
      </w:r>
      <w:r>
        <w:rPr>
          <w:rFonts w:eastAsia="Times New Roman"/>
          <w:szCs w:val="24"/>
        </w:rPr>
        <w:t>αριθμό 21</w:t>
      </w:r>
      <w:r w:rsidRPr="000B0367">
        <w:rPr>
          <w:rFonts w:eastAsia="Times New Roman"/>
          <w:szCs w:val="24"/>
        </w:rPr>
        <w:t>92 και ειδικό 178 θα είμαστε θετικοί</w:t>
      </w:r>
      <w:r>
        <w:rPr>
          <w:rFonts w:eastAsia="Times New Roman"/>
          <w:szCs w:val="24"/>
        </w:rPr>
        <w:t>.</w:t>
      </w:r>
    </w:p>
    <w:p w14:paraId="7632D2A5"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Θετικοί επίσης θα είμαστε </w:t>
      </w:r>
      <w:r w:rsidRPr="000B0367">
        <w:rPr>
          <w:rFonts w:eastAsia="Times New Roman"/>
          <w:szCs w:val="24"/>
        </w:rPr>
        <w:t xml:space="preserve">και στην </w:t>
      </w:r>
      <w:r>
        <w:rPr>
          <w:rFonts w:eastAsia="Times New Roman"/>
          <w:szCs w:val="24"/>
        </w:rPr>
        <w:t>τροπολογία με γενικό αριθμό 21</w:t>
      </w:r>
      <w:r w:rsidRPr="000B0367">
        <w:rPr>
          <w:rFonts w:eastAsia="Times New Roman"/>
          <w:szCs w:val="24"/>
        </w:rPr>
        <w:t xml:space="preserve">93 </w:t>
      </w:r>
      <w:r>
        <w:rPr>
          <w:rFonts w:eastAsia="Times New Roman"/>
          <w:szCs w:val="24"/>
        </w:rPr>
        <w:t xml:space="preserve">και ειδικό </w:t>
      </w:r>
      <w:r w:rsidRPr="000B0367">
        <w:rPr>
          <w:rFonts w:eastAsia="Times New Roman"/>
          <w:szCs w:val="24"/>
        </w:rPr>
        <w:t>179</w:t>
      </w:r>
      <w:r>
        <w:rPr>
          <w:rFonts w:eastAsia="Times New Roman"/>
          <w:szCs w:val="24"/>
        </w:rPr>
        <w:t>.</w:t>
      </w:r>
      <w:r w:rsidRPr="000B0367">
        <w:rPr>
          <w:rFonts w:eastAsia="Times New Roman"/>
          <w:szCs w:val="24"/>
        </w:rPr>
        <w:t xml:space="preserve"> </w:t>
      </w:r>
    </w:p>
    <w:p w14:paraId="7632D2A6"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Γ</w:t>
      </w:r>
      <w:r w:rsidRPr="000B0367">
        <w:rPr>
          <w:rFonts w:eastAsia="Times New Roman"/>
          <w:szCs w:val="24"/>
        </w:rPr>
        <w:t xml:space="preserve">ια την </w:t>
      </w:r>
      <w:r>
        <w:rPr>
          <w:rFonts w:eastAsia="Times New Roman"/>
          <w:szCs w:val="24"/>
        </w:rPr>
        <w:t>τροπολογία με γενικό αριθμό 21</w:t>
      </w:r>
      <w:r w:rsidRPr="000B0367">
        <w:rPr>
          <w:rFonts w:eastAsia="Times New Roman"/>
          <w:szCs w:val="24"/>
        </w:rPr>
        <w:t xml:space="preserve">94 και </w:t>
      </w:r>
      <w:r>
        <w:rPr>
          <w:rFonts w:eastAsia="Times New Roman"/>
          <w:szCs w:val="24"/>
        </w:rPr>
        <w:t xml:space="preserve">ειδικό </w:t>
      </w:r>
      <w:r w:rsidRPr="000B0367">
        <w:rPr>
          <w:rFonts w:eastAsia="Times New Roman"/>
          <w:szCs w:val="24"/>
        </w:rPr>
        <w:t>180</w:t>
      </w:r>
      <w:r>
        <w:rPr>
          <w:rFonts w:eastAsia="Times New Roman"/>
          <w:szCs w:val="24"/>
        </w:rPr>
        <w:t xml:space="preserve"> </w:t>
      </w:r>
      <w:r w:rsidRPr="000B0367">
        <w:rPr>
          <w:rFonts w:eastAsia="Times New Roman"/>
          <w:szCs w:val="24"/>
        </w:rPr>
        <w:t xml:space="preserve">που αφορά </w:t>
      </w:r>
      <w:r>
        <w:rPr>
          <w:rFonts w:eastAsia="Times New Roman"/>
          <w:szCs w:val="24"/>
        </w:rPr>
        <w:t>σ</w:t>
      </w:r>
      <w:r w:rsidRPr="000B0367">
        <w:rPr>
          <w:rFonts w:eastAsia="Times New Roman"/>
          <w:szCs w:val="24"/>
        </w:rPr>
        <w:t>το επικουρικό προσωπικό</w:t>
      </w:r>
      <w:r>
        <w:rPr>
          <w:rFonts w:eastAsia="Times New Roman"/>
          <w:szCs w:val="24"/>
        </w:rPr>
        <w:t>,</w:t>
      </w:r>
      <w:r w:rsidRPr="000B0367">
        <w:rPr>
          <w:rFonts w:eastAsia="Times New Roman"/>
          <w:szCs w:val="24"/>
        </w:rPr>
        <w:t xml:space="preserve"> θα είμαστε αρνητικοί</w:t>
      </w:r>
      <w:r>
        <w:rPr>
          <w:rFonts w:eastAsia="Times New Roman"/>
          <w:szCs w:val="24"/>
        </w:rPr>
        <w:t>,</w:t>
      </w:r>
      <w:r w:rsidRPr="000B0367">
        <w:rPr>
          <w:rFonts w:eastAsia="Times New Roman"/>
          <w:szCs w:val="24"/>
        </w:rPr>
        <w:t xml:space="preserve"> διότι ανοί</w:t>
      </w:r>
      <w:r w:rsidRPr="000B0367">
        <w:rPr>
          <w:rFonts w:eastAsia="Times New Roman"/>
          <w:szCs w:val="24"/>
        </w:rPr>
        <w:t xml:space="preserve">γει για άλλη </w:t>
      </w:r>
      <w:r>
        <w:rPr>
          <w:rFonts w:eastAsia="Times New Roman"/>
          <w:szCs w:val="24"/>
        </w:rPr>
        <w:t xml:space="preserve">μια </w:t>
      </w:r>
      <w:r w:rsidRPr="000B0367">
        <w:rPr>
          <w:rFonts w:eastAsia="Times New Roman"/>
          <w:szCs w:val="24"/>
        </w:rPr>
        <w:t>φορά την πλατφόρμα</w:t>
      </w:r>
      <w:r>
        <w:rPr>
          <w:rFonts w:eastAsia="Times New Roman"/>
          <w:szCs w:val="24"/>
        </w:rPr>
        <w:t xml:space="preserve"> και μ</w:t>
      </w:r>
      <w:r w:rsidRPr="000B0367">
        <w:rPr>
          <w:rFonts w:eastAsia="Times New Roman"/>
          <w:szCs w:val="24"/>
        </w:rPr>
        <w:t xml:space="preserve">ε τον τρόπο αυτό ξεκινάτε </w:t>
      </w:r>
      <w:r>
        <w:rPr>
          <w:rFonts w:eastAsia="Times New Roman"/>
          <w:szCs w:val="24"/>
        </w:rPr>
        <w:t xml:space="preserve">μια </w:t>
      </w:r>
      <w:proofErr w:type="spellStart"/>
      <w:r w:rsidRPr="000B0367">
        <w:rPr>
          <w:rFonts w:eastAsia="Times New Roman"/>
          <w:szCs w:val="24"/>
        </w:rPr>
        <w:t>παροχολογία</w:t>
      </w:r>
      <w:proofErr w:type="spellEnd"/>
      <w:r>
        <w:rPr>
          <w:rFonts w:eastAsia="Times New Roman"/>
          <w:szCs w:val="24"/>
        </w:rPr>
        <w:t>,</w:t>
      </w:r>
      <w:r w:rsidRPr="000B0367">
        <w:rPr>
          <w:rFonts w:eastAsia="Times New Roman"/>
          <w:szCs w:val="24"/>
        </w:rPr>
        <w:t xml:space="preserve"> υποσχεσιολογία</w:t>
      </w:r>
      <w:r>
        <w:rPr>
          <w:rFonts w:eastAsia="Times New Roman"/>
          <w:szCs w:val="24"/>
        </w:rPr>
        <w:t>,</w:t>
      </w:r>
      <w:r w:rsidRPr="000B0367">
        <w:rPr>
          <w:rFonts w:eastAsia="Times New Roman"/>
          <w:szCs w:val="24"/>
        </w:rPr>
        <w:t xml:space="preserve"> δίνοντας </w:t>
      </w:r>
      <w:r>
        <w:rPr>
          <w:rFonts w:eastAsia="Times New Roman"/>
          <w:szCs w:val="24"/>
        </w:rPr>
        <w:t>ε</w:t>
      </w:r>
      <w:r w:rsidRPr="000B0367">
        <w:rPr>
          <w:rFonts w:eastAsia="Times New Roman"/>
          <w:szCs w:val="24"/>
        </w:rPr>
        <w:t>λπίδα για προσλήψεις</w:t>
      </w:r>
      <w:r>
        <w:rPr>
          <w:rFonts w:eastAsia="Times New Roman"/>
          <w:szCs w:val="24"/>
        </w:rPr>
        <w:t>,</w:t>
      </w:r>
      <w:r w:rsidRPr="000B0367">
        <w:rPr>
          <w:rFonts w:eastAsia="Times New Roman"/>
          <w:szCs w:val="24"/>
        </w:rPr>
        <w:t xml:space="preserve"> χωρίς να </w:t>
      </w:r>
      <w:r>
        <w:rPr>
          <w:rFonts w:eastAsia="Times New Roman"/>
          <w:szCs w:val="24"/>
        </w:rPr>
        <w:t>καθορίζονται συγκεκριμένοι όροι. Ξ</w:t>
      </w:r>
      <w:r w:rsidRPr="000B0367">
        <w:rPr>
          <w:rFonts w:eastAsia="Times New Roman"/>
          <w:szCs w:val="24"/>
        </w:rPr>
        <w:t>έρετε πολύ καλά επίσης ότι από το ΕΣΠΑ δεν προβλέπονται πληρωμές για τους μισθούς</w:t>
      </w:r>
      <w:r>
        <w:rPr>
          <w:rFonts w:eastAsia="Times New Roman"/>
          <w:szCs w:val="24"/>
        </w:rPr>
        <w:t>.</w:t>
      </w:r>
    </w:p>
    <w:p w14:paraId="7632D2A7"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Για την </w:t>
      </w:r>
      <w:r w:rsidRPr="000B0367">
        <w:rPr>
          <w:rFonts w:eastAsia="Times New Roman"/>
          <w:szCs w:val="24"/>
        </w:rPr>
        <w:t xml:space="preserve">υπουργική </w:t>
      </w:r>
      <w:r>
        <w:rPr>
          <w:rFonts w:eastAsia="Times New Roman"/>
          <w:szCs w:val="24"/>
        </w:rPr>
        <w:t>τροπολογία με γενικό αριθμό 21</w:t>
      </w:r>
      <w:r w:rsidRPr="000B0367">
        <w:rPr>
          <w:rFonts w:eastAsia="Times New Roman"/>
          <w:szCs w:val="24"/>
        </w:rPr>
        <w:t xml:space="preserve">96 </w:t>
      </w:r>
      <w:r>
        <w:rPr>
          <w:rFonts w:eastAsia="Times New Roman"/>
          <w:szCs w:val="24"/>
        </w:rPr>
        <w:t>και ειδικό 1</w:t>
      </w:r>
      <w:r w:rsidRPr="000B0367">
        <w:rPr>
          <w:rFonts w:eastAsia="Times New Roman"/>
          <w:szCs w:val="24"/>
        </w:rPr>
        <w:t xml:space="preserve">82 για τα εργασιακά του </w:t>
      </w:r>
      <w:r>
        <w:rPr>
          <w:rFonts w:eastAsia="Times New Roman"/>
          <w:szCs w:val="24"/>
        </w:rPr>
        <w:t>«</w:t>
      </w:r>
      <w:r w:rsidRPr="000B0367">
        <w:rPr>
          <w:rFonts w:eastAsia="Times New Roman"/>
          <w:szCs w:val="24"/>
        </w:rPr>
        <w:t>Ωνασείου</w:t>
      </w:r>
      <w:r>
        <w:rPr>
          <w:rFonts w:eastAsia="Times New Roman"/>
          <w:szCs w:val="24"/>
        </w:rPr>
        <w:t>»</w:t>
      </w:r>
      <w:r>
        <w:rPr>
          <w:rFonts w:eastAsia="Times New Roman"/>
          <w:szCs w:val="24"/>
        </w:rPr>
        <w:t>,</w:t>
      </w:r>
      <w:r w:rsidRPr="000B0367">
        <w:rPr>
          <w:rFonts w:eastAsia="Times New Roman"/>
          <w:szCs w:val="24"/>
        </w:rPr>
        <w:t xml:space="preserve"> θα </w:t>
      </w:r>
      <w:r>
        <w:rPr>
          <w:rFonts w:eastAsia="Times New Roman"/>
          <w:szCs w:val="24"/>
        </w:rPr>
        <w:t>ψηφίσουμε</w:t>
      </w:r>
      <w:r w:rsidRPr="000B0367">
        <w:rPr>
          <w:rFonts w:eastAsia="Times New Roman"/>
          <w:szCs w:val="24"/>
        </w:rPr>
        <w:t xml:space="preserve"> </w:t>
      </w:r>
      <w:r>
        <w:rPr>
          <w:rFonts w:eastAsia="Times New Roman"/>
          <w:szCs w:val="24"/>
        </w:rPr>
        <w:t>«</w:t>
      </w:r>
      <w:r w:rsidRPr="000B0367">
        <w:rPr>
          <w:rFonts w:eastAsia="Times New Roman"/>
          <w:szCs w:val="24"/>
        </w:rPr>
        <w:t>παρών</w:t>
      </w:r>
      <w:r>
        <w:rPr>
          <w:rFonts w:eastAsia="Times New Roman"/>
          <w:szCs w:val="24"/>
        </w:rPr>
        <w:t>».</w:t>
      </w:r>
    </w:p>
    <w:p w14:paraId="7632D2A8"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0B0367">
        <w:rPr>
          <w:rFonts w:eastAsia="Times New Roman"/>
          <w:szCs w:val="24"/>
        </w:rPr>
        <w:t xml:space="preserve">ια την </w:t>
      </w:r>
      <w:r>
        <w:rPr>
          <w:rFonts w:eastAsia="Times New Roman"/>
          <w:szCs w:val="24"/>
        </w:rPr>
        <w:t xml:space="preserve">τροπολογία με γενικό αριθμό </w:t>
      </w:r>
      <w:r w:rsidRPr="000B0367">
        <w:rPr>
          <w:rFonts w:eastAsia="Times New Roman"/>
          <w:szCs w:val="24"/>
        </w:rPr>
        <w:t>2</w:t>
      </w:r>
      <w:r>
        <w:rPr>
          <w:rFonts w:eastAsia="Times New Roman"/>
          <w:szCs w:val="24"/>
        </w:rPr>
        <w:t>1</w:t>
      </w:r>
      <w:r w:rsidRPr="000B0367">
        <w:rPr>
          <w:rFonts w:eastAsia="Times New Roman"/>
          <w:szCs w:val="24"/>
        </w:rPr>
        <w:t>97 και ειδικ</w:t>
      </w:r>
      <w:r>
        <w:rPr>
          <w:rFonts w:eastAsia="Times New Roman"/>
          <w:szCs w:val="24"/>
        </w:rPr>
        <w:t xml:space="preserve">ό </w:t>
      </w:r>
      <w:r w:rsidRPr="000B0367">
        <w:rPr>
          <w:rFonts w:eastAsia="Times New Roman"/>
          <w:szCs w:val="24"/>
        </w:rPr>
        <w:t>183</w:t>
      </w:r>
      <w:r>
        <w:rPr>
          <w:rFonts w:eastAsia="Times New Roman"/>
          <w:szCs w:val="24"/>
        </w:rPr>
        <w:t xml:space="preserve">, σχετικά με τις οικοδομικές άδειες, θα είμαστε θετικοί. </w:t>
      </w:r>
    </w:p>
    <w:p w14:paraId="7632D2A9"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0B0367">
        <w:rPr>
          <w:rFonts w:eastAsia="Times New Roman"/>
          <w:szCs w:val="24"/>
        </w:rPr>
        <w:t xml:space="preserve">ια την </w:t>
      </w:r>
      <w:r>
        <w:rPr>
          <w:rFonts w:eastAsia="Times New Roman"/>
          <w:szCs w:val="24"/>
        </w:rPr>
        <w:t xml:space="preserve">τροπολογία με γενικό αριθμό </w:t>
      </w:r>
      <w:r w:rsidRPr="000B0367">
        <w:rPr>
          <w:rFonts w:eastAsia="Times New Roman"/>
          <w:szCs w:val="24"/>
        </w:rPr>
        <w:t>2</w:t>
      </w:r>
      <w:r>
        <w:rPr>
          <w:rFonts w:eastAsia="Times New Roman"/>
          <w:szCs w:val="24"/>
        </w:rPr>
        <w:t>1</w:t>
      </w:r>
      <w:r w:rsidRPr="000B0367">
        <w:rPr>
          <w:rFonts w:eastAsia="Times New Roman"/>
          <w:szCs w:val="24"/>
        </w:rPr>
        <w:t>9</w:t>
      </w:r>
      <w:r>
        <w:rPr>
          <w:rFonts w:eastAsia="Times New Roman"/>
          <w:szCs w:val="24"/>
        </w:rPr>
        <w:t>8</w:t>
      </w:r>
      <w:r w:rsidRPr="000B0367">
        <w:rPr>
          <w:rFonts w:eastAsia="Times New Roman"/>
          <w:szCs w:val="24"/>
        </w:rPr>
        <w:t xml:space="preserve"> και ειδικ</w:t>
      </w:r>
      <w:r>
        <w:rPr>
          <w:rFonts w:eastAsia="Times New Roman"/>
          <w:szCs w:val="24"/>
        </w:rPr>
        <w:t xml:space="preserve">ό 184 για </w:t>
      </w:r>
      <w:r w:rsidRPr="000B0367">
        <w:rPr>
          <w:rFonts w:eastAsia="Times New Roman"/>
          <w:szCs w:val="24"/>
        </w:rPr>
        <w:t xml:space="preserve">τα </w:t>
      </w:r>
      <w:r>
        <w:rPr>
          <w:rFonts w:eastAsia="Times New Roman"/>
          <w:szCs w:val="24"/>
        </w:rPr>
        <w:t>Σ</w:t>
      </w:r>
      <w:r w:rsidRPr="000B0367">
        <w:rPr>
          <w:rFonts w:eastAsia="Times New Roman"/>
          <w:szCs w:val="24"/>
        </w:rPr>
        <w:t xml:space="preserve">ώματα </w:t>
      </w:r>
      <w:r>
        <w:rPr>
          <w:rFonts w:eastAsia="Times New Roman"/>
          <w:szCs w:val="24"/>
        </w:rPr>
        <w:t>Α</w:t>
      </w:r>
      <w:r w:rsidRPr="000B0367">
        <w:rPr>
          <w:rFonts w:eastAsia="Times New Roman"/>
          <w:szCs w:val="24"/>
        </w:rPr>
        <w:t>σφαλείας</w:t>
      </w:r>
      <w:r>
        <w:rPr>
          <w:rFonts w:eastAsia="Times New Roman"/>
          <w:szCs w:val="24"/>
        </w:rPr>
        <w:t>,</w:t>
      </w:r>
      <w:r w:rsidRPr="000B0367">
        <w:rPr>
          <w:rFonts w:eastAsia="Times New Roman"/>
          <w:szCs w:val="24"/>
        </w:rPr>
        <w:t xml:space="preserve"> είμαστε στο </w:t>
      </w:r>
      <w:r>
        <w:rPr>
          <w:rFonts w:eastAsia="Times New Roman"/>
          <w:szCs w:val="24"/>
        </w:rPr>
        <w:t>«</w:t>
      </w:r>
      <w:r w:rsidRPr="000B0367">
        <w:rPr>
          <w:rFonts w:eastAsia="Times New Roman"/>
          <w:szCs w:val="24"/>
        </w:rPr>
        <w:t>όχι</w:t>
      </w:r>
      <w:r>
        <w:rPr>
          <w:rFonts w:eastAsia="Times New Roman"/>
          <w:szCs w:val="24"/>
        </w:rPr>
        <w:t>», δ</w:t>
      </w:r>
      <w:r w:rsidRPr="000B0367">
        <w:rPr>
          <w:rFonts w:eastAsia="Times New Roman"/>
          <w:szCs w:val="24"/>
        </w:rPr>
        <w:t xml:space="preserve">ιότι θεωρούμε ότι δημιουργείται </w:t>
      </w:r>
      <w:r>
        <w:rPr>
          <w:rFonts w:eastAsia="Times New Roman"/>
          <w:szCs w:val="24"/>
        </w:rPr>
        <w:t xml:space="preserve">μια </w:t>
      </w:r>
      <w:r w:rsidRPr="000B0367">
        <w:rPr>
          <w:rFonts w:eastAsia="Times New Roman"/>
          <w:szCs w:val="24"/>
        </w:rPr>
        <w:t>δυσλει</w:t>
      </w:r>
      <w:r>
        <w:rPr>
          <w:rFonts w:eastAsia="Times New Roman"/>
          <w:szCs w:val="24"/>
        </w:rPr>
        <w:t>τουργία στο συγκεκριμένο ζήτημα. Ε</w:t>
      </w:r>
      <w:r w:rsidRPr="000B0367">
        <w:rPr>
          <w:rFonts w:eastAsia="Times New Roman"/>
          <w:szCs w:val="24"/>
        </w:rPr>
        <w:t xml:space="preserve">ίναι δύο τα αρμόδια </w:t>
      </w:r>
      <w:r>
        <w:rPr>
          <w:rFonts w:eastAsia="Times New Roman"/>
          <w:szCs w:val="24"/>
        </w:rPr>
        <w:t>Υ</w:t>
      </w:r>
      <w:r w:rsidRPr="000B0367">
        <w:rPr>
          <w:rFonts w:eastAsia="Times New Roman"/>
          <w:szCs w:val="24"/>
        </w:rPr>
        <w:t xml:space="preserve">πουργεία που αναφέρονται στα </w:t>
      </w:r>
      <w:r>
        <w:rPr>
          <w:rFonts w:eastAsia="Times New Roman"/>
          <w:szCs w:val="24"/>
        </w:rPr>
        <w:t>Σ</w:t>
      </w:r>
      <w:r w:rsidRPr="000B0367">
        <w:rPr>
          <w:rFonts w:eastAsia="Times New Roman"/>
          <w:szCs w:val="24"/>
        </w:rPr>
        <w:t xml:space="preserve">ώματα </w:t>
      </w:r>
      <w:r>
        <w:rPr>
          <w:rFonts w:eastAsia="Times New Roman"/>
          <w:szCs w:val="24"/>
        </w:rPr>
        <w:t>Α</w:t>
      </w:r>
      <w:r w:rsidRPr="000B0367">
        <w:rPr>
          <w:rFonts w:eastAsia="Times New Roman"/>
          <w:szCs w:val="24"/>
        </w:rPr>
        <w:t>σφαλείας</w:t>
      </w:r>
      <w:r>
        <w:rPr>
          <w:rFonts w:eastAsia="Times New Roman"/>
          <w:szCs w:val="24"/>
        </w:rPr>
        <w:t>. Το</w:t>
      </w:r>
      <w:r w:rsidRPr="000B0367">
        <w:rPr>
          <w:rFonts w:eastAsia="Times New Roman"/>
          <w:szCs w:val="24"/>
        </w:rPr>
        <w:t xml:space="preserve"> Λιμενικό υπάγετα</w:t>
      </w:r>
      <w:r w:rsidRPr="000B0367">
        <w:rPr>
          <w:rFonts w:eastAsia="Times New Roman"/>
          <w:szCs w:val="24"/>
        </w:rPr>
        <w:t>ι στο Υπουργείο Εμπορικής Ναυτιλίας</w:t>
      </w:r>
      <w:r>
        <w:rPr>
          <w:rFonts w:eastAsia="Times New Roman"/>
          <w:szCs w:val="24"/>
        </w:rPr>
        <w:t>.</w:t>
      </w:r>
      <w:r w:rsidRPr="000B0367">
        <w:rPr>
          <w:rFonts w:eastAsia="Times New Roman"/>
          <w:szCs w:val="24"/>
        </w:rPr>
        <w:t xml:space="preserve"> </w:t>
      </w:r>
      <w:r>
        <w:rPr>
          <w:rFonts w:eastAsia="Times New Roman"/>
          <w:szCs w:val="24"/>
        </w:rPr>
        <w:t>Τ</w:t>
      </w:r>
      <w:r w:rsidRPr="000B0367">
        <w:rPr>
          <w:rFonts w:eastAsia="Times New Roman"/>
          <w:szCs w:val="24"/>
        </w:rPr>
        <w:t>α υπόλοιπα είναι στο Υπουργείο</w:t>
      </w:r>
      <w:r>
        <w:rPr>
          <w:rFonts w:eastAsia="Times New Roman"/>
          <w:szCs w:val="24"/>
        </w:rPr>
        <w:t xml:space="preserve"> Προστασίας του Πολίτη. Α</w:t>
      </w:r>
      <w:r w:rsidRPr="000B0367">
        <w:rPr>
          <w:rFonts w:eastAsia="Times New Roman"/>
          <w:szCs w:val="24"/>
        </w:rPr>
        <w:t xml:space="preserve">ντιλαμβάνεστε ότι </w:t>
      </w:r>
      <w:r>
        <w:rPr>
          <w:rFonts w:eastAsia="Times New Roman"/>
          <w:szCs w:val="24"/>
        </w:rPr>
        <w:t>από τη στιγμή που</w:t>
      </w:r>
      <w:r w:rsidRPr="000B0367">
        <w:rPr>
          <w:rFonts w:eastAsia="Times New Roman"/>
          <w:szCs w:val="24"/>
        </w:rPr>
        <w:t xml:space="preserve"> δεν υπάρχει </w:t>
      </w:r>
      <w:r>
        <w:rPr>
          <w:rFonts w:eastAsia="Times New Roman"/>
          <w:szCs w:val="24"/>
        </w:rPr>
        <w:t xml:space="preserve">μια τέτοιου είδους </w:t>
      </w:r>
      <w:r>
        <w:rPr>
          <w:rFonts w:eastAsia="Times New Roman"/>
          <w:szCs w:val="24"/>
        </w:rPr>
        <w:lastRenderedPageBreak/>
        <w:t xml:space="preserve">ενοποίηση </w:t>
      </w:r>
      <w:r w:rsidRPr="000B0367">
        <w:rPr>
          <w:rFonts w:eastAsia="Times New Roman"/>
          <w:szCs w:val="24"/>
        </w:rPr>
        <w:t>σε διοικητικό επίπεδο</w:t>
      </w:r>
      <w:r>
        <w:rPr>
          <w:rFonts w:eastAsia="Times New Roman"/>
          <w:szCs w:val="24"/>
        </w:rPr>
        <w:t>,</w:t>
      </w:r>
      <w:r w:rsidRPr="000B0367">
        <w:rPr>
          <w:rFonts w:eastAsia="Times New Roman"/>
          <w:szCs w:val="24"/>
        </w:rPr>
        <w:t xml:space="preserve"> είναι τουλάχιστον </w:t>
      </w:r>
      <w:r>
        <w:rPr>
          <w:rFonts w:eastAsia="Times New Roman"/>
          <w:szCs w:val="24"/>
        </w:rPr>
        <w:t>δυσ</w:t>
      </w:r>
      <w:r w:rsidRPr="000B0367">
        <w:rPr>
          <w:rFonts w:eastAsia="Times New Roman"/>
          <w:szCs w:val="24"/>
        </w:rPr>
        <w:t xml:space="preserve">λειτουργικό να μιλάει </w:t>
      </w:r>
      <w:r>
        <w:rPr>
          <w:rFonts w:eastAsia="Times New Roman"/>
          <w:szCs w:val="24"/>
        </w:rPr>
        <w:t>κάποιος</w:t>
      </w:r>
      <w:r w:rsidRPr="000B0367">
        <w:rPr>
          <w:rFonts w:eastAsia="Times New Roman"/>
          <w:szCs w:val="24"/>
        </w:rPr>
        <w:t xml:space="preserve"> </w:t>
      </w:r>
      <w:r w:rsidRPr="000B0367">
        <w:rPr>
          <w:rFonts w:eastAsia="Times New Roman"/>
          <w:szCs w:val="24"/>
        </w:rPr>
        <w:t>για</w:t>
      </w:r>
      <w:r>
        <w:rPr>
          <w:rFonts w:eastAsia="Times New Roman"/>
          <w:szCs w:val="24"/>
        </w:rPr>
        <w:t xml:space="preserve"> μια</w:t>
      </w:r>
      <w:r w:rsidRPr="000B0367">
        <w:rPr>
          <w:rFonts w:eastAsia="Times New Roman"/>
          <w:szCs w:val="24"/>
        </w:rPr>
        <w:t xml:space="preserve"> ενοποίηση</w:t>
      </w:r>
      <w:r>
        <w:rPr>
          <w:rFonts w:eastAsia="Times New Roman"/>
          <w:szCs w:val="24"/>
        </w:rPr>
        <w:t>,</w:t>
      </w:r>
      <w:r w:rsidRPr="000B0367">
        <w:rPr>
          <w:rFonts w:eastAsia="Times New Roman"/>
          <w:szCs w:val="24"/>
        </w:rPr>
        <w:t xml:space="preserve"> </w:t>
      </w:r>
      <w:r>
        <w:rPr>
          <w:rFonts w:eastAsia="Times New Roman"/>
          <w:szCs w:val="24"/>
        </w:rPr>
        <w:t>ό</w:t>
      </w:r>
      <w:r w:rsidRPr="000B0367">
        <w:rPr>
          <w:rFonts w:eastAsia="Times New Roman"/>
          <w:szCs w:val="24"/>
        </w:rPr>
        <w:t xml:space="preserve">σον αφορά </w:t>
      </w:r>
      <w:r>
        <w:rPr>
          <w:rFonts w:eastAsia="Times New Roman"/>
          <w:szCs w:val="24"/>
        </w:rPr>
        <w:t>σ</w:t>
      </w:r>
      <w:r w:rsidRPr="000B0367">
        <w:rPr>
          <w:rFonts w:eastAsia="Times New Roman"/>
          <w:szCs w:val="24"/>
        </w:rPr>
        <w:t>τον εσωτερικό έλεγχο</w:t>
      </w:r>
      <w:r>
        <w:rPr>
          <w:rFonts w:eastAsia="Times New Roman"/>
          <w:szCs w:val="24"/>
        </w:rPr>
        <w:t>.</w:t>
      </w:r>
      <w:r w:rsidRPr="000B0367">
        <w:rPr>
          <w:rFonts w:eastAsia="Times New Roman"/>
          <w:szCs w:val="24"/>
        </w:rPr>
        <w:t xml:space="preserve"> Δυστυχώς</w:t>
      </w:r>
      <w:r>
        <w:rPr>
          <w:rFonts w:eastAsia="Times New Roman"/>
          <w:szCs w:val="24"/>
        </w:rPr>
        <w:t>, θα το βρούμε αυτό στην πράξη.</w:t>
      </w:r>
    </w:p>
    <w:p w14:paraId="7632D2AA"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0B0367">
        <w:rPr>
          <w:rFonts w:eastAsia="Times New Roman"/>
          <w:szCs w:val="24"/>
        </w:rPr>
        <w:t xml:space="preserve">ια την </w:t>
      </w:r>
      <w:r>
        <w:rPr>
          <w:rFonts w:eastAsia="Times New Roman"/>
          <w:szCs w:val="24"/>
        </w:rPr>
        <w:t xml:space="preserve">τροπολογία με γενικό αριθμό </w:t>
      </w:r>
      <w:r w:rsidRPr="000B0367">
        <w:rPr>
          <w:rFonts w:eastAsia="Times New Roman"/>
          <w:szCs w:val="24"/>
        </w:rPr>
        <w:t>2</w:t>
      </w:r>
      <w:r>
        <w:rPr>
          <w:rFonts w:eastAsia="Times New Roman"/>
          <w:szCs w:val="24"/>
        </w:rPr>
        <w:t>1</w:t>
      </w:r>
      <w:r w:rsidRPr="000B0367">
        <w:rPr>
          <w:rFonts w:eastAsia="Times New Roman"/>
          <w:szCs w:val="24"/>
        </w:rPr>
        <w:t>9</w:t>
      </w:r>
      <w:r>
        <w:rPr>
          <w:rFonts w:eastAsia="Times New Roman"/>
          <w:szCs w:val="24"/>
        </w:rPr>
        <w:t>9</w:t>
      </w:r>
      <w:r w:rsidRPr="000B0367">
        <w:rPr>
          <w:rFonts w:eastAsia="Times New Roman"/>
          <w:szCs w:val="24"/>
        </w:rPr>
        <w:t xml:space="preserve"> και ειδικ</w:t>
      </w:r>
      <w:r>
        <w:rPr>
          <w:rFonts w:eastAsia="Times New Roman"/>
          <w:szCs w:val="24"/>
        </w:rPr>
        <w:t xml:space="preserve">ό </w:t>
      </w:r>
      <w:r w:rsidRPr="000B0367">
        <w:rPr>
          <w:rFonts w:eastAsia="Times New Roman"/>
          <w:szCs w:val="24"/>
        </w:rPr>
        <w:t>18</w:t>
      </w:r>
      <w:r>
        <w:rPr>
          <w:rFonts w:eastAsia="Times New Roman"/>
          <w:szCs w:val="24"/>
        </w:rPr>
        <w:t xml:space="preserve">5 </w:t>
      </w:r>
      <w:r w:rsidRPr="000B0367">
        <w:rPr>
          <w:rFonts w:eastAsia="Times New Roman"/>
          <w:szCs w:val="24"/>
        </w:rPr>
        <w:t>για το κτηματολόγιο</w:t>
      </w:r>
      <w:r>
        <w:rPr>
          <w:rFonts w:eastAsia="Times New Roman"/>
          <w:szCs w:val="24"/>
        </w:rPr>
        <w:t>,</w:t>
      </w:r>
      <w:r w:rsidRPr="000B0367">
        <w:rPr>
          <w:rFonts w:eastAsia="Times New Roman"/>
          <w:szCs w:val="24"/>
        </w:rPr>
        <w:t xml:space="preserve"> είμαστε θετικοί</w:t>
      </w:r>
      <w:r>
        <w:rPr>
          <w:rFonts w:eastAsia="Times New Roman"/>
          <w:szCs w:val="24"/>
        </w:rPr>
        <w:t>.</w:t>
      </w:r>
    </w:p>
    <w:p w14:paraId="7632D2AB"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Θετικοί επίσης είμαστε </w:t>
      </w:r>
      <w:r w:rsidRPr="000B0367">
        <w:rPr>
          <w:rFonts w:eastAsia="Times New Roman"/>
          <w:szCs w:val="24"/>
        </w:rPr>
        <w:t>και στη</w:t>
      </w:r>
      <w:r>
        <w:rPr>
          <w:rFonts w:eastAsia="Times New Roman"/>
          <w:szCs w:val="24"/>
        </w:rPr>
        <w:t>ν</w:t>
      </w:r>
      <w:r w:rsidRPr="000B0367">
        <w:rPr>
          <w:rFonts w:eastAsia="Times New Roman"/>
          <w:szCs w:val="24"/>
        </w:rPr>
        <w:t xml:space="preserve"> </w:t>
      </w:r>
      <w:r>
        <w:rPr>
          <w:rFonts w:eastAsia="Times New Roman"/>
          <w:szCs w:val="24"/>
        </w:rPr>
        <w:t>τροπολογία με γενικό αριθμό 2200</w:t>
      </w:r>
      <w:r w:rsidRPr="000B0367">
        <w:rPr>
          <w:rFonts w:eastAsia="Times New Roman"/>
          <w:szCs w:val="24"/>
        </w:rPr>
        <w:t xml:space="preserve"> και ειδικ</w:t>
      </w:r>
      <w:r>
        <w:rPr>
          <w:rFonts w:eastAsia="Times New Roman"/>
          <w:szCs w:val="24"/>
        </w:rPr>
        <w:t xml:space="preserve">ό </w:t>
      </w:r>
      <w:r>
        <w:rPr>
          <w:rFonts w:eastAsia="Times New Roman"/>
          <w:szCs w:val="24"/>
        </w:rPr>
        <w:t>186.</w:t>
      </w:r>
    </w:p>
    <w:p w14:paraId="7632D2AC" w14:textId="77777777" w:rsidR="00845256" w:rsidRDefault="00BE25C9">
      <w:pPr>
        <w:spacing w:line="600" w:lineRule="auto"/>
        <w:ind w:firstLine="720"/>
        <w:contextualSpacing/>
        <w:jc w:val="both"/>
        <w:rPr>
          <w:rFonts w:eastAsia="Times New Roman"/>
          <w:szCs w:val="24"/>
        </w:rPr>
      </w:pPr>
      <w:r>
        <w:rPr>
          <w:rFonts w:eastAsia="Times New Roman"/>
          <w:szCs w:val="24"/>
        </w:rPr>
        <w:t>Τ</w:t>
      </w:r>
      <w:r w:rsidRPr="000B0367">
        <w:rPr>
          <w:rFonts w:eastAsia="Times New Roman"/>
          <w:szCs w:val="24"/>
        </w:rPr>
        <w:t>έλος</w:t>
      </w:r>
      <w:r>
        <w:rPr>
          <w:rFonts w:eastAsia="Times New Roman"/>
          <w:szCs w:val="24"/>
        </w:rPr>
        <w:t>,</w:t>
      </w:r>
      <w:r w:rsidRPr="000B0367">
        <w:rPr>
          <w:rFonts w:eastAsia="Times New Roman"/>
          <w:szCs w:val="24"/>
        </w:rPr>
        <w:t xml:space="preserve"> </w:t>
      </w:r>
      <w:r>
        <w:rPr>
          <w:rFonts w:eastAsia="Times New Roman"/>
          <w:szCs w:val="24"/>
        </w:rPr>
        <w:t>για την</w:t>
      </w:r>
      <w:r w:rsidRPr="000B0367">
        <w:rPr>
          <w:rFonts w:eastAsia="Times New Roman"/>
          <w:szCs w:val="24"/>
        </w:rPr>
        <w:t xml:space="preserve"> </w:t>
      </w:r>
      <w:r>
        <w:rPr>
          <w:rFonts w:eastAsia="Times New Roman"/>
          <w:szCs w:val="24"/>
        </w:rPr>
        <w:t xml:space="preserve">τροπολογία με γενικό αριθμό </w:t>
      </w:r>
      <w:r w:rsidRPr="000B0367">
        <w:rPr>
          <w:rFonts w:eastAsia="Times New Roman"/>
          <w:szCs w:val="24"/>
        </w:rPr>
        <w:t xml:space="preserve">2201 και 187 </w:t>
      </w:r>
      <w:r>
        <w:rPr>
          <w:rFonts w:eastAsia="Times New Roman"/>
          <w:szCs w:val="24"/>
        </w:rPr>
        <w:t xml:space="preserve">που αφορά </w:t>
      </w:r>
      <w:r>
        <w:rPr>
          <w:rFonts w:eastAsia="Times New Roman"/>
          <w:szCs w:val="24"/>
        </w:rPr>
        <w:t>σ</w:t>
      </w:r>
      <w:r>
        <w:rPr>
          <w:rFonts w:eastAsia="Times New Roman"/>
          <w:szCs w:val="24"/>
        </w:rPr>
        <w:t xml:space="preserve">την ανάπλαση της Αθήνας, </w:t>
      </w:r>
      <w:r w:rsidRPr="000B0367">
        <w:rPr>
          <w:rFonts w:eastAsia="Times New Roman"/>
          <w:szCs w:val="24"/>
        </w:rPr>
        <w:t>είμαστε αρνητικοί</w:t>
      </w:r>
      <w:r>
        <w:rPr>
          <w:rFonts w:eastAsia="Times New Roman"/>
          <w:szCs w:val="24"/>
        </w:rPr>
        <w:t>. Γι’ άλλη μια</w:t>
      </w:r>
      <w:r w:rsidRPr="000B0367">
        <w:rPr>
          <w:rFonts w:eastAsia="Times New Roman"/>
          <w:szCs w:val="24"/>
        </w:rPr>
        <w:t xml:space="preserve"> φορά </w:t>
      </w:r>
      <w:r>
        <w:rPr>
          <w:rFonts w:eastAsia="Times New Roman"/>
          <w:szCs w:val="24"/>
        </w:rPr>
        <w:t xml:space="preserve">φέρνετε μια τροπολογία που προκαλείτε προεκλογικές προσλήψεις. </w:t>
      </w:r>
      <w:r>
        <w:rPr>
          <w:rFonts w:eastAsia="Times New Roman"/>
          <w:szCs w:val="24"/>
        </w:rPr>
        <w:t>Σ’</w:t>
      </w:r>
      <w:r w:rsidRPr="000B0367">
        <w:rPr>
          <w:rFonts w:eastAsia="Times New Roman"/>
          <w:szCs w:val="24"/>
        </w:rPr>
        <w:t xml:space="preserve"> αυτό αξίζει να κάνω </w:t>
      </w:r>
      <w:r>
        <w:rPr>
          <w:rFonts w:eastAsia="Times New Roman"/>
          <w:szCs w:val="24"/>
        </w:rPr>
        <w:t>μια</w:t>
      </w:r>
      <w:r w:rsidRPr="000B0367">
        <w:rPr>
          <w:rFonts w:eastAsia="Times New Roman"/>
          <w:szCs w:val="24"/>
        </w:rPr>
        <w:t xml:space="preserve"> πολύ μικρή παρένθεση</w:t>
      </w:r>
      <w:r>
        <w:rPr>
          <w:rFonts w:eastAsia="Times New Roman"/>
          <w:szCs w:val="24"/>
        </w:rPr>
        <w:t>.</w:t>
      </w:r>
      <w:r w:rsidRPr="000B0367">
        <w:rPr>
          <w:rFonts w:eastAsia="Times New Roman"/>
          <w:szCs w:val="24"/>
        </w:rPr>
        <w:t xml:space="preserve"> </w:t>
      </w:r>
      <w:r>
        <w:rPr>
          <w:rFonts w:eastAsia="Times New Roman"/>
          <w:szCs w:val="24"/>
        </w:rPr>
        <w:t>Σ</w:t>
      </w:r>
      <w:r w:rsidRPr="000B0367">
        <w:rPr>
          <w:rFonts w:eastAsia="Times New Roman"/>
          <w:szCs w:val="24"/>
        </w:rPr>
        <w:t>ήμερα κατ</w:t>
      </w:r>
      <w:r w:rsidRPr="000B0367">
        <w:rPr>
          <w:rFonts w:eastAsia="Times New Roman"/>
          <w:szCs w:val="24"/>
        </w:rPr>
        <w:t>ατέθηκαν τα στοιχεία επίσημα</w:t>
      </w:r>
      <w:r w:rsidRPr="007679B3">
        <w:rPr>
          <w:rFonts w:eastAsia="Times New Roman"/>
          <w:szCs w:val="24"/>
        </w:rPr>
        <w:t xml:space="preserve"> </w:t>
      </w:r>
      <w:r w:rsidRPr="000B0367">
        <w:rPr>
          <w:rFonts w:eastAsia="Times New Roman"/>
          <w:szCs w:val="24"/>
        </w:rPr>
        <w:t>της απογραφής</w:t>
      </w:r>
      <w:r>
        <w:rPr>
          <w:rFonts w:eastAsia="Times New Roman"/>
          <w:szCs w:val="24"/>
        </w:rPr>
        <w:t>.</w:t>
      </w:r>
      <w:r w:rsidRPr="000B0367">
        <w:rPr>
          <w:rFonts w:eastAsia="Times New Roman"/>
          <w:szCs w:val="24"/>
        </w:rPr>
        <w:t xml:space="preserve"> </w:t>
      </w:r>
      <w:r>
        <w:rPr>
          <w:rFonts w:eastAsia="Times New Roman"/>
          <w:szCs w:val="24"/>
        </w:rPr>
        <w:t>Ά</w:t>
      </w:r>
      <w:r w:rsidRPr="000B0367">
        <w:rPr>
          <w:rFonts w:eastAsia="Times New Roman"/>
          <w:szCs w:val="24"/>
        </w:rPr>
        <w:t xml:space="preserve">μα μπει </w:t>
      </w:r>
      <w:r>
        <w:rPr>
          <w:rFonts w:eastAsia="Times New Roman"/>
          <w:szCs w:val="24"/>
        </w:rPr>
        <w:t>κάποιος</w:t>
      </w:r>
      <w:r w:rsidRPr="000B0367">
        <w:rPr>
          <w:rFonts w:eastAsia="Times New Roman"/>
          <w:szCs w:val="24"/>
        </w:rPr>
        <w:t xml:space="preserve"> </w:t>
      </w:r>
      <w:r w:rsidRPr="000B0367">
        <w:rPr>
          <w:rFonts w:eastAsia="Times New Roman"/>
          <w:szCs w:val="24"/>
        </w:rPr>
        <w:t xml:space="preserve">στο </w:t>
      </w:r>
      <w:proofErr w:type="spellStart"/>
      <w:r w:rsidRPr="000B0367">
        <w:rPr>
          <w:rFonts w:eastAsia="Times New Roman"/>
          <w:szCs w:val="24"/>
        </w:rPr>
        <w:t>site</w:t>
      </w:r>
      <w:proofErr w:type="spellEnd"/>
      <w:r w:rsidRPr="000B0367">
        <w:rPr>
          <w:rFonts w:eastAsia="Times New Roman"/>
          <w:szCs w:val="24"/>
        </w:rPr>
        <w:t xml:space="preserve"> της Κυβέρνησης δείχνουν το εξής</w:t>
      </w:r>
      <w:r>
        <w:rPr>
          <w:rFonts w:eastAsia="Times New Roman"/>
          <w:szCs w:val="24"/>
        </w:rPr>
        <w:t>:</w:t>
      </w:r>
      <w:r w:rsidRPr="000B0367">
        <w:rPr>
          <w:rFonts w:eastAsia="Times New Roman"/>
          <w:szCs w:val="24"/>
        </w:rPr>
        <w:t xml:space="preserve"> </w:t>
      </w:r>
      <w:r>
        <w:rPr>
          <w:rFonts w:eastAsia="Times New Roman"/>
          <w:szCs w:val="24"/>
        </w:rPr>
        <w:t>Α</w:t>
      </w:r>
      <w:r w:rsidRPr="000B0367">
        <w:rPr>
          <w:rFonts w:eastAsia="Times New Roman"/>
          <w:szCs w:val="24"/>
        </w:rPr>
        <w:t>πό το 2014 μέχρι το 2018 έχουν εκτοξευθεί οι αριθμοί</w:t>
      </w:r>
      <w:r>
        <w:rPr>
          <w:rFonts w:eastAsia="Times New Roman"/>
          <w:szCs w:val="24"/>
        </w:rPr>
        <w:t>,</w:t>
      </w:r>
      <w:r w:rsidRPr="000B0367">
        <w:rPr>
          <w:rFonts w:eastAsia="Times New Roman"/>
          <w:szCs w:val="24"/>
        </w:rPr>
        <w:t xml:space="preserve"> </w:t>
      </w:r>
      <w:r>
        <w:rPr>
          <w:rFonts w:eastAsia="Times New Roman"/>
          <w:szCs w:val="24"/>
        </w:rPr>
        <w:t>ό</w:t>
      </w:r>
      <w:r w:rsidRPr="000B0367">
        <w:rPr>
          <w:rFonts w:eastAsia="Times New Roman"/>
          <w:szCs w:val="24"/>
        </w:rPr>
        <w:t xml:space="preserve">σον αφορά </w:t>
      </w:r>
      <w:r>
        <w:rPr>
          <w:rFonts w:eastAsia="Times New Roman"/>
          <w:szCs w:val="24"/>
        </w:rPr>
        <w:t>σ</w:t>
      </w:r>
      <w:r w:rsidRPr="000B0367">
        <w:rPr>
          <w:rFonts w:eastAsia="Times New Roman"/>
          <w:szCs w:val="24"/>
        </w:rPr>
        <w:t>τους αριθμούς των μετακλητών</w:t>
      </w:r>
      <w:r>
        <w:rPr>
          <w:rFonts w:eastAsia="Times New Roman"/>
          <w:szCs w:val="24"/>
        </w:rPr>
        <w:t>,</w:t>
      </w:r>
      <w:r w:rsidRPr="000B0367">
        <w:rPr>
          <w:rFonts w:eastAsia="Times New Roman"/>
          <w:szCs w:val="24"/>
        </w:rPr>
        <w:t xml:space="preserve"> </w:t>
      </w:r>
      <w:r>
        <w:rPr>
          <w:rFonts w:eastAsia="Times New Roman"/>
          <w:szCs w:val="24"/>
        </w:rPr>
        <w:t>σ</w:t>
      </w:r>
      <w:r w:rsidRPr="000B0367">
        <w:rPr>
          <w:rFonts w:eastAsia="Times New Roman"/>
          <w:szCs w:val="24"/>
        </w:rPr>
        <w:t xml:space="preserve">τους αριθμούς των οργάνων διοίκησης και </w:t>
      </w:r>
      <w:r>
        <w:rPr>
          <w:rFonts w:eastAsia="Times New Roman"/>
          <w:szCs w:val="24"/>
        </w:rPr>
        <w:t>διοικητικών σ</w:t>
      </w:r>
      <w:r w:rsidRPr="000B0367">
        <w:rPr>
          <w:rFonts w:eastAsia="Times New Roman"/>
          <w:szCs w:val="24"/>
        </w:rPr>
        <w:t xml:space="preserve">υμβουλίων και </w:t>
      </w:r>
      <w:r>
        <w:rPr>
          <w:rFonts w:eastAsia="Times New Roman"/>
          <w:szCs w:val="24"/>
        </w:rPr>
        <w:t xml:space="preserve">βεβαίως ο </w:t>
      </w:r>
      <w:r w:rsidRPr="000B0367">
        <w:rPr>
          <w:rFonts w:eastAsia="Times New Roman"/>
          <w:szCs w:val="24"/>
        </w:rPr>
        <w:t>αριθμό</w:t>
      </w:r>
      <w:r>
        <w:rPr>
          <w:rFonts w:eastAsia="Times New Roman"/>
          <w:szCs w:val="24"/>
        </w:rPr>
        <w:t>ς των συμβασιούχων.</w:t>
      </w:r>
    </w:p>
    <w:p w14:paraId="7632D2AD"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Θα είμαι πολύ </w:t>
      </w:r>
      <w:r w:rsidRPr="000B0367">
        <w:rPr>
          <w:rFonts w:eastAsia="Times New Roman"/>
          <w:szCs w:val="24"/>
        </w:rPr>
        <w:t>συγκεκριμένος</w:t>
      </w:r>
      <w:r>
        <w:rPr>
          <w:rFonts w:eastAsia="Times New Roman"/>
          <w:szCs w:val="24"/>
        </w:rPr>
        <w:t>:</w:t>
      </w:r>
      <w:r w:rsidRPr="000B0367">
        <w:rPr>
          <w:rFonts w:eastAsia="Times New Roman"/>
          <w:szCs w:val="24"/>
        </w:rPr>
        <w:t xml:space="preserve"> </w:t>
      </w:r>
      <w:r>
        <w:rPr>
          <w:rFonts w:eastAsia="Times New Roman"/>
          <w:szCs w:val="24"/>
        </w:rPr>
        <w:t>Ο α</w:t>
      </w:r>
      <w:r w:rsidRPr="000B0367">
        <w:rPr>
          <w:rFonts w:eastAsia="Times New Roman"/>
          <w:szCs w:val="24"/>
        </w:rPr>
        <w:t xml:space="preserve">ριθμός </w:t>
      </w:r>
      <w:r>
        <w:rPr>
          <w:rFonts w:eastAsia="Times New Roman"/>
          <w:szCs w:val="24"/>
        </w:rPr>
        <w:t xml:space="preserve">των </w:t>
      </w:r>
      <w:r w:rsidRPr="000B0367">
        <w:rPr>
          <w:rFonts w:eastAsia="Times New Roman"/>
          <w:szCs w:val="24"/>
        </w:rPr>
        <w:t xml:space="preserve">μετακλητών </w:t>
      </w:r>
      <w:r>
        <w:rPr>
          <w:rFonts w:eastAsia="Times New Roman"/>
          <w:szCs w:val="24"/>
        </w:rPr>
        <w:t xml:space="preserve">τον Δεκέμβρη του </w:t>
      </w:r>
      <w:r w:rsidRPr="000B0367">
        <w:rPr>
          <w:rFonts w:eastAsia="Times New Roman"/>
          <w:szCs w:val="24"/>
        </w:rPr>
        <w:t xml:space="preserve">2014 </w:t>
      </w:r>
      <w:r>
        <w:rPr>
          <w:rFonts w:eastAsia="Times New Roman"/>
          <w:szCs w:val="24"/>
        </w:rPr>
        <w:t xml:space="preserve">ήταν χίλιοι οκτακόσιοι ογδόντα οκτώ. Τον  Δεκέμβριο του </w:t>
      </w:r>
      <w:r w:rsidRPr="000B0367">
        <w:rPr>
          <w:rFonts w:eastAsia="Times New Roman"/>
          <w:szCs w:val="24"/>
        </w:rPr>
        <w:t xml:space="preserve">2018 </w:t>
      </w:r>
      <w:r>
        <w:rPr>
          <w:rFonts w:eastAsia="Times New Roman"/>
          <w:szCs w:val="24"/>
        </w:rPr>
        <w:t>ήταν δύο χιλιάδες εξακόσιοι ενενήντα εννέα, δηλαδή</w:t>
      </w:r>
      <w:r w:rsidRPr="000B0367">
        <w:rPr>
          <w:rFonts w:eastAsia="Times New Roman"/>
          <w:szCs w:val="24"/>
        </w:rPr>
        <w:t xml:space="preserve"> αύξηση </w:t>
      </w:r>
      <w:r>
        <w:rPr>
          <w:rFonts w:eastAsia="Times New Roman"/>
          <w:szCs w:val="24"/>
        </w:rPr>
        <w:t xml:space="preserve">κατά </w:t>
      </w:r>
      <w:r w:rsidRPr="000B0367">
        <w:rPr>
          <w:rFonts w:eastAsia="Times New Roman"/>
          <w:szCs w:val="24"/>
        </w:rPr>
        <w:t>43%</w:t>
      </w:r>
      <w:r>
        <w:rPr>
          <w:rFonts w:eastAsia="Times New Roman"/>
          <w:szCs w:val="24"/>
        </w:rPr>
        <w:t xml:space="preserve">. </w:t>
      </w:r>
      <w:r w:rsidRPr="000B0367">
        <w:rPr>
          <w:rFonts w:eastAsia="Times New Roman"/>
          <w:szCs w:val="24"/>
        </w:rPr>
        <w:t>Π</w:t>
      </w:r>
      <w:r w:rsidRPr="000B0367">
        <w:rPr>
          <w:rFonts w:eastAsia="Times New Roman"/>
          <w:szCs w:val="24"/>
        </w:rPr>
        <w:t>ροφανώς</w:t>
      </w:r>
      <w:r>
        <w:rPr>
          <w:rFonts w:eastAsia="Times New Roman"/>
          <w:szCs w:val="24"/>
        </w:rPr>
        <w:t xml:space="preserve">, αυτό </w:t>
      </w:r>
      <w:r w:rsidRPr="000B0367">
        <w:rPr>
          <w:rFonts w:eastAsia="Times New Roman"/>
          <w:szCs w:val="24"/>
        </w:rPr>
        <w:t xml:space="preserve">είναι στο πλαίσιο της αποσυμφόρησης του </w:t>
      </w:r>
      <w:r>
        <w:rPr>
          <w:rFonts w:eastAsia="Times New Roman"/>
          <w:szCs w:val="24"/>
        </w:rPr>
        <w:t>δ</w:t>
      </w:r>
      <w:r w:rsidRPr="000B0367">
        <w:rPr>
          <w:rFonts w:eastAsia="Times New Roman"/>
          <w:szCs w:val="24"/>
        </w:rPr>
        <w:t xml:space="preserve">ημοσίου </w:t>
      </w:r>
      <w:r w:rsidRPr="000B0367">
        <w:rPr>
          <w:rFonts w:eastAsia="Times New Roman"/>
          <w:szCs w:val="24"/>
        </w:rPr>
        <w:t xml:space="preserve">που είχε εξαγγείλει ο </w:t>
      </w:r>
      <w:r>
        <w:rPr>
          <w:rFonts w:eastAsia="Times New Roman"/>
          <w:szCs w:val="24"/>
        </w:rPr>
        <w:t>Π</w:t>
      </w:r>
      <w:r w:rsidRPr="000B0367">
        <w:rPr>
          <w:rFonts w:eastAsia="Times New Roman"/>
          <w:szCs w:val="24"/>
        </w:rPr>
        <w:t xml:space="preserve">ρωθυπουργός το </w:t>
      </w:r>
      <w:r>
        <w:rPr>
          <w:rFonts w:eastAsia="Times New Roman"/>
          <w:szCs w:val="24"/>
        </w:rPr>
        <w:t>201</w:t>
      </w:r>
      <w:r w:rsidRPr="000B0367">
        <w:rPr>
          <w:rFonts w:eastAsia="Times New Roman"/>
          <w:szCs w:val="24"/>
        </w:rPr>
        <w:t>5</w:t>
      </w:r>
      <w:r>
        <w:rPr>
          <w:rFonts w:eastAsia="Times New Roman"/>
          <w:szCs w:val="24"/>
        </w:rPr>
        <w:t>.</w:t>
      </w:r>
    </w:p>
    <w:p w14:paraId="7632D2AE" w14:textId="77777777" w:rsidR="00845256" w:rsidRDefault="00BE25C9">
      <w:pPr>
        <w:spacing w:line="600" w:lineRule="auto"/>
        <w:ind w:firstLine="720"/>
        <w:contextualSpacing/>
        <w:jc w:val="both"/>
        <w:rPr>
          <w:rFonts w:eastAsia="Times New Roman"/>
          <w:szCs w:val="24"/>
        </w:rPr>
      </w:pPr>
      <w:r>
        <w:rPr>
          <w:rFonts w:eastAsia="Times New Roman"/>
          <w:szCs w:val="24"/>
        </w:rPr>
        <w:t>Ο α</w:t>
      </w:r>
      <w:r w:rsidRPr="000B0367">
        <w:rPr>
          <w:rFonts w:eastAsia="Times New Roman"/>
          <w:szCs w:val="24"/>
        </w:rPr>
        <w:t xml:space="preserve">ριθμός </w:t>
      </w:r>
      <w:r>
        <w:rPr>
          <w:rFonts w:eastAsia="Times New Roman"/>
          <w:szCs w:val="24"/>
        </w:rPr>
        <w:t xml:space="preserve">των </w:t>
      </w:r>
      <w:r w:rsidRPr="000B0367">
        <w:rPr>
          <w:rFonts w:eastAsia="Times New Roman"/>
          <w:szCs w:val="24"/>
        </w:rPr>
        <w:t>οργάνων διοίκησης και μελών ΔΣ φορέων το</w:t>
      </w:r>
      <w:r>
        <w:rPr>
          <w:rFonts w:eastAsia="Times New Roman"/>
          <w:szCs w:val="24"/>
        </w:rPr>
        <w:t xml:space="preserve">υ </w:t>
      </w:r>
      <w:r>
        <w:rPr>
          <w:rFonts w:eastAsia="Times New Roman"/>
          <w:szCs w:val="24"/>
        </w:rPr>
        <w:t>δ</w:t>
      </w:r>
      <w:r w:rsidRPr="000B0367">
        <w:rPr>
          <w:rFonts w:eastAsia="Times New Roman"/>
          <w:szCs w:val="24"/>
        </w:rPr>
        <w:t>ημοσίου</w:t>
      </w:r>
      <w:r>
        <w:rPr>
          <w:rFonts w:eastAsia="Times New Roman"/>
          <w:szCs w:val="24"/>
        </w:rPr>
        <w:t>:</w:t>
      </w:r>
      <w:r w:rsidRPr="000B0367">
        <w:rPr>
          <w:rFonts w:eastAsia="Times New Roman"/>
          <w:szCs w:val="24"/>
        </w:rPr>
        <w:t xml:space="preserve"> </w:t>
      </w:r>
      <w:r>
        <w:rPr>
          <w:rFonts w:eastAsia="Times New Roman"/>
          <w:szCs w:val="24"/>
        </w:rPr>
        <w:t xml:space="preserve">Χίλιοι τρεις τον </w:t>
      </w:r>
      <w:r w:rsidRPr="000B0367">
        <w:rPr>
          <w:rFonts w:eastAsia="Times New Roman"/>
          <w:szCs w:val="24"/>
        </w:rPr>
        <w:t xml:space="preserve">Δεκέμβριο </w:t>
      </w:r>
      <w:r>
        <w:rPr>
          <w:rFonts w:eastAsia="Times New Roman"/>
          <w:szCs w:val="24"/>
        </w:rPr>
        <w:t>του 2014, χίλιοι τετρακόσιοι εβδομήντα τέσσερις</w:t>
      </w:r>
      <w:r w:rsidRPr="000B0367">
        <w:rPr>
          <w:rFonts w:eastAsia="Times New Roman"/>
          <w:szCs w:val="24"/>
        </w:rPr>
        <w:t xml:space="preserve"> το</w:t>
      </w:r>
      <w:r>
        <w:rPr>
          <w:rFonts w:eastAsia="Times New Roman"/>
          <w:szCs w:val="24"/>
        </w:rPr>
        <w:t>ν</w:t>
      </w:r>
      <w:r w:rsidRPr="000B0367">
        <w:rPr>
          <w:rFonts w:eastAsia="Times New Roman"/>
          <w:szCs w:val="24"/>
        </w:rPr>
        <w:t xml:space="preserve"> Δεκέ</w:t>
      </w:r>
      <w:r w:rsidRPr="000B0367">
        <w:rPr>
          <w:rFonts w:eastAsia="Times New Roman"/>
          <w:szCs w:val="24"/>
        </w:rPr>
        <w:t>μβριο</w:t>
      </w:r>
      <w:r>
        <w:rPr>
          <w:rFonts w:eastAsia="Times New Roman"/>
          <w:szCs w:val="24"/>
        </w:rPr>
        <w:t xml:space="preserve"> του</w:t>
      </w:r>
      <w:r w:rsidRPr="000B0367">
        <w:rPr>
          <w:rFonts w:eastAsia="Times New Roman"/>
          <w:szCs w:val="24"/>
        </w:rPr>
        <w:t xml:space="preserve"> 2018</w:t>
      </w:r>
      <w:r>
        <w:rPr>
          <w:rFonts w:eastAsia="Times New Roman"/>
          <w:szCs w:val="24"/>
        </w:rPr>
        <w:t>.</w:t>
      </w:r>
      <w:r w:rsidRPr="000B0367">
        <w:rPr>
          <w:rFonts w:eastAsia="Times New Roman"/>
          <w:szCs w:val="24"/>
        </w:rPr>
        <w:t xml:space="preserve"> </w:t>
      </w:r>
      <w:r>
        <w:rPr>
          <w:rFonts w:eastAsia="Times New Roman"/>
          <w:szCs w:val="24"/>
        </w:rPr>
        <w:t xml:space="preserve">Ο </w:t>
      </w:r>
      <w:r w:rsidRPr="000B0367">
        <w:rPr>
          <w:rFonts w:eastAsia="Times New Roman"/>
          <w:szCs w:val="24"/>
        </w:rPr>
        <w:t xml:space="preserve">αριθμός </w:t>
      </w:r>
      <w:r>
        <w:rPr>
          <w:rFonts w:eastAsia="Times New Roman"/>
          <w:szCs w:val="24"/>
        </w:rPr>
        <w:t xml:space="preserve">των </w:t>
      </w:r>
      <w:r w:rsidRPr="000B0367">
        <w:rPr>
          <w:rFonts w:eastAsia="Times New Roman"/>
          <w:szCs w:val="24"/>
        </w:rPr>
        <w:t>συμβασιούχων ορισμένου χρόνου</w:t>
      </w:r>
      <w:r>
        <w:rPr>
          <w:rFonts w:eastAsia="Times New Roman"/>
          <w:szCs w:val="24"/>
        </w:rPr>
        <w:t xml:space="preserve"> τον Δεκέμβριο </w:t>
      </w:r>
      <w:r w:rsidRPr="000B0367">
        <w:rPr>
          <w:rFonts w:eastAsia="Times New Roman"/>
          <w:szCs w:val="24"/>
        </w:rPr>
        <w:t xml:space="preserve">του 2014 </w:t>
      </w:r>
      <w:r>
        <w:rPr>
          <w:rFonts w:eastAsia="Times New Roman"/>
          <w:szCs w:val="24"/>
        </w:rPr>
        <w:t>ήταν εξήντα χιλιάδες εξακόσιοι ενενήντα δύο. Τον Δεκέμβριο</w:t>
      </w:r>
      <w:r w:rsidRPr="000B0367">
        <w:rPr>
          <w:rFonts w:eastAsia="Times New Roman"/>
          <w:szCs w:val="24"/>
        </w:rPr>
        <w:t xml:space="preserve"> του 2018 </w:t>
      </w:r>
      <w:r>
        <w:rPr>
          <w:rFonts w:eastAsia="Times New Roman"/>
          <w:szCs w:val="24"/>
        </w:rPr>
        <w:t>ήταν ογδόντα εννέα χιλιάδες οκτακόσιοι πενήντα πέντε, δηλαδή</w:t>
      </w:r>
      <w:r w:rsidRPr="000B0367">
        <w:rPr>
          <w:rFonts w:eastAsia="Times New Roman"/>
          <w:szCs w:val="24"/>
        </w:rPr>
        <w:t xml:space="preserve"> αύξηση </w:t>
      </w:r>
      <w:r>
        <w:rPr>
          <w:rFonts w:eastAsia="Times New Roman"/>
          <w:szCs w:val="24"/>
        </w:rPr>
        <w:t xml:space="preserve">κατά </w:t>
      </w:r>
      <w:r w:rsidRPr="000B0367">
        <w:rPr>
          <w:rFonts w:eastAsia="Times New Roman"/>
          <w:szCs w:val="24"/>
        </w:rPr>
        <w:t>48%</w:t>
      </w:r>
      <w:r>
        <w:rPr>
          <w:rFonts w:eastAsia="Times New Roman"/>
          <w:szCs w:val="24"/>
        </w:rPr>
        <w:t>.</w:t>
      </w:r>
      <w:r w:rsidRPr="000B0367">
        <w:rPr>
          <w:rFonts w:eastAsia="Times New Roman"/>
          <w:szCs w:val="24"/>
        </w:rPr>
        <w:t xml:space="preserve"> </w:t>
      </w:r>
      <w:r>
        <w:rPr>
          <w:rFonts w:eastAsia="Times New Roman"/>
          <w:szCs w:val="24"/>
        </w:rPr>
        <w:t>Ποιο είναι το κόστος</w:t>
      </w:r>
      <w:r w:rsidRPr="000B0367">
        <w:rPr>
          <w:rFonts w:eastAsia="Times New Roman"/>
          <w:szCs w:val="24"/>
        </w:rPr>
        <w:t xml:space="preserve"> αυτών </w:t>
      </w:r>
      <w:r w:rsidRPr="000B0367">
        <w:rPr>
          <w:rFonts w:eastAsia="Times New Roman"/>
          <w:szCs w:val="24"/>
        </w:rPr>
        <w:t>των αυξήσεων που σας είπα</w:t>
      </w:r>
      <w:r>
        <w:rPr>
          <w:rFonts w:eastAsia="Times New Roman"/>
          <w:szCs w:val="24"/>
        </w:rPr>
        <w:t xml:space="preserve">; Και προσέξτε, δεν είναι </w:t>
      </w:r>
      <w:r w:rsidRPr="000B0367">
        <w:rPr>
          <w:rFonts w:eastAsia="Times New Roman"/>
          <w:szCs w:val="24"/>
        </w:rPr>
        <w:t>μόνιμες προσλήψεις</w:t>
      </w:r>
      <w:r>
        <w:rPr>
          <w:rFonts w:eastAsia="Times New Roman"/>
          <w:szCs w:val="24"/>
        </w:rPr>
        <w:t>, αλλά</w:t>
      </w:r>
      <w:r w:rsidRPr="000B0367">
        <w:rPr>
          <w:rFonts w:eastAsia="Times New Roman"/>
          <w:szCs w:val="24"/>
        </w:rPr>
        <w:t xml:space="preserve"> μετακλητοί</w:t>
      </w:r>
      <w:r>
        <w:rPr>
          <w:rFonts w:eastAsia="Times New Roman"/>
          <w:szCs w:val="24"/>
        </w:rPr>
        <w:t>,</w:t>
      </w:r>
      <w:r w:rsidRPr="000B0367">
        <w:rPr>
          <w:rFonts w:eastAsia="Times New Roman"/>
          <w:szCs w:val="24"/>
        </w:rPr>
        <w:t xml:space="preserve"> διοικητικά συμβούλια</w:t>
      </w:r>
      <w:r>
        <w:rPr>
          <w:rFonts w:eastAsia="Times New Roman"/>
          <w:szCs w:val="24"/>
        </w:rPr>
        <w:t>,</w:t>
      </w:r>
      <w:r w:rsidRPr="000B0367">
        <w:rPr>
          <w:rFonts w:eastAsia="Times New Roman"/>
          <w:szCs w:val="24"/>
        </w:rPr>
        <w:t xml:space="preserve"> ορισμένου χρόνου</w:t>
      </w:r>
      <w:r>
        <w:rPr>
          <w:rFonts w:eastAsia="Times New Roman"/>
          <w:szCs w:val="24"/>
        </w:rPr>
        <w:t>:</w:t>
      </w:r>
      <w:r w:rsidRPr="000B0367">
        <w:rPr>
          <w:rFonts w:eastAsia="Times New Roman"/>
          <w:szCs w:val="24"/>
        </w:rPr>
        <w:t xml:space="preserve"> Μας στοιχίζουν </w:t>
      </w:r>
      <w:r>
        <w:rPr>
          <w:rFonts w:eastAsia="Times New Roman"/>
          <w:szCs w:val="24"/>
        </w:rPr>
        <w:t>1.280.000.000</w:t>
      </w:r>
      <w:r w:rsidRPr="000B0367">
        <w:rPr>
          <w:rFonts w:eastAsia="Times New Roman"/>
          <w:szCs w:val="24"/>
        </w:rPr>
        <w:t xml:space="preserve"> </w:t>
      </w:r>
      <w:r>
        <w:rPr>
          <w:rFonts w:eastAsia="Times New Roman"/>
          <w:szCs w:val="24"/>
        </w:rPr>
        <w:t xml:space="preserve">ευρώ </w:t>
      </w:r>
      <w:r w:rsidRPr="000B0367">
        <w:rPr>
          <w:rFonts w:eastAsia="Times New Roman"/>
          <w:szCs w:val="24"/>
        </w:rPr>
        <w:t xml:space="preserve">κάθε χρόνο οι προεκλογικές προσλήψεις της </w:t>
      </w:r>
      <w:r>
        <w:rPr>
          <w:rFonts w:eastAsia="Times New Roman"/>
          <w:szCs w:val="24"/>
        </w:rPr>
        <w:t>Κ</w:t>
      </w:r>
      <w:r w:rsidRPr="000B0367">
        <w:rPr>
          <w:rFonts w:eastAsia="Times New Roman"/>
          <w:szCs w:val="24"/>
        </w:rPr>
        <w:t>υβέρνησης ΣΥΡΙΖΑ</w:t>
      </w:r>
      <w:r>
        <w:rPr>
          <w:rFonts w:eastAsia="Times New Roman"/>
          <w:szCs w:val="24"/>
        </w:rPr>
        <w:t>.</w:t>
      </w:r>
    </w:p>
    <w:p w14:paraId="7632D2AF"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0B0367">
        <w:rPr>
          <w:rFonts w:eastAsia="Times New Roman"/>
          <w:szCs w:val="24"/>
        </w:rPr>
        <w:t>ια το</w:t>
      </w:r>
      <w:r>
        <w:rPr>
          <w:rFonts w:eastAsia="Times New Roman"/>
          <w:szCs w:val="24"/>
        </w:rPr>
        <w:t>ν</w:t>
      </w:r>
      <w:r w:rsidRPr="000B0367">
        <w:rPr>
          <w:rFonts w:eastAsia="Times New Roman"/>
          <w:szCs w:val="24"/>
        </w:rPr>
        <w:t xml:space="preserve"> λόγο</w:t>
      </w:r>
      <w:r>
        <w:rPr>
          <w:rFonts w:eastAsia="Times New Roman"/>
          <w:szCs w:val="24"/>
        </w:rPr>
        <w:t>,</w:t>
      </w:r>
      <w:r w:rsidRPr="000B0367">
        <w:rPr>
          <w:rFonts w:eastAsia="Times New Roman"/>
          <w:szCs w:val="24"/>
        </w:rPr>
        <w:t xml:space="preserve"> λοιπόν</w:t>
      </w:r>
      <w:r>
        <w:rPr>
          <w:rFonts w:eastAsia="Times New Roman"/>
          <w:szCs w:val="24"/>
        </w:rPr>
        <w:t>,</w:t>
      </w:r>
      <w:r w:rsidRPr="000B0367">
        <w:rPr>
          <w:rFonts w:eastAsia="Times New Roman"/>
          <w:szCs w:val="24"/>
        </w:rPr>
        <w:t xml:space="preserve"> αυτό εμείς στη συγκεκριμένη τροπολογία ψηφίζουμε </w:t>
      </w:r>
      <w:r>
        <w:rPr>
          <w:rFonts w:eastAsia="Times New Roman"/>
          <w:szCs w:val="24"/>
        </w:rPr>
        <w:t>«</w:t>
      </w:r>
      <w:r>
        <w:rPr>
          <w:rFonts w:eastAsia="Times New Roman"/>
          <w:szCs w:val="24"/>
        </w:rPr>
        <w:t>ό</w:t>
      </w:r>
      <w:r w:rsidRPr="000B0367">
        <w:rPr>
          <w:rFonts w:eastAsia="Times New Roman"/>
          <w:szCs w:val="24"/>
        </w:rPr>
        <w:t>χι</w:t>
      </w:r>
      <w:r>
        <w:rPr>
          <w:rFonts w:eastAsia="Times New Roman"/>
          <w:szCs w:val="24"/>
        </w:rPr>
        <w:t>».</w:t>
      </w:r>
    </w:p>
    <w:p w14:paraId="7632D2B0" w14:textId="77777777" w:rsidR="00845256" w:rsidRDefault="00BE25C9">
      <w:pPr>
        <w:spacing w:line="600" w:lineRule="auto"/>
        <w:ind w:firstLine="720"/>
        <w:contextualSpacing/>
        <w:jc w:val="both"/>
        <w:rPr>
          <w:rFonts w:eastAsia="Times New Roman"/>
          <w:szCs w:val="24"/>
        </w:rPr>
      </w:pPr>
      <w:r>
        <w:rPr>
          <w:rFonts w:eastAsia="Times New Roman"/>
          <w:szCs w:val="24"/>
        </w:rPr>
        <w:t>Επίσης, «</w:t>
      </w:r>
      <w:r>
        <w:rPr>
          <w:rFonts w:eastAsia="Times New Roman"/>
          <w:szCs w:val="24"/>
        </w:rPr>
        <w:t>ό</w:t>
      </w:r>
      <w:r w:rsidRPr="000B0367">
        <w:rPr>
          <w:rFonts w:eastAsia="Times New Roman"/>
          <w:szCs w:val="24"/>
        </w:rPr>
        <w:t>χι</w:t>
      </w:r>
      <w:r>
        <w:rPr>
          <w:rFonts w:eastAsia="Times New Roman"/>
          <w:szCs w:val="24"/>
        </w:rPr>
        <w:t>»</w:t>
      </w:r>
      <w:r w:rsidRPr="000B0367">
        <w:rPr>
          <w:rFonts w:eastAsia="Times New Roman"/>
          <w:szCs w:val="24"/>
        </w:rPr>
        <w:t xml:space="preserve"> θα ψηφίσουμε και στην </w:t>
      </w:r>
      <w:r>
        <w:rPr>
          <w:rFonts w:eastAsia="Times New Roman"/>
          <w:szCs w:val="24"/>
        </w:rPr>
        <w:t xml:space="preserve">τροπολογία με γενικό αριθμό </w:t>
      </w:r>
      <w:r w:rsidRPr="000B0367">
        <w:rPr>
          <w:rFonts w:eastAsia="Times New Roman"/>
          <w:szCs w:val="24"/>
        </w:rPr>
        <w:t>2202 και ειδικό 188</w:t>
      </w:r>
      <w:r>
        <w:rPr>
          <w:rFonts w:eastAsia="Times New Roman"/>
          <w:szCs w:val="24"/>
        </w:rPr>
        <w:t>.</w:t>
      </w:r>
    </w:p>
    <w:p w14:paraId="7632D2B1" w14:textId="77777777" w:rsidR="00845256" w:rsidRDefault="00BE25C9">
      <w:pPr>
        <w:spacing w:line="600" w:lineRule="auto"/>
        <w:ind w:firstLine="720"/>
        <w:contextualSpacing/>
        <w:jc w:val="both"/>
        <w:rPr>
          <w:rFonts w:eastAsia="Times New Roman"/>
          <w:szCs w:val="24"/>
        </w:rPr>
      </w:pPr>
      <w:r w:rsidRPr="000B0367">
        <w:rPr>
          <w:rFonts w:eastAsia="Times New Roman"/>
          <w:szCs w:val="24"/>
        </w:rPr>
        <w:lastRenderedPageBreak/>
        <w:t>Ευχαριστώ πολύ</w:t>
      </w:r>
      <w:r>
        <w:rPr>
          <w:rFonts w:eastAsia="Times New Roman"/>
          <w:szCs w:val="24"/>
        </w:rPr>
        <w:t>.</w:t>
      </w:r>
    </w:p>
    <w:p w14:paraId="7632D2B2" w14:textId="77777777" w:rsidR="00845256" w:rsidRDefault="00BE25C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632D2B3" w14:textId="77777777" w:rsidR="00845256" w:rsidRDefault="00BE25C9">
      <w:pPr>
        <w:spacing w:line="600" w:lineRule="auto"/>
        <w:ind w:firstLine="720"/>
        <w:contextualSpacing/>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 xml:space="preserve">Μάριος Γεωργιάδης): </w:t>
      </w:r>
      <w:r>
        <w:rPr>
          <w:rFonts w:eastAsia="Times New Roman" w:cs="Times New Roman"/>
          <w:szCs w:val="24"/>
        </w:rPr>
        <w:t>Ε</w:t>
      </w:r>
      <w:r w:rsidRPr="000B0367">
        <w:rPr>
          <w:rFonts w:eastAsia="Times New Roman"/>
          <w:szCs w:val="24"/>
        </w:rPr>
        <w:t>υχαριστούμε</w:t>
      </w:r>
      <w:r>
        <w:rPr>
          <w:rFonts w:eastAsia="Times New Roman"/>
          <w:szCs w:val="24"/>
        </w:rPr>
        <w:t xml:space="preserve"> τον κ.</w:t>
      </w:r>
      <w:r w:rsidRPr="000B0367">
        <w:rPr>
          <w:rFonts w:eastAsia="Times New Roman"/>
          <w:szCs w:val="24"/>
        </w:rPr>
        <w:t xml:space="preserve"> Κεφαλογιάννη</w:t>
      </w:r>
      <w:r>
        <w:rPr>
          <w:rFonts w:eastAsia="Times New Roman"/>
          <w:szCs w:val="24"/>
        </w:rPr>
        <w:t>.</w:t>
      </w:r>
      <w:r w:rsidRPr="000B0367">
        <w:rPr>
          <w:rFonts w:eastAsia="Times New Roman"/>
          <w:szCs w:val="24"/>
        </w:rPr>
        <w:t xml:space="preserve"> </w:t>
      </w:r>
    </w:p>
    <w:p w14:paraId="7632D2B4" w14:textId="77777777" w:rsidR="00845256" w:rsidRDefault="00BE25C9">
      <w:pPr>
        <w:spacing w:line="600" w:lineRule="auto"/>
        <w:ind w:firstLine="720"/>
        <w:contextualSpacing/>
        <w:jc w:val="both"/>
        <w:rPr>
          <w:rFonts w:eastAsia="Times New Roman"/>
          <w:szCs w:val="24"/>
        </w:rPr>
      </w:pPr>
      <w:r>
        <w:rPr>
          <w:rFonts w:eastAsia="Times New Roman"/>
          <w:szCs w:val="24"/>
        </w:rPr>
        <w:t>Τ</w:t>
      </w:r>
      <w:r w:rsidRPr="000B0367">
        <w:rPr>
          <w:rFonts w:eastAsia="Times New Roman"/>
          <w:szCs w:val="24"/>
        </w:rPr>
        <w:t>ο</w:t>
      </w:r>
      <w:r>
        <w:rPr>
          <w:rFonts w:eastAsia="Times New Roman"/>
          <w:szCs w:val="24"/>
        </w:rPr>
        <w:t>ν</w:t>
      </w:r>
      <w:r w:rsidRPr="000B0367">
        <w:rPr>
          <w:rFonts w:eastAsia="Times New Roman"/>
          <w:szCs w:val="24"/>
        </w:rPr>
        <w:t xml:space="preserve"> λόγο έχει ο Κοινοβουλευτικός Εκπρόσωπος του ΣΥΡΙΖΑ ο </w:t>
      </w:r>
      <w:r>
        <w:rPr>
          <w:rFonts w:eastAsia="Times New Roman"/>
          <w:szCs w:val="24"/>
        </w:rPr>
        <w:t xml:space="preserve">κ. </w:t>
      </w:r>
      <w:r w:rsidRPr="000B0367">
        <w:rPr>
          <w:rFonts w:eastAsia="Times New Roman"/>
          <w:szCs w:val="24"/>
        </w:rPr>
        <w:t>Μαντάς</w:t>
      </w:r>
      <w:r>
        <w:rPr>
          <w:rFonts w:eastAsia="Times New Roman"/>
          <w:szCs w:val="24"/>
        </w:rPr>
        <w:t>.</w:t>
      </w:r>
    </w:p>
    <w:p w14:paraId="7632D2B5" w14:textId="77777777" w:rsidR="00845256" w:rsidRDefault="00BE25C9">
      <w:pPr>
        <w:spacing w:line="600" w:lineRule="auto"/>
        <w:ind w:firstLine="720"/>
        <w:contextualSpacing/>
        <w:jc w:val="both"/>
        <w:rPr>
          <w:rFonts w:eastAsia="Times New Roman"/>
          <w:szCs w:val="24"/>
        </w:rPr>
      </w:pPr>
      <w:r w:rsidRPr="007A273D">
        <w:rPr>
          <w:rFonts w:eastAsia="Times New Roman" w:cs="Times New Roman"/>
          <w:b/>
          <w:szCs w:val="24"/>
        </w:rPr>
        <w:t xml:space="preserve">ΚΩΝΣΤΑΝΤΙΝΟΣ ΜΠΑΡΓΙΩΤΑΣ: </w:t>
      </w:r>
      <w:r>
        <w:rPr>
          <w:rFonts w:eastAsia="Times New Roman"/>
          <w:szCs w:val="24"/>
        </w:rPr>
        <w:t xml:space="preserve">Κύριε Πρόεδρε, μας λέτε λίγο πώς θα εξελιχθεί η διαδικασία; </w:t>
      </w:r>
    </w:p>
    <w:p w14:paraId="7632D2B6" w14:textId="77777777" w:rsidR="00845256" w:rsidRDefault="00BE25C9">
      <w:pPr>
        <w:spacing w:line="600" w:lineRule="auto"/>
        <w:ind w:firstLine="720"/>
        <w:contextualSpacing/>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0B0367">
        <w:rPr>
          <w:rFonts w:eastAsia="Times New Roman"/>
          <w:szCs w:val="24"/>
        </w:rPr>
        <w:t xml:space="preserve"> </w:t>
      </w:r>
      <w:r>
        <w:rPr>
          <w:rFonts w:eastAsia="Times New Roman"/>
          <w:szCs w:val="24"/>
        </w:rPr>
        <w:t>Έ</w:t>
      </w:r>
      <w:r w:rsidRPr="000B0367">
        <w:rPr>
          <w:rFonts w:eastAsia="Times New Roman"/>
          <w:szCs w:val="24"/>
        </w:rPr>
        <w:t>χει ολοκληρωθεί η λίστα των ομιλητών</w:t>
      </w:r>
      <w:r>
        <w:rPr>
          <w:rFonts w:eastAsia="Times New Roman"/>
          <w:szCs w:val="24"/>
        </w:rPr>
        <w:t>.</w:t>
      </w:r>
      <w:r w:rsidRPr="000B0367">
        <w:rPr>
          <w:rFonts w:eastAsia="Times New Roman"/>
          <w:szCs w:val="24"/>
        </w:rPr>
        <w:t xml:space="preserve"> </w:t>
      </w:r>
      <w:r>
        <w:rPr>
          <w:rFonts w:eastAsia="Times New Roman"/>
          <w:szCs w:val="24"/>
        </w:rPr>
        <w:t>Έ</w:t>
      </w:r>
      <w:r w:rsidRPr="000B0367">
        <w:rPr>
          <w:rFonts w:eastAsia="Times New Roman"/>
          <w:szCs w:val="24"/>
        </w:rPr>
        <w:t>χουν το</w:t>
      </w:r>
      <w:r w:rsidRPr="000B0367">
        <w:rPr>
          <w:rFonts w:eastAsia="Times New Roman"/>
          <w:szCs w:val="24"/>
        </w:rPr>
        <w:t>ποθετηθεί οι Κοινοβουλευτικοί Εκπρόσωποι</w:t>
      </w:r>
      <w:r>
        <w:rPr>
          <w:rFonts w:eastAsia="Times New Roman"/>
          <w:szCs w:val="24"/>
        </w:rPr>
        <w:t>.</w:t>
      </w:r>
      <w:r w:rsidRPr="000B0367">
        <w:rPr>
          <w:rFonts w:eastAsia="Times New Roman"/>
          <w:szCs w:val="24"/>
        </w:rPr>
        <w:t xml:space="preserve"> Δεν ξέρω αν θα έρθει κάποιος </w:t>
      </w:r>
      <w:r>
        <w:rPr>
          <w:rFonts w:eastAsia="Times New Roman"/>
          <w:szCs w:val="24"/>
        </w:rPr>
        <w:t>άλλος.</w:t>
      </w:r>
      <w:r w:rsidRPr="000B0367">
        <w:rPr>
          <w:rFonts w:eastAsia="Times New Roman"/>
          <w:szCs w:val="24"/>
        </w:rPr>
        <w:t xml:space="preserve"> </w:t>
      </w:r>
      <w:r>
        <w:rPr>
          <w:rFonts w:eastAsia="Times New Roman"/>
          <w:szCs w:val="24"/>
        </w:rPr>
        <w:t xml:space="preserve">Θα </w:t>
      </w:r>
      <w:r w:rsidRPr="000B0367">
        <w:rPr>
          <w:rFonts w:eastAsia="Times New Roman"/>
          <w:szCs w:val="24"/>
        </w:rPr>
        <w:t>συζητήσο</w:t>
      </w:r>
      <w:r>
        <w:rPr>
          <w:rFonts w:eastAsia="Times New Roman"/>
          <w:szCs w:val="24"/>
        </w:rPr>
        <w:t>υμε με τους εισηγητές αν θέλουν</w:t>
      </w:r>
      <w:r w:rsidRPr="000B0367">
        <w:rPr>
          <w:rFonts w:eastAsia="Times New Roman"/>
          <w:szCs w:val="24"/>
        </w:rPr>
        <w:t xml:space="preserve"> να χρησιμοποιήσουν</w:t>
      </w:r>
      <w:r>
        <w:rPr>
          <w:rFonts w:eastAsia="Times New Roman"/>
          <w:szCs w:val="24"/>
        </w:rPr>
        <w:t>,</w:t>
      </w:r>
      <w:r w:rsidRPr="000B0367">
        <w:rPr>
          <w:rFonts w:eastAsia="Times New Roman"/>
          <w:szCs w:val="24"/>
        </w:rPr>
        <w:t xml:space="preserve"> έστω λίγο</w:t>
      </w:r>
      <w:r>
        <w:rPr>
          <w:rFonts w:eastAsia="Times New Roman"/>
          <w:szCs w:val="24"/>
        </w:rPr>
        <w:t>,</w:t>
      </w:r>
      <w:r w:rsidRPr="000B0367">
        <w:rPr>
          <w:rFonts w:eastAsia="Times New Roman"/>
          <w:szCs w:val="24"/>
        </w:rPr>
        <w:t xml:space="preserve"> από το</w:t>
      </w:r>
      <w:r>
        <w:rPr>
          <w:rFonts w:eastAsia="Times New Roman"/>
          <w:szCs w:val="24"/>
        </w:rPr>
        <w:t>ν</w:t>
      </w:r>
      <w:r w:rsidRPr="000B0367">
        <w:rPr>
          <w:rFonts w:eastAsia="Times New Roman"/>
          <w:szCs w:val="24"/>
        </w:rPr>
        <w:t xml:space="preserve"> χρόνο της δευτερολογίας </w:t>
      </w:r>
      <w:r>
        <w:rPr>
          <w:rFonts w:eastAsia="Times New Roman"/>
          <w:szCs w:val="24"/>
        </w:rPr>
        <w:t>τους,</w:t>
      </w:r>
      <w:r w:rsidRPr="000B0367">
        <w:rPr>
          <w:rFonts w:eastAsia="Times New Roman"/>
          <w:szCs w:val="24"/>
        </w:rPr>
        <w:t xml:space="preserve"> για τη συντομία του χρόνο</w:t>
      </w:r>
      <w:r>
        <w:rPr>
          <w:rFonts w:eastAsia="Times New Roman"/>
          <w:szCs w:val="24"/>
        </w:rPr>
        <w:t>υ και από εκεί πέρα θα κλείσει ο Υ</w:t>
      </w:r>
      <w:r w:rsidRPr="000B0367">
        <w:rPr>
          <w:rFonts w:eastAsia="Times New Roman"/>
          <w:szCs w:val="24"/>
        </w:rPr>
        <w:t xml:space="preserve">πουργός και προχωράμε στην </w:t>
      </w:r>
      <w:r>
        <w:rPr>
          <w:rFonts w:eastAsia="Times New Roman"/>
          <w:szCs w:val="24"/>
        </w:rPr>
        <w:t xml:space="preserve">ψηφοφορία. </w:t>
      </w:r>
    </w:p>
    <w:p w14:paraId="7632D2B7" w14:textId="77777777" w:rsidR="00845256" w:rsidRDefault="00BE25C9">
      <w:pPr>
        <w:spacing w:line="600" w:lineRule="auto"/>
        <w:ind w:firstLine="720"/>
        <w:contextualSpacing/>
        <w:jc w:val="both"/>
        <w:rPr>
          <w:rFonts w:eastAsia="Times New Roman"/>
          <w:szCs w:val="24"/>
        </w:rPr>
      </w:pPr>
      <w:r>
        <w:rPr>
          <w:rFonts w:eastAsia="Times New Roman"/>
          <w:szCs w:val="24"/>
        </w:rPr>
        <w:t>Θ</w:t>
      </w:r>
      <w:r w:rsidRPr="000B0367">
        <w:rPr>
          <w:rFonts w:eastAsia="Times New Roman"/>
          <w:szCs w:val="24"/>
        </w:rPr>
        <w:t>εωρώ ότι μέσα στα επόμενα τρία τέταρτα λογικά</w:t>
      </w:r>
      <w:r>
        <w:rPr>
          <w:rFonts w:eastAsia="Times New Roman"/>
          <w:szCs w:val="24"/>
        </w:rPr>
        <w:t xml:space="preserve"> θα έχουμε ολοκληρώσει.</w:t>
      </w:r>
    </w:p>
    <w:p w14:paraId="7632D2B8" w14:textId="77777777" w:rsidR="00845256" w:rsidRDefault="00BE25C9">
      <w:pPr>
        <w:spacing w:line="600" w:lineRule="auto"/>
        <w:ind w:firstLine="720"/>
        <w:contextualSpacing/>
        <w:jc w:val="both"/>
        <w:rPr>
          <w:rFonts w:eastAsia="Times New Roman" w:cs="Times New Roman"/>
          <w:b/>
          <w:szCs w:val="24"/>
        </w:rPr>
      </w:pPr>
      <w:r>
        <w:rPr>
          <w:rFonts w:eastAsia="Times New Roman"/>
          <w:szCs w:val="24"/>
        </w:rPr>
        <w:t xml:space="preserve">Κύριε Μαντά, έχετε τον λόγο. </w:t>
      </w:r>
    </w:p>
    <w:p w14:paraId="7632D2B9" w14:textId="77777777" w:rsidR="00845256" w:rsidRDefault="00BE25C9">
      <w:pPr>
        <w:spacing w:line="600" w:lineRule="auto"/>
        <w:ind w:firstLine="720"/>
        <w:contextualSpacing/>
        <w:jc w:val="both"/>
        <w:rPr>
          <w:rFonts w:eastAsia="Times New Roman"/>
          <w:szCs w:val="24"/>
        </w:rPr>
      </w:pPr>
      <w:r w:rsidRPr="008E3EC1">
        <w:rPr>
          <w:rFonts w:eastAsia="Times New Roman"/>
          <w:b/>
          <w:szCs w:val="24"/>
        </w:rPr>
        <w:lastRenderedPageBreak/>
        <w:t>ΧΡΗΣΤΟΣ ΜΑΝΤΑΣ:</w:t>
      </w:r>
      <w:r>
        <w:rPr>
          <w:rFonts w:eastAsia="Times New Roman"/>
          <w:szCs w:val="24"/>
        </w:rPr>
        <w:t xml:space="preserve"> Θα είμαι πολύ σύντομος, κύριε Πρόεδρε.</w:t>
      </w:r>
    </w:p>
    <w:p w14:paraId="7632D2BA" w14:textId="77777777" w:rsidR="00845256" w:rsidRDefault="00BE25C9">
      <w:pPr>
        <w:spacing w:line="600" w:lineRule="auto"/>
        <w:ind w:firstLine="720"/>
        <w:contextualSpacing/>
        <w:jc w:val="both"/>
        <w:rPr>
          <w:rFonts w:eastAsia="Times New Roman"/>
          <w:szCs w:val="24"/>
        </w:rPr>
      </w:pPr>
      <w:r>
        <w:rPr>
          <w:rFonts w:eastAsia="Times New Roman"/>
          <w:szCs w:val="24"/>
        </w:rPr>
        <w:t>Επειδή, απ’ ό,τι καταλαβαίνω από το πρόγραμμα της Βουλής, είνα</w:t>
      </w:r>
      <w:r>
        <w:rPr>
          <w:rFonts w:eastAsia="Times New Roman"/>
          <w:szCs w:val="24"/>
        </w:rPr>
        <w:t xml:space="preserve">ι η τελευταία δημόσια συζήτηση στην Ολομέλεια πριν από τις κρίσιμες ευρωεκλογές της 26ης Μαΐου, σε λίγα εικοσιτετράωρα δηλαδή, θα ήθελα να επισημάνω μερικά πράγματα και να μιλήσω και για ορισμένα θέματα του νομοσχεδίου. </w:t>
      </w:r>
    </w:p>
    <w:p w14:paraId="7632D2BB"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Πρέπει να σημειώσουμε ότι παρά τις </w:t>
      </w:r>
      <w:r>
        <w:rPr>
          <w:rFonts w:eastAsia="Times New Roman"/>
          <w:szCs w:val="24"/>
        </w:rPr>
        <w:t>προσπάθειες αποπροσανατολισμού της συζήτησης σε διάφορα, κατά τη γνώμη μου, πεδία στα οποία δεν γίνεται συζήτηση για τα ουσιαστικά προβλήματα του τόπου μας και τις βασικές διαφορές των πολιτικών προγραμμάτων, παρά τη συστηματική προσπάθεια των συστημικών μ</w:t>
      </w:r>
      <w:r>
        <w:rPr>
          <w:rFonts w:eastAsia="Times New Roman"/>
          <w:szCs w:val="24"/>
        </w:rPr>
        <w:t xml:space="preserve">έσων μαζικής ενημέρωσης να πετάξουν την μπάλα στην κερκίδα, εδώ και κάποιες μέρες και μετά και τη χτεσινή ψήφιση των θετικών μέτρων και την ψήφιση νέων θετικών μέτρων που περιλαμβάνονται και στο νομοσχέδιο που συζητάμε, νομίζω ότι η πολιτική αντιπαράθεση, </w:t>
      </w:r>
      <w:r>
        <w:rPr>
          <w:rFonts w:eastAsia="Times New Roman"/>
          <w:szCs w:val="24"/>
        </w:rPr>
        <w:t xml:space="preserve">είτε το ήθελε ο κ. Μητσοτάκης είτε όχι, ήρθε στα κεντρικά ζητήματα που απασχολούν την ελληνική κοινωνία και το μέλλον της. </w:t>
      </w:r>
    </w:p>
    <w:p w14:paraId="7632D2BC"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Είναι σε όλους και όλες φανερή η σύγκρουση των δυο πολιτικών σχεδίων. Περί αυτού πρόκειται. Σ’ αυτό το πεδίο εξελίσσεται η δημόσια σ</w:t>
      </w:r>
      <w:r>
        <w:rPr>
          <w:rFonts w:eastAsia="Times New Roman"/>
          <w:szCs w:val="24"/>
        </w:rPr>
        <w:t xml:space="preserve">υζήτηση και νομίζω ότι πλέον, ό,τι και να λένε οι δημοσκοπήσεις και οι διάφοροι δημοσκόποι και ωροσκόποι, τα θέματα είναι πάνω στο τραπέζι. Τα δυο πολιτικά σχέδια που είναι ριζικά διαφορετικά είναι πάνω στο τραπέζι. </w:t>
      </w:r>
    </w:p>
    <w:p w14:paraId="7632D2BD" w14:textId="77777777" w:rsidR="00845256" w:rsidRDefault="00BE25C9">
      <w:pPr>
        <w:spacing w:line="600" w:lineRule="auto"/>
        <w:ind w:firstLine="720"/>
        <w:contextualSpacing/>
        <w:jc w:val="both"/>
        <w:rPr>
          <w:rFonts w:eastAsia="Times New Roman"/>
          <w:szCs w:val="24"/>
        </w:rPr>
      </w:pPr>
      <w:r>
        <w:rPr>
          <w:rFonts w:eastAsia="Times New Roman"/>
          <w:szCs w:val="24"/>
        </w:rPr>
        <w:t>Η κοινωνική πλειοψηφία σ’ αυτή</w:t>
      </w:r>
      <w:r>
        <w:rPr>
          <w:rFonts w:eastAsia="Times New Roman"/>
          <w:szCs w:val="24"/>
        </w:rPr>
        <w:t>ν</w:t>
      </w:r>
      <w:r>
        <w:rPr>
          <w:rFonts w:eastAsia="Times New Roman"/>
          <w:szCs w:val="24"/>
        </w:rPr>
        <w:t xml:space="preserve"> τη χώρα</w:t>
      </w:r>
      <w:r>
        <w:rPr>
          <w:rFonts w:eastAsia="Times New Roman"/>
          <w:szCs w:val="24"/>
        </w:rPr>
        <w:t xml:space="preserve"> έχει πια καταλάβει με σαφή τρόπο που το πάει ο κ. Μητσοτάκης, η Νέα Δημοκρατία, αλλά και το ΚΙΝΑΛ, το οποίο παίζει σε δυο βάρκες προσπαθώντας να κρατήσει δήθεν ίσες αποστάσεις, χωρίς όμως να παίρνει θέση. Αυτό φάνηκε και με την παρέμβαση του Κοινοβουλευτι</w:t>
      </w:r>
      <w:r>
        <w:rPr>
          <w:rFonts w:eastAsia="Times New Roman"/>
          <w:szCs w:val="24"/>
        </w:rPr>
        <w:t xml:space="preserve">κού Εκπροσώπου, του κ. </w:t>
      </w:r>
      <w:proofErr w:type="spellStart"/>
      <w:r>
        <w:rPr>
          <w:rFonts w:eastAsia="Times New Roman"/>
          <w:szCs w:val="24"/>
        </w:rPr>
        <w:t>Κεγκέρογλου</w:t>
      </w:r>
      <w:proofErr w:type="spellEnd"/>
      <w:r>
        <w:rPr>
          <w:rFonts w:eastAsia="Times New Roman"/>
          <w:szCs w:val="24"/>
        </w:rPr>
        <w:t xml:space="preserve">, για το θέμα της Βόρειας Μακεδονίας. </w:t>
      </w:r>
    </w:p>
    <w:p w14:paraId="7632D2BE" w14:textId="77777777" w:rsidR="00845256" w:rsidRDefault="00BE25C9">
      <w:pPr>
        <w:spacing w:line="600" w:lineRule="auto"/>
        <w:ind w:firstLine="720"/>
        <w:contextualSpacing/>
        <w:jc w:val="both"/>
        <w:rPr>
          <w:rFonts w:eastAsia="Times New Roman"/>
          <w:szCs w:val="24"/>
        </w:rPr>
      </w:pPr>
      <w:r>
        <w:rPr>
          <w:rFonts w:eastAsia="Times New Roman"/>
          <w:szCs w:val="24"/>
        </w:rPr>
        <w:t>Δεν τολμάει να πει ούτε τη λέξη που λένε όλα τα σοσιαλιστικά κόμματα της Ευρώπης, όλοι οι Ευρωπαίοι συνοδοιπόροι τους. Ούτε αυτό δεν τόλμησε να πει σε μια συμφωνία υπέρ της συνεργασία</w:t>
      </w:r>
      <w:r>
        <w:rPr>
          <w:rFonts w:eastAsia="Times New Roman"/>
          <w:szCs w:val="24"/>
        </w:rPr>
        <w:t xml:space="preserve">ς και της </w:t>
      </w:r>
      <w:proofErr w:type="spellStart"/>
      <w:r>
        <w:rPr>
          <w:rFonts w:eastAsia="Times New Roman"/>
          <w:szCs w:val="24"/>
        </w:rPr>
        <w:t>συνανάπτυξης</w:t>
      </w:r>
      <w:proofErr w:type="spellEnd"/>
      <w:r>
        <w:rPr>
          <w:rFonts w:eastAsia="Times New Roman"/>
          <w:szCs w:val="24"/>
        </w:rPr>
        <w:t xml:space="preserve"> στην </w:t>
      </w:r>
      <w:r>
        <w:rPr>
          <w:rFonts w:eastAsia="Times New Roman"/>
          <w:szCs w:val="24"/>
        </w:rPr>
        <w:lastRenderedPageBreak/>
        <w:t>ευρύτερη περιοχή των Βαλκανίων. Είναι μια συμφωνία- πρότυπο σε ευρωπαϊκό και παγκόσμιο επίπεδο. Σ’ αυτό το πλαίσιο διεξάγεται πια η δημόσια συζήτηση.</w:t>
      </w:r>
    </w:p>
    <w:p w14:paraId="7632D2BF" w14:textId="77777777" w:rsidR="00845256" w:rsidRDefault="00BE25C9">
      <w:pPr>
        <w:spacing w:line="600" w:lineRule="auto"/>
        <w:ind w:firstLine="720"/>
        <w:contextualSpacing/>
        <w:jc w:val="both"/>
        <w:rPr>
          <w:rFonts w:eastAsia="Times New Roman"/>
          <w:szCs w:val="24"/>
        </w:rPr>
      </w:pPr>
      <w:r>
        <w:rPr>
          <w:rFonts w:eastAsia="Times New Roman"/>
          <w:szCs w:val="24"/>
        </w:rPr>
        <w:t>Αν μου επιτρέπετε, θα ήθελα να αναφερθώ στη σπαρακτική προσπάθεια από την πλευ</w:t>
      </w:r>
      <w:r>
        <w:rPr>
          <w:rFonts w:eastAsia="Times New Roman"/>
          <w:szCs w:val="24"/>
        </w:rPr>
        <w:t>ρά του κεντρικού τραπεζίτη να μας πει -όταν έχουμε σαφή υπέρβαση του στόχου στα πρωτογενή πλεονάσματα- ότι κινδυνεύει η δημοσιονομική ισορροπία. Ο βίος και η πολιτεία του συγκεκριμένου, όταν είχε πολιτική ευθύνη σ’ αυτά τα θέματα, ήταν ότι οι στόχοι ειδικά</w:t>
      </w:r>
      <w:r>
        <w:rPr>
          <w:rFonts w:eastAsia="Times New Roman"/>
          <w:szCs w:val="24"/>
        </w:rPr>
        <w:t xml:space="preserve"> στη δημοσιονομική προσαρμογή είχαν εντελώς αποτύχει. Όλα αυτά έλεγαν ότι οφείλονται στον επερχόμενο </w:t>
      </w:r>
      <w:proofErr w:type="spellStart"/>
      <w:r>
        <w:rPr>
          <w:rFonts w:eastAsia="Times New Roman"/>
          <w:szCs w:val="24"/>
        </w:rPr>
        <w:t>λαϊκιστικό</w:t>
      </w:r>
      <w:proofErr w:type="spellEnd"/>
      <w:r>
        <w:rPr>
          <w:rFonts w:eastAsia="Times New Roman"/>
          <w:szCs w:val="24"/>
        </w:rPr>
        <w:t xml:space="preserve"> ΣΥΡΙΖΑ, προσπαθώντας να δικαιολογήσουν τα αδικαιολόγητα. </w:t>
      </w:r>
    </w:p>
    <w:p w14:paraId="7632D2C0" w14:textId="77777777" w:rsidR="00845256" w:rsidRDefault="00BE25C9">
      <w:pPr>
        <w:spacing w:line="600" w:lineRule="auto"/>
        <w:ind w:firstLine="720"/>
        <w:contextualSpacing/>
        <w:jc w:val="both"/>
        <w:rPr>
          <w:rFonts w:eastAsia="Times New Roman"/>
          <w:szCs w:val="24"/>
        </w:rPr>
      </w:pPr>
      <w:r>
        <w:rPr>
          <w:rFonts w:eastAsia="Times New Roman"/>
          <w:szCs w:val="24"/>
        </w:rPr>
        <w:t>Το κρίσιμο θέμα που έχει σχέση και με τη συζήτηση μας είναι η στάση απέναντι στο δικαί</w:t>
      </w:r>
      <w:r>
        <w:rPr>
          <w:rFonts w:eastAsia="Times New Roman"/>
          <w:szCs w:val="24"/>
        </w:rPr>
        <w:t xml:space="preserve">ωμα στην υγεία και κυρίως η στάση απέναντι στο δικαίωμα στην υγεία από την πλευρά της Νέας Δημοκρατίας. Εγώ ξαναείδα το πρόγραμμα της Νέας Δημοκρατίας, που κατέθεσε χθες ο κ. </w:t>
      </w:r>
      <w:proofErr w:type="spellStart"/>
      <w:r>
        <w:rPr>
          <w:rFonts w:eastAsia="Times New Roman"/>
          <w:szCs w:val="24"/>
        </w:rPr>
        <w:t>Δένδιας</w:t>
      </w:r>
      <w:proofErr w:type="spellEnd"/>
      <w:r>
        <w:rPr>
          <w:rFonts w:eastAsia="Times New Roman"/>
          <w:szCs w:val="24"/>
        </w:rPr>
        <w:t xml:space="preserve">, λέγοντας ότι δεν τα λένε πρώτη φορά αυτά. </w:t>
      </w:r>
    </w:p>
    <w:p w14:paraId="7632D2C1"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Βεβαίως, δεν τα λένε πρώτη φο</w:t>
      </w:r>
      <w:r>
        <w:rPr>
          <w:rFonts w:eastAsia="Times New Roman"/>
          <w:szCs w:val="24"/>
        </w:rPr>
        <w:t xml:space="preserve">ρά αυτά οι νεοφιλελεύθεροι. Τα έχει πει η Θάτσερ, τα έχει πει η σχολή του </w:t>
      </w:r>
      <w:proofErr w:type="spellStart"/>
      <w:r>
        <w:rPr>
          <w:rFonts w:eastAsia="Times New Roman"/>
          <w:szCs w:val="24"/>
        </w:rPr>
        <w:t>Σικάγου</w:t>
      </w:r>
      <w:proofErr w:type="spellEnd"/>
      <w:r>
        <w:rPr>
          <w:rFonts w:eastAsia="Times New Roman"/>
          <w:szCs w:val="24"/>
        </w:rPr>
        <w:t xml:space="preserve"> και σε ένα πράγμα, το κέντρο στο οποίο πλήττεται αυτό το δικαίωμα, είναι απολύτως σαφές. Διότι αν το σχέδιο αυτό του κ. Μητσοτάκη εφαρμοστεί, το καθολικό δικαίωμα στην υγεία </w:t>
      </w:r>
      <w:r>
        <w:rPr>
          <w:rFonts w:eastAsia="Times New Roman"/>
          <w:szCs w:val="24"/>
        </w:rPr>
        <w:t xml:space="preserve">τελειώνει την ίδια στιγμή. Υγεία θα έχουν μόνο αυτοί που θα έχουν οικονομική δυνατότητα πρόσβασης στις δημόσιες δομές της υγείας. </w:t>
      </w:r>
    </w:p>
    <w:p w14:paraId="7632D2C2" w14:textId="77777777" w:rsidR="00845256" w:rsidRDefault="00BE25C9">
      <w:pPr>
        <w:spacing w:line="600" w:lineRule="auto"/>
        <w:ind w:firstLine="720"/>
        <w:contextualSpacing/>
        <w:jc w:val="both"/>
        <w:rPr>
          <w:rFonts w:eastAsia="Times New Roman"/>
          <w:szCs w:val="24"/>
        </w:rPr>
      </w:pPr>
      <w:r>
        <w:rPr>
          <w:rFonts w:eastAsia="Times New Roman"/>
          <w:szCs w:val="24"/>
        </w:rPr>
        <w:t>Αυτό είναι το κεντρικό σημείο. Αυτό είναι το μεγάλο δίλημμα και δεν δικαιολογείται με κανέναν τρόπο από τα υπαρκτά προβλήματα</w:t>
      </w:r>
      <w:r>
        <w:rPr>
          <w:rFonts w:eastAsia="Times New Roman"/>
          <w:szCs w:val="24"/>
        </w:rPr>
        <w:t xml:space="preserve"> του δημόσιου συστήματος υγείας και της χώρας ολόκληρης, την οποία λεηλάτησαν κυριολεκτικά και κατέστρεψαν δεκαετίες πολιτικών, ιδιαίτερα στη </w:t>
      </w:r>
      <w:proofErr w:type="spellStart"/>
      <w:r>
        <w:rPr>
          <w:rFonts w:eastAsia="Times New Roman"/>
          <w:szCs w:val="24"/>
        </w:rPr>
        <w:t>μνημονιακή</w:t>
      </w:r>
      <w:proofErr w:type="spellEnd"/>
      <w:r>
        <w:rPr>
          <w:rFonts w:eastAsia="Times New Roman"/>
          <w:szCs w:val="24"/>
        </w:rPr>
        <w:t xml:space="preserve"> περίοδο και που την οδήγησαν σ’ αυτό το κατάντημα, το χάλι και σ’ αυτή</w:t>
      </w:r>
      <w:r>
        <w:rPr>
          <w:rFonts w:eastAsia="Times New Roman"/>
          <w:szCs w:val="24"/>
        </w:rPr>
        <w:t>ν</w:t>
      </w:r>
      <w:r>
        <w:rPr>
          <w:rFonts w:eastAsia="Times New Roman"/>
          <w:szCs w:val="24"/>
        </w:rPr>
        <w:t xml:space="preserve"> την κοινωνική καταστροφή. </w:t>
      </w:r>
    </w:p>
    <w:p w14:paraId="7632D2C3" w14:textId="77777777" w:rsidR="00845256" w:rsidRDefault="00BE25C9">
      <w:pPr>
        <w:spacing w:line="600" w:lineRule="auto"/>
        <w:ind w:firstLine="720"/>
        <w:contextualSpacing/>
        <w:jc w:val="both"/>
        <w:rPr>
          <w:rFonts w:eastAsia="Times New Roman"/>
          <w:szCs w:val="24"/>
        </w:rPr>
      </w:pPr>
      <w:r>
        <w:rPr>
          <w:rFonts w:eastAsia="Times New Roman"/>
          <w:szCs w:val="24"/>
        </w:rPr>
        <w:t>Νομίζω ότι καταλαβαίνει όλος ο κόσμος, καταλαβαίνουν οι πολίτες, καταλαβαίνει η κοινωνική πλειοψηφία προς τα πού πάει το πράγμα, αν δώσουν έστω κι ένα μικρό σήμα ότι αυτή η πολιτική δύναμη, αυτό το πολιτικό σχέδιο δίνει απάντηση στην πολιτική πραγματικότητ</w:t>
      </w:r>
      <w:r>
        <w:rPr>
          <w:rFonts w:eastAsia="Times New Roman"/>
          <w:szCs w:val="24"/>
        </w:rPr>
        <w:t>α, έτσι όπως διαμορφώνεται σήμερα.</w:t>
      </w:r>
    </w:p>
    <w:p w14:paraId="7632D2C4"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Εγώ έχω τη βαθιά πεποίθηση ότι δεν θα επιτρέψει ο λαός μας να ξαναγυρίσουμε και να παλινδρομήσουμε στα σχέδια της Δεξιάς και στον χώρο της υγείας, τα οποία γνωρίσαμε τόσα χρόνια. Πρέπει να σταθούν απέναντι σ’ αυτά όλες οι</w:t>
      </w:r>
      <w:r>
        <w:rPr>
          <w:rFonts w:eastAsia="Times New Roman"/>
          <w:szCs w:val="24"/>
        </w:rPr>
        <w:t xml:space="preserve"> προοδευτικές δυνάμεις -το τονίζω- με την Αριστερά πρώτα απ’ όλα, γιατί αυτά σημαίνουν κοινωνική καταστροφή. </w:t>
      </w:r>
    </w:p>
    <w:p w14:paraId="7632D2C5" w14:textId="77777777" w:rsidR="00845256" w:rsidRDefault="00BE25C9">
      <w:pPr>
        <w:spacing w:line="600" w:lineRule="auto"/>
        <w:ind w:firstLine="720"/>
        <w:contextualSpacing/>
        <w:jc w:val="both"/>
        <w:rPr>
          <w:rFonts w:eastAsia="Times New Roman"/>
          <w:szCs w:val="24"/>
        </w:rPr>
      </w:pPr>
      <w:r>
        <w:rPr>
          <w:rFonts w:eastAsia="Times New Roman"/>
          <w:szCs w:val="24"/>
        </w:rPr>
        <w:t>Δεν ξέρω η Χρυσή Αυγή τι ακριβώς θα κάνει, γιατί είχε ένα ακόμα νεοναζιστικό και φασιστικό παραλήρημα πριν από λίγη ώρα. Ενώ ο συνάδελφος, Νίκος Φ</w:t>
      </w:r>
      <w:r>
        <w:rPr>
          <w:rFonts w:eastAsia="Times New Roman"/>
          <w:szCs w:val="24"/>
        </w:rPr>
        <w:t xml:space="preserve">ίλης, ήταν σαφής όσον αφορά στον σεβασμό στη μνήμη και την οικογένεια του αδικοχαμένου κ. </w:t>
      </w:r>
      <w:proofErr w:type="spellStart"/>
      <w:r>
        <w:rPr>
          <w:rFonts w:eastAsia="Times New Roman"/>
          <w:szCs w:val="24"/>
        </w:rPr>
        <w:t>Κατσίφα</w:t>
      </w:r>
      <w:proofErr w:type="spellEnd"/>
      <w:r>
        <w:rPr>
          <w:rFonts w:eastAsia="Times New Roman"/>
          <w:szCs w:val="24"/>
        </w:rPr>
        <w:t xml:space="preserve">. </w:t>
      </w:r>
    </w:p>
    <w:p w14:paraId="7632D2C6" w14:textId="77777777" w:rsidR="00845256" w:rsidRDefault="00BE25C9">
      <w:pPr>
        <w:spacing w:line="600" w:lineRule="auto"/>
        <w:ind w:firstLine="720"/>
        <w:contextualSpacing/>
        <w:jc w:val="both"/>
        <w:rPr>
          <w:rFonts w:eastAsia="Times New Roman"/>
          <w:szCs w:val="24"/>
        </w:rPr>
      </w:pPr>
      <w:r>
        <w:rPr>
          <w:rFonts w:eastAsia="Times New Roman"/>
          <w:szCs w:val="24"/>
        </w:rPr>
        <w:t>Νομίζω ότι όλοι συμφωνούμε ότι αυτή η πρωτοβουλία κι αυτή η σύμβαση με τη δωρεά των συντελεστών της διαθήκης της Ελισσάβετ Παπαγιαννοπούλου ενισχύει το δημό</w:t>
      </w:r>
      <w:r>
        <w:rPr>
          <w:rFonts w:eastAsia="Times New Roman"/>
          <w:szCs w:val="24"/>
        </w:rPr>
        <w:t>σιο σύστημα υγείας. Είναι αξιοσημείωτο ότι για τέ</w:t>
      </w:r>
      <w:r>
        <w:rPr>
          <w:rFonts w:eastAsia="Times New Roman"/>
          <w:szCs w:val="24"/>
        </w:rPr>
        <w:lastRenderedPageBreak/>
        <w:t xml:space="preserve">τοιου τύπου παρεμβάσεις έχει μπει το νερό στ’ αυλάκι και γίνονται αποδεκτές σε συγκεκριμένες ανάγκες του συστήματος υγείας. Βεβαίως είναι ένα τμήμα μιας παράδοσης πολιτιστικής και ουσιαστικής, θα έλεγα εγώ, </w:t>
      </w:r>
      <w:r>
        <w:rPr>
          <w:rFonts w:eastAsia="Times New Roman"/>
          <w:szCs w:val="24"/>
        </w:rPr>
        <w:t xml:space="preserve">που υπάρχει στην ελληνική κοινωνία. </w:t>
      </w:r>
    </w:p>
    <w:p w14:paraId="7632D2C7" w14:textId="77777777" w:rsidR="00845256" w:rsidRDefault="00BE25C9">
      <w:pPr>
        <w:spacing w:line="600" w:lineRule="auto"/>
        <w:ind w:firstLine="720"/>
        <w:contextualSpacing/>
        <w:jc w:val="both"/>
        <w:rPr>
          <w:rFonts w:eastAsia="Times New Roman"/>
          <w:szCs w:val="24"/>
        </w:rPr>
      </w:pPr>
      <w:r>
        <w:rPr>
          <w:rFonts w:eastAsia="Times New Roman"/>
          <w:szCs w:val="24"/>
        </w:rPr>
        <w:t>Αν το τραβήξουμε βέβαια, δεν θα έπρεπε ίσως να εξαρτόμαστε από τις δωρεές, αλλά από τη στιγμή που πρέπει να τις αξιοποιούμε σε μια συγκεκριμένη κατεύθυνση, νομίζω ότι και τα υπόλοιπα μέτρα από το σύνολο των Υπουργείων ε</w:t>
      </w:r>
      <w:r>
        <w:rPr>
          <w:rFonts w:eastAsia="Times New Roman"/>
          <w:szCs w:val="24"/>
        </w:rPr>
        <w:t xml:space="preserve">ίναι θετικά μέτρα. Είναι μέτρα που λύνουν προβλήματα, που αντιμετωπίζουν λαϊκές ανάγκες, ανάγκες καλύτερης λειτουργίας. Για παράδειγμα, η παράταση για το θέμα του Κτηματολογίου λύνει προβλήματα. </w:t>
      </w:r>
    </w:p>
    <w:p w14:paraId="7632D2C8" w14:textId="77777777" w:rsidR="00845256" w:rsidRDefault="00BE25C9">
      <w:pPr>
        <w:spacing w:line="600" w:lineRule="auto"/>
        <w:ind w:firstLine="720"/>
        <w:contextualSpacing/>
        <w:jc w:val="both"/>
        <w:rPr>
          <w:rFonts w:eastAsia="Times New Roman"/>
          <w:szCs w:val="24"/>
        </w:rPr>
      </w:pPr>
      <w:r>
        <w:rPr>
          <w:rFonts w:eastAsia="Times New Roman"/>
          <w:szCs w:val="24"/>
        </w:rPr>
        <w:t>Θέλω να πω μια κουβέντα για την τροπολογία που πρότεινα κι α</w:t>
      </w:r>
      <w:r>
        <w:rPr>
          <w:rFonts w:eastAsia="Times New Roman"/>
          <w:szCs w:val="24"/>
        </w:rPr>
        <w:t xml:space="preserve">π’ ό,τι άκουσα έγινε αποδεκτή. Το ζήτημα της επέκτασης των συμβάσεων καθαριότητας μετά την απόφαση του Ευρωπαϊκού Δικαστηρίου είναι πάρα πολύ κρίσιμο στο να φύγουν οι εργολάβοι από τα νοσοκομεία που δεν κάνουν καλά τη δουλειά τους, κύριε Φωτήλα. Άλλα </w:t>
      </w:r>
      <w:r>
        <w:rPr>
          <w:rFonts w:eastAsia="Times New Roman"/>
          <w:szCs w:val="24"/>
        </w:rPr>
        <w:lastRenderedPageBreak/>
        <w:t>αποτε</w:t>
      </w:r>
      <w:r>
        <w:rPr>
          <w:rFonts w:eastAsia="Times New Roman"/>
          <w:szCs w:val="24"/>
        </w:rPr>
        <w:t xml:space="preserve">λέσματα είχαν και στην ποιότητα της καθαριότητας και στο θέμα της αμοιβής των εργαζομένων που κι εσείς επισημάνατε. </w:t>
      </w:r>
    </w:p>
    <w:p w14:paraId="7632D2C9" w14:textId="77777777" w:rsidR="00845256" w:rsidRDefault="00BE25C9">
      <w:pPr>
        <w:spacing w:line="600" w:lineRule="auto"/>
        <w:ind w:firstLine="720"/>
        <w:contextualSpacing/>
        <w:jc w:val="both"/>
        <w:rPr>
          <w:rFonts w:eastAsia="Times New Roman"/>
          <w:szCs w:val="24"/>
        </w:rPr>
      </w:pPr>
      <w:r w:rsidRPr="00166630">
        <w:rPr>
          <w:rFonts w:eastAsia="Times New Roman"/>
          <w:b/>
          <w:szCs w:val="24"/>
        </w:rPr>
        <w:t>ΙΑΣ</w:t>
      </w:r>
      <w:r>
        <w:rPr>
          <w:rFonts w:eastAsia="Times New Roman"/>
          <w:b/>
          <w:szCs w:val="24"/>
        </w:rPr>
        <w:t>Ο</w:t>
      </w:r>
      <w:r w:rsidRPr="00166630">
        <w:rPr>
          <w:rFonts w:eastAsia="Times New Roman"/>
          <w:b/>
          <w:szCs w:val="24"/>
        </w:rPr>
        <w:t>Ν</w:t>
      </w:r>
      <w:r>
        <w:rPr>
          <w:rFonts w:eastAsia="Times New Roman"/>
          <w:b/>
          <w:szCs w:val="24"/>
        </w:rPr>
        <w:t>ΑΣ</w:t>
      </w:r>
      <w:r w:rsidRPr="00166630">
        <w:rPr>
          <w:rFonts w:eastAsia="Times New Roman"/>
          <w:b/>
          <w:szCs w:val="24"/>
        </w:rPr>
        <w:t xml:space="preserve"> </w:t>
      </w:r>
      <w:r w:rsidRPr="00166630">
        <w:rPr>
          <w:rFonts w:eastAsia="Times New Roman"/>
          <w:b/>
          <w:szCs w:val="24"/>
        </w:rPr>
        <w:t>ΦΩΤΗΛΑΣ:</w:t>
      </w:r>
      <w:r>
        <w:rPr>
          <w:rFonts w:eastAsia="Times New Roman"/>
          <w:szCs w:val="24"/>
        </w:rPr>
        <w:t xml:space="preserve"> Για το δεύτερο.</w:t>
      </w:r>
    </w:p>
    <w:p w14:paraId="7632D2CA" w14:textId="77777777" w:rsidR="00845256" w:rsidRDefault="00BE25C9">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Και στην ποιότητα της καθαριότητας τουλάχιστον με τη δική μου εμπειρία –ξέρω καλά τον χώρο</w:t>
      </w:r>
      <w:r>
        <w:rPr>
          <w:rFonts w:eastAsia="Times New Roman"/>
          <w:szCs w:val="24"/>
        </w:rPr>
        <w:t xml:space="preserve">- είναι πολύ πιο καλά τα πράγματα. Όταν οι εργαζόμενοι είναι ικανοποιημένοι και δεν παίζονται αυτά τα παιχνίδια που παίζονταν με τους εργολάβους, προφανώς προσφέρουν. </w:t>
      </w:r>
    </w:p>
    <w:p w14:paraId="7632D2CB" w14:textId="77777777" w:rsidR="00845256" w:rsidRDefault="00BE25C9">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Σέβονται τη δουλειά τους. </w:t>
      </w:r>
    </w:p>
    <w:p w14:paraId="7632D2CC" w14:textId="77777777" w:rsidR="00845256" w:rsidRDefault="00BE25C9">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Βέβαια. Σέβονται τη δουλειά τους και κάνουν μεγάλη προσπάθεια. </w:t>
      </w:r>
    </w:p>
    <w:p w14:paraId="7632D2CD" w14:textId="77777777" w:rsidR="00845256" w:rsidRDefault="00BE25C9">
      <w:pPr>
        <w:spacing w:line="600" w:lineRule="auto"/>
        <w:ind w:firstLine="720"/>
        <w:contextualSpacing/>
        <w:jc w:val="both"/>
        <w:rPr>
          <w:rFonts w:eastAsia="Times New Roman" w:cs="Times New Roman"/>
          <w:szCs w:val="24"/>
        </w:rPr>
      </w:pPr>
      <w:r>
        <w:rPr>
          <w:rFonts w:eastAsia="Times New Roman"/>
          <w:szCs w:val="24"/>
        </w:rPr>
        <w:t xml:space="preserve">Το θέμα του </w:t>
      </w:r>
      <w:r>
        <w:rPr>
          <w:rFonts w:eastAsia="Times New Roman"/>
          <w:szCs w:val="24"/>
        </w:rPr>
        <w:t>«</w:t>
      </w:r>
      <w:r>
        <w:rPr>
          <w:rFonts w:eastAsia="Times New Roman"/>
          <w:szCs w:val="24"/>
          <w:lang w:val="en-US"/>
        </w:rPr>
        <w:t>PHILOS</w:t>
      </w:r>
      <w:r>
        <w:rPr>
          <w:rFonts w:eastAsia="Times New Roman"/>
          <w:szCs w:val="24"/>
        </w:rPr>
        <w:t>»</w:t>
      </w:r>
      <w:r>
        <w:rPr>
          <w:rFonts w:eastAsia="Times New Roman"/>
          <w:szCs w:val="24"/>
        </w:rPr>
        <w:t xml:space="preserve"> -που είναι η ενίσχυση της υγειονομικής περίθαλψης προσφύγων και μεταναστών, αλλά και της ενίσχυσης των δημοσίων δομών- είναι ένα ζήτημα που μ’ ενδιαφέρει και παρακολουθώ </w:t>
      </w:r>
      <w:r>
        <w:rPr>
          <w:rFonts w:eastAsia="Times New Roman"/>
          <w:szCs w:val="24"/>
        </w:rPr>
        <w:t xml:space="preserve">από κοντά. </w:t>
      </w:r>
    </w:p>
    <w:p w14:paraId="7632D2CE"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szCs w:val="24"/>
        </w:rPr>
        <w:lastRenderedPageBreak/>
        <w:t xml:space="preserve">Υπάρχουν κάποιες καθυστερήσεις </w:t>
      </w:r>
      <w:r>
        <w:rPr>
          <w:rFonts w:eastAsia="Times New Roman" w:cs="Times New Roman"/>
          <w:szCs w:val="24"/>
        </w:rPr>
        <w:t>π</w:t>
      </w:r>
      <w:r w:rsidRPr="002B3733">
        <w:rPr>
          <w:rFonts w:eastAsia="Times New Roman" w:cs="Times New Roman"/>
          <w:szCs w:val="24"/>
        </w:rPr>
        <w:t>ράγματι</w:t>
      </w:r>
      <w:r>
        <w:rPr>
          <w:rFonts w:eastAsia="Times New Roman" w:cs="Times New Roman"/>
          <w:szCs w:val="24"/>
        </w:rPr>
        <w:t>,</w:t>
      </w:r>
      <w:r w:rsidRPr="002B3733">
        <w:rPr>
          <w:rFonts w:eastAsia="Times New Roman" w:cs="Times New Roman"/>
          <w:szCs w:val="24"/>
        </w:rPr>
        <w:t xml:space="preserve"> στην ολοκλήρωση της </w:t>
      </w:r>
      <w:proofErr w:type="spellStart"/>
      <w:r w:rsidRPr="002B3733">
        <w:rPr>
          <w:rFonts w:eastAsia="Times New Roman" w:cs="Times New Roman"/>
          <w:szCs w:val="24"/>
        </w:rPr>
        <w:t>συμβασιοποίησης</w:t>
      </w:r>
      <w:proofErr w:type="spellEnd"/>
      <w:r w:rsidRPr="002B3733">
        <w:rPr>
          <w:rFonts w:eastAsia="Times New Roman" w:cs="Times New Roman"/>
          <w:szCs w:val="24"/>
        </w:rPr>
        <w:t xml:space="preserve"> χιλίων τετρακοσίων </w:t>
      </w:r>
      <w:r>
        <w:rPr>
          <w:rFonts w:eastAsia="Times New Roman" w:cs="Times New Roman"/>
          <w:szCs w:val="24"/>
        </w:rPr>
        <w:t>ή χιλίων πεντακοσίων –</w:t>
      </w:r>
      <w:r w:rsidRPr="002B3733">
        <w:rPr>
          <w:rFonts w:eastAsia="Times New Roman" w:cs="Times New Roman"/>
          <w:szCs w:val="24"/>
        </w:rPr>
        <w:t>δεν θυμάμαι καλά</w:t>
      </w:r>
      <w:r>
        <w:rPr>
          <w:rFonts w:eastAsia="Times New Roman" w:cs="Times New Roman"/>
          <w:szCs w:val="24"/>
        </w:rPr>
        <w:t xml:space="preserve">- </w:t>
      </w:r>
      <w:r w:rsidRPr="002B3733">
        <w:rPr>
          <w:rFonts w:eastAsia="Times New Roman" w:cs="Times New Roman"/>
          <w:szCs w:val="24"/>
        </w:rPr>
        <w:t>εργαζομένων υγειονομικών σε αυτό</w:t>
      </w:r>
      <w:r>
        <w:rPr>
          <w:rFonts w:eastAsia="Times New Roman" w:cs="Times New Roman"/>
          <w:szCs w:val="24"/>
        </w:rPr>
        <w:t>. Υ</w:t>
      </w:r>
      <w:r w:rsidRPr="002B3733">
        <w:rPr>
          <w:rFonts w:eastAsia="Times New Roman" w:cs="Times New Roman"/>
          <w:szCs w:val="24"/>
        </w:rPr>
        <w:t xml:space="preserve">πάρχει μία αναγκαστική </w:t>
      </w:r>
      <w:r>
        <w:rPr>
          <w:rFonts w:eastAsia="Times New Roman" w:cs="Times New Roman"/>
          <w:szCs w:val="24"/>
        </w:rPr>
        <w:t>-</w:t>
      </w:r>
      <w:r w:rsidRPr="002B3733">
        <w:rPr>
          <w:rFonts w:eastAsia="Times New Roman" w:cs="Times New Roman"/>
          <w:szCs w:val="24"/>
        </w:rPr>
        <w:t>θα έλεγα</w:t>
      </w:r>
      <w:r>
        <w:rPr>
          <w:rFonts w:eastAsia="Times New Roman" w:cs="Times New Roman"/>
          <w:szCs w:val="24"/>
        </w:rPr>
        <w:t>,</w:t>
      </w:r>
      <w:r w:rsidRPr="002B3733">
        <w:rPr>
          <w:rFonts w:eastAsia="Times New Roman" w:cs="Times New Roman"/>
          <w:szCs w:val="24"/>
        </w:rPr>
        <w:t xml:space="preserve"> και τίποτα άλλο δεν συμβαίνει</w:t>
      </w:r>
      <w:r>
        <w:rPr>
          <w:rFonts w:eastAsia="Times New Roman" w:cs="Times New Roman"/>
          <w:szCs w:val="24"/>
        </w:rPr>
        <w:t>-</w:t>
      </w:r>
      <w:r w:rsidRPr="002B3733">
        <w:rPr>
          <w:rFonts w:eastAsia="Times New Roman" w:cs="Times New Roman"/>
          <w:szCs w:val="24"/>
        </w:rPr>
        <w:t xml:space="preserve"> παράταση</w:t>
      </w:r>
      <w:r w:rsidRPr="002B3733">
        <w:rPr>
          <w:rFonts w:eastAsia="Times New Roman" w:cs="Times New Roman"/>
          <w:szCs w:val="24"/>
        </w:rPr>
        <w:t xml:space="preserve"> για να αντιμετωπιστούν </w:t>
      </w:r>
      <w:r>
        <w:rPr>
          <w:rFonts w:eastAsia="Times New Roman" w:cs="Times New Roman"/>
          <w:szCs w:val="24"/>
        </w:rPr>
        <w:t xml:space="preserve">τα </w:t>
      </w:r>
      <w:r w:rsidRPr="002B3733">
        <w:rPr>
          <w:rFonts w:eastAsia="Times New Roman" w:cs="Times New Roman"/>
          <w:szCs w:val="24"/>
        </w:rPr>
        <w:t>προβλήματα</w:t>
      </w:r>
      <w:r>
        <w:rPr>
          <w:rFonts w:eastAsia="Times New Roman" w:cs="Times New Roman"/>
          <w:szCs w:val="24"/>
        </w:rPr>
        <w:t xml:space="preserve">. </w:t>
      </w:r>
    </w:p>
    <w:p w14:paraId="7632D2C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Τ</w:t>
      </w:r>
      <w:r w:rsidRPr="002B3733">
        <w:rPr>
          <w:rFonts w:eastAsia="Times New Roman" w:cs="Times New Roman"/>
          <w:szCs w:val="24"/>
        </w:rPr>
        <w:t>έλος</w:t>
      </w:r>
      <w:r>
        <w:rPr>
          <w:rFonts w:eastAsia="Times New Roman" w:cs="Times New Roman"/>
          <w:szCs w:val="24"/>
        </w:rPr>
        <w:t>,</w:t>
      </w:r>
      <w:r w:rsidRPr="002B3733">
        <w:rPr>
          <w:rFonts w:eastAsia="Times New Roman" w:cs="Times New Roman"/>
          <w:szCs w:val="24"/>
        </w:rPr>
        <w:t xml:space="preserve"> γ</w:t>
      </w:r>
      <w:r>
        <w:rPr>
          <w:rFonts w:eastAsia="Times New Roman" w:cs="Times New Roman"/>
          <w:szCs w:val="24"/>
        </w:rPr>
        <w:t>ια το θέμα του Πανεπιστημιακού Ν</w:t>
      </w:r>
      <w:r w:rsidRPr="002B3733">
        <w:rPr>
          <w:rFonts w:eastAsia="Times New Roman" w:cs="Times New Roman"/>
          <w:szCs w:val="24"/>
        </w:rPr>
        <w:t xml:space="preserve">οσοκομείου Ιωαννίνων και των </w:t>
      </w:r>
      <w:r>
        <w:rPr>
          <w:rFonts w:eastAsia="Times New Roman" w:cs="Times New Roman"/>
          <w:szCs w:val="24"/>
        </w:rPr>
        <w:t>είκοσι</w:t>
      </w:r>
      <w:r w:rsidRPr="002B3733">
        <w:rPr>
          <w:rFonts w:eastAsia="Times New Roman" w:cs="Times New Roman"/>
          <w:szCs w:val="24"/>
        </w:rPr>
        <w:t xml:space="preserve"> εργαζομένων</w:t>
      </w:r>
      <w:r>
        <w:rPr>
          <w:rFonts w:eastAsia="Times New Roman" w:cs="Times New Roman"/>
          <w:szCs w:val="24"/>
        </w:rPr>
        <w:t>,</w:t>
      </w:r>
      <w:r w:rsidRPr="002B3733">
        <w:rPr>
          <w:rFonts w:eastAsia="Times New Roman" w:cs="Times New Roman"/>
          <w:szCs w:val="24"/>
        </w:rPr>
        <w:t xml:space="preserve"> πρόσφατα ο </w:t>
      </w:r>
      <w:r>
        <w:rPr>
          <w:rFonts w:eastAsia="Times New Roman" w:cs="Times New Roman"/>
          <w:szCs w:val="24"/>
        </w:rPr>
        <w:t>Υπουργός Ανδρέας Ξ</w:t>
      </w:r>
      <w:r w:rsidRPr="002B3733">
        <w:rPr>
          <w:rFonts w:eastAsia="Times New Roman" w:cs="Times New Roman"/>
          <w:szCs w:val="24"/>
        </w:rPr>
        <w:t>ανθός ήταν στα Γιάννενα</w:t>
      </w:r>
      <w:r>
        <w:rPr>
          <w:rFonts w:eastAsia="Times New Roman" w:cs="Times New Roman"/>
          <w:szCs w:val="24"/>
        </w:rPr>
        <w:t>,</w:t>
      </w:r>
      <w:r w:rsidRPr="002B3733">
        <w:rPr>
          <w:rFonts w:eastAsia="Times New Roman" w:cs="Times New Roman"/>
          <w:szCs w:val="24"/>
        </w:rPr>
        <w:t xml:space="preserve"> προσπαθήσαμε να βρούμε την καλύτερη λύση</w:t>
      </w:r>
      <w:r>
        <w:rPr>
          <w:rFonts w:eastAsia="Times New Roman" w:cs="Times New Roman"/>
          <w:szCs w:val="24"/>
        </w:rPr>
        <w:t xml:space="preserve"> και</w:t>
      </w:r>
      <w:r w:rsidRPr="002B3733">
        <w:rPr>
          <w:rFonts w:eastAsia="Times New Roman" w:cs="Times New Roman"/>
          <w:szCs w:val="24"/>
        </w:rPr>
        <w:t xml:space="preserve"> νομίζω ότι δίνεται μία λύση </w:t>
      </w:r>
      <w:r w:rsidRPr="002B3733">
        <w:rPr>
          <w:rFonts w:eastAsia="Times New Roman" w:cs="Times New Roman"/>
          <w:szCs w:val="24"/>
        </w:rPr>
        <w:t>σε αυτούς τους ανθρώπους που είναι πάνω από 55 ετών</w:t>
      </w:r>
      <w:r>
        <w:rPr>
          <w:rFonts w:eastAsia="Times New Roman" w:cs="Times New Roman"/>
          <w:szCs w:val="24"/>
        </w:rPr>
        <w:t>. Π</w:t>
      </w:r>
      <w:r w:rsidRPr="002B3733">
        <w:rPr>
          <w:rFonts w:eastAsia="Times New Roman" w:cs="Times New Roman"/>
          <w:szCs w:val="24"/>
        </w:rPr>
        <w:t xml:space="preserve">ραγματικά </w:t>
      </w:r>
      <w:r>
        <w:rPr>
          <w:rFonts w:eastAsia="Times New Roman" w:cs="Times New Roman"/>
          <w:szCs w:val="24"/>
        </w:rPr>
        <w:t xml:space="preserve">έδειξαν </w:t>
      </w:r>
      <w:r w:rsidRPr="002B3733">
        <w:rPr>
          <w:rFonts w:eastAsia="Times New Roman" w:cs="Times New Roman"/>
          <w:szCs w:val="24"/>
        </w:rPr>
        <w:t xml:space="preserve">μία αξιοσημείωτη προσήλωση </w:t>
      </w:r>
      <w:r>
        <w:rPr>
          <w:rFonts w:eastAsia="Times New Roman" w:cs="Times New Roman"/>
          <w:szCs w:val="24"/>
        </w:rPr>
        <w:t>σ</w:t>
      </w:r>
      <w:r w:rsidRPr="002B3733">
        <w:rPr>
          <w:rFonts w:eastAsia="Times New Roman" w:cs="Times New Roman"/>
          <w:szCs w:val="24"/>
        </w:rPr>
        <w:t>τη δουλειά τους και προσέθεσαν στο Νοσοκομείο</w:t>
      </w:r>
      <w:r>
        <w:rPr>
          <w:rFonts w:eastAsia="Times New Roman" w:cs="Times New Roman"/>
          <w:szCs w:val="24"/>
        </w:rPr>
        <w:t>.</w:t>
      </w:r>
    </w:p>
    <w:p w14:paraId="7632D2D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632D2D1"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32D2D2"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b/>
          <w:szCs w:val="24"/>
        </w:rPr>
        <w:t>ΠΡΟΕΔΡΕΥΩΝ (Μάριος Γεωργιάδης):</w:t>
      </w:r>
      <w:r>
        <w:rPr>
          <w:rFonts w:eastAsia="Times New Roman" w:cs="Times New Roman"/>
          <w:szCs w:val="24"/>
        </w:rPr>
        <w:t xml:space="preserve"> Ευχαριστούμε κι ε</w:t>
      </w:r>
      <w:r>
        <w:rPr>
          <w:rFonts w:eastAsia="Times New Roman" w:cs="Times New Roman"/>
          <w:szCs w:val="24"/>
        </w:rPr>
        <w:t>μείς τον κ. Μαντά.</w:t>
      </w:r>
    </w:p>
    <w:p w14:paraId="7632D2D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2B3733">
        <w:rPr>
          <w:rFonts w:eastAsia="Times New Roman" w:cs="Times New Roman"/>
          <w:szCs w:val="24"/>
        </w:rPr>
        <w:t>πειδή ολοκληρώνουμε</w:t>
      </w:r>
      <w:r>
        <w:rPr>
          <w:rFonts w:eastAsia="Times New Roman" w:cs="Times New Roman"/>
          <w:szCs w:val="24"/>
        </w:rPr>
        <w:t>,</w:t>
      </w:r>
      <w:r w:rsidRPr="002B3733">
        <w:rPr>
          <w:rFonts w:eastAsia="Times New Roman" w:cs="Times New Roman"/>
          <w:szCs w:val="24"/>
        </w:rPr>
        <w:t xml:space="preserve"> θα ήθελα να ρωτήσω αν είναι σύμφωνοι </w:t>
      </w:r>
      <w:r>
        <w:rPr>
          <w:rFonts w:eastAsia="Times New Roman" w:cs="Times New Roman"/>
          <w:szCs w:val="24"/>
        </w:rPr>
        <w:t>οι ε</w:t>
      </w:r>
      <w:r w:rsidRPr="002B3733">
        <w:rPr>
          <w:rFonts w:eastAsia="Times New Roman" w:cs="Times New Roman"/>
          <w:szCs w:val="24"/>
        </w:rPr>
        <w:t>ισηγητές να χρησιμοποιήσουμε ένα τρίλεπτο περίπου</w:t>
      </w:r>
      <w:r>
        <w:rPr>
          <w:rFonts w:eastAsia="Times New Roman" w:cs="Times New Roman"/>
          <w:szCs w:val="24"/>
        </w:rPr>
        <w:t>. Σ</w:t>
      </w:r>
      <w:r w:rsidRPr="002B3733">
        <w:rPr>
          <w:rFonts w:eastAsia="Times New Roman" w:cs="Times New Roman"/>
          <w:szCs w:val="24"/>
        </w:rPr>
        <w:t>ας είναι αρκετός ο χρόνος ή χρειάζεστε παραπάνω</w:t>
      </w:r>
      <w:r>
        <w:rPr>
          <w:rFonts w:eastAsia="Times New Roman" w:cs="Times New Roman"/>
          <w:szCs w:val="24"/>
        </w:rPr>
        <w:t>;</w:t>
      </w:r>
    </w:p>
    <w:p w14:paraId="7632D2D4"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b/>
          <w:szCs w:val="24"/>
        </w:rPr>
        <w:t xml:space="preserve">ΚΩΝΣΤΑΝΤΙΝΟΣ ΜΠΑΡΓΙΩΤΑΣ: </w:t>
      </w:r>
      <w:r>
        <w:rPr>
          <w:rFonts w:eastAsia="Times New Roman" w:cs="Times New Roman"/>
          <w:szCs w:val="24"/>
        </w:rPr>
        <w:t xml:space="preserve">Κύριε Πρόεδρε, μετά τα τριάντα λεπτά του κ. </w:t>
      </w:r>
      <w:proofErr w:type="spellStart"/>
      <w:r>
        <w:rPr>
          <w:rFonts w:eastAsia="Times New Roman" w:cs="Times New Roman"/>
          <w:szCs w:val="24"/>
        </w:rPr>
        <w:t>Πολάκη</w:t>
      </w:r>
      <w:proofErr w:type="spellEnd"/>
      <w:r>
        <w:rPr>
          <w:rFonts w:eastAsia="Times New Roman" w:cs="Times New Roman"/>
          <w:szCs w:val="24"/>
        </w:rPr>
        <w:t>, αρκούν τα τρία λεπτά;</w:t>
      </w:r>
    </w:p>
    <w:p w14:paraId="7632D2D5"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w:t>
      </w:r>
      <w:r w:rsidRPr="002B3733">
        <w:rPr>
          <w:rFonts w:eastAsia="Times New Roman" w:cs="Times New Roman"/>
          <w:szCs w:val="24"/>
        </w:rPr>
        <w:t xml:space="preserve">ύριε </w:t>
      </w:r>
      <w:proofErr w:type="spellStart"/>
      <w:r>
        <w:rPr>
          <w:rFonts w:eastAsia="Times New Roman" w:cs="Times New Roman"/>
          <w:szCs w:val="24"/>
        </w:rPr>
        <w:t>Μ</w:t>
      </w:r>
      <w:r w:rsidRPr="002B3733">
        <w:rPr>
          <w:rFonts w:eastAsia="Times New Roman" w:cs="Times New Roman"/>
          <w:szCs w:val="24"/>
        </w:rPr>
        <w:t>παργιώτα</w:t>
      </w:r>
      <w:proofErr w:type="spellEnd"/>
      <w:r>
        <w:rPr>
          <w:rFonts w:eastAsia="Times New Roman" w:cs="Times New Roman"/>
          <w:szCs w:val="24"/>
        </w:rPr>
        <w:t>, πρόταση κάνω. Δεν είναι δεδομένο ότι θα συμφωνήσετε. Θ</w:t>
      </w:r>
      <w:r w:rsidRPr="002B3733">
        <w:rPr>
          <w:rFonts w:eastAsia="Times New Roman" w:cs="Times New Roman"/>
          <w:szCs w:val="24"/>
        </w:rPr>
        <w:t xml:space="preserve">α σας δώσω </w:t>
      </w:r>
      <w:r>
        <w:rPr>
          <w:rFonts w:eastAsia="Times New Roman" w:cs="Times New Roman"/>
          <w:szCs w:val="24"/>
        </w:rPr>
        <w:t>πέντε</w:t>
      </w:r>
      <w:r w:rsidRPr="002B3733">
        <w:rPr>
          <w:rFonts w:eastAsia="Times New Roman" w:cs="Times New Roman"/>
          <w:szCs w:val="24"/>
        </w:rPr>
        <w:t xml:space="preserve"> λεπτά</w:t>
      </w:r>
      <w:r>
        <w:rPr>
          <w:rFonts w:eastAsia="Times New Roman" w:cs="Times New Roman"/>
          <w:szCs w:val="24"/>
        </w:rPr>
        <w:t>.</w:t>
      </w:r>
    </w:p>
    <w:p w14:paraId="7632D2D6"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b/>
          <w:szCs w:val="24"/>
        </w:rPr>
        <w:t xml:space="preserve">ΚΩΝΣΤΑΝΤΙΝΟΣ ΜΠΑΡΓΙΩΤΑΣ: </w:t>
      </w:r>
      <w:r>
        <w:rPr>
          <w:rFonts w:eastAsia="Times New Roman" w:cs="Times New Roman"/>
          <w:szCs w:val="24"/>
        </w:rPr>
        <w:t>Κύριε Πρόεδρε, είναι σημαντικό.</w:t>
      </w:r>
    </w:p>
    <w:p w14:paraId="7632D2D7"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w:t>
      </w:r>
      <w:r w:rsidRPr="002B3733">
        <w:rPr>
          <w:rFonts w:eastAsia="Times New Roman" w:cs="Times New Roman"/>
          <w:szCs w:val="24"/>
        </w:rPr>
        <w:t xml:space="preserve">ύριε </w:t>
      </w:r>
      <w:proofErr w:type="spellStart"/>
      <w:r>
        <w:rPr>
          <w:rFonts w:eastAsia="Times New Roman" w:cs="Times New Roman"/>
          <w:szCs w:val="24"/>
        </w:rPr>
        <w:t>Μ</w:t>
      </w:r>
      <w:r w:rsidRPr="002B3733">
        <w:rPr>
          <w:rFonts w:eastAsia="Times New Roman" w:cs="Times New Roman"/>
          <w:szCs w:val="24"/>
        </w:rPr>
        <w:t>παρ</w:t>
      </w:r>
      <w:r w:rsidRPr="002B3733">
        <w:rPr>
          <w:rFonts w:eastAsia="Times New Roman" w:cs="Times New Roman"/>
          <w:szCs w:val="24"/>
        </w:rPr>
        <w:t>γιώτα</w:t>
      </w:r>
      <w:proofErr w:type="spellEnd"/>
      <w:r>
        <w:rPr>
          <w:rFonts w:eastAsia="Times New Roman" w:cs="Times New Roman"/>
          <w:szCs w:val="24"/>
        </w:rPr>
        <w:t xml:space="preserve">, εντάξει, είναι σημαντικό. Μια </w:t>
      </w:r>
      <w:r w:rsidRPr="002B3733">
        <w:rPr>
          <w:rFonts w:eastAsia="Times New Roman" w:cs="Times New Roman"/>
          <w:szCs w:val="24"/>
        </w:rPr>
        <w:t>πρόταση έκανα</w:t>
      </w:r>
      <w:r>
        <w:rPr>
          <w:rFonts w:eastAsia="Times New Roman" w:cs="Times New Roman"/>
          <w:szCs w:val="24"/>
        </w:rPr>
        <w:t xml:space="preserve">. Τα τρία λεπτά με σχετική ανοχή θα </w:t>
      </w:r>
      <w:r w:rsidRPr="002B3733">
        <w:rPr>
          <w:rFonts w:eastAsia="Times New Roman" w:cs="Times New Roman"/>
          <w:szCs w:val="24"/>
        </w:rPr>
        <w:t>φ</w:t>
      </w:r>
      <w:r>
        <w:rPr>
          <w:rFonts w:eastAsia="Times New Roman" w:cs="Times New Roman"/>
          <w:szCs w:val="24"/>
        </w:rPr>
        <w:t>θ</w:t>
      </w:r>
      <w:r w:rsidRPr="002B3733">
        <w:rPr>
          <w:rFonts w:eastAsia="Times New Roman" w:cs="Times New Roman"/>
          <w:szCs w:val="24"/>
        </w:rPr>
        <w:t>άσου</w:t>
      </w:r>
      <w:r>
        <w:rPr>
          <w:rFonts w:eastAsia="Times New Roman" w:cs="Times New Roman"/>
          <w:szCs w:val="24"/>
        </w:rPr>
        <w:t>με στα πέντε, έξι</w:t>
      </w:r>
      <w:r w:rsidRPr="002B3733">
        <w:rPr>
          <w:rFonts w:eastAsia="Times New Roman" w:cs="Times New Roman"/>
          <w:szCs w:val="24"/>
        </w:rPr>
        <w:t xml:space="preserve"> λεπτά</w:t>
      </w:r>
      <w:r>
        <w:rPr>
          <w:rFonts w:eastAsia="Times New Roman" w:cs="Times New Roman"/>
          <w:szCs w:val="24"/>
        </w:rPr>
        <w:t>. Μ</w:t>
      </w:r>
      <w:r w:rsidRPr="002B3733">
        <w:rPr>
          <w:rFonts w:eastAsia="Times New Roman" w:cs="Times New Roman"/>
          <w:szCs w:val="24"/>
        </w:rPr>
        <w:t xml:space="preserve">ην πάμε στα </w:t>
      </w:r>
      <w:r>
        <w:rPr>
          <w:rFonts w:eastAsia="Times New Roman" w:cs="Times New Roman"/>
          <w:szCs w:val="24"/>
        </w:rPr>
        <w:t>επτά, γ</w:t>
      </w:r>
      <w:r w:rsidRPr="002B3733">
        <w:rPr>
          <w:rFonts w:eastAsia="Times New Roman" w:cs="Times New Roman"/>
          <w:szCs w:val="24"/>
        </w:rPr>
        <w:t xml:space="preserve">ια να φτάσουμε </w:t>
      </w:r>
      <w:r>
        <w:rPr>
          <w:rFonts w:eastAsia="Times New Roman" w:cs="Times New Roman"/>
          <w:szCs w:val="24"/>
        </w:rPr>
        <w:t>στα δέκα</w:t>
      </w:r>
      <w:r w:rsidRPr="002B3733">
        <w:rPr>
          <w:rFonts w:eastAsia="Times New Roman" w:cs="Times New Roman"/>
          <w:szCs w:val="24"/>
        </w:rPr>
        <w:t xml:space="preserve"> ο καθένας</w:t>
      </w:r>
      <w:r>
        <w:rPr>
          <w:rFonts w:eastAsia="Times New Roman" w:cs="Times New Roman"/>
          <w:szCs w:val="24"/>
        </w:rPr>
        <w:t>. Α</w:t>
      </w:r>
      <w:r w:rsidRPr="002B3733">
        <w:rPr>
          <w:rFonts w:eastAsia="Times New Roman" w:cs="Times New Roman"/>
          <w:szCs w:val="24"/>
        </w:rPr>
        <w:t>υτό εννοώ</w:t>
      </w:r>
      <w:r>
        <w:rPr>
          <w:rFonts w:eastAsia="Times New Roman" w:cs="Times New Roman"/>
          <w:szCs w:val="24"/>
        </w:rPr>
        <w:t>.</w:t>
      </w:r>
    </w:p>
    <w:p w14:paraId="7632D2D8"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szCs w:val="24"/>
        </w:rPr>
        <w:t>Οπότε ξεκινάμε</w:t>
      </w:r>
      <w:r>
        <w:rPr>
          <w:rFonts w:eastAsia="Times New Roman" w:cs="Times New Roman"/>
          <w:szCs w:val="24"/>
        </w:rPr>
        <w:t>,</w:t>
      </w:r>
      <w:r w:rsidRPr="002B3733">
        <w:rPr>
          <w:rFonts w:eastAsia="Times New Roman" w:cs="Times New Roman"/>
          <w:szCs w:val="24"/>
        </w:rPr>
        <w:t xml:space="preserve"> κύριε </w:t>
      </w:r>
      <w:proofErr w:type="spellStart"/>
      <w:r>
        <w:rPr>
          <w:rFonts w:eastAsia="Times New Roman" w:cs="Times New Roman"/>
          <w:szCs w:val="24"/>
        </w:rPr>
        <w:t>Δέδε</w:t>
      </w:r>
      <w:proofErr w:type="spellEnd"/>
      <w:r>
        <w:rPr>
          <w:rFonts w:eastAsia="Times New Roman" w:cs="Times New Roman"/>
          <w:szCs w:val="24"/>
        </w:rPr>
        <w:t xml:space="preserve"> με εσάς. Βά</w:t>
      </w:r>
      <w:r w:rsidRPr="002B3733">
        <w:rPr>
          <w:rFonts w:eastAsia="Times New Roman" w:cs="Times New Roman"/>
          <w:szCs w:val="24"/>
        </w:rPr>
        <w:t xml:space="preserve">ζω </w:t>
      </w:r>
      <w:r>
        <w:rPr>
          <w:rFonts w:eastAsia="Times New Roman" w:cs="Times New Roman"/>
          <w:szCs w:val="24"/>
        </w:rPr>
        <w:t>πέντε</w:t>
      </w:r>
      <w:r w:rsidRPr="002B3733">
        <w:rPr>
          <w:rFonts w:eastAsia="Times New Roman" w:cs="Times New Roman"/>
          <w:szCs w:val="24"/>
        </w:rPr>
        <w:t xml:space="preserve"> λεπτά και διαχειριστείτε </w:t>
      </w:r>
      <w:r w:rsidRPr="002B3733">
        <w:rPr>
          <w:rFonts w:eastAsia="Times New Roman" w:cs="Times New Roman"/>
          <w:szCs w:val="24"/>
        </w:rPr>
        <w:t>εσείς το</w:t>
      </w:r>
      <w:r>
        <w:rPr>
          <w:rFonts w:eastAsia="Times New Roman" w:cs="Times New Roman"/>
          <w:szCs w:val="24"/>
        </w:rPr>
        <w:t>ν</w:t>
      </w:r>
      <w:r w:rsidRPr="002B3733">
        <w:rPr>
          <w:rFonts w:eastAsia="Times New Roman" w:cs="Times New Roman"/>
          <w:szCs w:val="24"/>
        </w:rPr>
        <w:t xml:space="preserve"> χρόνο </w:t>
      </w:r>
      <w:r>
        <w:rPr>
          <w:rFonts w:eastAsia="Times New Roman" w:cs="Times New Roman"/>
          <w:szCs w:val="24"/>
        </w:rPr>
        <w:t>σας.</w:t>
      </w:r>
    </w:p>
    <w:p w14:paraId="7632D2D9" w14:textId="77777777" w:rsidR="00845256" w:rsidRDefault="00BE25C9">
      <w:pPr>
        <w:spacing w:line="600" w:lineRule="auto"/>
        <w:ind w:firstLine="720"/>
        <w:contextualSpacing/>
        <w:jc w:val="both"/>
        <w:rPr>
          <w:rFonts w:eastAsia="Times New Roman" w:cs="Times New Roman"/>
          <w:szCs w:val="24"/>
        </w:rPr>
      </w:pPr>
      <w:r w:rsidRPr="006B03DD">
        <w:rPr>
          <w:rFonts w:eastAsia="Times New Roman" w:cs="Times New Roman"/>
          <w:b/>
          <w:szCs w:val="24"/>
        </w:rPr>
        <w:t>ΙΩΑΝΝΗΣ ΔΕΔΕΣ:</w:t>
      </w:r>
      <w:r>
        <w:rPr>
          <w:rFonts w:eastAsia="Times New Roman" w:cs="Times New Roman"/>
          <w:szCs w:val="24"/>
        </w:rPr>
        <w:t xml:space="preserve"> </w:t>
      </w:r>
      <w:r w:rsidRPr="002B3733">
        <w:rPr>
          <w:rFonts w:eastAsia="Times New Roman" w:cs="Times New Roman"/>
          <w:szCs w:val="24"/>
        </w:rPr>
        <w:t>Ευχαριστώ</w:t>
      </w:r>
      <w:r>
        <w:rPr>
          <w:rFonts w:eastAsia="Times New Roman" w:cs="Times New Roman"/>
          <w:szCs w:val="24"/>
        </w:rPr>
        <w:t>,</w:t>
      </w:r>
      <w:r w:rsidRPr="002B3733">
        <w:rPr>
          <w:rFonts w:eastAsia="Times New Roman" w:cs="Times New Roman"/>
          <w:szCs w:val="24"/>
        </w:rPr>
        <w:t xml:space="preserve"> κύριε </w:t>
      </w:r>
      <w:r>
        <w:rPr>
          <w:rFonts w:eastAsia="Times New Roman" w:cs="Times New Roman"/>
          <w:szCs w:val="24"/>
        </w:rPr>
        <w:t>Π</w:t>
      </w:r>
      <w:r w:rsidRPr="002B3733">
        <w:rPr>
          <w:rFonts w:eastAsia="Times New Roman" w:cs="Times New Roman"/>
          <w:szCs w:val="24"/>
        </w:rPr>
        <w:t>ρόεδρε</w:t>
      </w:r>
      <w:r>
        <w:rPr>
          <w:rFonts w:eastAsia="Times New Roman" w:cs="Times New Roman"/>
          <w:szCs w:val="24"/>
        </w:rPr>
        <w:t>.</w:t>
      </w:r>
    </w:p>
    <w:p w14:paraId="7632D2D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πέντε </w:t>
      </w:r>
      <w:r w:rsidRPr="002B3733">
        <w:rPr>
          <w:rFonts w:eastAsia="Times New Roman" w:cs="Times New Roman"/>
          <w:szCs w:val="24"/>
        </w:rPr>
        <w:t xml:space="preserve">λεπτά είναι αρκετά </w:t>
      </w:r>
      <w:r>
        <w:rPr>
          <w:rFonts w:eastAsia="Times New Roman" w:cs="Times New Roman"/>
          <w:szCs w:val="24"/>
        </w:rPr>
        <w:t xml:space="preserve">για </w:t>
      </w:r>
      <w:r w:rsidRPr="002B3733">
        <w:rPr>
          <w:rFonts w:eastAsia="Times New Roman" w:cs="Times New Roman"/>
          <w:szCs w:val="24"/>
        </w:rPr>
        <w:t>να περιγράψει κάποιος το συμπυκνωμένο χρόνο των τελευταίων εβδομάδων</w:t>
      </w:r>
      <w:r>
        <w:rPr>
          <w:rFonts w:eastAsia="Times New Roman" w:cs="Times New Roman"/>
          <w:szCs w:val="24"/>
        </w:rPr>
        <w:t>,</w:t>
      </w:r>
      <w:r w:rsidRPr="002B3733">
        <w:rPr>
          <w:rFonts w:eastAsia="Times New Roman" w:cs="Times New Roman"/>
          <w:szCs w:val="24"/>
        </w:rPr>
        <w:t xml:space="preserve"> δύο ή τριών εβδομάδων</w:t>
      </w:r>
      <w:r>
        <w:rPr>
          <w:rFonts w:eastAsia="Times New Roman" w:cs="Times New Roman"/>
          <w:szCs w:val="24"/>
        </w:rPr>
        <w:t>,</w:t>
      </w:r>
      <w:r w:rsidRPr="002B3733">
        <w:rPr>
          <w:rFonts w:eastAsia="Times New Roman" w:cs="Times New Roman"/>
          <w:szCs w:val="24"/>
        </w:rPr>
        <w:t xml:space="preserve"> που το </w:t>
      </w:r>
      <w:r>
        <w:rPr>
          <w:rFonts w:eastAsia="Times New Roman" w:cs="Times New Roman"/>
          <w:szCs w:val="24"/>
        </w:rPr>
        <w:t>ε</w:t>
      </w:r>
      <w:r w:rsidRPr="002B3733">
        <w:rPr>
          <w:rFonts w:eastAsia="Times New Roman" w:cs="Times New Roman"/>
          <w:szCs w:val="24"/>
        </w:rPr>
        <w:t xml:space="preserve">λληνικό </w:t>
      </w:r>
      <w:r w:rsidRPr="002B3733">
        <w:rPr>
          <w:rFonts w:eastAsia="Times New Roman" w:cs="Times New Roman"/>
          <w:szCs w:val="24"/>
        </w:rPr>
        <w:t>Κοινοβούλιο από τη μία πλευρά</w:t>
      </w:r>
      <w:r>
        <w:rPr>
          <w:rFonts w:eastAsia="Times New Roman" w:cs="Times New Roman"/>
          <w:szCs w:val="24"/>
        </w:rPr>
        <w:t>,</w:t>
      </w:r>
      <w:r w:rsidRPr="002B3733">
        <w:rPr>
          <w:rFonts w:eastAsia="Times New Roman" w:cs="Times New Roman"/>
          <w:szCs w:val="24"/>
        </w:rPr>
        <w:t xml:space="preserve"> αλλά και ο ελληνικός λαός κατάλαβε </w:t>
      </w:r>
      <w:r>
        <w:rPr>
          <w:rFonts w:eastAsia="Times New Roman" w:cs="Times New Roman"/>
          <w:szCs w:val="24"/>
        </w:rPr>
        <w:t xml:space="preserve">–μετά </w:t>
      </w:r>
      <w:r w:rsidRPr="002B3733">
        <w:rPr>
          <w:rFonts w:eastAsia="Times New Roman" w:cs="Times New Roman"/>
          <w:szCs w:val="24"/>
        </w:rPr>
        <w:t xml:space="preserve">από την ψήφο εμπιστοσύνης που ήρθε στο </w:t>
      </w:r>
      <w:r>
        <w:rPr>
          <w:rFonts w:eastAsia="Times New Roman" w:cs="Times New Roman"/>
          <w:szCs w:val="24"/>
        </w:rPr>
        <w:t>Κ</w:t>
      </w:r>
      <w:r w:rsidRPr="002B3733">
        <w:rPr>
          <w:rFonts w:eastAsia="Times New Roman" w:cs="Times New Roman"/>
          <w:szCs w:val="24"/>
        </w:rPr>
        <w:t>οινοβούλιο από τη μία πλευρά</w:t>
      </w:r>
      <w:r>
        <w:rPr>
          <w:rFonts w:eastAsia="Times New Roman" w:cs="Times New Roman"/>
          <w:szCs w:val="24"/>
        </w:rPr>
        <w:t>, α</w:t>
      </w:r>
      <w:r w:rsidRPr="002B3733">
        <w:rPr>
          <w:rFonts w:eastAsia="Times New Roman" w:cs="Times New Roman"/>
          <w:szCs w:val="24"/>
        </w:rPr>
        <w:t xml:space="preserve">λλά και από την άλλη με το νομοσχέδιο για την ψήφιση 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2B3733">
        <w:rPr>
          <w:rFonts w:eastAsia="Times New Roman" w:cs="Times New Roman"/>
          <w:szCs w:val="24"/>
        </w:rPr>
        <w:t xml:space="preserve"> δόσεων και όλων των θετικών μέτρων που εξαγγέλθηκαν στο Ζάππειο από τον </w:t>
      </w:r>
      <w:r w:rsidRPr="002B3733">
        <w:rPr>
          <w:rFonts w:eastAsia="Times New Roman" w:cs="Times New Roman"/>
          <w:szCs w:val="24"/>
        </w:rPr>
        <w:t>Πρωθυπουργό και το οικονομικό επιτελείο</w:t>
      </w:r>
      <w:r>
        <w:rPr>
          <w:rFonts w:eastAsia="Times New Roman" w:cs="Times New Roman"/>
          <w:szCs w:val="24"/>
        </w:rPr>
        <w:t>-</w:t>
      </w:r>
      <w:r w:rsidRPr="002B3733">
        <w:rPr>
          <w:rFonts w:eastAsia="Times New Roman" w:cs="Times New Roman"/>
          <w:szCs w:val="24"/>
        </w:rPr>
        <w:t xml:space="preserve"> </w:t>
      </w:r>
      <w:r w:rsidRPr="002B3733">
        <w:rPr>
          <w:rFonts w:eastAsia="Times New Roman" w:cs="Times New Roman"/>
          <w:szCs w:val="24"/>
        </w:rPr>
        <w:t>σ</w:t>
      </w:r>
      <w:r>
        <w:rPr>
          <w:rFonts w:eastAsia="Times New Roman" w:cs="Times New Roman"/>
          <w:szCs w:val="24"/>
        </w:rPr>
        <w:t>’</w:t>
      </w:r>
      <w:r w:rsidRPr="002B3733">
        <w:rPr>
          <w:rFonts w:eastAsia="Times New Roman" w:cs="Times New Roman"/>
          <w:szCs w:val="24"/>
        </w:rPr>
        <w:t xml:space="preserve"> </w:t>
      </w:r>
      <w:r w:rsidRPr="002B3733">
        <w:rPr>
          <w:rFonts w:eastAsia="Times New Roman" w:cs="Times New Roman"/>
          <w:szCs w:val="24"/>
        </w:rPr>
        <w:t>αυτή</w:t>
      </w:r>
      <w:r>
        <w:rPr>
          <w:rFonts w:eastAsia="Times New Roman" w:cs="Times New Roman"/>
          <w:szCs w:val="24"/>
        </w:rPr>
        <w:t>ν</w:t>
      </w:r>
      <w:r w:rsidRPr="002B3733">
        <w:rPr>
          <w:rFonts w:eastAsia="Times New Roman" w:cs="Times New Roman"/>
          <w:szCs w:val="24"/>
        </w:rPr>
        <w:t xml:space="preserve"> την </w:t>
      </w:r>
      <w:r>
        <w:rPr>
          <w:rFonts w:eastAsia="Times New Roman" w:cs="Times New Roman"/>
          <w:szCs w:val="24"/>
        </w:rPr>
        <w:t>πο</w:t>
      </w:r>
      <w:r w:rsidRPr="002B3733">
        <w:rPr>
          <w:rFonts w:eastAsia="Times New Roman" w:cs="Times New Roman"/>
          <w:szCs w:val="24"/>
        </w:rPr>
        <w:t>λιτεία</w:t>
      </w:r>
      <w:r>
        <w:rPr>
          <w:rFonts w:eastAsia="Times New Roman" w:cs="Times New Roman"/>
          <w:szCs w:val="24"/>
        </w:rPr>
        <w:t>,</w:t>
      </w:r>
      <w:r w:rsidRPr="002B3733">
        <w:rPr>
          <w:rFonts w:eastAsia="Times New Roman" w:cs="Times New Roman"/>
          <w:szCs w:val="24"/>
        </w:rPr>
        <w:t xml:space="preserve"> την </w:t>
      </w:r>
      <w:r>
        <w:rPr>
          <w:rFonts w:eastAsia="Times New Roman" w:cs="Times New Roman"/>
          <w:szCs w:val="24"/>
        </w:rPr>
        <w:t>ε</w:t>
      </w:r>
      <w:r w:rsidRPr="002B3733">
        <w:rPr>
          <w:rFonts w:eastAsia="Times New Roman" w:cs="Times New Roman"/>
          <w:szCs w:val="24"/>
        </w:rPr>
        <w:t xml:space="preserve">λληνική </w:t>
      </w:r>
      <w:r>
        <w:rPr>
          <w:rFonts w:eastAsia="Times New Roman" w:cs="Times New Roman"/>
          <w:szCs w:val="24"/>
        </w:rPr>
        <w:t>π</w:t>
      </w:r>
      <w:r w:rsidRPr="002B3733">
        <w:rPr>
          <w:rFonts w:eastAsia="Times New Roman" w:cs="Times New Roman"/>
          <w:szCs w:val="24"/>
        </w:rPr>
        <w:t xml:space="preserve">ολιτεία </w:t>
      </w:r>
      <w:r>
        <w:rPr>
          <w:rFonts w:eastAsia="Times New Roman" w:cs="Times New Roman"/>
          <w:szCs w:val="24"/>
        </w:rPr>
        <w:t>π</w:t>
      </w:r>
      <w:r w:rsidRPr="002B3733">
        <w:rPr>
          <w:rFonts w:eastAsia="Times New Roman" w:cs="Times New Roman"/>
          <w:szCs w:val="24"/>
        </w:rPr>
        <w:t xml:space="preserve">οια κυβέρνηση μπορεί να δώσει </w:t>
      </w:r>
      <w:r>
        <w:rPr>
          <w:rFonts w:eastAsia="Times New Roman" w:cs="Times New Roman"/>
          <w:szCs w:val="24"/>
        </w:rPr>
        <w:t>θετικό</w:t>
      </w:r>
      <w:r w:rsidRPr="002B3733">
        <w:rPr>
          <w:rFonts w:eastAsia="Times New Roman" w:cs="Times New Roman"/>
          <w:szCs w:val="24"/>
        </w:rPr>
        <w:t xml:space="preserve"> κοινωνικό πρόσημο και μ</w:t>
      </w:r>
      <w:r>
        <w:rPr>
          <w:rFonts w:eastAsia="Times New Roman" w:cs="Times New Roman"/>
          <w:szCs w:val="24"/>
        </w:rPr>
        <w:t>έλλον σε αυτόν το λαό και ποιος είναι ε</w:t>
      </w:r>
      <w:r w:rsidRPr="002B3733">
        <w:rPr>
          <w:rFonts w:eastAsia="Times New Roman" w:cs="Times New Roman"/>
          <w:szCs w:val="24"/>
        </w:rPr>
        <w:t>κείνος που θα συρρικνώνει το κοινωνικό πρόσημο</w:t>
      </w:r>
      <w:r>
        <w:rPr>
          <w:rFonts w:eastAsia="Times New Roman" w:cs="Times New Roman"/>
          <w:szCs w:val="24"/>
        </w:rPr>
        <w:t>,</w:t>
      </w:r>
      <w:r w:rsidRPr="002B3733">
        <w:rPr>
          <w:rFonts w:eastAsia="Times New Roman" w:cs="Times New Roman"/>
          <w:szCs w:val="24"/>
        </w:rPr>
        <w:t xml:space="preserve"> το κοινωνικό κράτος</w:t>
      </w:r>
      <w:r>
        <w:rPr>
          <w:rFonts w:eastAsia="Times New Roman" w:cs="Times New Roman"/>
          <w:szCs w:val="24"/>
        </w:rPr>
        <w:t xml:space="preserve">. </w:t>
      </w:r>
    </w:p>
    <w:p w14:paraId="7632D2D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w:t>
      </w:r>
      <w:r w:rsidRPr="002B3733">
        <w:rPr>
          <w:rFonts w:eastAsia="Times New Roman" w:cs="Times New Roman"/>
          <w:szCs w:val="24"/>
        </w:rPr>
        <w:t>ίναι πασιφανές</w:t>
      </w:r>
      <w:r>
        <w:rPr>
          <w:rFonts w:eastAsia="Times New Roman" w:cs="Times New Roman"/>
          <w:szCs w:val="24"/>
        </w:rPr>
        <w:t>,</w:t>
      </w:r>
      <w:r w:rsidRPr="002B3733">
        <w:rPr>
          <w:rFonts w:eastAsia="Times New Roman" w:cs="Times New Roman"/>
          <w:szCs w:val="24"/>
        </w:rPr>
        <w:t xml:space="preserve"> λοιπόν</w:t>
      </w:r>
      <w:r>
        <w:rPr>
          <w:rFonts w:eastAsia="Times New Roman" w:cs="Times New Roman"/>
          <w:szCs w:val="24"/>
        </w:rPr>
        <w:t>. Ε</w:t>
      </w:r>
      <w:r w:rsidRPr="002B3733">
        <w:rPr>
          <w:rFonts w:eastAsia="Times New Roman" w:cs="Times New Roman"/>
          <w:szCs w:val="24"/>
        </w:rPr>
        <w:t>πίκει</w:t>
      </w:r>
      <w:r>
        <w:rPr>
          <w:rFonts w:eastAsia="Times New Roman" w:cs="Times New Roman"/>
          <w:szCs w:val="24"/>
        </w:rPr>
        <w:t>ν</w:t>
      </w:r>
      <w:r w:rsidRPr="002B3733">
        <w:rPr>
          <w:rFonts w:eastAsia="Times New Roman" w:cs="Times New Roman"/>
          <w:szCs w:val="24"/>
        </w:rPr>
        <w:t xml:space="preserve">ται και οι </w:t>
      </w:r>
      <w:r>
        <w:rPr>
          <w:rFonts w:eastAsia="Times New Roman" w:cs="Times New Roman"/>
          <w:szCs w:val="24"/>
        </w:rPr>
        <w:t xml:space="preserve">πρώτες εκλογές μετά από τέσσερα, τεσσεράμισι </w:t>
      </w:r>
      <w:r w:rsidRPr="002B3733">
        <w:rPr>
          <w:rFonts w:eastAsia="Times New Roman" w:cs="Times New Roman"/>
          <w:szCs w:val="24"/>
        </w:rPr>
        <w:t>χρόνια και θα ψηφίσ</w:t>
      </w:r>
      <w:r>
        <w:rPr>
          <w:rFonts w:eastAsia="Times New Roman" w:cs="Times New Roman"/>
          <w:szCs w:val="24"/>
        </w:rPr>
        <w:t>ει</w:t>
      </w:r>
      <w:r w:rsidRPr="002B3733">
        <w:rPr>
          <w:rFonts w:eastAsia="Times New Roman" w:cs="Times New Roman"/>
          <w:szCs w:val="24"/>
        </w:rPr>
        <w:t xml:space="preserve"> νέος κόσμος που τα τελευταία χρόνια συμπλήρωσαν τα</w:t>
      </w:r>
      <w:r>
        <w:rPr>
          <w:rFonts w:eastAsia="Times New Roman" w:cs="Times New Roman"/>
          <w:szCs w:val="24"/>
        </w:rPr>
        <w:t xml:space="preserve"> δεκαεπτά</w:t>
      </w:r>
      <w:r w:rsidRPr="002B3733">
        <w:rPr>
          <w:rFonts w:eastAsia="Times New Roman" w:cs="Times New Roman"/>
          <w:szCs w:val="24"/>
        </w:rPr>
        <w:t xml:space="preserve"> χρόνια</w:t>
      </w:r>
      <w:r>
        <w:rPr>
          <w:rFonts w:eastAsia="Times New Roman" w:cs="Times New Roman"/>
          <w:szCs w:val="24"/>
        </w:rPr>
        <w:t xml:space="preserve"> και </w:t>
      </w:r>
      <w:r w:rsidRPr="002B3733">
        <w:rPr>
          <w:rFonts w:eastAsia="Times New Roman" w:cs="Times New Roman"/>
          <w:szCs w:val="24"/>
        </w:rPr>
        <w:t xml:space="preserve">ο αριθμός τους είναι περίπου </w:t>
      </w:r>
      <w:r>
        <w:rPr>
          <w:rFonts w:eastAsia="Times New Roman" w:cs="Times New Roman"/>
          <w:szCs w:val="24"/>
        </w:rPr>
        <w:t>τετρακόσιες πενήντα</w:t>
      </w:r>
      <w:r w:rsidRPr="002B3733">
        <w:rPr>
          <w:rFonts w:eastAsia="Times New Roman" w:cs="Times New Roman"/>
          <w:szCs w:val="24"/>
        </w:rPr>
        <w:t xml:space="preserve"> χιλιάδες</w:t>
      </w:r>
      <w:r>
        <w:rPr>
          <w:rFonts w:eastAsia="Times New Roman" w:cs="Times New Roman"/>
          <w:szCs w:val="24"/>
        </w:rPr>
        <w:t xml:space="preserve">. Και πρέπει όλοι </w:t>
      </w:r>
      <w:r>
        <w:rPr>
          <w:rFonts w:eastAsia="Times New Roman" w:cs="Times New Roman"/>
          <w:szCs w:val="24"/>
        </w:rPr>
        <w:t xml:space="preserve">αυτοί οι νέοι να </w:t>
      </w:r>
      <w:r w:rsidRPr="002B3733">
        <w:rPr>
          <w:rFonts w:eastAsia="Times New Roman" w:cs="Times New Roman"/>
          <w:szCs w:val="24"/>
        </w:rPr>
        <w:t xml:space="preserve">καθορίσουν το μέλλον </w:t>
      </w:r>
      <w:r>
        <w:rPr>
          <w:rFonts w:eastAsia="Times New Roman" w:cs="Times New Roman"/>
          <w:szCs w:val="24"/>
        </w:rPr>
        <w:t>τους,</w:t>
      </w:r>
      <w:r w:rsidRPr="002B3733">
        <w:rPr>
          <w:rFonts w:eastAsia="Times New Roman" w:cs="Times New Roman"/>
          <w:szCs w:val="24"/>
        </w:rPr>
        <w:t xml:space="preserve"> ρίχνοντας θετική ή </w:t>
      </w:r>
      <w:r w:rsidRPr="002B3733">
        <w:rPr>
          <w:rFonts w:eastAsia="Times New Roman" w:cs="Times New Roman"/>
          <w:szCs w:val="24"/>
        </w:rPr>
        <w:lastRenderedPageBreak/>
        <w:t xml:space="preserve">αρνητική ψήφο </w:t>
      </w:r>
      <w:r>
        <w:rPr>
          <w:rFonts w:eastAsia="Times New Roman" w:cs="Times New Roman"/>
          <w:szCs w:val="24"/>
        </w:rPr>
        <w:t>στη</w:t>
      </w:r>
      <w:r w:rsidRPr="002B3733">
        <w:rPr>
          <w:rFonts w:eastAsia="Times New Roman" w:cs="Times New Roman"/>
          <w:szCs w:val="24"/>
        </w:rPr>
        <w:t xml:space="preserve"> μία ή στην άλλη νοοτροπία</w:t>
      </w:r>
      <w:r>
        <w:rPr>
          <w:rFonts w:eastAsia="Times New Roman" w:cs="Times New Roman"/>
          <w:szCs w:val="24"/>
        </w:rPr>
        <w:t>ς</w:t>
      </w:r>
      <w:r w:rsidRPr="002B3733">
        <w:rPr>
          <w:rFonts w:eastAsia="Times New Roman" w:cs="Times New Roman"/>
          <w:szCs w:val="24"/>
        </w:rPr>
        <w:t xml:space="preserve"> </w:t>
      </w:r>
      <w:r>
        <w:rPr>
          <w:rFonts w:eastAsia="Times New Roman" w:cs="Times New Roman"/>
          <w:szCs w:val="24"/>
        </w:rPr>
        <w:t xml:space="preserve">κυβέρνηση, δίνοντας με αυτόν τον τρόπο οι ίδιοι στο μέλλον τους ένα </w:t>
      </w:r>
      <w:r w:rsidRPr="002B3733">
        <w:rPr>
          <w:rFonts w:eastAsia="Times New Roman" w:cs="Times New Roman"/>
          <w:szCs w:val="24"/>
        </w:rPr>
        <w:t>θετικό ή αρνητικό πρόσημο</w:t>
      </w:r>
      <w:r>
        <w:rPr>
          <w:rFonts w:eastAsia="Times New Roman" w:cs="Times New Roman"/>
          <w:szCs w:val="24"/>
        </w:rPr>
        <w:t>.</w:t>
      </w:r>
    </w:p>
    <w:p w14:paraId="7632D2D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Ω</w:t>
      </w:r>
      <w:r w:rsidRPr="002B3733">
        <w:rPr>
          <w:rFonts w:eastAsia="Times New Roman" w:cs="Times New Roman"/>
          <w:szCs w:val="24"/>
        </w:rPr>
        <w:t>ς εκ τούτου</w:t>
      </w:r>
      <w:r>
        <w:rPr>
          <w:rFonts w:eastAsia="Times New Roman" w:cs="Times New Roman"/>
          <w:szCs w:val="24"/>
        </w:rPr>
        <w:t>,</w:t>
      </w:r>
      <w:r w:rsidRPr="002B3733">
        <w:rPr>
          <w:rFonts w:eastAsia="Times New Roman" w:cs="Times New Roman"/>
          <w:szCs w:val="24"/>
        </w:rPr>
        <w:t xml:space="preserve"> </w:t>
      </w:r>
      <w:r>
        <w:rPr>
          <w:rFonts w:eastAsia="Times New Roman" w:cs="Times New Roman"/>
          <w:szCs w:val="24"/>
        </w:rPr>
        <w:t>λ</w:t>
      </w:r>
      <w:r w:rsidRPr="002B3733">
        <w:rPr>
          <w:rFonts w:eastAsia="Times New Roman" w:cs="Times New Roman"/>
          <w:szCs w:val="24"/>
        </w:rPr>
        <w:t>οιπόν πιστεύω ότι ο ελληνικός λαός βοη</w:t>
      </w:r>
      <w:r w:rsidRPr="002B3733">
        <w:rPr>
          <w:rFonts w:eastAsia="Times New Roman" w:cs="Times New Roman"/>
          <w:szCs w:val="24"/>
        </w:rPr>
        <w:t>θήθηκε τα</w:t>
      </w:r>
      <w:r>
        <w:rPr>
          <w:rFonts w:eastAsia="Times New Roman" w:cs="Times New Roman"/>
          <w:szCs w:val="24"/>
        </w:rPr>
        <w:t xml:space="preserve"> </w:t>
      </w:r>
      <w:proofErr w:type="spellStart"/>
      <w:r w:rsidRPr="002B3733">
        <w:rPr>
          <w:rFonts w:eastAsia="Times New Roman" w:cs="Times New Roman"/>
          <w:szCs w:val="24"/>
        </w:rPr>
        <w:t>μάλα</w:t>
      </w:r>
      <w:proofErr w:type="spellEnd"/>
      <w:r w:rsidRPr="002B3733">
        <w:rPr>
          <w:rFonts w:eastAsia="Times New Roman" w:cs="Times New Roman"/>
          <w:szCs w:val="24"/>
        </w:rPr>
        <w:t xml:space="preserve"> μέσα από αυτές τις </w:t>
      </w:r>
      <w:r>
        <w:rPr>
          <w:rFonts w:eastAsia="Times New Roman" w:cs="Times New Roman"/>
          <w:szCs w:val="24"/>
        </w:rPr>
        <w:t>συζητήσεις</w:t>
      </w:r>
      <w:r w:rsidRPr="002B3733">
        <w:rPr>
          <w:rFonts w:eastAsia="Times New Roman" w:cs="Times New Roman"/>
          <w:szCs w:val="24"/>
        </w:rPr>
        <w:t xml:space="preserve"> που έγιναν</w:t>
      </w:r>
      <w:r>
        <w:rPr>
          <w:rFonts w:eastAsia="Times New Roman" w:cs="Times New Roman"/>
          <w:szCs w:val="24"/>
        </w:rPr>
        <w:t>. Επ’ α</w:t>
      </w:r>
      <w:r w:rsidRPr="002B3733">
        <w:rPr>
          <w:rFonts w:eastAsia="Times New Roman" w:cs="Times New Roman"/>
          <w:szCs w:val="24"/>
        </w:rPr>
        <w:t>φορμή λοιπόν</w:t>
      </w:r>
      <w:r>
        <w:rPr>
          <w:rFonts w:eastAsia="Times New Roman" w:cs="Times New Roman"/>
          <w:szCs w:val="24"/>
        </w:rPr>
        <w:t>,</w:t>
      </w:r>
      <w:r w:rsidRPr="002B3733">
        <w:rPr>
          <w:rFonts w:eastAsia="Times New Roman" w:cs="Times New Roman"/>
          <w:szCs w:val="24"/>
        </w:rPr>
        <w:t xml:space="preserve"> ενός σχεδίου νόμου για την κύρωση της σύμβασης δωρεάς από τη θανούσα Ελισάβετ Παπαγιαννόπουλου</w:t>
      </w:r>
      <w:r>
        <w:rPr>
          <w:rFonts w:eastAsia="Times New Roman" w:cs="Times New Roman"/>
          <w:szCs w:val="24"/>
        </w:rPr>
        <w:t>,</w:t>
      </w:r>
      <w:r w:rsidRPr="002B3733">
        <w:rPr>
          <w:rFonts w:eastAsia="Times New Roman" w:cs="Times New Roman"/>
          <w:szCs w:val="24"/>
        </w:rPr>
        <w:t xml:space="preserve"> έγινε και σήμερα μία εκτενής συζήτηση γύρω από τα θέματα του κυρίως πυλώνα του κοινωνικού κράτους</w:t>
      </w:r>
      <w:r>
        <w:rPr>
          <w:rFonts w:eastAsia="Times New Roman" w:cs="Times New Roman"/>
          <w:szCs w:val="24"/>
        </w:rPr>
        <w:t>,</w:t>
      </w:r>
      <w:r w:rsidRPr="002B3733">
        <w:rPr>
          <w:rFonts w:eastAsia="Times New Roman" w:cs="Times New Roman"/>
          <w:szCs w:val="24"/>
        </w:rPr>
        <w:t xml:space="preserve"> που είναι τα θέματα του Υπουργείου Υγείας και θέσαμε σήμερα και τα πεπραγμένα του Υπουργείου Υγείας διά των παρευρισκόμενων </w:t>
      </w:r>
      <w:r>
        <w:rPr>
          <w:rFonts w:eastAsia="Times New Roman" w:cs="Times New Roman"/>
          <w:szCs w:val="24"/>
        </w:rPr>
        <w:t>Υ</w:t>
      </w:r>
      <w:r w:rsidRPr="002B3733">
        <w:rPr>
          <w:rFonts w:eastAsia="Times New Roman" w:cs="Times New Roman"/>
          <w:szCs w:val="24"/>
        </w:rPr>
        <w:t>πουργών όλα αυτά τα χρόνια</w:t>
      </w:r>
      <w:r>
        <w:rPr>
          <w:rFonts w:eastAsia="Times New Roman" w:cs="Times New Roman"/>
          <w:szCs w:val="24"/>
        </w:rPr>
        <w:t>,</w:t>
      </w:r>
      <w:r w:rsidRPr="002B3733">
        <w:rPr>
          <w:rFonts w:eastAsia="Times New Roman" w:cs="Times New Roman"/>
          <w:szCs w:val="24"/>
        </w:rPr>
        <w:t xml:space="preserve"> αλλ</w:t>
      </w:r>
      <w:r w:rsidRPr="002B3733">
        <w:rPr>
          <w:rFonts w:eastAsia="Times New Roman" w:cs="Times New Roman"/>
          <w:szCs w:val="24"/>
        </w:rPr>
        <w:t>ά και το σχέδιο προς τα πού πηγαίνει και ολοκληρώνεται αυτό το πρόγραμμα του κοινωνικού κράτους</w:t>
      </w:r>
      <w:r>
        <w:rPr>
          <w:rFonts w:eastAsia="Times New Roman" w:cs="Times New Roman"/>
          <w:szCs w:val="24"/>
        </w:rPr>
        <w:t>,</w:t>
      </w:r>
      <w:r w:rsidRPr="002B3733">
        <w:rPr>
          <w:rFonts w:eastAsia="Times New Roman" w:cs="Times New Roman"/>
          <w:szCs w:val="24"/>
        </w:rPr>
        <w:t xml:space="preserve"> μέσω του Εθνικού </w:t>
      </w:r>
      <w:r>
        <w:rPr>
          <w:rFonts w:eastAsia="Times New Roman" w:cs="Times New Roman"/>
          <w:szCs w:val="24"/>
        </w:rPr>
        <w:t>Σ</w:t>
      </w:r>
      <w:r w:rsidRPr="002B3733">
        <w:rPr>
          <w:rFonts w:eastAsia="Times New Roman" w:cs="Times New Roman"/>
          <w:szCs w:val="24"/>
        </w:rPr>
        <w:t xml:space="preserve">υστήματος </w:t>
      </w:r>
      <w:r>
        <w:rPr>
          <w:rFonts w:eastAsia="Times New Roman" w:cs="Times New Roman"/>
          <w:szCs w:val="24"/>
        </w:rPr>
        <w:t>Υ</w:t>
      </w:r>
      <w:r w:rsidRPr="002B3733">
        <w:rPr>
          <w:rFonts w:eastAsia="Times New Roman" w:cs="Times New Roman"/>
          <w:szCs w:val="24"/>
        </w:rPr>
        <w:t>γείας και έχει ολοκληρωθεί</w:t>
      </w:r>
      <w:r>
        <w:rPr>
          <w:rFonts w:eastAsia="Times New Roman" w:cs="Times New Roman"/>
          <w:szCs w:val="24"/>
        </w:rPr>
        <w:t>, τουτέστιν με την π</w:t>
      </w:r>
      <w:r w:rsidRPr="002B3733">
        <w:rPr>
          <w:rFonts w:eastAsia="Times New Roman" w:cs="Times New Roman"/>
          <w:szCs w:val="24"/>
        </w:rPr>
        <w:t>ρωτοβάθμια περίθαλψη υγείας</w:t>
      </w:r>
      <w:r>
        <w:rPr>
          <w:rFonts w:eastAsia="Times New Roman" w:cs="Times New Roman"/>
          <w:szCs w:val="24"/>
        </w:rPr>
        <w:t>.</w:t>
      </w:r>
    </w:p>
    <w:p w14:paraId="7632D2D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2B3733">
        <w:rPr>
          <w:rFonts w:eastAsia="Times New Roman" w:cs="Times New Roman"/>
          <w:szCs w:val="24"/>
        </w:rPr>
        <w:t>εν έχω να πω τίποτα περισσότερο</w:t>
      </w:r>
      <w:r>
        <w:rPr>
          <w:rFonts w:eastAsia="Times New Roman" w:cs="Times New Roman"/>
          <w:szCs w:val="24"/>
        </w:rPr>
        <w:t>, ό</w:t>
      </w:r>
      <w:r w:rsidRPr="002B3733">
        <w:rPr>
          <w:rFonts w:eastAsia="Times New Roman" w:cs="Times New Roman"/>
          <w:szCs w:val="24"/>
        </w:rPr>
        <w:t>σο</w:t>
      </w:r>
      <w:r>
        <w:rPr>
          <w:rFonts w:eastAsia="Times New Roman" w:cs="Times New Roman"/>
          <w:szCs w:val="24"/>
        </w:rPr>
        <w:t>ν</w:t>
      </w:r>
      <w:r w:rsidRPr="002B3733">
        <w:rPr>
          <w:rFonts w:eastAsia="Times New Roman" w:cs="Times New Roman"/>
          <w:szCs w:val="24"/>
        </w:rPr>
        <w:t xml:space="preserve"> αφορά για το σχέδιο νόμου που το περιέγραψα περίπου στην </w:t>
      </w:r>
      <w:proofErr w:type="spellStart"/>
      <w:r w:rsidRPr="002B3733">
        <w:rPr>
          <w:rFonts w:eastAsia="Times New Roman" w:cs="Times New Roman"/>
          <w:szCs w:val="24"/>
        </w:rPr>
        <w:t>πρωτολογία</w:t>
      </w:r>
      <w:proofErr w:type="spellEnd"/>
      <w:r w:rsidRPr="002B3733">
        <w:rPr>
          <w:rFonts w:eastAsia="Times New Roman" w:cs="Times New Roman"/>
          <w:szCs w:val="24"/>
        </w:rPr>
        <w:t xml:space="preserve"> μου</w:t>
      </w:r>
      <w:r>
        <w:rPr>
          <w:rFonts w:eastAsia="Times New Roman" w:cs="Times New Roman"/>
          <w:szCs w:val="24"/>
        </w:rPr>
        <w:t>,</w:t>
      </w:r>
      <w:r w:rsidRPr="002B3733">
        <w:rPr>
          <w:rFonts w:eastAsia="Times New Roman" w:cs="Times New Roman"/>
          <w:szCs w:val="24"/>
        </w:rPr>
        <w:t xml:space="preserve"> αλλά δεν έχω να πω και τίποτα άλλο για τις τροπολογίες είτε τις </w:t>
      </w:r>
      <w:r>
        <w:rPr>
          <w:rFonts w:eastAsia="Times New Roman" w:cs="Times New Roman"/>
          <w:szCs w:val="24"/>
        </w:rPr>
        <w:t>β</w:t>
      </w:r>
      <w:r w:rsidRPr="002B3733">
        <w:rPr>
          <w:rFonts w:eastAsia="Times New Roman" w:cs="Times New Roman"/>
          <w:szCs w:val="24"/>
        </w:rPr>
        <w:t xml:space="preserve">ουλευτικές είτε </w:t>
      </w:r>
      <w:r>
        <w:rPr>
          <w:rFonts w:eastAsia="Times New Roman" w:cs="Times New Roman"/>
          <w:szCs w:val="24"/>
        </w:rPr>
        <w:t>για τις τροπολογίες που έφεραν οι Υ</w:t>
      </w:r>
      <w:r w:rsidRPr="002B3733">
        <w:rPr>
          <w:rFonts w:eastAsia="Times New Roman" w:cs="Times New Roman"/>
          <w:szCs w:val="24"/>
        </w:rPr>
        <w:t>πουργοί</w:t>
      </w:r>
      <w:r>
        <w:rPr>
          <w:rFonts w:eastAsia="Times New Roman" w:cs="Times New Roman"/>
          <w:szCs w:val="24"/>
        </w:rPr>
        <w:t xml:space="preserve"> Υγείας, αλλά και οι </w:t>
      </w:r>
      <w:r w:rsidRPr="002B3733">
        <w:rPr>
          <w:rFonts w:eastAsia="Times New Roman" w:cs="Times New Roman"/>
          <w:szCs w:val="24"/>
        </w:rPr>
        <w:t xml:space="preserve">επισπεύδοντες άλλοι </w:t>
      </w:r>
      <w:r>
        <w:rPr>
          <w:rFonts w:eastAsia="Times New Roman" w:cs="Times New Roman"/>
          <w:szCs w:val="24"/>
        </w:rPr>
        <w:t>Υ</w:t>
      </w:r>
      <w:r w:rsidRPr="002B3733">
        <w:rPr>
          <w:rFonts w:eastAsia="Times New Roman" w:cs="Times New Roman"/>
          <w:szCs w:val="24"/>
        </w:rPr>
        <w:t>πουργοί</w:t>
      </w:r>
      <w:r>
        <w:rPr>
          <w:rFonts w:eastAsia="Times New Roman" w:cs="Times New Roman"/>
          <w:szCs w:val="24"/>
        </w:rPr>
        <w:t>.</w:t>
      </w:r>
    </w:p>
    <w:p w14:paraId="7632D2D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Π</w:t>
      </w:r>
      <w:r w:rsidRPr="002B3733">
        <w:rPr>
          <w:rFonts w:eastAsia="Times New Roman" w:cs="Times New Roman"/>
          <w:szCs w:val="24"/>
        </w:rPr>
        <w:t xml:space="preserve">ιστεύω </w:t>
      </w:r>
      <w:r w:rsidRPr="002B3733">
        <w:rPr>
          <w:rFonts w:eastAsia="Times New Roman" w:cs="Times New Roman"/>
          <w:szCs w:val="24"/>
        </w:rPr>
        <w:t xml:space="preserve">ότι πρέπει να υπερψηφιστούν και οι </w:t>
      </w:r>
      <w:r>
        <w:rPr>
          <w:rFonts w:eastAsia="Times New Roman" w:cs="Times New Roman"/>
          <w:szCs w:val="24"/>
        </w:rPr>
        <w:t>β</w:t>
      </w:r>
      <w:r w:rsidRPr="002B3733">
        <w:rPr>
          <w:rFonts w:eastAsia="Times New Roman" w:cs="Times New Roman"/>
          <w:szCs w:val="24"/>
        </w:rPr>
        <w:t>ουλευτικές τροπολογίες</w:t>
      </w:r>
      <w:r>
        <w:rPr>
          <w:rFonts w:eastAsia="Times New Roman" w:cs="Times New Roman"/>
          <w:szCs w:val="24"/>
        </w:rPr>
        <w:t>,</w:t>
      </w:r>
      <w:r w:rsidRPr="002B3733">
        <w:rPr>
          <w:rFonts w:eastAsia="Times New Roman" w:cs="Times New Roman"/>
          <w:szCs w:val="24"/>
        </w:rPr>
        <w:t xml:space="preserve"> αλλά </w:t>
      </w:r>
      <w:r>
        <w:rPr>
          <w:rFonts w:eastAsia="Times New Roman" w:cs="Times New Roman"/>
          <w:szCs w:val="24"/>
        </w:rPr>
        <w:t xml:space="preserve">και οι Υπουργικές των επισπευδόντων Υπουργών, διότι </w:t>
      </w:r>
      <w:r w:rsidRPr="002B3733">
        <w:rPr>
          <w:rFonts w:eastAsia="Times New Roman" w:cs="Times New Roman"/>
          <w:szCs w:val="24"/>
        </w:rPr>
        <w:t xml:space="preserve">αυτές </w:t>
      </w:r>
      <w:r>
        <w:rPr>
          <w:rFonts w:eastAsia="Times New Roman" w:cs="Times New Roman"/>
          <w:szCs w:val="24"/>
        </w:rPr>
        <w:t xml:space="preserve">οι </w:t>
      </w:r>
      <w:r w:rsidRPr="002B3733">
        <w:rPr>
          <w:rFonts w:eastAsia="Times New Roman" w:cs="Times New Roman"/>
          <w:szCs w:val="24"/>
        </w:rPr>
        <w:t>τροπολογ</w:t>
      </w:r>
      <w:r>
        <w:rPr>
          <w:rFonts w:eastAsia="Times New Roman" w:cs="Times New Roman"/>
          <w:szCs w:val="24"/>
        </w:rPr>
        <w:t>ίες απ’</w:t>
      </w:r>
      <w:r w:rsidRPr="002B3733">
        <w:rPr>
          <w:rFonts w:eastAsia="Times New Roman" w:cs="Times New Roman"/>
          <w:szCs w:val="24"/>
        </w:rPr>
        <w:t xml:space="preserve"> ό</w:t>
      </w:r>
      <w:r>
        <w:rPr>
          <w:rFonts w:eastAsia="Times New Roman" w:cs="Times New Roman"/>
          <w:szCs w:val="24"/>
        </w:rPr>
        <w:t>,</w:t>
      </w:r>
      <w:r w:rsidRPr="002B3733">
        <w:rPr>
          <w:rFonts w:eastAsia="Times New Roman" w:cs="Times New Roman"/>
          <w:szCs w:val="24"/>
        </w:rPr>
        <w:t>τι είδα γενικώς</w:t>
      </w:r>
      <w:r>
        <w:rPr>
          <w:rFonts w:eastAsia="Times New Roman" w:cs="Times New Roman"/>
          <w:szCs w:val="24"/>
        </w:rPr>
        <w:t xml:space="preserve"> </w:t>
      </w:r>
      <w:r w:rsidRPr="002B3733">
        <w:rPr>
          <w:rFonts w:eastAsia="Times New Roman" w:cs="Times New Roman"/>
          <w:szCs w:val="24"/>
        </w:rPr>
        <w:t xml:space="preserve">διευκολύνουν το έργο της </w:t>
      </w:r>
      <w:r>
        <w:rPr>
          <w:rFonts w:eastAsia="Times New Roman" w:cs="Times New Roman"/>
          <w:szCs w:val="24"/>
        </w:rPr>
        <w:t>Κ</w:t>
      </w:r>
      <w:r w:rsidRPr="002B3733">
        <w:rPr>
          <w:rFonts w:eastAsia="Times New Roman" w:cs="Times New Roman"/>
          <w:szCs w:val="24"/>
        </w:rPr>
        <w:t>υβέρνησης αφενός</w:t>
      </w:r>
      <w:r>
        <w:rPr>
          <w:rFonts w:eastAsia="Times New Roman" w:cs="Times New Roman"/>
          <w:szCs w:val="24"/>
        </w:rPr>
        <w:t xml:space="preserve"> κι</w:t>
      </w:r>
      <w:r w:rsidRPr="002B3733">
        <w:rPr>
          <w:rFonts w:eastAsia="Times New Roman" w:cs="Times New Roman"/>
          <w:szCs w:val="24"/>
        </w:rPr>
        <w:t xml:space="preserve"> αφετέρου ανακουφίζουν και λύνουν προβλήματα ομάδων</w:t>
      </w:r>
      <w:r w:rsidRPr="002B3733">
        <w:rPr>
          <w:rFonts w:eastAsia="Times New Roman" w:cs="Times New Roman"/>
          <w:szCs w:val="24"/>
        </w:rPr>
        <w:t xml:space="preserve"> πολιτών ή γενικώς πολιτών</w:t>
      </w:r>
      <w:r>
        <w:rPr>
          <w:rFonts w:eastAsia="Times New Roman" w:cs="Times New Roman"/>
          <w:szCs w:val="24"/>
        </w:rPr>
        <w:t>. Δ</w:t>
      </w:r>
      <w:r w:rsidRPr="002B3733">
        <w:rPr>
          <w:rFonts w:eastAsia="Times New Roman" w:cs="Times New Roman"/>
          <w:szCs w:val="24"/>
        </w:rPr>
        <w:t>εν είναι φωτογραφικές</w:t>
      </w:r>
      <w:r>
        <w:rPr>
          <w:rFonts w:eastAsia="Times New Roman" w:cs="Times New Roman"/>
          <w:szCs w:val="24"/>
        </w:rPr>
        <w:t>,</w:t>
      </w:r>
      <w:r w:rsidRPr="002B3733">
        <w:rPr>
          <w:rFonts w:eastAsia="Times New Roman" w:cs="Times New Roman"/>
          <w:szCs w:val="24"/>
        </w:rPr>
        <w:t xml:space="preserve"> δεν είναι ότι λύνουν μία ή δύο περιπτώσεις </w:t>
      </w:r>
      <w:r>
        <w:rPr>
          <w:rFonts w:eastAsia="Times New Roman" w:cs="Times New Roman"/>
          <w:szCs w:val="24"/>
        </w:rPr>
        <w:t>κ.λπ.</w:t>
      </w:r>
      <w:r>
        <w:rPr>
          <w:rFonts w:eastAsia="Times New Roman" w:cs="Times New Roman"/>
          <w:szCs w:val="24"/>
        </w:rPr>
        <w:t>.</w:t>
      </w:r>
    </w:p>
    <w:p w14:paraId="7632D2D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Παραδείγματος χάριν </w:t>
      </w:r>
      <w:r w:rsidRPr="002B3733">
        <w:rPr>
          <w:rFonts w:eastAsia="Times New Roman" w:cs="Times New Roman"/>
          <w:szCs w:val="24"/>
        </w:rPr>
        <w:t>μία τροπολογία που έφεραν οι νησιώτες</w:t>
      </w:r>
      <w:r>
        <w:rPr>
          <w:rFonts w:eastAsia="Times New Roman" w:cs="Times New Roman"/>
          <w:szCs w:val="24"/>
        </w:rPr>
        <w:t xml:space="preserve"> Βουλευτές, όσον αφορά τη μεταφορά </w:t>
      </w:r>
      <w:r w:rsidRPr="002B3733">
        <w:rPr>
          <w:rFonts w:eastAsia="Times New Roman" w:cs="Times New Roman"/>
          <w:szCs w:val="24"/>
        </w:rPr>
        <w:t>πόσιμου ύδατος</w:t>
      </w:r>
      <w:r>
        <w:rPr>
          <w:rFonts w:eastAsia="Times New Roman" w:cs="Times New Roman"/>
          <w:szCs w:val="24"/>
        </w:rPr>
        <w:t xml:space="preserve"> σε</w:t>
      </w:r>
      <w:r w:rsidRPr="002B3733">
        <w:rPr>
          <w:rFonts w:eastAsia="Times New Roman" w:cs="Times New Roman"/>
          <w:szCs w:val="24"/>
        </w:rPr>
        <w:t xml:space="preserve"> άνυδρα νησιά</w:t>
      </w:r>
      <w:r>
        <w:rPr>
          <w:rFonts w:eastAsia="Times New Roman" w:cs="Times New Roman"/>
          <w:szCs w:val="24"/>
        </w:rPr>
        <w:t>, είναι πολύ σημαντική. Δ</w:t>
      </w:r>
      <w:r w:rsidRPr="002B3733">
        <w:rPr>
          <w:rFonts w:eastAsia="Times New Roman" w:cs="Times New Roman"/>
          <w:szCs w:val="24"/>
        </w:rPr>
        <w:t>ιότι βά</w:t>
      </w:r>
      <w:r w:rsidRPr="002B3733">
        <w:rPr>
          <w:rFonts w:eastAsia="Times New Roman" w:cs="Times New Roman"/>
          <w:szCs w:val="24"/>
        </w:rPr>
        <w:t>σει της τροπολογίας θα μειωθεί το κόστος μεταφοράς από τη μία πλευρά και ανακουφίζουν πολλά προβλήματα των πολιτών</w:t>
      </w:r>
      <w:r>
        <w:rPr>
          <w:rFonts w:eastAsia="Times New Roman" w:cs="Times New Roman"/>
          <w:szCs w:val="24"/>
        </w:rPr>
        <w:t xml:space="preserve">. </w:t>
      </w:r>
    </w:p>
    <w:p w14:paraId="7632D2E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Άλλες τ</w:t>
      </w:r>
      <w:r w:rsidRPr="002B3733">
        <w:rPr>
          <w:rFonts w:eastAsia="Times New Roman" w:cs="Times New Roman"/>
          <w:szCs w:val="24"/>
        </w:rPr>
        <w:t>ροπολογίες</w:t>
      </w:r>
      <w:r>
        <w:rPr>
          <w:rFonts w:eastAsia="Times New Roman" w:cs="Times New Roman"/>
          <w:szCs w:val="24"/>
        </w:rPr>
        <w:t>,</w:t>
      </w:r>
      <w:r w:rsidRPr="002B3733">
        <w:rPr>
          <w:rFonts w:eastAsia="Times New Roman" w:cs="Times New Roman"/>
          <w:szCs w:val="24"/>
        </w:rPr>
        <w:t xml:space="preserve"> όπως είναι και η τροπολογία του </w:t>
      </w:r>
      <w:r>
        <w:rPr>
          <w:rFonts w:eastAsia="Times New Roman" w:cs="Times New Roman"/>
          <w:szCs w:val="24"/>
        </w:rPr>
        <w:t>Υπουργείου</w:t>
      </w:r>
      <w:r w:rsidRPr="002B3733">
        <w:rPr>
          <w:rFonts w:eastAsia="Times New Roman" w:cs="Times New Roman"/>
          <w:szCs w:val="24"/>
        </w:rPr>
        <w:t xml:space="preserve"> Ναυτιλίας μέσω του </w:t>
      </w:r>
      <w:r>
        <w:rPr>
          <w:rFonts w:eastAsia="Times New Roman" w:cs="Times New Roman"/>
          <w:szCs w:val="24"/>
        </w:rPr>
        <w:t>κ. Κ</w:t>
      </w:r>
      <w:r w:rsidRPr="002B3733">
        <w:rPr>
          <w:rFonts w:eastAsia="Times New Roman" w:cs="Times New Roman"/>
          <w:szCs w:val="24"/>
        </w:rPr>
        <w:t>ουβέλη για το ηλε</w:t>
      </w:r>
      <w:r>
        <w:rPr>
          <w:rFonts w:eastAsia="Times New Roman" w:cs="Times New Roman"/>
          <w:szCs w:val="24"/>
        </w:rPr>
        <w:t xml:space="preserve">κτρονικό μητρώο σκαφών αναψυχής, </w:t>
      </w:r>
      <w:r w:rsidRPr="002B3733">
        <w:rPr>
          <w:rFonts w:eastAsia="Times New Roman" w:cs="Times New Roman"/>
          <w:szCs w:val="24"/>
        </w:rPr>
        <w:t xml:space="preserve"> είν</w:t>
      </w:r>
      <w:r w:rsidRPr="002B3733">
        <w:rPr>
          <w:rFonts w:eastAsia="Times New Roman" w:cs="Times New Roman"/>
          <w:szCs w:val="24"/>
        </w:rPr>
        <w:t>αι τροπολογίες που πιστεύω ότι έχουν θετικό πρόσημο και θα βοηθήσουν</w:t>
      </w:r>
      <w:r>
        <w:rPr>
          <w:rFonts w:eastAsia="Times New Roman" w:cs="Times New Roman"/>
          <w:szCs w:val="24"/>
        </w:rPr>
        <w:t>.</w:t>
      </w:r>
    </w:p>
    <w:p w14:paraId="7632D2E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Δ</w:t>
      </w:r>
      <w:r w:rsidRPr="002B3733">
        <w:rPr>
          <w:rFonts w:eastAsia="Times New Roman" w:cs="Times New Roman"/>
          <w:szCs w:val="24"/>
        </w:rPr>
        <w:t xml:space="preserve">εν έχω τίποτα </w:t>
      </w:r>
      <w:r>
        <w:rPr>
          <w:rFonts w:eastAsia="Times New Roman" w:cs="Times New Roman"/>
          <w:szCs w:val="24"/>
        </w:rPr>
        <w:t xml:space="preserve">άλλο </w:t>
      </w:r>
      <w:r w:rsidRPr="002B3733">
        <w:rPr>
          <w:rFonts w:eastAsia="Times New Roman" w:cs="Times New Roman"/>
          <w:szCs w:val="24"/>
        </w:rPr>
        <w:t>να παρουσιάσω</w:t>
      </w:r>
      <w:r>
        <w:rPr>
          <w:rFonts w:eastAsia="Times New Roman" w:cs="Times New Roman"/>
          <w:szCs w:val="24"/>
        </w:rPr>
        <w:t>, α</w:t>
      </w:r>
      <w:r w:rsidRPr="002B3733">
        <w:rPr>
          <w:rFonts w:eastAsia="Times New Roman" w:cs="Times New Roman"/>
          <w:szCs w:val="24"/>
        </w:rPr>
        <w:t>γαπητέ κύριε Πρόεδρε</w:t>
      </w:r>
      <w:r>
        <w:rPr>
          <w:rFonts w:eastAsia="Times New Roman" w:cs="Times New Roman"/>
          <w:szCs w:val="24"/>
        </w:rPr>
        <w:t>.</w:t>
      </w:r>
    </w:p>
    <w:p w14:paraId="7632D2E2"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szCs w:val="24"/>
        </w:rPr>
        <w:t>Σας ε</w:t>
      </w:r>
      <w:r>
        <w:rPr>
          <w:rFonts w:eastAsia="Times New Roman" w:cs="Times New Roman"/>
          <w:szCs w:val="24"/>
        </w:rPr>
        <w:t>υχαριστώ</w:t>
      </w:r>
      <w:r w:rsidRPr="002B3733">
        <w:rPr>
          <w:rFonts w:eastAsia="Times New Roman" w:cs="Times New Roman"/>
          <w:szCs w:val="24"/>
        </w:rPr>
        <w:t xml:space="preserve"> πολύ</w:t>
      </w:r>
      <w:r>
        <w:rPr>
          <w:rFonts w:eastAsia="Times New Roman" w:cs="Times New Roman"/>
          <w:szCs w:val="24"/>
        </w:rPr>
        <w:t>.</w:t>
      </w:r>
    </w:p>
    <w:p w14:paraId="7632D2E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ευχαριστώ για τη συνέπεια στον </w:t>
      </w:r>
      <w:r w:rsidRPr="002B3733">
        <w:rPr>
          <w:rFonts w:eastAsia="Times New Roman" w:cs="Times New Roman"/>
          <w:szCs w:val="24"/>
        </w:rPr>
        <w:t xml:space="preserve">χρόνο </w:t>
      </w:r>
      <w:r>
        <w:rPr>
          <w:rFonts w:eastAsia="Times New Roman" w:cs="Times New Roman"/>
          <w:szCs w:val="24"/>
        </w:rPr>
        <w:t>σας.</w:t>
      </w:r>
    </w:p>
    <w:p w14:paraId="7632D2E4" w14:textId="77777777" w:rsidR="00845256" w:rsidRDefault="00BE25C9">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sidRPr="000742D7">
        <w:rPr>
          <w:rFonts w:eastAsia="Times New Roman" w:cs="Times New Roman"/>
        </w:rPr>
        <w:t xml:space="preserve">ργίας της Βουλής, </w:t>
      </w:r>
      <w:r>
        <w:rPr>
          <w:rFonts w:eastAsia="Times New Roman" w:cs="Times New Roman"/>
        </w:rPr>
        <w:t>σαράντα εννέα</w:t>
      </w:r>
      <w:r w:rsidRPr="000742D7">
        <w:rPr>
          <w:rFonts w:eastAsia="Times New Roman" w:cs="Times New Roman"/>
        </w:rPr>
        <w:t xml:space="preserve"> μαθητές και μαθήτριες και </w:t>
      </w:r>
      <w:r>
        <w:rPr>
          <w:rFonts w:eastAsia="Times New Roman" w:cs="Times New Roman"/>
        </w:rPr>
        <w:t>πέντε</w:t>
      </w:r>
      <w:r w:rsidRPr="000742D7">
        <w:rPr>
          <w:rFonts w:eastAsia="Times New Roman" w:cs="Times New Roman"/>
        </w:rPr>
        <w:t xml:space="preserve"> εκπαιδευτικοί συνοδοί τους από το </w:t>
      </w:r>
      <w:r>
        <w:rPr>
          <w:rFonts w:eastAsia="Times New Roman" w:cs="Times New Roman"/>
        </w:rPr>
        <w:t>1</w:t>
      </w:r>
      <w:r w:rsidRPr="00C42A9D">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Σχολε</w:t>
      </w:r>
      <w:r>
        <w:rPr>
          <w:rFonts w:eastAsia="Times New Roman" w:cs="Times New Roman"/>
        </w:rPr>
        <w:t>ίο Πύργου.</w:t>
      </w:r>
    </w:p>
    <w:p w14:paraId="7632D2E5" w14:textId="77777777" w:rsidR="00845256" w:rsidRDefault="00BE25C9">
      <w:pPr>
        <w:spacing w:line="600" w:lineRule="auto"/>
        <w:ind w:left="360" w:firstLine="360"/>
        <w:contextualSpacing/>
        <w:jc w:val="both"/>
        <w:rPr>
          <w:rFonts w:eastAsia="Times New Roman" w:cs="Times New Roman"/>
        </w:rPr>
      </w:pPr>
      <w:r w:rsidRPr="000742D7">
        <w:rPr>
          <w:rFonts w:eastAsia="Times New Roman" w:cs="Times New Roman"/>
        </w:rPr>
        <w:t xml:space="preserve">Η Βουλή τούς καλωσορίζει. </w:t>
      </w:r>
    </w:p>
    <w:p w14:paraId="7632D2E6" w14:textId="77777777" w:rsidR="00845256" w:rsidRDefault="00BE25C9">
      <w:pPr>
        <w:spacing w:line="600" w:lineRule="auto"/>
        <w:ind w:firstLine="709"/>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7632D2E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Φωτήλας για πέντε λεπτά.</w:t>
      </w:r>
    </w:p>
    <w:p w14:paraId="7632D2E8" w14:textId="77777777" w:rsidR="00845256" w:rsidRDefault="00BE25C9">
      <w:pPr>
        <w:spacing w:line="600" w:lineRule="auto"/>
        <w:ind w:firstLine="720"/>
        <w:contextualSpacing/>
        <w:jc w:val="both"/>
        <w:rPr>
          <w:rFonts w:eastAsia="Times New Roman" w:cs="Times New Roman"/>
          <w:szCs w:val="24"/>
        </w:rPr>
      </w:pPr>
      <w:r w:rsidRPr="00B22B9B">
        <w:rPr>
          <w:rFonts w:eastAsia="Times New Roman" w:cs="Times New Roman"/>
          <w:b/>
          <w:szCs w:val="24"/>
        </w:rPr>
        <w:t>ΙΑΣ</w:t>
      </w:r>
      <w:r>
        <w:rPr>
          <w:rFonts w:eastAsia="Times New Roman" w:cs="Times New Roman"/>
          <w:b/>
          <w:szCs w:val="24"/>
        </w:rPr>
        <w:t>ΟΝΑΣ</w:t>
      </w:r>
      <w:r w:rsidRPr="00B22B9B">
        <w:rPr>
          <w:rFonts w:eastAsia="Times New Roman" w:cs="Times New Roman"/>
          <w:b/>
          <w:szCs w:val="24"/>
        </w:rPr>
        <w:t xml:space="preserve"> </w:t>
      </w:r>
      <w:r w:rsidRPr="00B22B9B">
        <w:rPr>
          <w:rFonts w:eastAsia="Times New Roman" w:cs="Times New Roman"/>
          <w:b/>
          <w:szCs w:val="24"/>
        </w:rPr>
        <w:t>Φ</w:t>
      </w:r>
      <w:r w:rsidRPr="00B22B9B">
        <w:rPr>
          <w:rFonts w:eastAsia="Times New Roman" w:cs="Times New Roman"/>
          <w:b/>
          <w:szCs w:val="24"/>
        </w:rPr>
        <w:t>ΩΤΗΛΑΣ:</w:t>
      </w:r>
      <w:r>
        <w:rPr>
          <w:rFonts w:eastAsia="Times New Roman" w:cs="Times New Roman"/>
          <w:szCs w:val="24"/>
        </w:rPr>
        <w:t xml:space="preserve"> Κ</w:t>
      </w:r>
      <w:r w:rsidRPr="002B3733">
        <w:rPr>
          <w:rFonts w:eastAsia="Times New Roman" w:cs="Times New Roman"/>
          <w:szCs w:val="24"/>
        </w:rPr>
        <w:t>ατ</w:t>
      </w:r>
      <w:r>
        <w:rPr>
          <w:rFonts w:eastAsia="Times New Roman" w:cs="Times New Roman"/>
          <w:szCs w:val="24"/>
        </w:rPr>
        <w:t xml:space="preserve">’ </w:t>
      </w:r>
      <w:r w:rsidRPr="002B3733">
        <w:rPr>
          <w:rFonts w:eastAsia="Times New Roman" w:cs="Times New Roman"/>
          <w:szCs w:val="24"/>
        </w:rPr>
        <w:t>αρχάς</w:t>
      </w:r>
      <w:r>
        <w:rPr>
          <w:rFonts w:eastAsia="Times New Roman" w:cs="Times New Roman"/>
          <w:szCs w:val="24"/>
        </w:rPr>
        <w:t xml:space="preserve">, να εκφράσω </w:t>
      </w:r>
      <w:r w:rsidRPr="002B3733">
        <w:rPr>
          <w:rFonts w:eastAsia="Times New Roman" w:cs="Times New Roman"/>
          <w:szCs w:val="24"/>
        </w:rPr>
        <w:t>τη συμπαράστασή μου και τη συμπάθειά</w:t>
      </w:r>
      <w:r>
        <w:rPr>
          <w:rFonts w:eastAsia="Times New Roman" w:cs="Times New Roman"/>
          <w:szCs w:val="24"/>
        </w:rPr>
        <w:t xml:space="preserve"> μου στους μαθητές του σχολείου που ήταν εδώ προηγουμένως, </w:t>
      </w:r>
      <w:r w:rsidRPr="002B3733">
        <w:rPr>
          <w:rFonts w:eastAsia="Times New Roman" w:cs="Times New Roman"/>
          <w:szCs w:val="24"/>
        </w:rPr>
        <w:t xml:space="preserve">οι οποίοι είχαν τη μεγάλη ατυχία μία φορά </w:t>
      </w:r>
      <w:r>
        <w:rPr>
          <w:rFonts w:eastAsia="Times New Roman" w:cs="Times New Roman"/>
          <w:szCs w:val="24"/>
        </w:rPr>
        <w:t xml:space="preserve">που </w:t>
      </w:r>
      <w:r w:rsidRPr="002B3733">
        <w:rPr>
          <w:rFonts w:eastAsia="Times New Roman" w:cs="Times New Roman"/>
          <w:szCs w:val="24"/>
        </w:rPr>
        <w:t xml:space="preserve">διάλεξαν να </w:t>
      </w:r>
      <w:r>
        <w:rPr>
          <w:rFonts w:eastAsia="Times New Roman" w:cs="Times New Roman"/>
          <w:szCs w:val="24"/>
        </w:rPr>
        <w:t>έ</w:t>
      </w:r>
      <w:r w:rsidRPr="002B3733">
        <w:rPr>
          <w:rFonts w:eastAsia="Times New Roman" w:cs="Times New Roman"/>
          <w:szCs w:val="24"/>
        </w:rPr>
        <w:t>ρθουν στη Βουλή</w:t>
      </w:r>
      <w:r>
        <w:rPr>
          <w:rFonts w:eastAsia="Times New Roman" w:cs="Times New Roman"/>
          <w:szCs w:val="24"/>
        </w:rPr>
        <w:t>,</w:t>
      </w:r>
      <w:r w:rsidRPr="002B3733">
        <w:rPr>
          <w:rFonts w:eastAsia="Times New Roman" w:cs="Times New Roman"/>
          <w:szCs w:val="24"/>
        </w:rPr>
        <w:t xml:space="preserve"> ν</w:t>
      </w:r>
      <w:r>
        <w:rPr>
          <w:rFonts w:eastAsia="Times New Roman" w:cs="Times New Roman"/>
          <w:szCs w:val="24"/>
        </w:rPr>
        <w:t xml:space="preserve">α παρακολουθήσουν την Ολομέλεια, </w:t>
      </w:r>
      <w:r w:rsidRPr="002B3733">
        <w:rPr>
          <w:rFonts w:eastAsia="Times New Roman" w:cs="Times New Roman"/>
          <w:szCs w:val="24"/>
        </w:rPr>
        <w:t>έτυχε να πέσουν πάνω</w:t>
      </w:r>
      <w:r w:rsidRPr="002B3733">
        <w:rPr>
          <w:rFonts w:eastAsia="Times New Roman" w:cs="Times New Roman"/>
          <w:szCs w:val="24"/>
        </w:rPr>
        <w:t xml:space="preserve"> στον </w:t>
      </w:r>
      <w:r>
        <w:rPr>
          <w:rFonts w:eastAsia="Times New Roman" w:cs="Times New Roman"/>
          <w:szCs w:val="24"/>
        </w:rPr>
        <w:t xml:space="preserve">κ. </w:t>
      </w:r>
      <w:proofErr w:type="spellStart"/>
      <w:r>
        <w:rPr>
          <w:rFonts w:eastAsia="Times New Roman" w:cs="Times New Roman"/>
          <w:szCs w:val="24"/>
        </w:rPr>
        <w:t>Πολάκη</w:t>
      </w:r>
      <w:proofErr w:type="spellEnd"/>
      <w:r>
        <w:rPr>
          <w:rFonts w:eastAsia="Times New Roman" w:cs="Times New Roman"/>
          <w:szCs w:val="24"/>
        </w:rPr>
        <w:t>. Π</w:t>
      </w:r>
      <w:r w:rsidRPr="002B3733">
        <w:rPr>
          <w:rFonts w:eastAsia="Times New Roman" w:cs="Times New Roman"/>
          <w:szCs w:val="24"/>
        </w:rPr>
        <w:t>αιδιά</w:t>
      </w:r>
      <w:r>
        <w:rPr>
          <w:rFonts w:eastAsia="Times New Roman" w:cs="Times New Roman"/>
          <w:szCs w:val="24"/>
        </w:rPr>
        <w:t>, λ</w:t>
      </w:r>
      <w:r w:rsidRPr="002B3733">
        <w:rPr>
          <w:rFonts w:eastAsia="Times New Roman" w:cs="Times New Roman"/>
          <w:szCs w:val="24"/>
        </w:rPr>
        <w:t>υπάμαι πάρα πολύ</w:t>
      </w:r>
      <w:r>
        <w:rPr>
          <w:rFonts w:eastAsia="Times New Roman" w:cs="Times New Roman"/>
          <w:szCs w:val="24"/>
        </w:rPr>
        <w:t>.</w:t>
      </w:r>
      <w:r w:rsidRPr="002B3733">
        <w:rPr>
          <w:rFonts w:eastAsia="Times New Roman" w:cs="Times New Roman"/>
          <w:szCs w:val="24"/>
        </w:rPr>
        <w:t xml:space="preserve"> Ελπίζω την ε</w:t>
      </w:r>
      <w:r>
        <w:rPr>
          <w:rFonts w:eastAsia="Times New Roman" w:cs="Times New Roman"/>
          <w:szCs w:val="24"/>
        </w:rPr>
        <w:t>πόμενη φορά να είστε πιο τυχεροί.</w:t>
      </w:r>
    </w:p>
    <w:p w14:paraId="7632D2E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2B3733">
        <w:rPr>
          <w:rFonts w:eastAsia="Times New Roman" w:cs="Times New Roman"/>
          <w:szCs w:val="24"/>
        </w:rPr>
        <w:t xml:space="preserve"> να εκφράσω την αμέριστη συμπαράστασή μου και</w:t>
      </w:r>
      <w:r>
        <w:rPr>
          <w:rFonts w:eastAsia="Times New Roman" w:cs="Times New Roman"/>
          <w:szCs w:val="24"/>
        </w:rPr>
        <w:t xml:space="preserve"> τη συμπάθειά μου στον Υπουργό Υ</w:t>
      </w:r>
      <w:r w:rsidRPr="002B3733">
        <w:rPr>
          <w:rFonts w:eastAsia="Times New Roman" w:cs="Times New Roman"/>
          <w:szCs w:val="24"/>
        </w:rPr>
        <w:t>γείας</w:t>
      </w:r>
      <w:r>
        <w:rPr>
          <w:rFonts w:eastAsia="Times New Roman" w:cs="Times New Roman"/>
          <w:szCs w:val="24"/>
        </w:rPr>
        <w:t>,</w:t>
      </w:r>
      <w:r w:rsidRPr="002B3733">
        <w:rPr>
          <w:rFonts w:eastAsia="Times New Roman" w:cs="Times New Roman"/>
          <w:szCs w:val="24"/>
        </w:rPr>
        <w:t xml:space="preserve"> τον </w:t>
      </w:r>
      <w:r>
        <w:rPr>
          <w:rFonts w:eastAsia="Times New Roman" w:cs="Times New Roman"/>
          <w:szCs w:val="24"/>
        </w:rPr>
        <w:t>κ. Ξανθό, τον οποίο τον υποβίβασε ο Α</w:t>
      </w:r>
      <w:r w:rsidRPr="002B3733">
        <w:rPr>
          <w:rFonts w:eastAsia="Times New Roman" w:cs="Times New Roman"/>
          <w:szCs w:val="24"/>
        </w:rPr>
        <w:t>ναπληρωτής του σε βοηθό του</w:t>
      </w:r>
      <w:r>
        <w:rPr>
          <w:rFonts w:eastAsia="Times New Roman" w:cs="Times New Roman"/>
          <w:szCs w:val="24"/>
        </w:rPr>
        <w:t>. Ή</w:t>
      </w:r>
      <w:r w:rsidRPr="002B3733">
        <w:rPr>
          <w:rFonts w:eastAsia="Times New Roman" w:cs="Times New Roman"/>
          <w:szCs w:val="24"/>
        </w:rPr>
        <w:t xml:space="preserve">ρθε </w:t>
      </w:r>
      <w:r w:rsidRPr="002B3733">
        <w:rPr>
          <w:rFonts w:eastAsia="Times New Roman" w:cs="Times New Roman"/>
          <w:szCs w:val="24"/>
        </w:rPr>
        <w:t>εδώ</w:t>
      </w:r>
      <w:r>
        <w:rPr>
          <w:rFonts w:eastAsia="Times New Roman" w:cs="Times New Roman"/>
          <w:szCs w:val="24"/>
        </w:rPr>
        <w:t>,</w:t>
      </w:r>
      <w:r w:rsidRPr="002B3733">
        <w:rPr>
          <w:rFonts w:eastAsia="Times New Roman" w:cs="Times New Roman"/>
          <w:szCs w:val="24"/>
        </w:rPr>
        <w:t xml:space="preserve"> μίλησε 31 λεπτά</w:t>
      </w:r>
      <w:r>
        <w:rPr>
          <w:rFonts w:eastAsia="Times New Roman" w:cs="Times New Roman"/>
          <w:szCs w:val="24"/>
        </w:rPr>
        <w:t xml:space="preserve">, εκ των οποίων τα </w:t>
      </w:r>
      <w:r w:rsidRPr="002B3733">
        <w:rPr>
          <w:rFonts w:eastAsia="Times New Roman" w:cs="Times New Roman"/>
          <w:szCs w:val="24"/>
        </w:rPr>
        <w:t xml:space="preserve">50 δευτερόλεπτα </w:t>
      </w:r>
      <w:r>
        <w:rPr>
          <w:rFonts w:eastAsia="Times New Roman" w:cs="Times New Roman"/>
          <w:szCs w:val="24"/>
        </w:rPr>
        <w:t>α</w:t>
      </w:r>
      <w:r w:rsidRPr="002B3733">
        <w:rPr>
          <w:rFonts w:eastAsia="Times New Roman" w:cs="Times New Roman"/>
          <w:szCs w:val="24"/>
        </w:rPr>
        <w:t xml:space="preserve">φορούσαν </w:t>
      </w:r>
      <w:r>
        <w:rPr>
          <w:rFonts w:eastAsia="Times New Roman" w:cs="Times New Roman"/>
          <w:szCs w:val="24"/>
        </w:rPr>
        <w:t>σ</w:t>
      </w:r>
      <w:r w:rsidRPr="002B3733">
        <w:rPr>
          <w:rFonts w:eastAsia="Times New Roman" w:cs="Times New Roman"/>
          <w:szCs w:val="24"/>
        </w:rPr>
        <w:t>το νομοσχέδιο για το οποίο βρισκόμαστε εδώ σήμερα και 30 λεπτά άσχετα</w:t>
      </w:r>
      <w:r>
        <w:rPr>
          <w:rFonts w:eastAsia="Times New Roman" w:cs="Times New Roman"/>
          <w:szCs w:val="24"/>
        </w:rPr>
        <w:t>,</w:t>
      </w:r>
      <w:r w:rsidRPr="002B3733">
        <w:rPr>
          <w:rFonts w:eastAsia="Times New Roman" w:cs="Times New Roman"/>
          <w:szCs w:val="24"/>
        </w:rPr>
        <w:t xml:space="preserve"> σε σημείο που ξέχασε να μιλήσει και για</w:t>
      </w:r>
      <w:r>
        <w:rPr>
          <w:rFonts w:eastAsia="Times New Roman" w:cs="Times New Roman"/>
          <w:szCs w:val="24"/>
        </w:rPr>
        <w:t xml:space="preserve"> τις</w:t>
      </w:r>
      <w:r w:rsidRPr="002B3733">
        <w:rPr>
          <w:rFonts w:eastAsia="Times New Roman" w:cs="Times New Roman"/>
          <w:szCs w:val="24"/>
        </w:rPr>
        <w:t xml:space="preserve"> τροπολογίες και έφτασε να πει ότι θα τα πει ο βοηθός του</w:t>
      </w:r>
      <w:r>
        <w:rPr>
          <w:rFonts w:eastAsia="Times New Roman" w:cs="Times New Roman"/>
          <w:szCs w:val="24"/>
        </w:rPr>
        <w:t>.</w:t>
      </w:r>
      <w:r w:rsidRPr="002B3733">
        <w:rPr>
          <w:rFonts w:eastAsia="Times New Roman" w:cs="Times New Roman"/>
          <w:szCs w:val="24"/>
        </w:rPr>
        <w:t xml:space="preserve"> </w:t>
      </w:r>
    </w:p>
    <w:p w14:paraId="7632D2EA" w14:textId="77777777" w:rsidR="00845256" w:rsidRDefault="00BE25C9">
      <w:pPr>
        <w:spacing w:line="600" w:lineRule="auto"/>
        <w:ind w:firstLine="720"/>
        <w:contextualSpacing/>
        <w:jc w:val="both"/>
        <w:rPr>
          <w:rFonts w:eastAsia="Times New Roman" w:cs="Times New Roman"/>
          <w:szCs w:val="24"/>
        </w:rPr>
      </w:pPr>
      <w:r w:rsidRPr="002B3733">
        <w:rPr>
          <w:rFonts w:eastAsia="Times New Roman" w:cs="Times New Roman"/>
          <w:szCs w:val="24"/>
        </w:rPr>
        <w:t>Κύριε Υπουργέ</w:t>
      </w:r>
      <w:r>
        <w:rPr>
          <w:rFonts w:eastAsia="Times New Roman" w:cs="Times New Roman"/>
          <w:szCs w:val="24"/>
        </w:rPr>
        <w:t>,</w:t>
      </w:r>
      <w:r w:rsidRPr="002B3733">
        <w:rPr>
          <w:rFonts w:eastAsia="Times New Roman" w:cs="Times New Roman"/>
          <w:szCs w:val="24"/>
        </w:rPr>
        <w:t xml:space="preserve"> ε</w:t>
      </w:r>
      <w:r w:rsidRPr="002B3733">
        <w:rPr>
          <w:rFonts w:eastAsia="Times New Roman" w:cs="Times New Roman"/>
          <w:szCs w:val="24"/>
        </w:rPr>
        <w:t xml:space="preserve">ίμαι με το πλευρό </w:t>
      </w:r>
      <w:r>
        <w:rPr>
          <w:rFonts w:eastAsia="Times New Roman" w:cs="Times New Roman"/>
          <w:szCs w:val="24"/>
        </w:rPr>
        <w:t>σας,</w:t>
      </w:r>
      <w:r w:rsidRPr="002B3733">
        <w:rPr>
          <w:rFonts w:eastAsia="Times New Roman" w:cs="Times New Roman"/>
          <w:szCs w:val="24"/>
        </w:rPr>
        <w:t xml:space="preserve"> καταλαβαίνω αυτό που περνάτε</w:t>
      </w:r>
      <w:r>
        <w:rPr>
          <w:rFonts w:eastAsia="Times New Roman" w:cs="Times New Roman"/>
          <w:szCs w:val="24"/>
        </w:rPr>
        <w:t>,</w:t>
      </w:r>
      <w:r w:rsidRPr="002B3733">
        <w:rPr>
          <w:rFonts w:eastAsia="Times New Roman" w:cs="Times New Roman"/>
          <w:szCs w:val="24"/>
        </w:rPr>
        <w:t xml:space="preserve"> δεν μπορώ να βοηθήσω παραπάνω</w:t>
      </w:r>
      <w:r>
        <w:rPr>
          <w:rFonts w:eastAsia="Times New Roman" w:cs="Times New Roman"/>
          <w:szCs w:val="24"/>
        </w:rPr>
        <w:t>.</w:t>
      </w:r>
    </w:p>
    <w:p w14:paraId="7632D2E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Κάτι πιο έξυπνο να βρείτε να πείτε τώρα στο τέλος δεν είχατε;</w:t>
      </w:r>
    </w:p>
    <w:p w14:paraId="7632D2E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ΙΑΣΟΝΑΣ</w:t>
      </w:r>
      <w:r>
        <w:rPr>
          <w:rFonts w:eastAsia="Times New Roman" w:cs="Times New Roman"/>
          <w:b/>
          <w:szCs w:val="24"/>
        </w:rPr>
        <w:t xml:space="preserve"> ΦΩΤΗΛΑΣ: </w:t>
      </w:r>
      <w:r>
        <w:rPr>
          <w:rFonts w:eastAsia="Times New Roman" w:cs="Times New Roman"/>
          <w:szCs w:val="24"/>
        </w:rPr>
        <w:t xml:space="preserve">Τώρα, να ξαναπούμε ότι αυτό </w:t>
      </w:r>
      <w:r w:rsidRPr="002B3733">
        <w:rPr>
          <w:rFonts w:eastAsia="Times New Roman" w:cs="Times New Roman"/>
          <w:szCs w:val="24"/>
        </w:rPr>
        <w:t>είναι το νομοσχέδιο</w:t>
      </w:r>
      <w:r>
        <w:rPr>
          <w:rFonts w:eastAsia="Times New Roman" w:cs="Times New Roman"/>
          <w:szCs w:val="24"/>
        </w:rPr>
        <w:t>. Όταν ξεκίν</w:t>
      </w:r>
      <w:r>
        <w:rPr>
          <w:rFonts w:eastAsia="Times New Roman" w:cs="Times New Roman"/>
          <w:szCs w:val="24"/>
        </w:rPr>
        <w:t xml:space="preserve">ησε η Ολομέλεια, </w:t>
      </w:r>
      <w:r w:rsidRPr="002B3733">
        <w:rPr>
          <w:rFonts w:eastAsia="Times New Roman" w:cs="Times New Roman"/>
          <w:szCs w:val="24"/>
        </w:rPr>
        <w:t>αυτές ήταν οι τροπολογίες</w:t>
      </w:r>
      <w:r>
        <w:rPr>
          <w:rFonts w:eastAsia="Times New Roman" w:cs="Times New Roman"/>
          <w:szCs w:val="24"/>
        </w:rPr>
        <w:t>. Σ</w:t>
      </w:r>
      <w:r w:rsidRPr="002B3733">
        <w:rPr>
          <w:rFonts w:eastAsia="Times New Roman" w:cs="Times New Roman"/>
          <w:szCs w:val="24"/>
        </w:rPr>
        <w:t xml:space="preserve">το τέλος της </w:t>
      </w:r>
      <w:r>
        <w:rPr>
          <w:rFonts w:eastAsia="Times New Roman" w:cs="Times New Roman"/>
          <w:szCs w:val="24"/>
        </w:rPr>
        <w:t xml:space="preserve">Ολομέλειας, </w:t>
      </w:r>
      <w:r w:rsidRPr="002B3733">
        <w:rPr>
          <w:rFonts w:eastAsia="Times New Roman" w:cs="Times New Roman"/>
          <w:szCs w:val="24"/>
        </w:rPr>
        <w:t xml:space="preserve">είναι αυτές </w:t>
      </w:r>
      <w:r>
        <w:rPr>
          <w:rFonts w:eastAsia="Times New Roman" w:cs="Times New Roman"/>
          <w:szCs w:val="24"/>
        </w:rPr>
        <w:t xml:space="preserve">εδώ </w:t>
      </w:r>
      <w:r w:rsidRPr="002B3733">
        <w:rPr>
          <w:rFonts w:eastAsia="Times New Roman" w:cs="Times New Roman"/>
          <w:szCs w:val="24"/>
        </w:rPr>
        <w:t>οι τροπολογίες</w:t>
      </w:r>
      <w:r>
        <w:rPr>
          <w:rFonts w:eastAsia="Times New Roman" w:cs="Times New Roman"/>
          <w:szCs w:val="24"/>
        </w:rPr>
        <w:t>. Δέκα</w:t>
      </w:r>
      <w:r w:rsidRPr="002B3733">
        <w:rPr>
          <w:rFonts w:eastAsia="Times New Roman" w:cs="Times New Roman"/>
          <w:szCs w:val="24"/>
        </w:rPr>
        <w:t xml:space="preserve"> σελίδε</w:t>
      </w:r>
      <w:r>
        <w:rPr>
          <w:rFonts w:eastAsia="Times New Roman" w:cs="Times New Roman"/>
          <w:szCs w:val="24"/>
        </w:rPr>
        <w:t>ς είναι το νομοσχέδιο το οποίο ή</w:t>
      </w:r>
      <w:r w:rsidRPr="002B3733">
        <w:rPr>
          <w:rFonts w:eastAsia="Times New Roman" w:cs="Times New Roman"/>
          <w:szCs w:val="24"/>
        </w:rPr>
        <w:t xml:space="preserve">ρθαμε </w:t>
      </w:r>
      <w:r>
        <w:rPr>
          <w:rFonts w:eastAsia="Times New Roman" w:cs="Times New Roman"/>
          <w:szCs w:val="24"/>
        </w:rPr>
        <w:t>σ</w:t>
      </w:r>
      <w:r w:rsidRPr="002B3733">
        <w:rPr>
          <w:rFonts w:eastAsia="Times New Roman" w:cs="Times New Roman"/>
          <w:szCs w:val="24"/>
        </w:rPr>
        <w:t>ήμερα να συζητήσουμε εδώ και εκατοντάδες σελίδες είναι οι αμέτρητες τροπολογίες</w:t>
      </w:r>
      <w:r>
        <w:rPr>
          <w:rFonts w:eastAsia="Times New Roman" w:cs="Times New Roman"/>
          <w:szCs w:val="24"/>
        </w:rPr>
        <w:t>,</w:t>
      </w:r>
      <w:r w:rsidRPr="002B3733">
        <w:rPr>
          <w:rFonts w:eastAsia="Times New Roman" w:cs="Times New Roman"/>
          <w:szCs w:val="24"/>
        </w:rPr>
        <w:t xml:space="preserve"> άσχετες</w:t>
      </w:r>
      <w:r>
        <w:rPr>
          <w:rFonts w:eastAsia="Times New Roman" w:cs="Times New Roman"/>
          <w:szCs w:val="24"/>
        </w:rPr>
        <w:t xml:space="preserve"> </w:t>
      </w:r>
      <w:r w:rsidRPr="002B3733">
        <w:rPr>
          <w:rFonts w:eastAsia="Times New Roman" w:cs="Times New Roman"/>
          <w:szCs w:val="24"/>
        </w:rPr>
        <w:t xml:space="preserve">κατά το </w:t>
      </w:r>
      <w:proofErr w:type="spellStart"/>
      <w:r w:rsidRPr="002B3733">
        <w:rPr>
          <w:rFonts w:eastAsia="Times New Roman" w:cs="Times New Roman"/>
          <w:szCs w:val="24"/>
        </w:rPr>
        <w:t>πλείστο</w:t>
      </w:r>
      <w:r w:rsidRPr="002B3733">
        <w:rPr>
          <w:rFonts w:eastAsia="Times New Roman" w:cs="Times New Roman"/>
          <w:szCs w:val="24"/>
        </w:rPr>
        <w:t>ν</w:t>
      </w:r>
      <w:proofErr w:type="spellEnd"/>
      <w:r w:rsidRPr="002B3733">
        <w:rPr>
          <w:rFonts w:eastAsia="Times New Roman" w:cs="Times New Roman"/>
          <w:szCs w:val="24"/>
        </w:rPr>
        <w:t xml:space="preserve"> με το Υπουργείο Υγείας</w:t>
      </w:r>
      <w:r>
        <w:rPr>
          <w:rFonts w:eastAsia="Times New Roman" w:cs="Times New Roman"/>
          <w:szCs w:val="24"/>
        </w:rPr>
        <w:t>,</w:t>
      </w:r>
      <w:r w:rsidRPr="002B3733">
        <w:rPr>
          <w:rFonts w:eastAsia="Times New Roman" w:cs="Times New Roman"/>
          <w:szCs w:val="24"/>
        </w:rPr>
        <w:t xml:space="preserve"> οι οποίες ήρθαν εκπρόθεσμες και όπως ήρθαν</w:t>
      </w:r>
      <w:r>
        <w:rPr>
          <w:rFonts w:eastAsia="Times New Roman" w:cs="Times New Roman"/>
          <w:szCs w:val="24"/>
        </w:rPr>
        <w:t xml:space="preserve">. </w:t>
      </w:r>
    </w:p>
    <w:p w14:paraId="7632D2E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Ο</w:t>
      </w:r>
      <w:r w:rsidRPr="002B3733">
        <w:rPr>
          <w:rFonts w:eastAsia="Times New Roman" w:cs="Times New Roman"/>
          <w:szCs w:val="24"/>
        </w:rPr>
        <w:t>ύτε ο φούρνος της γειτονιάς μου δεν ξεφουρνίζει τα φρέσκα κουλούρια με τέτοια ταχύτητα</w:t>
      </w:r>
      <w:r>
        <w:rPr>
          <w:rFonts w:eastAsia="Times New Roman" w:cs="Times New Roman"/>
          <w:szCs w:val="24"/>
        </w:rPr>
        <w:t>,</w:t>
      </w:r>
      <w:r w:rsidRPr="002B3733">
        <w:rPr>
          <w:rFonts w:eastAsia="Times New Roman" w:cs="Times New Roman"/>
          <w:szCs w:val="24"/>
        </w:rPr>
        <w:t xml:space="preserve"> όπως εσείς </w:t>
      </w:r>
      <w:r>
        <w:rPr>
          <w:rFonts w:eastAsia="Times New Roman" w:cs="Times New Roman"/>
          <w:szCs w:val="24"/>
        </w:rPr>
        <w:t>φ</w:t>
      </w:r>
      <w:r w:rsidRPr="002B3733">
        <w:rPr>
          <w:rFonts w:eastAsia="Times New Roman" w:cs="Times New Roman"/>
          <w:szCs w:val="24"/>
        </w:rPr>
        <w:t>έρνετε τις τροπολογίες</w:t>
      </w:r>
      <w:r>
        <w:rPr>
          <w:rFonts w:eastAsia="Times New Roman" w:cs="Times New Roman"/>
          <w:szCs w:val="24"/>
        </w:rPr>
        <w:t>. Ο</w:t>
      </w:r>
      <w:r w:rsidRPr="002B3733">
        <w:rPr>
          <w:rFonts w:eastAsia="Times New Roman" w:cs="Times New Roman"/>
          <w:szCs w:val="24"/>
        </w:rPr>
        <w:t xml:space="preserve">ύτε ο φούρνος της γειτονιάς </w:t>
      </w:r>
      <w:r>
        <w:rPr>
          <w:rFonts w:eastAsia="Times New Roman" w:cs="Times New Roman"/>
          <w:szCs w:val="24"/>
        </w:rPr>
        <w:t>μου! Κ</w:t>
      </w:r>
      <w:r w:rsidRPr="002B3733">
        <w:rPr>
          <w:rFonts w:eastAsia="Times New Roman" w:cs="Times New Roman"/>
          <w:szCs w:val="24"/>
        </w:rPr>
        <w:t>αι όχι μόνο δεν αισθάνεσ</w:t>
      </w:r>
      <w:r>
        <w:rPr>
          <w:rFonts w:eastAsia="Times New Roman" w:cs="Times New Roman"/>
          <w:szCs w:val="24"/>
        </w:rPr>
        <w:t>θε</w:t>
      </w:r>
      <w:r w:rsidRPr="002B3733">
        <w:rPr>
          <w:rFonts w:eastAsia="Times New Roman" w:cs="Times New Roman"/>
          <w:szCs w:val="24"/>
        </w:rPr>
        <w:t xml:space="preserve"> την ανάγκη να απολογηθείτε γι</w:t>
      </w:r>
      <w:r>
        <w:rPr>
          <w:rFonts w:eastAsia="Times New Roman" w:cs="Times New Roman"/>
          <w:szCs w:val="24"/>
        </w:rPr>
        <w:t>’</w:t>
      </w:r>
      <w:r w:rsidRPr="002B3733">
        <w:rPr>
          <w:rFonts w:eastAsia="Times New Roman" w:cs="Times New Roman"/>
          <w:szCs w:val="24"/>
        </w:rPr>
        <w:t xml:space="preserve"> αυτό</w:t>
      </w:r>
      <w:r>
        <w:rPr>
          <w:rFonts w:eastAsia="Times New Roman" w:cs="Times New Roman"/>
          <w:szCs w:val="24"/>
        </w:rPr>
        <w:t>,</w:t>
      </w:r>
      <w:r w:rsidRPr="002B3733">
        <w:rPr>
          <w:rFonts w:eastAsia="Times New Roman" w:cs="Times New Roman"/>
          <w:szCs w:val="24"/>
        </w:rPr>
        <w:t xml:space="preserve"> αλλά αντιθέτως </w:t>
      </w:r>
      <w:r>
        <w:rPr>
          <w:rFonts w:eastAsia="Times New Roman" w:cs="Times New Roman"/>
          <w:szCs w:val="24"/>
        </w:rPr>
        <w:t xml:space="preserve">ανερυθρίαστα </w:t>
      </w:r>
      <w:r w:rsidRPr="002B3733">
        <w:rPr>
          <w:rFonts w:eastAsia="Times New Roman" w:cs="Times New Roman"/>
          <w:szCs w:val="24"/>
        </w:rPr>
        <w:t xml:space="preserve">ανέβηκε </w:t>
      </w:r>
      <w:r>
        <w:rPr>
          <w:rFonts w:eastAsia="Times New Roman" w:cs="Times New Roman"/>
          <w:szCs w:val="24"/>
        </w:rPr>
        <w:t>πριν ο κ.</w:t>
      </w:r>
      <w:r w:rsidRPr="002B3733">
        <w:rPr>
          <w:rFonts w:eastAsia="Times New Roman" w:cs="Times New Roman"/>
          <w:szCs w:val="24"/>
        </w:rPr>
        <w:t xml:space="preserve"> Παπαδόπουλος</w:t>
      </w:r>
      <w:r>
        <w:rPr>
          <w:rFonts w:eastAsia="Times New Roman" w:cs="Times New Roman"/>
          <w:szCs w:val="24"/>
        </w:rPr>
        <w:t xml:space="preserve"> –</w:t>
      </w:r>
      <w:r w:rsidRPr="002B3733">
        <w:rPr>
          <w:rFonts w:eastAsia="Times New Roman" w:cs="Times New Roman"/>
          <w:szCs w:val="24"/>
        </w:rPr>
        <w:t xml:space="preserve">ο </w:t>
      </w:r>
      <w:r>
        <w:rPr>
          <w:rFonts w:eastAsia="Times New Roman" w:cs="Times New Roman"/>
          <w:szCs w:val="24"/>
        </w:rPr>
        <w:t>σ</w:t>
      </w:r>
      <w:r w:rsidRPr="002B3733">
        <w:rPr>
          <w:rFonts w:eastAsia="Times New Roman" w:cs="Times New Roman"/>
          <w:szCs w:val="24"/>
        </w:rPr>
        <w:t>υμ</w:t>
      </w:r>
      <w:r>
        <w:rPr>
          <w:rFonts w:eastAsia="Times New Roman" w:cs="Times New Roman"/>
          <w:szCs w:val="24"/>
        </w:rPr>
        <w:t>παθέστατος οφείλω να ομολογήσω κ</w:t>
      </w:r>
      <w:r w:rsidRPr="002B3733">
        <w:rPr>
          <w:rFonts w:eastAsia="Times New Roman" w:cs="Times New Roman"/>
          <w:szCs w:val="24"/>
        </w:rPr>
        <w:t>ατά τα άλλα</w:t>
      </w:r>
      <w:r>
        <w:rPr>
          <w:rFonts w:eastAsia="Times New Roman" w:cs="Times New Roman"/>
          <w:szCs w:val="24"/>
        </w:rPr>
        <w:t xml:space="preserve">- </w:t>
      </w:r>
      <w:r w:rsidRPr="002B3733">
        <w:rPr>
          <w:rFonts w:eastAsia="Times New Roman" w:cs="Times New Roman"/>
          <w:szCs w:val="24"/>
        </w:rPr>
        <w:t>να πει ότ</w:t>
      </w:r>
      <w:r>
        <w:rPr>
          <w:rFonts w:eastAsia="Times New Roman" w:cs="Times New Roman"/>
          <w:szCs w:val="24"/>
        </w:rPr>
        <w:t>ι όχι μόνο δεν πρέπει να τους ψέ</w:t>
      </w:r>
      <w:r w:rsidRPr="002B3733">
        <w:rPr>
          <w:rFonts w:eastAsia="Times New Roman" w:cs="Times New Roman"/>
          <w:szCs w:val="24"/>
        </w:rPr>
        <w:t xml:space="preserve">ξουμε που </w:t>
      </w:r>
      <w:r>
        <w:rPr>
          <w:rFonts w:eastAsia="Times New Roman" w:cs="Times New Roman"/>
          <w:szCs w:val="24"/>
        </w:rPr>
        <w:t>έφεραν τόσες τροπολογίες εκπρόθεσμες, αλλά πρέπει να το</w:t>
      </w:r>
      <w:r>
        <w:rPr>
          <w:rFonts w:eastAsia="Times New Roman" w:cs="Times New Roman"/>
          <w:szCs w:val="24"/>
        </w:rPr>
        <w:t>υς πούμε και ε</w:t>
      </w:r>
      <w:r w:rsidRPr="002B3733">
        <w:rPr>
          <w:rFonts w:eastAsia="Times New Roman" w:cs="Times New Roman"/>
          <w:szCs w:val="24"/>
        </w:rPr>
        <w:t>υχαριστώ</w:t>
      </w:r>
      <w:r>
        <w:rPr>
          <w:rFonts w:eastAsia="Times New Roman" w:cs="Times New Roman"/>
          <w:szCs w:val="24"/>
        </w:rPr>
        <w:t>,</w:t>
      </w:r>
      <w:r w:rsidRPr="002B3733">
        <w:rPr>
          <w:rFonts w:eastAsia="Times New Roman" w:cs="Times New Roman"/>
          <w:szCs w:val="24"/>
        </w:rPr>
        <w:t xml:space="preserve"> διότι αυτές οι τροπολογίες ήρθαν να λύσουν μία σειρά από έκτακτες ανάγκες που προέκυψαν ξαφνικά</w:t>
      </w:r>
      <w:r>
        <w:rPr>
          <w:rFonts w:eastAsia="Times New Roman" w:cs="Times New Roman"/>
          <w:szCs w:val="24"/>
        </w:rPr>
        <w:t xml:space="preserve"> και ότι γ</w:t>
      </w:r>
      <w:r w:rsidRPr="002B3733">
        <w:rPr>
          <w:rFonts w:eastAsia="Times New Roman" w:cs="Times New Roman"/>
          <w:szCs w:val="24"/>
        </w:rPr>
        <w:t>ι</w:t>
      </w:r>
      <w:r>
        <w:rPr>
          <w:rFonts w:eastAsia="Times New Roman" w:cs="Times New Roman"/>
          <w:szCs w:val="24"/>
        </w:rPr>
        <w:t>’</w:t>
      </w:r>
      <w:r w:rsidRPr="002B3733">
        <w:rPr>
          <w:rFonts w:eastAsia="Times New Roman" w:cs="Times New Roman"/>
          <w:szCs w:val="24"/>
        </w:rPr>
        <w:t xml:space="preserve"> αυτό έρχονται </w:t>
      </w:r>
      <w:r>
        <w:rPr>
          <w:rFonts w:eastAsia="Times New Roman" w:cs="Times New Roman"/>
          <w:szCs w:val="24"/>
        </w:rPr>
        <w:t>οι εκπρόθεσμες</w:t>
      </w:r>
      <w:r w:rsidRPr="002B3733">
        <w:rPr>
          <w:rFonts w:eastAsia="Times New Roman" w:cs="Times New Roman"/>
          <w:szCs w:val="24"/>
        </w:rPr>
        <w:t xml:space="preserve"> τροπολογίες</w:t>
      </w:r>
      <w:r>
        <w:rPr>
          <w:rFonts w:eastAsia="Times New Roman" w:cs="Times New Roman"/>
          <w:szCs w:val="24"/>
        </w:rPr>
        <w:t>, δεν έρχονται γι’</w:t>
      </w:r>
      <w:r w:rsidRPr="002B3733">
        <w:rPr>
          <w:rFonts w:eastAsia="Times New Roman" w:cs="Times New Roman"/>
          <w:szCs w:val="24"/>
        </w:rPr>
        <w:t xml:space="preserve"> άλλο λόγο</w:t>
      </w:r>
      <w:r>
        <w:rPr>
          <w:rFonts w:eastAsia="Times New Roman" w:cs="Times New Roman"/>
          <w:szCs w:val="24"/>
        </w:rPr>
        <w:t xml:space="preserve">. </w:t>
      </w:r>
    </w:p>
    <w:p w14:paraId="7632D2E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2B3733">
        <w:rPr>
          <w:rFonts w:eastAsia="Times New Roman" w:cs="Times New Roman"/>
          <w:szCs w:val="24"/>
        </w:rPr>
        <w:t>αι διερωτώμαι</w:t>
      </w:r>
      <w:r>
        <w:rPr>
          <w:rFonts w:eastAsia="Times New Roman" w:cs="Times New Roman"/>
          <w:szCs w:val="24"/>
        </w:rPr>
        <w:t>, δ</w:t>
      </w:r>
      <w:r w:rsidRPr="002B3733">
        <w:rPr>
          <w:rFonts w:eastAsia="Times New Roman" w:cs="Times New Roman"/>
          <w:szCs w:val="24"/>
        </w:rPr>
        <w:t>ηλαδή αν η</w:t>
      </w:r>
      <w:r>
        <w:rPr>
          <w:rFonts w:eastAsia="Times New Roman" w:cs="Times New Roman"/>
          <w:szCs w:val="24"/>
        </w:rPr>
        <w:t xml:space="preserve"> Ελι</w:t>
      </w:r>
      <w:r>
        <w:rPr>
          <w:rFonts w:eastAsia="Times New Roman" w:cs="Times New Roman"/>
          <w:szCs w:val="24"/>
        </w:rPr>
        <w:t>σ</w:t>
      </w:r>
      <w:r>
        <w:rPr>
          <w:rFonts w:eastAsia="Times New Roman" w:cs="Times New Roman"/>
          <w:szCs w:val="24"/>
        </w:rPr>
        <w:t>σάβετ</w:t>
      </w:r>
      <w:r w:rsidRPr="002B3733">
        <w:rPr>
          <w:rFonts w:eastAsia="Times New Roman" w:cs="Times New Roman"/>
          <w:szCs w:val="24"/>
        </w:rPr>
        <w:t xml:space="preserve"> Παπαγιαννοπούλο</w:t>
      </w:r>
      <w:r w:rsidRPr="002B3733">
        <w:rPr>
          <w:rFonts w:eastAsia="Times New Roman" w:cs="Times New Roman"/>
          <w:szCs w:val="24"/>
        </w:rPr>
        <w:t>υ δεν έκανε τη δωρεά της και δεν ήμασταν σήμερα εδώ να συζητούμε για τη δωρεά</w:t>
      </w:r>
      <w:r>
        <w:rPr>
          <w:rFonts w:eastAsia="Times New Roman" w:cs="Times New Roman"/>
          <w:szCs w:val="24"/>
        </w:rPr>
        <w:t>,</w:t>
      </w:r>
      <w:r w:rsidRPr="002B3733">
        <w:rPr>
          <w:rFonts w:eastAsia="Times New Roman" w:cs="Times New Roman"/>
          <w:szCs w:val="24"/>
        </w:rPr>
        <w:t xml:space="preserve"> αυτές οι έκτακτες ανάγκες θα </w:t>
      </w:r>
      <w:r>
        <w:rPr>
          <w:rFonts w:eastAsia="Times New Roman" w:cs="Times New Roman"/>
          <w:szCs w:val="24"/>
        </w:rPr>
        <w:t>έμεναν</w:t>
      </w:r>
      <w:r w:rsidRPr="002B3733">
        <w:rPr>
          <w:rFonts w:eastAsia="Times New Roman" w:cs="Times New Roman"/>
          <w:szCs w:val="24"/>
        </w:rPr>
        <w:t xml:space="preserve"> έτσι</w:t>
      </w:r>
      <w:r>
        <w:rPr>
          <w:rFonts w:eastAsia="Times New Roman" w:cs="Times New Roman"/>
          <w:szCs w:val="24"/>
        </w:rPr>
        <w:t>,</w:t>
      </w:r>
      <w:r w:rsidRPr="002B3733">
        <w:rPr>
          <w:rFonts w:eastAsia="Times New Roman" w:cs="Times New Roman"/>
          <w:szCs w:val="24"/>
        </w:rPr>
        <w:t xml:space="preserve"> στον α</w:t>
      </w:r>
      <w:r>
        <w:rPr>
          <w:rFonts w:eastAsia="Times New Roman" w:cs="Times New Roman"/>
          <w:szCs w:val="24"/>
        </w:rPr>
        <w:t xml:space="preserve">έρα, χωρίς </w:t>
      </w:r>
      <w:r>
        <w:rPr>
          <w:rFonts w:eastAsia="Times New Roman" w:cs="Times New Roman"/>
          <w:szCs w:val="24"/>
        </w:rPr>
        <w:t xml:space="preserve">κάποιος </w:t>
      </w:r>
      <w:r>
        <w:rPr>
          <w:rFonts w:eastAsia="Times New Roman" w:cs="Times New Roman"/>
          <w:szCs w:val="24"/>
        </w:rPr>
        <w:t>να τις καλύψει;</w:t>
      </w:r>
    </w:p>
    <w:p w14:paraId="7632D2EF"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Διότι αν είναι έτσι, τότε </w:t>
      </w:r>
      <w:r>
        <w:rPr>
          <w:rFonts w:eastAsia="Times New Roman"/>
          <w:color w:val="222222"/>
          <w:szCs w:val="24"/>
          <w:shd w:val="clear" w:color="auto" w:fill="FFFFFF"/>
        </w:rPr>
        <w:t>να πούμε «ευχαριστώ» στην Ελισσάβετ Παπαγιαννοπούλου, πέρα από τη δω</w:t>
      </w:r>
      <w:r>
        <w:rPr>
          <w:rFonts w:eastAsia="Times New Roman"/>
          <w:color w:val="222222"/>
          <w:szCs w:val="24"/>
          <w:shd w:val="clear" w:color="auto" w:fill="FFFFFF"/>
        </w:rPr>
        <w:t>ρεά της, διότι δίνει τη δυνατότητα στην Κυβέρνηση να νομοθετεί εκεί που πρέπει να νομοθετεί, την οποία δεν την είχε και ήρθε η Κυβέρνηση να αδράξει την ευκαιρία της δωρεάς της Ελισσάβετ Παπαγιαννοπούλου για να μας φέρει, ξαναδείχνω, αυτά.</w:t>
      </w:r>
    </w:p>
    <w:p w14:paraId="7632D2F0"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λοιπόν, να </w:t>
      </w:r>
      <w:r>
        <w:rPr>
          <w:rFonts w:eastAsia="Times New Roman"/>
          <w:color w:val="222222"/>
          <w:szCs w:val="24"/>
          <w:shd w:val="clear" w:color="auto" w:fill="FFFFFF"/>
        </w:rPr>
        <w:t>δούμε τις τροπολογίες. Έχουμε πει ότι για το νομοσχέδιο δεν έχουμε κάτι να πούμε, μόνο ένα μεγάλο «ναι» και ένα μεγάλο «ευχαριστώ» στην οικογένεια Παπαγιαννοπούλου, της οποίας εγώ προσωπικά της ζητώ συγγνώμη, διότι πραγματικά υποβιβάσαμε τη δωρεά της φέρνο</w:t>
      </w:r>
      <w:r>
        <w:rPr>
          <w:rFonts w:eastAsia="Times New Roman"/>
          <w:color w:val="222222"/>
          <w:szCs w:val="24"/>
          <w:shd w:val="clear" w:color="auto" w:fill="FFFFFF"/>
        </w:rPr>
        <w:t xml:space="preserve">ντας σε πρώτη μοίρα όλο το υπόλοιπο πακέτο </w:t>
      </w:r>
      <w:r>
        <w:rPr>
          <w:rFonts w:eastAsia="Times New Roman"/>
          <w:color w:val="222222"/>
          <w:szCs w:val="24"/>
          <w:shd w:val="clear" w:color="auto" w:fill="FFFFFF"/>
        </w:rPr>
        <w:lastRenderedPageBreak/>
        <w:t>και αφήσαμε σε δεύτερη μοίρα τη δωρεά. Την υποβιβάσαμε, την υποτιμήσαμε. Ζητώ συ</w:t>
      </w:r>
      <w:r>
        <w:rPr>
          <w:rFonts w:eastAsia="Times New Roman"/>
          <w:color w:val="222222"/>
          <w:szCs w:val="24"/>
          <w:shd w:val="clear" w:color="auto" w:fill="FFFFFF"/>
        </w:rPr>
        <w:t>γ</w:t>
      </w:r>
      <w:r>
        <w:rPr>
          <w:rFonts w:eastAsia="Times New Roman"/>
          <w:color w:val="222222"/>
          <w:szCs w:val="24"/>
          <w:shd w:val="clear" w:color="auto" w:fill="FFFFFF"/>
        </w:rPr>
        <w:t>γνώμη από τους κληρονόμους της Ελισσάβετ Παπαγιαννοπούλου.</w:t>
      </w:r>
    </w:p>
    <w:p w14:paraId="7632D2F1"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να δούμε τώρα τις τροπολογίες. Η </w:t>
      </w:r>
      <w:r w:rsidRPr="00262221">
        <w:rPr>
          <w:rFonts w:eastAsia="Times New Roman"/>
          <w:color w:val="222222"/>
          <w:szCs w:val="24"/>
          <w:shd w:val="clear" w:color="auto" w:fill="FFFFFF"/>
        </w:rPr>
        <w:t>τροπολογία με γενικό αριθμό</w:t>
      </w:r>
      <w:r>
        <w:rPr>
          <w:rFonts w:eastAsia="Times New Roman"/>
          <w:color w:val="222222"/>
          <w:szCs w:val="24"/>
          <w:shd w:val="clear" w:color="auto" w:fill="FFFFFF"/>
        </w:rPr>
        <w:t xml:space="preserve"> 2179 μιλάει για την απαλλαγή από τα τέλη διέλευσης πλοίων που μεταφέρουν πόσιμο νερό στα άνυδρα νησιά. Αλίμονο, συμφωνούμε, το νερό είναι ζωή και η ζωή είναι ένα αναφαίρετο δικαίωμα του ανθρώπου, το οποίο προβλέπει το Σύνταγμα. Δεν ξέρω αν ξέρετε όλοι το </w:t>
      </w:r>
      <w:r>
        <w:rPr>
          <w:rFonts w:eastAsia="Times New Roman"/>
          <w:color w:val="222222"/>
          <w:szCs w:val="24"/>
          <w:shd w:val="clear" w:color="auto" w:fill="FFFFFF"/>
        </w:rPr>
        <w:t>Σύνταγμά μας, αλλά προβλέπει το δικαίωμα στη ζωή και εφόσον το νερό είναι ζωή, δεν χρειάζεται να συζητάμε για το κατά πόσον όλοι πρέπει να έχουν δικαίωμα -χωρίς να δίνουν ούτε μισό ευρώ- να έχουν νερό.</w:t>
      </w:r>
    </w:p>
    <w:p w14:paraId="7632D2F2"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Εγώ αυτό που θέλω να θίξω μόνο είναι το εξής: Για άλλη</w:t>
      </w:r>
      <w:r>
        <w:rPr>
          <w:rFonts w:eastAsia="Times New Roman"/>
          <w:color w:val="222222"/>
          <w:szCs w:val="24"/>
          <w:shd w:val="clear" w:color="auto" w:fill="FFFFFF"/>
        </w:rPr>
        <w:t xml:space="preserve"> μία φορά ξεχνάτε να επιβραβεύσετε τους συνεπείς. Λέτε, λοιπόν, ότι χαρίζετε σε εκείνους που δεν πλήρωσαν -και καλά κάνετε- γιατί για το νεράκι του Θεού μιλάμε! Σε εκείνους που πλήρωσαν, όμως, τι τους λέμε; «Μπράβο, κορόιδα, που πληρώσατε. Ας μην πληρώνατε</w:t>
      </w:r>
      <w:r>
        <w:rPr>
          <w:rFonts w:eastAsia="Times New Roman"/>
          <w:color w:val="222222"/>
          <w:szCs w:val="24"/>
          <w:shd w:val="clear" w:color="auto" w:fill="FFFFFF"/>
        </w:rPr>
        <w:t xml:space="preserve"> κι εσείς και να περιμένατε πότε θα έρθει εκείνη η τροπολογία για να σας απαλλάξουμε».</w:t>
      </w:r>
    </w:p>
    <w:p w14:paraId="7632D2F3"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Μήπως θα έπρεπε –διερωτώμαι, μία σκέψη κάνω- αφού χαρίζουμε σε εκείνους -και καλά κάνουμε- που δεν πλήρωσαν, να τα επιστρέψουμε σε εκείνους που πλήρωσαν, με τον έναν ή μ</w:t>
      </w:r>
      <w:r>
        <w:rPr>
          <w:rFonts w:eastAsia="Times New Roman"/>
          <w:color w:val="222222"/>
          <w:szCs w:val="24"/>
          <w:shd w:val="clear" w:color="auto" w:fill="FFFFFF"/>
        </w:rPr>
        <w:t>ε τον άλλο τρόπο, ούτως ώστε να τους πούμε: «Μπράβο, βρε παιδιά που πληρώσατε. Δεν είστε κορόιδα, πρέπει κάτι να σας δώσουμε εσάς που συνεχίζετε να πληρώνετε και να κρατάτε αυτό το κράτος όρθιο».</w:t>
      </w:r>
    </w:p>
    <w:p w14:paraId="7632D2F4"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παρακάτω. Βουλευτική τροπολογία σε σχέση με το </w:t>
      </w:r>
      <w:r>
        <w:rPr>
          <w:rFonts w:eastAsia="Times New Roman"/>
          <w:color w:val="222222"/>
          <w:szCs w:val="24"/>
          <w:shd w:val="clear" w:color="auto" w:fill="FFFFFF"/>
        </w:rPr>
        <w:t>πρόγραμμ</w:t>
      </w:r>
      <w:r>
        <w:rPr>
          <w:rFonts w:eastAsia="Times New Roman"/>
          <w:color w:val="222222"/>
          <w:szCs w:val="24"/>
          <w:shd w:val="clear" w:color="auto" w:fill="FFFFFF"/>
        </w:rPr>
        <w:t>α «</w:t>
      </w:r>
      <w:r>
        <w:rPr>
          <w:rFonts w:eastAsia="Times New Roman"/>
          <w:color w:val="222222"/>
          <w:szCs w:val="24"/>
          <w:shd w:val="clear" w:color="auto" w:fill="FFFFFF"/>
          <w:lang w:val="en-US"/>
        </w:rPr>
        <w:t>PHILOS</w:t>
      </w:r>
      <w:r>
        <w:rPr>
          <w:rFonts w:eastAsia="Times New Roman"/>
          <w:color w:val="222222"/>
          <w:szCs w:val="24"/>
          <w:shd w:val="clear" w:color="auto" w:fill="FFFFFF"/>
        </w:rPr>
        <w:t>»</w:t>
      </w:r>
      <w:r>
        <w:rPr>
          <w:rFonts w:eastAsia="Times New Roman"/>
          <w:color w:val="222222"/>
          <w:szCs w:val="24"/>
          <w:shd w:val="clear" w:color="auto" w:fill="FFFFFF"/>
        </w:rPr>
        <w:t>. Το είπα, αλλά δεν πήρα απάντηση. Άκουσα για το πόσο αναγκαία είναι και άκουσα ποιες ανάγκες καλύπτει. Αυτό που δεν κατάλαβα είναι ότι αφού ήταν τόσο αναγκαία και αφού έπρεπε να έρθει για να καλύψει βασικές έκτακτες ανάγκες, γιατί τη φέρνουμε ως</w:t>
      </w:r>
      <w:r>
        <w:rPr>
          <w:rFonts w:eastAsia="Times New Roman"/>
          <w:color w:val="222222"/>
          <w:szCs w:val="24"/>
          <w:shd w:val="clear" w:color="auto" w:fill="FFFFFF"/>
        </w:rPr>
        <w:t xml:space="preserve"> βουλευτική; Δεν το σκέφτηκαν οι κύριοι Υπουργοί ότι πρέπει να λυθεί το θέμα της παράτασης του </w:t>
      </w:r>
      <w:r>
        <w:rPr>
          <w:rFonts w:eastAsia="Times New Roman"/>
          <w:color w:val="222222"/>
          <w:szCs w:val="24"/>
          <w:shd w:val="clear" w:color="auto" w:fill="FFFFFF"/>
        </w:rPr>
        <w:t>προγράμματος «</w:t>
      </w:r>
      <w:r>
        <w:rPr>
          <w:rFonts w:eastAsia="Times New Roman"/>
          <w:color w:val="222222"/>
          <w:szCs w:val="24"/>
          <w:shd w:val="clear" w:color="auto" w:fill="FFFFFF"/>
          <w:lang w:val="en-US"/>
        </w:rPr>
        <w:t>PHILOS</w:t>
      </w:r>
      <w:r>
        <w:rPr>
          <w:rFonts w:eastAsia="Times New Roman"/>
          <w:color w:val="222222"/>
          <w:szCs w:val="24"/>
          <w:shd w:val="clear" w:color="auto" w:fill="FFFFFF"/>
        </w:rPr>
        <w:t>»</w:t>
      </w:r>
      <w:r>
        <w:rPr>
          <w:rFonts w:eastAsia="Times New Roman"/>
          <w:color w:val="222222"/>
          <w:szCs w:val="24"/>
          <w:shd w:val="clear" w:color="auto" w:fill="FFFFFF"/>
        </w:rPr>
        <w:t xml:space="preserve">, ούτως ώστε να μη βρεθούμε αντιμέτωποι με άλλα πράγματα; Περίμεναν ή ήλπιζαν ότι κάποιος </w:t>
      </w:r>
      <w:r w:rsidRPr="00EC73C5">
        <w:rPr>
          <w:rFonts w:eastAsia="Times New Roman"/>
          <w:color w:val="222222"/>
          <w:shd w:val="clear" w:color="auto" w:fill="FFFFFF"/>
        </w:rPr>
        <w:t>Βουλευτής</w:t>
      </w:r>
      <w:r>
        <w:rPr>
          <w:rFonts w:eastAsia="Times New Roman"/>
          <w:color w:val="222222"/>
          <w:szCs w:val="24"/>
          <w:shd w:val="clear" w:color="auto" w:fill="FFFFFF"/>
        </w:rPr>
        <w:t xml:space="preserve"> θα το καταθέσει; Το ξέχασαν και ήρθε ο κ</w:t>
      </w:r>
      <w:r>
        <w:rPr>
          <w:rFonts w:eastAsia="Times New Roman"/>
          <w:color w:val="222222"/>
          <w:szCs w:val="24"/>
          <w:shd w:val="clear" w:color="auto" w:fill="FFFFFF"/>
        </w:rPr>
        <w:t>. Μαντάς –εσείς δεν την καταθέσατε, κύριε Μαντά;- να τους το θυμίσει;</w:t>
      </w:r>
    </w:p>
    <w:p w14:paraId="7632D2F5"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Ας πούμε ένα «ευχαριστώ» τότε στον κ. Μαντά που κάνει και τον Υπουργό και φέρνει τροπολογίες που θα έπρεπε να έχει φέρει η Κυβέρνηση. Να είστε καλά, κύριε Μαντά. Θα σας έλεγα και </w:t>
      </w:r>
      <w:r>
        <w:rPr>
          <w:rFonts w:eastAsia="Times New Roman"/>
          <w:color w:val="222222"/>
          <w:szCs w:val="24"/>
          <w:shd w:val="clear" w:color="auto" w:fill="FFFFFF"/>
        </w:rPr>
        <w:t>Υπουργός, αλλά δεν προλαβαίνετε, τελειώνετε.</w:t>
      </w:r>
    </w:p>
    <w:p w14:paraId="7632D2F6"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ρωτήσω κάτι, αυτή η τροπολογία προβλέπει μεγάλα έξοδα τα οποία δεν ξέρουμε ποια είναι και δεν τα ξέρουμε γιατί ήρθε με βουλευτική τροπολογία, διότι αν ερχόταν με υπουργική τροπολογία θα έπρεπε αναγκαστικά να </w:t>
      </w:r>
      <w:r>
        <w:rPr>
          <w:rFonts w:eastAsia="Times New Roman"/>
          <w:color w:val="222222"/>
          <w:szCs w:val="24"/>
          <w:shd w:val="clear" w:color="auto" w:fill="FFFFFF"/>
        </w:rPr>
        <w:t>συνοδεύεται από μία έκθεση του Λογιστηρίου του Κράτους και να μας λέει πόσο κοστίζει αυτό το οποίο θα κάνουμε. Έρχεται, λοιπόν, με βουλευτική γιατί δεν θέλουμε ακόμα να ασχοληθούμε με το πόσο κοστίζει.</w:t>
      </w:r>
    </w:p>
    <w:p w14:paraId="7632D2F7"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την τροπολογία 2191/177 δεν μπορούμε να μη </w:t>
      </w:r>
      <w:r>
        <w:rPr>
          <w:rFonts w:eastAsia="Times New Roman"/>
          <w:color w:val="222222"/>
          <w:szCs w:val="24"/>
          <w:shd w:val="clear" w:color="auto" w:fill="FFFFFF"/>
        </w:rPr>
        <w:t xml:space="preserve">συμφωνήσουμε στο να πληρώνονται οι εξειδικεύσεις ιατρών. Όταν ένας γιατρός από ένα νοσοκομείο πηγαίνει </w:t>
      </w:r>
      <w:r>
        <w:rPr>
          <w:rFonts w:eastAsia="Times New Roman"/>
          <w:color w:val="222222"/>
          <w:szCs w:val="24"/>
          <w:shd w:val="clear" w:color="auto" w:fill="FFFFFF"/>
        </w:rPr>
        <w:t xml:space="preserve">σ’ </w:t>
      </w:r>
      <w:r>
        <w:rPr>
          <w:rFonts w:eastAsia="Times New Roman"/>
          <w:color w:val="222222"/>
          <w:szCs w:val="24"/>
          <w:shd w:val="clear" w:color="auto" w:fill="FFFFFF"/>
        </w:rPr>
        <w:t xml:space="preserve">ένα άλλο για να εξειδικευτεί </w:t>
      </w:r>
      <w:r>
        <w:rPr>
          <w:rFonts w:eastAsia="Times New Roman"/>
          <w:color w:val="222222"/>
          <w:szCs w:val="24"/>
          <w:shd w:val="clear" w:color="auto" w:fill="FFFFFF"/>
        </w:rPr>
        <w:t xml:space="preserve">σ’ </w:t>
      </w:r>
      <w:r>
        <w:rPr>
          <w:rFonts w:eastAsia="Times New Roman"/>
          <w:color w:val="222222"/>
          <w:szCs w:val="24"/>
          <w:shd w:val="clear" w:color="auto" w:fill="FFFFFF"/>
        </w:rPr>
        <w:t xml:space="preserve">έναν συγκεκριμένο τομέα, </w:t>
      </w:r>
      <w:r>
        <w:rPr>
          <w:rFonts w:eastAsia="Times New Roman"/>
          <w:color w:val="222222"/>
          <w:szCs w:val="24"/>
          <w:shd w:val="clear" w:color="auto" w:fill="FFFFFF"/>
        </w:rPr>
        <w:t xml:space="preserve">σ’ </w:t>
      </w:r>
      <w:r>
        <w:rPr>
          <w:rFonts w:eastAsia="Times New Roman"/>
          <w:color w:val="222222"/>
          <w:szCs w:val="24"/>
          <w:shd w:val="clear" w:color="auto" w:fill="FFFFFF"/>
        </w:rPr>
        <w:t>ένα μηχάνημα, πρέπει να πληρώνεται για αυτό. Συμφωνούμε.</w:t>
      </w:r>
    </w:p>
    <w:p w14:paraId="7632D2F8"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Ποια άλλη να πω; Θα μείνω και σε </w:t>
      </w:r>
      <w:r>
        <w:rPr>
          <w:rFonts w:eastAsia="Times New Roman"/>
          <w:color w:val="222222"/>
          <w:szCs w:val="24"/>
          <w:shd w:val="clear" w:color="auto" w:fill="FFFFFF"/>
        </w:rPr>
        <w:t>μία τελευταία για να δούμε και να καταλάβουμε όλοι πραγματικά την υποκρισία του όλου ζητήματος.</w:t>
      </w:r>
    </w:p>
    <w:p w14:paraId="7632D2F9"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Έρχεται, λοιπόν, μια τροπολογία -εκπρόθεσμη βέβαια, αυτό μας έλειπε να είναι και εμπρόθεσμη!- η οποία λέει για την καταβολή εφάπαξ χρηματικού ποσού στα μέλη ΔΕΠ</w:t>
      </w:r>
      <w:r>
        <w:rPr>
          <w:rFonts w:eastAsia="Times New Roman"/>
          <w:color w:val="222222"/>
          <w:szCs w:val="24"/>
          <w:shd w:val="clear" w:color="auto" w:fill="FFFFFF"/>
        </w:rPr>
        <w:t>, ΕΕΠ, ΕΔΙΠ, των πανεπιστημίων, των ΤΕΙ. Μιλάει για εφάπαξ χρηματικό ποσό. Εγώ συμφωνώ. Πρέπει οι άνθρωποι να παίρνουν αυτό το ποσό. Δεν θα διαφωνήσω. Δεν μπαίνω στην ουσία να συζητήσω.</w:t>
      </w:r>
    </w:p>
    <w:p w14:paraId="7632D2FA" w14:textId="77777777" w:rsidR="00845256" w:rsidRDefault="00BE25C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Λέω, λοιπόν, κάτι άλλο. Αυτή είναι υπουργική και αναγκαστικά συνοδεύετ</w:t>
      </w:r>
      <w:r>
        <w:rPr>
          <w:rFonts w:eastAsia="Times New Roman"/>
          <w:color w:val="222222"/>
          <w:szCs w:val="24"/>
          <w:shd w:val="clear" w:color="auto" w:fill="FFFFFF"/>
        </w:rPr>
        <w:t>αι από την έκθεση του Λογιστηρίου του Κράτους. Να θυμίσω σε όσους δεν ξέρουν ότι, σύμφωνα με το άρθρο 75, κάθε νομοσχέδιο, πρόταση νόμου, αλλά και τροπολογία η οποία κατατίθεται από Υπουργούς δεν εισάγεται για συζήτηση αν δεν συνοδεύεται από έκθεση του Γεν</w:t>
      </w:r>
      <w:r>
        <w:rPr>
          <w:rFonts w:eastAsia="Times New Roman"/>
          <w:color w:val="222222"/>
          <w:szCs w:val="24"/>
          <w:shd w:val="clear" w:color="auto" w:fill="FFFFFF"/>
        </w:rPr>
        <w:t xml:space="preserve">ικού Λογιστηρίου του Κράτους που καθορίζει τη δαπάνη. </w:t>
      </w:r>
      <w:r>
        <w:rPr>
          <w:rFonts w:eastAsia="Times New Roman"/>
          <w:color w:val="000000" w:themeColor="text1"/>
          <w:szCs w:val="24"/>
        </w:rPr>
        <w:t>Ά</w:t>
      </w:r>
      <w:r w:rsidRPr="008F0F00">
        <w:rPr>
          <w:rFonts w:eastAsia="Times New Roman"/>
          <w:color w:val="000000" w:themeColor="text1"/>
          <w:szCs w:val="24"/>
        </w:rPr>
        <w:t>ρα</w:t>
      </w:r>
      <w:r>
        <w:rPr>
          <w:rFonts w:eastAsia="Times New Roman"/>
          <w:color w:val="000000" w:themeColor="text1"/>
          <w:szCs w:val="24"/>
        </w:rPr>
        <w:t xml:space="preserve">, </w:t>
      </w:r>
      <w:r w:rsidRPr="008F0F00">
        <w:rPr>
          <w:rFonts w:eastAsia="Times New Roman"/>
          <w:color w:val="000000" w:themeColor="text1"/>
          <w:szCs w:val="24"/>
        </w:rPr>
        <w:t xml:space="preserve">θα έπρεπε αυτή η </w:t>
      </w:r>
      <w:r>
        <w:rPr>
          <w:rFonts w:eastAsia="Times New Roman"/>
          <w:color w:val="000000" w:themeColor="text1"/>
          <w:szCs w:val="24"/>
        </w:rPr>
        <w:t>έκθε</w:t>
      </w:r>
      <w:r w:rsidRPr="008F0F00">
        <w:rPr>
          <w:rFonts w:eastAsia="Times New Roman"/>
          <w:color w:val="000000" w:themeColor="text1"/>
          <w:szCs w:val="24"/>
        </w:rPr>
        <w:t>ση να μας</w:t>
      </w:r>
      <w:r>
        <w:rPr>
          <w:rFonts w:eastAsia="Times New Roman"/>
          <w:color w:val="000000" w:themeColor="text1"/>
          <w:szCs w:val="24"/>
        </w:rPr>
        <w:t xml:space="preserve"> λέει π</w:t>
      </w:r>
      <w:r w:rsidRPr="008F0F00">
        <w:rPr>
          <w:rFonts w:eastAsia="Times New Roman"/>
          <w:color w:val="000000" w:themeColor="text1"/>
          <w:szCs w:val="24"/>
        </w:rPr>
        <w:t xml:space="preserve">όσο κοστίζει αυτό </w:t>
      </w:r>
      <w:r>
        <w:rPr>
          <w:rFonts w:eastAsia="Times New Roman"/>
          <w:color w:val="000000" w:themeColor="text1"/>
          <w:szCs w:val="24"/>
        </w:rPr>
        <w:t>το πραγματάκι που πάμε να κάνουμε.</w:t>
      </w:r>
    </w:p>
    <w:p w14:paraId="7632D2FB"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Πάμε </w:t>
      </w:r>
      <w:r w:rsidRPr="008F0F00">
        <w:rPr>
          <w:rFonts w:eastAsia="Times New Roman"/>
          <w:color w:val="000000" w:themeColor="text1"/>
          <w:szCs w:val="24"/>
        </w:rPr>
        <w:t>να δούμε</w:t>
      </w:r>
      <w:r>
        <w:rPr>
          <w:rFonts w:eastAsia="Times New Roman"/>
          <w:color w:val="000000" w:themeColor="text1"/>
          <w:szCs w:val="24"/>
        </w:rPr>
        <w:t>, λ</w:t>
      </w:r>
      <w:r w:rsidRPr="008F0F00">
        <w:rPr>
          <w:rFonts w:eastAsia="Times New Roman"/>
          <w:color w:val="000000" w:themeColor="text1"/>
          <w:szCs w:val="24"/>
        </w:rPr>
        <w:t>οιπόν</w:t>
      </w:r>
      <w:r>
        <w:rPr>
          <w:rFonts w:eastAsia="Times New Roman"/>
          <w:color w:val="000000" w:themeColor="text1"/>
          <w:szCs w:val="24"/>
        </w:rPr>
        <w:t>,</w:t>
      </w:r>
      <w:r w:rsidRPr="008F0F00">
        <w:rPr>
          <w:rFonts w:eastAsia="Times New Roman"/>
          <w:color w:val="000000" w:themeColor="text1"/>
          <w:szCs w:val="24"/>
        </w:rPr>
        <w:t xml:space="preserve"> την έκθεση του Γενικού Λογιστηρίου του Κράτους</w:t>
      </w:r>
      <w:r>
        <w:rPr>
          <w:rFonts w:eastAsia="Times New Roman"/>
          <w:color w:val="000000" w:themeColor="text1"/>
          <w:szCs w:val="24"/>
        </w:rPr>
        <w:t xml:space="preserve"> σε σχέση </w:t>
      </w:r>
      <w:r w:rsidRPr="008F0F00">
        <w:rPr>
          <w:rFonts w:eastAsia="Times New Roman"/>
          <w:color w:val="000000" w:themeColor="text1"/>
          <w:szCs w:val="24"/>
        </w:rPr>
        <w:t>με αυτή</w:t>
      </w:r>
      <w:r>
        <w:rPr>
          <w:rFonts w:eastAsia="Times New Roman"/>
          <w:color w:val="000000" w:themeColor="text1"/>
          <w:szCs w:val="24"/>
        </w:rPr>
        <w:t>ν</w:t>
      </w:r>
      <w:r w:rsidRPr="008F0F00">
        <w:rPr>
          <w:rFonts w:eastAsia="Times New Roman"/>
          <w:color w:val="000000" w:themeColor="text1"/>
          <w:szCs w:val="24"/>
        </w:rPr>
        <w:t xml:space="preserve"> την εκπρόθεσμη τροπολογία</w:t>
      </w:r>
      <w:r>
        <w:rPr>
          <w:rFonts w:eastAsia="Times New Roman"/>
          <w:color w:val="000000" w:themeColor="text1"/>
          <w:szCs w:val="24"/>
        </w:rPr>
        <w:t>. Ξέρετε τι λέει; Λ</w:t>
      </w:r>
      <w:r w:rsidRPr="008F0F00">
        <w:rPr>
          <w:rFonts w:eastAsia="Times New Roman"/>
          <w:color w:val="000000" w:themeColor="text1"/>
          <w:szCs w:val="24"/>
        </w:rPr>
        <w:t>έει</w:t>
      </w:r>
      <w:r>
        <w:rPr>
          <w:rFonts w:eastAsia="Times New Roman"/>
          <w:color w:val="000000" w:themeColor="text1"/>
          <w:szCs w:val="24"/>
        </w:rPr>
        <w:t>,</w:t>
      </w:r>
      <w:r w:rsidRPr="008F0F00">
        <w:rPr>
          <w:rFonts w:eastAsia="Times New Roman"/>
          <w:color w:val="000000" w:themeColor="text1"/>
          <w:szCs w:val="24"/>
        </w:rPr>
        <w:t xml:space="preserve"> λοιπόν</w:t>
      </w:r>
      <w:r>
        <w:rPr>
          <w:rFonts w:eastAsia="Times New Roman"/>
          <w:color w:val="000000" w:themeColor="text1"/>
          <w:szCs w:val="24"/>
        </w:rPr>
        <w:t>,</w:t>
      </w:r>
      <w:r w:rsidRPr="008F0F00">
        <w:rPr>
          <w:rFonts w:eastAsia="Times New Roman"/>
          <w:color w:val="000000" w:themeColor="text1"/>
          <w:szCs w:val="24"/>
        </w:rPr>
        <w:t xml:space="preserve"> ότι προκύπτει ετήσια δαπάνη από την καταβολή ελεγκτικής αποζημίωσ</w:t>
      </w:r>
      <w:r>
        <w:rPr>
          <w:rFonts w:eastAsia="Times New Roman"/>
          <w:color w:val="000000" w:themeColor="text1"/>
          <w:szCs w:val="24"/>
        </w:rPr>
        <w:t>η</w:t>
      </w:r>
      <w:r w:rsidRPr="008F0F00">
        <w:rPr>
          <w:rFonts w:eastAsia="Times New Roman"/>
          <w:color w:val="000000" w:themeColor="text1"/>
          <w:szCs w:val="24"/>
        </w:rPr>
        <w:t>ς</w:t>
      </w:r>
      <w:r>
        <w:rPr>
          <w:rFonts w:eastAsia="Times New Roman"/>
          <w:color w:val="000000" w:themeColor="text1"/>
          <w:szCs w:val="24"/>
        </w:rPr>
        <w:t>. Π</w:t>
      </w:r>
      <w:r w:rsidRPr="008F0F00">
        <w:rPr>
          <w:rFonts w:eastAsia="Times New Roman"/>
          <w:color w:val="000000" w:themeColor="text1"/>
          <w:szCs w:val="24"/>
        </w:rPr>
        <w:t>ροκύπτει</w:t>
      </w:r>
      <w:r>
        <w:rPr>
          <w:rFonts w:eastAsia="Times New Roman"/>
          <w:color w:val="000000" w:themeColor="text1"/>
          <w:szCs w:val="24"/>
        </w:rPr>
        <w:t>, επίσης -</w:t>
      </w:r>
      <w:r w:rsidRPr="008F0F00">
        <w:rPr>
          <w:rFonts w:eastAsia="Times New Roman"/>
          <w:color w:val="000000" w:themeColor="text1"/>
          <w:szCs w:val="24"/>
        </w:rPr>
        <w:t>λέει</w:t>
      </w:r>
      <w:r>
        <w:rPr>
          <w:rFonts w:eastAsia="Times New Roman"/>
          <w:color w:val="000000" w:themeColor="text1"/>
          <w:szCs w:val="24"/>
        </w:rPr>
        <w:t>-</w:t>
      </w:r>
      <w:r w:rsidRPr="008F0F00">
        <w:rPr>
          <w:rFonts w:eastAsia="Times New Roman"/>
          <w:color w:val="000000" w:themeColor="text1"/>
          <w:szCs w:val="24"/>
        </w:rPr>
        <w:t xml:space="preserve"> εφάπαξ δαπάνη από την καταβολή εφάπαξ χρηματικού ποσού</w:t>
      </w:r>
      <w:r>
        <w:rPr>
          <w:rFonts w:eastAsia="Times New Roman"/>
          <w:color w:val="000000" w:themeColor="text1"/>
          <w:szCs w:val="24"/>
        </w:rPr>
        <w:t>. Π</w:t>
      </w:r>
      <w:r w:rsidRPr="008F0F00">
        <w:rPr>
          <w:rFonts w:eastAsia="Times New Roman"/>
          <w:color w:val="000000" w:themeColor="text1"/>
          <w:szCs w:val="24"/>
        </w:rPr>
        <w:t>όσο είναι</w:t>
      </w:r>
      <w:r>
        <w:rPr>
          <w:rFonts w:eastAsia="Times New Roman"/>
          <w:color w:val="000000" w:themeColor="text1"/>
          <w:szCs w:val="24"/>
        </w:rPr>
        <w:t>; Δ</w:t>
      </w:r>
      <w:r w:rsidRPr="008F0F00">
        <w:rPr>
          <w:rFonts w:eastAsia="Times New Roman"/>
          <w:color w:val="000000" w:themeColor="text1"/>
          <w:szCs w:val="24"/>
        </w:rPr>
        <w:t>εν μας λέει</w:t>
      </w:r>
      <w:r>
        <w:rPr>
          <w:rFonts w:eastAsia="Times New Roman"/>
          <w:color w:val="000000" w:themeColor="text1"/>
          <w:szCs w:val="24"/>
        </w:rPr>
        <w:t xml:space="preserve">. Δεν καθορίζει. </w:t>
      </w:r>
      <w:r w:rsidRPr="008F0F00">
        <w:rPr>
          <w:rFonts w:eastAsia="Times New Roman"/>
          <w:color w:val="000000" w:themeColor="text1"/>
          <w:szCs w:val="24"/>
        </w:rPr>
        <w:t>Δηλαδή</w:t>
      </w:r>
      <w:r>
        <w:rPr>
          <w:rFonts w:eastAsia="Times New Roman"/>
          <w:color w:val="000000" w:themeColor="text1"/>
          <w:szCs w:val="24"/>
        </w:rPr>
        <w:t>,</w:t>
      </w:r>
      <w:r w:rsidRPr="008F0F00">
        <w:rPr>
          <w:rFonts w:eastAsia="Times New Roman"/>
          <w:color w:val="000000" w:themeColor="text1"/>
          <w:szCs w:val="24"/>
        </w:rPr>
        <w:t xml:space="preserve"> το ά</w:t>
      </w:r>
      <w:r>
        <w:rPr>
          <w:rFonts w:eastAsia="Times New Roman"/>
          <w:color w:val="000000" w:themeColor="text1"/>
          <w:szCs w:val="24"/>
        </w:rPr>
        <w:t>ρθρο</w:t>
      </w:r>
      <w:r w:rsidRPr="008F0F00">
        <w:rPr>
          <w:rFonts w:eastAsia="Times New Roman"/>
          <w:color w:val="000000" w:themeColor="text1"/>
          <w:szCs w:val="24"/>
        </w:rPr>
        <w:t xml:space="preserve"> 75 </w:t>
      </w:r>
      <w:r>
        <w:rPr>
          <w:rFonts w:eastAsia="Times New Roman"/>
          <w:color w:val="000000" w:themeColor="text1"/>
          <w:szCs w:val="24"/>
        </w:rPr>
        <w:t>του Σ</w:t>
      </w:r>
      <w:r w:rsidRPr="008F0F00">
        <w:rPr>
          <w:rFonts w:eastAsia="Times New Roman"/>
          <w:color w:val="000000" w:themeColor="text1"/>
          <w:szCs w:val="24"/>
        </w:rPr>
        <w:t>υντάγματος δεν τηρείται</w:t>
      </w:r>
      <w:r>
        <w:rPr>
          <w:rFonts w:eastAsia="Times New Roman"/>
          <w:color w:val="000000" w:themeColor="text1"/>
          <w:szCs w:val="24"/>
        </w:rPr>
        <w:t xml:space="preserve">, </w:t>
      </w:r>
      <w:r w:rsidRPr="008F0F00">
        <w:rPr>
          <w:rFonts w:eastAsia="Times New Roman"/>
          <w:color w:val="000000" w:themeColor="text1"/>
          <w:szCs w:val="24"/>
        </w:rPr>
        <w:t>παρακάμπτεται</w:t>
      </w:r>
      <w:r>
        <w:rPr>
          <w:rFonts w:eastAsia="Times New Roman"/>
          <w:color w:val="000000" w:themeColor="text1"/>
          <w:szCs w:val="24"/>
        </w:rPr>
        <w:t>.</w:t>
      </w:r>
    </w:p>
    <w:p w14:paraId="7632D2FC"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Εμείς </w:t>
      </w:r>
      <w:r w:rsidRPr="008F0F00">
        <w:rPr>
          <w:rFonts w:eastAsia="Times New Roman"/>
          <w:color w:val="000000" w:themeColor="text1"/>
          <w:szCs w:val="24"/>
        </w:rPr>
        <w:t>περιμένα</w:t>
      </w:r>
      <w:r>
        <w:rPr>
          <w:rFonts w:eastAsia="Times New Roman"/>
          <w:color w:val="000000" w:themeColor="text1"/>
          <w:szCs w:val="24"/>
        </w:rPr>
        <w:t>με</w:t>
      </w:r>
      <w:r w:rsidRPr="008F0F00">
        <w:rPr>
          <w:rFonts w:eastAsia="Times New Roman"/>
          <w:color w:val="000000" w:themeColor="text1"/>
          <w:szCs w:val="24"/>
        </w:rPr>
        <w:t xml:space="preserve"> από την έκθεση </w:t>
      </w:r>
      <w:r>
        <w:rPr>
          <w:rFonts w:eastAsia="Times New Roman"/>
          <w:color w:val="000000" w:themeColor="text1"/>
          <w:szCs w:val="24"/>
        </w:rPr>
        <w:t>του Λ</w:t>
      </w:r>
      <w:r w:rsidRPr="008F0F00">
        <w:rPr>
          <w:rFonts w:eastAsia="Times New Roman"/>
          <w:color w:val="000000" w:themeColor="text1"/>
          <w:szCs w:val="24"/>
        </w:rPr>
        <w:t xml:space="preserve">ογιστηρίου να μας πει αν υπάρχει </w:t>
      </w:r>
      <w:r>
        <w:rPr>
          <w:rFonts w:eastAsia="Times New Roman"/>
          <w:color w:val="000000" w:themeColor="text1"/>
          <w:szCs w:val="24"/>
        </w:rPr>
        <w:t>δαπάνη; Δε</w:t>
      </w:r>
      <w:r w:rsidRPr="008F0F00">
        <w:rPr>
          <w:rFonts w:eastAsia="Times New Roman"/>
          <w:color w:val="000000" w:themeColor="text1"/>
          <w:szCs w:val="24"/>
        </w:rPr>
        <w:t>ν το ξέρα</w:t>
      </w:r>
      <w:r>
        <w:rPr>
          <w:rFonts w:eastAsia="Times New Roman"/>
          <w:color w:val="000000" w:themeColor="text1"/>
          <w:szCs w:val="24"/>
        </w:rPr>
        <w:t>μ</w:t>
      </w:r>
      <w:r w:rsidRPr="008F0F00">
        <w:rPr>
          <w:rFonts w:eastAsia="Times New Roman"/>
          <w:color w:val="000000" w:themeColor="text1"/>
          <w:szCs w:val="24"/>
        </w:rPr>
        <w:t>ε ε</w:t>
      </w:r>
      <w:r>
        <w:rPr>
          <w:rFonts w:eastAsia="Times New Roman"/>
          <w:color w:val="000000" w:themeColor="text1"/>
          <w:szCs w:val="24"/>
        </w:rPr>
        <w:t xml:space="preserve">μείς ότι </w:t>
      </w:r>
      <w:r w:rsidRPr="008F0F00">
        <w:rPr>
          <w:rFonts w:eastAsia="Times New Roman"/>
          <w:color w:val="000000" w:themeColor="text1"/>
          <w:szCs w:val="24"/>
        </w:rPr>
        <w:t>υπάρχει δαπάνη</w:t>
      </w:r>
      <w:r>
        <w:rPr>
          <w:rFonts w:eastAsia="Times New Roman"/>
          <w:color w:val="000000" w:themeColor="text1"/>
          <w:szCs w:val="24"/>
        </w:rPr>
        <w:t>, αφ</w:t>
      </w:r>
      <w:r w:rsidRPr="008F0F00">
        <w:rPr>
          <w:rFonts w:eastAsia="Times New Roman"/>
          <w:color w:val="000000" w:themeColor="text1"/>
          <w:szCs w:val="24"/>
        </w:rPr>
        <w:t>ού θα πρέπει να κάνουμε αυτή</w:t>
      </w:r>
      <w:r>
        <w:rPr>
          <w:rFonts w:eastAsia="Times New Roman"/>
          <w:color w:val="000000" w:themeColor="text1"/>
          <w:szCs w:val="24"/>
        </w:rPr>
        <w:t>ν</w:t>
      </w:r>
      <w:r w:rsidRPr="008F0F00">
        <w:rPr>
          <w:rFonts w:eastAsia="Times New Roman"/>
          <w:color w:val="000000" w:themeColor="text1"/>
          <w:szCs w:val="24"/>
        </w:rPr>
        <w:t xml:space="preserve"> τη δουλειά</w:t>
      </w:r>
      <w:r>
        <w:rPr>
          <w:rFonts w:eastAsia="Times New Roman"/>
          <w:color w:val="000000" w:themeColor="text1"/>
          <w:szCs w:val="24"/>
        </w:rPr>
        <w:t>; Ε</w:t>
      </w:r>
      <w:r w:rsidRPr="008F0F00">
        <w:rPr>
          <w:rFonts w:eastAsia="Times New Roman"/>
          <w:color w:val="000000" w:themeColor="text1"/>
          <w:szCs w:val="24"/>
        </w:rPr>
        <w:t xml:space="preserve">μείς αυτό που </w:t>
      </w:r>
      <w:r>
        <w:rPr>
          <w:rFonts w:eastAsia="Times New Roman"/>
          <w:color w:val="000000" w:themeColor="text1"/>
          <w:szCs w:val="24"/>
        </w:rPr>
        <w:t xml:space="preserve">θα έπρεπε να ξέρουμε </w:t>
      </w:r>
      <w:r>
        <w:rPr>
          <w:rFonts w:eastAsia="Times New Roman"/>
          <w:color w:val="000000" w:themeColor="text1"/>
          <w:szCs w:val="24"/>
        </w:rPr>
        <w:t>είναι π</w:t>
      </w:r>
      <w:r w:rsidRPr="008F0F00">
        <w:rPr>
          <w:rFonts w:eastAsia="Times New Roman"/>
          <w:color w:val="000000" w:themeColor="text1"/>
          <w:szCs w:val="24"/>
        </w:rPr>
        <w:t xml:space="preserve">όσο είναι αυτή η δαπάνη και από </w:t>
      </w:r>
      <w:r>
        <w:rPr>
          <w:rFonts w:eastAsia="Times New Roman"/>
          <w:color w:val="000000" w:themeColor="text1"/>
          <w:szCs w:val="24"/>
        </w:rPr>
        <w:t xml:space="preserve">ποια κονδύλια του κρατικού </w:t>
      </w:r>
      <w:proofErr w:type="spellStart"/>
      <w:r>
        <w:rPr>
          <w:rFonts w:eastAsia="Times New Roman"/>
          <w:color w:val="000000" w:themeColor="text1"/>
          <w:szCs w:val="24"/>
        </w:rPr>
        <w:t>π</w:t>
      </w:r>
      <w:r>
        <w:rPr>
          <w:rFonts w:eastAsia="Times New Roman"/>
          <w:color w:val="000000" w:themeColor="text1"/>
          <w:szCs w:val="24"/>
        </w:rPr>
        <w:t>ς</w:t>
      </w:r>
      <w:r w:rsidRPr="008F0F00">
        <w:rPr>
          <w:rFonts w:eastAsia="Times New Roman"/>
          <w:color w:val="000000" w:themeColor="text1"/>
          <w:szCs w:val="24"/>
        </w:rPr>
        <w:t>ροϋπολογισμού</w:t>
      </w:r>
      <w:proofErr w:type="spellEnd"/>
      <w:r w:rsidRPr="008F0F00">
        <w:rPr>
          <w:rFonts w:eastAsia="Times New Roman"/>
          <w:color w:val="000000" w:themeColor="text1"/>
          <w:szCs w:val="24"/>
        </w:rPr>
        <w:t xml:space="preserve"> </w:t>
      </w:r>
      <w:r>
        <w:rPr>
          <w:rFonts w:eastAsia="Times New Roman"/>
          <w:color w:val="000000" w:themeColor="text1"/>
          <w:szCs w:val="24"/>
        </w:rPr>
        <w:t xml:space="preserve">θα προβλεφθεί να </w:t>
      </w:r>
      <w:r w:rsidRPr="008F0F00">
        <w:rPr>
          <w:rFonts w:eastAsia="Times New Roman"/>
          <w:color w:val="000000" w:themeColor="text1"/>
          <w:szCs w:val="24"/>
        </w:rPr>
        <w:t>βρούμε τα λεφτά</w:t>
      </w:r>
      <w:r>
        <w:rPr>
          <w:rFonts w:eastAsia="Times New Roman"/>
          <w:color w:val="000000" w:themeColor="text1"/>
          <w:szCs w:val="24"/>
        </w:rPr>
        <w:t>.</w:t>
      </w:r>
      <w:r w:rsidRPr="008F0F00">
        <w:rPr>
          <w:rFonts w:eastAsia="Times New Roman"/>
          <w:color w:val="000000" w:themeColor="text1"/>
          <w:szCs w:val="24"/>
        </w:rPr>
        <w:t xml:space="preserve"> Αυτό δεν συμβαίνει</w:t>
      </w:r>
      <w:r>
        <w:rPr>
          <w:rFonts w:eastAsia="Times New Roman"/>
          <w:color w:val="000000" w:themeColor="text1"/>
          <w:szCs w:val="24"/>
        </w:rPr>
        <w:t>. Άρα, π</w:t>
      </w:r>
      <w:r w:rsidRPr="008F0F00">
        <w:rPr>
          <w:rFonts w:eastAsia="Times New Roman"/>
          <w:color w:val="000000" w:themeColor="text1"/>
          <w:szCs w:val="24"/>
        </w:rPr>
        <w:t>έρα από το να παρακάμπτουμε και να κατακρεουργούμε τη νομοθετική διαδικασία</w:t>
      </w:r>
      <w:r>
        <w:rPr>
          <w:rFonts w:eastAsia="Times New Roman"/>
          <w:color w:val="000000" w:themeColor="text1"/>
          <w:szCs w:val="24"/>
        </w:rPr>
        <w:t>,</w:t>
      </w:r>
      <w:r w:rsidRPr="008F0F00">
        <w:rPr>
          <w:rFonts w:eastAsia="Times New Roman"/>
          <w:color w:val="000000" w:themeColor="text1"/>
          <w:szCs w:val="24"/>
        </w:rPr>
        <w:t xml:space="preserve"> ερχόμαστε να κάνουνε προεκλογικά δωρά</w:t>
      </w:r>
      <w:r w:rsidRPr="008F0F00">
        <w:rPr>
          <w:rFonts w:eastAsia="Times New Roman"/>
          <w:color w:val="000000" w:themeColor="text1"/>
          <w:szCs w:val="24"/>
        </w:rPr>
        <w:t>κια</w:t>
      </w:r>
      <w:r>
        <w:rPr>
          <w:rFonts w:eastAsia="Times New Roman"/>
          <w:color w:val="000000" w:themeColor="text1"/>
          <w:szCs w:val="24"/>
        </w:rPr>
        <w:t>.</w:t>
      </w:r>
    </w:p>
    <w:p w14:paraId="7632D2FD"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Κύριε Πρόεδρε, </w:t>
      </w:r>
      <w:r w:rsidRPr="008F0F00">
        <w:rPr>
          <w:rFonts w:eastAsia="Times New Roman"/>
          <w:color w:val="000000" w:themeColor="text1"/>
          <w:szCs w:val="24"/>
        </w:rPr>
        <w:t xml:space="preserve">είπα </w:t>
      </w:r>
      <w:r>
        <w:rPr>
          <w:rFonts w:eastAsia="Times New Roman"/>
          <w:color w:val="000000" w:themeColor="text1"/>
          <w:szCs w:val="24"/>
        </w:rPr>
        <w:t>ότι σ</w:t>
      </w:r>
      <w:r w:rsidRPr="008F0F00">
        <w:rPr>
          <w:rFonts w:eastAsia="Times New Roman"/>
          <w:color w:val="000000" w:themeColor="text1"/>
          <w:szCs w:val="24"/>
        </w:rPr>
        <w:t>το νομοσχέδιο</w:t>
      </w:r>
      <w:r>
        <w:rPr>
          <w:rFonts w:eastAsia="Times New Roman"/>
          <w:color w:val="000000" w:themeColor="text1"/>
          <w:szCs w:val="24"/>
        </w:rPr>
        <w:t xml:space="preserve"> ψ</w:t>
      </w:r>
      <w:r w:rsidRPr="008F0F00">
        <w:rPr>
          <w:rFonts w:eastAsia="Times New Roman"/>
          <w:color w:val="000000" w:themeColor="text1"/>
          <w:szCs w:val="24"/>
        </w:rPr>
        <w:t>ηφίζ</w:t>
      </w:r>
      <w:r>
        <w:rPr>
          <w:rFonts w:eastAsia="Times New Roman"/>
          <w:color w:val="000000" w:themeColor="text1"/>
          <w:szCs w:val="24"/>
        </w:rPr>
        <w:t>ω «ναι». Τ</w:t>
      </w:r>
      <w:r w:rsidRPr="008F0F00">
        <w:rPr>
          <w:rFonts w:eastAsia="Times New Roman"/>
          <w:color w:val="000000" w:themeColor="text1"/>
          <w:szCs w:val="24"/>
        </w:rPr>
        <w:t xml:space="preserve">α υπόλοιπα </w:t>
      </w:r>
      <w:r>
        <w:rPr>
          <w:rFonts w:eastAsia="Times New Roman"/>
          <w:color w:val="000000" w:themeColor="text1"/>
          <w:szCs w:val="24"/>
        </w:rPr>
        <w:t xml:space="preserve">τα αφήνω </w:t>
      </w:r>
      <w:r w:rsidRPr="008F0F00">
        <w:rPr>
          <w:rFonts w:eastAsia="Times New Roman"/>
          <w:color w:val="000000" w:themeColor="text1"/>
          <w:szCs w:val="24"/>
        </w:rPr>
        <w:t>στην κρίση του ελληνικού λαού</w:t>
      </w:r>
      <w:r>
        <w:rPr>
          <w:rFonts w:eastAsia="Times New Roman"/>
          <w:color w:val="000000" w:themeColor="text1"/>
          <w:szCs w:val="24"/>
        </w:rPr>
        <w:t>.</w:t>
      </w:r>
    </w:p>
    <w:p w14:paraId="7632D2FE" w14:textId="77777777" w:rsidR="00845256" w:rsidRDefault="00BE25C9">
      <w:pPr>
        <w:spacing w:line="600" w:lineRule="auto"/>
        <w:ind w:firstLine="720"/>
        <w:contextualSpacing/>
        <w:jc w:val="both"/>
        <w:rPr>
          <w:rFonts w:eastAsia="Times New Roman"/>
          <w:color w:val="000000" w:themeColor="text1"/>
          <w:szCs w:val="24"/>
        </w:rPr>
      </w:pPr>
      <w:r w:rsidRPr="008F0F00">
        <w:rPr>
          <w:rFonts w:eastAsia="Times New Roman"/>
          <w:color w:val="000000" w:themeColor="text1"/>
          <w:szCs w:val="24"/>
        </w:rPr>
        <w:t>Ευχαριστώ</w:t>
      </w:r>
      <w:r>
        <w:rPr>
          <w:rFonts w:eastAsia="Times New Roman"/>
          <w:color w:val="000000" w:themeColor="text1"/>
          <w:szCs w:val="24"/>
        </w:rPr>
        <w:t>.</w:t>
      </w:r>
    </w:p>
    <w:p w14:paraId="7632D2FF" w14:textId="77777777" w:rsidR="00845256" w:rsidRDefault="00BE25C9">
      <w:pPr>
        <w:spacing w:line="600" w:lineRule="auto"/>
        <w:ind w:firstLine="720"/>
        <w:contextualSpacing/>
        <w:jc w:val="both"/>
        <w:rPr>
          <w:rFonts w:eastAsia="Times New Roman"/>
          <w:color w:val="000000" w:themeColor="text1"/>
          <w:szCs w:val="24"/>
        </w:rPr>
      </w:pPr>
      <w:r w:rsidRPr="000E3F27">
        <w:rPr>
          <w:rFonts w:eastAsia="Times New Roman"/>
          <w:b/>
          <w:color w:val="000000" w:themeColor="text1"/>
          <w:szCs w:val="24"/>
        </w:rPr>
        <w:lastRenderedPageBreak/>
        <w:t>ΠΡΟΕΔΡΕΥΩΝ (Μάριος Γεωργιάδης):</w:t>
      </w:r>
      <w:r>
        <w:rPr>
          <w:rFonts w:eastAsia="Times New Roman"/>
          <w:color w:val="000000" w:themeColor="text1"/>
          <w:szCs w:val="24"/>
        </w:rPr>
        <w:t xml:space="preserve"> Ευχαριστούμε τον κύριο Φωτήλα.</w:t>
      </w:r>
    </w:p>
    <w:p w14:paraId="7632D300"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 κ. </w:t>
      </w:r>
      <w:proofErr w:type="spellStart"/>
      <w:r>
        <w:rPr>
          <w:rFonts w:eastAsia="Times New Roman"/>
          <w:color w:val="000000" w:themeColor="text1"/>
          <w:szCs w:val="24"/>
        </w:rPr>
        <w:t>Μ</w:t>
      </w:r>
      <w:r w:rsidRPr="008F0F00">
        <w:rPr>
          <w:rFonts w:eastAsia="Times New Roman"/>
          <w:color w:val="000000" w:themeColor="text1"/>
          <w:szCs w:val="24"/>
        </w:rPr>
        <w:t>παργιώτας</w:t>
      </w:r>
      <w:proofErr w:type="spellEnd"/>
      <w:r w:rsidRPr="008F0F00">
        <w:rPr>
          <w:rFonts w:eastAsia="Times New Roman"/>
          <w:color w:val="000000" w:themeColor="text1"/>
          <w:szCs w:val="24"/>
        </w:rPr>
        <w:t xml:space="preserve"> έχει το</w:t>
      </w:r>
      <w:r>
        <w:rPr>
          <w:rFonts w:eastAsia="Times New Roman"/>
          <w:color w:val="000000" w:themeColor="text1"/>
          <w:szCs w:val="24"/>
        </w:rPr>
        <w:t>ν</w:t>
      </w:r>
      <w:r w:rsidRPr="008F0F00">
        <w:rPr>
          <w:rFonts w:eastAsia="Times New Roman"/>
          <w:color w:val="000000" w:themeColor="text1"/>
          <w:szCs w:val="24"/>
        </w:rPr>
        <w:t xml:space="preserve"> λόγο από </w:t>
      </w:r>
      <w:r>
        <w:rPr>
          <w:rFonts w:eastAsia="Times New Roman"/>
          <w:color w:val="000000" w:themeColor="text1"/>
          <w:szCs w:val="24"/>
        </w:rPr>
        <w:t>τη Δημοκρατική Σ</w:t>
      </w:r>
      <w:r w:rsidRPr="008F0F00">
        <w:rPr>
          <w:rFonts w:eastAsia="Times New Roman"/>
          <w:color w:val="000000" w:themeColor="text1"/>
          <w:szCs w:val="24"/>
        </w:rPr>
        <w:t>υμπαράταξη</w:t>
      </w:r>
      <w:r>
        <w:rPr>
          <w:rFonts w:eastAsia="Times New Roman"/>
          <w:color w:val="000000" w:themeColor="text1"/>
          <w:szCs w:val="24"/>
        </w:rPr>
        <w:t>.</w:t>
      </w:r>
    </w:p>
    <w:p w14:paraId="7632D301" w14:textId="77777777" w:rsidR="00845256" w:rsidRDefault="00BE25C9">
      <w:pPr>
        <w:spacing w:line="600" w:lineRule="auto"/>
        <w:ind w:firstLine="720"/>
        <w:contextualSpacing/>
        <w:jc w:val="both"/>
        <w:rPr>
          <w:rFonts w:eastAsia="Times New Roman"/>
          <w:color w:val="000000" w:themeColor="text1"/>
          <w:szCs w:val="24"/>
        </w:rPr>
      </w:pPr>
      <w:r w:rsidRPr="00BC11A1">
        <w:rPr>
          <w:rFonts w:eastAsia="Times New Roman"/>
          <w:b/>
          <w:color w:val="000000" w:themeColor="text1"/>
          <w:szCs w:val="24"/>
        </w:rPr>
        <w:t>ΚΩΝΣΤΑΝΤΙΝΟΣ ΜΠΑΡΓΙΩΤΑΣ:</w:t>
      </w:r>
      <w:r>
        <w:rPr>
          <w:rFonts w:eastAsia="Times New Roman"/>
          <w:color w:val="000000" w:themeColor="text1"/>
          <w:szCs w:val="24"/>
        </w:rPr>
        <w:t xml:space="preserve"> Ε</w:t>
      </w:r>
      <w:r w:rsidRPr="008F0F00">
        <w:rPr>
          <w:rFonts w:eastAsia="Times New Roman"/>
          <w:color w:val="000000" w:themeColor="text1"/>
          <w:szCs w:val="24"/>
        </w:rPr>
        <w:t>υχαριστώ</w:t>
      </w:r>
      <w:r>
        <w:rPr>
          <w:rFonts w:eastAsia="Times New Roman"/>
          <w:color w:val="000000" w:themeColor="text1"/>
          <w:szCs w:val="24"/>
        </w:rPr>
        <w:t>, κύριε Π</w:t>
      </w:r>
      <w:r w:rsidRPr="008F0F00">
        <w:rPr>
          <w:rFonts w:eastAsia="Times New Roman"/>
          <w:color w:val="000000" w:themeColor="text1"/>
          <w:szCs w:val="24"/>
        </w:rPr>
        <w:t>ρόεδρε</w:t>
      </w:r>
      <w:r>
        <w:rPr>
          <w:rFonts w:eastAsia="Times New Roman"/>
          <w:color w:val="000000" w:themeColor="text1"/>
          <w:szCs w:val="24"/>
        </w:rPr>
        <w:t>.</w:t>
      </w:r>
    </w:p>
    <w:p w14:paraId="7632D302"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w:t>
      </w:r>
      <w:r w:rsidRPr="008F0F00">
        <w:rPr>
          <w:rFonts w:eastAsia="Times New Roman"/>
          <w:color w:val="000000" w:themeColor="text1"/>
          <w:szCs w:val="24"/>
        </w:rPr>
        <w:t>α προσπαθήσ</w:t>
      </w:r>
      <w:r>
        <w:rPr>
          <w:rFonts w:eastAsia="Times New Roman"/>
          <w:color w:val="000000" w:themeColor="text1"/>
          <w:szCs w:val="24"/>
        </w:rPr>
        <w:t>ω</w:t>
      </w:r>
      <w:r w:rsidRPr="008F0F00">
        <w:rPr>
          <w:rFonts w:eastAsia="Times New Roman"/>
          <w:color w:val="000000" w:themeColor="text1"/>
          <w:szCs w:val="24"/>
        </w:rPr>
        <w:t xml:space="preserve"> να εί</w:t>
      </w:r>
      <w:r>
        <w:rPr>
          <w:rFonts w:eastAsia="Times New Roman"/>
          <w:color w:val="000000" w:themeColor="text1"/>
          <w:szCs w:val="24"/>
        </w:rPr>
        <w:t>μ</w:t>
      </w:r>
      <w:r w:rsidRPr="008F0F00">
        <w:rPr>
          <w:rFonts w:eastAsia="Times New Roman"/>
          <w:color w:val="000000" w:themeColor="text1"/>
          <w:szCs w:val="24"/>
        </w:rPr>
        <w:t xml:space="preserve">αι </w:t>
      </w:r>
      <w:r>
        <w:rPr>
          <w:rFonts w:eastAsia="Times New Roman"/>
          <w:color w:val="000000" w:themeColor="text1"/>
          <w:szCs w:val="24"/>
        </w:rPr>
        <w:t xml:space="preserve">όσο </w:t>
      </w:r>
      <w:r w:rsidRPr="008F0F00">
        <w:rPr>
          <w:rFonts w:eastAsia="Times New Roman"/>
          <w:color w:val="000000" w:themeColor="text1"/>
          <w:szCs w:val="24"/>
        </w:rPr>
        <w:t xml:space="preserve">το δυνατόν </w:t>
      </w:r>
      <w:r>
        <w:rPr>
          <w:rFonts w:eastAsia="Times New Roman"/>
          <w:color w:val="000000" w:themeColor="text1"/>
          <w:szCs w:val="24"/>
        </w:rPr>
        <w:t xml:space="preserve">πιο </w:t>
      </w:r>
      <w:r w:rsidRPr="008F0F00">
        <w:rPr>
          <w:rFonts w:eastAsia="Times New Roman"/>
          <w:color w:val="000000" w:themeColor="text1"/>
          <w:szCs w:val="24"/>
        </w:rPr>
        <w:t>σύντομος</w:t>
      </w:r>
      <w:r>
        <w:rPr>
          <w:rFonts w:eastAsia="Times New Roman"/>
          <w:color w:val="000000" w:themeColor="text1"/>
          <w:szCs w:val="24"/>
        </w:rPr>
        <w:t>.</w:t>
      </w:r>
      <w:r w:rsidRPr="008F0F00">
        <w:rPr>
          <w:rFonts w:eastAsia="Times New Roman"/>
          <w:color w:val="000000" w:themeColor="text1"/>
          <w:szCs w:val="24"/>
        </w:rPr>
        <w:t xml:space="preserve"> Όπως είπα και προηγουμένως </w:t>
      </w:r>
      <w:r>
        <w:rPr>
          <w:rFonts w:eastAsia="Times New Roman"/>
          <w:color w:val="000000" w:themeColor="text1"/>
          <w:szCs w:val="24"/>
        </w:rPr>
        <w:t xml:space="preserve">όμως, μπήκαν </w:t>
      </w:r>
      <w:r w:rsidRPr="008F0F00">
        <w:rPr>
          <w:rFonts w:eastAsia="Times New Roman"/>
          <w:color w:val="000000" w:themeColor="text1"/>
          <w:szCs w:val="24"/>
        </w:rPr>
        <w:t>πάρα πολλά θέματα</w:t>
      </w:r>
      <w:r>
        <w:rPr>
          <w:rFonts w:eastAsia="Times New Roman"/>
          <w:color w:val="000000" w:themeColor="text1"/>
          <w:szCs w:val="24"/>
        </w:rPr>
        <w:t>.</w:t>
      </w:r>
      <w:r w:rsidRPr="008F0F00">
        <w:rPr>
          <w:rFonts w:eastAsia="Times New Roman"/>
          <w:color w:val="000000" w:themeColor="text1"/>
          <w:szCs w:val="24"/>
        </w:rPr>
        <w:t xml:space="preserve"> Μ</w:t>
      </w:r>
      <w:r>
        <w:rPr>
          <w:rFonts w:eastAsia="Times New Roman"/>
          <w:color w:val="000000" w:themeColor="text1"/>
          <w:szCs w:val="24"/>
        </w:rPr>
        <w:t xml:space="preserve">πήκε η </w:t>
      </w:r>
      <w:r w:rsidRPr="008F0F00">
        <w:rPr>
          <w:rFonts w:eastAsia="Times New Roman"/>
          <w:color w:val="000000" w:themeColor="text1"/>
          <w:szCs w:val="24"/>
        </w:rPr>
        <w:t>συνολική πολιτική υγείας σε μ</w:t>
      </w:r>
      <w:r>
        <w:rPr>
          <w:rFonts w:eastAsia="Times New Roman"/>
          <w:color w:val="000000" w:themeColor="text1"/>
          <w:szCs w:val="24"/>
        </w:rPr>
        <w:t>ι</w:t>
      </w:r>
      <w:r w:rsidRPr="008F0F00">
        <w:rPr>
          <w:rFonts w:eastAsia="Times New Roman"/>
          <w:color w:val="000000" w:themeColor="text1"/>
          <w:szCs w:val="24"/>
        </w:rPr>
        <w:t>α διαδικασία που</w:t>
      </w:r>
      <w:r>
        <w:rPr>
          <w:rFonts w:eastAsia="Times New Roman"/>
          <w:color w:val="000000" w:themeColor="text1"/>
          <w:szCs w:val="24"/>
        </w:rPr>
        <w:t>,</w:t>
      </w:r>
      <w:r w:rsidRPr="008F0F00">
        <w:rPr>
          <w:rFonts w:eastAsia="Times New Roman"/>
          <w:color w:val="000000" w:themeColor="text1"/>
          <w:szCs w:val="24"/>
        </w:rPr>
        <w:t xml:space="preserve"> κατά τη γνώμη μου</w:t>
      </w:r>
      <w:r>
        <w:rPr>
          <w:rFonts w:eastAsia="Times New Roman"/>
          <w:color w:val="000000" w:themeColor="text1"/>
          <w:szCs w:val="24"/>
        </w:rPr>
        <w:t>, έ</w:t>
      </w:r>
      <w:r w:rsidRPr="008F0F00">
        <w:rPr>
          <w:rFonts w:eastAsia="Times New Roman"/>
          <w:color w:val="000000" w:themeColor="text1"/>
          <w:szCs w:val="24"/>
        </w:rPr>
        <w:t>πρεπε να ε</w:t>
      </w:r>
      <w:r>
        <w:rPr>
          <w:rFonts w:eastAsia="Times New Roman"/>
          <w:color w:val="000000" w:themeColor="text1"/>
          <w:szCs w:val="24"/>
        </w:rPr>
        <w:t>ί</w:t>
      </w:r>
      <w:r w:rsidRPr="008F0F00">
        <w:rPr>
          <w:rFonts w:eastAsia="Times New Roman"/>
          <w:color w:val="000000" w:themeColor="text1"/>
          <w:szCs w:val="24"/>
        </w:rPr>
        <w:t>χε διατ</w:t>
      </w:r>
      <w:r w:rsidRPr="008F0F00">
        <w:rPr>
          <w:rFonts w:eastAsia="Times New Roman"/>
          <w:color w:val="000000" w:themeColor="text1"/>
          <w:szCs w:val="24"/>
        </w:rPr>
        <w:t>ηρηθε</w:t>
      </w:r>
      <w:r>
        <w:rPr>
          <w:rFonts w:eastAsia="Times New Roman"/>
          <w:color w:val="000000" w:themeColor="text1"/>
          <w:szCs w:val="24"/>
        </w:rPr>
        <w:t>ί στο θέμα της δωρεάς και μόνο, το πολύ και σ</w:t>
      </w:r>
      <w:r w:rsidRPr="008F0F00">
        <w:rPr>
          <w:rFonts w:eastAsia="Times New Roman"/>
          <w:color w:val="000000" w:themeColor="text1"/>
          <w:szCs w:val="24"/>
        </w:rPr>
        <w:t>τ</w:t>
      </w:r>
      <w:r>
        <w:rPr>
          <w:rFonts w:eastAsia="Times New Roman"/>
          <w:color w:val="000000" w:themeColor="text1"/>
          <w:szCs w:val="24"/>
        </w:rPr>
        <w:t xml:space="preserve">η συζήτηση της </w:t>
      </w:r>
      <w:r w:rsidRPr="008F0F00">
        <w:rPr>
          <w:rFonts w:eastAsia="Times New Roman"/>
          <w:color w:val="000000" w:themeColor="text1"/>
          <w:szCs w:val="24"/>
        </w:rPr>
        <w:t>πολιτικής των δωρεών</w:t>
      </w:r>
      <w:r>
        <w:rPr>
          <w:rFonts w:eastAsia="Times New Roman"/>
          <w:color w:val="000000" w:themeColor="text1"/>
          <w:szCs w:val="24"/>
        </w:rPr>
        <w:t>,</w:t>
      </w:r>
      <w:r w:rsidRPr="008F0F00">
        <w:rPr>
          <w:rFonts w:eastAsia="Times New Roman"/>
          <w:color w:val="000000" w:themeColor="text1"/>
          <w:szCs w:val="24"/>
        </w:rPr>
        <w:t xml:space="preserve"> για να τιμήσουμε και τη δωρεά</w:t>
      </w:r>
      <w:r>
        <w:rPr>
          <w:rFonts w:eastAsia="Times New Roman"/>
          <w:color w:val="000000" w:themeColor="text1"/>
          <w:szCs w:val="24"/>
        </w:rPr>
        <w:t>,</w:t>
      </w:r>
      <w:r w:rsidRPr="008F0F00">
        <w:rPr>
          <w:rFonts w:eastAsia="Times New Roman"/>
          <w:color w:val="000000" w:themeColor="text1"/>
          <w:szCs w:val="24"/>
        </w:rPr>
        <w:t xml:space="preserve"> να τιμήσουμε και όλους </w:t>
      </w:r>
      <w:r>
        <w:rPr>
          <w:rFonts w:eastAsia="Times New Roman"/>
          <w:color w:val="000000" w:themeColor="text1"/>
          <w:szCs w:val="24"/>
        </w:rPr>
        <w:t xml:space="preserve">αυτούς, </w:t>
      </w:r>
      <w:r w:rsidRPr="008F0F00">
        <w:rPr>
          <w:rFonts w:eastAsia="Times New Roman"/>
          <w:color w:val="000000" w:themeColor="text1"/>
          <w:szCs w:val="24"/>
        </w:rPr>
        <w:t>μικρούς και μεγάλους</w:t>
      </w:r>
      <w:r>
        <w:rPr>
          <w:rFonts w:eastAsia="Times New Roman"/>
          <w:color w:val="000000" w:themeColor="text1"/>
          <w:szCs w:val="24"/>
        </w:rPr>
        <w:t>,</w:t>
      </w:r>
      <w:r w:rsidRPr="008F0F00">
        <w:rPr>
          <w:rFonts w:eastAsia="Times New Roman"/>
          <w:color w:val="000000" w:themeColor="text1"/>
          <w:szCs w:val="24"/>
        </w:rPr>
        <w:t xml:space="preserve"> οι οποίοι έβαλαν πλάτη για το </w:t>
      </w:r>
      <w:r>
        <w:rPr>
          <w:rFonts w:eastAsia="Times New Roman"/>
          <w:color w:val="000000" w:themeColor="text1"/>
          <w:szCs w:val="24"/>
        </w:rPr>
        <w:t>Εθνικό Σύστημα Υ</w:t>
      </w:r>
      <w:r w:rsidRPr="008F0F00">
        <w:rPr>
          <w:rFonts w:eastAsia="Times New Roman"/>
          <w:color w:val="000000" w:themeColor="text1"/>
          <w:szCs w:val="24"/>
        </w:rPr>
        <w:t>γείας όλα αυτά τα χρόνια με έναν τρόπο</w:t>
      </w:r>
      <w:r w:rsidRPr="008F0F00">
        <w:rPr>
          <w:rFonts w:eastAsia="Times New Roman"/>
          <w:color w:val="000000" w:themeColor="text1"/>
          <w:szCs w:val="24"/>
        </w:rPr>
        <w:t xml:space="preserve"> μοναδικό</w:t>
      </w:r>
      <w:r>
        <w:rPr>
          <w:rFonts w:eastAsia="Times New Roman"/>
          <w:color w:val="000000" w:themeColor="text1"/>
          <w:szCs w:val="24"/>
        </w:rPr>
        <w:t>.</w:t>
      </w:r>
    </w:p>
    <w:p w14:paraId="7632D303"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Κ</w:t>
      </w:r>
      <w:r w:rsidRPr="008F0F00">
        <w:rPr>
          <w:rFonts w:eastAsia="Times New Roman"/>
          <w:color w:val="000000" w:themeColor="text1"/>
          <w:szCs w:val="24"/>
        </w:rPr>
        <w:t xml:space="preserve">υβέρνηση </w:t>
      </w:r>
      <w:r>
        <w:rPr>
          <w:rFonts w:eastAsia="Times New Roman"/>
          <w:color w:val="000000" w:themeColor="text1"/>
          <w:szCs w:val="24"/>
        </w:rPr>
        <w:t>α</w:t>
      </w:r>
      <w:r w:rsidRPr="008F0F00">
        <w:rPr>
          <w:rFonts w:eastAsia="Times New Roman"/>
          <w:color w:val="000000" w:themeColor="text1"/>
          <w:szCs w:val="24"/>
        </w:rPr>
        <w:t xml:space="preserve">υτή είχε την ευτυχία και την ικανότητα </w:t>
      </w:r>
      <w:r>
        <w:rPr>
          <w:rFonts w:eastAsia="Times New Roman"/>
          <w:color w:val="000000" w:themeColor="text1"/>
          <w:szCs w:val="24"/>
        </w:rPr>
        <w:t>-</w:t>
      </w:r>
      <w:r w:rsidRPr="008F0F00">
        <w:rPr>
          <w:rFonts w:eastAsia="Times New Roman"/>
          <w:color w:val="000000" w:themeColor="text1"/>
          <w:szCs w:val="24"/>
        </w:rPr>
        <w:t xml:space="preserve">δεν έχω κανένα πρόβλημα </w:t>
      </w:r>
      <w:r>
        <w:rPr>
          <w:rFonts w:eastAsia="Times New Roman"/>
          <w:color w:val="000000" w:themeColor="text1"/>
          <w:szCs w:val="24"/>
        </w:rPr>
        <w:t xml:space="preserve">να </w:t>
      </w:r>
      <w:r w:rsidRPr="008F0F00">
        <w:rPr>
          <w:rFonts w:eastAsia="Times New Roman"/>
          <w:color w:val="000000" w:themeColor="text1"/>
          <w:szCs w:val="24"/>
        </w:rPr>
        <w:t>μ</w:t>
      </w:r>
      <w:r>
        <w:rPr>
          <w:rFonts w:eastAsia="Times New Roman"/>
          <w:color w:val="000000" w:themeColor="text1"/>
          <w:szCs w:val="24"/>
        </w:rPr>
        <w:t>ην</w:t>
      </w:r>
      <w:r w:rsidRPr="008F0F00">
        <w:rPr>
          <w:rFonts w:eastAsia="Times New Roman"/>
          <w:color w:val="000000" w:themeColor="text1"/>
          <w:szCs w:val="24"/>
        </w:rPr>
        <w:t xml:space="preserve"> το παραδεχ</w:t>
      </w:r>
      <w:r>
        <w:rPr>
          <w:rFonts w:eastAsia="Times New Roman"/>
          <w:color w:val="000000" w:themeColor="text1"/>
          <w:szCs w:val="24"/>
        </w:rPr>
        <w:t xml:space="preserve">θώ- να </w:t>
      </w:r>
      <w:r w:rsidRPr="008F0F00">
        <w:rPr>
          <w:rFonts w:eastAsia="Times New Roman"/>
          <w:color w:val="000000" w:themeColor="text1"/>
          <w:szCs w:val="24"/>
        </w:rPr>
        <w:t>διαχειριστ</w:t>
      </w:r>
      <w:r>
        <w:rPr>
          <w:rFonts w:eastAsia="Times New Roman"/>
          <w:color w:val="000000" w:themeColor="text1"/>
          <w:szCs w:val="24"/>
        </w:rPr>
        <w:t>εί</w:t>
      </w:r>
      <w:r w:rsidRPr="008F0F00">
        <w:rPr>
          <w:rFonts w:eastAsia="Times New Roman"/>
          <w:color w:val="000000" w:themeColor="text1"/>
          <w:szCs w:val="24"/>
        </w:rPr>
        <w:t xml:space="preserve"> τεράστια ποσά </w:t>
      </w:r>
      <w:r>
        <w:rPr>
          <w:rFonts w:eastAsia="Times New Roman"/>
          <w:color w:val="000000" w:themeColor="text1"/>
          <w:szCs w:val="24"/>
        </w:rPr>
        <w:t xml:space="preserve">από δωρεές, τέτοια τα </w:t>
      </w:r>
      <w:r w:rsidRPr="008F0F00">
        <w:rPr>
          <w:rFonts w:eastAsia="Times New Roman"/>
          <w:color w:val="000000" w:themeColor="text1"/>
          <w:szCs w:val="24"/>
        </w:rPr>
        <w:t>οποία δεν υπήρξα</w:t>
      </w:r>
      <w:r>
        <w:rPr>
          <w:rFonts w:eastAsia="Times New Roman"/>
          <w:color w:val="000000" w:themeColor="text1"/>
          <w:szCs w:val="24"/>
        </w:rPr>
        <w:t>ν</w:t>
      </w:r>
      <w:r w:rsidRPr="008F0F00">
        <w:rPr>
          <w:rFonts w:eastAsia="Times New Roman"/>
          <w:color w:val="000000" w:themeColor="text1"/>
          <w:szCs w:val="24"/>
        </w:rPr>
        <w:t xml:space="preserve"> ποτέ στο παρελθόν</w:t>
      </w:r>
      <w:r>
        <w:rPr>
          <w:rFonts w:eastAsia="Times New Roman"/>
          <w:color w:val="000000" w:themeColor="text1"/>
          <w:szCs w:val="24"/>
        </w:rPr>
        <w:t xml:space="preserve">. Κι, όμως, θα </w:t>
      </w:r>
      <w:r w:rsidRPr="008F0F00">
        <w:rPr>
          <w:rFonts w:eastAsia="Times New Roman"/>
          <w:color w:val="000000" w:themeColor="text1"/>
          <w:szCs w:val="24"/>
        </w:rPr>
        <w:t xml:space="preserve">σας πω ότι </w:t>
      </w:r>
      <w:r>
        <w:rPr>
          <w:rFonts w:eastAsia="Times New Roman"/>
          <w:color w:val="000000" w:themeColor="text1"/>
          <w:szCs w:val="24"/>
        </w:rPr>
        <w:t xml:space="preserve">το κάνατε αρκετά </w:t>
      </w:r>
      <w:r w:rsidRPr="008F0F00">
        <w:rPr>
          <w:rFonts w:eastAsia="Times New Roman"/>
          <w:color w:val="000000" w:themeColor="text1"/>
          <w:szCs w:val="24"/>
        </w:rPr>
        <w:t>καλά</w:t>
      </w:r>
      <w:r>
        <w:rPr>
          <w:rFonts w:eastAsia="Times New Roman"/>
          <w:color w:val="000000" w:themeColor="text1"/>
          <w:szCs w:val="24"/>
        </w:rPr>
        <w:t xml:space="preserve">. </w:t>
      </w:r>
    </w:p>
    <w:p w14:paraId="7632D304"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Όμως, </w:t>
      </w:r>
      <w:r>
        <w:rPr>
          <w:rFonts w:eastAsia="Times New Roman"/>
          <w:color w:val="000000" w:themeColor="text1"/>
          <w:szCs w:val="24"/>
        </w:rPr>
        <w:t>δωρεές</w:t>
      </w:r>
      <w:r w:rsidRPr="008F0F00">
        <w:rPr>
          <w:rFonts w:eastAsia="Times New Roman"/>
          <w:color w:val="000000" w:themeColor="text1"/>
          <w:szCs w:val="24"/>
        </w:rPr>
        <w:t xml:space="preserve"> 300 και 350 εκατομμ</w:t>
      </w:r>
      <w:r>
        <w:rPr>
          <w:rFonts w:eastAsia="Times New Roman"/>
          <w:color w:val="000000" w:themeColor="text1"/>
          <w:szCs w:val="24"/>
        </w:rPr>
        <w:t>υρίων στο Ε</w:t>
      </w:r>
      <w:r w:rsidRPr="008F0F00">
        <w:rPr>
          <w:rFonts w:eastAsia="Times New Roman"/>
          <w:color w:val="000000" w:themeColor="text1"/>
          <w:szCs w:val="24"/>
        </w:rPr>
        <w:t>θνικό Σύστημα</w:t>
      </w:r>
      <w:r>
        <w:rPr>
          <w:rFonts w:eastAsia="Times New Roman"/>
          <w:color w:val="000000" w:themeColor="text1"/>
          <w:szCs w:val="24"/>
        </w:rPr>
        <w:t xml:space="preserve"> Υγείας</w:t>
      </w:r>
      <w:r w:rsidRPr="008F0F00">
        <w:rPr>
          <w:rFonts w:eastAsia="Times New Roman"/>
          <w:color w:val="000000" w:themeColor="text1"/>
          <w:szCs w:val="24"/>
        </w:rPr>
        <w:t xml:space="preserve"> </w:t>
      </w:r>
      <w:r>
        <w:rPr>
          <w:rFonts w:eastAsia="Times New Roman"/>
          <w:color w:val="000000" w:themeColor="text1"/>
          <w:szCs w:val="24"/>
        </w:rPr>
        <w:t xml:space="preserve">δεν υπήρχαν πριν. Προκύπτουν ερωτήματα; Προκύπτουν </w:t>
      </w:r>
      <w:r w:rsidRPr="008F0F00">
        <w:rPr>
          <w:rFonts w:eastAsia="Times New Roman"/>
          <w:color w:val="000000" w:themeColor="text1"/>
          <w:szCs w:val="24"/>
        </w:rPr>
        <w:t>ερωτήματα</w:t>
      </w:r>
      <w:r>
        <w:rPr>
          <w:rFonts w:eastAsia="Times New Roman"/>
          <w:color w:val="000000" w:themeColor="text1"/>
          <w:szCs w:val="24"/>
        </w:rPr>
        <w:t>. Έχουμε σχέδιο; Ε</w:t>
      </w:r>
      <w:r w:rsidRPr="008F0F00">
        <w:rPr>
          <w:rFonts w:eastAsia="Times New Roman"/>
          <w:color w:val="000000" w:themeColor="text1"/>
          <w:szCs w:val="24"/>
        </w:rPr>
        <w:t xml:space="preserve">γώ θα </w:t>
      </w:r>
      <w:r>
        <w:rPr>
          <w:rFonts w:eastAsia="Times New Roman"/>
          <w:color w:val="000000" w:themeColor="text1"/>
          <w:szCs w:val="24"/>
        </w:rPr>
        <w:t xml:space="preserve">πω </w:t>
      </w:r>
      <w:r w:rsidRPr="008F0F00">
        <w:rPr>
          <w:rFonts w:eastAsia="Times New Roman"/>
          <w:color w:val="000000" w:themeColor="text1"/>
          <w:szCs w:val="24"/>
        </w:rPr>
        <w:t>πάλι</w:t>
      </w:r>
      <w:r>
        <w:rPr>
          <w:rFonts w:eastAsia="Times New Roman"/>
          <w:color w:val="000000" w:themeColor="text1"/>
          <w:szCs w:val="24"/>
        </w:rPr>
        <w:t>,</w:t>
      </w:r>
      <w:r w:rsidRPr="008F0F00">
        <w:rPr>
          <w:rFonts w:eastAsia="Times New Roman"/>
          <w:color w:val="000000" w:themeColor="text1"/>
          <w:szCs w:val="24"/>
        </w:rPr>
        <w:t xml:space="preserve"> </w:t>
      </w:r>
      <w:r>
        <w:rPr>
          <w:rFonts w:eastAsia="Times New Roman"/>
          <w:color w:val="000000" w:themeColor="text1"/>
          <w:szCs w:val="24"/>
        </w:rPr>
        <w:t xml:space="preserve">με όση </w:t>
      </w:r>
      <w:r w:rsidRPr="008F0F00">
        <w:rPr>
          <w:rFonts w:eastAsia="Times New Roman"/>
          <w:color w:val="000000" w:themeColor="text1"/>
          <w:szCs w:val="24"/>
        </w:rPr>
        <w:t>γενναιότητα μπορώ να βρω</w:t>
      </w:r>
      <w:r>
        <w:rPr>
          <w:rFonts w:eastAsia="Times New Roman"/>
          <w:color w:val="000000" w:themeColor="text1"/>
          <w:szCs w:val="24"/>
        </w:rPr>
        <w:t>,</w:t>
      </w:r>
      <w:r w:rsidRPr="008F0F00">
        <w:rPr>
          <w:rFonts w:eastAsia="Times New Roman"/>
          <w:color w:val="000000" w:themeColor="text1"/>
          <w:szCs w:val="24"/>
        </w:rPr>
        <w:t xml:space="preserve"> ότι δεν θα </w:t>
      </w:r>
      <w:r>
        <w:rPr>
          <w:rFonts w:eastAsia="Times New Roman"/>
          <w:color w:val="000000" w:themeColor="text1"/>
          <w:szCs w:val="24"/>
        </w:rPr>
        <w:t>μπορούσαμε να έχουμε σχέδιο, γιατί μας έπεσε από τον ουρανό.</w:t>
      </w:r>
    </w:p>
    <w:p w14:paraId="7632D305"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Θέλαμε ένα παράδειγμα, χωρίς να παίρνω θέση; Θέλουμε </w:t>
      </w:r>
      <w:r w:rsidRPr="008F0F00">
        <w:rPr>
          <w:rFonts w:eastAsia="Times New Roman"/>
          <w:color w:val="000000" w:themeColor="text1"/>
          <w:szCs w:val="24"/>
        </w:rPr>
        <w:t xml:space="preserve">καινούργιο </w:t>
      </w:r>
      <w:r>
        <w:rPr>
          <w:rFonts w:eastAsia="Times New Roman"/>
          <w:color w:val="000000" w:themeColor="text1"/>
          <w:szCs w:val="24"/>
        </w:rPr>
        <w:t>νομαρχιακό ν</w:t>
      </w:r>
      <w:r w:rsidRPr="008F0F00">
        <w:rPr>
          <w:rFonts w:eastAsia="Times New Roman"/>
          <w:color w:val="000000" w:themeColor="text1"/>
          <w:szCs w:val="24"/>
        </w:rPr>
        <w:t xml:space="preserve">οσοκομείο στην Κομοτηνή </w:t>
      </w:r>
      <w:r>
        <w:rPr>
          <w:rFonts w:eastAsia="Times New Roman"/>
          <w:color w:val="000000" w:themeColor="text1"/>
          <w:szCs w:val="24"/>
        </w:rPr>
        <w:t>ή προ</w:t>
      </w:r>
      <w:r w:rsidRPr="008F0F00">
        <w:rPr>
          <w:rFonts w:eastAsia="Times New Roman"/>
          <w:color w:val="000000" w:themeColor="text1"/>
          <w:szCs w:val="24"/>
        </w:rPr>
        <w:t xml:space="preserve">τιμούμε </w:t>
      </w:r>
      <w:r>
        <w:rPr>
          <w:rFonts w:eastAsia="Times New Roman"/>
          <w:color w:val="000000" w:themeColor="text1"/>
          <w:szCs w:val="24"/>
        </w:rPr>
        <w:t xml:space="preserve">να </w:t>
      </w:r>
      <w:r w:rsidRPr="008F0F00">
        <w:rPr>
          <w:rFonts w:eastAsia="Times New Roman"/>
          <w:color w:val="000000" w:themeColor="text1"/>
          <w:szCs w:val="24"/>
        </w:rPr>
        <w:t xml:space="preserve">ενισχύσουμε το </w:t>
      </w:r>
      <w:r>
        <w:rPr>
          <w:rFonts w:eastAsia="Times New Roman"/>
          <w:color w:val="000000" w:themeColor="text1"/>
          <w:szCs w:val="24"/>
        </w:rPr>
        <w:t xml:space="preserve">κλειστό κατά </w:t>
      </w:r>
      <w:r w:rsidRPr="008F0F00">
        <w:rPr>
          <w:rFonts w:eastAsia="Times New Roman"/>
          <w:color w:val="000000" w:themeColor="text1"/>
          <w:szCs w:val="24"/>
        </w:rPr>
        <w:t xml:space="preserve">50% </w:t>
      </w:r>
      <w:r>
        <w:rPr>
          <w:rFonts w:eastAsia="Times New Roman"/>
          <w:color w:val="000000" w:themeColor="text1"/>
          <w:szCs w:val="24"/>
        </w:rPr>
        <w:t xml:space="preserve">νοσοκομείο της Αλεξανδρούπολης, σε </w:t>
      </w:r>
      <w:r w:rsidRPr="008F0F00">
        <w:rPr>
          <w:rFonts w:eastAsia="Times New Roman"/>
          <w:color w:val="000000" w:themeColor="text1"/>
          <w:szCs w:val="24"/>
        </w:rPr>
        <w:t>μ</w:t>
      </w:r>
      <w:r>
        <w:rPr>
          <w:rFonts w:eastAsia="Times New Roman"/>
          <w:color w:val="000000" w:themeColor="text1"/>
          <w:szCs w:val="24"/>
        </w:rPr>
        <w:t>ι</w:t>
      </w:r>
      <w:r w:rsidRPr="008F0F00">
        <w:rPr>
          <w:rFonts w:eastAsia="Times New Roman"/>
          <w:color w:val="000000" w:themeColor="text1"/>
          <w:szCs w:val="24"/>
        </w:rPr>
        <w:t xml:space="preserve">α περιοχή που </w:t>
      </w:r>
      <w:r>
        <w:rPr>
          <w:rFonts w:eastAsia="Times New Roman"/>
          <w:color w:val="000000" w:themeColor="text1"/>
          <w:szCs w:val="24"/>
        </w:rPr>
        <w:t xml:space="preserve">τη </w:t>
      </w:r>
      <w:r w:rsidRPr="008F0F00">
        <w:rPr>
          <w:rFonts w:eastAsia="Times New Roman"/>
          <w:color w:val="000000" w:themeColor="text1"/>
          <w:szCs w:val="24"/>
        </w:rPr>
        <w:t>διατρέχ</w:t>
      </w:r>
      <w:r>
        <w:rPr>
          <w:rFonts w:eastAsia="Times New Roman"/>
          <w:color w:val="000000" w:themeColor="text1"/>
          <w:szCs w:val="24"/>
        </w:rPr>
        <w:t>ει η Εγνατία και οι αποστάσεις έχουν εκμηδενιστ</w:t>
      </w:r>
      <w:r>
        <w:rPr>
          <w:rFonts w:eastAsia="Times New Roman"/>
          <w:color w:val="000000" w:themeColor="text1"/>
          <w:szCs w:val="24"/>
        </w:rPr>
        <w:t xml:space="preserve">εί; Το έχουμε συζητήσει; Όχι. </w:t>
      </w:r>
    </w:p>
    <w:p w14:paraId="7632D306"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Θέλουμε ν</w:t>
      </w:r>
      <w:r w:rsidRPr="008F0F00">
        <w:rPr>
          <w:rFonts w:eastAsia="Times New Roman"/>
          <w:color w:val="000000" w:themeColor="text1"/>
          <w:szCs w:val="24"/>
        </w:rPr>
        <w:t xml:space="preserve">οσοκομείο </w:t>
      </w:r>
      <w:r>
        <w:rPr>
          <w:rFonts w:eastAsia="Times New Roman"/>
          <w:color w:val="000000" w:themeColor="text1"/>
          <w:szCs w:val="24"/>
        </w:rPr>
        <w:t>παιδιατρικό στη Θεσσαλονίκη; Κι αν θέλουμε ν</w:t>
      </w:r>
      <w:r w:rsidRPr="008F0F00">
        <w:rPr>
          <w:rFonts w:eastAsia="Times New Roman"/>
          <w:color w:val="000000" w:themeColor="text1"/>
          <w:szCs w:val="24"/>
        </w:rPr>
        <w:t>οσοκομείο παιδιατρικ</w:t>
      </w:r>
      <w:r>
        <w:rPr>
          <w:rFonts w:eastAsia="Times New Roman"/>
          <w:color w:val="000000" w:themeColor="text1"/>
          <w:szCs w:val="24"/>
        </w:rPr>
        <w:t xml:space="preserve">ό στη Θεσσαλονίκη –που λέω ότι θέλουμε- τι θα γίνει με τις πολλές μεγάλες παιδιατρικές </w:t>
      </w:r>
      <w:r w:rsidRPr="008F0F00">
        <w:rPr>
          <w:rFonts w:eastAsia="Times New Roman"/>
          <w:color w:val="000000" w:themeColor="text1"/>
          <w:szCs w:val="24"/>
        </w:rPr>
        <w:t>κλινικές</w:t>
      </w:r>
      <w:r>
        <w:rPr>
          <w:rFonts w:eastAsia="Times New Roman"/>
          <w:color w:val="000000" w:themeColor="text1"/>
          <w:szCs w:val="24"/>
        </w:rPr>
        <w:t xml:space="preserve"> στα άλλα</w:t>
      </w:r>
      <w:r w:rsidRPr="008F0F00">
        <w:rPr>
          <w:rFonts w:eastAsia="Times New Roman"/>
          <w:color w:val="000000" w:themeColor="text1"/>
          <w:szCs w:val="24"/>
        </w:rPr>
        <w:t xml:space="preserve"> νοσοκομεία</w:t>
      </w:r>
      <w:r>
        <w:rPr>
          <w:rFonts w:eastAsia="Times New Roman"/>
          <w:color w:val="000000" w:themeColor="text1"/>
          <w:szCs w:val="24"/>
        </w:rPr>
        <w:t>; Θα διατηρηθούν παραλλήλως</w:t>
      </w:r>
      <w:r>
        <w:rPr>
          <w:rFonts w:eastAsia="Times New Roman"/>
          <w:color w:val="000000" w:themeColor="text1"/>
          <w:szCs w:val="24"/>
        </w:rPr>
        <w:t xml:space="preserve">; Ποιος θα πληρώσει το κόστος; Τα χρήματα για τη λειτουργία του Εθνικού Συστήματος Υγείας </w:t>
      </w:r>
      <w:r w:rsidRPr="008F0F00">
        <w:rPr>
          <w:rFonts w:eastAsia="Times New Roman"/>
          <w:color w:val="000000" w:themeColor="text1"/>
          <w:szCs w:val="24"/>
        </w:rPr>
        <w:t>βαίνουν μειούμενα</w:t>
      </w:r>
      <w:r>
        <w:rPr>
          <w:rFonts w:eastAsia="Times New Roman"/>
          <w:color w:val="000000" w:themeColor="text1"/>
          <w:szCs w:val="24"/>
        </w:rPr>
        <w:t xml:space="preserve">. </w:t>
      </w:r>
    </w:p>
    <w:p w14:paraId="7632D307"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Σ</w:t>
      </w:r>
      <w:r w:rsidRPr="008F0F00">
        <w:rPr>
          <w:rFonts w:eastAsia="Times New Roman"/>
          <w:color w:val="000000" w:themeColor="text1"/>
          <w:szCs w:val="24"/>
        </w:rPr>
        <w:t>το σταθεροποιητικό</w:t>
      </w:r>
      <w:r>
        <w:rPr>
          <w:rFonts w:eastAsia="Times New Roman"/>
          <w:color w:val="000000" w:themeColor="text1"/>
          <w:szCs w:val="24"/>
        </w:rPr>
        <w:t xml:space="preserve"> πρόγραμμα που κατέθεσε αυτή η Κ</w:t>
      </w:r>
      <w:r w:rsidRPr="008F0F00">
        <w:rPr>
          <w:rFonts w:eastAsia="Times New Roman"/>
          <w:color w:val="000000" w:themeColor="text1"/>
          <w:szCs w:val="24"/>
        </w:rPr>
        <w:t xml:space="preserve">υβέρνηση ως ποσοστό επί του ΑΕΠ ο προϋπολογισμός της </w:t>
      </w:r>
      <w:r>
        <w:rPr>
          <w:rFonts w:eastAsia="Times New Roman"/>
          <w:color w:val="000000" w:themeColor="text1"/>
          <w:szCs w:val="24"/>
        </w:rPr>
        <w:t>υγείας μειώνεται σταθερά για τα επόμενα πέ</w:t>
      </w:r>
      <w:r>
        <w:rPr>
          <w:rFonts w:eastAsia="Times New Roman"/>
          <w:color w:val="000000" w:themeColor="text1"/>
          <w:szCs w:val="24"/>
        </w:rPr>
        <w:t>ντε χρόνια. Α</w:t>
      </w:r>
      <w:r w:rsidRPr="008F0F00">
        <w:rPr>
          <w:rFonts w:eastAsia="Times New Roman"/>
          <w:color w:val="000000" w:themeColor="text1"/>
          <w:szCs w:val="24"/>
        </w:rPr>
        <w:t xml:space="preserve">υτό σημαίνει ότι </w:t>
      </w:r>
      <w:proofErr w:type="spellStart"/>
      <w:r>
        <w:rPr>
          <w:rFonts w:eastAsia="Times New Roman"/>
          <w:color w:val="000000" w:themeColor="text1"/>
          <w:szCs w:val="24"/>
        </w:rPr>
        <w:t>κανιβαλίζουμε</w:t>
      </w:r>
      <w:proofErr w:type="spellEnd"/>
      <w:r>
        <w:rPr>
          <w:rFonts w:eastAsia="Times New Roman"/>
          <w:color w:val="000000" w:themeColor="text1"/>
          <w:szCs w:val="24"/>
        </w:rPr>
        <w:t xml:space="preserve"> δομές για να ενισχύσουμε τις καινούργιες. Καμμία αντίρρηση. Ξέρουμε τι θέλουμε να κάνουμε; Είναι συζητήσεις που δεν γίνονται. Ας </w:t>
      </w:r>
      <w:r w:rsidRPr="008F0F00">
        <w:rPr>
          <w:rFonts w:eastAsia="Times New Roman"/>
          <w:color w:val="000000" w:themeColor="text1"/>
          <w:szCs w:val="24"/>
        </w:rPr>
        <w:t>πάμε ένα βήμα πάρα π</w:t>
      </w:r>
      <w:r>
        <w:rPr>
          <w:rFonts w:eastAsia="Times New Roman"/>
          <w:color w:val="000000" w:themeColor="text1"/>
          <w:szCs w:val="24"/>
        </w:rPr>
        <w:t xml:space="preserve">ίσω, γιατί ο κ. </w:t>
      </w:r>
      <w:proofErr w:type="spellStart"/>
      <w:r>
        <w:rPr>
          <w:rFonts w:eastAsia="Times New Roman"/>
          <w:color w:val="000000" w:themeColor="text1"/>
          <w:szCs w:val="24"/>
        </w:rPr>
        <w:t>Πολάκης</w:t>
      </w:r>
      <w:proofErr w:type="spellEnd"/>
      <w:r>
        <w:rPr>
          <w:rFonts w:eastAsia="Times New Roman"/>
          <w:color w:val="000000" w:themeColor="text1"/>
          <w:szCs w:val="24"/>
        </w:rPr>
        <w:t xml:space="preserve"> έβαλε πάρα πολλά ζητήματα. </w:t>
      </w:r>
    </w:p>
    <w:p w14:paraId="7632D308"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αποτυχία </w:t>
      </w:r>
      <w:r>
        <w:rPr>
          <w:rFonts w:eastAsia="Times New Roman"/>
          <w:color w:val="000000" w:themeColor="text1"/>
          <w:szCs w:val="24"/>
        </w:rPr>
        <w:t>της Κ</w:t>
      </w:r>
      <w:r w:rsidRPr="008F0F00">
        <w:rPr>
          <w:rFonts w:eastAsia="Times New Roman"/>
          <w:color w:val="000000" w:themeColor="text1"/>
          <w:szCs w:val="24"/>
        </w:rPr>
        <w:t xml:space="preserve">υβέρνησης </w:t>
      </w:r>
      <w:r>
        <w:rPr>
          <w:rFonts w:eastAsia="Times New Roman"/>
          <w:color w:val="000000" w:themeColor="text1"/>
          <w:szCs w:val="24"/>
        </w:rPr>
        <w:t xml:space="preserve">φέρνει </w:t>
      </w:r>
      <w:r w:rsidRPr="008F0F00">
        <w:rPr>
          <w:rFonts w:eastAsia="Times New Roman"/>
          <w:color w:val="000000" w:themeColor="text1"/>
          <w:szCs w:val="24"/>
        </w:rPr>
        <w:t>τη Νέα Δημοκρατία</w:t>
      </w:r>
      <w:r>
        <w:rPr>
          <w:rFonts w:eastAsia="Times New Roman"/>
          <w:color w:val="000000" w:themeColor="text1"/>
          <w:szCs w:val="24"/>
        </w:rPr>
        <w:t>, κυρίες και κύριοι συνάδελφοι, ο</w:t>
      </w:r>
      <w:r w:rsidRPr="008F0F00">
        <w:rPr>
          <w:rFonts w:eastAsia="Times New Roman"/>
          <w:color w:val="000000" w:themeColor="text1"/>
          <w:szCs w:val="24"/>
        </w:rPr>
        <w:t>ύτε η στάση του ΚΙΝΑΛ</w:t>
      </w:r>
      <w:r>
        <w:rPr>
          <w:rFonts w:eastAsia="Times New Roman"/>
          <w:color w:val="000000" w:themeColor="text1"/>
          <w:szCs w:val="24"/>
        </w:rPr>
        <w:t xml:space="preserve"> ούτε τα άλλοθι που π</w:t>
      </w:r>
      <w:r w:rsidRPr="008F0F00">
        <w:rPr>
          <w:rFonts w:eastAsia="Times New Roman"/>
          <w:color w:val="000000" w:themeColor="text1"/>
          <w:szCs w:val="24"/>
        </w:rPr>
        <w:t>ροσπαθ</w:t>
      </w:r>
      <w:r>
        <w:rPr>
          <w:rFonts w:eastAsia="Times New Roman"/>
          <w:color w:val="000000" w:themeColor="text1"/>
          <w:szCs w:val="24"/>
        </w:rPr>
        <w:t>εί</w:t>
      </w:r>
      <w:r w:rsidRPr="008F0F00">
        <w:rPr>
          <w:rFonts w:eastAsia="Times New Roman"/>
          <w:color w:val="000000" w:themeColor="text1"/>
          <w:szCs w:val="24"/>
        </w:rPr>
        <w:t>τε να βρείτε ούτε η κακή διάθεση ούτε τίποτα</w:t>
      </w:r>
      <w:r>
        <w:rPr>
          <w:rFonts w:eastAsia="Times New Roman"/>
          <w:color w:val="000000" w:themeColor="text1"/>
          <w:szCs w:val="24"/>
        </w:rPr>
        <w:t>. Τ</w:t>
      </w:r>
      <w:r w:rsidRPr="008F0F00">
        <w:rPr>
          <w:rFonts w:eastAsia="Times New Roman"/>
          <w:color w:val="000000" w:themeColor="text1"/>
          <w:szCs w:val="24"/>
        </w:rPr>
        <w:t>ο συγχωροχάρτι στην περίοδο 2004</w:t>
      </w:r>
      <w:r>
        <w:rPr>
          <w:rFonts w:eastAsia="Times New Roman"/>
          <w:color w:val="000000" w:themeColor="text1"/>
          <w:szCs w:val="24"/>
        </w:rPr>
        <w:t>-</w:t>
      </w:r>
      <w:r w:rsidRPr="008F0F00">
        <w:rPr>
          <w:rFonts w:eastAsia="Times New Roman"/>
          <w:color w:val="000000" w:themeColor="text1"/>
          <w:szCs w:val="24"/>
        </w:rPr>
        <w:t xml:space="preserve">2009 </w:t>
      </w:r>
      <w:r>
        <w:rPr>
          <w:rFonts w:eastAsia="Times New Roman"/>
          <w:color w:val="000000" w:themeColor="text1"/>
          <w:szCs w:val="24"/>
        </w:rPr>
        <w:t xml:space="preserve">δικαιώνει </w:t>
      </w:r>
      <w:r w:rsidRPr="008F0F00">
        <w:rPr>
          <w:rFonts w:eastAsia="Times New Roman"/>
          <w:color w:val="000000" w:themeColor="text1"/>
          <w:szCs w:val="24"/>
        </w:rPr>
        <w:t>τ</w:t>
      </w:r>
      <w:r>
        <w:rPr>
          <w:rFonts w:eastAsia="Times New Roman"/>
          <w:color w:val="000000" w:themeColor="text1"/>
          <w:szCs w:val="24"/>
        </w:rPr>
        <w:t>ις πολιτικέ</w:t>
      </w:r>
      <w:r w:rsidRPr="008F0F00">
        <w:rPr>
          <w:rFonts w:eastAsia="Times New Roman"/>
          <w:color w:val="000000" w:themeColor="text1"/>
          <w:szCs w:val="24"/>
        </w:rPr>
        <w:t xml:space="preserve">ς της </w:t>
      </w:r>
      <w:r>
        <w:rPr>
          <w:rFonts w:eastAsia="Times New Roman"/>
          <w:color w:val="000000" w:themeColor="text1"/>
          <w:szCs w:val="24"/>
        </w:rPr>
        <w:t>Δ</w:t>
      </w:r>
      <w:r w:rsidRPr="008F0F00">
        <w:rPr>
          <w:rFonts w:eastAsia="Times New Roman"/>
          <w:color w:val="000000" w:themeColor="text1"/>
          <w:szCs w:val="24"/>
        </w:rPr>
        <w:t xml:space="preserve">εξιάς στην Ελλάδα και </w:t>
      </w:r>
      <w:r>
        <w:rPr>
          <w:rFonts w:eastAsia="Times New Roman"/>
          <w:color w:val="000000" w:themeColor="text1"/>
          <w:szCs w:val="24"/>
        </w:rPr>
        <w:t xml:space="preserve">φέρνει ξανά τη Νέα Δημοκρατία δικαιωμένη </w:t>
      </w:r>
      <w:r w:rsidRPr="008F0F00">
        <w:rPr>
          <w:rFonts w:eastAsia="Times New Roman"/>
          <w:color w:val="000000" w:themeColor="text1"/>
          <w:szCs w:val="24"/>
        </w:rPr>
        <w:t>στα μάτια του κόσμου</w:t>
      </w:r>
      <w:r>
        <w:rPr>
          <w:rFonts w:eastAsia="Times New Roman"/>
          <w:color w:val="000000" w:themeColor="text1"/>
          <w:szCs w:val="24"/>
        </w:rPr>
        <w:t>, ο</w:t>
      </w:r>
      <w:r w:rsidRPr="008F0F00">
        <w:rPr>
          <w:rFonts w:eastAsia="Times New Roman"/>
          <w:color w:val="000000" w:themeColor="text1"/>
          <w:szCs w:val="24"/>
        </w:rPr>
        <w:t xml:space="preserve"> οποίος </w:t>
      </w:r>
      <w:r>
        <w:rPr>
          <w:rFonts w:eastAsia="Times New Roman"/>
          <w:color w:val="000000" w:themeColor="text1"/>
          <w:szCs w:val="24"/>
        </w:rPr>
        <w:t>την απαξίωσε όταν έπρεπε να την απαξιώσει.</w:t>
      </w:r>
    </w:p>
    <w:p w14:paraId="7632D309"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Ομοίως, η απαξίωση του Εθνικού Συστήματος Υγείας, </w:t>
      </w:r>
      <w:r w:rsidRPr="008F0F00">
        <w:rPr>
          <w:rFonts w:eastAsia="Times New Roman"/>
          <w:color w:val="000000" w:themeColor="text1"/>
          <w:szCs w:val="24"/>
        </w:rPr>
        <w:t>η μετατροπή του</w:t>
      </w:r>
      <w:r>
        <w:rPr>
          <w:rFonts w:eastAsia="Times New Roman"/>
          <w:color w:val="000000" w:themeColor="text1"/>
          <w:szCs w:val="24"/>
        </w:rPr>
        <w:t>,</w:t>
      </w:r>
      <w:r w:rsidRPr="008F0F00">
        <w:rPr>
          <w:rFonts w:eastAsia="Times New Roman"/>
          <w:color w:val="000000" w:themeColor="text1"/>
          <w:szCs w:val="24"/>
        </w:rPr>
        <w:t xml:space="preserve"> όπως φωνάζ</w:t>
      </w:r>
      <w:r>
        <w:rPr>
          <w:rFonts w:eastAsia="Times New Roman"/>
          <w:color w:val="000000" w:themeColor="text1"/>
          <w:szCs w:val="24"/>
        </w:rPr>
        <w:t xml:space="preserve">ω εδώ και πολύ καιρό, σε </w:t>
      </w:r>
      <w:proofErr w:type="spellStart"/>
      <w:r w:rsidRPr="008F0F00">
        <w:rPr>
          <w:rFonts w:eastAsia="Times New Roman"/>
          <w:color w:val="000000" w:themeColor="text1"/>
          <w:szCs w:val="24"/>
        </w:rPr>
        <w:t>προνοιακό</w:t>
      </w:r>
      <w:proofErr w:type="spellEnd"/>
      <w:r w:rsidRPr="008F0F00">
        <w:rPr>
          <w:rFonts w:eastAsia="Times New Roman"/>
          <w:color w:val="000000" w:themeColor="text1"/>
          <w:szCs w:val="24"/>
        </w:rPr>
        <w:t xml:space="preserve"> σύστημα</w:t>
      </w:r>
      <w:r>
        <w:rPr>
          <w:rFonts w:eastAsia="Times New Roman"/>
          <w:color w:val="000000" w:themeColor="text1"/>
          <w:szCs w:val="24"/>
        </w:rPr>
        <w:t>,</w:t>
      </w:r>
      <w:r w:rsidRPr="008F0F00">
        <w:rPr>
          <w:rFonts w:eastAsia="Times New Roman"/>
          <w:color w:val="000000" w:themeColor="text1"/>
          <w:szCs w:val="24"/>
        </w:rPr>
        <w:t xml:space="preserve"> δηλαδή σύστημα </w:t>
      </w:r>
      <w:r>
        <w:rPr>
          <w:rFonts w:eastAsia="Times New Roman"/>
          <w:color w:val="000000" w:themeColor="text1"/>
          <w:szCs w:val="24"/>
        </w:rPr>
        <w:t>φτωχό για τους φτω</w:t>
      </w:r>
      <w:r w:rsidRPr="008F0F00">
        <w:rPr>
          <w:rFonts w:eastAsia="Times New Roman"/>
          <w:color w:val="000000" w:themeColor="text1"/>
          <w:szCs w:val="24"/>
        </w:rPr>
        <w:t>χούς με χαμηλή ποιότητα</w:t>
      </w:r>
      <w:r>
        <w:rPr>
          <w:rFonts w:eastAsia="Times New Roman"/>
          <w:color w:val="000000" w:themeColor="text1"/>
          <w:szCs w:val="24"/>
        </w:rPr>
        <w:t>,</w:t>
      </w:r>
      <w:r w:rsidRPr="008F0F00">
        <w:rPr>
          <w:rFonts w:eastAsia="Times New Roman"/>
          <w:color w:val="000000" w:themeColor="text1"/>
          <w:szCs w:val="24"/>
        </w:rPr>
        <w:t xml:space="preserve"> είναι αυτό που στα μάτια της </w:t>
      </w:r>
      <w:r>
        <w:rPr>
          <w:rFonts w:eastAsia="Times New Roman"/>
          <w:color w:val="000000" w:themeColor="text1"/>
          <w:szCs w:val="24"/>
        </w:rPr>
        <w:t xml:space="preserve">μεσαίας </w:t>
      </w:r>
      <w:r w:rsidRPr="008F0F00">
        <w:rPr>
          <w:rFonts w:eastAsia="Times New Roman"/>
          <w:color w:val="000000" w:themeColor="text1"/>
          <w:szCs w:val="24"/>
        </w:rPr>
        <w:t>τ</w:t>
      </w:r>
      <w:r>
        <w:rPr>
          <w:rFonts w:eastAsia="Times New Roman"/>
          <w:color w:val="000000" w:themeColor="text1"/>
          <w:szCs w:val="24"/>
        </w:rPr>
        <w:t>άξης που πληρώνει τα πάντα διπλά -</w:t>
      </w:r>
      <w:r w:rsidRPr="008F0F00">
        <w:rPr>
          <w:rFonts w:eastAsia="Times New Roman"/>
          <w:color w:val="000000" w:themeColor="text1"/>
          <w:szCs w:val="24"/>
        </w:rPr>
        <w:t>μ</w:t>
      </w:r>
      <w:r>
        <w:rPr>
          <w:rFonts w:eastAsia="Times New Roman"/>
          <w:color w:val="000000" w:themeColor="text1"/>
          <w:szCs w:val="24"/>
        </w:rPr>
        <w:t>ί</w:t>
      </w:r>
      <w:r w:rsidRPr="008F0F00">
        <w:rPr>
          <w:rFonts w:eastAsia="Times New Roman"/>
          <w:color w:val="000000" w:themeColor="text1"/>
          <w:szCs w:val="24"/>
        </w:rPr>
        <w:t xml:space="preserve">α φορά </w:t>
      </w:r>
      <w:r>
        <w:rPr>
          <w:rFonts w:eastAsia="Times New Roman"/>
          <w:color w:val="000000" w:themeColor="text1"/>
          <w:szCs w:val="24"/>
        </w:rPr>
        <w:t>με εισφορές για το Εθνικό Σύστημα και μ</w:t>
      </w:r>
      <w:r>
        <w:rPr>
          <w:rFonts w:eastAsia="Times New Roman"/>
          <w:color w:val="000000" w:themeColor="text1"/>
          <w:szCs w:val="24"/>
        </w:rPr>
        <w:t>ί</w:t>
      </w:r>
      <w:r>
        <w:rPr>
          <w:rFonts w:eastAsia="Times New Roman"/>
          <w:color w:val="000000" w:themeColor="text1"/>
          <w:szCs w:val="24"/>
        </w:rPr>
        <w:t xml:space="preserve">α φορά από </w:t>
      </w:r>
      <w:r w:rsidRPr="008F0F00">
        <w:rPr>
          <w:rFonts w:eastAsia="Times New Roman"/>
          <w:color w:val="000000" w:themeColor="text1"/>
          <w:szCs w:val="24"/>
        </w:rPr>
        <w:lastRenderedPageBreak/>
        <w:t xml:space="preserve">την τσέπη </w:t>
      </w:r>
      <w:r>
        <w:rPr>
          <w:rFonts w:eastAsia="Times New Roman"/>
          <w:color w:val="000000" w:themeColor="text1"/>
          <w:szCs w:val="24"/>
        </w:rPr>
        <w:t>της,</w:t>
      </w:r>
      <w:r w:rsidRPr="008F0F00">
        <w:rPr>
          <w:rFonts w:eastAsia="Times New Roman"/>
          <w:color w:val="000000" w:themeColor="text1"/>
          <w:szCs w:val="24"/>
        </w:rPr>
        <w:t xml:space="preserve"> όταν χρειάζεται υπηρεσίες υγείας</w:t>
      </w:r>
      <w:r>
        <w:rPr>
          <w:rFonts w:eastAsia="Times New Roman"/>
          <w:color w:val="000000" w:themeColor="text1"/>
          <w:szCs w:val="24"/>
        </w:rPr>
        <w:t>-</w:t>
      </w:r>
      <w:r w:rsidRPr="008F0F00">
        <w:rPr>
          <w:rFonts w:eastAsia="Times New Roman"/>
          <w:color w:val="000000" w:themeColor="text1"/>
          <w:szCs w:val="24"/>
        </w:rPr>
        <w:t xml:space="preserve"> κάνει να ανοίγο</w:t>
      </w:r>
      <w:r w:rsidRPr="008F0F00">
        <w:rPr>
          <w:rFonts w:eastAsia="Times New Roman"/>
          <w:color w:val="000000" w:themeColor="text1"/>
          <w:szCs w:val="24"/>
        </w:rPr>
        <w:t xml:space="preserve">υν </w:t>
      </w:r>
      <w:r>
        <w:rPr>
          <w:rFonts w:eastAsia="Times New Roman"/>
          <w:color w:val="000000" w:themeColor="text1"/>
          <w:szCs w:val="24"/>
        </w:rPr>
        <w:t xml:space="preserve">οι ορέξεις </w:t>
      </w:r>
      <w:r w:rsidRPr="008F0F00">
        <w:rPr>
          <w:rFonts w:eastAsia="Times New Roman"/>
          <w:color w:val="000000" w:themeColor="text1"/>
          <w:szCs w:val="24"/>
        </w:rPr>
        <w:t>μερικ</w:t>
      </w:r>
      <w:r>
        <w:rPr>
          <w:rFonts w:eastAsia="Times New Roman"/>
          <w:color w:val="000000" w:themeColor="text1"/>
          <w:szCs w:val="24"/>
        </w:rPr>
        <w:t>ών για</w:t>
      </w:r>
      <w:r w:rsidRPr="008F0F00">
        <w:rPr>
          <w:rFonts w:eastAsia="Times New Roman"/>
          <w:color w:val="000000" w:themeColor="text1"/>
          <w:szCs w:val="24"/>
        </w:rPr>
        <w:t xml:space="preserve"> ιδιωτικοποίησ</w:t>
      </w:r>
      <w:r>
        <w:rPr>
          <w:rFonts w:eastAsia="Times New Roman"/>
          <w:color w:val="000000" w:themeColor="text1"/>
          <w:szCs w:val="24"/>
        </w:rPr>
        <w:t xml:space="preserve">η. Είναι </w:t>
      </w:r>
      <w:r w:rsidRPr="008F0F00">
        <w:rPr>
          <w:rFonts w:eastAsia="Times New Roman"/>
          <w:color w:val="000000" w:themeColor="text1"/>
          <w:szCs w:val="24"/>
        </w:rPr>
        <w:t xml:space="preserve">η απαξίωση του συστήματος υγείας που επιτρέπει μερικούς να βλέπουν τον </w:t>
      </w:r>
      <w:r>
        <w:rPr>
          <w:rFonts w:eastAsia="Times New Roman"/>
          <w:color w:val="000000" w:themeColor="text1"/>
          <w:szCs w:val="24"/>
        </w:rPr>
        <w:t>«</w:t>
      </w:r>
      <w:r w:rsidRPr="008F0F00">
        <w:rPr>
          <w:rFonts w:eastAsia="Times New Roman"/>
          <w:color w:val="000000" w:themeColor="text1"/>
          <w:szCs w:val="24"/>
        </w:rPr>
        <w:t>Ευαγγελισμό</w:t>
      </w:r>
      <w:r>
        <w:rPr>
          <w:rFonts w:eastAsia="Times New Roman"/>
          <w:color w:val="000000" w:themeColor="text1"/>
          <w:szCs w:val="24"/>
        </w:rPr>
        <w:t>» ω</w:t>
      </w:r>
      <w:r w:rsidRPr="008F0F00">
        <w:rPr>
          <w:rFonts w:eastAsia="Times New Roman"/>
          <w:color w:val="000000" w:themeColor="text1"/>
          <w:szCs w:val="24"/>
        </w:rPr>
        <w:t xml:space="preserve">ς </w:t>
      </w:r>
      <w:proofErr w:type="spellStart"/>
      <w:r w:rsidRPr="008F0F00">
        <w:rPr>
          <w:rFonts w:eastAsia="Times New Roman"/>
          <w:color w:val="000000" w:themeColor="text1"/>
          <w:szCs w:val="24"/>
        </w:rPr>
        <w:t>ξερολούκουμο</w:t>
      </w:r>
      <w:proofErr w:type="spellEnd"/>
      <w:r>
        <w:rPr>
          <w:rFonts w:eastAsia="Times New Roman"/>
          <w:color w:val="000000" w:themeColor="text1"/>
          <w:szCs w:val="24"/>
        </w:rPr>
        <w:t>.</w:t>
      </w:r>
    </w:p>
    <w:p w14:paraId="7632D30A"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w:t>
      </w:r>
      <w:r w:rsidRPr="008F0F00">
        <w:rPr>
          <w:rFonts w:eastAsia="Times New Roman"/>
          <w:color w:val="000000" w:themeColor="text1"/>
          <w:szCs w:val="24"/>
        </w:rPr>
        <w:t xml:space="preserve">γώ </w:t>
      </w:r>
      <w:r>
        <w:rPr>
          <w:rFonts w:eastAsia="Times New Roman"/>
          <w:color w:val="000000" w:themeColor="text1"/>
          <w:szCs w:val="24"/>
        </w:rPr>
        <w:t xml:space="preserve">ανήκω </w:t>
      </w:r>
      <w:r w:rsidRPr="008F0F00">
        <w:rPr>
          <w:rFonts w:eastAsia="Times New Roman"/>
          <w:color w:val="000000" w:themeColor="text1"/>
          <w:szCs w:val="24"/>
        </w:rPr>
        <w:t xml:space="preserve">σε αυτούς που πιστεύουν ότι ο </w:t>
      </w:r>
      <w:r>
        <w:rPr>
          <w:rFonts w:eastAsia="Times New Roman"/>
          <w:color w:val="000000" w:themeColor="text1"/>
          <w:szCs w:val="24"/>
        </w:rPr>
        <w:t>«</w:t>
      </w:r>
      <w:r w:rsidRPr="008F0F00">
        <w:rPr>
          <w:rFonts w:eastAsia="Times New Roman"/>
          <w:color w:val="000000" w:themeColor="text1"/>
          <w:szCs w:val="24"/>
        </w:rPr>
        <w:t>Ευαγγελισμός</w:t>
      </w:r>
      <w:r>
        <w:rPr>
          <w:rFonts w:eastAsia="Times New Roman"/>
          <w:color w:val="000000" w:themeColor="text1"/>
          <w:szCs w:val="24"/>
        </w:rPr>
        <w:t>»</w:t>
      </w:r>
      <w:r w:rsidRPr="008F0F00">
        <w:rPr>
          <w:rFonts w:eastAsia="Times New Roman"/>
          <w:color w:val="000000" w:themeColor="text1"/>
          <w:szCs w:val="24"/>
        </w:rPr>
        <w:t xml:space="preserve"> μπορεί </w:t>
      </w:r>
      <w:r>
        <w:rPr>
          <w:rFonts w:eastAsia="Times New Roman"/>
          <w:color w:val="000000" w:themeColor="text1"/>
          <w:szCs w:val="24"/>
        </w:rPr>
        <w:t>με</w:t>
      </w:r>
      <w:r w:rsidRPr="008F0F00">
        <w:rPr>
          <w:rFonts w:eastAsia="Times New Roman"/>
          <w:color w:val="000000" w:themeColor="text1"/>
          <w:szCs w:val="24"/>
        </w:rPr>
        <w:t xml:space="preserve"> το κατάλληλο μάν</w:t>
      </w:r>
      <w:r>
        <w:rPr>
          <w:rFonts w:eastAsia="Times New Roman"/>
          <w:color w:val="000000" w:themeColor="text1"/>
          <w:szCs w:val="24"/>
        </w:rPr>
        <w:t>ατζμεντ, δημόσιο μάνατζμε</w:t>
      </w:r>
      <w:r>
        <w:rPr>
          <w:rFonts w:eastAsia="Times New Roman"/>
          <w:color w:val="000000" w:themeColor="text1"/>
          <w:szCs w:val="24"/>
        </w:rPr>
        <w:t>ντ -από επαγγελματίε</w:t>
      </w:r>
      <w:r w:rsidRPr="008F0F00">
        <w:rPr>
          <w:rFonts w:eastAsia="Times New Roman"/>
          <w:color w:val="000000" w:themeColor="text1"/>
          <w:szCs w:val="24"/>
        </w:rPr>
        <w:t xml:space="preserve">ς όμως </w:t>
      </w:r>
      <w:r>
        <w:rPr>
          <w:rFonts w:eastAsia="Times New Roman"/>
          <w:color w:val="000000" w:themeColor="text1"/>
          <w:szCs w:val="24"/>
        </w:rPr>
        <w:t xml:space="preserve">και όχι από πολιτικούς </w:t>
      </w:r>
      <w:r w:rsidRPr="008F0F00">
        <w:rPr>
          <w:rFonts w:eastAsia="Times New Roman"/>
          <w:color w:val="000000" w:themeColor="text1"/>
          <w:szCs w:val="24"/>
        </w:rPr>
        <w:t>παρατρεχάμενο</w:t>
      </w:r>
      <w:r>
        <w:rPr>
          <w:rFonts w:eastAsia="Times New Roman"/>
          <w:color w:val="000000" w:themeColor="text1"/>
          <w:szCs w:val="24"/>
        </w:rPr>
        <w:t>υ</w:t>
      </w:r>
      <w:r w:rsidRPr="008F0F00">
        <w:rPr>
          <w:rFonts w:eastAsia="Times New Roman"/>
          <w:color w:val="000000" w:themeColor="text1"/>
          <w:szCs w:val="24"/>
        </w:rPr>
        <w:t>ς</w:t>
      </w:r>
      <w:r>
        <w:rPr>
          <w:rFonts w:eastAsia="Times New Roman"/>
          <w:color w:val="000000" w:themeColor="text1"/>
          <w:szCs w:val="24"/>
        </w:rPr>
        <w:t xml:space="preserve">, όπως είπε ο κ. </w:t>
      </w:r>
      <w:proofErr w:type="spellStart"/>
      <w:r>
        <w:rPr>
          <w:rFonts w:eastAsia="Times New Roman"/>
          <w:color w:val="000000" w:themeColor="text1"/>
          <w:szCs w:val="24"/>
        </w:rPr>
        <w:t>Πολάκης</w:t>
      </w:r>
      <w:proofErr w:type="spellEnd"/>
      <w:r>
        <w:rPr>
          <w:rFonts w:eastAsia="Times New Roman"/>
          <w:color w:val="000000" w:themeColor="text1"/>
          <w:szCs w:val="24"/>
        </w:rPr>
        <w:t xml:space="preserve"> </w:t>
      </w:r>
      <w:r w:rsidRPr="008F0F00">
        <w:rPr>
          <w:rFonts w:eastAsia="Times New Roman"/>
          <w:color w:val="000000" w:themeColor="text1"/>
          <w:szCs w:val="24"/>
        </w:rPr>
        <w:t>προηγουμένως εδώ</w:t>
      </w:r>
      <w:r>
        <w:rPr>
          <w:rFonts w:eastAsia="Times New Roman"/>
          <w:color w:val="000000" w:themeColor="text1"/>
          <w:szCs w:val="24"/>
        </w:rPr>
        <w:t>, από αυτούς που προσπάθησε ο Παπα</w:t>
      </w:r>
      <w:r w:rsidRPr="008F0F00">
        <w:rPr>
          <w:rFonts w:eastAsia="Times New Roman"/>
          <w:color w:val="000000" w:themeColor="text1"/>
          <w:szCs w:val="24"/>
        </w:rPr>
        <w:t xml:space="preserve">δόπουλος να διορίσει και </w:t>
      </w:r>
      <w:r>
        <w:rPr>
          <w:rFonts w:eastAsia="Times New Roman"/>
          <w:color w:val="000000" w:themeColor="text1"/>
          <w:szCs w:val="24"/>
        </w:rPr>
        <w:t xml:space="preserve">τους </w:t>
      </w:r>
      <w:r w:rsidRPr="008F0F00">
        <w:rPr>
          <w:rFonts w:eastAsia="Times New Roman"/>
          <w:color w:val="000000" w:themeColor="text1"/>
          <w:szCs w:val="24"/>
        </w:rPr>
        <w:t xml:space="preserve">ακύρωσε </w:t>
      </w:r>
      <w:r>
        <w:rPr>
          <w:rFonts w:eastAsia="Times New Roman"/>
          <w:color w:val="000000" w:themeColor="text1"/>
          <w:szCs w:val="24"/>
        </w:rPr>
        <w:t xml:space="preserve">η </w:t>
      </w:r>
      <w:r>
        <w:rPr>
          <w:rFonts w:eastAsia="Times New Roman"/>
          <w:color w:val="000000" w:themeColor="text1"/>
          <w:szCs w:val="24"/>
        </w:rPr>
        <w:t>κ</w:t>
      </w:r>
      <w:r>
        <w:rPr>
          <w:rFonts w:eastAsia="Times New Roman"/>
          <w:color w:val="000000" w:themeColor="text1"/>
          <w:szCs w:val="24"/>
        </w:rPr>
        <w:t xml:space="preserve">υβέρνηση 2004-2009, </w:t>
      </w:r>
      <w:r w:rsidRPr="008F0F00">
        <w:rPr>
          <w:rFonts w:eastAsia="Times New Roman"/>
          <w:color w:val="000000" w:themeColor="text1"/>
          <w:szCs w:val="24"/>
        </w:rPr>
        <w:t xml:space="preserve">για την οποία </w:t>
      </w:r>
      <w:r>
        <w:rPr>
          <w:rFonts w:eastAsia="Times New Roman"/>
          <w:color w:val="000000" w:themeColor="text1"/>
          <w:szCs w:val="24"/>
        </w:rPr>
        <w:t xml:space="preserve">δεν </w:t>
      </w:r>
      <w:r w:rsidRPr="008F0F00">
        <w:rPr>
          <w:rFonts w:eastAsia="Times New Roman"/>
          <w:color w:val="000000" w:themeColor="text1"/>
          <w:szCs w:val="24"/>
        </w:rPr>
        <w:t>λέτε τίποτα</w:t>
      </w:r>
      <w:r>
        <w:rPr>
          <w:rFonts w:eastAsia="Times New Roman"/>
          <w:color w:val="000000" w:themeColor="text1"/>
          <w:szCs w:val="24"/>
        </w:rPr>
        <w:t>-</w:t>
      </w:r>
      <w:r w:rsidRPr="008F0F00">
        <w:rPr>
          <w:rFonts w:eastAsia="Times New Roman"/>
          <w:color w:val="000000" w:themeColor="text1"/>
          <w:szCs w:val="24"/>
        </w:rPr>
        <w:t xml:space="preserve"> με μοντέρνο μά</w:t>
      </w:r>
      <w:r>
        <w:rPr>
          <w:rFonts w:eastAsia="Times New Roman"/>
          <w:color w:val="000000" w:themeColor="text1"/>
          <w:szCs w:val="24"/>
        </w:rPr>
        <w:t xml:space="preserve">νατζμεντ, με σύγχρονες δομές, με σύγχρονη διοίκηση, </w:t>
      </w:r>
      <w:r w:rsidRPr="008F0F00">
        <w:rPr>
          <w:rFonts w:eastAsia="Times New Roman"/>
          <w:color w:val="000000" w:themeColor="text1"/>
          <w:szCs w:val="24"/>
        </w:rPr>
        <w:t xml:space="preserve">το σπουδαίο </w:t>
      </w:r>
      <w:r>
        <w:rPr>
          <w:rFonts w:eastAsia="Times New Roman"/>
          <w:color w:val="000000" w:themeColor="text1"/>
          <w:szCs w:val="24"/>
        </w:rPr>
        <w:t>ιατρικό και νοσηλευτικό προσωπικό που έχει το σύστημα υγείας, μπορεί να σταθεί απέναντι και να κοιτάξει στα μάτια οποιονδήποτε ιδιώτη ημεδ</w:t>
      </w:r>
      <w:r w:rsidRPr="008F0F00">
        <w:rPr>
          <w:rFonts w:eastAsia="Times New Roman"/>
          <w:color w:val="000000" w:themeColor="text1"/>
          <w:szCs w:val="24"/>
        </w:rPr>
        <w:t>α</w:t>
      </w:r>
      <w:r>
        <w:rPr>
          <w:rFonts w:eastAsia="Times New Roman"/>
          <w:color w:val="000000" w:themeColor="text1"/>
          <w:szCs w:val="24"/>
        </w:rPr>
        <w:t>πό ή α</w:t>
      </w:r>
      <w:r w:rsidRPr="008F0F00">
        <w:rPr>
          <w:rFonts w:eastAsia="Times New Roman"/>
          <w:color w:val="000000" w:themeColor="text1"/>
          <w:szCs w:val="24"/>
        </w:rPr>
        <w:t>λλοδαπό</w:t>
      </w:r>
      <w:r>
        <w:rPr>
          <w:rFonts w:eastAsia="Times New Roman"/>
          <w:color w:val="000000" w:themeColor="text1"/>
          <w:szCs w:val="24"/>
        </w:rPr>
        <w:t>.</w:t>
      </w:r>
    </w:p>
    <w:p w14:paraId="7632D30B"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w:t>
      </w:r>
      <w:r w:rsidRPr="008F0F00">
        <w:rPr>
          <w:rFonts w:eastAsia="Times New Roman"/>
          <w:color w:val="000000" w:themeColor="text1"/>
          <w:szCs w:val="24"/>
        </w:rPr>
        <w:t>πορούμε να το κάνουμε</w:t>
      </w:r>
      <w:r>
        <w:rPr>
          <w:rFonts w:eastAsia="Times New Roman"/>
          <w:color w:val="000000" w:themeColor="text1"/>
          <w:szCs w:val="24"/>
        </w:rPr>
        <w:t>; Τ</w:t>
      </w:r>
      <w:r w:rsidRPr="008F0F00">
        <w:rPr>
          <w:rFonts w:eastAsia="Times New Roman"/>
          <w:color w:val="000000" w:themeColor="text1"/>
          <w:szCs w:val="24"/>
        </w:rPr>
        <w:t>ο σύστημα υγε</w:t>
      </w:r>
      <w:r w:rsidRPr="008F0F00">
        <w:rPr>
          <w:rFonts w:eastAsia="Times New Roman"/>
          <w:color w:val="000000" w:themeColor="text1"/>
          <w:szCs w:val="24"/>
        </w:rPr>
        <w:t>ίας οφείλει να είναι δημόσιο</w:t>
      </w:r>
      <w:r>
        <w:rPr>
          <w:rFonts w:eastAsia="Times New Roman"/>
          <w:color w:val="000000" w:themeColor="text1"/>
          <w:szCs w:val="24"/>
        </w:rPr>
        <w:t>. Δ</w:t>
      </w:r>
      <w:r w:rsidRPr="008F0F00">
        <w:rPr>
          <w:rFonts w:eastAsia="Times New Roman"/>
          <w:color w:val="000000" w:themeColor="text1"/>
          <w:szCs w:val="24"/>
        </w:rPr>
        <w:t>εν μπορεί να είναι ούτε κ</w:t>
      </w:r>
      <w:r>
        <w:rPr>
          <w:rFonts w:eastAsia="Times New Roman"/>
          <w:color w:val="000000" w:themeColor="text1"/>
          <w:szCs w:val="24"/>
        </w:rPr>
        <w:t xml:space="preserve">ρατικό με τη σοβιετική αντίληψη μερικών και δεν μπορεί </w:t>
      </w:r>
      <w:r w:rsidRPr="008F0F00">
        <w:rPr>
          <w:rFonts w:eastAsia="Times New Roman"/>
          <w:color w:val="000000" w:themeColor="text1"/>
          <w:szCs w:val="24"/>
        </w:rPr>
        <w:t xml:space="preserve">πολύ περισσότερο να </w:t>
      </w:r>
      <w:r>
        <w:rPr>
          <w:rFonts w:eastAsia="Times New Roman"/>
          <w:color w:val="000000" w:themeColor="text1"/>
          <w:szCs w:val="24"/>
        </w:rPr>
        <w:t>αφ</w:t>
      </w:r>
      <w:r w:rsidRPr="008F0F00">
        <w:rPr>
          <w:rFonts w:eastAsia="Times New Roman"/>
          <w:color w:val="000000" w:themeColor="text1"/>
          <w:szCs w:val="24"/>
        </w:rPr>
        <w:t xml:space="preserve">εθεί </w:t>
      </w:r>
      <w:r>
        <w:rPr>
          <w:rFonts w:eastAsia="Times New Roman"/>
          <w:color w:val="000000" w:themeColor="text1"/>
          <w:szCs w:val="24"/>
        </w:rPr>
        <w:t>β</w:t>
      </w:r>
      <w:r w:rsidRPr="008F0F00">
        <w:rPr>
          <w:rFonts w:eastAsia="Times New Roman"/>
          <w:color w:val="000000" w:themeColor="text1"/>
          <w:szCs w:val="24"/>
        </w:rPr>
        <w:t>ορά ιδιωτικ</w:t>
      </w:r>
      <w:r>
        <w:rPr>
          <w:rFonts w:eastAsia="Times New Roman"/>
          <w:color w:val="000000" w:themeColor="text1"/>
          <w:szCs w:val="24"/>
        </w:rPr>
        <w:t xml:space="preserve">ών συμφερόντων. Όμως, </w:t>
      </w:r>
      <w:r w:rsidRPr="008F0F00">
        <w:rPr>
          <w:rFonts w:eastAsia="Times New Roman"/>
          <w:color w:val="000000" w:themeColor="text1"/>
          <w:szCs w:val="24"/>
        </w:rPr>
        <w:lastRenderedPageBreak/>
        <w:t>αυτό απαιτεί καθαρό μυαλό</w:t>
      </w:r>
      <w:r>
        <w:rPr>
          <w:rFonts w:eastAsia="Times New Roman"/>
          <w:color w:val="000000" w:themeColor="text1"/>
          <w:szCs w:val="24"/>
        </w:rPr>
        <w:t>,</w:t>
      </w:r>
      <w:r w:rsidRPr="008F0F00">
        <w:rPr>
          <w:rFonts w:eastAsia="Times New Roman"/>
          <w:color w:val="000000" w:themeColor="text1"/>
          <w:szCs w:val="24"/>
        </w:rPr>
        <w:t xml:space="preserve"> να υπερβούμε τις ιδεοληψίες και να π</w:t>
      </w:r>
      <w:r>
        <w:rPr>
          <w:rFonts w:eastAsia="Times New Roman"/>
          <w:color w:val="000000" w:themeColor="text1"/>
          <w:szCs w:val="24"/>
        </w:rPr>
        <w:t xml:space="preserve">άψουμε να </w:t>
      </w:r>
      <w:r w:rsidRPr="008F0F00">
        <w:rPr>
          <w:rFonts w:eastAsia="Times New Roman"/>
          <w:color w:val="000000" w:themeColor="text1"/>
          <w:szCs w:val="24"/>
        </w:rPr>
        <w:t>χρησιμοποιο</w:t>
      </w:r>
      <w:r w:rsidRPr="008F0F00">
        <w:rPr>
          <w:rFonts w:eastAsia="Times New Roman"/>
          <w:color w:val="000000" w:themeColor="text1"/>
          <w:szCs w:val="24"/>
        </w:rPr>
        <w:t xml:space="preserve">ύμε </w:t>
      </w:r>
      <w:r>
        <w:rPr>
          <w:rFonts w:eastAsia="Times New Roman"/>
          <w:color w:val="000000" w:themeColor="text1"/>
          <w:szCs w:val="24"/>
        </w:rPr>
        <w:t>ως εργαλείο διχασμού τα α</w:t>
      </w:r>
      <w:r w:rsidRPr="008F0F00">
        <w:rPr>
          <w:rFonts w:eastAsia="Times New Roman"/>
          <w:color w:val="000000" w:themeColor="text1"/>
          <w:szCs w:val="24"/>
        </w:rPr>
        <w:t>πλά και τα αυτονόητα</w:t>
      </w:r>
      <w:r>
        <w:rPr>
          <w:rFonts w:eastAsia="Times New Roman"/>
          <w:color w:val="000000" w:themeColor="text1"/>
          <w:szCs w:val="24"/>
        </w:rPr>
        <w:t>.</w:t>
      </w:r>
    </w:p>
    <w:p w14:paraId="7632D30C"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Σε όλες τις συντάξεις 6% ήταν ο μεγάλος πόρος για το Εθνικό</w:t>
      </w:r>
      <w:r w:rsidRPr="008F0F00">
        <w:rPr>
          <w:rFonts w:eastAsia="Times New Roman"/>
          <w:color w:val="000000" w:themeColor="text1"/>
          <w:szCs w:val="24"/>
        </w:rPr>
        <w:t xml:space="preserve"> Σύστημα Υγείας</w:t>
      </w:r>
      <w:r>
        <w:rPr>
          <w:rFonts w:eastAsia="Times New Roman"/>
          <w:color w:val="000000" w:themeColor="text1"/>
          <w:szCs w:val="24"/>
        </w:rPr>
        <w:t>,</w:t>
      </w:r>
      <w:r w:rsidRPr="008F0F00">
        <w:rPr>
          <w:rFonts w:eastAsia="Times New Roman"/>
          <w:color w:val="000000" w:themeColor="text1"/>
          <w:szCs w:val="24"/>
        </w:rPr>
        <w:t xml:space="preserve"> για να μπορεί ο κ</w:t>
      </w:r>
      <w:r>
        <w:rPr>
          <w:rFonts w:eastAsia="Times New Roman"/>
          <w:color w:val="000000" w:themeColor="text1"/>
          <w:szCs w:val="24"/>
        </w:rPr>
        <w:t xml:space="preserve">. </w:t>
      </w:r>
      <w:proofErr w:type="spellStart"/>
      <w:r w:rsidRPr="008F0F00">
        <w:rPr>
          <w:rFonts w:eastAsia="Times New Roman"/>
          <w:color w:val="000000" w:themeColor="text1"/>
          <w:szCs w:val="24"/>
        </w:rPr>
        <w:t>Πολάκης</w:t>
      </w:r>
      <w:proofErr w:type="spellEnd"/>
      <w:r w:rsidRPr="008F0F00">
        <w:rPr>
          <w:rFonts w:eastAsia="Times New Roman"/>
          <w:color w:val="000000" w:themeColor="text1"/>
          <w:szCs w:val="24"/>
        </w:rPr>
        <w:t xml:space="preserve"> να επαίρεται ότι έσβησε τα χρέη των νοσοκομείων</w:t>
      </w:r>
      <w:r>
        <w:rPr>
          <w:rFonts w:eastAsia="Times New Roman"/>
          <w:color w:val="000000" w:themeColor="text1"/>
          <w:szCs w:val="24"/>
        </w:rPr>
        <w:t xml:space="preserve"> συν την </w:t>
      </w:r>
      <w:r w:rsidRPr="008F0F00">
        <w:rPr>
          <w:rFonts w:eastAsia="Times New Roman"/>
          <w:color w:val="000000" w:themeColor="text1"/>
          <w:szCs w:val="24"/>
        </w:rPr>
        <w:t>τεράστια διαγραφή των οφειλών προς τον ΕΟΠΥΥ</w:t>
      </w:r>
      <w:r>
        <w:rPr>
          <w:rFonts w:eastAsia="Times New Roman"/>
          <w:color w:val="000000" w:themeColor="text1"/>
          <w:szCs w:val="24"/>
        </w:rPr>
        <w:t xml:space="preserve">, </w:t>
      </w:r>
      <w:r>
        <w:rPr>
          <w:rFonts w:eastAsia="Times New Roman"/>
          <w:color w:val="000000" w:themeColor="text1"/>
          <w:szCs w:val="24"/>
        </w:rPr>
        <w:t>που ήταν με μ</w:t>
      </w:r>
      <w:r>
        <w:rPr>
          <w:rFonts w:eastAsia="Times New Roman"/>
          <w:color w:val="000000" w:themeColor="text1"/>
          <w:szCs w:val="24"/>
        </w:rPr>
        <w:t>ί</w:t>
      </w:r>
      <w:r>
        <w:rPr>
          <w:rFonts w:eastAsia="Times New Roman"/>
          <w:color w:val="000000" w:themeColor="text1"/>
          <w:szCs w:val="24"/>
        </w:rPr>
        <w:t>α μονοκονδυλιά, όπως ξέρουμε όλοι.</w:t>
      </w:r>
    </w:p>
    <w:p w14:paraId="7632D30D"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Αν είναι </w:t>
      </w:r>
      <w:r w:rsidRPr="008F0F00">
        <w:rPr>
          <w:rFonts w:eastAsia="Times New Roman"/>
          <w:color w:val="000000" w:themeColor="text1"/>
          <w:szCs w:val="24"/>
        </w:rPr>
        <w:t xml:space="preserve">να σβήσω μερικά δισεκατομμύρια </w:t>
      </w:r>
      <w:r>
        <w:rPr>
          <w:rFonts w:eastAsia="Times New Roman"/>
          <w:color w:val="000000" w:themeColor="text1"/>
          <w:szCs w:val="24"/>
        </w:rPr>
        <w:t>με μ</w:t>
      </w:r>
      <w:r>
        <w:rPr>
          <w:rFonts w:eastAsia="Times New Roman"/>
          <w:color w:val="000000" w:themeColor="text1"/>
          <w:szCs w:val="24"/>
        </w:rPr>
        <w:t>ί</w:t>
      </w:r>
      <w:r>
        <w:rPr>
          <w:rFonts w:eastAsia="Times New Roman"/>
          <w:color w:val="000000" w:themeColor="text1"/>
          <w:szCs w:val="24"/>
        </w:rPr>
        <w:t xml:space="preserve">α γραμμή, με τρεις σειρές τροπολογία, φεύγουν οι οφειλές. Οφειλές προς τον </w:t>
      </w:r>
      <w:r w:rsidRPr="008F0F00">
        <w:rPr>
          <w:rFonts w:eastAsia="Times New Roman"/>
          <w:color w:val="000000" w:themeColor="text1"/>
          <w:szCs w:val="24"/>
        </w:rPr>
        <w:t xml:space="preserve">ΕΟΠΥΥ </w:t>
      </w:r>
      <w:r>
        <w:rPr>
          <w:rFonts w:eastAsia="Times New Roman"/>
          <w:color w:val="000000" w:themeColor="text1"/>
          <w:szCs w:val="24"/>
        </w:rPr>
        <w:t>που διαγράφτηκαν ήταν.</w:t>
      </w:r>
    </w:p>
    <w:p w14:paraId="7632D30E" w14:textId="77777777" w:rsidR="00845256" w:rsidRDefault="00BE25C9">
      <w:pPr>
        <w:spacing w:line="600" w:lineRule="auto"/>
        <w:ind w:firstLine="720"/>
        <w:contextualSpacing/>
        <w:jc w:val="both"/>
        <w:rPr>
          <w:rFonts w:eastAsia="Times New Roman"/>
          <w:color w:val="000000" w:themeColor="text1"/>
          <w:szCs w:val="24"/>
        </w:rPr>
      </w:pPr>
      <w:r w:rsidRPr="001E5110">
        <w:rPr>
          <w:rFonts w:eastAsia="Times New Roman"/>
          <w:b/>
          <w:color w:val="000000" w:themeColor="text1"/>
          <w:szCs w:val="24"/>
        </w:rPr>
        <w:t>ΑΝΔΡΕΑΣ ΞΑΝΘΟΣ (Υπουργός Υγείας):</w:t>
      </w:r>
      <w:r>
        <w:rPr>
          <w:rFonts w:eastAsia="Times New Roman"/>
          <w:color w:val="000000" w:themeColor="text1"/>
          <w:szCs w:val="24"/>
        </w:rPr>
        <w:t xml:space="preserve"> Προς τον ΕΟΠΥΥ;</w:t>
      </w:r>
    </w:p>
    <w:p w14:paraId="7632D30F"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ΚΩΝΣΤΑΝΤ</w:t>
      </w:r>
      <w:r>
        <w:rPr>
          <w:rFonts w:eastAsia="Times New Roman"/>
          <w:b/>
          <w:color w:val="000000" w:themeColor="text1"/>
          <w:szCs w:val="24"/>
        </w:rPr>
        <w:t xml:space="preserve">ΙΝΟΣ ΜΠΑΡΓΙΩΤΑΣ: </w:t>
      </w:r>
      <w:r>
        <w:rPr>
          <w:rFonts w:eastAsia="Times New Roman"/>
          <w:color w:val="000000" w:themeColor="text1"/>
          <w:szCs w:val="24"/>
        </w:rPr>
        <w:t>Και προς τον ΕΟΠΥΥ, στις αρχές.</w:t>
      </w:r>
    </w:p>
    <w:p w14:paraId="7632D310"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Κύριε Υπουργέ, διαγράψατε οφειλές των νοσοκομείων προς τον ΕΟΠΥΥ. Δεν διαγράψατε;</w:t>
      </w:r>
    </w:p>
    <w:p w14:paraId="7632D311" w14:textId="77777777" w:rsidR="00845256" w:rsidRDefault="00BE25C9">
      <w:pPr>
        <w:spacing w:line="600" w:lineRule="auto"/>
        <w:ind w:firstLine="720"/>
        <w:contextualSpacing/>
        <w:jc w:val="both"/>
        <w:rPr>
          <w:rFonts w:eastAsia="Times New Roman"/>
          <w:color w:val="000000" w:themeColor="text1"/>
          <w:szCs w:val="24"/>
        </w:rPr>
      </w:pPr>
      <w:r w:rsidRPr="00E43DAE">
        <w:rPr>
          <w:rFonts w:eastAsia="Times New Roman"/>
          <w:b/>
          <w:color w:val="000000" w:themeColor="text1"/>
          <w:szCs w:val="24"/>
        </w:rPr>
        <w:lastRenderedPageBreak/>
        <w:t>ΑΝΔΡΕΑΣ ΞΑΝΘΟΣ (Υπουργός Υγείας):</w:t>
      </w:r>
      <w:r>
        <w:rPr>
          <w:rFonts w:eastAsia="Times New Roman"/>
          <w:color w:val="000000" w:themeColor="text1"/>
          <w:szCs w:val="24"/>
        </w:rPr>
        <w:t xml:space="preserve"> Τίνος οφειλές; Των νοσοκομείων προς τον ΕΟΠΥΥ; Ο ΕΟΠΥΥ οφείλει στα νοσοκομεία.</w:t>
      </w:r>
    </w:p>
    <w:p w14:paraId="7632D312"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ΚΩΝΣΤΑΝΤΙΝΟΣ</w:t>
      </w:r>
      <w:r>
        <w:rPr>
          <w:rFonts w:eastAsia="Times New Roman"/>
          <w:b/>
          <w:color w:val="000000" w:themeColor="text1"/>
          <w:szCs w:val="24"/>
        </w:rPr>
        <w:t xml:space="preserve"> ΜΠΑΡΓΙΩΤΑΣ:</w:t>
      </w:r>
      <w:r>
        <w:rPr>
          <w:rFonts w:eastAsia="Times New Roman"/>
          <w:color w:val="000000" w:themeColor="text1"/>
          <w:szCs w:val="24"/>
        </w:rPr>
        <w:t xml:space="preserve"> Τώρα. Παλιά όφειλαν τα νοσοκομεία. Έχετε δίκιο. Μπερδεύτηκα. Σωστά.</w:t>
      </w:r>
    </w:p>
    <w:p w14:paraId="7632D313" w14:textId="77777777" w:rsidR="00845256" w:rsidRDefault="00BE25C9">
      <w:pPr>
        <w:spacing w:line="600" w:lineRule="auto"/>
        <w:ind w:firstLine="720"/>
        <w:contextualSpacing/>
        <w:jc w:val="both"/>
        <w:rPr>
          <w:rFonts w:eastAsia="Times New Roman"/>
          <w:color w:val="000000" w:themeColor="text1"/>
          <w:szCs w:val="24"/>
        </w:rPr>
      </w:pPr>
      <w:r w:rsidRPr="00E43DAE">
        <w:rPr>
          <w:rFonts w:eastAsia="Times New Roman"/>
          <w:b/>
          <w:color w:val="000000" w:themeColor="text1"/>
          <w:szCs w:val="24"/>
        </w:rPr>
        <w:t>ΑΝΔΡΕΑΣ ΞΑΝΘΟΣ (Υπουργός Υγείας):</w:t>
      </w:r>
      <w:r>
        <w:rPr>
          <w:rFonts w:eastAsia="Times New Roman"/>
          <w:color w:val="000000" w:themeColor="text1"/>
          <w:szCs w:val="24"/>
        </w:rPr>
        <w:t xml:space="preserve"> Ο ΕΟΠΥΥ οφείλει στα νοσοκομεία.</w:t>
      </w:r>
    </w:p>
    <w:p w14:paraId="7632D314" w14:textId="77777777" w:rsidR="00845256" w:rsidRDefault="00BE25C9">
      <w:pPr>
        <w:spacing w:line="600" w:lineRule="auto"/>
        <w:ind w:firstLine="720"/>
        <w:contextualSpacing/>
        <w:jc w:val="both"/>
        <w:rPr>
          <w:rFonts w:eastAsia="Times New Roman"/>
          <w:color w:val="000000" w:themeColor="text1"/>
          <w:szCs w:val="24"/>
        </w:rPr>
      </w:pPr>
      <w:r w:rsidRPr="00E43DAE">
        <w:rPr>
          <w:rFonts w:eastAsia="Times New Roman"/>
          <w:b/>
          <w:color w:val="000000" w:themeColor="text1"/>
          <w:szCs w:val="24"/>
        </w:rPr>
        <w:t>ΠΡΟΕΔΡΕΥΩΝ (Μάριος Γεωργιάδης):</w:t>
      </w:r>
      <w:r>
        <w:rPr>
          <w:rFonts w:eastAsia="Times New Roman"/>
          <w:color w:val="000000" w:themeColor="text1"/>
          <w:szCs w:val="24"/>
        </w:rPr>
        <w:t xml:space="preserve"> Κύριε Υπουργέ, απάντησε. Το παραδέχθηκε. Το διόρθωσε.</w:t>
      </w:r>
    </w:p>
    <w:p w14:paraId="7632D315"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ΚΩΝΣΤΑΝΤΙΝΟΣ ΜΠΑΡΓΙΩΤΑΣ</w:t>
      </w:r>
      <w:r>
        <w:rPr>
          <w:rFonts w:eastAsia="Times New Roman"/>
          <w:b/>
          <w:color w:val="000000" w:themeColor="text1"/>
          <w:szCs w:val="24"/>
        </w:rPr>
        <w:t xml:space="preserve">: </w:t>
      </w:r>
      <w:r>
        <w:rPr>
          <w:rFonts w:eastAsia="Times New Roman"/>
          <w:color w:val="000000" w:themeColor="text1"/>
          <w:szCs w:val="24"/>
        </w:rPr>
        <w:t>Όσο για τα 250 εκατομμύρια πλεόνασμα που το λέει και το ξαναλέει, έχω πει εκατό φορές αν τα</w:t>
      </w:r>
      <w:r w:rsidRPr="008F0F00">
        <w:rPr>
          <w:rFonts w:eastAsia="Times New Roman"/>
          <w:color w:val="000000" w:themeColor="text1"/>
          <w:szCs w:val="24"/>
        </w:rPr>
        <w:t xml:space="preserve"> νοσοκομεία</w:t>
      </w:r>
      <w:r>
        <w:rPr>
          <w:rFonts w:eastAsia="Times New Roman"/>
          <w:color w:val="000000" w:themeColor="text1"/>
          <w:szCs w:val="24"/>
        </w:rPr>
        <w:t>, τα νοσοκομεία των</w:t>
      </w:r>
      <w:r w:rsidRPr="008F0F00">
        <w:rPr>
          <w:rFonts w:eastAsia="Times New Roman"/>
          <w:color w:val="000000" w:themeColor="text1"/>
          <w:szCs w:val="24"/>
        </w:rPr>
        <w:t xml:space="preserve"> τρ</w:t>
      </w:r>
      <w:r>
        <w:rPr>
          <w:rFonts w:eastAsia="Times New Roman"/>
          <w:color w:val="000000" w:themeColor="text1"/>
          <w:szCs w:val="24"/>
        </w:rPr>
        <w:t xml:space="preserve">ύπιων </w:t>
      </w:r>
      <w:r w:rsidRPr="008F0F00">
        <w:rPr>
          <w:rFonts w:eastAsia="Times New Roman"/>
          <w:color w:val="000000" w:themeColor="text1"/>
          <w:szCs w:val="24"/>
        </w:rPr>
        <w:t>σεντονιών</w:t>
      </w:r>
      <w:r>
        <w:rPr>
          <w:rFonts w:eastAsia="Times New Roman"/>
          <w:color w:val="000000" w:themeColor="text1"/>
          <w:szCs w:val="24"/>
        </w:rPr>
        <w:t>,</w:t>
      </w:r>
      <w:r w:rsidRPr="008F0F00">
        <w:rPr>
          <w:rFonts w:eastAsia="Times New Roman"/>
          <w:color w:val="000000" w:themeColor="text1"/>
          <w:szCs w:val="24"/>
        </w:rPr>
        <w:t xml:space="preserve"> που δέχονται δωρεές μαξιλαροθήκες</w:t>
      </w:r>
      <w:r>
        <w:rPr>
          <w:rFonts w:eastAsia="Times New Roman"/>
          <w:color w:val="000000" w:themeColor="text1"/>
          <w:szCs w:val="24"/>
        </w:rPr>
        <w:t>,</w:t>
      </w:r>
      <w:r w:rsidRPr="008F0F00">
        <w:rPr>
          <w:rFonts w:eastAsia="Times New Roman"/>
          <w:color w:val="000000" w:themeColor="text1"/>
          <w:szCs w:val="24"/>
        </w:rPr>
        <w:t xml:space="preserve"> που δεν έχουν φάρμακα</w:t>
      </w:r>
      <w:r>
        <w:rPr>
          <w:rFonts w:eastAsia="Times New Roman"/>
          <w:color w:val="000000" w:themeColor="text1"/>
          <w:szCs w:val="24"/>
        </w:rPr>
        <w:t>,</w:t>
      </w:r>
      <w:r w:rsidRPr="008F0F00">
        <w:rPr>
          <w:rFonts w:eastAsia="Times New Roman"/>
          <w:color w:val="000000" w:themeColor="text1"/>
          <w:szCs w:val="24"/>
        </w:rPr>
        <w:t xml:space="preserve"> που έχουν γ</w:t>
      </w:r>
      <w:r>
        <w:rPr>
          <w:rFonts w:eastAsia="Times New Roman"/>
          <w:color w:val="000000" w:themeColor="text1"/>
          <w:szCs w:val="24"/>
        </w:rPr>
        <w:t xml:space="preserve">ια μήνες </w:t>
      </w:r>
      <w:r w:rsidRPr="008F0F00">
        <w:rPr>
          <w:rFonts w:eastAsia="Times New Roman"/>
          <w:color w:val="000000" w:themeColor="text1"/>
          <w:szCs w:val="24"/>
        </w:rPr>
        <w:t xml:space="preserve">και για χρόνια χαλασμένους </w:t>
      </w:r>
      <w:r>
        <w:rPr>
          <w:rFonts w:eastAsia="Times New Roman"/>
          <w:color w:val="000000" w:themeColor="text1"/>
          <w:szCs w:val="24"/>
        </w:rPr>
        <w:t>μαγνητικ</w:t>
      </w:r>
      <w:r>
        <w:rPr>
          <w:rFonts w:eastAsia="Times New Roman"/>
          <w:color w:val="000000" w:themeColor="text1"/>
          <w:szCs w:val="24"/>
        </w:rPr>
        <w:t xml:space="preserve">ούς, που </w:t>
      </w:r>
      <w:r w:rsidRPr="008F0F00">
        <w:rPr>
          <w:rFonts w:eastAsia="Times New Roman"/>
          <w:color w:val="000000" w:themeColor="text1"/>
          <w:szCs w:val="24"/>
        </w:rPr>
        <w:t>δεν μπορ</w:t>
      </w:r>
      <w:r>
        <w:rPr>
          <w:rFonts w:eastAsia="Times New Roman"/>
          <w:color w:val="000000" w:themeColor="text1"/>
          <w:szCs w:val="24"/>
        </w:rPr>
        <w:t>ούν</w:t>
      </w:r>
      <w:r w:rsidRPr="008F0F00">
        <w:rPr>
          <w:rFonts w:eastAsia="Times New Roman"/>
          <w:color w:val="000000" w:themeColor="text1"/>
          <w:szCs w:val="24"/>
        </w:rPr>
        <w:t xml:space="preserve"> να </w:t>
      </w:r>
      <w:r>
        <w:rPr>
          <w:rFonts w:eastAsia="Times New Roman"/>
          <w:color w:val="000000" w:themeColor="text1"/>
          <w:szCs w:val="24"/>
        </w:rPr>
        <w:t xml:space="preserve">τους </w:t>
      </w:r>
      <w:r w:rsidRPr="008F0F00">
        <w:rPr>
          <w:rFonts w:eastAsia="Times New Roman"/>
          <w:color w:val="000000" w:themeColor="text1"/>
          <w:szCs w:val="24"/>
        </w:rPr>
        <w:t>φτιάξ</w:t>
      </w:r>
      <w:r>
        <w:rPr>
          <w:rFonts w:eastAsia="Times New Roman"/>
          <w:color w:val="000000" w:themeColor="text1"/>
          <w:szCs w:val="24"/>
        </w:rPr>
        <w:t>ουν…</w:t>
      </w:r>
    </w:p>
    <w:p w14:paraId="7632D316" w14:textId="77777777" w:rsidR="00845256" w:rsidRDefault="00BE25C9">
      <w:pPr>
        <w:spacing w:line="600" w:lineRule="auto"/>
        <w:ind w:firstLine="720"/>
        <w:contextualSpacing/>
        <w:jc w:val="both"/>
        <w:rPr>
          <w:rFonts w:eastAsia="Times New Roman"/>
          <w:color w:val="000000" w:themeColor="text1"/>
          <w:szCs w:val="24"/>
        </w:rPr>
      </w:pPr>
      <w:r w:rsidRPr="00F22FDB">
        <w:rPr>
          <w:rFonts w:eastAsia="Times New Roman"/>
          <w:b/>
          <w:color w:val="000000" w:themeColor="text1"/>
          <w:szCs w:val="24"/>
        </w:rPr>
        <w:t>ΑΘΑΝΑΣΙΟΣ ΠΑΠΑΔΟΠΟΥΛΟΣ:</w:t>
      </w:r>
      <w:r>
        <w:rPr>
          <w:rFonts w:eastAsia="Times New Roman"/>
          <w:color w:val="000000" w:themeColor="text1"/>
          <w:szCs w:val="24"/>
        </w:rPr>
        <w:t xml:space="preserve"> Ποιο νοσοκομείο είναι αυτό;</w:t>
      </w:r>
    </w:p>
    <w:p w14:paraId="7632D317"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lastRenderedPageBreak/>
        <w:t xml:space="preserve">ΚΩΝΣΤΑΝΤΙΝΟΣ ΜΠΑΡΓΙΩΤΑΣ: </w:t>
      </w:r>
      <w:r>
        <w:rPr>
          <w:rFonts w:eastAsia="Times New Roman"/>
          <w:color w:val="000000" w:themeColor="text1"/>
          <w:szCs w:val="24"/>
        </w:rPr>
        <w:t>Τ</w:t>
      </w:r>
      <w:r w:rsidRPr="008F0F00">
        <w:rPr>
          <w:rFonts w:eastAsia="Times New Roman"/>
          <w:color w:val="000000" w:themeColor="text1"/>
          <w:szCs w:val="24"/>
        </w:rPr>
        <w:t>α ξέρει ο κόσμος</w:t>
      </w:r>
      <w:r>
        <w:rPr>
          <w:rFonts w:eastAsia="Times New Roman"/>
          <w:color w:val="000000" w:themeColor="text1"/>
          <w:szCs w:val="24"/>
        </w:rPr>
        <w:t>. Δ</w:t>
      </w:r>
      <w:r w:rsidRPr="008F0F00">
        <w:rPr>
          <w:rFonts w:eastAsia="Times New Roman"/>
          <w:color w:val="000000" w:themeColor="text1"/>
          <w:szCs w:val="24"/>
        </w:rPr>
        <w:t xml:space="preserve">εν χρειάζεται τώρα </w:t>
      </w:r>
      <w:r>
        <w:rPr>
          <w:rFonts w:eastAsia="Times New Roman"/>
          <w:color w:val="000000" w:themeColor="text1"/>
          <w:szCs w:val="24"/>
        </w:rPr>
        <w:t>να τα πούμε. Τ</w:t>
      </w:r>
      <w:r w:rsidRPr="008F0F00">
        <w:rPr>
          <w:rFonts w:eastAsia="Times New Roman"/>
          <w:color w:val="000000" w:themeColor="text1"/>
          <w:szCs w:val="24"/>
        </w:rPr>
        <w:t>ο δικό σας είναι πολύ καινούργιο</w:t>
      </w:r>
      <w:r>
        <w:rPr>
          <w:rFonts w:eastAsia="Times New Roman"/>
          <w:color w:val="000000" w:themeColor="text1"/>
          <w:szCs w:val="24"/>
        </w:rPr>
        <w:t>. Τ</w:t>
      </w:r>
      <w:r w:rsidRPr="008F0F00">
        <w:rPr>
          <w:rFonts w:eastAsia="Times New Roman"/>
          <w:color w:val="000000" w:themeColor="text1"/>
          <w:szCs w:val="24"/>
        </w:rPr>
        <w:t xml:space="preserve">ο </w:t>
      </w:r>
      <w:r>
        <w:rPr>
          <w:rFonts w:eastAsia="Times New Roman"/>
          <w:color w:val="000000" w:themeColor="text1"/>
          <w:szCs w:val="24"/>
        </w:rPr>
        <w:t xml:space="preserve">έκανε </w:t>
      </w:r>
      <w:r w:rsidRPr="008F0F00">
        <w:rPr>
          <w:rFonts w:eastAsia="Times New Roman"/>
          <w:color w:val="000000" w:themeColor="text1"/>
          <w:szCs w:val="24"/>
        </w:rPr>
        <w:t>το ΠΑΣΟΚ</w:t>
      </w:r>
      <w:r>
        <w:rPr>
          <w:rFonts w:eastAsia="Times New Roman"/>
          <w:color w:val="000000" w:themeColor="text1"/>
          <w:szCs w:val="24"/>
        </w:rPr>
        <w:t>. Έ</w:t>
      </w:r>
      <w:r w:rsidRPr="008F0F00">
        <w:rPr>
          <w:rFonts w:eastAsia="Times New Roman"/>
          <w:color w:val="000000" w:themeColor="text1"/>
          <w:szCs w:val="24"/>
        </w:rPr>
        <w:t>τσι</w:t>
      </w:r>
      <w:r>
        <w:rPr>
          <w:rFonts w:eastAsia="Times New Roman"/>
          <w:color w:val="000000" w:themeColor="text1"/>
          <w:szCs w:val="24"/>
        </w:rPr>
        <w:t>;</w:t>
      </w:r>
    </w:p>
    <w:p w14:paraId="7632D318"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w:t>
      </w:r>
      <w:r w:rsidRPr="008F0F00">
        <w:rPr>
          <w:rFonts w:eastAsia="Times New Roman"/>
          <w:color w:val="000000" w:themeColor="text1"/>
          <w:szCs w:val="24"/>
        </w:rPr>
        <w:t>άτι κάνετε πάρα πολύ λάθος</w:t>
      </w:r>
      <w:r>
        <w:rPr>
          <w:rFonts w:eastAsia="Times New Roman"/>
          <w:color w:val="000000" w:themeColor="text1"/>
          <w:szCs w:val="24"/>
        </w:rPr>
        <w:t>.</w:t>
      </w:r>
      <w:r>
        <w:rPr>
          <w:rFonts w:eastAsia="Times New Roman"/>
          <w:color w:val="000000" w:themeColor="text1"/>
          <w:szCs w:val="24"/>
        </w:rPr>
        <w:t xml:space="preserve"> Α</w:t>
      </w:r>
      <w:r w:rsidRPr="008F0F00">
        <w:rPr>
          <w:rFonts w:eastAsia="Times New Roman"/>
          <w:color w:val="000000" w:themeColor="text1"/>
          <w:szCs w:val="24"/>
        </w:rPr>
        <w:t xml:space="preserve">ν έχετε 250 εκατομμύρια </w:t>
      </w:r>
      <w:r>
        <w:rPr>
          <w:rFonts w:eastAsia="Times New Roman"/>
          <w:color w:val="000000" w:themeColor="text1"/>
          <w:szCs w:val="24"/>
        </w:rPr>
        <w:t xml:space="preserve">πλεόνασμα, το οποίο </w:t>
      </w:r>
      <w:r w:rsidRPr="008F0F00">
        <w:rPr>
          <w:rFonts w:eastAsia="Times New Roman"/>
          <w:color w:val="000000" w:themeColor="text1"/>
          <w:szCs w:val="24"/>
        </w:rPr>
        <w:t>δεν είναι λογιστικό</w:t>
      </w:r>
      <w:r>
        <w:rPr>
          <w:rFonts w:eastAsia="Times New Roman"/>
          <w:color w:val="000000" w:themeColor="text1"/>
          <w:szCs w:val="24"/>
        </w:rPr>
        <w:t xml:space="preserve"> -</w:t>
      </w:r>
      <w:r w:rsidRPr="008F0F00">
        <w:rPr>
          <w:rFonts w:eastAsia="Times New Roman"/>
          <w:color w:val="000000" w:themeColor="text1"/>
          <w:szCs w:val="24"/>
        </w:rPr>
        <w:t>γιατί είναι λογιστικό</w:t>
      </w:r>
      <w:r>
        <w:rPr>
          <w:rFonts w:eastAsia="Times New Roman"/>
          <w:color w:val="000000" w:themeColor="text1"/>
          <w:szCs w:val="24"/>
        </w:rPr>
        <w:t>- κ</w:t>
      </w:r>
      <w:r w:rsidRPr="008F0F00">
        <w:rPr>
          <w:rFonts w:eastAsia="Times New Roman"/>
          <w:color w:val="000000" w:themeColor="text1"/>
          <w:szCs w:val="24"/>
        </w:rPr>
        <w:t xml:space="preserve">αι δεν </w:t>
      </w:r>
      <w:r>
        <w:rPr>
          <w:rFonts w:eastAsia="Times New Roman"/>
          <w:color w:val="000000" w:themeColor="text1"/>
          <w:szCs w:val="24"/>
        </w:rPr>
        <w:t xml:space="preserve">το </w:t>
      </w:r>
      <w:r w:rsidRPr="008F0F00">
        <w:rPr>
          <w:rFonts w:eastAsia="Times New Roman"/>
          <w:color w:val="000000" w:themeColor="text1"/>
          <w:szCs w:val="24"/>
        </w:rPr>
        <w:t>επενδύετ</w:t>
      </w:r>
      <w:r>
        <w:rPr>
          <w:rFonts w:eastAsia="Times New Roman"/>
          <w:color w:val="000000" w:themeColor="text1"/>
          <w:szCs w:val="24"/>
        </w:rPr>
        <w:t>ε</w:t>
      </w:r>
      <w:r w:rsidRPr="008F0F00">
        <w:rPr>
          <w:rFonts w:eastAsia="Times New Roman"/>
          <w:color w:val="000000" w:themeColor="text1"/>
          <w:szCs w:val="24"/>
        </w:rPr>
        <w:t xml:space="preserve"> στα νοσοκομεία</w:t>
      </w:r>
      <w:r>
        <w:rPr>
          <w:rFonts w:eastAsia="Times New Roman"/>
          <w:color w:val="000000" w:themeColor="text1"/>
          <w:szCs w:val="24"/>
        </w:rPr>
        <w:t>, κάτι</w:t>
      </w:r>
      <w:r w:rsidRPr="008F0F00">
        <w:rPr>
          <w:rFonts w:eastAsia="Times New Roman"/>
          <w:color w:val="000000" w:themeColor="text1"/>
          <w:szCs w:val="24"/>
        </w:rPr>
        <w:t xml:space="preserve"> κάνετε κάτι πάρα πολύ λάθος</w:t>
      </w:r>
      <w:r>
        <w:rPr>
          <w:rFonts w:eastAsia="Times New Roman"/>
          <w:color w:val="000000" w:themeColor="text1"/>
          <w:szCs w:val="24"/>
        </w:rPr>
        <w:t>.</w:t>
      </w:r>
      <w:r w:rsidRPr="008F0F00">
        <w:rPr>
          <w:rFonts w:eastAsia="Times New Roman"/>
          <w:color w:val="000000" w:themeColor="text1"/>
          <w:szCs w:val="24"/>
        </w:rPr>
        <w:t xml:space="preserve"> Δεν είναι λογικό</w:t>
      </w:r>
      <w:r>
        <w:rPr>
          <w:rFonts w:eastAsia="Times New Roman"/>
          <w:color w:val="000000" w:themeColor="text1"/>
          <w:szCs w:val="24"/>
        </w:rPr>
        <w:t>. Σ</w:t>
      </w:r>
      <w:r w:rsidRPr="008F0F00">
        <w:rPr>
          <w:rFonts w:eastAsia="Times New Roman"/>
          <w:color w:val="000000" w:themeColor="text1"/>
          <w:szCs w:val="24"/>
        </w:rPr>
        <w:t xml:space="preserve">υμφωνούμε νομίζω όλοι </w:t>
      </w:r>
      <w:r>
        <w:rPr>
          <w:rFonts w:eastAsia="Times New Roman"/>
          <w:color w:val="000000" w:themeColor="text1"/>
          <w:szCs w:val="24"/>
        </w:rPr>
        <w:t xml:space="preserve">ότι στα νοσοκομεία </w:t>
      </w:r>
      <w:r w:rsidRPr="008F0F00">
        <w:rPr>
          <w:rFonts w:eastAsia="Times New Roman"/>
          <w:color w:val="000000" w:themeColor="text1"/>
          <w:szCs w:val="24"/>
        </w:rPr>
        <w:t>δεν έχ</w:t>
      </w:r>
      <w:r>
        <w:rPr>
          <w:rFonts w:eastAsia="Times New Roman"/>
          <w:color w:val="000000" w:themeColor="text1"/>
          <w:szCs w:val="24"/>
        </w:rPr>
        <w:t xml:space="preserve">ουν </w:t>
      </w:r>
      <w:r w:rsidRPr="008F0F00">
        <w:rPr>
          <w:rFonts w:eastAsia="Times New Roman"/>
          <w:color w:val="000000" w:themeColor="text1"/>
          <w:szCs w:val="24"/>
        </w:rPr>
        <w:t xml:space="preserve">σκοπό ούτε να έχουν </w:t>
      </w:r>
      <w:r w:rsidRPr="008F0F00">
        <w:rPr>
          <w:rFonts w:eastAsia="Times New Roman"/>
          <w:color w:val="000000" w:themeColor="text1"/>
          <w:szCs w:val="24"/>
        </w:rPr>
        <w:t>πλεόνασμα ούτε να έχουν κέρδη</w:t>
      </w:r>
      <w:r>
        <w:rPr>
          <w:rFonts w:eastAsia="Times New Roman"/>
          <w:color w:val="000000" w:themeColor="text1"/>
          <w:szCs w:val="24"/>
        </w:rPr>
        <w:t>. Σκ</w:t>
      </w:r>
      <w:r w:rsidRPr="008F0F00">
        <w:rPr>
          <w:rFonts w:eastAsia="Times New Roman"/>
          <w:color w:val="000000" w:themeColor="text1"/>
          <w:szCs w:val="24"/>
        </w:rPr>
        <w:t xml:space="preserve">οπός </w:t>
      </w:r>
      <w:r>
        <w:rPr>
          <w:rFonts w:eastAsia="Times New Roman"/>
          <w:color w:val="000000" w:themeColor="text1"/>
          <w:szCs w:val="24"/>
        </w:rPr>
        <w:t xml:space="preserve">τους </w:t>
      </w:r>
      <w:r w:rsidRPr="008F0F00">
        <w:rPr>
          <w:rFonts w:eastAsia="Times New Roman"/>
          <w:color w:val="000000" w:themeColor="text1"/>
          <w:szCs w:val="24"/>
        </w:rPr>
        <w:t>είναι να έχουν καλές υπηρεσίες</w:t>
      </w:r>
      <w:r>
        <w:rPr>
          <w:rFonts w:eastAsia="Times New Roman"/>
          <w:color w:val="000000" w:themeColor="text1"/>
          <w:szCs w:val="24"/>
        </w:rPr>
        <w:t>. Αν έχετε 2</w:t>
      </w:r>
      <w:r w:rsidRPr="008F0F00">
        <w:rPr>
          <w:rFonts w:eastAsia="Times New Roman"/>
          <w:color w:val="000000" w:themeColor="text1"/>
          <w:szCs w:val="24"/>
        </w:rPr>
        <w:t>50 εκατομμύρια και δεν μπορείτε να πάρετε επικουρικ</w:t>
      </w:r>
      <w:r>
        <w:rPr>
          <w:rFonts w:eastAsia="Times New Roman"/>
          <w:color w:val="000000" w:themeColor="text1"/>
          <w:szCs w:val="24"/>
        </w:rPr>
        <w:t>ού</w:t>
      </w:r>
      <w:r w:rsidRPr="008F0F00">
        <w:rPr>
          <w:rFonts w:eastAsia="Times New Roman"/>
          <w:color w:val="000000" w:themeColor="text1"/>
          <w:szCs w:val="24"/>
        </w:rPr>
        <w:t>ς</w:t>
      </w:r>
      <w:r>
        <w:rPr>
          <w:rFonts w:eastAsia="Times New Roman"/>
          <w:color w:val="000000" w:themeColor="text1"/>
          <w:szCs w:val="24"/>
        </w:rPr>
        <w:t>, τότε κάτι</w:t>
      </w:r>
      <w:r w:rsidRPr="008F0F00">
        <w:rPr>
          <w:rFonts w:eastAsia="Times New Roman"/>
          <w:color w:val="000000" w:themeColor="text1"/>
          <w:szCs w:val="24"/>
        </w:rPr>
        <w:t xml:space="preserve"> λάθος κάνετε νομίζω</w:t>
      </w:r>
      <w:r>
        <w:rPr>
          <w:rFonts w:eastAsia="Times New Roman"/>
          <w:color w:val="000000" w:themeColor="text1"/>
          <w:szCs w:val="24"/>
        </w:rPr>
        <w:t>.</w:t>
      </w:r>
    </w:p>
    <w:p w14:paraId="7632D319"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Όσον αφορά </w:t>
      </w:r>
      <w:r w:rsidRPr="008F0F00">
        <w:rPr>
          <w:rFonts w:eastAsia="Times New Roman"/>
          <w:color w:val="000000" w:themeColor="text1"/>
          <w:szCs w:val="24"/>
        </w:rPr>
        <w:t xml:space="preserve">το </w:t>
      </w:r>
      <w:r>
        <w:rPr>
          <w:rFonts w:eastAsia="Times New Roman"/>
          <w:color w:val="000000" w:themeColor="text1"/>
          <w:szCs w:val="24"/>
        </w:rPr>
        <w:t>«</w:t>
      </w:r>
      <w:r w:rsidRPr="008F0F00">
        <w:rPr>
          <w:rFonts w:eastAsia="Times New Roman"/>
          <w:color w:val="000000" w:themeColor="text1"/>
          <w:szCs w:val="24"/>
        </w:rPr>
        <w:t>Αττικό</w:t>
      </w:r>
      <w:r>
        <w:rPr>
          <w:rFonts w:eastAsia="Times New Roman"/>
          <w:color w:val="000000" w:themeColor="text1"/>
          <w:szCs w:val="24"/>
        </w:rPr>
        <w:t>»,</w:t>
      </w:r>
      <w:r w:rsidRPr="008F0F00">
        <w:rPr>
          <w:rFonts w:eastAsia="Times New Roman"/>
          <w:color w:val="000000" w:themeColor="text1"/>
          <w:szCs w:val="24"/>
        </w:rPr>
        <w:t xml:space="preserve"> ο </w:t>
      </w:r>
      <w:r>
        <w:rPr>
          <w:rFonts w:eastAsia="Times New Roman"/>
          <w:color w:val="000000" w:themeColor="text1"/>
          <w:szCs w:val="24"/>
        </w:rPr>
        <w:t xml:space="preserve">κ. </w:t>
      </w:r>
      <w:proofErr w:type="spellStart"/>
      <w:r>
        <w:rPr>
          <w:rFonts w:eastAsia="Times New Roman"/>
          <w:color w:val="000000" w:themeColor="text1"/>
          <w:szCs w:val="24"/>
        </w:rPr>
        <w:t>Κ</w:t>
      </w:r>
      <w:r w:rsidRPr="008F0F00">
        <w:rPr>
          <w:rFonts w:eastAsia="Times New Roman"/>
          <w:color w:val="000000" w:themeColor="text1"/>
          <w:szCs w:val="24"/>
        </w:rPr>
        <w:t>εγκέρογλου</w:t>
      </w:r>
      <w:proofErr w:type="spellEnd"/>
      <w:r w:rsidRPr="008F0F00">
        <w:rPr>
          <w:rFonts w:eastAsia="Times New Roman"/>
          <w:color w:val="000000" w:themeColor="text1"/>
          <w:szCs w:val="24"/>
        </w:rPr>
        <w:t xml:space="preserve"> </w:t>
      </w:r>
      <w:r>
        <w:rPr>
          <w:rFonts w:eastAsia="Times New Roman"/>
          <w:color w:val="000000" w:themeColor="text1"/>
          <w:szCs w:val="24"/>
        </w:rPr>
        <w:t>–και κατατέθηκε στα Πρακτικά- σωστά ανέφερε</w:t>
      </w:r>
      <w:r>
        <w:rPr>
          <w:rFonts w:eastAsia="Times New Roman"/>
          <w:color w:val="000000" w:themeColor="text1"/>
          <w:szCs w:val="24"/>
        </w:rPr>
        <w:t xml:space="preserve"> ότι τεσσερισήμισι </w:t>
      </w:r>
      <w:r w:rsidRPr="008F0F00">
        <w:rPr>
          <w:rFonts w:eastAsia="Times New Roman"/>
          <w:color w:val="000000" w:themeColor="text1"/>
          <w:szCs w:val="24"/>
        </w:rPr>
        <w:t xml:space="preserve">χρόνια </w:t>
      </w:r>
      <w:r>
        <w:rPr>
          <w:rFonts w:eastAsia="Times New Roman"/>
          <w:color w:val="000000" w:themeColor="text1"/>
          <w:szCs w:val="24"/>
        </w:rPr>
        <w:t>ο μ</w:t>
      </w:r>
      <w:r w:rsidRPr="008F0F00">
        <w:rPr>
          <w:rFonts w:eastAsia="Times New Roman"/>
          <w:color w:val="000000" w:themeColor="text1"/>
          <w:szCs w:val="24"/>
        </w:rPr>
        <w:t>αγνητικός είναι χαλασμένος</w:t>
      </w:r>
      <w:r>
        <w:rPr>
          <w:rFonts w:eastAsia="Times New Roman"/>
          <w:color w:val="000000" w:themeColor="text1"/>
          <w:szCs w:val="24"/>
        </w:rPr>
        <w:t>,</w:t>
      </w:r>
      <w:r w:rsidRPr="008F0F00">
        <w:rPr>
          <w:rFonts w:eastAsia="Times New Roman"/>
          <w:color w:val="000000" w:themeColor="text1"/>
          <w:szCs w:val="24"/>
        </w:rPr>
        <w:t xml:space="preserve"> </w:t>
      </w:r>
      <w:r>
        <w:rPr>
          <w:rFonts w:eastAsia="Times New Roman"/>
          <w:color w:val="000000" w:themeColor="text1"/>
          <w:szCs w:val="24"/>
        </w:rPr>
        <w:t>από το 20</w:t>
      </w:r>
      <w:r w:rsidRPr="008F0F00">
        <w:rPr>
          <w:rFonts w:eastAsia="Times New Roman"/>
          <w:color w:val="000000" w:themeColor="text1"/>
          <w:szCs w:val="24"/>
        </w:rPr>
        <w:t>14</w:t>
      </w:r>
      <w:r>
        <w:rPr>
          <w:rFonts w:eastAsia="Times New Roman"/>
          <w:color w:val="000000" w:themeColor="text1"/>
          <w:szCs w:val="24"/>
        </w:rPr>
        <w:t>. Δ</w:t>
      </w:r>
      <w:r w:rsidRPr="008F0F00">
        <w:rPr>
          <w:rFonts w:eastAsia="Times New Roman"/>
          <w:color w:val="000000" w:themeColor="text1"/>
          <w:szCs w:val="24"/>
        </w:rPr>
        <w:t>εν θα</w:t>
      </w:r>
      <w:r>
        <w:rPr>
          <w:rFonts w:eastAsia="Times New Roman"/>
          <w:color w:val="000000" w:themeColor="text1"/>
          <w:szCs w:val="24"/>
        </w:rPr>
        <w:t xml:space="preserve"> μπω στις λεπτομέρειες του κ</w:t>
      </w:r>
      <w:r>
        <w:rPr>
          <w:rFonts w:eastAsia="Times New Roman"/>
          <w:color w:val="000000" w:themeColor="text1"/>
          <w:szCs w:val="24"/>
        </w:rPr>
        <w:t>.</w:t>
      </w:r>
      <w:r w:rsidRPr="008F0F00">
        <w:rPr>
          <w:rFonts w:eastAsia="Times New Roman"/>
          <w:color w:val="000000" w:themeColor="text1"/>
          <w:szCs w:val="24"/>
        </w:rPr>
        <w:t xml:space="preserve"> </w:t>
      </w:r>
      <w:proofErr w:type="spellStart"/>
      <w:r w:rsidRPr="008F0F00">
        <w:rPr>
          <w:rFonts w:eastAsia="Times New Roman"/>
          <w:color w:val="000000" w:themeColor="text1"/>
          <w:szCs w:val="24"/>
        </w:rPr>
        <w:t>Πολάκη</w:t>
      </w:r>
      <w:proofErr w:type="spellEnd"/>
      <w:r w:rsidRPr="008F0F00">
        <w:rPr>
          <w:rFonts w:eastAsia="Times New Roman"/>
          <w:color w:val="000000" w:themeColor="text1"/>
          <w:szCs w:val="24"/>
        </w:rPr>
        <w:t xml:space="preserve"> </w:t>
      </w:r>
      <w:r>
        <w:rPr>
          <w:rFonts w:eastAsia="Times New Roman"/>
          <w:color w:val="000000" w:themeColor="text1"/>
          <w:szCs w:val="24"/>
        </w:rPr>
        <w:t xml:space="preserve">ότι χάλασε η </w:t>
      </w:r>
      <w:r>
        <w:rPr>
          <w:rFonts w:eastAsia="Times New Roman"/>
          <w:color w:val="000000" w:themeColor="text1"/>
          <w:szCs w:val="24"/>
        </w:rPr>
        <w:t>ε</w:t>
      </w:r>
      <w:r w:rsidRPr="008F0F00">
        <w:rPr>
          <w:rFonts w:eastAsia="Times New Roman"/>
          <w:color w:val="000000" w:themeColor="text1"/>
          <w:szCs w:val="24"/>
        </w:rPr>
        <w:t>πιτροπή</w:t>
      </w:r>
      <w:r>
        <w:rPr>
          <w:rFonts w:eastAsia="Times New Roman"/>
          <w:color w:val="000000" w:themeColor="text1"/>
          <w:szCs w:val="24"/>
        </w:rPr>
        <w:t>,</w:t>
      </w:r>
      <w:r w:rsidRPr="008F0F00">
        <w:rPr>
          <w:rFonts w:eastAsia="Times New Roman"/>
          <w:color w:val="000000" w:themeColor="text1"/>
          <w:szCs w:val="24"/>
        </w:rPr>
        <w:t xml:space="preserve"> </w:t>
      </w:r>
      <w:r>
        <w:rPr>
          <w:rFonts w:eastAsia="Times New Roman"/>
          <w:color w:val="000000" w:themeColor="text1"/>
          <w:szCs w:val="24"/>
        </w:rPr>
        <w:t xml:space="preserve">ότι συνέβη </w:t>
      </w:r>
      <w:r w:rsidRPr="008F0F00">
        <w:rPr>
          <w:rFonts w:eastAsia="Times New Roman"/>
          <w:color w:val="000000" w:themeColor="text1"/>
          <w:szCs w:val="24"/>
        </w:rPr>
        <w:t>το ένα</w:t>
      </w:r>
      <w:r>
        <w:rPr>
          <w:rFonts w:eastAsia="Times New Roman"/>
          <w:color w:val="000000" w:themeColor="text1"/>
          <w:szCs w:val="24"/>
        </w:rPr>
        <w:t xml:space="preserve">, </w:t>
      </w:r>
      <w:r w:rsidRPr="008F0F00">
        <w:rPr>
          <w:rFonts w:eastAsia="Times New Roman"/>
          <w:color w:val="000000" w:themeColor="text1"/>
          <w:szCs w:val="24"/>
        </w:rPr>
        <w:t>το άλλο</w:t>
      </w:r>
      <w:r>
        <w:rPr>
          <w:rFonts w:eastAsia="Times New Roman"/>
          <w:color w:val="000000" w:themeColor="text1"/>
          <w:szCs w:val="24"/>
        </w:rPr>
        <w:t xml:space="preserve">. Το λες </w:t>
      </w:r>
      <w:r w:rsidRPr="008F0F00">
        <w:rPr>
          <w:rFonts w:eastAsia="Times New Roman"/>
          <w:color w:val="000000" w:themeColor="text1"/>
          <w:szCs w:val="24"/>
        </w:rPr>
        <w:t xml:space="preserve">και ανικανότητα τεσσερισήμισι χρόνια </w:t>
      </w:r>
      <w:r>
        <w:rPr>
          <w:rFonts w:eastAsia="Times New Roman"/>
          <w:color w:val="000000" w:themeColor="text1"/>
          <w:szCs w:val="24"/>
        </w:rPr>
        <w:t>Κ</w:t>
      </w:r>
      <w:r w:rsidRPr="008F0F00">
        <w:rPr>
          <w:rFonts w:eastAsia="Times New Roman"/>
          <w:color w:val="000000" w:themeColor="text1"/>
          <w:szCs w:val="24"/>
        </w:rPr>
        <w:t>υβέρνηση</w:t>
      </w:r>
      <w:r>
        <w:rPr>
          <w:rFonts w:eastAsia="Times New Roman"/>
          <w:color w:val="000000" w:themeColor="text1"/>
          <w:szCs w:val="24"/>
        </w:rPr>
        <w:t>,</w:t>
      </w:r>
      <w:r w:rsidRPr="008F0F00">
        <w:rPr>
          <w:rFonts w:eastAsia="Times New Roman"/>
          <w:color w:val="000000" w:themeColor="text1"/>
          <w:szCs w:val="24"/>
        </w:rPr>
        <w:t xml:space="preserve"> σε ένα απ</w:t>
      </w:r>
      <w:r>
        <w:rPr>
          <w:rFonts w:eastAsia="Times New Roman"/>
          <w:color w:val="000000" w:themeColor="text1"/>
          <w:szCs w:val="24"/>
        </w:rPr>
        <w:t xml:space="preserve">ό τα </w:t>
      </w:r>
      <w:r>
        <w:rPr>
          <w:rFonts w:eastAsia="Times New Roman"/>
          <w:color w:val="000000" w:themeColor="text1"/>
          <w:szCs w:val="24"/>
        </w:rPr>
        <w:lastRenderedPageBreak/>
        <w:t>μεγαλύτερα νοσοκομεία τ</w:t>
      </w:r>
      <w:r>
        <w:rPr>
          <w:rFonts w:eastAsia="Times New Roman"/>
          <w:color w:val="000000" w:themeColor="text1"/>
          <w:szCs w:val="24"/>
        </w:rPr>
        <w:t>ου Λ</w:t>
      </w:r>
      <w:r w:rsidRPr="008F0F00">
        <w:rPr>
          <w:rFonts w:eastAsia="Times New Roman"/>
          <w:color w:val="000000" w:themeColor="text1"/>
          <w:szCs w:val="24"/>
        </w:rPr>
        <w:t>εκανοπεδίου</w:t>
      </w:r>
      <w:r>
        <w:rPr>
          <w:rFonts w:eastAsia="Times New Roman"/>
          <w:color w:val="000000" w:themeColor="text1"/>
          <w:szCs w:val="24"/>
        </w:rPr>
        <w:t>,</w:t>
      </w:r>
      <w:r w:rsidRPr="008F0F00">
        <w:rPr>
          <w:rFonts w:eastAsia="Times New Roman"/>
          <w:color w:val="000000" w:themeColor="text1"/>
          <w:szCs w:val="24"/>
        </w:rPr>
        <w:t xml:space="preserve"> να μην μπορεί να αντ</w:t>
      </w:r>
      <w:r>
        <w:rPr>
          <w:rFonts w:eastAsia="Times New Roman"/>
          <w:color w:val="000000" w:themeColor="text1"/>
          <w:szCs w:val="24"/>
        </w:rPr>
        <w:t>ικατασταθεί με κάποιον τρόπο ο μ</w:t>
      </w:r>
      <w:r w:rsidRPr="008F0F00">
        <w:rPr>
          <w:rFonts w:eastAsia="Times New Roman"/>
          <w:color w:val="000000" w:themeColor="text1"/>
          <w:szCs w:val="24"/>
        </w:rPr>
        <w:t>αγνητικός</w:t>
      </w:r>
      <w:r>
        <w:rPr>
          <w:rFonts w:eastAsia="Times New Roman"/>
          <w:color w:val="000000" w:themeColor="text1"/>
          <w:szCs w:val="24"/>
        </w:rPr>
        <w:t xml:space="preserve">. Οι </w:t>
      </w:r>
      <w:r w:rsidRPr="008F0F00">
        <w:rPr>
          <w:rFonts w:eastAsia="Times New Roman"/>
          <w:color w:val="000000" w:themeColor="text1"/>
          <w:szCs w:val="24"/>
        </w:rPr>
        <w:t>δικαιολογ</w:t>
      </w:r>
      <w:r>
        <w:rPr>
          <w:rFonts w:eastAsia="Times New Roman"/>
          <w:color w:val="000000" w:themeColor="text1"/>
          <w:szCs w:val="24"/>
        </w:rPr>
        <w:t>ίες είναι δικαιολογίες για εκεί που μας συμφέρει.</w:t>
      </w:r>
    </w:p>
    <w:p w14:paraId="7632D31A"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Η </w:t>
      </w:r>
      <w:r w:rsidRPr="008F0F00">
        <w:rPr>
          <w:rFonts w:eastAsia="Times New Roman"/>
          <w:color w:val="000000" w:themeColor="text1"/>
          <w:szCs w:val="24"/>
        </w:rPr>
        <w:t xml:space="preserve">Λευκάδα </w:t>
      </w:r>
      <w:r>
        <w:rPr>
          <w:rFonts w:eastAsia="Times New Roman"/>
          <w:color w:val="000000" w:themeColor="text1"/>
          <w:szCs w:val="24"/>
        </w:rPr>
        <w:t>–</w:t>
      </w:r>
      <w:r w:rsidRPr="008F0F00">
        <w:rPr>
          <w:rFonts w:eastAsia="Times New Roman"/>
          <w:color w:val="000000" w:themeColor="text1"/>
          <w:szCs w:val="24"/>
        </w:rPr>
        <w:t>λέει</w:t>
      </w:r>
      <w:r>
        <w:rPr>
          <w:rFonts w:eastAsia="Times New Roman"/>
          <w:color w:val="000000" w:themeColor="text1"/>
          <w:szCs w:val="24"/>
        </w:rPr>
        <w:t xml:space="preserve">- καθυστέρησε </w:t>
      </w:r>
      <w:r w:rsidRPr="008F0F00">
        <w:rPr>
          <w:rFonts w:eastAsia="Times New Roman"/>
          <w:color w:val="000000" w:themeColor="text1"/>
          <w:szCs w:val="24"/>
        </w:rPr>
        <w:t xml:space="preserve">ούτε ποιος την έκανε </w:t>
      </w:r>
      <w:r>
        <w:rPr>
          <w:rFonts w:eastAsia="Times New Roman"/>
          <w:color w:val="000000" w:themeColor="text1"/>
          <w:szCs w:val="24"/>
        </w:rPr>
        <w:t xml:space="preserve">ούτε ποιος τη </w:t>
      </w:r>
      <w:r w:rsidRPr="008F0F00">
        <w:rPr>
          <w:rFonts w:eastAsia="Times New Roman"/>
          <w:color w:val="000000" w:themeColor="text1"/>
          <w:szCs w:val="24"/>
        </w:rPr>
        <w:t>σχεδίασ</w:t>
      </w:r>
      <w:r>
        <w:rPr>
          <w:rFonts w:eastAsia="Times New Roman"/>
          <w:color w:val="000000" w:themeColor="text1"/>
          <w:szCs w:val="24"/>
        </w:rPr>
        <w:t>ε</w:t>
      </w:r>
      <w:r w:rsidRPr="008F0F00">
        <w:rPr>
          <w:rFonts w:eastAsia="Times New Roman"/>
          <w:color w:val="000000" w:themeColor="text1"/>
          <w:szCs w:val="24"/>
        </w:rPr>
        <w:t xml:space="preserve"> ούτε </w:t>
      </w:r>
      <w:r>
        <w:rPr>
          <w:rFonts w:eastAsia="Times New Roman"/>
          <w:color w:val="000000" w:themeColor="text1"/>
          <w:szCs w:val="24"/>
        </w:rPr>
        <w:t xml:space="preserve">ποιος </w:t>
      </w:r>
      <w:r w:rsidRPr="008F0F00">
        <w:rPr>
          <w:rFonts w:eastAsia="Times New Roman"/>
          <w:color w:val="000000" w:themeColor="text1"/>
          <w:szCs w:val="24"/>
        </w:rPr>
        <w:t>την αν</w:t>
      </w:r>
      <w:r>
        <w:rPr>
          <w:rFonts w:eastAsia="Times New Roman"/>
          <w:color w:val="000000" w:themeColor="text1"/>
          <w:szCs w:val="24"/>
        </w:rPr>
        <w:t>έ</w:t>
      </w:r>
      <w:r w:rsidRPr="008F0F00">
        <w:rPr>
          <w:rFonts w:eastAsia="Times New Roman"/>
          <w:color w:val="000000" w:themeColor="text1"/>
          <w:szCs w:val="24"/>
        </w:rPr>
        <w:t>ταξ</w:t>
      </w:r>
      <w:r>
        <w:rPr>
          <w:rFonts w:eastAsia="Times New Roman"/>
          <w:color w:val="000000" w:themeColor="text1"/>
          <w:szCs w:val="24"/>
        </w:rPr>
        <w:t>ε. Κάποιος ρώτησε απ</w:t>
      </w:r>
      <w:r>
        <w:rPr>
          <w:rFonts w:eastAsia="Times New Roman"/>
          <w:color w:val="000000" w:themeColor="text1"/>
          <w:szCs w:val="24"/>
        </w:rPr>
        <w:t xml:space="preserve">ό τα έδρανα </w:t>
      </w:r>
      <w:r w:rsidRPr="008F0F00">
        <w:rPr>
          <w:rFonts w:eastAsia="Times New Roman"/>
          <w:color w:val="000000" w:themeColor="text1"/>
          <w:szCs w:val="24"/>
        </w:rPr>
        <w:t xml:space="preserve">ποιος την έκανε και </w:t>
      </w:r>
      <w:r>
        <w:rPr>
          <w:rFonts w:eastAsia="Times New Roman"/>
          <w:color w:val="000000" w:themeColor="text1"/>
          <w:szCs w:val="24"/>
        </w:rPr>
        <w:t xml:space="preserve">είπε η Κτηματική Υπηρεσία του </w:t>
      </w:r>
      <w:r>
        <w:rPr>
          <w:rFonts w:eastAsia="Times New Roman"/>
          <w:color w:val="000000" w:themeColor="text1"/>
          <w:szCs w:val="24"/>
        </w:rPr>
        <w:t>δ</w:t>
      </w:r>
      <w:r w:rsidRPr="008F0F00">
        <w:rPr>
          <w:rFonts w:eastAsia="Times New Roman"/>
          <w:color w:val="000000" w:themeColor="text1"/>
          <w:szCs w:val="24"/>
        </w:rPr>
        <w:t>ημοσίου</w:t>
      </w:r>
      <w:r>
        <w:rPr>
          <w:rFonts w:eastAsia="Times New Roman"/>
          <w:color w:val="000000" w:themeColor="text1"/>
          <w:szCs w:val="24"/>
        </w:rPr>
        <w:t xml:space="preserve">, μόνο που την </w:t>
      </w:r>
      <w:r w:rsidRPr="008F0F00">
        <w:rPr>
          <w:rFonts w:eastAsia="Times New Roman"/>
          <w:color w:val="000000" w:themeColor="text1"/>
          <w:szCs w:val="24"/>
        </w:rPr>
        <w:t>εγκαινίασε</w:t>
      </w:r>
      <w:r>
        <w:rPr>
          <w:rFonts w:eastAsia="Times New Roman"/>
          <w:color w:val="000000" w:themeColor="text1"/>
          <w:szCs w:val="24"/>
        </w:rPr>
        <w:t xml:space="preserve"> και τη θεμελίωσε ο κ. Λοβέρδος. Το ξεχάσαμε αυτό.</w:t>
      </w:r>
    </w:p>
    <w:p w14:paraId="7632D31B"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Επίσης, ξεχάσαμε την </w:t>
      </w:r>
      <w:r w:rsidRPr="008F0F00">
        <w:rPr>
          <w:rFonts w:eastAsia="Times New Roman"/>
          <w:color w:val="000000" w:themeColor="text1"/>
          <w:szCs w:val="24"/>
        </w:rPr>
        <w:t>καλή πρακτική να κα</w:t>
      </w:r>
      <w:r>
        <w:rPr>
          <w:rFonts w:eastAsia="Times New Roman"/>
          <w:color w:val="000000" w:themeColor="text1"/>
          <w:szCs w:val="24"/>
        </w:rPr>
        <w:t>λ</w:t>
      </w:r>
      <w:r w:rsidRPr="008F0F00">
        <w:rPr>
          <w:rFonts w:eastAsia="Times New Roman"/>
          <w:color w:val="000000" w:themeColor="text1"/>
          <w:szCs w:val="24"/>
        </w:rPr>
        <w:t>ούμε και τον προηγούμενο Υπουργό</w:t>
      </w:r>
      <w:r>
        <w:rPr>
          <w:rFonts w:eastAsia="Times New Roman"/>
          <w:color w:val="000000" w:themeColor="text1"/>
          <w:szCs w:val="24"/>
        </w:rPr>
        <w:t xml:space="preserve">, κύριε Υπουργέ, </w:t>
      </w:r>
      <w:r w:rsidRPr="008F0F00">
        <w:rPr>
          <w:rFonts w:eastAsia="Times New Roman"/>
          <w:color w:val="000000" w:themeColor="text1"/>
          <w:szCs w:val="24"/>
        </w:rPr>
        <w:t xml:space="preserve">όταν </w:t>
      </w:r>
      <w:r>
        <w:rPr>
          <w:rFonts w:eastAsia="Times New Roman"/>
          <w:color w:val="000000" w:themeColor="text1"/>
          <w:szCs w:val="24"/>
        </w:rPr>
        <w:t xml:space="preserve">είναι </w:t>
      </w:r>
      <w:r w:rsidRPr="008F0F00">
        <w:rPr>
          <w:rFonts w:eastAsia="Times New Roman"/>
          <w:color w:val="000000" w:themeColor="text1"/>
          <w:szCs w:val="24"/>
        </w:rPr>
        <w:t xml:space="preserve">ένα </w:t>
      </w:r>
      <w:r w:rsidRPr="008F0F00">
        <w:rPr>
          <w:rFonts w:eastAsia="Times New Roman"/>
          <w:color w:val="000000" w:themeColor="text1"/>
          <w:szCs w:val="24"/>
        </w:rPr>
        <w:t>μεγάλο έργο</w:t>
      </w:r>
      <w:r>
        <w:rPr>
          <w:rFonts w:eastAsia="Times New Roman"/>
          <w:color w:val="000000" w:themeColor="text1"/>
          <w:szCs w:val="24"/>
        </w:rPr>
        <w:t>,</w:t>
      </w:r>
      <w:r w:rsidRPr="008F0F00">
        <w:rPr>
          <w:rFonts w:eastAsia="Times New Roman"/>
          <w:color w:val="000000" w:themeColor="text1"/>
          <w:szCs w:val="24"/>
        </w:rPr>
        <w:t xml:space="preserve"> όπως έκαναν παλιά</w:t>
      </w:r>
      <w:r>
        <w:rPr>
          <w:rFonts w:eastAsia="Times New Roman"/>
          <w:color w:val="000000" w:themeColor="text1"/>
          <w:szCs w:val="24"/>
        </w:rPr>
        <w:t xml:space="preserve">. Ο Σουφλιάς εγκαινίαζε έργο και καλούσε τον </w:t>
      </w:r>
      <w:r w:rsidRPr="008F0F00">
        <w:rPr>
          <w:rFonts w:eastAsia="Times New Roman"/>
          <w:color w:val="000000" w:themeColor="text1"/>
          <w:szCs w:val="24"/>
        </w:rPr>
        <w:t>Λαλιώτη και αντιστρόφως</w:t>
      </w:r>
      <w:r>
        <w:rPr>
          <w:rFonts w:eastAsia="Times New Roman"/>
          <w:color w:val="000000" w:themeColor="text1"/>
          <w:szCs w:val="24"/>
        </w:rPr>
        <w:t>. Δ</w:t>
      </w:r>
      <w:r w:rsidRPr="008F0F00">
        <w:rPr>
          <w:rFonts w:eastAsia="Times New Roman"/>
          <w:color w:val="000000" w:themeColor="text1"/>
          <w:szCs w:val="24"/>
        </w:rPr>
        <w:t>εν είναι κακό</w:t>
      </w:r>
      <w:r>
        <w:rPr>
          <w:rFonts w:eastAsia="Times New Roman"/>
          <w:color w:val="000000" w:themeColor="text1"/>
          <w:szCs w:val="24"/>
        </w:rPr>
        <w:t xml:space="preserve">. </w:t>
      </w:r>
    </w:p>
    <w:p w14:paraId="7632D31C" w14:textId="77777777" w:rsidR="00845256" w:rsidRDefault="00BE25C9">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7632D31D"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Τ</w:t>
      </w:r>
      <w:r w:rsidRPr="008F0F00">
        <w:rPr>
          <w:rFonts w:eastAsia="Times New Roman"/>
          <w:color w:val="000000" w:themeColor="text1"/>
          <w:szCs w:val="24"/>
        </w:rPr>
        <w:t>ο κράτος έχει συνέχεια και ορισμένα πράγματα</w:t>
      </w:r>
      <w:r>
        <w:rPr>
          <w:rFonts w:eastAsia="Times New Roman"/>
          <w:color w:val="000000" w:themeColor="text1"/>
          <w:szCs w:val="24"/>
        </w:rPr>
        <w:t xml:space="preserve">, όπως το </w:t>
      </w:r>
      <w:r>
        <w:rPr>
          <w:rFonts w:eastAsia="Times New Roman"/>
          <w:color w:val="000000" w:themeColor="text1"/>
          <w:szCs w:val="24"/>
        </w:rPr>
        <w:t>Ν</w:t>
      </w:r>
      <w:r w:rsidRPr="008F0F00">
        <w:rPr>
          <w:rFonts w:eastAsia="Times New Roman"/>
          <w:color w:val="000000" w:themeColor="text1"/>
          <w:szCs w:val="24"/>
        </w:rPr>
        <w:t xml:space="preserve">οσοκομείο </w:t>
      </w:r>
      <w:r>
        <w:rPr>
          <w:rFonts w:eastAsia="Times New Roman"/>
          <w:color w:val="000000" w:themeColor="text1"/>
          <w:szCs w:val="24"/>
        </w:rPr>
        <w:t xml:space="preserve">της Λευκάδας, </w:t>
      </w:r>
      <w:r w:rsidRPr="008F0F00">
        <w:rPr>
          <w:rFonts w:eastAsia="Times New Roman"/>
          <w:color w:val="000000" w:themeColor="text1"/>
          <w:szCs w:val="24"/>
        </w:rPr>
        <w:t xml:space="preserve">δεν τα κάνατε </w:t>
      </w:r>
      <w:r>
        <w:rPr>
          <w:rFonts w:eastAsia="Times New Roman"/>
          <w:color w:val="000000" w:themeColor="text1"/>
          <w:szCs w:val="24"/>
        </w:rPr>
        <w:t>εσείς,</w:t>
      </w:r>
      <w:r w:rsidRPr="008F0F00">
        <w:rPr>
          <w:rFonts w:eastAsia="Times New Roman"/>
          <w:color w:val="000000" w:themeColor="text1"/>
          <w:szCs w:val="24"/>
        </w:rPr>
        <w:t xml:space="preserve"> τα ξεκίνησαν άλλ</w:t>
      </w:r>
      <w:r>
        <w:rPr>
          <w:rFonts w:eastAsia="Times New Roman"/>
          <w:color w:val="000000" w:themeColor="text1"/>
          <w:szCs w:val="24"/>
        </w:rPr>
        <w:t xml:space="preserve">οι, </w:t>
      </w:r>
      <w:r w:rsidRPr="008F0F00">
        <w:rPr>
          <w:rFonts w:eastAsia="Times New Roman"/>
          <w:color w:val="000000" w:themeColor="text1"/>
          <w:szCs w:val="24"/>
        </w:rPr>
        <w:t>καθυσ</w:t>
      </w:r>
      <w:r>
        <w:rPr>
          <w:rFonts w:eastAsia="Times New Roman"/>
          <w:color w:val="000000" w:themeColor="text1"/>
          <w:szCs w:val="24"/>
        </w:rPr>
        <w:t>τέρησαν τελείωσαν από εσάς. Σ</w:t>
      </w:r>
      <w:r w:rsidRPr="008F0F00">
        <w:rPr>
          <w:rFonts w:eastAsia="Times New Roman"/>
          <w:color w:val="000000" w:themeColor="text1"/>
          <w:szCs w:val="24"/>
        </w:rPr>
        <w:t>υγχαρητήρια</w:t>
      </w:r>
      <w:r>
        <w:rPr>
          <w:rFonts w:eastAsia="Times New Roman"/>
          <w:color w:val="000000" w:themeColor="text1"/>
          <w:szCs w:val="24"/>
        </w:rPr>
        <w:t>. Θ</w:t>
      </w:r>
      <w:r w:rsidRPr="008F0F00">
        <w:rPr>
          <w:rFonts w:eastAsia="Times New Roman"/>
          <w:color w:val="000000" w:themeColor="text1"/>
          <w:szCs w:val="24"/>
        </w:rPr>
        <w:t xml:space="preserve">α μπορούσαν να </w:t>
      </w:r>
      <w:r>
        <w:rPr>
          <w:rFonts w:eastAsia="Times New Roman"/>
          <w:color w:val="000000" w:themeColor="text1"/>
          <w:szCs w:val="24"/>
        </w:rPr>
        <w:t xml:space="preserve">είχαν καθυστερήσει </w:t>
      </w:r>
      <w:r w:rsidRPr="008F0F00">
        <w:rPr>
          <w:rFonts w:eastAsia="Times New Roman"/>
          <w:color w:val="000000" w:themeColor="text1"/>
          <w:szCs w:val="24"/>
        </w:rPr>
        <w:t>και παραπάνω</w:t>
      </w:r>
      <w:r>
        <w:rPr>
          <w:rFonts w:eastAsia="Times New Roman"/>
          <w:color w:val="000000" w:themeColor="text1"/>
          <w:szCs w:val="24"/>
        </w:rPr>
        <w:t>. Όμως, λίγη τσίπα χρειάζεται.</w:t>
      </w:r>
    </w:p>
    <w:p w14:paraId="7632D31E"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Γ</w:t>
      </w:r>
      <w:r w:rsidRPr="008F0F00">
        <w:rPr>
          <w:rFonts w:eastAsia="Times New Roman"/>
          <w:color w:val="000000" w:themeColor="text1"/>
          <w:szCs w:val="24"/>
        </w:rPr>
        <w:t>ια την κ</w:t>
      </w:r>
      <w:r>
        <w:rPr>
          <w:rFonts w:eastAsia="Times New Roman"/>
          <w:color w:val="000000" w:themeColor="text1"/>
          <w:szCs w:val="24"/>
        </w:rPr>
        <w:t xml:space="preserve">. </w:t>
      </w:r>
      <w:r w:rsidRPr="008F0F00">
        <w:rPr>
          <w:rFonts w:eastAsia="Times New Roman"/>
          <w:color w:val="000000" w:themeColor="text1"/>
          <w:szCs w:val="24"/>
        </w:rPr>
        <w:t xml:space="preserve">Δούρου </w:t>
      </w:r>
      <w:r>
        <w:rPr>
          <w:rFonts w:eastAsia="Times New Roman"/>
          <w:color w:val="000000" w:themeColor="text1"/>
          <w:szCs w:val="24"/>
        </w:rPr>
        <w:t xml:space="preserve">και για την </w:t>
      </w:r>
      <w:r w:rsidRPr="008F0F00">
        <w:rPr>
          <w:rFonts w:eastAsia="Times New Roman"/>
          <w:color w:val="000000" w:themeColor="text1"/>
          <w:szCs w:val="24"/>
        </w:rPr>
        <w:t>περιφέρεια</w:t>
      </w:r>
      <w:r>
        <w:rPr>
          <w:rFonts w:eastAsia="Times New Roman"/>
          <w:color w:val="000000" w:themeColor="text1"/>
          <w:szCs w:val="24"/>
        </w:rPr>
        <w:t xml:space="preserve"> θέλω να πω για εκείνα </w:t>
      </w:r>
      <w:r w:rsidRPr="008F0F00">
        <w:rPr>
          <w:rFonts w:eastAsia="Times New Roman"/>
          <w:color w:val="000000" w:themeColor="text1"/>
          <w:szCs w:val="24"/>
        </w:rPr>
        <w:t>τα</w:t>
      </w:r>
      <w:r w:rsidRPr="008F0F00">
        <w:rPr>
          <w:rFonts w:eastAsia="Times New Roman"/>
          <w:color w:val="000000" w:themeColor="text1"/>
          <w:szCs w:val="24"/>
        </w:rPr>
        <w:t xml:space="preserve"> περίφημα 40 εκατομμύρια</w:t>
      </w:r>
      <w:r>
        <w:rPr>
          <w:rFonts w:eastAsia="Times New Roman"/>
          <w:color w:val="000000" w:themeColor="text1"/>
          <w:szCs w:val="24"/>
        </w:rPr>
        <w:t>. Π</w:t>
      </w:r>
      <w:r w:rsidRPr="008F0F00">
        <w:rPr>
          <w:rFonts w:eastAsia="Times New Roman"/>
          <w:color w:val="000000" w:themeColor="text1"/>
          <w:szCs w:val="24"/>
        </w:rPr>
        <w:t xml:space="preserve">ριν από λίγο διάβασα </w:t>
      </w:r>
      <w:r>
        <w:rPr>
          <w:rFonts w:eastAsia="Times New Roman"/>
          <w:color w:val="000000" w:themeColor="text1"/>
          <w:szCs w:val="24"/>
        </w:rPr>
        <w:t>ότι η κ</w:t>
      </w:r>
      <w:r>
        <w:rPr>
          <w:rFonts w:eastAsia="Times New Roman"/>
          <w:color w:val="000000" w:themeColor="text1"/>
          <w:szCs w:val="24"/>
        </w:rPr>
        <w:t>.</w:t>
      </w:r>
      <w:r>
        <w:rPr>
          <w:rFonts w:eastAsia="Times New Roman"/>
          <w:color w:val="000000" w:themeColor="text1"/>
          <w:szCs w:val="24"/>
        </w:rPr>
        <w:t xml:space="preserve"> Δούρου έδωσε </w:t>
      </w:r>
      <w:r w:rsidRPr="008F0F00">
        <w:rPr>
          <w:rFonts w:eastAsia="Times New Roman"/>
          <w:color w:val="000000" w:themeColor="text1"/>
          <w:szCs w:val="24"/>
        </w:rPr>
        <w:t xml:space="preserve">40 εκατομμύρια για το </w:t>
      </w:r>
      <w:r>
        <w:rPr>
          <w:rFonts w:eastAsia="Times New Roman"/>
          <w:color w:val="000000" w:themeColor="text1"/>
          <w:szCs w:val="24"/>
        </w:rPr>
        <w:t xml:space="preserve">ΕΣΥ. </w:t>
      </w:r>
      <w:r w:rsidRPr="008F0F00">
        <w:rPr>
          <w:rFonts w:eastAsia="Times New Roman"/>
          <w:color w:val="000000" w:themeColor="text1"/>
          <w:szCs w:val="24"/>
        </w:rPr>
        <w:t>Έτσι είναι</w:t>
      </w:r>
      <w:r>
        <w:rPr>
          <w:rFonts w:eastAsia="Times New Roman"/>
          <w:color w:val="000000" w:themeColor="text1"/>
          <w:szCs w:val="24"/>
        </w:rPr>
        <w:t>. Έδωσε</w:t>
      </w:r>
      <w:r w:rsidRPr="008F0F00">
        <w:rPr>
          <w:rFonts w:eastAsia="Times New Roman"/>
          <w:color w:val="000000" w:themeColor="text1"/>
          <w:szCs w:val="24"/>
        </w:rPr>
        <w:t xml:space="preserve"> 117 εκατομμύρια για την </w:t>
      </w:r>
      <w:r>
        <w:rPr>
          <w:rFonts w:eastAsia="Times New Roman"/>
          <w:color w:val="000000" w:themeColor="text1"/>
          <w:szCs w:val="24"/>
        </w:rPr>
        <w:t>Ε</w:t>
      </w:r>
      <w:r w:rsidRPr="008F0F00">
        <w:rPr>
          <w:rFonts w:eastAsia="Times New Roman"/>
          <w:color w:val="000000" w:themeColor="text1"/>
          <w:szCs w:val="24"/>
        </w:rPr>
        <w:t>κκλησία</w:t>
      </w:r>
      <w:r>
        <w:rPr>
          <w:rFonts w:eastAsia="Times New Roman"/>
          <w:color w:val="000000" w:themeColor="text1"/>
          <w:szCs w:val="24"/>
        </w:rPr>
        <w:t>,</w:t>
      </w:r>
      <w:r w:rsidRPr="008F0F00">
        <w:rPr>
          <w:rFonts w:eastAsia="Times New Roman"/>
          <w:color w:val="000000" w:themeColor="text1"/>
          <w:szCs w:val="24"/>
        </w:rPr>
        <w:t xml:space="preserve"> για στήριξη</w:t>
      </w:r>
      <w:r>
        <w:rPr>
          <w:rFonts w:eastAsia="Times New Roman"/>
          <w:color w:val="000000" w:themeColor="text1"/>
          <w:szCs w:val="24"/>
        </w:rPr>
        <w:t xml:space="preserve"> ναών, </w:t>
      </w:r>
      <w:r w:rsidRPr="008F0F00">
        <w:rPr>
          <w:rFonts w:eastAsia="Times New Roman"/>
          <w:color w:val="000000" w:themeColor="text1"/>
          <w:szCs w:val="24"/>
        </w:rPr>
        <w:t>μουσεία</w:t>
      </w:r>
      <w:r>
        <w:rPr>
          <w:rFonts w:eastAsia="Times New Roman"/>
          <w:color w:val="000000" w:themeColor="text1"/>
          <w:szCs w:val="24"/>
        </w:rPr>
        <w:t xml:space="preserve"> κ.λπ.. Είναι κ</w:t>
      </w:r>
      <w:r w:rsidRPr="008F0F00">
        <w:rPr>
          <w:rFonts w:eastAsia="Times New Roman"/>
          <w:color w:val="000000" w:themeColor="text1"/>
          <w:szCs w:val="24"/>
        </w:rPr>
        <w:t>αλό και αυτό</w:t>
      </w:r>
      <w:r>
        <w:rPr>
          <w:rFonts w:eastAsia="Times New Roman"/>
          <w:color w:val="000000" w:themeColor="text1"/>
          <w:szCs w:val="24"/>
        </w:rPr>
        <w:t>, αλλά δ</w:t>
      </w:r>
      <w:r w:rsidRPr="008F0F00">
        <w:rPr>
          <w:rFonts w:eastAsia="Times New Roman"/>
          <w:color w:val="000000" w:themeColor="text1"/>
          <w:szCs w:val="24"/>
        </w:rPr>
        <w:t>εν άκουσ</w:t>
      </w:r>
      <w:r>
        <w:rPr>
          <w:rFonts w:eastAsia="Times New Roman"/>
          <w:color w:val="000000" w:themeColor="text1"/>
          <w:szCs w:val="24"/>
        </w:rPr>
        <w:t>α πόσα έδωσε για τη Μ</w:t>
      </w:r>
      <w:r w:rsidRPr="008F0F00">
        <w:rPr>
          <w:rFonts w:eastAsia="Times New Roman"/>
          <w:color w:val="000000" w:themeColor="text1"/>
          <w:szCs w:val="24"/>
        </w:rPr>
        <w:t xml:space="preserve">άντρα </w:t>
      </w:r>
      <w:r>
        <w:rPr>
          <w:rFonts w:eastAsia="Times New Roman"/>
          <w:color w:val="000000" w:themeColor="text1"/>
          <w:szCs w:val="24"/>
        </w:rPr>
        <w:t>και πόσα έ</w:t>
      </w:r>
      <w:r w:rsidRPr="008F0F00">
        <w:rPr>
          <w:rFonts w:eastAsia="Times New Roman"/>
          <w:color w:val="000000" w:themeColor="text1"/>
          <w:szCs w:val="24"/>
        </w:rPr>
        <w:t>δω</w:t>
      </w:r>
      <w:r w:rsidRPr="008F0F00">
        <w:rPr>
          <w:rFonts w:eastAsia="Times New Roman"/>
          <w:color w:val="000000" w:themeColor="text1"/>
          <w:szCs w:val="24"/>
        </w:rPr>
        <w:t xml:space="preserve">σε για το </w:t>
      </w:r>
      <w:r>
        <w:rPr>
          <w:rFonts w:eastAsia="Times New Roman"/>
          <w:color w:val="000000" w:themeColor="text1"/>
          <w:szCs w:val="24"/>
        </w:rPr>
        <w:t>Μάτι, πόσα έδωσε για τα σκουπίδια.</w:t>
      </w:r>
    </w:p>
    <w:p w14:paraId="7632D31F"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Ν</w:t>
      </w:r>
      <w:r w:rsidRPr="008F0F00">
        <w:rPr>
          <w:rFonts w:eastAsia="Times New Roman"/>
          <w:color w:val="000000" w:themeColor="text1"/>
          <w:szCs w:val="24"/>
        </w:rPr>
        <w:t>ομίζω ότι όλοι συμφωνούμε ότι τα λεφτά που δίνει η κ</w:t>
      </w:r>
      <w:r>
        <w:rPr>
          <w:rFonts w:eastAsia="Times New Roman"/>
          <w:color w:val="000000" w:themeColor="text1"/>
          <w:szCs w:val="24"/>
        </w:rPr>
        <w:t>.</w:t>
      </w:r>
      <w:r w:rsidRPr="008F0F00">
        <w:rPr>
          <w:rFonts w:eastAsia="Times New Roman"/>
          <w:color w:val="000000" w:themeColor="text1"/>
          <w:szCs w:val="24"/>
        </w:rPr>
        <w:t xml:space="preserve"> </w:t>
      </w:r>
      <w:r>
        <w:rPr>
          <w:rFonts w:eastAsia="Times New Roman"/>
          <w:color w:val="000000" w:themeColor="text1"/>
          <w:szCs w:val="24"/>
        </w:rPr>
        <w:t>Δούρου</w:t>
      </w:r>
      <w:r w:rsidRPr="008F0F00">
        <w:rPr>
          <w:rFonts w:eastAsia="Times New Roman"/>
          <w:color w:val="000000" w:themeColor="text1"/>
          <w:szCs w:val="24"/>
        </w:rPr>
        <w:t xml:space="preserve"> είναι </w:t>
      </w:r>
      <w:r>
        <w:rPr>
          <w:rFonts w:eastAsia="Times New Roman"/>
          <w:color w:val="000000" w:themeColor="text1"/>
          <w:szCs w:val="24"/>
        </w:rPr>
        <w:t xml:space="preserve">λεφτά </w:t>
      </w:r>
      <w:r w:rsidRPr="008F0F00">
        <w:rPr>
          <w:rFonts w:eastAsia="Times New Roman"/>
          <w:color w:val="000000" w:themeColor="text1"/>
          <w:szCs w:val="24"/>
        </w:rPr>
        <w:t>των Ελλήνων φορολογουμένων</w:t>
      </w:r>
      <w:r>
        <w:rPr>
          <w:rFonts w:eastAsia="Times New Roman"/>
          <w:color w:val="000000" w:themeColor="text1"/>
          <w:szCs w:val="24"/>
        </w:rPr>
        <w:t>,</w:t>
      </w:r>
      <w:r w:rsidRPr="008F0F00">
        <w:rPr>
          <w:rFonts w:eastAsia="Times New Roman"/>
          <w:color w:val="000000" w:themeColor="text1"/>
          <w:szCs w:val="24"/>
        </w:rPr>
        <w:t xml:space="preserve"> τα οποία είναι </w:t>
      </w:r>
      <w:r>
        <w:rPr>
          <w:rFonts w:eastAsia="Times New Roman"/>
          <w:color w:val="000000" w:themeColor="text1"/>
          <w:szCs w:val="24"/>
        </w:rPr>
        <w:t>προ</w:t>
      </w:r>
      <w:r w:rsidRPr="008F0F00">
        <w:rPr>
          <w:rFonts w:eastAsia="Times New Roman"/>
          <w:color w:val="000000" w:themeColor="text1"/>
          <w:szCs w:val="24"/>
        </w:rPr>
        <w:t xml:space="preserve">ϋπολογισμός στην περιφέρεια </w:t>
      </w:r>
      <w:r>
        <w:rPr>
          <w:rFonts w:eastAsia="Times New Roman"/>
          <w:color w:val="000000" w:themeColor="text1"/>
          <w:szCs w:val="24"/>
        </w:rPr>
        <w:t xml:space="preserve">για </w:t>
      </w:r>
      <w:r w:rsidRPr="008F0F00">
        <w:rPr>
          <w:rFonts w:eastAsia="Times New Roman"/>
          <w:color w:val="000000" w:themeColor="text1"/>
          <w:szCs w:val="24"/>
        </w:rPr>
        <w:t>συγκεκριμένα έργα</w:t>
      </w:r>
      <w:r>
        <w:rPr>
          <w:rFonts w:eastAsia="Times New Roman"/>
          <w:color w:val="000000" w:themeColor="text1"/>
          <w:szCs w:val="24"/>
        </w:rPr>
        <w:t>. Δ</w:t>
      </w:r>
      <w:r w:rsidRPr="008F0F00">
        <w:rPr>
          <w:rFonts w:eastAsia="Times New Roman"/>
          <w:color w:val="000000" w:themeColor="text1"/>
          <w:szCs w:val="24"/>
        </w:rPr>
        <w:t>εν είναι λεφτά του καθενός να</w:t>
      </w:r>
      <w:r>
        <w:rPr>
          <w:rFonts w:eastAsia="Times New Roman"/>
          <w:color w:val="000000" w:themeColor="text1"/>
          <w:szCs w:val="24"/>
        </w:rPr>
        <w:t xml:space="preserve"> τα μοιράζει. Αν είχε </w:t>
      </w:r>
      <w:r w:rsidRPr="008F0F00">
        <w:rPr>
          <w:rFonts w:eastAsia="Times New Roman"/>
          <w:color w:val="000000" w:themeColor="text1"/>
          <w:szCs w:val="24"/>
        </w:rPr>
        <w:t xml:space="preserve">πλεόνασμα </w:t>
      </w:r>
      <w:r>
        <w:rPr>
          <w:rFonts w:eastAsia="Times New Roman"/>
          <w:color w:val="000000" w:themeColor="text1"/>
          <w:szCs w:val="24"/>
        </w:rPr>
        <w:t>και έδωσε στο Ε</w:t>
      </w:r>
      <w:r w:rsidRPr="008F0F00">
        <w:rPr>
          <w:rFonts w:eastAsia="Times New Roman"/>
          <w:color w:val="000000" w:themeColor="text1"/>
          <w:szCs w:val="24"/>
        </w:rPr>
        <w:t>θνικό Σύστημα Υγείας</w:t>
      </w:r>
      <w:r>
        <w:rPr>
          <w:rFonts w:eastAsia="Times New Roman"/>
          <w:color w:val="000000" w:themeColor="text1"/>
          <w:szCs w:val="24"/>
        </w:rPr>
        <w:t>,</w:t>
      </w:r>
      <w:r w:rsidRPr="008F0F00">
        <w:rPr>
          <w:rFonts w:eastAsia="Times New Roman"/>
          <w:color w:val="000000" w:themeColor="text1"/>
          <w:szCs w:val="24"/>
        </w:rPr>
        <w:t xml:space="preserve"> πάει καλά</w:t>
      </w:r>
      <w:r>
        <w:rPr>
          <w:rFonts w:eastAsia="Times New Roman"/>
          <w:color w:val="000000" w:themeColor="text1"/>
          <w:szCs w:val="24"/>
        </w:rPr>
        <w:t>. Ωραιότατα. Όμως, α</w:t>
      </w:r>
      <w:r w:rsidRPr="008F0F00">
        <w:rPr>
          <w:rFonts w:eastAsia="Times New Roman"/>
          <w:color w:val="000000" w:themeColor="text1"/>
          <w:szCs w:val="24"/>
        </w:rPr>
        <w:t xml:space="preserve">ς έχουμε λίγο επίγνωση </w:t>
      </w:r>
      <w:r>
        <w:rPr>
          <w:rFonts w:eastAsia="Times New Roman"/>
          <w:color w:val="000000" w:themeColor="text1"/>
          <w:szCs w:val="24"/>
        </w:rPr>
        <w:t>π</w:t>
      </w:r>
      <w:r w:rsidRPr="008F0F00">
        <w:rPr>
          <w:rFonts w:eastAsia="Times New Roman"/>
          <w:color w:val="000000" w:themeColor="text1"/>
          <w:szCs w:val="24"/>
        </w:rPr>
        <w:t>ερί τίνος πρόκειται</w:t>
      </w:r>
      <w:r>
        <w:rPr>
          <w:rFonts w:eastAsia="Times New Roman"/>
          <w:color w:val="000000" w:themeColor="text1"/>
          <w:szCs w:val="24"/>
        </w:rPr>
        <w:t xml:space="preserve">. </w:t>
      </w:r>
    </w:p>
    <w:p w14:paraId="7632D320"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Η</w:t>
      </w:r>
      <w:r w:rsidRPr="008F0F00">
        <w:rPr>
          <w:rFonts w:eastAsia="Times New Roman"/>
          <w:color w:val="000000" w:themeColor="text1"/>
          <w:szCs w:val="24"/>
        </w:rPr>
        <w:t xml:space="preserve"> περιφέρεια έχει τη δουλειά </w:t>
      </w:r>
      <w:r>
        <w:rPr>
          <w:rFonts w:eastAsia="Times New Roman"/>
          <w:color w:val="000000" w:themeColor="text1"/>
          <w:szCs w:val="24"/>
        </w:rPr>
        <w:t>της, το Ε</w:t>
      </w:r>
      <w:r w:rsidRPr="008F0F00">
        <w:rPr>
          <w:rFonts w:eastAsia="Times New Roman"/>
          <w:color w:val="000000" w:themeColor="text1"/>
          <w:szCs w:val="24"/>
        </w:rPr>
        <w:t>θνικό Σύστημα Υγείας έχει τη δουλειά τ</w:t>
      </w:r>
      <w:r>
        <w:rPr>
          <w:rFonts w:eastAsia="Times New Roman"/>
          <w:color w:val="000000" w:themeColor="text1"/>
          <w:szCs w:val="24"/>
        </w:rPr>
        <w:t>ου, το Υ</w:t>
      </w:r>
      <w:r w:rsidRPr="008F0F00">
        <w:rPr>
          <w:rFonts w:eastAsia="Times New Roman"/>
          <w:color w:val="000000" w:themeColor="text1"/>
          <w:szCs w:val="24"/>
        </w:rPr>
        <w:t xml:space="preserve">πουργείο </w:t>
      </w:r>
      <w:r>
        <w:rPr>
          <w:rFonts w:eastAsia="Times New Roman"/>
          <w:color w:val="000000" w:themeColor="text1"/>
          <w:szCs w:val="24"/>
        </w:rPr>
        <w:t>προΐσταται του Ε</w:t>
      </w:r>
      <w:r w:rsidRPr="008F0F00">
        <w:rPr>
          <w:rFonts w:eastAsia="Times New Roman"/>
          <w:color w:val="000000" w:themeColor="text1"/>
          <w:szCs w:val="24"/>
        </w:rPr>
        <w:t>θνι</w:t>
      </w:r>
      <w:r w:rsidRPr="008F0F00">
        <w:rPr>
          <w:rFonts w:eastAsia="Times New Roman"/>
          <w:color w:val="000000" w:themeColor="text1"/>
          <w:szCs w:val="24"/>
        </w:rPr>
        <w:t xml:space="preserve">κού Συστήματος Υγείας μέσω </w:t>
      </w:r>
      <w:r>
        <w:rPr>
          <w:rFonts w:eastAsia="Times New Roman"/>
          <w:color w:val="000000" w:themeColor="text1"/>
          <w:szCs w:val="24"/>
        </w:rPr>
        <w:t xml:space="preserve">των ΔΥΠΕ και έχει τον δικό του </w:t>
      </w:r>
      <w:r w:rsidRPr="008F0F00">
        <w:rPr>
          <w:rFonts w:eastAsia="Times New Roman"/>
          <w:color w:val="000000" w:themeColor="text1"/>
          <w:szCs w:val="24"/>
        </w:rPr>
        <w:t>προϋπολογισμό</w:t>
      </w:r>
      <w:r>
        <w:rPr>
          <w:rFonts w:eastAsia="Times New Roman"/>
          <w:color w:val="000000" w:themeColor="text1"/>
          <w:szCs w:val="24"/>
        </w:rPr>
        <w:t>.</w:t>
      </w:r>
    </w:p>
    <w:p w14:paraId="7632D321"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w:t>
      </w:r>
      <w:r w:rsidRPr="008F0F00">
        <w:rPr>
          <w:rFonts w:eastAsia="Times New Roman"/>
          <w:color w:val="000000" w:themeColor="text1"/>
          <w:szCs w:val="24"/>
        </w:rPr>
        <w:t xml:space="preserve">εκτά είναι </w:t>
      </w:r>
      <w:r>
        <w:rPr>
          <w:rFonts w:eastAsia="Times New Roman"/>
          <w:color w:val="000000" w:themeColor="text1"/>
          <w:szCs w:val="24"/>
        </w:rPr>
        <w:t xml:space="preserve">όλα </w:t>
      </w:r>
      <w:r w:rsidRPr="008F0F00">
        <w:rPr>
          <w:rFonts w:eastAsia="Times New Roman"/>
          <w:color w:val="000000" w:themeColor="text1"/>
          <w:szCs w:val="24"/>
        </w:rPr>
        <w:t xml:space="preserve">στην έκτακτη κατάσταση που βρισκόμασταν και </w:t>
      </w:r>
      <w:r>
        <w:rPr>
          <w:rFonts w:eastAsia="Times New Roman"/>
          <w:color w:val="000000" w:themeColor="text1"/>
          <w:szCs w:val="24"/>
        </w:rPr>
        <w:t xml:space="preserve">που </w:t>
      </w:r>
      <w:r w:rsidRPr="008F0F00">
        <w:rPr>
          <w:rFonts w:eastAsia="Times New Roman"/>
          <w:color w:val="000000" w:themeColor="text1"/>
          <w:szCs w:val="24"/>
        </w:rPr>
        <w:t>βρισκόμαστε</w:t>
      </w:r>
      <w:r>
        <w:rPr>
          <w:rFonts w:eastAsia="Times New Roman"/>
          <w:color w:val="000000" w:themeColor="text1"/>
          <w:szCs w:val="24"/>
        </w:rPr>
        <w:t>, αλλά έως ένα σημείο, α</w:t>
      </w:r>
      <w:r w:rsidRPr="008F0F00">
        <w:rPr>
          <w:rFonts w:eastAsia="Times New Roman"/>
          <w:color w:val="000000" w:themeColor="text1"/>
          <w:szCs w:val="24"/>
        </w:rPr>
        <w:t xml:space="preserve">λλιώς βαφόμαστε </w:t>
      </w:r>
      <w:r>
        <w:rPr>
          <w:rFonts w:eastAsia="Times New Roman"/>
          <w:color w:val="000000" w:themeColor="text1"/>
          <w:szCs w:val="24"/>
        </w:rPr>
        <w:t xml:space="preserve">με φούμο και βγαίνουμε </w:t>
      </w:r>
      <w:r w:rsidRPr="008F0F00">
        <w:rPr>
          <w:rFonts w:eastAsia="Times New Roman"/>
          <w:color w:val="000000" w:themeColor="text1"/>
          <w:szCs w:val="24"/>
        </w:rPr>
        <w:t>στα κανάλια και κάνου</w:t>
      </w:r>
      <w:r>
        <w:rPr>
          <w:rFonts w:eastAsia="Times New Roman"/>
          <w:color w:val="000000" w:themeColor="text1"/>
          <w:szCs w:val="24"/>
        </w:rPr>
        <w:t>με τ</w:t>
      </w:r>
      <w:r w:rsidRPr="008F0F00">
        <w:rPr>
          <w:rFonts w:eastAsia="Times New Roman"/>
          <w:color w:val="000000" w:themeColor="text1"/>
          <w:szCs w:val="24"/>
        </w:rPr>
        <w:t xml:space="preserve">ους </w:t>
      </w:r>
      <w:r>
        <w:rPr>
          <w:rFonts w:eastAsia="Times New Roman"/>
          <w:color w:val="000000" w:themeColor="text1"/>
          <w:szCs w:val="24"/>
        </w:rPr>
        <w:t xml:space="preserve">συντετριμμένους </w:t>
      </w:r>
      <w:r w:rsidRPr="008F0F00">
        <w:rPr>
          <w:rFonts w:eastAsia="Times New Roman"/>
          <w:color w:val="000000" w:themeColor="text1"/>
          <w:szCs w:val="24"/>
        </w:rPr>
        <w:t>μετά και λέμε πράγματα</w:t>
      </w:r>
      <w:r>
        <w:rPr>
          <w:rFonts w:eastAsia="Times New Roman"/>
          <w:color w:val="000000" w:themeColor="text1"/>
          <w:szCs w:val="24"/>
        </w:rPr>
        <w:t>,</w:t>
      </w:r>
      <w:r w:rsidRPr="008F0F00">
        <w:rPr>
          <w:rFonts w:eastAsia="Times New Roman"/>
          <w:color w:val="000000" w:themeColor="text1"/>
          <w:szCs w:val="24"/>
        </w:rPr>
        <w:t xml:space="preserve"> όπως μας έτυχε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 στραβή σ</w:t>
      </w:r>
      <w:r w:rsidRPr="008F0F00">
        <w:rPr>
          <w:rFonts w:eastAsia="Times New Roman"/>
          <w:color w:val="000000" w:themeColor="text1"/>
          <w:szCs w:val="24"/>
        </w:rPr>
        <w:t xml:space="preserve">τη βάρδια </w:t>
      </w:r>
      <w:r>
        <w:rPr>
          <w:rFonts w:eastAsia="Times New Roman"/>
          <w:color w:val="000000" w:themeColor="text1"/>
          <w:szCs w:val="24"/>
        </w:rPr>
        <w:t>μας,</w:t>
      </w:r>
      <w:r w:rsidRPr="008F0F00">
        <w:rPr>
          <w:rFonts w:eastAsia="Times New Roman"/>
          <w:color w:val="000000" w:themeColor="text1"/>
          <w:szCs w:val="24"/>
        </w:rPr>
        <w:t xml:space="preserve"> τα οποία θα μείνουν αξέχαστα</w:t>
      </w:r>
      <w:r>
        <w:rPr>
          <w:rFonts w:eastAsia="Times New Roman"/>
          <w:color w:val="000000" w:themeColor="text1"/>
          <w:szCs w:val="24"/>
        </w:rPr>
        <w:t>.</w:t>
      </w:r>
    </w:p>
    <w:p w14:paraId="7632D322" w14:textId="77777777" w:rsidR="00845256" w:rsidRDefault="00BE25C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Όσον αφορά </w:t>
      </w:r>
      <w:r w:rsidRPr="008F0F00">
        <w:rPr>
          <w:rFonts w:eastAsia="Times New Roman"/>
          <w:color w:val="000000" w:themeColor="text1"/>
          <w:szCs w:val="24"/>
        </w:rPr>
        <w:t>τους διαγωνισμούς</w:t>
      </w:r>
      <w:r>
        <w:rPr>
          <w:rFonts w:eastAsia="Times New Roman"/>
          <w:color w:val="000000" w:themeColor="text1"/>
          <w:szCs w:val="24"/>
        </w:rPr>
        <w:t xml:space="preserve">, το ότι άνοιξαν οι </w:t>
      </w:r>
      <w:r w:rsidRPr="008F0F00">
        <w:rPr>
          <w:rFonts w:eastAsia="Times New Roman"/>
          <w:color w:val="000000" w:themeColor="text1"/>
          <w:szCs w:val="24"/>
        </w:rPr>
        <w:t xml:space="preserve">οικονομικές τεχνικές </w:t>
      </w:r>
      <w:r>
        <w:rPr>
          <w:rFonts w:eastAsia="Times New Roman"/>
          <w:color w:val="000000" w:themeColor="text1"/>
          <w:szCs w:val="24"/>
        </w:rPr>
        <w:t xml:space="preserve">πριν </w:t>
      </w:r>
      <w:r w:rsidRPr="008F0F00">
        <w:rPr>
          <w:rFonts w:eastAsia="Times New Roman"/>
          <w:color w:val="000000" w:themeColor="text1"/>
          <w:szCs w:val="24"/>
        </w:rPr>
        <w:t>τις τεχνικές</w:t>
      </w:r>
      <w:r>
        <w:rPr>
          <w:rFonts w:eastAsia="Times New Roman"/>
          <w:color w:val="000000" w:themeColor="text1"/>
          <w:szCs w:val="24"/>
        </w:rPr>
        <w:t xml:space="preserve"> το αποδέχθηκε το Σ</w:t>
      </w:r>
      <w:r w:rsidRPr="008F0F00">
        <w:rPr>
          <w:rFonts w:eastAsia="Times New Roman"/>
          <w:color w:val="000000" w:themeColor="text1"/>
          <w:szCs w:val="24"/>
        </w:rPr>
        <w:t>υμβούλιο</w:t>
      </w:r>
      <w:r>
        <w:rPr>
          <w:rFonts w:eastAsia="Times New Roman"/>
          <w:color w:val="000000" w:themeColor="text1"/>
          <w:szCs w:val="24"/>
        </w:rPr>
        <w:t xml:space="preserve"> της Ε</w:t>
      </w:r>
      <w:r w:rsidRPr="008F0F00">
        <w:rPr>
          <w:rFonts w:eastAsia="Times New Roman"/>
          <w:color w:val="000000" w:themeColor="text1"/>
          <w:szCs w:val="24"/>
        </w:rPr>
        <w:t>πικρατείας</w:t>
      </w:r>
      <w:r>
        <w:rPr>
          <w:rFonts w:eastAsia="Times New Roman"/>
          <w:color w:val="000000" w:themeColor="text1"/>
          <w:szCs w:val="24"/>
        </w:rPr>
        <w:t xml:space="preserve"> -</w:t>
      </w:r>
      <w:r w:rsidRPr="008F0F00">
        <w:rPr>
          <w:rFonts w:eastAsia="Times New Roman"/>
          <w:color w:val="000000" w:themeColor="text1"/>
          <w:szCs w:val="24"/>
        </w:rPr>
        <w:t xml:space="preserve">που </w:t>
      </w:r>
      <w:r>
        <w:rPr>
          <w:rFonts w:eastAsia="Times New Roman"/>
          <w:color w:val="000000" w:themeColor="text1"/>
          <w:szCs w:val="24"/>
        </w:rPr>
        <w:t xml:space="preserve">τα έλεγε </w:t>
      </w:r>
      <w:r w:rsidRPr="008F0F00">
        <w:rPr>
          <w:rFonts w:eastAsia="Times New Roman"/>
          <w:color w:val="000000" w:themeColor="text1"/>
          <w:szCs w:val="24"/>
        </w:rPr>
        <w:t xml:space="preserve">ο </w:t>
      </w:r>
      <w:r>
        <w:rPr>
          <w:rFonts w:eastAsia="Times New Roman"/>
          <w:color w:val="000000" w:themeColor="text1"/>
          <w:szCs w:val="24"/>
        </w:rPr>
        <w:t xml:space="preserve">κ. </w:t>
      </w:r>
      <w:proofErr w:type="spellStart"/>
      <w:r>
        <w:rPr>
          <w:rFonts w:eastAsia="Times New Roman"/>
          <w:color w:val="000000" w:themeColor="text1"/>
          <w:szCs w:val="24"/>
        </w:rPr>
        <w:t>Πολάκης</w:t>
      </w:r>
      <w:proofErr w:type="spellEnd"/>
      <w:r>
        <w:rPr>
          <w:rFonts w:eastAsia="Times New Roman"/>
          <w:color w:val="000000" w:themeColor="text1"/>
          <w:szCs w:val="24"/>
        </w:rPr>
        <w:t xml:space="preserve"> </w:t>
      </w:r>
      <w:r w:rsidRPr="008F0F00">
        <w:rPr>
          <w:rFonts w:eastAsia="Times New Roman"/>
          <w:color w:val="000000" w:themeColor="text1"/>
          <w:szCs w:val="24"/>
        </w:rPr>
        <w:t>εδώ</w:t>
      </w:r>
      <w:r w:rsidRPr="008F0F00">
        <w:rPr>
          <w:rFonts w:eastAsia="Times New Roman"/>
          <w:color w:val="000000" w:themeColor="text1"/>
          <w:szCs w:val="24"/>
        </w:rPr>
        <w:t xml:space="preserve"> και έλεγε</w:t>
      </w:r>
      <w:r>
        <w:rPr>
          <w:rFonts w:eastAsia="Times New Roman"/>
          <w:color w:val="000000" w:themeColor="text1"/>
          <w:szCs w:val="24"/>
        </w:rPr>
        <w:t xml:space="preserve"> ότι έκανε και </w:t>
      </w:r>
      <w:proofErr w:type="spellStart"/>
      <w:r>
        <w:rPr>
          <w:rFonts w:eastAsia="Times New Roman"/>
          <w:color w:val="000000" w:themeColor="text1"/>
          <w:szCs w:val="24"/>
        </w:rPr>
        <w:t>δεδικασμένο</w:t>
      </w:r>
      <w:proofErr w:type="spellEnd"/>
      <w:r>
        <w:rPr>
          <w:rFonts w:eastAsia="Times New Roman"/>
          <w:color w:val="000000" w:themeColor="text1"/>
          <w:szCs w:val="24"/>
        </w:rPr>
        <w:t xml:space="preserve">-, ως εξαίρεση λόγω της </w:t>
      </w:r>
      <w:r w:rsidRPr="008F0F00">
        <w:rPr>
          <w:rFonts w:eastAsia="Times New Roman"/>
          <w:color w:val="000000" w:themeColor="text1"/>
          <w:szCs w:val="24"/>
        </w:rPr>
        <w:t xml:space="preserve">εξαιρετικής </w:t>
      </w:r>
      <w:r>
        <w:rPr>
          <w:rFonts w:eastAsia="Times New Roman"/>
          <w:color w:val="000000" w:themeColor="text1"/>
          <w:szCs w:val="24"/>
        </w:rPr>
        <w:t xml:space="preserve">ανάγκης, </w:t>
      </w:r>
      <w:r w:rsidRPr="008F0F00">
        <w:rPr>
          <w:rFonts w:eastAsia="Times New Roman"/>
          <w:color w:val="000000" w:themeColor="text1"/>
          <w:szCs w:val="24"/>
        </w:rPr>
        <w:t>λέγοντας ουσιαστικά ότι δεν είναι νόμιμο</w:t>
      </w:r>
      <w:r>
        <w:rPr>
          <w:rFonts w:eastAsia="Times New Roman"/>
          <w:color w:val="000000" w:themeColor="text1"/>
          <w:szCs w:val="24"/>
        </w:rPr>
        <w:t>, α</w:t>
      </w:r>
      <w:r w:rsidRPr="008F0F00">
        <w:rPr>
          <w:rFonts w:eastAsia="Times New Roman"/>
          <w:color w:val="000000" w:themeColor="text1"/>
          <w:szCs w:val="24"/>
        </w:rPr>
        <w:t xml:space="preserve">λλά εν πάση </w:t>
      </w:r>
      <w:proofErr w:type="spellStart"/>
      <w:r w:rsidRPr="008F0F00">
        <w:rPr>
          <w:rFonts w:eastAsia="Times New Roman"/>
          <w:color w:val="000000" w:themeColor="text1"/>
          <w:szCs w:val="24"/>
        </w:rPr>
        <w:t>περιπτώσει</w:t>
      </w:r>
      <w:proofErr w:type="spellEnd"/>
      <w:r w:rsidRPr="008F0F00">
        <w:rPr>
          <w:rFonts w:eastAsia="Times New Roman"/>
          <w:color w:val="000000" w:themeColor="text1"/>
          <w:szCs w:val="24"/>
        </w:rPr>
        <w:t xml:space="preserve"> επειδή η προμήθεια των 40 εκατομμυρίων είναι πολύ σημαντική για το σύστημα υγείας</w:t>
      </w:r>
      <w:r>
        <w:rPr>
          <w:rFonts w:eastAsia="Times New Roman"/>
          <w:color w:val="000000" w:themeColor="text1"/>
          <w:szCs w:val="24"/>
        </w:rPr>
        <w:t>,</w:t>
      </w:r>
      <w:r w:rsidRPr="008F0F00">
        <w:rPr>
          <w:rFonts w:eastAsia="Times New Roman"/>
          <w:color w:val="000000" w:themeColor="text1"/>
          <w:szCs w:val="24"/>
        </w:rPr>
        <w:t xml:space="preserve"> αυτή τη φορά τ</w:t>
      </w:r>
      <w:r>
        <w:rPr>
          <w:rFonts w:eastAsia="Times New Roman"/>
          <w:color w:val="000000" w:themeColor="text1"/>
          <w:szCs w:val="24"/>
        </w:rPr>
        <w:t xml:space="preserve">ην αφήνουμε.  </w:t>
      </w:r>
    </w:p>
    <w:p w14:paraId="7632D323" w14:textId="77777777" w:rsidR="00845256" w:rsidRDefault="00BE25C9">
      <w:pPr>
        <w:tabs>
          <w:tab w:val="left" w:pos="2738"/>
          <w:tab w:val="center" w:pos="4753"/>
          <w:tab w:val="left" w:pos="5723"/>
        </w:tabs>
        <w:spacing w:line="600" w:lineRule="auto"/>
        <w:ind w:firstLine="964"/>
        <w:contextualSpacing/>
        <w:jc w:val="both"/>
        <w:rPr>
          <w:rFonts w:eastAsia="Times New Roman"/>
          <w:szCs w:val="24"/>
        </w:rPr>
      </w:pPr>
      <w:r w:rsidRPr="00424B22">
        <w:rPr>
          <w:rFonts w:eastAsia="Times New Roman"/>
          <w:szCs w:val="24"/>
        </w:rPr>
        <w:t>Άρα, ας μην πανηγυρίζουμε για μ</w:t>
      </w:r>
      <w:r>
        <w:rPr>
          <w:rFonts w:eastAsia="Times New Roman"/>
          <w:szCs w:val="24"/>
        </w:rPr>
        <w:t>ί</w:t>
      </w:r>
      <w:r w:rsidRPr="00424B22">
        <w:rPr>
          <w:rFonts w:eastAsia="Times New Roman"/>
          <w:szCs w:val="24"/>
        </w:rPr>
        <w:t xml:space="preserve">α διαδικασία η οποία έχει τεράστια προβλήματα και πολύ μεγάλα ερωτηματικά. Είναι προβληματικότατο. </w:t>
      </w:r>
    </w:p>
    <w:p w14:paraId="7632D324"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b/>
          <w:szCs w:val="24"/>
        </w:rPr>
        <w:lastRenderedPageBreak/>
        <w:t xml:space="preserve">ΠΡΟΕΔΡΕΥΩΝ (Μάριος Γεωργιάδης): </w:t>
      </w:r>
      <w:r w:rsidRPr="00424B22">
        <w:rPr>
          <w:rFonts w:eastAsia="Times New Roman"/>
          <w:szCs w:val="24"/>
        </w:rPr>
        <w:t xml:space="preserve">Κύριε </w:t>
      </w:r>
      <w:proofErr w:type="spellStart"/>
      <w:r w:rsidRPr="00424B22">
        <w:rPr>
          <w:rFonts w:eastAsia="Times New Roman"/>
          <w:szCs w:val="24"/>
        </w:rPr>
        <w:t>Μπαργιώτα</w:t>
      </w:r>
      <w:proofErr w:type="spellEnd"/>
      <w:r w:rsidRPr="00424B22">
        <w:rPr>
          <w:rFonts w:eastAsia="Times New Roman"/>
          <w:szCs w:val="24"/>
        </w:rPr>
        <w:t xml:space="preserve">, ολοκληρώστε, παρακαλώ. </w:t>
      </w:r>
    </w:p>
    <w:p w14:paraId="7632D325"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b/>
          <w:szCs w:val="24"/>
        </w:rPr>
        <w:t xml:space="preserve">ΚΩΝΣΤΑΝΤΙΝΟΣ ΜΠΑΡΓΙΩΤΑΣ: </w:t>
      </w:r>
      <w:r w:rsidRPr="00424B22">
        <w:rPr>
          <w:rFonts w:eastAsia="Times New Roman"/>
          <w:szCs w:val="24"/>
        </w:rPr>
        <w:t>Θα μπορούσα</w:t>
      </w:r>
      <w:r w:rsidRPr="00424B22">
        <w:rPr>
          <w:rFonts w:eastAsia="Times New Roman"/>
          <w:szCs w:val="24"/>
        </w:rPr>
        <w:t xml:space="preserve"> ευκολότατα να το </w:t>
      </w:r>
      <w:r>
        <w:rPr>
          <w:rFonts w:eastAsia="Times New Roman"/>
          <w:szCs w:val="24"/>
        </w:rPr>
        <w:t>«</w:t>
      </w:r>
      <w:r w:rsidRPr="00424B22">
        <w:rPr>
          <w:rFonts w:eastAsia="Times New Roman"/>
          <w:szCs w:val="24"/>
        </w:rPr>
        <w:t>χοντρύνω</w:t>
      </w:r>
      <w:r>
        <w:rPr>
          <w:rFonts w:eastAsia="Times New Roman"/>
          <w:szCs w:val="24"/>
        </w:rPr>
        <w:t>»</w:t>
      </w:r>
      <w:r w:rsidRPr="00424B22">
        <w:rPr>
          <w:rFonts w:eastAsia="Times New Roman"/>
          <w:szCs w:val="24"/>
        </w:rPr>
        <w:t>, γιατί υπάρχουν τεράστια προβλήματα με τους μαγνητικούς. Υπάρχουν φωτογραφίες; Υπάρχει νοσοκομείο στη χώρα</w:t>
      </w:r>
      <w:r>
        <w:rPr>
          <w:rFonts w:eastAsia="Times New Roman"/>
          <w:szCs w:val="24"/>
        </w:rPr>
        <w:t xml:space="preserve">, </w:t>
      </w:r>
      <w:r w:rsidRPr="00424B22">
        <w:rPr>
          <w:rFonts w:eastAsia="Times New Roman"/>
          <w:szCs w:val="24"/>
        </w:rPr>
        <w:t xml:space="preserve">στο οποίο η έκπτωση του μοναδικού που υπέβαλε προσφορά στις 980.000 ευρώ ήταν </w:t>
      </w:r>
      <w:r>
        <w:rPr>
          <w:rFonts w:eastAsia="Times New Roman"/>
          <w:szCs w:val="24"/>
        </w:rPr>
        <w:t>δέκα</w:t>
      </w:r>
      <w:r w:rsidRPr="00424B22">
        <w:rPr>
          <w:rFonts w:eastAsia="Times New Roman"/>
          <w:szCs w:val="24"/>
        </w:rPr>
        <w:t xml:space="preserve">; </w:t>
      </w:r>
    </w:p>
    <w:p w14:paraId="7632D326"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szCs w:val="24"/>
        </w:rPr>
        <w:t xml:space="preserve">Υπάρχει, είναι κοντά μας, κύριε </w:t>
      </w:r>
      <w:r w:rsidRPr="00424B22">
        <w:rPr>
          <w:rFonts w:eastAsia="Times New Roman"/>
          <w:szCs w:val="24"/>
        </w:rPr>
        <w:t>Παπαδόπουλε.</w:t>
      </w:r>
    </w:p>
    <w:p w14:paraId="7632D327"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szCs w:val="24"/>
        </w:rPr>
        <w:t xml:space="preserve">Υπάρχει προδιαγραφή που πετάει από τους διαγωνισμούς των μαγνητικών όλους τους άλλους πλην ενός έξω; Υπάρχει. </w:t>
      </w:r>
    </w:p>
    <w:p w14:paraId="7632D328"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szCs w:val="24"/>
        </w:rPr>
        <w:t>Θέλετε να τα συζητήσουμε; Τα γνωρίζετε; Είμαι σίγουρος ότι τα γνωρίζετε. Θέλετε να τα συζητήσουμε; Να τα συζητήσουμε, αλλά όχι σε νο</w:t>
      </w:r>
      <w:r w:rsidRPr="00424B22">
        <w:rPr>
          <w:rFonts w:eastAsia="Times New Roman"/>
          <w:szCs w:val="24"/>
        </w:rPr>
        <w:t xml:space="preserve">μοσχέδιο δωρεάς και κάνοντας τον μάγκα και λέγοντας ό,τι να είναι επί μισή ώρα. </w:t>
      </w:r>
    </w:p>
    <w:p w14:paraId="7632D329"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szCs w:val="24"/>
        </w:rPr>
        <w:lastRenderedPageBreak/>
        <w:t>Για τη Συμφωνία των Πρεσπ</w:t>
      </w:r>
      <w:r>
        <w:rPr>
          <w:rFonts w:eastAsia="Times New Roman"/>
          <w:szCs w:val="24"/>
        </w:rPr>
        <w:t xml:space="preserve">ών –γιατί το είπατε πολλοί- είχαμε συγκεκριμένη θέση και την τιμούμε μέχρι σήμερα. Από την εποχή της </w:t>
      </w:r>
      <w:r>
        <w:rPr>
          <w:rFonts w:eastAsia="Times New Roman"/>
          <w:szCs w:val="24"/>
        </w:rPr>
        <w:t>Ε</w:t>
      </w:r>
      <w:r>
        <w:rPr>
          <w:rFonts w:eastAsia="Times New Roman"/>
          <w:szCs w:val="24"/>
        </w:rPr>
        <w:t>νδιάμεσης Συμφωνίας του Ανδρέα Παπανδρέου έχουμε</w:t>
      </w:r>
      <w:r>
        <w:rPr>
          <w:rFonts w:eastAsia="Times New Roman"/>
          <w:szCs w:val="24"/>
        </w:rPr>
        <w:t xml:space="preserve"> την ίδια. Έχουμε πει συγκεκριμένα πράγματα. </w:t>
      </w:r>
    </w:p>
    <w:p w14:paraId="7632D32A"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424B22">
        <w:rPr>
          <w:rFonts w:eastAsia="Times New Roman"/>
          <w:b/>
          <w:szCs w:val="24"/>
        </w:rPr>
        <w:t xml:space="preserve">ΑΘΑΝΑΣΙΟΣ ΠΑΠΑΔΟΠΟΥΛΟΣ: </w:t>
      </w:r>
      <w:r>
        <w:rPr>
          <w:rFonts w:eastAsia="Times New Roman"/>
          <w:szCs w:val="24"/>
        </w:rPr>
        <w:t>Πώς τη λένε τη χώρα;</w:t>
      </w:r>
    </w:p>
    <w:p w14:paraId="7632D32B"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Πώς θα λέτε τη χώρα; Δεν μας είπατε. </w:t>
      </w:r>
    </w:p>
    <w:p w14:paraId="7632D32C"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szCs w:val="24"/>
        </w:rPr>
        <w:t xml:space="preserve">ΚΩΝΣΤΑΝΤΙΝΟΣ ΜΠΑΡΓΙΩΤΑΣ: </w:t>
      </w:r>
      <w:r>
        <w:rPr>
          <w:rFonts w:eastAsia="Times New Roman"/>
          <w:szCs w:val="24"/>
        </w:rPr>
        <w:t>Οι Ευρωπαίοι, κύριε Παπαδόπουλε και κύριε Μαντά, επιδιώκουν μεγαλύτερα γεωπολιτικά συμ</w:t>
      </w:r>
      <w:r>
        <w:rPr>
          <w:rFonts w:eastAsia="Times New Roman"/>
          <w:szCs w:val="24"/>
        </w:rPr>
        <w:t>φέροντα και είναι δικαίωμά τους. Σοσιαλιστές και μη σοσιαλιστές έχουν μ</w:t>
      </w:r>
      <w:r>
        <w:rPr>
          <w:rFonts w:eastAsia="Times New Roman"/>
          <w:szCs w:val="24"/>
        </w:rPr>
        <w:t>ί</w:t>
      </w:r>
      <w:r>
        <w:rPr>
          <w:rFonts w:eastAsia="Times New Roman"/>
          <w:szCs w:val="24"/>
        </w:rPr>
        <w:t xml:space="preserve">α μεγαλύτερη εικόνα. Θα μας συγχαρούν, αν παραχωρήσουμε ένα ή δυο </w:t>
      </w:r>
      <w:r w:rsidRPr="00424B22">
        <w:rPr>
          <w:rFonts w:eastAsia="Times New Roman"/>
          <w:color w:val="201F1E"/>
          <w:szCs w:val="24"/>
        </w:rPr>
        <w:t>νησάκια στην Τουρκία</w:t>
      </w:r>
      <w:r>
        <w:rPr>
          <w:rFonts w:eastAsia="Times New Roman"/>
          <w:color w:val="201F1E"/>
          <w:szCs w:val="24"/>
        </w:rPr>
        <w:t>, αν</w:t>
      </w:r>
      <w:r w:rsidRPr="00424B22">
        <w:rPr>
          <w:rFonts w:eastAsia="Times New Roman"/>
          <w:color w:val="201F1E"/>
          <w:szCs w:val="24"/>
        </w:rPr>
        <w:t xml:space="preserve"> τα βρούμε με την Τουρκία και το λύσουμε</w:t>
      </w:r>
      <w:r>
        <w:rPr>
          <w:rFonts w:eastAsia="Times New Roman"/>
          <w:color w:val="201F1E"/>
          <w:szCs w:val="24"/>
        </w:rPr>
        <w:t>. Α</w:t>
      </w:r>
      <w:r w:rsidRPr="00424B22">
        <w:rPr>
          <w:rFonts w:eastAsia="Times New Roman"/>
          <w:color w:val="201F1E"/>
          <w:szCs w:val="24"/>
        </w:rPr>
        <w:t>υτό</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όμως,</w:t>
      </w:r>
      <w:r w:rsidRPr="00424B22">
        <w:rPr>
          <w:rFonts w:eastAsia="Times New Roman"/>
          <w:color w:val="201F1E"/>
          <w:szCs w:val="24"/>
        </w:rPr>
        <w:t xml:space="preserve"> δεν είναι </w:t>
      </w:r>
      <w:r>
        <w:rPr>
          <w:rFonts w:eastAsia="Times New Roman"/>
          <w:color w:val="201F1E"/>
          <w:szCs w:val="24"/>
        </w:rPr>
        <w:t>π</w:t>
      </w:r>
      <w:r w:rsidRPr="00424B22">
        <w:rPr>
          <w:rFonts w:eastAsia="Times New Roman"/>
          <w:color w:val="201F1E"/>
          <w:szCs w:val="24"/>
        </w:rPr>
        <w:t xml:space="preserve">ροφανώς </w:t>
      </w:r>
      <w:r>
        <w:rPr>
          <w:rFonts w:eastAsia="Times New Roman"/>
          <w:color w:val="201F1E"/>
          <w:szCs w:val="24"/>
        </w:rPr>
        <w:t xml:space="preserve">επιχείρημα για το τι </w:t>
      </w:r>
      <w:r>
        <w:rPr>
          <w:rFonts w:eastAsia="Times New Roman"/>
          <w:color w:val="201F1E"/>
          <w:szCs w:val="24"/>
        </w:rPr>
        <w:t>κάνουμε</w:t>
      </w:r>
      <w:r w:rsidRPr="00424B22">
        <w:rPr>
          <w:rFonts w:eastAsia="Times New Roman"/>
          <w:color w:val="201F1E"/>
          <w:szCs w:val="24"/>
        </w:rPr>
        <w:t xml:space="preserve"> στο εσωτερικό</w:t>
      </w:r>
      <w:r>
        <w:rPr>
          <w:rFonts w:eastAsia="Times New Roman"/>
          <w:color w:val="201F1E"/>
          <w:szCs w:val="24"/>
        </w:rPr>
        <w:t xml:space="preserve">. </w:t>
      </w:r>
    </w:p>
    <w:p w14:paraId="7632D32D"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Μπαργιώτα</w:t>
      </w:r>
      <w:proofErr w:type="spellEnd"/>
      <w:r>
        <w:rPr>
          <w:rFonts w:eastAsia="Times New Roman"/>
          <w:szCs w:val="24"/>
        </w:rPr>
        <w:t xml:space="preserve">, ολοκληρώνετε. </w:t>
      </w:r>
    </w:p>
    <w:p w14:paraId="7632D32E"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szCs w:val="24"/>
        </w:rPr>
        <w:lastRenderedPageBreak/>
        <w:t xml:space="preserve">ΚΩΝΣΤΑΝΤΙΝΟΣ ΜΠΑΡΓΙΩΤΑΣ: </w:t>
      </w:r>
      <w:r>
        <w:rPr>
          <w:rFonts w:eastAsia="Times New Roman"/>
          <w:szCs w:val="24"/>
        </w:rPr>
        <w:t>Είχαμε τις επιφυλάξεις μας, τις διατυπώσαμε και εμμένουμε σε αυτές κ</w:t>
      </w:r>
      <w:r w:rsidRPr="00424B22">
        <w:rPr>
          <w:rFonts w:eastAsia="Times New Roman"/>
          <w:color w:val="201F1E"/>
          <w:szCs w:val="24"/>
        </w:rPr>
        <w:t>αι θα κριθούμε από αυτές</w:t>
      </w:r>
      <w:r>
        <w:rPr>
          <w:rFonts w:eastAsia="Times New Roman"/>
          <w:color w:val="201F1E"/>
          <w:szCs w:val="24"/>
        </w:rPr>
        <w:t>,</w:t>
      </w:r>
      <w:r w:rsidRPr="00424B22">
        <w:rPr>
          <w:rFonts w:eastAsia="Times New Roman"/>
          <w:color w:val="201F1E"/>
          <w:szCs w:val="24"/>
        </w:rPr>
        <w:t xml:space="preserve"> όπως και </w:t>
      </w:r>
      <w:r>
        <w:rPr>
          <w:rFonts w:eastAsia="Times New Roman"/>
          <w:color w:val="201F1E"/>
          <w:szCs w:val="24"/>
        </w:rPr>
        <w:t xml:space="preserve">εσείς από τη </w:t>
      </w:r>
      <w:r>
        <w:rPr>
          <w:rFonts w:eastAsia="Times New Roman"/>
          <w:color w:val="201F1E"/>
          <w:szCs w:val="24"/>
        </w:rPr>
        <w:t>σ</w:t>
      </w:r>
      <w:r w:rsidRPr="00424B22">
        <w:rPr>
          <w:rFonts w:eastAsia="Times New Roman"/>
          <w:color w:val="201F1E"/>
          <w:szCs w:val="24"/>
        </w:rPr>
        <w:t>υμφωνία</w:t>
      </w:r>
      <w:r>
        <w:rPr>
          <w:rFonts w:eastAsia="Times New Roman"/>
          <w:color w:val="201F1E"/>
          <w:szCs w:val="24"/>
        </w:rPr>
        <w:t xml:space="preserve">. </w:t>
      </w:r>
    </w:p>
    <w:p w14:paraId="7632D32F"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ΧΡΗΣΤΟΣ ΜΑΝΤΑΣ: </w:t>
      </w:r>
      <w:r>
        <w:rPr>
          <w:rFonts w:eastAsia="Times New Roman"/>
          <w:color w:val="201F1E"/>
          <w:szCs w:val="24"/>
        </w:rPr>
        <w:t xml:space="preserve">Πώς θα λέτε αυτή τη χώρα; </w:t>
      </w:r>
    </w:p>
    <w:p w14:paraId="7632D330"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w:t>
      </w:r>
      <w:r w:rsidRPr="00424B22">
        <w:rPr>
          <w:rFonts w:eastAsia="Times New Roman"/>
          <w:color w:val="201F1E"/>
          <w:szCs w:val="24"/>
        </w:rPr>
        <w:t>συνάδελφε</w:t>
      </w:r>
      <w:r>
        <w:rPr>
          <w:rFonts w:eastAsia="Times New Roman"/>
          <w:color w:val="201F1E"/>
          <w:szCs w:val="24"/>
        </w:rPr>
        <w:t>, έχετε</w:t>
      </w:r>
      <w:r w:rsidRPr="00424B22">
        <w:rPr>
          <w:rFonts w:eastAsia="Times New Roman"/>
          <w:color w:val="201F1E"/>
          <w:szCs w:val="24"/>
        </w:rPr>
        <w:t xml:space="preserve"> φτάσει </w:t>
      </w:r>
      <w:r>
        <w:rPr>
          <w:rFonts w:eastAsia="Times New Roman"/>
          <w:color w:val="201F1E"/>
          <w:szCs w:val="24"/>
        </w:rPr>
        <w:t>σ</w:t>
      </w:r>
      <w:r w:rsidRPr="00424B22">
        <w:rPr>
          <w:rFonts w:eastAsia="Times New Roman"/>
          <w:color w:val="201F1E"/>
          <w:szCs w:val="24"/>
        </w:rPr>
        <w:t xml:space="preserve">τα </w:t>
      </w:r>
      <w:r>
        <w:rPr>
          <w:rFonts w:eastAsia="Times New Roman"/>
          <w:color w:val="201F1E"/>
          <w:szCs w:val="24"/>
        </w:rPr>
        <w:t>δέκα</w:t>
      </w:r>
      <w:r w:rsidRPr="00424B22">
        <w:rPr>
          <w:rFonts w:eastAsia="Times New Roman"/>
          <w:color w:val="201F1E"/>
          <w:szCs w:val="24"/>
        </w:rPr>
        <w:t xml:space="preserve"> </w:t>
      </w:r>
      <w:r>
        <w:rPr>
          <w:rFonts w:eastAsia="Times New Roman"/>
          <w:color w:val="201F1E"/>
          <w:szCs w:val="24"/>
        </w:rPr>
        <w:t xml:space="preserve">λεπτά. Σας παρακαλώ πολύ! </w:t>
      </w:r>
    </w:p>
    <w:p w14:paraId="7632D331"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ΚΩΝΣΤΑΝΤΙΝΟΣ ΜΠΑΡΓΙΩΤΑΣ: </w:t>
      </w:r>
      <w:r>
        <w:rPr>
          <w:rFonts w:eastAsia="Times New Roman"/>
          <w:color w:val="201F1E"/>
          <w:szCs w:val="24"/>
        </w:rPr>
        <w:t>Μπαίνω στις</w:t>
      </w:r>
      <w:r w:rsidRPr="00424B22">
        <w:rPr>
          <w:rFonts w:eastAsia="Times New Roman"/>
          <w:color w:val="201F1E"/>
          <w:szCs w:val="24"/>
        </w:rPr>
        <w:t xml:space="preserve"> τροπολογίες και τελειώνω</w:t>
      </w:r>
      <w:r>
        <w:rPr>
          <w:rFonts w:eastAsia="Times New Roman"/>
          <w:color w:val="201F1E"/>
          <w:szCs w:val="24"/>
        </w:rPr>
        <w:t xml:space="preserve">, κύριε Πρόεδρε. </w:t>
      </w:r>
    </w:p>
    <w:p w14:paraId="7632D332"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sidRPr="00424B22">
        <w:rPr>
          <w:rFonts w:eastAsia="Times New Roman"/>
          <w:color w:val="201F1E"/>
          <w:szCs w:val="24"/>
        </w:rPr>
        <w:t>Όσο για τις τροπολογίες</w:t>
      </w:r>
      <w:r>
        <w:rPr>
          <w:rFonts w:eastAsia="Times New Roman"/>
          <w:color w:val="201F1E"/>
          <w:szCs w:val="24"/>
        </w:rPr>
        <w:t>,</w:t>
      </w:r>
      <w:r w:rsidRPr="00424B22">
        <w:rPr>
          <w:rFonts w:eastAsia="Times New Roman"/>
          <w:color w:val="201F1E"/>
          <w:szCs w:val="24"/>
        </w:rPr>
        <w:t xml:space="preserve"> τα είπα και προηγουμένως</w:t>
      </w:r>
      <w:r>
        <w:rPr>
          <w:rFonts w:eastAsia="Times New Roman"/>
          <w:color w:val="201F1E"/>
          <w:szCs w:val="24"/>
        </w:rPr>
        <w:t>. Θ</w:t>
      </w:r>
      <w:r>
        <w:rPr>
          <w:rFonts w:eastAsia="Times New Roman"/>
          <w:color w:val="201F1E"/>
          <w:szCs w:val="24"/>
        </w:rPr>
        <w:t xml:space="preserve">α είμαι </w:t>
      </w:r>
      <w:r w:rsidRPr="00424B22">
        <w:rPr>
          <w:rFonts w:eastAsia="Times New Roman"/>
          <w:color w:val="201F1E"/>
          <w:szCs w:val="24"/>
        </w:rPr>
        <w:t>πολύ πιο σύντομος</w:t>
      </w:r>
      <w:r>
        <w:rPr>
          <w:rFonts w:eastAsia="Times New Roman"/>
          <w:color w:val="201F1E"/>
          <w:szCs w:val="24"/>
        </w:rPr>
        <w:t>. Π</w:t>
      </w:r>
      <w:r w:rsidRPr="00424B22">
        <w:rPr>
          <w:rFonts w:eastAsia="Times New Roman"/>
          <w:color w:val="201F1E"/>
          <w:szCs w:val="24"/>
        </w:rPr>
        <w:t>αλαιοκομματισμός και των γονέων</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Ε</w:t>
      </w:r>
      <w:r w:rsidRPr="00424B22">
        <w:rPr>
          <w:rFonts w:eastAsia="Times New Roman"/>
          <w:color w:val="201F1E"/>
          <w:szCs w:val="24"/>
        </w:rPr>
        <w:t>ίσαστε όντως το παλιό</w:t>
      </w:r>
      <w:r>
        <w:rPr>
          <w:rFonts w:eastAsia="Times New Roman"/>
          <w:color w:val="201F1E"/>
          <w:szCs w:val="24"/>
        </w:rPr>
        <w:t>,</w:t>
      </w:r>
      <w:r w:rsidRPr="00424B22">
        <w:rPr>
          <w:rFonts w:eastAsia="Times New Roman"/>
          <w:color w:val="201F1E"/>
          <w:szCs w:val="24"/>
        </w:rPr>
        <w:t xml:space="preserve"> είσαστε το πάρα πολύ παλιό</w:t>
      </w:r>
      <w:r>
        <w:rPr>
          <w:rFonts w:eastAsia="Times New Roman"/>
          <w:color w:val="201F1E"/>
          <w:szCs w:val="24"/>
        </w:rPr>
        <w:t>,</w:t>
      </w:r>
      <w:r w:rsidRPr="00424B22">
        <w:rPr>
          <w:rFonts w:eastAsia="Times New Roman"/>
          <w:color w:val="201F1E"/>
          <w:szCs w:val="24"/>
        </w:rPr>
        <w:t xml:space="preserve"> πριν από τη </w:t>
      </w:r>
      <w:r>
        <w:rPr>
          <w:rFonts w:eastAsia="Times New Roman"/>
          <w:color w:val="201F1E"/>
          <w:szCs w:val="24"/>
        </w:rPr>
        <w:t>Μ</w:t>
      </w:r>
      <w:r w:rsidRPr="00424B22">
        <w:rPr>
          <w:rFonts w:eastAsia="Times New Roman"/>
          <w:color w:val="201F1E"/>
          <w:szCs w:val="24"/>
        </w:rPr>
        <w:t>εταπολίτευση</w:t>
      </w:r>
      <w:r>
        <w:rPr>
          <w:rFonts w:eastAsia="Times New Roman"/>
          <w:color w:val="201F1E"/>
          <w:szCs w:val="24"/>
        </w:rPr>
        <w:t xml:space="preserve">. </w:t>
      </w:r>
    </w:p>
    <w:p w14:paraId="7632D333"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Αυτού του τύπου ο</w:t>
      </w:r>
      <w:r w:rsidRPr="00424B22">
        <w:rPr>
          <w:rFonts w:eastAsia="Times New Roman"/>
          <w:color w:val="201F1E"/>
          <w:szCs w:val="24"/>
        </w:rPr>
        <w:t>ι διορθώσεις</w:t>
      </w:r>
      <w:r>
        <w:rPr>
          <w:rFonts w:eastAsia="Times New Roman"/>
          <w:color w:val="201F1E"/>
          <w:szCs w:val="24"/>
        </w:rPr>
        <w:t xml:space="preserve">, </w:t>
      </w:r>
      <w:r w:rsidRPr="00424B22">
        <w:rPr>
          <w:rFonts w:eastAsia="Times New Roman"/>
          <w:color w:val="201F1E"/>
          <w:szCs w:val="24"/>
        </w:rPr>
        <w:t>τα ρουσφέτια</w:t>
      </w:r>
      <w:r>
        <w:rPr>
          <w:rFonts w:eastAsia="Times New Roman"/>
          <w:color w:val="201F1E"/>
          <w:szCs w:val="24"/>
        </w:rPr>
        <w:t xml:space="preserve">, κύριε Μαντά, με </w:t>
      </w:r>
      <w:proofErr w:type="spellStart"/>
      <w:r>
        <w:rPr>
          <w:rFonts w:eastAsia="Times New Roman"/>
          <w:color w:val="201F1E"/>
          <w:szCs w:val="24"/>
        </w:rPr>
        <w:t>συγχωρείτε</w:t>
      </w:r>
      <w:proofErr w:type="spellEnd"/>
      <w:r>
        <w:rPr>
          <w:rFonts w:eastAsia="Times New Roman"/>
          <w:color w:val="201F1E"/>
          <w:szCs w:val="24"/>
        </w:rPr>
        <w:t>, αλλά δεν υπάρχουν. Είναι δεκατέσσερις τροπ</w:t>
      </w:r>
      <w:r>
        <w:rPr>
          <w:rFonts w:eastAsia="Times New Roman"/>
          <w:color w:val="201F1E"/>
          <w:szCs w:val="24"/>
        </w:rPr>
        <w:t>ολογίες,</w:t>
      </w:r>
      <w:r w:rsidRPr="00424B22">
        <w:rPr>
          <w:rFonts w:eastAsia="Times New Roman"/>
          <w:color w:val="201F1E"/>
          <w:szCs w:val="24"/>
        </w:rPr>
        <w:t xml:space="preserve"> δεν είναι </w:t>
      </w:r>
      <w:r>
        <w:rPr>
          <w:rFonts w:eastAsia="Times New Roman"/>
          <w:color w:val="201F1E"/>
          <w:szCs w:val="24"/>
        </w:rPr>
        <w:t>καμμία που να είναι</w:t>
      </w:r>
      <w:r w:rsidRPr="00424B22">
        <w:rPr>
          <w:rFonts w:eastAsia="Times New Roman"/>
          <w:color w:val="201F1E"/>
          <w:szCs w:val="24"/>
        </w:rPr>
        <w:t xml:space="preserve"> διακανονισμός</w:t>
      </w:r>
      <w:r>
        <w:rPr>
          <w:rFonts w:eastAsia="Times New Roman"/>
          <w:color w:val="201F1E"/>
          <w:szCs w:val="24"/>
        </w:rPr>
        <w:t>,</w:t>
      </w:r>
      <w:r w:rsidRPr="00424B22">
        <w:rPr>
          <w:rFonts w:eastAsia="Times New Roman"/>
          <w:color w:val="201F1E"/>
          <w:szCs w:val="24"/>
        </w:rPr>
        <w:t xml:space="preserve"> καμ</w:t>
      </w:r>
      <w:r>
        <w:rPr>
          <w:rFonts w:eastAsia="Times New Roman"/>
          <w:color w:val="201F1E"/>
          <w:szCs w:val="24"/>
        </w:rPr>
        <w:t>μ</w:t>
      </w:r>
      <w:r w:rsidRPr="00424B22">
        <w:rPr>
          <w:rFonts w:eastAsia="Times New Roman"/>
          <w:color w:val="201F1E"/>
          <w:szCs w:val="24"/>
        </w:rPr>
        <w:t>ία που να μην αναφέρεται σ</w:t>
      </w:r>
      <w:r>
        <w:rPr>
          <w:rFonts w:eastAsia="Times New Roman"/>
          <w:color w:val="201F1E"/>
          <w:szCs w:val="24"/>
        </w:rPr>
        <w:t>ε ειδικό</w:t>
      </w:r>
      <w:r w:rsidRPr="00424B22">
        <w:rPr>
          <w:rFonts w:eastAsia="Times New Roman"/>
          <w:color w:val="201F1E"/>
          <w:szCs w:val="24"/>
        </w:rPr>
        <w:t xml:space="preserve"> ακροατήριο</w:t>
      </w:r>
      <w:r>
        <w:rPr>
          <w:rFonts w:eastAsia="Times New Roman"/>
          <w:color w:val="201F1E"/>
          <w:szCs w:val="24"/>
        </w:rPr>
        <w:t>,</w:t>
      </w:r>
      <w:r w:rsidRPr="00424B22">
        <w:rPr>
          <w:rFonts w:eastAsia="Times New Roman"/>
          <w:color w:val="201F1E"/>
          <w:szCs w:val="24"/>
        </w:rPr>
        <w:t xml:space="preserve"> μόνο στους </w:t>
      </w:r>
      <w:r>
        <w:rPr>
          <w:rFonts w:eastAsia="Times New Roman"/>
          <w:color w:val="201F1E"/>
          <w:szCs w:val="24"/>
        </w:rPr>
        <w:t>είκοσι δικούς</w:t>
      </w:r>
      <w:r w:rsidRPr="00424B22">
        <w:rPr>
          <w:rFonts w:eastAsia="Times New Roman"/>
          <w:color w:val="201F1E"/>
          <w:szCs w:val="24"/>
        </w:rPr>
        <w:t xml:space="preserve"> σας του ΟΑΕΔ στα Γιάννενα</w:t>
      </w:r>
      <w:r>
        <w:rPr>
          <w:rFonts w:eastAsia="Times New Roman"/>
          <w:color w:val="201F1E"/>
          <w:szCs w:val="24"/>
        </w:rPr>
        <w:t xml:space="preserve">, </w:t>
      </w:r>
      <w:r w:rsidRPr="00424B22">
        <w:rPr>
          <w:rFonts w:eastAsia="Times New Roman"/>
          <w:color w:val="201F1E"/>
          <w:szCs w:val="24"/>
        </w:rPr>
        <w:t>σε αυτούς που θέλει να πάρει κ</w:t>
      </w:r>
      <w:r>
        <w:rPr>
          <w:rFonts w:eastAsia="Times New Roman"/>
          <w:color w:val="201F1E"/>
          <w:szCs w:val="24"/>
        </w:rPr>
        <w:t>άποιος στην Εταιρεία Ανάπλασης Αθηνών κ</w:t>
      </w:r>
      <w:r w:rsidRPr="00424B22">
        <w:rPr>
          <w:rFonts w:eastAsia="Times New Roman"/>
          <w:color w:val="201F1E"/>
          <w:szCs w:val="24"/>
        </w:rPr>
        <w:t xml:space="preserve">αι πρέπει να τους πάρει τώρα </w:t>
      </w:r>
      <w:r w:rsidRPr="00424B22">
        <w:rPr>
          <w:rFonts w:eastAsia="Times New Roman"/>
          <w:color w:val="201F1E"/>
          <w:szCs w:val="24"/>
        </w:rPr>
        <w:t>προεκλογικά</w:t>
      </w:r>
      <w:r>
        <w:rPr>
          <w:rFonts w:eastAsia="Times New Roman"/>
          <w:color w:val="201F1E"/>
          <w:szCs w:val="24"/>
        </w:rPr>
        <w:t>.</w:t>
      </w:r>
    </w:p>
    <w:p w14:paraId="7632D334"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Ό</w:t>
      </w:r>
      <w:r w:rsidRPr="00424B22">
        <w:rPr>
          <w:rFonts w:eastAsia="Times New Roman"/>
          <w:color w:val="201F1E"/>
          <w:szCs w:val="24"/>
        </w:rPr>
        <w:t>λα είναι ρουσφέτια και διευθετήσεις</w:t>
      </w:r>
      <w:r>
        <w:rPr>
          <w:rFonts w:eastAsia="Times New Roman"/>
          <w:color w:val="201F1E"/>
          <w:szCs w:val="24"/>
        </w:rPr>
        <w:t>, αναγκαία ορισμένα</w:t>
      </w:r>
      <w:r w:rsidRPr="00424B22">
        <w:rPr>
          <w:rFonts w:eastAsia="Times New Roman"/>
          <w:color w:val="201F1E"/>
          <w:szCs w:val="24"/>
        </w:rPr>
        <w:t xml:space="preserve"> </w:t>
      </w:r>
      <w:r>
        <w:rPr>
          <w:rFonts w:eastAsia="Times New Roman"/>
          <w:color w:val="201F1E"/>
          <w:szCs w:val="24"/>
        </w:rPr>
        <w:t>-</w:t>
      </w:r>
      <w:r w:rsidRPr="00424B22">
        <w:rPr>
          <w:rFonts w:eastAsia="Times New Roman"/>
          <w:color w:val="201F1E"/>
          <w:szCs w:val="24"/>
        </w:rPr>
        <w:t>εγώ δεν λέω όχι</w:t>
      </w:r>
      <w:r>
        <w:rPr>
          <w:rFonts w:eastAsia="Times New Roman"/>
          <w:color w:val="201F1E"/>
          <w:szCs w:val="24"/>
        </w:rPr>
        <w:t xml:space="preserve"> </w:t>
      </w:r>
      <w:r w:rsidRPr="00424B22">
        <w:rPr>
          <w:rFonts w:eastAsia="Times New Roman"/>
          <w:color w:val="201F1E"/>
          <w:szCs w:val="24"/>
        </w:rPr>
        <w:t>για τα Γιάννενα</w:t>
      </w:r>
      <w:r>
        <w:rPr>
          <w:rFonts w:eastAsia="Times New Roman"/>
          <w:color w:val="201F1E"/>
          <w:szCs w:val="24"/>
        </w:rPr>
        <w:t>-</w:t>
      </w:r>
      <w:r w:rsidRPr="00424B22">
        <w:rPr>
          <w:rFonts w:eastAsia="Times New Roman"/>
          <w:color w:val="201F1E"/>
          <w:szCs w:val="24"/>
        </w:rPr>
        <w:t xml:space="preserve"> αλλά </w:t>
      </w:r>
      <w:r>
        <w:rPr>
          <w:rFonts w:eastAsia="Times New Roman"/>
          <w:color w:val="201F1E"/>
          <w:szCs w:val="24"/>
        </w:rPr>
        <w:t xml:space="preserve">το είπε και ο κ. </w:t>
      </w:r>
      <w:proofErr w:type="spellStart"/>
      <w:r>
        <w:rPr>
          <w:rFonts w:eastAsia="Times New Roman"/>
          <w:color w:val="201F1E"/>
          <w:szCs w:val="24"/>
        </w:rPr>
        <w:t>Κεγκέρογλου</w:t>
      </w:r>
      <w:proofErr w:type="spellEnd"/>
      <w:r>
        <w:rPr>
          <w:rFonts w:eastAsia="Times New Roman"/>
          <w:color w:val="201F1E"/>
          <w:szCs w:val="24"/>
        </w:rPr>
        <w:t xml:space="preserve"> </w:t>
      </w:r>
      <w:r w:rsidRPr="00424B22">
        <w:rPr>
          <w:rFonts w:eastAsia="Times New Roman"/>
          <w:color w:val="201F1E"/>
          <w:szCs w:val="24"/>
        </w:rPr>
        <w:t xml:space="preserve">προηγουμένως </w:t>
      </w:r>
      <w:r>
        <w:rPr>
          <w:rFonts w:eastAsia="Times New Roman"/>
          <w:color w:val="201F1E"/>
          <w:szCs w:val="24"/>
        </w:rPr>
        <w:t xml:space="preserve">ότι δεν γίνεται </w:t>
      </w:r>
      <w:r w:rsidRPr="00424B22">
        <w:rPr>
          <w:rFonts w:eastAsia="Times New Roman"/>
          <w:color w:val="201F1E"/>
          <w:szCs w:val="24"/>
        </w:rPr>
        <w:t>μόνο στα Γιάννενα</w:t>
      </w:r>
      <w:r>
        <w:rPr>
          <w:rFonts w:eastAsia="Times New Roman"/>
          <w:color w:val="201F1E"/>
          <w:szCs w:val="24"/>
        </w:rPr>
        <w:t xml:space="preserve">. Και η </w:t>
      </w:r>
      <w:r w:rsidRPr="00424B22">
        <w:rPr>
          <w:rFonts w:eastAsia="Times New Roman"/>
          <w:color w:val="201F1E"/>
          <w:szCs w:val="24"/>
        </w:rPr>
        <w:t>Λάρισα έχει</w:t>
      </w:r>
      <w:r>
        <w:rPr>
          <w:rFonts w:eastAsia="Times New Roman"/>
          <w:color w:val="201F1E"/>
          <w:szCs w:val="24"/>
        </w:rPr>
        <w:t xml:space="preserve">. </w:t>
      </w:r>
      <w:r>
        <w:rPr>
          <w:rFonts w:eastAsia="Times New Roman"/>
          <w:color w:val="212121"/>
          <w:szCs w:val="24"/>
        </w:rPr>
        <w:t xml:space="preserve">Γιατί η </w:t>
      </w:r>
      <w:r w:rsidRPr="00424B22">
        <w:rPr>
          <w:rFonts w:eastAsia="Times New Roman"/>
          <w:color w:val="201F1E"/>
          <w:szCs w:val="24"/>
        </w:rPr>
        <w:t>Λάρισα να μην μπορεί να τους πάρει</w:t>
      </w:r>
      <w:r>
        <w:rPr>
          <w:rFonts w:eastAsia="Times New Roman"/>
          <w:color w:val="201F1E"/>
          <w:szCs w:val="24"/>
        </w:rPr>
        <w:t xml:space="preserve">, αν τους </w:t>
      </w:r>
      <w:r>
        <w:rPr>
          <w:rFonts w:eastAsia="Times New Roman"/>
          <w:color w:val="201F1E"/>
          <w:szCs w:val="24"/>
        </w:rPr>
        <w:t xml:space="preserve">χρειάζεται με τον ίδιο τρόπο; </w:t>
      </w:r>
    </w:p>
    <w:p w14:paraId="7632D335" w14:textId="77777777" w:rsidR="00845256" w:rsidRDefault="00BE25C9">
      <w:pPr>
        <w:spacing w:line="600" w:lineRule="auto"/>
        <w:ind w:firstLine="720"/>
        <w:contextualSpacing/>
        <w:jc w:val="both"/>
        <w:rPr>
          <w:rFonts w:eastAsia="Times New Roman"/>
          <w:color w:val="212121"/>
          <w:szCs w:val="24"/>
        </w:rPr>
      </w:pPr>
      <w:r w:rsidRPr="00D64F56">
        <w:rPr>
          <w:rFonts w:eastAsia="Times New Roman"/>
          <w:b/>
          <w:color w:val="212121"/>
          <w:szCs w:val="24"/>
        </w:rPr>
        <w:t>ΑΝΔΡΕΑΣ ΞΑΝΘΟΣ (Υπουργός Υγείας):</w:t>
      </w:r>
      <w:r>
        <w:rPr>
          <w:rFonts w:eastAsia="Times New Roman"/>
          <w:b/>
          <w:color w:val="212121"/>
          <w:szCs w:val="24"/>
        </w:rPr>
        <w:t xml:space="preserve"> </w:t>
      </w:r>
      <w:r>
        <w:rPr>
          <w:rFonts w:eastAsia="Times New Roman"/>
          <w:color w:val="212121"/>
          <w:szCs w:val="24"/>
        </w:rPr>
        <w:t xml:space="preserve">Δεν έχει η Λάρισα. </w:t>
      </w:r>
    </w:p>
    <w:p w14:paraId="7632D336"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συνάδελφε, ολοκληρώστε. </w:t>
      </w:r>
    </w:p>
    <w:p w14:paraId="7632D337"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szCs w:val="24"/>
        </w:rPr>
        <w:t xml:space="preserve">Κύριε Υπουργέ, μη διακόπτετε, παρακαλώ. </w:t>
      </w:r>
    </w:p>
    <w:p w14:paraId="7632D338" w14:textId="77777777" w:rsidR="00845256" w:rsidRDefault="00BE25C9">
      <w:pPr>
        <w:spacing w:line="600" w:lineRule="auto"/>
        <w:ind w:firstLine="720"/>
        <w:contextualSpacing/>
        <w:jc w:val="both"/>
        <w:rPr>
          <w:rFonts w:eastAsia="Times New Roman"/>
          <w:color w:val="201F1E"/>
          <w:szCs w:val="24"/>
        </w:rPr>
      </w:pPr>
      <w:r>
        <w:rPr>
          <w:rFonts w:eastAsia="Times New Roman"/>
          <w:b/>
          <w:color w:val="212121"/>
          <w:szCs w:val="24"/>
        </w:rPr>
        <w:t xml:space="preserve">ΚΩΝΣΤΑΝΤΙΝΟΣ ΜΠΑΡΓΙΩΤΑΣ: </w:t>
      </w:r>
      <w:r>
        <w:rPr>
          <w:rFonts w:eastAsia="Times New Roman"/>
          <w:color w:val="201F1E"/>
          <w:szCs w:val="24"/>
        </w:rPr>
        <w:t xml:space="preserve">Τέσσερις χιλιάδες είναι, αν δεν </w:t>
      </w:r>
      <w:r w:rsidRPr="00424B22">
        <w:rPr>
          <w:rFonts w:eastAsia="Times New Roman"/>
          <w:color w:val="201F1E"/>
          <w:szCs w:val="24"/>
        </w:rPr>
        <w:t>κάνω λάθος</w:t>
      </w:r>
      <w:r>
        <w:rPr>
          <w:rFonts w:eastAsia="Times New Roman"/>
          <w:color w:val="201F1E"/>
          <w:szCs w:val="24"/>
        </w:rPr>
        <w:t xml:space="preserve">. </w:t>
      </w:r>
      <w:r w:rsidRPr="00424B22">
        <w:rPr>
          <w:rFonts w:eastAsia="Times New Roman"/>
          <w:color w:val="201F1E"/>
          <w:szCs w:val="24"/>
        </w:rPr>
        <w:t xml:space="preserve"> </w:t>
      </w:r>
    </w:p>
    <w:p w14:paraId="7632D339" w14:textId="77777777" w:rsidR="00845256" w:rsidRDefault="00BE25C9">
      <w:pPr>
        <w:spacing w:line="600" w:lineRule="auto"/>
        <w:ind w:firstLine="720"/>
        <w:contextualSpacing/>
        <w:jc w:val="both"/>
        <w:rPr>
          <w:rFonts w:eastAsia="Times New Roman"/>
          <w:color w:val="212121"/>
          <w:szCs w:val="24"/>
        </w:rPr>
      </w:pPr>
      <w:r w:rsidRPr="00D64F56">
        <w:rPr>
          <w:rFonts w:eastAsia="Times New Roman"/>
          <w:b/>
          <w:color w:val="212121"/>
          <w:szCs w:val="24"/>
        </w:rPr>
        <w:t>ΑΝΔΡΕΑΣ ΞΑΝΘΟΣ (Υπουργός Υγείας):</w:t>
      </w:r>
      <w:r>
        <w:rPr>
          <w:rFonts w:eastAsia="Times New Roman"/>
          <w:b/>
          <w:color w:val="212121"/>
          <w:szCs w:val="24"/>
        </w:rPr>
        <w:t xml:space="preserve"> </w:t>
      </w:r>
      <w:r>
        <w:rPr>
          <w:rFonts w:eastAsia="Times New Roman"/>
          <w:color w:val="212121"/>
          <w:szCs w:val="24"/>
        </w:rPr>
        <w:t xml:space="preserve">Από αυτό το πρόγραμμα μόνο το Πανεπιστημιακό Νοσοκομείο των Ιωαννίνων μπήκε. Τι να κάνουμε τώρα; </w:t>
      </w:r>
    </w:p>
    <w:p w14:paraId="7632D33A"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sidRPr="002A5E00">
        <w:rPr>
          <w:rFonts w:eastAsia="Times New Roman"/>
          <w:b/>
          <w:szCs w:val="24"/>
        </w:rPr>
        <w:t>ΠΡΟΕΔΡΕΥΩΝ (Μάριος Γεωργιάδης):</w:t>
      </w:r>
      <w:r>
        <w:rPr>
          <w:rFonts w:eastAsia="Times New Roman"/>
          <w:b/>
          <w:szCs w:val="24"/>
        </w:rPr>
        <w:t xml:space="preserve"> </w:t>
      </w:r>
      <w:r w:rsidRPr="00424B22">
        <w:rPr>
          <w:rFonts w:eastAsia="Times New Roman"/>
          <w:color w:val="201F1E"/>
          <w:szCs w:val="24"/>
        </w:rPr>
        <w:t>Κύριε Υπουργέ</w:t>
      </w:r>
      <w:r>
        <w:rPr>
          <w:rFonts w:eastAsia="Times New Roman"/>
          <w:color w:val="201F1E"/>
          <w:szCs w:val="24"/>
        </w:rPr>
        <w:t xml:space="preserve">, πρώτον, δεν ακούγεστε και δεύτερον, θα απαντήσετε στην ομιλία σας. </w:t>
      </w:r>
    </w:p>
    <w:p w14:paraId="7632D33B"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Κύριε </w:t>
      </w:r>
      <w:proofErr w:type="spellStart"/>
      <w:r>
        <w:rPr>
          <w:rFonts w:eastAsia="Times New Roman"/>
          <w:color w:val="201F1E"/>
          <w:szCs w:val="24"/>
        </w:rPr>
        <w:t>Μπαργιώτα</w:t>
      </w:r>
      <w:proofErr w:type="spellEnd"/>
      <w:r>
        <w:rPr>
          <w:rFonts w:eastAsia="Times New Roman"/>
          <w:color w:val="201F1E"/>
          <w:szCs w:val="24"/>
        </w:rPr>
        <w:t xml:space="preserve">, ολοκληρώστε, έχετε φθάσει στα έντεκα λεπτά. </w:t>
      </w:r>
    </w:p>
    <w:p w14:paraId="7632D33C" w14:textId="77777777" w:rsidR="00845256" w:rsidRDefault="00BE25C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ΚΩΝΣΤΑΝΤΙΝΟΣ ΜΠΑΡΓΙΩΤΑΣ: </w:t>
      </w:r>
      <w:r>
        <w:rPr>
          <w:rFonts w:eastAsia="Times New Roman"/>
          <w:color w:val="212121"/>
          <w:szCs w:val="24"/>
        </w:rPr>
        <w:t xml:space="preserve">Συνεχίζω με τις τροπολογίες. Θα είμαι πολύ σύντομος. </w:t>
      </w:r>
    </w:p>
    <w:p w14:paraId="7632D33D" w14:textId="77777777" w:rsidR="00845256" w:rsidRDefault="00BE25C9">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Έχει αναφερθεί στα τέλη διέλευσης ο κ. </w:t>
      </w:r>
      <w:proofErr w:type="spellStart"/>
      <w:r>
        <w:rPr>
          <w:rFonts w:eastAsia="Times New Roman"/>
          <w:color w:val="212121"/>
          <w:szCs w:val="24"/>
        </w:rPr>
        <w:t>Κεγκέρογλου</w:t>
      </w:r>
      <w:proofErr w:type="spellEnd"/>
      <w:r>
        <w:rPr>
          <w:rFonts w:eastAsia="Times New Roman"/>
          <w:color w:val="212121"/>
          <w:szCs w:val="24"/>
        </w:rPr>
        <w:t xml:space="preserve"> διεξοδικά, δεν θα πάω παραπέρα. </w:t>
      </w:r>
    </w:p>
    <w:p w14:paraId="7632D33E"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Όσον αφορά τις αποσπάσεις </w:t>
      </w:r>
      <w:r w:rsidRPr="00424B22">
        <w:rPr>
          <w:rFonts w:eastAsia="Times New Roman"/>
          <w:color w:val="201F1E"/>
          <w:szCs w:val="24"/>
        </w:rPr>
        <w:t>των σ</w:t>
      </w:r>
      <w:r w:rsidRPr="00424B22">
        <w:rPr>
          <w:rFonts w:eastAsia="Times New Roman"/>
          <w:color w:val="201F1E"/>
          <w:szCs w:val="24"/>
        </w:rPr>
        <w:t>υζύγων</w:t>
      </w:r>
      <w:r>
        <w:rPr>
          <w:rFonts w:eastAsia="Times New Roman"/>
          <w:color w:val="201F1E"/>
          <w:szCs w:val="24"/>
        </w:rPr>
        <w:t>,</w:t>
      </w:r>
      <w:r w:rsidRPr="00424B22">
        <w:rPr>
          <w:rFonts w:eastAsia="Times New Roman"/>
          <w:color w:val="201F1E"/>
          <w:szCs w:val="24"/>
        </w:rPr>
        <w:t xml:space="preserve"> είπα και προηγουμένως </w:t>
      </w:r>
      <w:r>
        <w:rPr>
          <w:rFonts w:eastAsia="Times New Roman"/>
          <w:color w:val="201F1E"/>
          <w:szCs w:val="24"/>
        </w:rPr>
        <w:t xml:space="preserve">ότι </w:t>
      </w:r>
      <w:r w:rsidRPr="00424B22">
        <w:rPr>
          <w:rFonts w:eastAsia="Times New Roman"/>
          <w:color w:val="201F1E"/>
          <w:szCs w:val="24"/>
        </w:rPr>
        <w:t xml:space="preserve">όλα αυτά είναι </w:t>
      </w:r>
      <w:r>
        <w:rPr>
          <w:rFonts w:eastAsia="Times New Roman"/>
          <w:color w:val="201F1E"/>
          <w:szCs w:val="24"/>
        </w:rPr>
        <w:t xml:space="preserve">διευθετήσεις και ότι μερικές είναι σωστές. Είναι αλήθεια ότι </w:t>
      </w:r>
      <w:r w:rsidRPr="00424B22">
        <w:rPr>
          <w:rFonts w:eastAsia="Times New Roman"/>
          <w:color w:val="201F1E"/>
          <w:szCs w:val="24"/>
        </w:rPr>
        <w:t xml:space="preserve">πέρασε κάτι ανάλογο </w:t>
      </w:r>
      <w:r>
        <w:rPr>
          <w:rFonts w:eastAsia="Times New Roman"/>
          <w:color w:val="201F1E"/>
          <w:szCs w:val="24"/>
        </w:rPr>
        <w:t>για τους εκπαιδευτικούς. Π</w:t>
      </w:r>
      <w:r w:rsidRPr="00424B22">
        <w:rPr>
          <w:rFonts w:eastAsia="Times New Roman"/>
          <w:color w:val="201F1E"/>
          <w:szCs w:val="24"/>
        </w:rPr>
        <w:t>αραμονή των εκλογών κανένας δεν κέρδισε εκλογές από αυτά</w:t>
      </w:r>
      <w:r>
        <w:rPr>
          <w:rFonts w:eastAsia="Times New Roman"/>
          <w:color w:val="201F1E"/>
          <w:szCs w:val="24"/>
        </w:rPr>
        <w:t>.</w:t>
      </w:r>
    </w:p>
    <w:p w14:paraId="7632D33F"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Για την τροπολογία του κ. Μαντά το </w:t>
      </w:r>
      <w:r>
        <w:rPr>
          <w:rFonts w:eastAsia="Times New Roman"/>
          <w:color w:val="201F1E"/>
          <w:szCs w:val="24"/>
        </w:rPr>
        <w:t>σημαντικότερο -</w:t>
      </w:r>
      <w:r w:rsidRPr="00424B22">
        <w:rPr>
          <w:rFonts w:eastAsia="Times New Roman"/>
          <w:color w:val="201F1E"/>
          <w:szCs w:val="24"/>
        </w:rPr>
        <w:t>που δείχνει ανάγλυφ</w:t>
      </w:r>
      <w:r>
        <w:rPr>
          <w:rFonts w:eastAsia="Times New Roman"/>
          <w:color w:val="201F1E"/>
          <w:szCs w:val="24"/>
        </w:rPr>
        <w:t>α την αδυναμία λειτουργίας του Υ</w:t>
      </w:r>
      <w:r w:rsidRPr="00424B22">
        <w:rPr>
          <w:rFonts w:eastAsia="Times New Roman"/>
          <w:color w:val="201F1E"/>
          <w:szCs w:val="24"/>
        </w:rPr>
        <w:t xml:space="preserve">πουργείου </w:t>
      </w:r>
      <w:r>
        <w:rPr>
          <w:rFonts w:eastAsia="Times New Roman"/>
          <w:color w:val="201F1E"/>
          <w:szCs w:val="24"/>
        </w:rPr>
        <w:t xml:space="preserve">σε ορισμένα </w:t>
      </w:r>
      <w:r w:rsidRPr="00424B22">
        <w:rPr>
          <w:rFonts w:eastAsia="Times New Roman"/>
          <w:color w:val="201F1E"/>
          <w:szCs w:val="24"/>
        </w:rPr>
        <w:t>πράγματα</w:t>
      </w:r>
      <w:r>
        <w:rPr>
          <w:rFonts w:eastAsia="Times New Roman"/>
          <w:color w:val="201F1E"/>
          <w:szCs w:val="24"/>
        </w:rPr>
        <w:t>-</w:t>
      </w:r>
      <w:r w:rsidRPr="00424B22">
        <w:rPr>
          <w:rFonts w:eastAsia="Times New Roman"/>
          <w:color w:val="201F1E"/>
          <w:szCs w:val="24"/>
        </w:rPr>
        <w:t xml:space="preserve"> είναι ότι αυτή η έρμη η παράταση του </w:t>
      </w:r>
      <w:r>
        <w:rPr>
          <w:rFonts w:eastAsia="Times New Roman"/>
          <w:color w:val="201F1E"/>
          <w:szCs w:val="24"/>
          <w:lang w:val="en-US"/>
        </w:rPr>
        <w:t>PHILOS</w:t>
      </w:r>
      <w:r>
        <w:rPr>
          <w:rFonts w:eastAsia="Times New Roman"/>
          <w:color w:val="201F1E"/>
          <w:szCs w:val="24"/>
        </w:rPr>
        <w:t xml:space="preserve"> </w:t>
      </w:r>
      <w:r w:rsidRPr="00424B22">
        <w:rPr>
          <w:rFonts w:eastAsia="Times New Roman"/>
          <w:color w:val="201F1E"/>
          <w:szCs w:val="24"/>
        </w:rPr>
        <w:t>είναι η τέταρτη</w:t>
      </w:r>
      <w:r>
        <w:rPr>
          <w:rFonts w:eastAsia="Times New Roman"/>
          <w:color w:val="201F1E"/>
          <w:szCs w:val="24"/>
        </w:rPr>
        <w:t>, κύριε Μαντά ή η πέμπτη; Το τέταρτο ή το πέμπτο δίμηνο; Πρέπει να το κάνετε</w:t>
      </w:r>
      <w:r w:rsidRPr="00424B22">
        <w:rPr>
          <w:rFonts w:eastAsia="Times New Roman"/>
          <w:color w:val="201F1E"/>
          <w:szCs w:val="24"/>
        </w:rPr>
        <w:t xml:space="preserve"> οκτάμηνο</w:t>
      </w:r>
      <w:r>
        <w:rPr>
          <w:rFonts w:eastAsia="Times New Roman"/>
          <w:color w:val="201F1E"/>
          <w:szCs w:val="24"/>
        </w:rPr>
        <w:t xml:space="preserve">, </w:t>
      </w:r>
      <w:r w:rsidRPr="00424B22">
        <w:rPr>
          <w:rFonts w:eastAsia="Times New Roman"/>
          <w:color w:val="201F1E"/>
          <w:szCs w:val="24"/>
        </w:rPr>
        <w:t xml:space="preserve">τουλάχιστον </w:t>
      </w:r>
      <w:r w:rsidRPr="00424B22">
        <w:rPr>
          <w:rFonts w:eastAsia="Times New Roman"/>
          <w:color w:val="201F1E"/>
          <w:szCs w:val="24"/>
        </w:rPr>
        <w:t xml:space="preserve">να </w:t>
      </w:r>
      <w:r>
        <w:rPr>
          <w:rFonts w:eastAsia="Times New Roman"/>
          <w:color w:val="201F1E"/>
          <w:szCs w:val="24"/>
        </w:rPr>
        <w:t>μην ψηφίζ</w:t>
      </w:r>
      <w:r w:rsidRPr="00424B22">
        <w:rPr>
          <w:rFonts w:eastAsia="Times New Roman"/>
          <w:color w:val="201F1E"/>
          <w:szCs w:val="24"/>
        </w:rPr>
        <w:t>ουμε κάθε τρεις και λίγο</w:t>
      </w:r>
      <w:r>
        <w:rPr>
          <w:rFonts w:eastAsia="Times New Roman"/>
          <w:color w:val="201F1E"/>
          <w:szCs w:val="24"/>
        </w:rPr>
        <w:t>. Ε</w:t>
      </w:r>
      <w:r w:rsidRPr="00424B22">
        <w:rPr>
          <w:rFonts w:eastAsia="Times New Roman"/>
          <w:color w:val="201F1E"/>
          <w:szCs w:val="24"/>
        </w:rPr>
        <w:t xml:space="preserve">γώ να κατανοήσω </w:t>
      </w:r>
      <w:r>
        <w:rPr>
          <w:rFonts w:eastAsia="Times New Roman"/>
          <w:color w:val="201F1E"/>
          <w:szCs w:val="24"/>
        </w:rPr>
        <w:t xml:space="preserve">ότι </w:t>
      </w:r>
      <w:r w:rsidRPr="00424B22">
        <w:rPr>
          <w:rFonts w:eastAsia="Times New Roman"/>
          <w:color w:val="201F1E"/>
          <w:szCs w:val="24"/>
        </w:rPr>
        <w:t xml:space="preserve">το ΑΣΕΠ </w:t>
      </w:r>
      <w:r>
        <w:rPr>
          <w:rFonts w:eastAsia="Times New Roman"/>
          <w:color w:val="201F1E"/>
          <w:szCs w:val="24"/>
        </w:rPr>
        <w:t xml:space="preserve">καθυστερεί. Έχουμε </w:t>
      </w:r>
      <w:r w:rsidRPr="00424B22">
        <w:rPr>
          <w:rFonts w:eastAsia="Times New Roman"/>
          <w:color w:val="201F1E"/>
          <w:szCs w:val="24"/>
        </w:rPr>
        <w:t xml:space="preserve">πει </w:t>
      </w:r>
      <w:r>
        <w:rPr>
          <w:rFonts w:eastAsia="Times New Roman"/>
          <w:color w:val="201F1E"/>
          <w:szCs w:val="24"/>
        </w:rPr>
        <w:t>και άλλη</w:t>
      </w:r>
      <w:r w:rsidRPr="00424B22">
        <w:rPr>
          <w:rFonts w:eastAsia="Times New Roman"/>
          <w:color w:val="201F1E"/>
          <w:szCs w:val="24"/>
        </w:rPr>
        <w:t xml:space="preserve"> φορά </w:t>
      </w:r>
      <w:r>
        <w:rPr>
          <w:rFonts w:eastAsia="Times New Roman"/>
          <w:color w:val="201F1E"/>
          <w:szCs w:val="24"/>
        </w:rPr>
        <w:t xml:space="preserve">ότι το ΑΣΕΠ είναι πρόβλημα, </w:t>
      </w:r>
      <w:r w:rsidRPr="00424B22">
        <w:rPr>
          <w:rFonts w:eastAsia="Times New Roman"/>
          <w:color w:val="201F1E"/>
          <w:szCs w:val="24"/>
        </w:rPr>
        <w:t xml:space="preserve">αλλά </w:t>
      </w:r>
      <w:r>
        <w:rPr>
          <w:rFonts w:eastAsia="Times New Roman"/>
          <w:color w:val="201F1E"/>
          <w:szCs w:val="24"/>
        </w:rPr>
        <w:t xml:space="preserve">προς </w:t>
      </w:r>
      <w:r>
        <w:rPr>
          <w:rFonts w:eastAsia="Times New Roman"/>
          <w:color w:val="201F1E"/>
          <w:szCs w:val="24"/>
        </w:rPr>
        <w:t>θ</w:t>
      </w:r>
      <w:r>
        <w:rPr>
          <w:rFonts w:eastAsia="Times New Roman"/>
          <w:color w:val="201F1E"/>
          <w:szCs w:val="24"/>
        </w:rPr>
        <w:t>εού!</w:t>
      </w:r>
    </w:p>
    <w:p w14:paraId="7632D340"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Τ</w:t>
      </w:r>
      <w:r w:rsidRPr="00424B22">
        <w:rPr>
          <w:rFonts w:eastAsia="Times New Roman"/>
          <w:color w:val="201F1E"/>
          <w:szCs w:val="24"/>
        </w:rPr>
        <w:t>ώρα</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όσον αφορά</w:t>
      </w:r>
      <w:r w:rsidRPr="00424B22">
        <w:rPr>
          <w:rFonts w:eastAsia="Times New Roman"/>
          <w:color w:val="201F1E"/>
          <w:szCs w:val="24"/>
        </w:rPr>
        <w:t xml:space="preserve"> </w:t>
      </w:r>
      <w:r>
        <w:rPr>
          <w:rFonts w:eastAsia="Times New Roman"/>
          <w:color w:val="201F1E"/>
          <w:szCs w:val="24"/>
        </w:rPr>
        <w:t>τα 100 ευρώ</w:t>
      </w:r>
      <w:r w:rsidRPr="00424B22">
        <w:rPr>
          <w:rFonts w:eastAsia="Times New Roman"/>
          <w:color w:val="201F1E"/>
          <w:szCs w:val="24"/>
        </w:rPr>
        <w:t xml:space="preserve"> στον ΕΝΦΙΑ</w:t>
      </w:r>
      <w:r>
        <w:rPr>
          <w:rFonts w:eastAsia="Times New Roman"/>
          <w:color w:val="201F1E"/>
          <w:szCs w:val="24"/>
        </w:rPr>
        <w:t xml:space="preserve">, </w:t>
      </w:r>
      <w:r w:rsidRPr="00424B22">
        <w:rPr>
          <w:rFonts w:eastAsia="Times New Roman"/>
          <w:color w:val="201F1E"/>
          <w:szCs w:val="24"/>
        </w:rPr>
        <w:t xml:space="preserve">αν </w:t>
      </w:r>
      <w:r>
        <w:rPr>
          <w:rFonts w:eastAsia="Times New Roman"/>
          <w:color w:val="201F1E"/>
          <w:szCs w:val="24"/>
        </w:rPr>
        <w:t xml:space="preserve">είναι </w:t>
      </w:r>
      <w:r w:rsidRPr="00424B22">
        <w:rPr>
          <w:rFonts w:eastAsia="Times New Roman"/>
          <w:color w:val="201F1E"/>
          <w:szCs w:val="24"/>
        </w:rPr>
        <w:t>30% και είναι λιγότερο από 100</w:t>
      </w:r>
      <w:r>
        <w:rPr>
          <w:rFonts w:eastAsia="Times New Roman"/>
          <w:color w:val="201F1E"/>
          <w:szCs w:val="24"/>
        </w:rPr>
        <w:t xml:space="preserve"> ευρώ κ.λπ.,</w:t>
      </w:r>
      <w:r w:rsidRPr="00424B22">
        <w:rPr>
          <w:rFonts w:eastAsia="Times New Roman"/>
          <w:color w:val="201F1E"/>
          <w:szCs w:val="24"/>
        </w:rPr>
        <w:t xml:space="preserve"> τι να πω</w:t>
      </w:r>
      <w:r>
        <w:rPr>
          <w:rFonts w:eastAsia="Times New Roman"/>
          <w:color w:val="201F1E"/>
          <w:szCs w:val="24"/>
        </w:rPr>
        <w:t>; Η</w:t>
      </w:r>
      <w:r w:rsidRPr="00424B22">
        <w:rPr>
          <w:rFonts w:eastAsia="Times New Roman"/>
          <w:color w:val="201F1E"/>
          <w:szCs w:val="24"/>
        </w:rPr>
        <w:t xml:space="preserve"> μόνη ερώτηση είναι αυτό το</w:t>
      </w:r>
      <w:r>
        <w:rPr>
          <w:rFonts w:eastAsia="Times New Roman"/>
          <w:color w:val="201F1E"/>
          <w:szCs w:val="24"/>
        </w:rPr>
        <w:t>ν</w:t>
      </w:r>
      <w:r w:rsidRPr="00424B22">
        <w:rPr>
          <w:rFonts w:eastAsia="Times New Roman"/>
          <w:color w:val="201F1E"/>
          <w:szCs w:val="24"/>
        </w:rPr>
        <w:t xml:space="preserve"> έρμο τον υπολογισμό του ειδικού φόρου στα χωράφια</w:t>
      </w:r>
      <w:r>
        <w:rPr>
          <w:rFonts w:eastAsia="Times New Roman"/>
          <w:color w:val="201F1E"/>
          <w:szCs w:val="24"/>
        </w:rPr>
        <w:t>,</w:t>
      </w:r>
      <w:r w:rsidRPr="00424B22">
        <w:rPr>
          <w:rFonts w:eastAsia="Times New Roman"/>
          <w:color w:val="201F1E"/>
          <w:szCs w:val="24"/>
        </w:rPr>
        <w:t xml:space="preserve"> στα αγροτεμάχια</w:t>
      </w:r>
      <w:r>
        <w:rPr>
          <w:rFonts w:eastAsia="Times New Roman"/>
          <w:color w:val="201F1E"/>
          <w:szCs w:val="24"/>
        </w:rPr>
        <w:t>,</w:t>
      </w:r>
      <w:r w:rsidRPr="00424B22">
        <w:rPr>
          <w:rFonts w:eastAsia="Times New Roman"/>
          <w:color w:val="201F1E"/>
          <w:szCs w:val="24"/>
        </w:rPr>
        <w:t xml:space="preserve"> που τον έχετε ψηφίσει</w:t>
      </w:r>
      <w:r>
        <w:rPr>
          <w:rFonts w:eastAsia="Times New Roman"/>
          <w:color w:val="201F1E"/>
          <w:szCs w:val="24"/>
        </w:rPr>
        <w:t xml:space="preserve"> και ο οποίος θα κάνει τη</w:t>
      </w:r>
      <w:r w:rsidRPr="00424B22">
        <w:rPr>
          <w:rFonts w:eastAsia="Times New Roman"/>
          <w:color w:val="201F1E"/>
          <w:szCs w:val="24"/>
        </w:rPr>
        <w:t xml:space="preserve"> Θεσσαλία ολόκληρη να επαναστατήσει</w:t>
      </w:r>
      <w:r>
        <w:rPr>
          <w:rFonts w:eastAsia="Times New Roman"/>
          <w:color w:val="201F1E"/>
          <w:szCs w:val="24"/>
        </w:rPr>
        <w:t>, θα τον καταργήσουμε; Έχουμε καταθέσει τροπολογία γι’ αυτό. Ή θα συνεχίσουν –</w:t>
      </w:r>
      <w:r>
        <w:rPr>
          <w:rFonts w:eastAsia="Times New Roman"/>
          <w:color w:val="201F1E"/>
          <w:szCs w:val="24"/>
        </w:rPr>
        <w:t>θεωρητικά τουλάχιστον- να συνυπολο</w:t>
      </w:r>
      <w:r w:rsidRPr="00424B22">
        <w:rPr>
          <w:rFonts w:eastAsia="Times New Roman"/>
          <w:color w:val="201F1E"/>
          <w:szCs w:val="24"/>
        </w:rPr>
        <w:t>γίζονται</w:t>
      </w:r>
      <w:r>
        <w:rPr>
          <w:rFonts w:eastAsia="Times New Roman"/>
          <w:color w:val="201F1E"/>
          <w:szCs w:val="24"/>
        </w:rPr>
        <w:t>;</w:t>
      </w:r>
    </w:p>
    <w:p w14:paraId="7632D341"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Τελειώνετε, κύριε συνάδελφε. </w:t>
      </w:r>
    </w:p>
    <w:p w14:paraId="7632D342"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12121"/>
          <w:szCs w:val="24"/>
        </w:rPr>
        <w:t xml:space="preserve">ΚΩΝΣΤΑΝΤΙΝΟΣ ΜΠΑΡΓΙΩΤΑΣ: </w:t>
      </w:r>
      <w:r>
        <w:rPr>
          <w:rFonts w:eastAsia="Times New Roman"/>
          <w:color w:val="212121"/>
          <w:szCs w:val="24"/>
        </w:rPr>
        <w:t xml:space="preserve">Νομίζω ότι τελείωσα, κύριε Πρόεδρε, με αυτό. Αν μου </w:t>
      </w:r>
      <w:r w:rsidRPr="00424B22">
        <w:rPr>
          <w:rFonts w:eastAsia="Times New Roman"/>
          <w:color w:val="201F1E"/>
          <w:szCs w:val="24"/>
        </w:rPr>
        <w:t>δώσετε ένα δευτερόλεπτο ακόμα</w:t>
      </w:r>
      <w:r>
        <w:rPr>
          <w:rFonts w:eastAsia="Times New Roman"/>
          <w:color w:val="201F1E"/>
          <w:szCs w:val="24"/>
        </w:rPr>
        <w:t>,</w:t>
      </w:r>
      <w:r w:rsidRPr="00424B22">
        <w:rPr>
          <w:rFonts w:eastAsia="Times New Roman"/>
          <w:color w:val="201F1E"/>
          <w:szCs w:val="24"/>
        </w:rPr>
        <w:t xml:space="preserve"> θα τελειώσω</w:t>
      </w:r>
      <w:r>
        <w:rPr>
          <w:rFonts w:eastAsia="Times New Roman"/>
          <w:color w:val="201F1E"/>
          <w:szCs w:val="24"/>
        </w:rPr>
        <w:t>, α</w:t>
      </w:r>
      <w:r w:rsidRPr="00424B22">
        <w:rPr>
          <w:rFonts w:eastAsia="Times New Roman"/>
          <w:color w:val="201F1E"/>
          <w:szCs w:val="24"/>
        </w:rPr>
        <w:t>πλώς ελέγχοντας αν κάτι ξέχα</w:t>
      </w:r>
      <w:r w:rsidRPr="00424B22">
        <w:rPr>
          <w:rFonts w:eastAsia="Times New Roman"/>
          <w:color w:val="201F1E"/>
          <w:szCs w:val="24"/>
        </w:rPr>
        <w:t>σα</w:t>
      </w:r>
      <w:r>
        <w:rPr>
          <w:rFonts w:eastAsia="Times New Roman"/>
          <w:color w:val="201F1E"/>
          <w:szCs w:val="24"/>
        </w:rPr>
        <w:t>. Ν</w:t>
      </w:r>
      <w:r w:rsidRPr="00424B22">
        <w:rPr>
          <w:rFonts w:eastAsia="Times New Roman"/>
          <w:color w:val="201F1E"/>
          <w:szCs w:val="24"/>
        </w:rPr>
        <w:t>ομίζω ότι είμαστε εντάξει</w:t>
      </w:r>
      <w:r>
        <w:rPr>
          <w:rFonts w:eastAsia="Times New Roman"/>
          <w:color w:val="201F1E"/>
          <w:szCs w:val="24"/>
        </w:rPr>
        <w:t>. Τελείωσα.</w:t>
      </w:r>
    </w:p>
    <w:p w14:paraId="7632D343" w14:textId="77777777" w:rsidR="00845256" w:rsidRDefault="00BE25C9">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Λαμπρούλη</w:t>
      </w:r>
      <w:proofErr w:type="spellEnd"/>
      <w:r>
        <w:rPr>
          <w:rFonts w:eastAsia="Times New Roman"/>
          <w:szCs w:val="24"/>
        </w:rPr>
        <w:t xml:space="preserve">, έχετε τον λόγο. </w:t>
      </w:r>
    </w:p>
    <w:p w14:paraId="7632D344"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szCs w:val="24"/>
        </w:rPr>
        <w:t xml:space="preserve">ΓΕΩΡΓΙΟΣ ΛΑΜΠΡΟΥΛΗΣ (ΣΤ΄ Αντιπρόεδρος της Βουλής): </w:t>
      </w:r>
      <w:r w:rsidRPr="00424B22">
        <w:rPr>
          <w:rFonts w:eastAsia="Times New Roman"/>
          <w:color w:val="201F1E"/>
          <w:szCs w:val="24"/>
        </w:rPr>
        <w:t>Ευχαριστώ</w:t>
      </w:r>
      <w:r>
        <w:rPr>
          <w:rFonts w:eastAsia="Times New Roman"/>
          <w:color w:val="201F1E"/>
          <w:szCs w:val="24"/>
        </w:rPr>
        <w:t>, κύριε Π</w:t>
      </w:r>
      <w:r w:rsidRPr="00424B22">
        <w:rPr>
          <w:rFonts w:eastAsia="Times New Roman"/>
          <w:color w:val="201F1E"/>
          <w:szCs w:val="24"/>
        </w:rPr>
        <w:t>ρόεδρε</w:t>
      </w:r>
      <w:r>
        <w:rPr>
          <w:rFonts w:eastAsia="Times New Roman"/>
          <w:color w:val="201F1E"/>
          <w:szCs w:val="24"/>
        </w:rPr>
        <w:t>.</w:t>
      </w:r>
    </w:p>
    <w:p w14:paraId="7632D345"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sidRPr="00424B22">
        <w:rPr>
          <w:rFonts w:eastAsia="Times New Roman"/>
          <w:color w:val="201F1E"/>
          <w:szCs w:val="24"/>
        </w:rPr>
        <w:lastRenderedPageBreak/>
        <w:t xml:space="preserve">Όπως είπα και στην </w:t>
      </w:r>
      <w:proofErr w:type="spellStart"/>
      <w:r w:rsidRPr="00424B22">
        <w:rPr>
          <w:rFonts w:eastAsia="Times New Roman"/>
          <w:color w:val="201F1E"/>
          <w:szCs w:val="24"/>
        </w:rPr>
        <w:t>πρωτολογία</w:t>
      </w:r>
      <w:proofErr w:type="spellEnd"/>
      <w:r>
        <w:rPr>
          <w:rFonts w:eastAsia="Times New Roman"/>
          <w:color w:val="201F1E"/>
          <w:szCs w:val="24"/>
        </w:rPr>
        <w:t xml:space="preserve"> μου,</w:t>
      </w:r>
      <w:r w:rsidRPr="00424B22">
        <w:rPr>
          <w:rFonts w:eastAsia="Times New Roman"/>
          <w:color w:val="201F1E"/>
          <w:szCs w:val="24"/>
        </w:rPr>
        <w:t xml:space="preserve"> εμείς </w:t>
      </w:r>
      <w:r>
        <w:rPr>
          <w:rFonts w:eastAsia="Times New Roman"/>
          <w:color w:val="201F1E"/>
          <w:szCs w:val="24"/>
        </w:rPr>
        <w:t>θα ψηφίσουμε θετικά τη</w:t>
      </w:r>
      <w:r>
        <w:rPr>
          <w:rFonts w:eastAsia="Times New Roman"/>
          <w:color w:val="201F1E"/>
          <w:szCs w:val="24"/>
        </w:rPr>
        <w:t xml:space="preserve">ν Κύρωση της </w:t>
      </w:r>
      <w:r>
        <w:rPr>
          <w:rFonts w:eastAsia="Times New Roman"/>
          <w:color w:val="201F1E"/>
          <w:szCs w:val="24"/>
        </w:rPr>
        <w:t>σ</w:t>
      </w:r>
      <w:r>
        <w:rPr>
          <w:rFonts w:eastAsia="Times New Roman"/>
          <w:color w:val="201F1E"/>
          <w:szCs w:val="24"/>
        </w:rPr>
        <w:t xml:space="preserve">ύμβασης </w:t>
      </w:r>
      <w:r>
        <w:rPr>
          <w:rFonts w:eastAsia="Times New Roman"/>
          <w:color w:val="201F1E"/>
          <w:szCs w:val="24"/>
        </w:rPr>
        <w:t>δ</w:t>
      </w:r>
      <w:r>
        <w:rPr>
          <w:rFonts w:eastAsia="Times New Roman"/>
          <w:color w:val="201F1E"/>
          <w:szCs w:val="24"/>
        </w:rPr>
        <w:t xml:space="preserve">ωρεάς μεταξύ του </w:t>
      </w:r>
      <w:r>
        <w:rPr>
          <w:rFonts w:eastAsia="Times New Roman"/>
          <w:color w:val="201F1E"/>
          <w:szCs w:val="24"/>
        </w:rPr>
        <w:t>Ε</w:t>
      </w:r>
      <w:r>
        <w:rPr>
          <w:rFonts w:eastAsia="Times New Roman"/>
          <w:color w:val="201F1E"/>
          <w:szCs w:val="24"/>
        </w:rPr>
        <w:t xml:space="preserve">λληνικού </w:t>
      </w:r>
      <w:r>
        <w:rPr>
          <w:rFonts w:eastAsia="Times New Roman"/>
          <w:color w:val="201F1E"/>
          <w:szCs w:val="24"/>
        </w:rPr>
        <w:t>Δ</w:t>
      </w:r>
      <w:r>
        <w:rPr>
          <w:rFonts w:eastAsia="Times New Roman"/>
          <w:color w:val="201F1E"/>
          <w:szCs w:val="24"/>
        </w:rPr>
        <w:t>ημοσίου και του Γενικού Ν</w:t>
      </w:r>
      <w:r w:rsidRPr="00424B22">
        <w:rPr>
          <w:rFonts w:eastAsia="Times New Roman"/>
          <w:color w:val="201F1E"/>
          <w:szCs w:val="24"/>
        </w:rPr>
        <w:t xml:space="preserve">οσοκομείου Πεντέλης </w:t>
      </w:r>
      <w:r>
        <w:rPr>
          <w:rFonts w:eastAsia="Times New Roman"/>
          <w:color w:val="201F1E"/>
          <w:szCs w:val="24"/>
        </w:rPr>
        <w:t>στο πλαίσιο της δωρεάς μέσω δ</w:t>
      </w:r>
      <w:r w:rsidRPr="00424B22">
        <w:rPr>
          <w:rFonts w:eastAsia="Times New Roman"/>
          <w:color w:val="201F1E"/>
          <w:szCs w:val="24"/>
        </w:rPr>
        <w:t xml:space="preserve">ιαθήκης της </w:t>
      </w:r>
      <w:r>
        <w:rPr>
          <w:rFonts w:eastAsia="Times New Roman"/>
          <w:color w:val="201F1E"/>
          <w:szCs w:val="24"/>
        </w:rPr>
        <w:t>Ελισσάβετ Παπαγιαννοπού</w:t>
      </w:r>
      <w:r w:rsidRPr="00424B22">
        <w:rPr>
          <w:rFonts w:eastAsia="Times New Roman"/>
          <w:color w:val="201F1E"/>
          <w:szCs w:val="24"/>
        </w:rPr>
        <w:t>λου</w:t>
      </w:r>
      <w:r>
        <w:rPr>
          <w:rFonts w:eastAsia="Times New Roman"/>
          <w:color w:val="201F1E"/>
          <w:szCs w:val="24"/>
        </w:rPr>
        <w:t>.</w:t>
      </w:r>
    </w:p>
    <w:p w14:paraId="7632D346"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Θα αναφερθώ λίγο στις τροπολογίε</w:t>
      </w:r>
      <w:r w:rsidRPr="00424B22">
        <w:rPr>
          <w:rFonts w:eastAsia="Times New Roman"/>
          <w:color w:val="201F1E"/>
          <w:szCs w:val="24"/>
        </w:rPr>
        <w:t>ς</w:t>
      </w:r>
      <w:r>
        <w:rPr>
          <w:rFonts w:eastAsia="Times New Roman"/>
          <w:color w:val="201F1E"/>
          <w:szCs w:val="24"/>
        </w:rPr>
        <w:t>,</w:t>
      </w:r>
      <w:r w:rsidRPr="00424B22">
        <w:rPr>
          <w:rFonts w:eastAsia="Times New Roman"/>
          <w:color w:val="201F1E"/>
          <w:szCs w:val="24"/>
        </w:rPr>
        <w:t xml:space="preserve"> διότι είναι αρκετές και </w:t>
      </w:r>
      <w:r>
        <w:rPr>
          <w:rFonts w:eastAsia="Times New Roman"/>
          <w:color w:val="201F1E"/>
          <w:szCs w:val="24"/>
        </w:rPr>
        <w:t>οι υπουργικές και οι β</w:t>
      </w:r>
      <w:r w:rsidRPr="00424B22">
        <w:rPr>
          <w:rFonts w:eastAsia="Times New Roman"/>
          <w:color w:val="201F1E"/>
          <w:szCs w:val="24"/>
        </w:rPr>
        <w:t>ουλευτικές</w:t>
      </w:r>
      <w:r>
        <w:rPr>
          <w:rFonts w:eastAsia="Times New Roman"/>
          <w:color w:val="201F1E"/>
          <w:szCs w:val="24"/>
        </w:rPr>
        <w:t xml:space="preserve">. Θα προσπαθήσω να είμαι σύντομος. </w:t>
      </w:r>
    </w:p>
    <w:p w14:paraId="7632D347"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Θα ξεκινήσω με τούτο, λοιπόν: Υ</w:t>
      </w:r>
      <w:r w:rsidRPr="00424B22">
        <w:rPr>
          <w:rFonts w:eastAsia="Times New Roman"/>
          <w:color w:val="201F1E"/>
          <w:szCs w:val="24"/>
        </w:rPr>
        <w:t>πάρχουν ζητήματα</w:t>
      </w:r>
      <w:r>
        <w:rPr>
          <w:rFonts w:eastAsia="Times New Roman"/>
          <w:color w:val="201F1E"/>
          <w:szCs w:val="24"/>
        </w:rPr>
        <w:t>,</w:t>
      </w:r>
      <w:r w:rsidRPr="00424B22">
        <w:rPr>
          <w:rFonts w:eastAsia="Times New Roman"/>
          <w:color w:val="201F1E"/>
          <w:szCs w:val="24"/>
        </w:rPr>
        <w:t xml:space="preserve"> άρθρα</w:t>
      </w:r>
      <w:r>
        <w:rPr>
          <w:rFonts w:eastAsia="Times New Roman"/>
          <w:color w:val="201F1E"/>
          <w:szCs w:val="24"/>
        </w:rPr>
        <w:t>, παράγραφοι, αν</w:t>
      </w:r>
      <w:r w:rsidRPr="00424B22">
        <w:rPr>
          <w:rFonts w:eastAsia="Times New Roman"/>
          <w:color w:val="201F1E"/>
          <w:szCs w:val="24"/>
        </w:rPr>
        <w:t xml:space="preserve"> θέλετε</w:t>
      </w:r>
      <w:r>
        <w:rPr>
          <w:rFonts w:eastAsia="Times New Roman"/>
          <w:color w:val="201F1E"/>
          <w:szCs w:val="24"/>
        </w:rPr>
        <w:t>,</w:t>
      </w:r>
      <w:r w:rsidRPr="00424B22">
        <w:rPr>
          <w:rFonts w:eastAsia="Times New Roman"/>
          <w:color w:val="201F1E"/>
          <w:szCs w:val="24"/>
        </w:rPr>
        <w:t xml:space="preserve"> στις τροπολογίες </w:t>
      </w:r>
      <w:r>
        <w:rPr>
          <w:rFonts w:eastAsia="Times New Roman"/>
          <w:color w:val="201F1E"/>
          <w:szCs w:val="24"/>
        </w:rPr>
        <w:t>-και αυτό δεν το</w:t>
      </w:r>
      <w:r w:rsidRPr="00424B22">
        <w:rPr>
          <w:rFonts w:eastAsia="Times New Roman"/>
          <w:color w:val="201F1E"/>
          <w:szCs w:val="24"/>
        </w:rPr>
        <w:t xml:space="preserve"> λέω </w:t>
      </w:r>
      <w:r>
        <w:rPr>
          <w:rFonts w:eastAsia="Times New Roman"/>
          <w:color w:val="201F1E"/>
          <w:szCs w:val="24"/>
        </w:rPr>
        <w:t xml:space="preserve">για </w:t>
      </w:r>
      <w:r w:rsidRPr="00424B22">
        <w:rPr>
          <w:rFonts w:eastAsia="Times New Roman"/>
          <w:color w:val="201F1E"/>
          <w:szCs w:val="24"/>
        </w:rPr>
        <w:t>πρώτη φορά</w:t>
      </w:r>
      <w:r>
        <w:rPr>
          <w:rFonts w:eastAsia="Times New Roman"/>
          <w:color w:val="201F1E"/>
          <w:szCs w:val="24"/>
        </w:rPr>
        <w:t xml:space="preserve">, </w:t>
      </w:r>
      <w:r w:rsidRPr="00424B22">
        <w:rPr>
          <w:rFonts w:eastAsia="Times New Roman"/>
          <w:color w:val="201F1E"/>
          <w:szCs w:val="24"/>
        </w:rPr>
        <w:t xml:space="preserve">αλλά </w:t>
      </w:r>
      <w:r>
        <w:rPr>
          <w:rFonts w:eastAsia="Times New Roman"/>
          <w:color w:val="201F1E"/>
          <w:szCs w:val="24"/>
        </w:rPr>
        <w:t xml:space="preserve">ενδεχόμενα </w:t>
      </w:r>
      <w:r w:rsidRPr="00424B22">
        <w:rPr>
          <w:rFonts w:eastAsia="Times New Roman"/>
          <w:color w:val="201F1E"/>
          <w:szCs w:val="24"/>
        </w:rPr>
        <w:t>και άλλα κόμματα</w:t>
      </w:r>
      <w:r>
        <w:rPr>
          <w:rFonts w:eastAsia="Times New Roman"/>
          <w:color w:val="201F1E"/>
          <w:szCs w:val="24"/>
        </w:rPr>
        <w:t xml:space="preserve">, το επαναφέρω και </w:t>
      </w:r>
      <w:r w:rsidRPr="00424B22">
        <w:rPr>
          <w:rFonts w:eastAsia="Times New Roman"/>
          <w:color w:val="201F1E"/>
          <w:szCs w:val="24"/>
        </w:rPr>
        <w:t>πάλι</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σ</w:t>
      </w:r>
      <w:r w:rsidRPr="00424B22">
        <w:rPr>
          <w:rFonts w:eastAsia="Times New Roman"/>
          <w:color w:val="201F1E"/>
          <w:szCs w:val="24"/>
        </w:rPr>
        <w:t xml:space="preserve">τις υπουργικές </w:t>
      </w:r>
      <w:r>
        <w:rPr>
          <w:rFonts w:eastAsia="Times New Roman"/>
          <w:color w:val="201F1E"/>
          <w:szCs w:val="24"/>
        </w:rPr>
        <w:t>κυρίως, που αν</w:t>
      </w:r>
      <w:r>
        <w:rPr>
          <w:rFonts w:eastAsia="Times New Roman"/>
          <w:color w:val="201F1E"/>
          <w:szCs w:val="24"/>
        </w:rPr>
        <w:t xml:space="preserve"> </w:t>
      </w:r>
      <w:r w:rsidRPr="00424B22">
        <w:rPr>
          <w:rFonts w:eastAsia="Times New Roman"/>
          <w:color w:val="201F1E"/>
          <w:szCs w:val="24"/>
        </w:rPr>
        <w:t>είχαν κατατεθεί ξεχωριστά</w:t>
      </w:r>
      <w:r>
        <w:rPr>
          <w:rFonts w:eastAsia="Times New Roman"/>
          <w:color w:val="201F1E"/>
          <w:szCs w:val="24"/>
        </w:rPr>
        <w:t>,</w:t>
      </w:r>
      <w:r w:rsidRPr="00424B22">
        <w:rPr>
          <w:rFonts w:eastAsia="Times New Roman"/>
          <w:color w:val="201F1E"/>
          <w:szCs w:val="24"/>
        </w:rPr>
        <w:t xml:space="preserve"> θα μπο</w:t>
      </w:r>
      <w:r>
        <w:rPr>
          <w:rFonts w:eastAsia="Times New Roman"/>
          <w:color w:val="201F1E"/>
          <w:szCs w:val="24"/>
        </w:rPr>
        <w:t>ρούσαμε</w:t>
      </w:r>
      <w:r w:rsidRPr="00424B22">
        <w:rPr>
          <w:rFonts w:eastAsia="Times New Roman"/>
          <w:color w:val="201F1E"/>
          <w:szCs w:val="24"/>
        </w:rPr>
        <w:t xml:space="preserve"> να τις ψηφίσουμε</w:t>
      </w:r>
      <w:r>
        <w:rPr>
          <w:rFonts w:eastAsia="Times New Roman"/>
          <w:color w:val="201F1E"/>
          <w:szCs w:val="24"/>
        </w:rPr>
        <w:t>.</w:t>
      </w:r>
      <w:r w:rsidRPr="00424B22">
        <w:rPr>
          <w:rFonts w:eastAsia="Times New Roman"/>
          <w:color w:val="201F1E"/>
          <w:szCs w:val="24"/>
        </w:rPr>
        <w:t xml:space="preserve"> Τώρα είμαστε υποχρεωμένοι </w:t>
      </w:r>
      <w:r>
        <w:rPr>
          <w:rFonts w:eastAsia="Times New Roman"/>
          <w:color w:val="201F1E"/>
          <w:szCs w:val="24"/>
        </w:rPr>
        <w:t>-</w:t>
      </w:r>
      <w:r w:rsidRPr="00424B22">
        <w:rPr>
          <w:rFonts w:eastAsia="Times New Roman"/>
          <w:color w:val="201F1E"/>
          <w:szCs w:val="24"/>
        </w:rPr>
        <w:t>όσο μπορούμε και στο</w:t>
      </w:r>
      <w:r>
        <w:rPr>
          <w:rFonts w:eastAsia="Times New Roman"/>
          <w:color w:val="201F1E"/>
          <w:szCs w:val="24"/>
        </w:rPr>
        <w:t>ν</w:t>
      </w:r>
      <w:r w:rsidRPr="00424B22">
        <w:rPr>
          <w:rFonts w:eastAsia="Times New Roman"/>
          <w:color w:val="201F1E"/>
          <w:szCs w:val="24"/>
        </w:rPr>
        <w:t xml:space="preserve"> χρόνο που </w:t>
      </w:r>
      <w:r>
        <w:rPr>
          <w:rFonts w:eastAsia="Times New Roman"/>
          <w:color w:val="201F1E"/>
          <w:szCs w:val="24"/>
        </w:rPr>
        <w:t xml:space="preserve">μας </w:t>
      </w:r>
      <w:r w:rsidRPr="00424B22">
        <w:rPr>
          <w:rFonts w:eastAsia="Times New Roman"/>
          <w:color w:val="201F1E"/>
          <w:szCs w:val="24"/>
        </w:rPr>
        <w:t>διατίθεται</w:t>
      </w:r>
      <w:r>
        <w:rPr>
          <w:rFonts w:eastAsia="Times New Roman"/>
          <w:color w:val="201F1E"/>
          <w:szCs w:val="24"/>
        </w:rPr>
        <w:t>-</w:t>
      </w:r>
      <w:r w:rsidRPr="00424B22">
        <w:rPr>
          <w:rFonts w:eastAsia="Times New Roman"/>
          <w:color w:val="201F1E"/>
          <w:szCs w:val="24"/>
        </w:rPr>
        <w:t xml:space="preserve"> να πο</w:t>
      </w:r>
      <w:r>
        <w:rPr>
          <w:rFonts w:eastAsia="Times New Roman"/>
          <w:color w:val="201F1E"/>
          <w:szCs w:val="24"/>
        </w:rPr>
        <w:t xml:space="preserve">ύμε ενδεχομένως τι θα ψηφίζαμε, δηλαδή σε τι θα ψηφίζαμε </w:t>
      </w:r>
      <w:r w:rsidRPr="00424B22">
        <w:rPr>
          <w:rFonts w:eastAsia="Times New Roman"/>
          <w:color w:val="201F1E"/>
          <w:szCs w:val="24"/>
        </w:rPr>
        <w:t xml:space="preserve">θετικά και </w:t>
      </w:r>
      <w:r>
        <w:rPr>
          <w:rFonts w:eastAsia="Times New Roman"/>
          <w:color w:val="201F1E"/>
          <w:szCs w:val="24"/>
        </w:rPr>
        <w:t>σε τι</w:t>
      </w:r>
      <w:r w:rsidRPr="00424B22">
        <w:rPr>
          <w:rFonts w:eastAsia="Times New Roman"/>
          <w:color w:val="201F1E"/>
          <w:szCs w:val="24"/>
        </w:rPr>
        <w:t xml:space="preserve"> αρνητικά από τα άρθρα</w:t>
      </w:r>
      <w:r>
        <w:rPr>
          <w:rFonts w:eastAsia="Times New Roman"/>
          <w:color w:val="201F1E"/>
          <w:szCs w:val="24"/>
        </w:rPr>
        <w:t xml:space="preserve"> και τις παραγράφους </w:t>
      </w:r>
      <w:r w:rsidRPr="00424B22">
        <w:rPr>
          <w:rFonts w:eastAsia="Times New Roman"/>
          <w:color w:val="201F1E"/>
          <w:szCs w:val="24"/>
        </w:rPr>
        <w:t>της τροπολογίας</w:t>
      </w:r>
      <w:r>
        <w:rPr>
          <w:rFonts w:eastAsia="Times New Roman"/>
          <w:color w:val="201F1E"/>
          <w:szCs w:val="24"/>
        </w:rPr>
        <w:t>,</w:t>
      </w:r>
      <w:r w:rsidRPr="00424B22">
        <w:rPr>
          <w:rFonts w:eastAsia="Times New Roman"/>
          <w:color w:val="201F1E"/>
          <w:szCs w:val="24"/>
        </w:rPr>
        <w:t xml:space="preserve"> που στο σύνολό της θα πρέπει </w:t>
      </w:r>
      <w:r>
        <w:rPr>
          <w:rFonts w:eastAsia="Times New Roman"/>
          <w:color w:val="201F1E"/>
          <w:szCs w:val="24"/>
        </w:rPr>
        <w:t>-</w:t>
      </w:r>
      <w:r w:rsidRPr="00424B22">
        <w:rPr>
          <w:rFonts w:eastAsia="Times New Roman"/>
          <w:color w:val="201F1E"/>
          <w:szCs w:val="24"/>
        </w:rPr>
        <w:t>και καλούμαστε</w:t>
      </w:r>
      <w:r>
        <w:rPr>
          <w:rFonts w:eastAsia="Times New Roman"/>
          <w:color w:val="201F1E"/>
          <w:szCs w:val="24"/>
        </w:rPr>
        <w:t>-</w:t>
      </w:r>
      <w:r w:rsidRPr="00424B22">
        <w:rPr>
          <w:rFonts w:eastAsia="Times New Roman"/>
          <w:color w:val="201F1E"/>
          <w:szCs w:val="24"/>
        </w:rPr>
        <w:t xml:space="preserve"> να ψηφίσουμε στο τέλος</w:t>
      </w:r>
      <w:r>
        <w:rPr>
          <w:rFonts w:eastAsia="Times New Roman"/>
          <w:color w:val="201F1E"/>
          <w:szCs w:val="24"/>
        </w:rPr>
        <w:t>.</w:t>
      </w:r>
    </w:p>
    <w:p w14:paraId="7632D348"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Και αυτό είναι ένα ζήτημα, </w:t>
      </w:r>
      <w:r w:rsidRPr="00424B22">
        <w:rPr>
          <w:rFonts w:eastAsia="Times New Roman"/>
          <w:color w:val="201F1E"/>
          <w:szCs w:val="24"/>
        </w:rPr>
        <w:t xml:space="preserve">το </w:t>
      </w:r>
      <w:r>
        <w:rPr>
          <w:rFonts w:eastAsia="Times New Roman"/>
          <w:color w:val="201F1E"/>
          <w:szCs w:val="24"/>
        </w:rPr>
        <w:t xml:space="preserve">οποίο </w:t>
      </w:r>
      <w:r w:rsidRPr="00424B22">
        <w:rPr>
          <w:rFonts w:eastAsia="Times New Roman"/>
          <w:color w:val="201F1E"/>
          <w:szCs w:val="24"/>
        </w:rPr>
        <w:t xml:space="preserve">έχουμε </w:t>
      </w:r>
      <w:r>
        <w:rPr>
          <w:rFonts w:eastAsia="Times New Roman"/>
          <w:color w:val="201F1E"/>
          <w:szCs w:val="24"/>
        </w:rPr>
        <w:t>θίξει</w:t>
      </w:r>
      <w:r w:rsidRPr="00424B22">
        <w:rPr>
          <w:rFonts w:eastAsia="Times New Roman"/>
          <w:color w:val="201F1E"/>
          <w:szCs w:val="24"/>
        </w:rPr>
        <w:t xml:space="preserve"> επανειλημμένως </w:t>
      </w:r>
      <w:r>
        <w:rPr>
          <w:rFonts w:eastAsia="Times New Roman"/>
          <w:color w:val="201F1E"/>
          <w:szCs w:val="24"/>
        </w:rPr>
        <w:t>στις Διασκέψεις των Π</w:t>
      </w:r>
      <w:r w:rsidRPr="00424B22">
        <w:rPr>
          <w:rFonts w:eastAsia="Times New Roman"/>
          <w:color w:val="201F1E"/>
          <w:szCs w:val="24"/>
        </w:rPr>
        <w:t>ροέδρων</w:t>
      </w:r>
      <w:r>
        <w:rPr>
          <w:rFonts w:eastAsia="Times New Roman"/>
          <w:color w:val="201F1E"/>
          <w:szCs w:val="24"/>
        </w:rPr>
        <w:t>, αλλά</w:t>
      </w:r>
      <w:r w:rsidRPr="00424B22">
        <w:rPr>
          <w:rFonts w:eastAsia="Times New Roman"/>
          <w:color w:val="201F1E"/>
          <w:szCs w:val="24"/>
        </w:rPr>
        <w:t xml:space="preserve"> φωνή </w:t>
      </w:r>
      <w:proofErr w:type="spellStart"/>
      <w:r w:rsidRPr="00424B22">
        <w:rPr>
          <w:rFonts w:eastAsia="Times New Roman"/>
          <w:color w:val="201F1E"/>
          <w:szCs w:val="24"/>
        </w:rPr>
        <w:t>βοώντος</w:t>
      </w:r>
      <w:proofErr w:type="spellEnd"/>
      <w:r>
        <w:rPr>
          <w:rFonts w:eastAsia="Times New Roman"/>
          <w:color w:val="201F1E"/>
          <w:szCs w:val="24"/>
        </w:rPr>
        <w:t>. Δι</w:t>
      </w:r>
      <w:r w:rsidRPr="00424B22">
        <w:rPr>
          <w:rFonts w:eastAsia="Times New Roman"/>
          <w:color w:val="201F1E"/>
          <w:szCs w:val="24"/>
        </w:rPr>
        <w:t>ότι δημιουργούνται πραγματικά προβλήματα σε ό</w:t>
      </w:r>
      <w:r>
        <w:rPr>
          <w:rFonts w:eastAsia="Times New Roman"/>
          <w:color w:val="201F1E"/>
          <w:szCs w:val="24"/>
        </w:rPr>
        <w:t>,</w:t>
      </w:r>
      <w:r w:rsidRPr="00424B22">
        <w:rPr>
          <w:rFonts w:eastAsia="Times New Roman"/>
          <w:color w:val="201F1E"/>
          <w:szCs w:val="24"/>
        </w:rPr>
        <w:t>τι αφορά</w:t>
      </w:r>
      <w:r w:rsidRPr="00424B22">
        <w:rPr>
          <w:rFonts w:eastAsia="Times New Roman"/>
          <w:color w:val="201F1E"/>
          <w:szCs w:val="24"/>
        </w:rPr>
        <w:t xml:space="preserve"> την έκφραση ψήφο</w:t>
      </w:r>
      <w:r>
        <w:rPr>
          <w:rFonts w:eastAsia="Times New Roman"/>
          <w:color w:val="201F1E"/>
          <w:szCs w:val="24"/>
        </w:rPr>
        <w:t>υ</w:t>
      </w:r>
      <w:r w:rsidRPr="00424B22">
        <w:rPr>
          <w:rFonts w:eastAsia="Times New Roman"/>
          <w:color w:val="201F1E"/>
          <w:szCs w:val="24"/>
        </w:rPr>
        <w:t xml:space="preserve"> και από την </w:t>
      </w:r>
      <w:r>
        <w:rPr>
          <w:rFonts w:eastAsia="Times New Roman"/>
          <w:color w:val="201F1E"/>
          <w:szCs w:val="24"/>
        </w:rPr>
        <w:t xml:space="preserve">έκφραση ψήφου </w:t>
      </w:r>
      <w:r w:rsidRPr="00424B22">
        <w:rPr>
          <w:rFonts w:eastAsia="Times New Roman"/>
          <w:color w:val="201F1E"/>
          <w:szCs w:val="24"/>
        </w:rPr>
        <w:t>βγαίνουν και πολιτικά συμπεράσματα</w:t>
      </w:r>
      <w:r>
        <w:rPr>
          <w:rFonts w:eastAsia="Times New Roman"/>
          <w:color w:val="201F1E"/>
          <w:szCs w:val="24"/>
        </w:rPr>
        <w:t>. Το κλείνω εδ</w:t>
      </w:r>
      <w:r w:rsidRPr="00424B22">
        <w:rPr>
          <w:rFonts w:eastAsia="Times New Roman"/>
          <w:color w:val="201F1E"/>
          <w:szCs w:val="24"/>
        </w:rPr>
        <w:t>ώ</w:t>
      </w:r>
      <w:r>
        <w:rPr>
          <w:rFonts w:eastAsia="Times New Roman"/>
          <w:color w:val="201F1E"/>
          <w:szCs w:val="24"/>
        </w:rPr>
        <w:t>.</w:t>
      </w:r>
    </w:p>
    <w:p w14:paraId="7632D349"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Έ</w:t>
      </w:r>
      <w:r w:rsidRPr="00424B22">
        <w:rPr>
          <w:rFonts w:eastAsia="Times New Roman"/>
          <w:color w:val="201F1E"/>
          <w:szCs w:val="24"/>
        </w:rPr>
        <w:t>τσι</w:t>
      </w:r>
      <w:r>
        <w:rPr>
          <w:rFonts w:eastAsia="Times New Roman"/>
          <w:color w:val="201F1E"/>
          <w:szCs w:val="24"/>
        </w:rPr>
        <w:t>,</w:t>
      </w:r>
      <w:r w:rsidRPr="00424B22">
        <w:rPr>
          <w:rFonts w:eastAsia="Times New Roman"/>
          <w:color w:val="201F1E"/>
          <w:szCs w:val="24"/>
        </w:rPr>
        <w:t xml:space="preserve"> για παράδειγμα</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στο πλαίσιο</w:t>
      </w:r>
      <w:r w:rsidRPr="00424B22">
        <w:rPr>
          <w:rFonts w:eastAsia="Times New Roman"/>
          <w:color w:val="201F1E"/>
          <w:szCs w:val="24"/>
        </w:rPr>
        <w:t xml:space="preserve"> </w:t>
      </w:r>
      <w:r>
        <w:rPr>
          <w:rFonts w:eastAsia="Times New Roman"/>
          <w:color w:val="201F1E"/>
          <w:szCs w:val="24"/>
        </w:rPr>
        <w:t xml:space="preserve">αυτού </w:t>
      </w:r>
      <w:r w:rsidRPr="00424B22">
        <w:rPr>
          <w:rFonts w:eastAsia="Times New Roman"/>
          <w:color w:val="201F1E"/>
          <w:szCs w:val="24"/>
        </w:rPr>
        <w:t>που μόλις είπα</w:t>
      </w:r>
      <w:r>
        <w:rPr>
          <w:rFonts w:eastAsia="Times New Roman"/>
          <w:color w:val="201F1E"/>
          <w:szCs w:val="24"/>
        </w:rPr>
        <w:t>,</w:t>
      </w:r>
      <w:r w:rsidRPr="00424B22">
        <w:rPr>
          <w:rFonts w:eastAsia="Times New Roman"/>
          <w:color w:val="201F1E"/>
          <w:szCs w:val="24"/>
        </w:rPr>
        <w:t xml:space="preserve"> είναι </w:t>
      </w:r>
      <w:r>
        <w:rPr>
          <w:rFonts w:eastAsia="Times New Roman"/>
          <w:color w:val="201F1E"/>
          <w:szCs w:val="24"/>
        </w:rPr>
        <w:t>η</w:t>
      </w:r>
      <w:r w:rsidRPr="00424B22">
        <w:rPr>
          <w:rFonts w:eastAsia="Times New Roman"/>
          <w:color w:val="201F1E"/>
          <w:szCs w:val="24"/>
        </w:rPr>
        <w:t xml:space="preserve"> </w:t>
      </w:r>
      <w:r>
        <w:rPr>
          <w:rFonts w:eastAsia="Times New Roman"/>
          <w:color w:val="201F1E"/>
          <w:szCs w:val="24"/>
        </w:rPr>
        <w:t>τροπολογία με γενικό αριθμό 21</w:t>
      </w:r>
      <w:r w:rsidRPr="00424B22">
        <w:rPr>
          <w:rFonts w:eastAsia="Times New Roman"/>
          <w:color w:val="201F1E"/>
          <w:szCs w:val="24"/>
        </w:rPr>
        <w:t>91</w:t>
      </w:r>
      <w:r>
        <w:rPr>
          <w:rFonts w:eastAsia="Times New Roman"/>
          <w:color w:val="201F1E"/>
          <w:szCs w:val="24"/>
        </w:rPr>
        <w:t>. Ε</w:t>
      </w:r>
      <w:r w:rsidRPr="00424B22">
        <w:rPr>
          <w:rFonts w:eastAsia="Times New Roman"/>
          <w:color w:val="201F1E"/>
          <w:szCs w:val="24"/>
        </w:rPr>
        <w:t xml:space="preserve">μείς </w:t>
      </w:r>
      <w:r>
        <w:rPr>
          <w:rFonts w:eastAsia="Times New Roman"/>
          <w:color w:val="201F1E"/>
          <w:szCs w:val="24"/>
        </w:rPr>
        <w:t xml:space="preserve">καταψηφίζουμε τα δύο </w:t>
      </w:r>
      <w:r w:rsidRPr="00424B22">
        <w:rPr>
          <w:rFonts w:eastAsia="Times New Roman"/>
          <w:color w:val="201F1E"/>
          <w:szCs w:val="24"/>
        </w:rPr>
        <w:t xml:space="preserve">πρώτα </w:t>
      </w:r>
      <w:r>
        <w:rPr>
          <w:rFonts w:eastAsia="Times New Roman"/>
          <w:color w:val="201F1E"/>
          <w:szCs w:val="24"/>
        </w:rPr>
        <w:t xml:space="preserve">άρθρα, δηλαδή αυτά που </w:t>
      </w:r>
      <w:r>
        <w:rPr>
          <w:rFonts w:eastAsia="Times New Roman"/>
          <w:color w:val="201F1E"/>
          <w:szCs w:val="24"/>
        </w:rPr>
        <w:t>αφορούν το Κεντρικό Συμβούλιο Υ</w:t>
      </w:r>
      <w:r w:rsidRPr="00424B22">
        <w:rPr>
          <w:rFonts w:eastAsia="Times New Roman"/>
          <w:color w:val="201F1E"/>
          <w:szCs w:val="24"/>
        </w:rPr>
        <w:t>γείας</w:t>
      </w:r>
      <w:r>
        <w:rPr>
          <w:rFonts w:eastAsia="Times New Roman"/>
          <w:color w:val="201F1E"/>
          <w:szCs w:val="24"/>
        </w:rPr>
        <w:t>, το ΚΕΣΥ κ.λπ.. Ε</w:t>
      </w:r>
      <w:r w:rsidRPr="00424B22">
        <w:rPr>
          <w:rFonts w:eastAsia="Times New Roman"/>
          <w:color w:val="201F1E"/>
          <w:szCs w:val="24"/>
        </w:rPr>
        <w:t xml:space="preserve">μείς θεωρούμε ότι </w:t>
      </w:r>
      <w:r>
        <w:rPr>
          <w:rFonts w:eastAsia="Times New Roman"/>
          <w:color w:val="201F1E"/>
          <w:szCs w:val="24"/>
        </w:rPr>
        <w:t>εδώ μέσω αυτού του πρώτου άρθρου -</w:t>
      </w:r>
      <w:r w:rsidRPr="00424B22">
        <w:rPr>
          <w:rFonts w:eastAsia="Times New Roman"/>
          <w:color w:val="201F1E"/>
          <w:szCs w:val="24"/>
        </w:rPr>
        <w:t>το οποίο θα καταψηφί</w:t>
      </w:r>
      <w:r>
        <w:rPr>
          <w:rFonts w:eastAsia="Times New Roman"/>
          <w:color w:val="201F1E"/>
          <w:szCs w:val="24"/>
        </w:rPr>
        <w:t>ζα</w:t>
      </w:r>
      <w:r w:rsidRPr="00424B22">
        <w:rPr>
          <w:rFonts w:eastAsia="Times New Roman"/>
          <w:color w:val="201F1E"/>
          <w:szCs w:val="24"/>
        </w:rPr>
        <w:t>με</w:t>
      </w:r>
      <w:r>
        <w:rPr>
          <w:rFonts w:eastAsia="Times New Roman"/>
          <w:color w:val="201F1E"/>
          <w:szCs w:val="24"/>
        </w:rPr>
        <w:t>, αν ήταν χωριστά- πάτε να κάνετε τακτοποίηση σε όφελος, β</w:t>
      </w:r>
      <w:r w:rsidRPr="00424B22">
        <w:rPr>
          <w:rFonts w:eastAsia="Times New Roman"/>
          <w:color w:val="201F1E"/>
          <w:szCs w:val="24"/>
        </w:rPr>
        <w:t>εβαίως</w:t>
      </w:r>
      <w:r>
        <w:rPr>
          <w:rFonts w:eastAsia="Times New Roman"/>
          <w:color w:val="201F1E"/>
          <w:szCs w:val="24"/>
        </w:rPr>
        <w:t>,</w:t>
      </w:r>
      <w:r w:rsidRPr="00424B22">
        <w:rPr>
          <w:rFonts w:eastAsia="Times New Roman"/>
          <w:color w:val="201F1E"/>
          <w:szCs w:val="24"/>
        </w:rPr>
        <w:t xml:space="preserve"> των φαρμακοβιομ</w:t>
      </w:r>
      <w:r>
        <w:rPr>
          <w:rFonts w:eastAsia="Times New Roman"/>
          <w:color w:val="201F1E"/>
          <w:szCs w:val="24"/>
        </w:rPr>
        <w:t xml:space="preserve">ηχάνων και σε βάρος της εκπαίδευσης γιατρών, </w:t>
      </w:r>
      <w:r>
        <w:rPr>
          <w:rFonts w:eastAsia="Times New Roman"/>
          <w:color w:val="201F1E"/>
          <w:szCs w:val="24"/>
        </w:rPr>
        <w:t>νοσηλευτών και επιστημόνων</w:t>
      </w:r>
      <w:r w:rsidRPr="00424B22">
        <w:rPr>
          <w:rFonts w:eastAsia="Times New Roman"/>
          <w:color w:val="201F1E"/>
          <w:szCs w:val="24"/>
        </w:rPr>
        <w:t xml:space="preserve"> υγείας κ</w:t>
      </w:r>
      <w:r>
        <w:rPr>
          <w:rFonts w:eastAsia="Times New Roman"/>
          <w:color w:val="201F1E"/>
          <w:szCs w:val="24"/>
        </w:rPr>
        <w:t>.</w:t>
      </w:r>
      <w:r w:rsidRPr="00424B22">
        <w:rPr>
          <w:rFonts w:eastAsia="Times New Roman"/>
          <w:color w:val="201F1E"/>
          <w:szCs w:val="24"/>
        </w:rPr>
        <w:t>λ</w:t>
      </w:r>
      <w:r>
        <w:rPr>
          <w:rFonts w:eastAsia="Times New Roman"/>
          <w:color w:val="201F1E"/>
          <w:szCs w:val="24"/>
        </w:rPr>
        <w:t>π.. Και β</w:t>
      </w:r>
      <w:r w:rsidRPr="00424B22">
        <w:rPr>
          <w:rFonts w:eastAsia="Times New Roman"/>
          <w:color w:val="201F1E"/>
          <w:szCs w:val="24"/>
        </w:rPr>
        <w:t>εβαίως</w:t>
      </w:r>
      <w:r>
        <w:rPr>
          <w:rFonts w:eastAsia="Times New Roman"/>
          <w:color w:val="201F1E"/>
          <w:szCs w:val="24"/>
        </w:rPr>
        <w:t xml:space="preserve">, </w:t>
      </w:r>
      <w:r w:rsidRPr="00424B22">
        <w:rPr>
          <w:rFonts w:eastAsia="Times New Roman"/>
          <w:color w:val="201F1E"/>
          <w:szCs w:val="24"/>
        </w:rPr>
        <w:t xml:space="preserve">οι </w:t>
      </w:r>
      <w:r>
        <w:rPr>
          <w:rFonts w:eastAsia="Times New Roman"/>
          <w:color w:val="201F1E"/>
          <w:szCs w:val="24"/>
        </w:rPr>
        <w:t>φαρμακοβιομηχανίες θα καθορίζ</w:t>
      </w:r>
      <w:r w:rsidRPr="00424B22">
        <w:rPr>
          <w:rFonts w:eastAsia="Times New Roman"/>
          <w:color w:val="201F1E"/>
          <w:szCs w:val="24"/>
        </w:rPr>
        <w:t>ουν το επίπεδο</w:t>
      </w:r>
      <w:r>
        <w:rPr>
          <w:rFonts w:eastAsia="Times New Roman"/>
          <w:color w:val="201F1E"/>
          <w:szCs w:val="24"/>
        </w:rPr>
        <w:t>,</w:t>
      </w:r>
      <w:r w:rsidRPr="00424B22">
        <w:rPr>
          <w:rFonts w:eastAsia="Times New Roman"/>
          <w:color w:val="201F1E"/>
          <w:szCs w:val="24"/>
        </w:rPr>
        <w:t xml:space="preserve"> αλλά </w:t>
      </w:r>
      <w:r>
        <w:rPr>
          <w:rFonts w:eastAsia="Times New Roman"/>
          <w:color w:val="201F1E"/>
          <w:szCs w:val="24"/>
        </w:rPr>
        <w:t>-</w:t>
      </w:r>
      <w:r w:rsidRPr="00424B22">
        <w:rPr>
          <w:rFonts w:eastAsia="Times New Roman"/>
          <w:color w:val="201F1E"/>
          <w:szCs w:val="24"/>
        </w:rPr>
        <w:t>αν θέλετε</w:t>
      </w:r>
      <w:r>
        <w:rPr>
          <w:rFonts w:eastAsia="Times New Roman"/>
          <w:color w:val="201F1E"/>
          <w:szCs w:val="24"/>
        </w:rPr>
        <w:t>- ακόμα</w:t>
      </w:r>
      <w:r w:rsidRPr="00424B22">
        <w:rPr>
          <w:rFonts w:eastAsia="Times New Roman"/>
          <w:color w:val="201F1E"/>
          <w:szCs w:val="24"/>
        </w:rPr>
        <w:t xml:space="preserve"> και τον προσανατολισμό της εκπαίδευσης των επιστημόνων στην υγεία</w:t>
      </w:r>
      <w:r>
        <w:rPr>
          <w:rFonts w:eastAsia="Times New Roman"/>
          <w:color w:val="201F1E"/>
          <w:szCs w:val="24"/>
        </w:rPr>
        <w:t xml:space="preserve"> κ</w:t>
      </w:r>
      <w:r w:rsidRPr="00424B22">
        <w:rPr>
          <w:rFonts w:eastAsia="Times New Roman"/>
          <w:color w:val="201F1E"/>
          <w:szCs w:val="24"/>
        </w:rPr>
        <w:t>αι όχι μόνο</w:t>
      </w:r>
      <w:r>
        <w:rPr>
          <w:rFonts w:eastAsia="Times New Roman"/>
          <w:color w:val="201F1E"/>
          <w:szCs w:val="24"/>
        </w:rPr>
        <w:t>;</w:t>
      </w:r>
    </w:p>
    <w:p w14:paraId="7632D34A"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Α</w:t>
      </w:r>
      <w:r w:rsidRPr="00424B22">
        <w:rPr>
          <w:rFonts w:eastAsia="Times New Roman"/>
          <w:color w:val="201F1E"/>
          <w:szCs w:val="24"/>
        </w:rPr>
        <w:t>ντίστοιχα</w:t>
      </w:r>
      <w:r>
        <w:rPr>
          <w:rFonts w:eastAsia="Times New Roman"/>
          <w:color w:val="201F1E"/>
          <w:szCs w:val="24"/>
        </w:rPr>
        <w:t>, την παράγραφο 3</w:t>
      </w:r>
      <w:r w:rsidRPr="00424B22">
        <w:rPr>
          <w:rFonts w:eastAsia="Times New Roman"/>
          <w:color w:val="201F1E"/>
          <w:szCs w:val="24"/>
        </w:rPr>
        <w:t xml:space="preserve"> και 4 </w:t>
      </w:r>
      <w:r>
        <w:rPr>
          <w:rFonts w:eastAsia="Times New Roman"/>
          <w:color w:val="201F1E"/>
          <w:szCs w:val="24"/>
        </w:rPr>
        <w:t>-το άρθρο, ό</w:t>
      </w:r>
      <w:r w:rsidRPr="00424B22">
        <w:rPr>
          <w:rFonts w:eastAsia="Times New Roman"/>
          <w:color w:val="201F1E"/>
          <w:szCs w:val="24"/>
        </w:rPr>
        <w:t>πως θ</w:t>
      </w:r>
      <w:r w:rsidRPr="00424B22">
        <w:rPr>
          <w:rFonts w:eastAsia="Times New Roman"/>
          <w:color w:val="201F1E"/>
          <w:szCs w:val="24"/>
        </w:rPr>
        <w:t>έλετε</w:t>
      </w:r>
      <w:r>
        <w:rPr>
          <w:rFonts w:eastAsia="Times New Roman"/>
          <w:color w:val="201F1E"/>
          <w:szCs w:val="24"/>
        </w:rPr>
        <w:t>,</w:t>
      </w:r>
      <w:r w:rsidRPr="00424B22">
        <w:rPr>
          <w:rFonts w:eastAsia="Times New Roman"/>
          <w:color w:val="201F1E"/>
          <w:szCs w:val="24"/>
        </w:rPr>
        <w:t xml:space="preserve"> πείτε </w:t>
      </w:r>
      <w:r>
        <w:rPr>
          <w:rFonts w:eastAsia="Times New Roman"/>
          <w:color w:val="201F1E"/>
          <w:szCs w:val="24"/>
        </w:rPr>
        <w:t xml:space="preserve">το- </w:t>
      </w:r>
      <w:r w:rsidRPr="00424B22">
        <w:rPr>
          <w:rFonts w:eastAsia="Times New Roman"/>
          <w:color w:val="201F1E"/>
          <w:szCs w:val="24"/>
        </w:rPr>
        <w:t xml:space="preserve">της συγκεκριμένης τροπολογίας θα </w:t>
      </w:r>
      <w:r>
        <w:rPr>
          <w:rFonts w:eastAsia="Times New Roman"/>
          <w:color w:val="201F1E"/>
          <w:szCs w:val="24"/>
        </w:rPr>
        <w:t>την υπερψηφίζαμε. Θα λέγαμε «</w:t>
      </w:r>
      <w:r>
        <w:rPr>
          <w:rFonts w:eastAsia="Times New Roman"/>
          <w:color w:val="201F1E"/>
          <w:szCs w:val="24"/>
        </w:rPr>
        <w:t>ναι</w:t>
      </w:r>
      <w:r>
        <w:rPr>
          <w:rFonts w:eastAsia="Times New Roman"/>
          <w:color w:val="201F1E"/>
          <w:szCs w:val="24"/>
        </w:rPr>
        <w:t>». Για εμάς βαραίνουν οι δύο πρώτες στο να ψηφίσουμε κατά και για αυτό θα ψηφίσουμε κατά σε αυτή</w:t>
      </w:r>
      <w:r w:rsidRPr="00424B22">
        <w:rPr>
          <w:rFonts w:eastAsia="Times New Roman"/>
          <w:color w:val="201F1E"/>
          <w:szCs w:val="24"/>
        </w:rPr>
        <w:t xml:space="preserve"> την τροπολογία</w:t>
      </w:r>
      <w:r>
        <w:rPr>
          <w:rFonts w:eastAsia="Times New Roman"/>
          <w:color w:val="201F1E"/>
          <w:szCs w:val="24"/>
        </w:rPr>
        <w:t xml:space="preserve">. Εάν ήταν χωριστά, είπα τι θα ψηφίζαμε. </w:t>
      </w:r>
    </w:p>
    <w:p w14:paraId="7632D34B"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Όσον αφορά την υπουργ</w:t>
      </w:r>
      <w:r>
        <w:rPr>
          <w:rFonts w:eastAsia="Times New Roman"/>
          <w:color w:val="201F1E"/>
          <w:szCs w:val="24"/>
        </w:rPr>
        <w:t>ική τροπολογία με γενικό αριθμό 21</w:t>
      </w:r>
      <w:r w:rsidRPr="00424B22">
        <w:rPr>
          <w:rFonts w:eastAsia="Times New Roman"/>
          <w:color w:val="201F1E"/>
          <w:szCs w:val="24"/>
        </w:rPr>
        <w:t xml:space="preserve">94 </w:t>
      </w:r>
      <w:r>
        <w:rPr>
          <w:rFonts w:eastAsia="Times New Roman"/>
          <w:color w:val="201F1E"/>
          <w:szCs w:val="24"/>
        </w:rPr>
        <w:t>που σχετίζεται με</w:t>
      </w:r>
      <w:r w:rsidRPr="00424B22">
        <w:rPr>
          <w:rFonts w:eastAsia="Times New Roman"/>
          <w:color w:val="201F1E"/>
          <w:szCs w:val="24"/>
        </w:rPr>
        <w:t xml:space="preserve"> την τροποποίηση των ηλεκτρονικών καταλόγων</w:t>
      </w:r>
      <w:r>
        <w:rPr>
          <w:rFonts w:eastAsia="Times New Roman"/>
          <w:color w:val="201F1E"/>
          <w:szCs w:val="24"/>
        </w:rPr>
        <w:t>, τ</w:t>
      </w:r>
      <w:r w:rsidRPr="00424B22">
        <w:rPr>
          <w:rFonts w:eastAsia="Times New Roman"/>
          <w:color w:val="201F1E"/>
          <w:szCs w:val="24"/>
        </w:rPr>
        <w:t>ι γίνεται</w:t>
      </w:r>
      <w:r>
        <w:rPr>
          <w:rFonts w:eastAsia="Times New Roman"/>
          <w:color w:val="201F1E"/>
          <w:szCs w:val="24"/>
        </w:rPr>
        <w:t>; Έχουμε από τη μ</w:t>
      </w:r>
      <w:r>
        <w:rPr>
          <w:rFonts w:eastAsia="Times New Roman"/>
          <w:color w:val="201F1E"/>
          <w:szCs w:val="24"/>
        </w:rPr>
        <w:t>ί</w:t>
      </w:r>
      <w:r w:rsidRPr="00424B22">
        <w:rPr>
          <w:rFonts w:eastAsia="Times New Roman"/>
          <w:color w:val="201F1E"/>
          <w:szCs w:val="24"/>
        </w:rPr>
        <w:t>α αύξηση του επικουρικού προσωπικού</w:t>
      </w:r>
      <w:r>
        <w:rPr>
          <w:rFonts w:eastAsia="Times New Roman"/>
          <w:color w:val="201F1E"/>
          <w:szCs w:val="24"/>
        </w:rPr>
        <w:t xml:space="preserve">, όπως αναφέρεται, </w:t>
      </w:r>
      <w:r w:rsidRPr="00424B22">
        <w:rPr>
          <w:rFonts w:eastAsia="Times New Roman"/>
          <w:color w:val="201F1E"/>
          <w:szCs w:val="24"/>
        </w:rPr>
        <w:t>ως εγγραφή</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όμως,</w:t>
      </w:r>
      <w:r w:rsidRPr="00424B22">
        <w:rPr>
          <w:rFonts w:eastAsia="Times New Roman"/>
          <w:color w:val="201F1E"/>
          <w:szCs w:val="24"/>
        </w:rPr>
        <w:t xml:space="preserve"> </w:t>
      </w:r>
      <w:r>
        <w:rPr>
          <w:rFonts w:eastAsia="Times New Roman"/>
          <w:color w:val="201F1E"/>
          <w:szCs w:val="24"/>
        </w:rPr>
        <w:t>ό</w:t>
      </w:r>
      <w:r w:rsidRPr="00424B22">
        <w:rPr>
          <w:rFonts w:eastAsia="Times New Roman"/>
          <w:color w:val="201F1E"/>
          <w:szCs w:val="24"/>
        </w:rPr>
        <w:t xml:space="preserve">χι </w:t>
      </w:r>
      <w:r>
        <w:rPr>
          <w:rFonts w:eastAsia="Times New Roman"/>
          <w:color w:val="201F1E"/>
          <w:szCs w:val="24"/>
        </w:rPr>
        <w:t>του προσωπικού στα νοσοκομεία, γ</w:t>
      </w:r>
      <w:r w:rsidRPr="00424B22">
        <w:rPr>
          <w:rFonts w:eastAsia="Times New Roman"/>
          <w:color w:val="201F1E"/>
          <w:szCs w:val="24"/>
        </w:rPr>
        <w:t>ια παράδειγμα</w:t>
      </w:r>
      <w:r>
        <w:rPr>
          <w:rFonts w:eastAsia="Times New Roman"/>
          <w:color w:val="201F1E"/>
          <w:szCs w:val="24"/>
        </w:rPr>
        <w:t>.</w:t>
      </w:r>
    </w:p>
    <w:p w14:paraId="7632D34C"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424B22">
        <w:rPr>
          <w:rFonts w:eastAsia="Times New Roman"/>
          <w:color w:val="201F1E"/>
          <w:szCs w:val="24"/>
        </w:rPr>
        <w:t>ο δεύ</w:t>
      </w:r>
      <w:r w:rsidRPr="00424B22">
        <w:rPr>
          <w:rFonts w:eastAsia="Times New Roman"/>
          <w:color w:val="201F1E"/>
          <w:szCs w:val="24"/>
        </w:rPr>
        <w:t>τερο έχει να κάνει</w:t>
      </w:r>
      <w:r>
        <w:rPr>
          <w:rFonts w:eastAsia="Times New Roman"/>
          <w:color w:val="201F1E"/>
          <w:szCs w:val="24"/>
        </w:rPr>
        <w:t xml:space="preserve"> και με τη δεύτερη παράγραφο. Τι σημαίνει ότι θα αξιοποιείται, β</w:t>
      </w:r>
      <w:r w:rsidRPr="00424B22">
        <w:rPr>
          <w:rFonts w:eastAsia="Times New Roman"/>
          <w:color w:val="201F1E"/>
          <w:szCs w:val="24"/>
        </w:rPr>
        <w:t>εβαίως</w:t>
      </w:r>
      <w:r>
        <w:rPr>
          <w:rFonts w:eastAsia="Times New Roman"/>
          <w:color w:val="201F1E"/>
          <w:szCs w:val="24"/>
        </w:rPr>
        <w:t>,</w:t>
      </w:r>
      <w:r w:rsidRPr="00424B22">
        <w:rPr>
          <w:rFonts w:eastAsia="Times New Roman"/>
          <w:color w:val="201F1E"/>
          <w:szCs w:val="24"/>
        </w:rPr>
        <w:t xml:space="preserve"> προς αυτή την κατεύθυνση</w:t>
      </w:r>
      <w:r>
        <w:rPr>
          <w:rFonts w:eastAsia="Times New Roman"/>
          <w:color w:val="201F1E"/>
          <w:szCs w:val="24"/>
        </w:rPr>
        <w:t>,</w:t>
      </w:r>
      <w:r w:rsidRPr="00424B22">
        <w:rPr>
          <w:rFonts w:eastAsia="Times New Roman"/>
          <w:color w:val="201F1E"/>
          <w:szCs w:val="24"/>
        </w:rPr>
        <w:t xml:space="preserve"> δηλαδή πληρωμής του επικουρικού προσωπικού</w:t>
      </w:r>
      <w:r>
        <w:rPr>
          <w:rFonts w:eastAsia="Times New Roman"/>
          <w:color w:val="201F1E"/>
          <w:szCs w:val="24"/>
        </w:rPr>
        <w:t xml:space="preserve"> -όχι μόνιμου με πλήρη </w:t>
      </w:r>
      <w:r w:rsidRPr="00424B22">
        <w:rPr>
          <w:rFonts w:eastAsia="Times New Roman"/>
          <w:color w:val="201F1E"/>
          <w:szCs w:val="24"/>
        </w:rPr>
        <w:t xml:space="preserve">απασχόληση και </w:t>
      </w:r>
      <w:r>
        <w:rPr>
          <w:rFonts w:eastAsia="Times New Roman"/>
          <w:color w:val="201F1E"/>
          <w:szCs w:val="24"/>
        </w:rPr>
        <w:t xml:space="preserve">δικαιώματα- </w:t>
      </w:r>
      <w:r w:rsidRPr="00424B22">
        <w:rPr>
          <w:rFonts w:eastAsia="Times New Roman"/>
          <w:color w:val="201F1E"/>
          <w:szCs w:val="24"/>
        </w:rPr>
        <w:t>η εδραίωση αυτής της μορφής εργασίας</w:t>
      </w:r>
      <w:r>
        <w:rPr>
          <w:rFonts w:eastAsia="Times New Roman"/>
          <w:color w:val="201F1E"/>
          <w:szCs w:val="24"/>
        </w:rPr>
        <w:t>,</w:t>
      </w:r>
      <w:r w:rsidRPr="00424B22">
        <w:rPr>
          <w:rFonts w:eastAsia="Times New Roman"/>
          <w:color w:val="201F1E"/>
          <w:szCs w:val="24"/>
        </w:rPr>
        <w:t xml:space="preserve"> ακόμα πιο πολύ</w:t>
      </w:r>
      <w:r>
        <w:rPr>
          <w:rFonts w:eastAsia="Times New Roman"/>
          <w:color w:val="201F1E"/>
          <w:szCs w:val="24"/>
        </w:rPr>
        <w:t>,</w:t>
      </w:r>
      <w:r w:rsidRPr="00424B22">
        <w:rPr>
          <w:rFonts w:eastAsia="Times New Roman"/>
          <w:color w:val="201F1E"/>
          <w:szCs w:val="24"/>
        </w:rPr>
        <w:t xml:space="preserve"> μέσω </w:t>
      </w:r>
      <w:r>
        <w:rPr>
          <w:rFonts w:eastAsia="Times New Roman"/>
          <w:color w:val="201F1E"/>
          <w:szCs w:val="24"/>
        </w:rPr>
        <w:t>της δυνατότητα</w:t>
      </w:r>
      <w:r w:rsidRPr="00424B22">
        <w:rPr>
          <w:rFonts w:eastAsia="Times New Roman"/>
          <w:color w:val="201F1E"/>
          <w:szCs w:val="24"/>
        </w:rPr>
        <w:t xml:space="preserve">ς χρηματοδότησης </w:t>
      </w:r>
      <w:r>
        <w:rPr>
          <w:rFonts w:eastAsia="Times New Roman"/>
          <w:color w:val="201F1E"/>
          <w:szCs w:val="24"/>
        </w:rPr>
        <w:t>από</w:t>
      </w:r>
      <w:r w:rsidRPr="00424B22">
        <w:rPr>
          <w:rFonts w:eastAsia="Times New Roman"/>
          <w:color w:val="201F1E"/>
          <w:szCs w:val="24"/>
        </w:rPr>
        <w:t xml:space="preserve"> </w:t>
      </w:r>
      <w:proofErr w:type="spellStart"/>
      <w:r w:rsidRPr="00424B22">
        <w:rPr>
          <w:rFonts w:eastAsia="Times New Roman"/>
          <w:color w:val="201F1E"/>
          <w:szCs w:val="24"/>
        </w:rPr>
        <w:t>ενωσιακού</w:t>
      </w:r>
      <w:r>
        <w:rPr>
          <w:rFonts w:eastAsia="Times New Roman"/>
          <w:color w:val="201F1E"/>
          <w:szCs w:val="24"/>
        </w:rPr>
        <w:t>ς</w:t>
      </w:r>
      <w:proofErr w:type="spellEnd"/>
      <w:r>
        <w:rPr>
          <w:rFonts w:eastAsia="Times New Roman"/>
          <w:color w:val="201F1E"/>
          <w:szCs w:val="24"/>
        </w:rPr>
        <w:t xml:space="preserve"> </w:t>
      </w:r>
      <w:r w:rsidRPr="00424B22">
        <w:rPr>
          <w:rFonts w:eastAsia="Times New Roman"/>
          <w:color w:val="201F1E"/>
          <w:szCs w:val="24"/>
        </w:rPr>
        <w:t xml:space="preserve">πόρους </w:t>
      </w:r>
      <w:r>
        <w:rPr>
          <w:rFonts w:eastAsia="Times New Roman"/>
          <w:color w:val="201F1E"/>
          <w:szCs w:val="24"/>
        </w:rPr>
        <w:t xml:space="preserve">ή </w:t>
      </w:r>
      <w:r w:rsidRPr="00424B22">
        <w:rPr>
          <w:rFonts w:eastAsia="Times New Roman"/>
          <w:color w:val="201F1E"/>
          <w:szCs w:val="24"/>
        </w:rPr>
        <w:t>και πρ</w:t>
      </w:r>
      <w:r>
        <w:rPr>
          <w:rFonts w:eastAsia="Times New Roman"/>
          <w:color w:val="201F1E"/>
          <w:szCs w:val="24"/>
        </w:rPr>
        <w:t xml:space="preserve">ογράμματα; </w:t>
      </w:r>
    </w:p>
    <w:p w14:paraId="7632D34D"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Ε</w:t>
      </w:r>
      <w:r w:rsidRPr="00424B22">
        <w:rPr>
          <w:rFonts w:eastAsia="Times New Roman"/>
          <w:color w:val="201F1E"/>
          <w:szCs w:val="24"/>
        </w:rPr>
        <w:t xml:space="preserve">μείς είμαστε </w:t>
      </w:r>
      <w:r>
        <w:rPr>
          <w:rFonts w:eastAsia="Times New Roman"/>
          <w:color w:val="201F1E"/>
          <w:szCs w:val="24"/>
        </w:rPr>
        <w:t>-</w:t>
      </w:r>
      <w:r w:rsidRPr="00424B22">
        <w:rPr>
          <w:rFonts w:eastAsia="Times New Roman"/>
          <w:color w:val="201F1E"/>
          <w:szCs w:val="24"/>
        </w:rPr>
        <w:t>το είπα και πριν</w:t>
      </w:r>
      <w:r>
        <w:rPr>
          <w:rFonts w:eastAsia="Times New Roman"/>
          <w:color w:val="201F1E"/>
          <w:szCs w:val="24"/>
        </w:rPr>
        <w:t>-</w:t>
      </w:r>
      <w:r w:rsidRPr="00424B22">
        <w:rPr>
          <w:rFonts w:eastAsia="Times New Roman"/>
          <w:color w:val="201F1E"/>
          <w:szCs w:val="24"/>
        </w:rPr>
        <w:t xml:space="preserve"> υπέρ της </w:t>
      </w:r>
      <w:r>
        <w:rPr>
          <w:rFonts w:eastAsia="Times New Roman"/>
          <w:color w:val="201F1E"/>
          <w:szCs w:val="24"/>
        </w:rPr>
        <w:t>μόνιμ</w:t>
      </w:r>
      <w:r w:rsidRPr="00424B22">
        <w:rPr>
          <w:rFonts w:eastAsia="Times New Roman"/>
          <w:color w:val="201F1E"/>
          <w:szCs w:val="24"/>
        </w:rPr>
        <w:t xml:space="preserve">ης και σταθερής εργασίας </w:t>
      </w:r>
      <w:r>
        <w:rPr>
          <w:rFonts w:eastAsia="Times New Roman"/>
          <w:color w:val="201F1E"/>
          <w:szCs w:val="24"/>
        </w:rPr>
        <w:t>για</w:t>
      </w:r>
      <w:r w:rsidRPr="00424B22">
        <w:rPr>
          <w:rFonts w:eastAsia="Times New Roman"/>
          <w:color w:val="201F1E"/>
          <w:szCs w:val="24"/>
        </w:rPr>
        <w:t>τρών</w:t>
      </w:r>
      <w:r>
        <w:rPr>
          <w:rFonts w:eastAsia="Times New Roman"/>
          <w:color w:val="201F1E"/>
          <w:szCs w:val="24"/>
        </w:rPr>
        <w:t>,</w:t>
      </w:r>
      <w:r w:rsidRPr="00424B22">
        <w:rPr>
          <w:rFonts w:eastAsia="Times New Roman"/>
          <w:color w:val="201F1E"/>
          <w:szCs w:val="24"/>
        </w:rPr>
        <w:t xml:space="preserve"> νοσηλευτών</w:t>
      </w:r>
      <w:r>
        <w:rPr>
          <w:rFonts w:eastAsia="Times New Roman"/>
          <w:color w:val="201F1E"/>
          <w:szCs w:val="24"/>
        </w:rPr>
        <w:t>,</w:t>
      </w:r>
      <w:r w:rsidRPr="00424B22">
        <w:rPr>
          <w:rFonts w:eastAsia="Times New Roman"/>
          <w:color w:val="201F1E"/>
          <w:szCs w:val="24"/>
        </w:rPr>
        <w:t xml:space="preserve"> παραϊατρικού</w:t>
      </w:r>
      <w:r>
        <w:rPr>
          <w:rFonts w:eastAsia="Times New Roman"/>
          <w:color w:val="201F1E"/>
          <w:szCs w:val="24"/>
        </w:rPr>
        <w:t>,</w:t>
      </w:r>
      <w:r w:rsidRPr="00424B22">
        <w:rPr>
          <w:rFonts w:eastAsia="Times New Roman"/>
          <w:color w:val="201F1E"/>
          <w:szCs w:val="24"/>
        </w:rPr>
        <w:t xml:space="preserve"> διοικητικ</w:t>
      </w:r>
      <w:r>
        <w:rPr>
          <w:rFonts w:eastAsia="Times New Roman"/>
          <w:color w:val="201F1E"/>
          <w:szCs w:val="24"/>
        </w:rPr>
        <w:t>ού κ.λπ.. προσωπικού</w:t>
      </w:r>
      <w:r w:rsidRPr="00424B22">
        <w:rPr>
          <w:rFonts w:eastAsia="Times New Roman"/>
          <w:color w:val="201F1E"/>
          <w:szCs w:val="24"/>
        </w:rPr>
        <w:t xml:space="preserve"> στον τομέα της υγείας κα</w:t>
      </w:r>
      <w:r w:rsidRPr="00424B22">
        <w:rPr>
          <w:rFonts w:eastAsia="Times New Roman"/>
          <w:color w:val="201F1E"/>
          <w:szCs w:val="24"/>
        </w:rPr>
        <w:t>ι όχι μόνο</w:t>
      </w:r>
      <w:r>
        <w:rPr>
          <w:rFonts w:eastAsia="Times New Roman"/>
          <w:color w:val="201F1E"/>
          <w:szCs w:val="24"/>
        </w:rPr>
        <w:t>.</w:t>
      </w:r>
    </w:p>
    <w:p w14:paraId="7632D34E"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424B22">
        <w:rPr>
          <w:rFonts w:eastAsia="Times New Roman"/>
          <w:color w:val="201F1E"/>
          <w:szCs w:val="24"/>
        </w:rPr>
        <w:t xml:space="preserve">την τροπολογία με </w:t>
      </w:r>
      <w:r>
        <w:rPr>
          <w:rFonts w:eastAsia="Times New Roman"/>
          <w:color w:val="201F1E"/>
          <w:szCs w:val="24"/>
        </w:rPr>
        <w:t xml:space="preserve">γενικό </w:t>
      </w:r>
      <w:r w:rsidRPr="00424B22">
        <w:rPr>
          <w:rFonts w:eastAsia="Times New Roman"/>
          <w:color w:val="201F1E"/>
          <w:szCs w:val="24"/>
        </w:rPr>
        <w:t>αριθμό 2188</w:t>
      </w:r>
      <w:r>
        <w:rPr>
          <w:rFonts w:eastAsia="Times New Roman"/>
          <w:color w:val="201F1E"/>
          <w:szCs w:val="24"/>
        </w:rPr>
        <w:t>,</w:t>
      </w:r>
      <w:r w:rsidRPr="00424B22">
        <w:rPr>
          <w:rFonts w:eastAsia="Times New Roman"/>
          <w:color w:val="201F1E"/>
          <w:szCs w:val="24"/>
        </w:rPr>
        <w:t xml:space="preserve"> που έχει να κάνει με τις αποσπάσεις </w:t>
      </w:r>
      <w:r>
        <w:rPr>
          <w:rFonts w:eastAsia="Times New Roman"/>
          <w:color w:val="201F1E"/>
          <w:szCs w:val="24"/>
        </w:rPr>
        <w:t xml:space="preserve">νοσηλευτικού προσωπικού στο πλαίσιο </w:t>
      </w:r>
      <w:r w:rsidRPr="00424B22">
        <w:rPr>
          <w:rFonts w:eastAsia="Times New Roman"/>
          <w:color w:val="201F1E"/>
          <w:szCs w:val="24"/>
        </w:rPr>
        <w:t>συνυπηρέτησης</w:t>
      </w:r>
      <w:r>
        <w:rPr>
          <w:rFonts w:eastAsia="Times New Roman"/>
          <w:color w:val="201F1E"/>
          <w:szCs w:val="24"/>
        </w:rPr>
        <w:t>, ε</w:t>
      </w:r>
      <w:r w:rsidRPr="00424B22">
        <w:rPr>
          <w:rFonts w:eastAsia="Times New Roman"/>
          <w:color w:val="201F1E"/>
          <w:szCs w:val="24"/>
        </w:rPr>
        <w:t xml:space="preserve">δώ θα </w:t>
      </w:r>
      <w:r>
        <w:rPr>
          <w:rFonts w:eastAsia="Times New Roman"/>
          <w:color w:val="201F1E"/>
          <w:szCs w:val="24"/>
        </w:rPr>
        <w:t>ψηφίσουμε «</w:t>
      </w:r>
      <w:r>
        <w:rPr>
          <w:rFonts w:eastAsia="Times New Roman"/>
          <w:color w:val="201F1E"/>
          <w:szCs w:val="24"/>
        </w:rPr>
        <w:t>παρών</w:t>
      </w:r>
      <w:r>
        <w:rPr>
          <w:rFonts w:eastAsia="Times New Roman"/>
          <w:color w:val="201F1E"/>
          <w:szCs w:val="24"/>
        </w:rPr>
        <w:t>». Δ</w:t>
      </w:r>
      <w:r w:rsidRPr="00424B22">
        <w:rPr>
          <w:rFonts w:eastAsia="Times New Roman"/>
          <w:color w:val="201F1E"/>
          <w:szCs w:val="24"/>
        </w:rPr>
        <w:t xml:space="preserve">εν είμαστε αντίθετοι στο να διευθετούνται ή να </w:t>
      </w:r>
      <w:r>
        <w:rPr>
          <w:rFonts w:eastAsia="Times New Roman"/>
          <w:color w:val="201F1E"/>
          <w:szCs w:val="24"/>
        </w:rPr>
        <w:t>«ευνοούνται» -</w:t>
      </w:r>
      <w:r w:rsidRPr="00424B22">
        <w:rPr>
          <w:rFonts w:eastAsia="Times New Roman"/>
          <w:color w:val="201F1E"/>
          <w:szCs w:val="24"/>
        </w:rPr>
        <w:t>σε εισαγωγικά</w:t>
      </w:r>
      <w:r>
        <w:rPr>
          <w:rFonts w:eastAsia="Times New Roman"/>
          <w:color w:val="201F1E"/>
          <w:szCs w:val="24"/>
        </w:rPr>
        <w:t xml:space="preserve">, με </w:t>
      </w:r>
      <w:r w:rsidRPr="00424B22">
        <w:rPr>
          <w:rFonts w:eastAsia="Times New Roman"/>
          <w:color w:val="201F1E"/>
          <w:szCs w:val="24"/>
        </w:rPr>
        <w:t>την καλή ένν</w:t>
      </w:r>
      <w:r w:rsidRPr="00424B22">
        <w:rPr>
          <w:rFonts w:eastAsia="Times New Roman"/>
          <w:color w:val="201F1E"/>
          <w:szCs w:val="24"/>
        </w:rPr>
        <w:t>οια το λέω</w:t>
      </w:r>
      <w:r>
        <w:rPr>
          <w:rFonts w:eastAsia="Times New Roman"/>
          <w:color w:val="201F1E"/>
          <w:szCs w:val="24"/>
        </w:rPr>
        <w:t>-</w:t>
      </w:r>
      <w:r w:rsidRPr="00424B22">
        <w:rPr>
          <w:rFonts w:eastAsia="Times New Roman"/>
          <w:color w:val="201F1E"/>
          <w:szCs w:val="24"/>
        </w:rPr>
        <w:t xml:space="preserve"> τα ζευγάρια </w:t>
      </w:r>
      <w:r>
        <w:rPr>
          <w:rFonts w:eastAsia="Times New Roman"/>
          <w:color w:val="201F1E"/>
          <w:szCs w:val="24"/>
        </w:rPr>
        <w:t>στο πλαίσιο</w:t>
      </w:r>
      <w:r w:rsidRPr="00424B22">
        <w:rPr>
          <w:rFonts w:eastAsia="Times New Roman"/>
          <w:color w:val="201F1E"/>
          <w:szCs w:val="24"/>
        </w:rPr>
        <w:t xml:space="preserve"> της συνυπηρέτησης</w:t>
      </w:r>
      <w:r>
        <w:rPr>
          <w:rFonts w:eastAsia="Times New Roman"/>
          <w:color w:val="201F1E"/>
          <w:szCs w:val="24"/>
        </w:rPr>
        <w:t xml:space="preserve">. </w:t>
      </w:r>
    </w:p>
    <w:p w14:paraId="7632D34F"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Όμως, μέσα στην τροπολογία υπάρχει κ</w:t>
      </w:r>
      <w:r w:rsidRPr="00424B22">
        <w:rPr>
          <w:rFonts w:eastAsia="Times New Roman"/>
          <w:color w:val="201F1E"/>
          <w:szCs w:val="24"/>
        </w:rPr>
        <w:t>ατ</w:t>
      </w:r>
      <w:r>
        <w:rPr>
          <w:rFonts w:eastAsia="Times New Roman"/>
          <w:color w:val="201F1E"/>
          <w:szCs w:val="24"/>
        </w:rPr>
        <w:t xml:space="preserve">’ </w:t>
      </w:r>
      <w:r w:rsidRPr="00424B22">
        <w:rPr>
          <w:rFonts w:eastAsia="Times New Roman"/>
          <w:color w:val="201F1E"/>
          <w:szCs w:val="24"/>
        </w:rPr>
        <w:t>αρχ</w:t>
      </w:r>
      <w:r>
        <w:rPr>
          <w:rFonts w:eastAsia="Times New Roman"/>
          <w:color w:val="201F1E"/>
          <w:szCs w:val="24"/>
        </w:rPr>
        <w:t>άς</w:t>
      </w:r>
      <w:r w:rsidRPr="00424B22">
        <w:rPr>
          <w:rFonts w:eastAsia="Times New Roman"/>
          <w:color w:val="201F1E"/>
          <w:szCs w:val="24"/>
        </w:rPr>
        <w:t xml:space="preserve"> </w:t>
      </w:r>
      <w:r>
        <w:rPr>
          <w:rFonts w:eastAsia="Times New Roman"/>
          <w:color w:val="201F1E"/>
          <w:szCs w:val="24"/>
        </w:rPr>
        <w:t xml:space="preserve">η </w:t>
      </w:r>
      <w:r w:rsidRPr="00424B22">
        <w:rPr>
          <w:rFonts w:eastAsia="Times New Roman"/>
          <w:color w:val="201F1E"/>
          <w:szCs w:val="24"/>
        </w:rPr>
        <w:t xml:space="preserve">προϋπόθεση </w:t>
      </w:r>
      <w:r>
        <w:rPr>
          <w:rFonts w:eastAsia="Times New Roman"/>
          <w:color w:val="201F1E"/>
          <w:szCs w:val="24"/>
        </w:rPr>
        <w:t>να είναι</w:t>
      </w:r>
      <w:r w:rsidRPr="00424B22">
        <w:rPr>
          <w:rFonts w:eastAsia="Times New Roman"/>
          <w:color w:val="201F1E"/>
          <w:szCs w:val="24"/>
        </w:rPr>
        <w:t xml:space="preserve"> θετική </w:t>
      </w:r>
      <w:r>
        <w:rPr>
          <w:rFonts w:eastAsia="Times New Roman"/>
          <w:color w:val="201F1E"/>
          <w:szCs w:val="24"/>
        </w:rPr>
        <w:t xml:space="preserve">η </w:t>
      </w:r>
      <w:r w:rsidRPr="00424B22">
        <w:rPr>
          <w:rFonts w:eastAsia="Times New Roman"/>
          <w:color w:val="201F1E"/>
          <w:szCs w:val="24"/>
        </w:rPr>
        <w:t xml:space="preserve">εισήγηση της υπηρεσίας </w:t>
      </w:r>
      <w:r>
        <w:rPr>
          <w:rFonts w:eastAsia="Times New Roman"/>
          <w:color w:val="201F1E"/>
          <w:szCs w:val="24"/>
        </w:rPr>
        <w:t>από την</w:t>
      </w:r>
      <w:r w:rsidRPr="00424B22">
        <w:rPr>
          <w:rFonts w:eastAsia="Times New Roman"/>
          <w:color w:val="201F1E"/>
          <w:szCs w:val="24"/>
        </w:rPr>
        <w:t xml:space="preserve"> </w:t>
      </w:r>
      <w:r>
        <w:rPr>
          <w:rFonts w:eastAsia="Times New Roman"/>
          <w:color w:val="201F1E"/>
          <w:szCs w:val="24"/>
        </w:rPr>
        <w:t>οποία</w:t>
      </w:r>
      <w:r w:rsidRPr="00424B22">
        <w:rPr>
          <w:rFonts w:eastAsia="Times New Roman"/>
          <w:color w:val="201F1E"/>
          <w:szCs w:val="24"/>
        </w:rPr>
        <w:t xml:space="preserve"> θα φεύγει ο νοσηλευτής</w:t>
      </w:r>
      <w:r>
        <w:rPr>
          <w:rFonts w:eastAsia="Times New Roman"/>
          <w:color w:val="201F1E"/>
          <w:szCs w:val="24"/>
        </w:rPr>
        <w:t xml:space="preserve">, </w:t>
      </w:r>
      <w:r w:rsidRPr="00424B22">
        <w:rPr>
          <w:rFonts w:eastAsia="Times New Roman"/>
          <w:color w:val="201F1E"/>
          <w:szCs w:val="24"/>
        </w:rPr>
        <w:t>ο εργαζόμενος</w:t>
      </w:r>
      <w:r>
        <w:rPr>
          <w:rFonts w:eastAsia="Times New Roman"/>
          <w:color w:val="201F1E"/>
          <w:szCs w:val="24"/>
        </w:rPr>
        <w:t xml:space="preserve"> ή οι εργαζόμενοι. Και β</w:t>
      </w:r>
      <w:r w:rsidRPr="00424B22">
        <w:rPr>
          <w:rFonts w:eastAsia="Times New Roman"/>
          <w:color w:val="201F1E"/>
          <w:szCs w:val="24"/>
        </w:rPr>
        <w:t>εβαίως</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 xml:space="preserve">η δεύτερη προϋπόθεση είναι η ύπαρξη οργανικής θέσης, </w:t>
      </w:r>
      <w:r w:rsidRPr="00424B22">
        <w:rPr>
          <w:rFonts w:eastAsia="Times New Roman"/>
          <w:color w:val="201F1E"/>
          <w:szCs w:val="24"/>
        </w:rPr>
        <w:t>όταν το αίτημα για μετακίνηση είναι από παραμεθόριο</w:t>
      </w:r>
      <w:r>
        <w:rPr>
          <w:rFonts w:eastAsia="Times New Roman"/>
          <w:color w:val="201F1E"/>
          <w:szCs w:val="24"/>
        </w:rPr>
        <w:t xml:space="preserve"> σ</w:t>
      </w:r>
      <w:r w:rsidRPr="00424B22">
        <w:rPr>
          <w:rFonts w:eastAsia="Times New Roman"/>
          <w:color w:val="201F1E"/>
          <w:szCs w:val="24"/>
        </w:rPr>
        <w:t xml:space="preserve">ε πιο κεντρική περιοχή της χώρας </w:t>
      </w:r>
      <w:r>
        <w:rPr>
          <w:rFonts w:eastAsia="Times New Roman"/>
          <w:color w:val="201F1E"/>
          <w:szCs w:val="24"/>
        </w:rPr>
        <w:t xml:space="preserve">μας. </w:t>
      </w:r>
    </w:p>
    <w:p w14:paraId="7632D350"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Και β</w:t>
      </w:r>
      <w:r w:rsidRPr="00424B22">
        <w:rPr>
          <w:rFonts w:eastAsia="Times New Roman"/>
          <w:color w:val="201F1E"/>
          <w:szCs w:val="24"/>
        </w:rPr>
        <w:t>εβαίως</w:t>
      </w:r>
      <w:r>
        <w:rPr>
          <w:rFonts w:eastAsia="Times New Roman"/>
          <w:color w:val="201F1E"/>
          <w:szCs w:val="24"/>
        </w:rPr>
        <w:t>,</w:t>
      </w:r>
      <w:r w:rsidRPr="00424B22">
        <w:rPr>
          <w:rFonts w:eastAsia="Times New Roman"/>
          <w:color w:val="201F1E"/>
          <w:szCs w:val="24"/>
        </w:rPr>
        <w:t xml:space="preserve"> σε αυτή την κατεύθυνση είναι γνωστή η κατάσταση και στον τομέα </w:t>
      </w:r>
      <w:r>
        <w:rPr>
          <w:rFonts w:eastAsia="Times New Roman"/>
          <w:color w:val="201F1E"/>
          <w:szCs w:val="24"/>
        </w:rPr>
        <w:t xml:space="preserve">της </w:t>
      </w:r>
      <w:r w:rsidRPr="00424B22">
        <w:rPr>
          <w:rFonts w:eastAsia="Times New Roman"/>
          <w:color w:val="201F1E"/>
          <w:szCs w:val="24"/>
        </w:rPr>
        <w:t>υγείας</w:t>
      </w:r>
      <w:r>
        <w:rPr>
          <w:rFonts w:eastAsia="Times New Roman"/>
          <w:color w:val="201F1E"/>
          <w:szCs w:val="24"/>
        </w:rPr>
        <w:t>, στα νοσοκομεία, στην πρ</w:t>
      </w:r>
      <w:r>
        <w:rPr>
          <w:rFonts w:eastAsia="Times New Roman"/>
          <w:color w:val="201F1E"/>
          <w:szCs w:val="24"/>
        </w:rPr>
        <w:t xml:space="preserve">ωτοβάθμια </w:t>
      </w:r>
      <w:r w:rsidRPr="00424B22">
        <w:rPr>
          <w:rFonts w:eastAsia="Times New Roman"/>
          <w:color w:val="201F1E"/>
          <w:szCs w:val="24"/>
        </w:rPr>
        <w:t>φροντίδα υγείας κ</w:t>
      </w:r>
      <w:r>
        <w:rPr>
          <w:rFonts w:eastAsia="Times New Roman"/>
          <w:color w:val="201F1E"/>
          <w:szCs w:val="24"/>
        </w:rPr>
        <w:t>.</w:t>
      </w:r>
      <w:r w:rsidRPr="00424B22">
        <w:rPr>
          <w:rFonts w:eastAsia="Times New Roman"/>
          <w:color w:val="201F1E"/>
          <w:szCs w:val="24"/>
        </w:rPr>
        <w:t>λ</w:t>
      </w:r>
      <w:r>
        <w:rPr>
          <w:rFonts w:eastAsia="Times New Roman"/>
          <w:color w:val="201F1E"/>
          <w:szCs w:val="24"/>
        </w:rPr>
        <w:t>π.,</w:t>
      </w:r>
      <w:r w:rsidRPr="00424B22">
        <w:rPr>
          <w:rFonts w:eastAsia="Times New Roman"/>
          <w:color w:val="201F1E"/>
          <w:szCs w:val="24"/>
        </w:rPr>
        <w:t xml:space="preserve"> </w:t>
      </w:r>
      <w:r>
        <w:rPr>
          <w:rFonts w:eastAsia="Times New Roman"/>
          <w:color w:val="201F1E"/>
          <w:szCs w:val="24"/>
        </w:rPr>
        <w:t>δηλαδή τ</w:t>
      </w:r>
      <w:r w:rsidRPr="00424B22">
        <w:rPr>
          <w:rFonts w:eastAsia="Times New Roman"/>
          <w:color w:val="201F1E"/>
          <w:szCs w:val="24"/>
        </w:rPr>
        <w:t xml:space="preserve">α τεράστια προβλήματα </w:t>
      </w:r>
      <w:r>
        <w:rPr>
          <w:rFonts w:eastAsia="Times New Roman"/>
          <w:color w:val="201F1E"/>
          <w:szCs w:val="24"/>
        </w:rPr>
        <w:t xml:space="preserve">σε προσωπικό, τα κενά, </w:t>
      </w:r>
      <w:r w:rsidRPr="00424B22">
        <w:rPr>
          <w:rFonts w:eastAsia="Times New Roman"/>
          <w:color w:val="201F1E"/>
          <w:szCs w:val="24"/>
        </w:rPr>
        <w:t xml:space="preserve">αλλά και </w:t>
      </w:r>
      <w:r>
        <w:rPr>
          <w:rFonts w:eastAsia="Times New Roman"/>
          <w:color w:val="201F1E"/>
          <w:szCs w:val="24"/>
        </w:rPr>
        <w:t xml:space="preserve">οι τεράστιες ελλείψεις </w:t>
      </w:r>
      <w:r w:rsidRPr="00424B22">
        <w:rPr>
          <w:rFonts w:eastAsia="Times New Roman"/>
          <w:color w:val="201F1E"/>
          <w:szCs w:val="24"/>
        </w:rPr>
        <w:t>που υπάρχουν</w:t>
      </w:r>
      <w:r>
        <w:rPr>
          <w:rFonts w:eastAsia="Times New Roman"/>
          <w:color w:val="201F1E"/>
          <w:szCs w:val="24"/>
        </w:rPr>
        <w:t>.</w:t>
      </w:r>
    </w:p>
    <w:p w14:paraId="7632D351"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Όσον αφορά την υπουργική </w:t>
      </w:r>
      <w:r w:rsidRPr="00424B22">
        <w:rPr>
          <w:rFonts w:eastAsia="Times New Roman"/>
          <w:color w:val="201F1E"/>
          <w:szCs w:val="24"/>
        </w:rPr>
        <w:t xml:space="preserve">τροπολογία </w:t>
      </w:r>
      <w:r>
        <w:rPr>
          <w:rFonts w:eastAsia="Times New Roman"/>
          <w:color w:val="201F1E"/>
          <w:szCs w:val="24"/>
        </w:rPr>
        <w:t xml:space="preserve">με γενικό αριθμό </w:t>
      </w:r>
      <w:r w:rsidRPr="00424B22">
        <w:rPr>
          <w:rFonts w:eastAsia="Times New Roman"/>
          <w:color w:val="201F1E"/>
          <w:szCs w:val="24"/>
        </w:rPr>
        <w:t xml:space="preserve">2196 που αφορά το </w:t>
      </w:r>
      <w:r>
        <w:rPr>
          <w:rFonts w:eastAsia="Times New Roman"/>
          <w:color w:val="201F1E"/>
          <w:szCs w:val="24"/>
        </w:rPr>
        <w:t>«</w:t>
      </w:r>
      <w:r>
        <w:rPr>
          <w:rFonts w:eastAsia="Times New Roman"/>
          <w:color w:val="201F1E"/>
          <w:szCs w:val="24"/>
        </w:rPr>
        <w:t>Ω</w:t>
      </w:r>
      <w:r>
        <w:rPr>
          <w:rFonts w:eastAsia="Times New Roman"/>
          <w:color w:val="201F1E"/>
          <w:szCs w:val="24"/>
        </w:rPr>
        <w:t>νάσειο»</w:t>
      </w:r>
      <w:r>
        <w:rPr>
          <w:rFonts w:eastAsia="Times New Roman"/>
          <w:color w:val="201F1E"/>
          <w:szCs w:val="24"/>
        </w:rPr>
        <w:t xml:space="preserve"> </w:t>
      </w:r>
      <w:r w:rsidRPr="00424B22">
        <w:rPr>
          <w:rFonts w:eastAsia="Times New Roman"/>
          <w:color w:val="201F1E"/>
          <w:szCs w:val="24"/>
        </w:rPr>
        <w:t xml:space="preserve">και </w:t>
      </w:r>
      <w:r>
        <w:rPr>
          <w:rFonts w:eastAsia="Times New Roman"/>
          <w:color w:val="201F1E"/>
          <w:szCs w:val="24"/>
        </w:rPr>
        <w:t>τη</w:t>
      </w:r>
      <w:r w:rsidRPr="00424B22">
        <w:rPr>
          <w:rFonts w:eastAsia="Times New Roman"/>
          <w:color w:val="201F1E"/>
          <w:szCs w:val="24"/>
        </w:rPr>
        <w:t xml:space="preserve"> δυνατότητα στην ουσία επιχειρησιακή</w:t>
      </w:r>
      <w:r>
        <w:rPr>
          <w:rFonts w:eastAsia="Times New Roman"/>
          <w:color w:val="201F1E"/>
          <w:szCs w:val="24"/>
        </w:rPr>
        <w:t>ς</w:t>
      </w:r>
      <w:r w:rsidRPr="00424B22">
        <w:rPr>
          <w:rFonts w:eastAsia="Times New Roman"/>
          <w:color w:val="201F1E"/>
          <w:szCs w:val="24"/>
        </w:rPr>
        <w:t xml:space="preserve"> συλλογική</w:t>
      </w:r>
      <w:r>
        <w:rPr>
          <w:rFonts w:eastAsia="Times New Roman"/>
          <w:color w:val="201F1E"/>
          <w:szCs w:val="24"/>
        </w:rPr>
        <w:t>ς</w:t>
      </w:r>
      <w:r w:rsidRPr="00424B22">
        <w:rPr>
          <w:rFonts w:eastAsia="Times New Roman"/>
          <w:color w:val="201F1E"/>
          <w:szCs w:val="24"/>
        </w:rPr>
        <w:t xml:space="preserve"> σύμβαση</w:t>
      </w:r>
      <w:r>
        <w:rPr>
          <w:rFonts w:eastAsia="Times New Roman"/>
          <w:color w:val="201F1E"/>
          <w:szCs w:val="24"/>
        </w:rPr>
        <w:t>ς -ατομικές συμβάσεις προωθείτε εδώ- ε</w:t>
      </w:r>
      <w:r w:rsidRPr="00424B22">
        <w:rPr>
          <w:rFonts w:eastAsia="Times New Roman"/>
          <w:color w:val="201F1E"/>
          <w:szCs w:val="24"/>
        </w:rPr>
        <w:t xml:space="preserve">μείς είμαστε ενάντια και </w:t>
      </w:r>
      <w:r>
        <w:rPr>
          <w:rFonts w:eastAsia="Times New Roman"/>
          <w:color w:val="201F1E"/>
          <w:szCs w:val="24"/>
        </w:rPr>
        <w:t xml:space="preserve">την καταψηφίζουμε. </w:t>
      </w:r>
    </w:p>
    <w:p w14:paraId="7632D352"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 όσον αφορά την τροπολογία του Υπουργείου Περιβάλλοντος και Ε</w:t>
      </w:r>
      <w:r w:rsidRPr="00424B22">
        <w:rPr>
          <w:rFonts w:eastAsia="Times New Roman"/>
          <w:color w:val="201F1E"/>
          <w:szCs w:val="24"/>
        </w:rPr>
        <w:t>νέργειας</w:t>
      </w:r>
      <w:r>
        <w:rPr>
          <w:rFonts w:eastAsia="Times New Roman"/>
          <w:color w:val="201F1E"/>
          <w:szCs w:val="24"/>
        </w:rPr>
        <w:t>, δεν είναι εντάξει. Ο κ. Σταθάκης ήρθε, την ανέφερε και έφυγε. Όμως, δείτε τώ</w:t>
      </w:r>
      <w:r>
        <w:rPr>
          <w:rFonts w:eastAsia="Times New Roman"/>
          <w:color w:val="201F1E"/>
          <w:szCs w:val="24"/>
        </w:rPr>
        <w:t xml:space="preserve">ρα το εξής: Εμείς ζητάμε να αποσυρθεί αυτή η τροπολογία και την απόσυρσή της τη ζητάμε στη βάση όλων αυτών των πολυδαίδαλων νόμων που προβλέπετε, προκειμένου να διευθετηθούν τα ζητήματα </w:t>
      </w:r>
      <w:r w:rsidRPr="00424B22">
        <w:rPr>
          <w:rFonts w:eastAsia="Times New Roman"/>
          <w:color w:val="201F1E"/>
          <w:szCs w:val="24"/>
        </w:rPr>
        <w:t>των πυρόπληκτων περιοχών</w:t>
      </w:r>
      <w:r>
        <w:rPr>
          <w:rFonts w:eastAsia="Times New Roman"/>
          <w:color w:val="201F1E"/>
          <w:szCs w:val="24"/>
        </w:rPr>
        <w:t xml:space="preserve">. </w:t>
      </w:r>
    </w:p>
    <w:p w14:paraId="7632D353"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Ζ</w:t>
      </w:r>
      <w:r w:rsidRPr="00424B22">
        <w:rPr>
          <w:rFonts w:eastAsia="Times New Roman"/>
          <w:color w:val="201F1E"/>
          <w:szCs w:val="24"/>
        </w:rPr>
        <w:t>ητούμε να αποσυρθεί</w:t>
      </w:r>
      <w:r>
        <w:rPr>
          <w:rFonts w:eastAsia="Times New Roman"/>
          <w:color w:val="201F1E"/>
          <w:szCs w:val="24"/>
        </w:rPr>
        <w:t>, προκειμένου να ληφθού</w:t>
      </w:r>
      <w:r>
        <w:rPr>
          <w:rFonts w:eastAsia="Times New Roman"/>
          <w:color w:val="201F1E"/>
          <w:szCs w:val="24"/>
        </w:rPr>
        <w:t>ν</w:t>
      </w:r>
      <w:r w:rsidRPr="00424B22">
        <w:rPr>
          <w:rFonts w:eastAsia="Times New Roman"/>
          <w:color w:val="201F1E"/>
          <w:szCs w:val="24"/>
        </w:rPr>
        <w:t xml:space="preserve"> υπ</w:t>
      </w:r>
      <w:r>
        <w:rPr>
          <w:rFonts w:eastAsia="Times New Roman"/>
          <w:color w:val="201F1E"/>
          <w:szCs w:val="24"/>
        </w:rPr>
        <w:t xml:space="preserve">’ </w:t>
      </w:r>
      <w:proofErr w:type="spellStart"/>
      <w:r>
        <w:rPr>
          <w:rFonts w:eastAsia="Times New Roman"/>
          <w:color w:val="201F1E"/>
          <w:szCs w:val="24"/>
        </w:rPr>
        <w:t>όψιν</w:t>
      </w:r>
      <w:proofErr w:type="spellEnd"/>
      <w:r w:rsidRPr="00424B22">
        <w:rPr>
          <w:rFonts w:eastAsia="Times New Roman"/>
          <w:color w:val="201F1E"/>
          <w:szCs w:val="24"/>
        </w:rPr>
        <w:t xml:space="preserve"> </w:t>
      </w:r>
      <w:r>
        <w:rPr>
          <w:rFonts w:eastAsia="Times New Roman"/>
          <w:color w:val="201F1E"/>
          <w:szCs w:val="24"/>
        </w:rPr>
        <w:t xml:space="preserve">–τι;- </w:t>
      </w:r>
      <w:r w:rsidRPr="00424B22">
        <w:rPr>
          <w:rFonts w:eastAsia="Times New Roman"/>
          <w:color w:val="201F1E"/>
          <w:szCs w:val="24"/>
        </w:rPr>
        <w:t>τα αιτήματα των ίδιων των φορέων και των κατοίκων αυτών των περιοχών</w:t>
      </w:r>
      <w:r>
        <w:rPr>
          <w:rFonts w:eastAsia="Times New Roman"/>
          <w:color w:val="201F1E"/>
          <w:szCs w:val="24"/>
        </w:rPr>
        <w:t>,</w:t>
      </w:r>
      <w:r w:rsidRPr="00424B22">
        <w:rPr>
          <w:rFonts w:eastAsia="Times New Roman"/>
          <w:color w:val="201F1E"/>
          <w:szCs w:val="24"/>
        </w:rPr>
        <w:t xml:space="preserve"> διότι εδώ ανοίγει η ψαλίδα </w:t>
      </w:r>
      <w:r>
        <w:rPr>
          <w:rFonts w:eastAsia="Times New Roman"/>
          <w:color w:val="201F1E"/>
          <w:szCs w:val="24"/>
        </w:rPr>
        <w:t xml:space="preserve">–επιτρέψτε μου </w:t>
      </w:r>
      <w:r w:rsidRPr="00424B22">
        <w:rPr>
          <w:rFonts w:eastAsia="Times New Roman"/>
          <w:color w:val="201F1E"/>
          <w:szCs w:val="24"/>
        </w:rPr>
        <w:t>τη λέξη</w:t>
      </w:r>
      <w:r>
        <w:rPr>
          <w:rFonts w:eastAsia="Times New Roman"/>
          <w:color w:val="201F1E"/>
          <w:szCs w:val="24"/>
        </w:rPr>
        <w:t>- για ζητή</w:t>
      </w:r>
      <w:r w:rsidRPr="00424B22">
        <w:rPr>
          <w:rFonts w:eastAsia="Times New Roman"/>
          <w:color w:val="201F1E"/>
          <w:szCs w:val="24"/>
        </w:rPr>
        <w:t>ματα δασικών εκτάσεων</w:t>
      </w:r>
      <w:r>
        <w:rPr>
          <w:rFonts w:eastAsia="Times New Roman"/>
          <w:color w:val="201F1E"/>
          <w:szCs w:val="24"/>
        </w:rPr>
        <w:t>,</w:t>
      </w:r>
      <w:r w:rsidRPr="00424B22">
        <w:rPr>
          <w:rFonts w:eastAsia="Times New Roman"/>
          <w:color w:val="201F1E"/>
          <w:szCs w:val="24"/>
        </w:rPr>
        <w:t xml:space="preserve"> αυθαιρέτων</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 xml:space="preserve">για το </w:t>
      </w:r>
      <w:r w:rsidRPr="00424B22">
        <w:rPr>
          <w:rFonts w:eastAsia="Times New Roman"/>
          <w:color w:val="201F1E"/>
          <w:szCs w:val="24"/>
        </w:rPr>
        <w:t>ποια είναι αυθαίρετα</w:t>
      </w:r>
      <w:r>
        <w:rPr>
          <w:rFonts w:eastAsia="Times New Roman"/>
          <w:color w:val="201F1E"/>
          <w:szCs w:val="24"/>
        </w:rPr>
        <w:t xml:space="preserve">, ποια </w:t>
      </w:r>
      <w:r w:rsidRPr="00424B22">
        <w:rPr>
          <w:rFonts w:eastAsia="Times New Roman"/>
          <w:color w:val="201F1E"/>
          <w:szCs w:val="24"/>
        </w:rPr>
        <w:t>δεν είναι</w:t>
      </w:r>
      <w:r>
        <w:rPr>
          <w:rFonts w:eastAsia="Times New Roman"/>
          <w:color w:val="201F1E"/>
          <w:szCs w:val="24"/>
        </w:rPr>
        <w:t xml:space="preserve">. </w:t>
      </w:r>
    </w:p>
    <w:p w14:paraId="7632D354" w14:textId="77777777" w:rsidR="00845256" w:rsidRDefault="00BE25C9">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Σας λέω,</w:t>
      </w:r>
      <w:r w:rsidRPr="00424B22">
        <w:rPr>
          <w:rFonts w:eastAsia="Times New Roman"/>
          <w:color w:val="201F1E"/>
          <w:szCs w:val="24"/>
        </w:rPr>
        <w:t xml:space="preserve"> δηλαδή</w:t>
      </w:r>
      <w:r>
        <w:rPr>
          <w:rFonts w:eastAsia="Times New Roman"/>
          <w:color w:val="201F1E"/>
          <w:szCs w:val="24"/>
        </w:rPr>
        <w:t>,</w:t>
      </w:r>
      <w:r w:rsidRPr="00424B22">
        <w:rPr>
          <w:rFonts w:eastAsia="Times New Roman"/>
          <w:color w:val="201F1E"/>
          <w:szCs w:val="24"/>
        </w:rPr>
        <w:t xml:space="preserve"> </w:t>
      </w:r>
      <w:r>
        <w:rPr>
          <w:rFonts w:eastAsia="Times New Roman"/>
          <w:color w:val="201F1E"/>
          <w:szCs w:val="24"/>
        </w:rPr>
        <w:t xml:space="preserve">ότι </w:t>
      </w:r>
      <w:r w:rsidRPr="00424B22">
        <w:rPr>
          <w:rFonts w:eastAsia="Times New Roman"/>
          <w:color w:val="201F1E"/>
          <w:szCs w:val="24"/>
        </w:rPr>
        <w:t xml:space="preserve">ανοίγει </w:t>
      </w:r>
      <w:r w:rsidRPr="00424B22">
        <w:rPr>
          <w:rFonts w:eastAsia="Times New Roman"/>
          <w:color w:val="201F1E"/>
          <w:szCs w:val="24"/>
        </w:rPr>
        <w:t>ένα τεράστιο</w:t>
      </w:r>
      <w:r>
        <w:rPr>
          <w:rFonts w:eastAsia="Times New Roman"/>
          <w:color w:val="201F1E"/>
          <w:szCs w:val="24"/>
        </w:rPr>
        <w:t>, ένα πολυδαίδαλο</w:t>
      </w:r>
      <w:r w:rsidRPr="00424B22">
        <w:rPr>
          <w:rFonts w:eastAsia="Times New Roman"/>
          <w:color w:val="201F1E"/>
          <w:szCs w:val="24"/>
        </w:rPr>
        <w:t xml:space="preserve"> </w:t>
      </w:r>
      <w:r>
        <w:rPr>
          <w:rFonts w:eastAsia="Times New Roman"/>
          <w:color w:val="201F1E"/>
          <w:szCs w:val="24"/>
        </w:rPr>
        <w:t>νομοθετικό πλαίσιο. Και β</w:t>
      </w:r>
      <w:r w:rsidRPr="00180CDE">
        <w:rPr>
          <w:rFonts w:eastAsia="Times New Roman"/>
          <w:color w:val="201F1E"/>
          <w:szCs w:val="24"/>
        </w:rPr>
        <w:t>εβαίως πάνω σε αυτό</w:t>
      </w:r>
      <w:r>
        <w:rPr>
          <w:rFonts w:eastAsia="Times New Roman"/>
          <w:color w:val="201F1E"/>
          <w:szCs w:val="24"/>
        </w:rPr>
        <w:t xml:space="preserve"> οι κάτοικοι των περιοχών αυτών, οι φορείς κ.λπ.</w:t>
      </w:r>
      <w:r w:rsidRPr="002F52ED">
        <w:rPr>
          <w:rFonts w:eastAsia="Times New Roman"/>
          <w:color w:val="201F1E"/>
          <w:szCs w:val="24"/>
        </w:rPr>
        <w:t>,</w:t>
      </w:r>
      <w:r>
        <w:rPr>
          <w:rFonts w:eastAsia="Times New Roman"/>
          <w:color w:val="201F1E"/>
          <w:szCs w:val="24"/>
        </w:rPr>
        <w:t xml:space="preserve"> </w:t>
      </w:r>
      <w:r w:rsidRPr="00180CDE">
        <w:rPr>
          <w:rFonts w:eastAsia="Times New Roman"/>
          <w:color w:val="201F1E"/>
          <w:szCs w:val="24"/>
        </w:rPr>
        <w:t xml:space="preserve">νομίζω ότι θα έπρεπε να έχουν </w:t>
      </w:r>
      <w:r>
        <w:rPr>
          <w:rFonts w:eastAsia="Times New Roman"/>
          <w:color w:val="201F1E"/>
          <w:szCs w:val="24"/>
        </w:rPr>
        <w:t>λόγο</w:t>
      </w:r>
      <w:r w:rsidRPr="00180CDE">
        <w:rPr>
          <w:rFonts w:eastAsia="Times New Roman"/>
          <w:color w:val="201F1E"/>
          <w:szCs w:val="24"/>
        </w:rPr>
        <w:t xml:space="preserve"> και να εισακουστούν τα αιτήματά </w:t>
      </w:r>
      <w:r>
        <w:rPr>
          <w:rFonts w:eastAsia="Times New Roman"/>
          <w:color w:val="201F1E"/>
          <w:szCs w:val="24"/>
        </w:rPr>
        <w:t>τους και</w:t>
      </w:r>
      <w:r w:rsidRPr="00180CDE">
        <w:rPr>
          <w:rFonts w:eastAsia="Times New Roman"/>
          <w:color w:val="201F1E"/>
          <w:szCs w:val="24"/>
        </w:rPr>
        <w:t xml:space="preserve"> οι προτάσεις </w:t>
      </w:r>
      <w:r>
        <w:rPr>
          <w:rFonts w:eastAsia="Times New Roman"/>
          <w:color w:val="201F1E"/>
          <w:szCs w:val="24"/>
        </w:rPr>
        <w:t xml:space="preserve">τους. </w:t>
      </w:r>
      <w:r w:rsidRPr="00180CDE">
        <w:rPr>
          <w:rFonts w:eastAsia="Times New Roman"/>
          <w:color w:val="201F1E"/>
          <w:szCs w:val="24"/>
        </w:rPr>
        <w:t>Εάν δεν την αποσύρετε</w:t>
      </w:r>
      <w:r>
        <w:rPr>
          <w:rFonts w:eastAsia="Times New Roman"/>
          <w:color w:val="201F1E"/>
          <w:szCs w:val="24"/>
        </w:rPr>
        <w:t>, ε</w:t>
      </w:r>
      <w:r w:rsidRPr="00180CDE">
        <w:rPr>
          <w:rFonts w:eastAsia="Times New Roman"/>
          <w:color w:val="201F1E"/>
          <w:szCs w:val="24"/>
        </w:rPr>
        <w:t>μείς θα</w:t>
      </w:r>
      <w:r>
        <w:rPr>
          <w:rFonts w:eastAsia="Times New Roman"/>
          <w:color w:val="201F1E"/>
          <w:szCs w:val="24"/>
        </w:rPr>
        <w:t xml:space="preserve"> ψηφίσ</w:t>
      </w:r>
      <w:r>
        <w:rPr>
          <w:rFonts w:eastAsia="Times New Roman"/>
          <w:color w:val="201F1E"/>
          <w:szCs w:val="24"/>
        </w:rPr>
        <w:t>ουμε</w:t>
      </w:r>
      <w:r w:rsidRPr="00180CDE">
        <w:rPr>
          <w:rFonts w:eastAsia="Times New Roman"/>
          <w:color w:val="201F1E"/>
          <w:szCs w:val="24"/>
        </w:rPr>
        <w:t xml:space="preserve"> </w:t>
      </w:r>
      <w:r>
        <w:rPr>
          <w:rFonts w:eastAsia="Times New Roman"/>
          <w:color w:val="201F1E"/>
          <w:szCs w:val="24"/>
        </w:rPr>
        <w:t>«</w:t>
      </w:r>
      <w:r>
        <w:rPr>
          <w:rFonts w:eastAsia="Times New Roman"/>
          <w:color w:val="201F1E"/>
          <w:szCs w:val="24"/>
        </w:rPr>
        <w:t>παρών</w:t>
      </w:r>
      <w:r>
        <w:rPr>
          <w:rFonts w:eastAsia="Times New Roman"/>
          <w:color w:val="201F1E"/>
          <w:szCs w:val="24"/>
        </w:rPr>
        <w:t>» σ</w:t>
      </w:r>
      <w:r w:rsidRPr="00180CDE">
        <w:rPr>
          <w:rFonts w:eastAsia="Times New Roman"/>
          <w:color w:val="201F1E"/>
          <w:szCs w:val="24"/>
        </w:rPr>
        <w:t>ε αυτή</w:t>
      </w:r>
      <w:r w:rsidRPr="00927324">
        <w:rPr>
          <w:rFonts w:eastAsia="Times New Roman"/>
          <w:color w:val="201F1E"/>
          <w:szCs w:val="24"/>
        </w:rPr>
        <w:t>ν</w:t>
      </w:r>
      <w:r w:rsidRPr="00180CDE">
        <w:rPr>
          <w:rFonts w:eastAsia="Times New Roman"/>
          <w:color w:val="201F1E"/>
          <w:szCs w:val="24"/>
        </w:rPr>
        <w:t xml:space="preserve"> την τροπολογία</w:t>
      </w:r>
      <w:r>
        <w:rPr>
          <w:rFonts w:eastAsia="Times New Roman"/>
          <w:color w:val="201F1E"/>
          <w:szCs w:val="24"/>
        </w:rPr>
        <w:t>.</w:t>
      </w:r>
    </w:p>
    <w:p w14:paraId="7632D355"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Την </w:t>
      </w:r>
      <w:r w:rsidRPr="00180CDE">
        <w:rPr>
          <w:rFonts w:eastAsia="Times New Roman"/>
          <w:color w:val="201F1E"/>
          <w:szCs w:val="24"/>
        </w:rPr>
        <w:t xml:space="preserve">τροπολογία του Υπουργείου Δικαιοσύνης </w:t>
      </w:r>
      <w:r>
        <w:rPr>
          <w:rFonts w:eastAsia="Times New Roman"/>
          <w:color w:val="201F1E"/>
          <w:szCs w:val="24"/>
        </w:rPr>
        <w:t>θα την υπερψηφίσουμε.</w:t>
      </w:r>
    </w:p>
    <w:p w14:paraId="7632D356"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Β</w:t>
      </w:r>
      <w:r w:rsidRPr="00180CDE">
        <w:rPr>
          <w:rFonts w:eastAsia="Times New Roman"/>
          <w:color w:val="201F1E"/>
          <w:szCs w:val="24"/>
        </w:rPr>
        <w:t xml:space="preserve">εβαίως </w:t>
      </w:r>
      <w:r>
        <w:rPr>
          <w:rFonts w:eastAsia="Times New Roman"/>
          <w:color w:val="201F1E"/>
          <w:szCs w:val="24"/>
        </w:rPr>
        <w:t>την τροπολογία του Υ</w:t>
      </w:r>
      <w:r w:rsidRPr="00180CDE">
        <w:rPr>
          <w:rFonts w:eastAsia="Times New Roman"/>
          <w:color w:val="201F1E"/>
          <w:szCs w:val="24"/>
        </w:rPr>
        <w:t>πουργείου Ναυτιλίας τη</w:t>
      </w:r>
      <w:r>
        <w:rPr>
          <w:rFonts w:eastAsia="Times New Roman"/>
          <w:color w:val="201F1E"/>
          <w:szCs w:val="24"/>
        </w:rPr>
        <w:t>ν</w:t>
      </w:r>
      <w:r w:rsidRPr="00180CDE">
        <w:rPr>
          <w:rFonts w:eastAsia="Times New Roman"/>
          <w:color w:val="201F1E"/>
          <w:szCs w:val="24"/>
        </w:rPr>
        <w:t xml:space="preserve"> καταψηφίζουμε</w:t>
      </w:r>
      <w:r>
        <w:rPr>
          <w:rFonts w:eastAsia="Times New Roman"/>
          <w:color w:val="201F1E"/>
          <w:szCs w:val="24"/>
        </w:rPr>
        <w:t xml:space="preserve">. </w:t>
      </w:r>
    </w:p>
    <w:p w14:paraId="7632D357"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Οι τροπολογίες</w:t>
      </w:r>
      <w:r w:rsidRPr="00180CDE">
        <w:rPr>
          <w:rFonts w:eastAsia="Times New Roman"/>
          <w:color w:val="201F1E"/>
          <w:szCs w:val="24"/>
        </w:rPr>
        <w:t xml:space="preserve"> του Υπουργείου Οικονομικών είναι δύο</w:t>
      </w:r>
      <w:r>
        <w:rPr>
          <w:rFonts w:eastAsia="Times New Roman"/>
          <w:color w:val="201F1E"/>
          <w:szCs w:val="24"/>
        </w:rPr>
        <w:t>. Θα αναφερθώ στην τροπολογία με γε</w:t>
      </w:r>
      <w:r>
        <w:rPr>
          <w:rFonts w:eastAsia="Times New Roman"/>
          <w:color w:val="201F1E"/>
          <w:szCs w:val="24"/>
        </w:rPr>
        <w:t xml:space="preserve">νικό αριθμό 2192. Αναφέρεται </w:t>
      </w:r>
      <w:r>
        <w:rPr>
          <w:rFonts w:eastAsia="Times New Roman"/>
          <w:color w:val="201F1E"/>
          <w:szCs w:val="24"/>
          <w:lang w:val="en-US"/>
        </w:rPr>
        <w:t>o</w:t>
      </w:r>
      <w:r w:rsidRPr="00180CDE">
        <w:rPr>
          <w:rFonts w:eastAsia="Times New Roman"/>
          <w:color w:val="201F1E"/>
          <w:szCs w:val="24"/>
        </w:rPr>
        <w:t xml:space="preserve"> εξωδικαστικό</w:t>
      </w:r>
      <w:r>
        <w:rPr>
          <w:rFonts w:eastAsia="Times New Roman"/>
          <w:color w:val="201F1E"/>
          <w:szCs w:val="24"/>
        </w:rPr>
        <w:t>ς</w:t>
      </w:r>
      <w:r w:rsidRPr="00180CDE">
        <w:rPr>
          <w:rFonts w:eastAsia="Times New Roman"/>
          <w:color w:val="201F1E"/>
          <w:szCs w:val="24"/>
        </w:rPr>
        <w:t xml:space="preserve"> μηχανισμό</w:t>
      </w:r>
      <w:r>
        <w:rPr>
          <w:rFonts w:eastAsia="Times New Roman"/>
          <w:color w:val="201F1E"/>
          <w:szCs w:val="24"/>
        </w:rPr>
        <w:t>ς</w:t>
      </w:r>
      <w:r w:rsidRPr="00180CDE">
        <w:rPr>
          <w:rFonts w:eastAsia="Times New Roman"/>
          <w:color w:val="201F1E"/>
          <w:szCs w:val="24"/>
        </w:rPr>
        <w:t xml:space="preserve"> ρύθμισης οφειλών επιχειρήσεων</w:t>
      </w:r>
      <w:r>
        <w:rPr>
          <w:rFonts w:eastAsia="Times New Roman"/>
          <w:color w:val="201F1E"/>
          <w:szCs w:val="24"/>
        </w:rPr>
        <w:t>.</w:t>
      </w:r>
      <w:r w:rsidRPr="00180CDE">
        <w:rPr>
          <w:rFonts w:eastAsia="Times New Roman"/>
          <w:color w:val="201F1E"/>
          <w:szCs w:val="24"/>
        </w:rPr>
        <w:t xml:space="preserve"> </w:t>
      </w:r>
      <w:r>
        <w:rPr>
          <w:rFonts w:eastAsia="Times New Roman"/>
          <w:color w:val="201F1E"/>
          <w:szCs w:val="24"/>
        </w:rPr>
        <w:t xml:space="preserve">Ποιος </w:t>
      </w:r>
      <w:r w:rsidRPr="00180CDE">
        <w:rPr>
          <w:rFonts w:eastAsia="Times New Roman"/>
          <w:color w:val="201F1E"/>
          <w:szCs w:val="24"/>
        </w:rPr>
        <w:t>θα επωμιστεί</w:t>
      </w:r>
      <w:r>
        <w:rPr>
          <w:rFonts w:eastAsia="Times New Roman"/>
          <w:color w:val="201F1E"/>
          <w:szCs w:val="24"/>
        </w:rPr>
        <w:t xml:space="preserve"> -το λέει μέσα βέβαια- τη</w:t>
      </w:r>
      <w:r w:rsidRPr="00180CDE">
        <w:rPr>
          <w:rFonts w:eastAsia="Times New Roman"/>
          <w:color w:val="201F1E"/>
          <w:szCs w:val="24"/>
        </w:rPr>
        <w:t xml:space="preserve"> διαγραφή προσαυξήσεων</w:t>
      </w:r>
      <w:r>
        <w:rPr>
          <w:rFonts w:eastAsia="Times New Roman"/>
          <w:color w:val="201F1E"/>
          <w:szCs w:val="24"/>
        </w:rPr>
        <w:t>,</w:t>
      </w:r>
      <w:r w:rsidRPr="00180CDE">
        <w:rPr>
          <w:rFonts w:eastAsia="Times New Roman"/>
          <w:color w:val="201F1E"/>
          <w:szCs w:val="24"/>
        </w:rPr>
        <w:t xml:space="preserve"> τελών και πάει λέγοντας</w:t>
      </w:r>
      <w:r>
        <w:rPr>
          <w:rFonts w:eastAsia="Times New Roman"/>
          <w:color w:val="201F1E"/>
          <w:szCs w:val="24"/>
        </w:rPr>
        <w:t>,</w:t>
      </w:r>
      <w:r w:rsidRPr="00180CDE">
        <w:rPr>
          <w:rFonts w:eastAsia="Times New Roman"/>
          <w:color w:val="201F1E"/>
          <w:szCs w:val="24"/>
        </w:rPr>
        <w:t xml:space="preserve"> υποχρεώσεων των επιχειρήσεων προς το κράτος</w:t>
      </w:r>
      <w:r>
        <w:rPr>
          <w:rFonts w:eastAsia="Times New Roman"/>
          <w:color w:val="201F1E"/>
          <w:szCs w:val="24"/>
        </w:rPr>
        <w:t>, το δημόσιο, τους</w:t>
      </w:r>
      <w:r w:rsidRPr="00180CDE">
        <w:rPr>
          <w:rFonts w:eastAsia="Times New Roman"/>
          <w:color w:val="201F1E"/>
          <w:szCs w:val="24"/>
        </w:rPr>
        <w:t xml:space="preserve"> ασφαλιστικούς φ</w:t>
      </w:r>
      <w:r w:rsidRPr="00180CDE">
        <w:rPr>
          <w:rFonts w:eastAsia="Times New Roman"/>
          <w:color w:val="201F1E"/>
          <w:szCs w:val="24"/>
        </w:rPr>
        <w:t xml:space="preserve">ορείς </w:t>
      </w:r>
      <w:r>
        <w:rPr>
          <w:rFonts w:eastAsia="Times New Roman"/>
          <w:color w:val="201F1E"/>
          <w:szCs w:val="24"/>
        </w:rPr>
        <w:t xml:space="preserve">κ.λπ.; </w:t>
      </w:r>
    </w:p>
    <w:p w14:paraId="7632D358"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Η Έκθεση του Γενικού Λογιστηρίου του Κράτους λέει ότι θα τα επωμιστούν </w:t>
      </w:r>
      <w:r w:rsidRPr="00180CDE">
        <w:rPr>
          <w:rFonts w:eastAsia="Times New Roman"/>
          <w:color w:val="201F1E"/>
          <w:szCs w:val="24"/>
        </w:rPr>
        <w:t>οι φορείς της κοινωνικής ασφάλισης</w:t>
      </w:r>
      <w:r>
        <w:rPr>
          <w:rFonts w:eastAsia="Times New Roman"/>
          <w:color w:val="201F1E"/>
          <w:szCs w:val="24"/>
        </w:rPr>
        <w:t>, Ποιοι δηλαδή; Οι ίδιοι οι εργαζόμενοι.</w:t>
      </w:r>
      <w:r w:rsidRPr="00180CDE">
        <w:rPr>
          <w:rFonts w:eastAsia="Times New Roman"/>
          <w:color w:val="201F1E"/>
          <w:szCs w:val="24"/>
        </w:rPr>
        <w:t xml:space="preserve"> </w:t>
      </w:r>
      <w:r>
        <w:rPr>
          <w:rFonts w:eastAsia="Times New Roman"/>
          <w:color w:val="201F1E"/>
          <w:szCs w:val="24"/>
        </w:rPr>
        <w:t>Και αυτό γίνεται για να διευθετήσουν οι</w:t>
      </w:r>
      <w:r w:rsidRPr="00180CDE">
        <w:rPr>
          <w:rFonts w:eastAsia="Times New Roman"/>
          <w:color w:val="201F1E"/>
          <w:szCs w:val="24"/>
        </w:rPr>
        <w:t xml:space="preserve"> επιχειρήσεις χρέη</w:t>
      </w:r>
      <w:r>
        <w:rPr>
          <w:rFonts w:eastAsia="Times New Roman"/>
          <w:color w:val="201F1E"/>
          <w:szCs w:val="24"/>
        </w:rPr>
        <w:t xml:space="preserve"> </w:t>
      </w:r>
      <w:r w:rsidRPr="00180CDE">
        <w:rPr>
          <w:rFonts w:eastAsia="Times New Roman"/>
          <w:color w:val="201F1E"/>
          <w:szCs w:val="24"/>
        </w:rPr>
        <w:t xml:space="preserve">που έχουν από το </w:t>
      </w:r>
      <w:r>
        <w:rPr>
          <w:rFonts w:eastAsia="Times New Roman"/>
          <w:color w:val="201F1E"/>
          <w:szCs w:val="24"/>
        </w:rPr>
        <w:t>2017 -και</w:t>
      </w:r>
      <w:r w:rsidRPr="00180CDE">
        <w:rPr>
          <w:rFonts w:eastAsia="Times New Roman"/>
          <w:color w:val="201F1E"/>
          <w:szCs w:val="24"/>
        </w:rPr>
        <w:t xml:space="preserve"> </w:t>
      </w:r>
      <w:r>
        <w:rPr>
          <w:rFonts w:eastAsia="Times New Roman"/>
          <w:color w:val="201F1E"/>
          <w:szCs w:val="24"/>
        </w:rPr>
        <w:t xml:space="preserve">πάμε </w:t>
      </w:r>
      <w:r w:rsidRPr="00180CDE">
        <w:rPr>
          <w:rFonts w:eastAsia="Times New Roman"/>
          <w:color w:val="201F1E"/>
          <w:szCs w:val="24"/>
        </w:rPr>
        <w:t xml:space="preserve">και στο </w:t>
      </w:r>
      <w:r>
        <w:rPr>
          <w:rFonts w:eastAsia="Times New Roman"/>
          <w:color w:val="201F1E"/>
          <w:szCs w:val="24"/>
        </w:rPr>
        <w:t>20</w:t>
      </w:r>
      <w:r w:rsidRPr="00180CDE">
        <w:rPr>
          <w:rFonts w:eastAsia="Times New Roman"/>
          <w:color w:val="201F1E"/>
          <w:szCs w:val="24"/>
        </w:rPr>
        <w:t>16</w:t>
      </w:r>
      <w:r>
        <w:rPr>
          <w:rFonts w:eastAsia="Times New Roman"/>
          <w:color w:val="201F1E"/>
          <w:szCs w:val="24"/>
        </w:rPr>
        <w:t xml:space="preserve"> και </w:t>
      </w:r>
      <w:r w:rsidRPr="00180CDE">
        <w:rPr>
          <w:rFonts w:eastAsia="Times New Roman"/>
          <w:color w:val="201F1E"/>
          <w:szCs w:val="24"/>
        </w:rPr>
        <w:t xml:space="preserve">εντάσσουν και το </w:t>
      </w:r>
      <w:r>
        <w:rPr>
          <w:rFonts w:eastAsia="Times New Roman"/>
          <w:color w:val="201F1E"/>
          <w:szCs w:val="24"/>
        </w:rPr>
        <w:t>20</w:t>
      </w:r>
      <w:r w:rsidRPr="00180CDE">
        <w:rPr>
          <w:rFonts w:eastAsia="Times New Roman"/>
          <w:color w:val="201F1E"/>
          <w:szCs w:val="24"/>
        </w:rPr>
        <w:t xml:space="preserve">18 </w:t>
      </w:r>
      <w:r>
        <w:rPr>
          <w:rFonts w:eastAsia="Times New Roman"/>
          <w:color w:val="201F1E"/>
          <w:szCs w:val="24"/>
        </w:rPr>
        <w:t>κ</w:t>
      </w:r>
      <w:r w:rsidRPr="00180CDE">
        <w:rPr>
          <w:rFonts w:eastAsia="Times New Roman"/>
          <w:color w:val="201F1E"/>
          <w:szCs w:val="24"/>
        </w:rPr>
        <w:t>αι πάει λέγοντας</w:t>
      </w:r>
      <w:r>
        <w:rPr>
          <w:rFonts w:eastAsia="Times New Roman"/>
          <w:color w:val="201F1E"/>
          <w:szCs w:val="24"/>
        </w:rPr>
        <w:t xml:space="preserve">-, όταν </w:t>
      </w:r>
      <w:r w:rsidRPr="00180CDE">
        <w:rPr>
          <w:rFonts w:eastAsia="Times New Roman"/>
          <w:color w:val="201F1E"/>
          <w:szCs w:val="24"/>
        </w:rPr>
        <w:t>προχθές υπο</w:t>
      </w:r>
      <w:r>
        <w:rPr>
          <w:rFonts w:eastAsia="Times New Roman"/>
          <w:color w:val="201F1E"/>
          <w:szCs w:val="24"/>
        </w:rPr>
        <w:t>τίθεται θριαμβολογώντας περνούσατε</w:t>
      </w:r>
      <w:r w:rsidRPr="00180CDE">
        <w:rPr>
          <w:rFonts w:eastAsia="Times New Roman"/>
          <w:color w:val="201F1E"/>
          <w:szCs w:val="24"/>
        </w:rPr>
        <w:t xml:space="preserve"> τις </w:t>
      </w:r>
      <w:proofErr w:type="spellStart"/>
      <w:r>
        <w:rPr>
          <w:rFonts w:eastAsia="Times New Roman"/>
          <w:color w:val="201F1E"/>
          <w:szCs w:val="24"/>
        </w:rPr>
        <w:t>εκατόν</w:t>
      </w:r>
      <w:proofErr w:type="spellEnd"/>
      <w:r>
        <w:rPr>
          <w:rFonts w:eastAsia="Times New Roman"/>
          <w:color w:val="201F1E"/>
          <w:szCs w:val="24"/>
        </w:rPr>
        <w:t xml:space="preserve"> είκοσι</w:t>
      </w:r>
      <w:r w:rsidRPr="00180CDE">
        <w:rPr>
          <w:rFonts w:eastAsia="Times New Roman"/>
          <w:color w:val="201F1E"/>
          <w:szCs w:val="24"/>
        </w:rPr>
        <w:t xml:space="preserve"> δόσεις για χρέη προς </w:t>
      </w:r>
      <w:r>
        <w:rPr>
          <w:rFonts w:eastAsia="Times New Roman"/>
          <w:color w:val="201F1E"/>
          <w:szCs w:val="24"/>
        </w:rPr>
        <w:t>ασφαλιστικά ταμεία κ.λπ.</w:t>
      </w:r>
      <w:r>
        <w:rPr>
          <w:rFonts w:eastAsia="Times New Roman"/>
          <w:color w:val="201F1E"/>
          <w:szCs w:val="24"/>
        </w:rPr>
        <w:t>.</w:t>
      </w:r>
      <w:r>
        <w:rPr>
          <w:rFonts w:eastAsia="Times New Roman"/>
          <w:color w:val="201F1E"/>
          <w:szCs w:val="24"/>
        </w:rPr>
        <w:t xml:space="preserve"> </w:t>
      </w:r>
    </w:p>
    <w:p w14:paraId="7632D359"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Την τροπολογία με γενικό αριθμό 2200 που</w:t>
      </w:r>
      <w:r w:rsidRPr="00180CDE">
        <w:rPr>
          <w:rFonts w:eastAsia="Times New Roman"/>
          <w:color w:val="201F1E"/>
          <w:szCs w:val="24"/>
        </w:rPr>
        <w:t xml:space="preserve"> αφορά ελεγκτικούς μηχανισμούς</w:t>
      </w:r>
      <w:r>
        <w:rPr>
          <w:rFonts w:eastAsia="Times New Roman"/>
          <w:color w:val="201F1E"/>
          <w:szCs w:val="24"/>
        </w:rPr>
        <w:t>, επιθεώρη</w:t>
      </w:r>
      <w:r>
        <w:rPr>
          <w:rFonts w:eastAsia="Times New Roman"/>
          <w:color w:val="201F1E"/>
          <w:szCs w:val="24"/>
        </w:rPr>
        <w:t xml:space="preserve">σης, </w:t>
      </w:r>
      <w:r w:rsidRPr="00180CDE">
        <w:rPr>
          <w:rFonts w:eastAsia="Times New Roman"/>
          <w:color w:val="201F1E"/>
          <w:szCs w:val="24"/>
        </w:rPr>
        <w:t xml:space="preserve">ελέγχου </w:t>
      </w:r>
      <w:r>
        <w:rPr>
          <w:rFonts w:eastAsia="Times New Roman"/>
          <w:color w:val="201F1E"/>
          <w:szCs w:val="24"/>
        </w:rPr>
        <w:t>κ.λπ.</w:t>
      </w:r>
      <w:r>
        <w:rPr>
          <w:rFonts w:eastAsia="Times New Roman"/>
          <w:color w:val="201F1E"/>
          <w:szCs w:val="24"/>
        </w:rPr>
        <w:t>.</w:t>
      </w:r>
      <w:r>
        <w:rPr>
          <w:rFonts w:eastAsia="Times New Roman"/>
          <w:color w:val="201F1E"/>
          <w:szCs w:val="24"/>
        </w:rPr>
        <w:t xml:space="preserve"> θα την υπερψηφίσουμε.</w:t>
      </w:r>
    </w:p>
    <w:p w14:paraId="7632D35A"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Έρχομαι στις β</w:t>
      </w:r>
      <w:r w:rsidRPr="00180CDE">
        <w:rPr>
          <w:rFonts w:eastAsia="Times New Roman"/>
          <w:color w:val="201F1E"/>
          <w:szCs w:val="24"/>
        </w:rPr>
        <w:t>ουλευτικές εν τάχει</w:t>
      </w:r>
      <w:r>
        <w:rPr>
          <w:rFonts w:eastAsia="Times New Roman"/>
          <w:color w:val="201F1E"/>
          <w:szCs w:val="24"/>
        </w:rPr>
        <w:t xml:space="preserve">. Θα καταψηφίσουμε </w:t>
      </w:r>
      <w:r w:rsidRPr="00180CDE">
        <w:rPr>
          <w:rFonts w:eastAsia="Times New Roman"/>
          <w:color w:val="201F1E"/>
          <w:szCs w:val="24"/>
        </w:rPr>
        <w:t xml:space="preserve">τη βουλευτική τροπολογία </w:t>
      </w:r>
      <w:r>
        <w:rPr>
          <w:rFonts w:eastAsia="Times New Roman"/>
          <w:color w:val="201F1E"/>
          <w:szCs w:val="24"/>
        </w:rPr>
        <w:t>με γενικό αριθμό 2195. Κ</w:t>
      </w:r>
      <w:r w:rsidRPr="00180CDE">
        <w:rPr>
          <w:rFonts w:eastAsia="Times New Roman"/>
          <w:color w:val="201F1E"/>
          <w:szCs w:val="24"/>
        </w:rPr>
        <w:t>ατά τη γνώμη μ</w:t>
      </w:r>
      <w:r>
        <w:rPr>
          <w:rFonts w:eastAsia="Times New Roman"/>
          <w:color w:val="201F1E"/>
          <w:szCs w:val="24"/>
        </w:rPr>
        <w:t>ας παραμένει και δεν διευθετείται το ωράριο των φαρμακοποιών. Π</w:t>
      </w:r>
      <w:r w:rsidRPr="00180CDE">
        <w:rPr>
          <w:rFonts w:eastAsia="Times New Roman"/>
          <w:color w:val="201F1E"/>
          <w:szCs w:val="24"/>
        </w:rPr>
        <w:t>αραμένει</w:t>
      </w:r>
      <w:r>
        <w:rPr>
          <w:rFonts w:eastAsia="Times New Roman"/>
          <w:color w:val="201F1E"/>
          <w:szCs w:val="24"/>
        </w:rPr>
        <w:t xml:space="preserve"> το απελευθερωμένο ωράριο. </w:t>
      </w:r>
    </w:p>
    <w:p w14:paraId="7632D35B"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Και β</w:t>
      </w:r>
      <w:r w:rsidRPr="00180CDE">
        <w:rPr>
          <w:rFonts w:eastAsia="Times New Roman"/>
          <w:color w:val="201F1E"/>
          <w:szCs w:val="24"/>
        </w:rPr>
        <w:t>εβαίως το δεύτερο θέμα για την προοπτική μείωσης της συμμετοχής</w:t>
      </w:r>
      <w:r>
        <w:rPr>
          <w:rFonts w:eastAsia="Times New Roman"/>
          <w:color w:val="201F1E"/>
          <w:szCs w:val="24"/>
        </w:rPr>
        <w:t xml:space="preserve"> των ασφαλισμένων στη συμμετοχή, </w:t>
      </w:r>
      <w:r w:rsidRPr="00180CDE">
        <w:rPr>
          <w:rFonts w:eastAsia="Times New Roman"/>
          <w:color w:val="201F1E"/>
          <w:szCs w:val="24"/>
        </w:rPr>
        <w:t xml:space="preserve">εξαρτάται καθαρά από τα κέρδη </w:t>
      </w:r>
      <w:r>
        <w:rPr>
          <w:rFonts w:eastAsia="Times New Roman"/>
          <w:color w:val="201F1E"/>
          <w:szCs w:val="24"/>
        </w:rPr>
        <w:t>των βιομηχάνων, στο πλαίσιο και της διαπραγμάτευσης με την εκάστοτε πολιτική ηγεσία του Υπουργείου Υγείας ή στο πλαίσιο, εν π</w:t>
      </w:r>
      <w:r>
        <w:rPr>
          <w:rFonts w:eastAsia="Times New Roman"/>
          <w:color w:val="201F1E"/>
          <w:szCs w:val="24"/>
        </w:rPr>
        <w:t xml:space="preserve">άση </w:t>
      </w:r>
      <w:proofErr w:type="spellStart"/>
      <w:r>
        <w:rPr>
          <w:rFonts w:eastAsia="Times New Roman"/>
          <w:color w:val="201F1E"/>
          <w:szCs w:val="24"/>
        </w:rPr>
        <w:t>περιπτώσει</w:t>
      </w:r>
      <w:proofErr w:type="spellEnd"/>
      <w:r>
        <w:rPr>
          <w:rFonts w:eastAsia="Times New Roman"/>
          <w:color w:val="201F1E"/>
          <w:szCs w:val="24"/>
        </w:rPr>
        <w:t>,</w:t>
      </w:r>
      <w:r w:rsidRPr="00180CDE">
        <w:rPr>
          <w:rFonts w:eastAsia="Times New Roman"/>
          <w:color w:val="201F1E"/>
          <w:szCs w:val="24"/>
        </w:rPr>
        <w:t xml:space="preserve"> της γενικότερης διαπραγμάτευσης που θα γίνεται</w:t>
      </w:r>
      <w:r>
        <w:rPr>
          <w:rFonts w:eastAsia="Times New Roman"/>
          <w:color w:val="201F1E"/>
          <w:szCs w:val="24"/>
        </w:rPr>
        <w:t>.</w:t>
      </w:r>
    </w:p>
    <w:p w14:paraId="7632D35C"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Επίσης,</w:t>
      </w:r>
      <w:r w:rsidRPr="00180CDE">
        <w:rPr>
          <w:rFonts w:eastAsia="Times New Roman"/>
          <w:color w:val="201F1E"/>
          <w:szCs w:val="24"/>
        </w:rPr>
        <w:t xml:space="preserve"> </w:t>
      </w:r>
      <w:r>
        <w:rPr>
          <w:rFonts w:eastAsia="Times New Roman"/>
          <w:color w:val="201F1E"/>
          <w:szCs w:val="24"/>
        </w:rPr>
        <w:t>θα καταψηφίσουμε</w:t>
      </w:r>
      <w:r w:rsidRPr="00180CDE">
        <w:rPr>
          <w:rFonts w:eastAsia="Times New Roman"/>
          <w:color w:val="201F1E"/>
          <w:szCs w:val="24"/>
        </w:rPr>
        <w:t xml:space="preserve"> την τροπολογία για την ανάπλαση της Αθήνας</w:t>
      </w:r>
      <w:r>
        <w:rPr>
          <w:rFonts w:eastAsia="Times New Roman"/>
          <w:color w:val="201F1E"/>
          <w:szCs w:val="24"/>
        </w:rPr>
        <w:t>.</w:t>
      </w:r>
      <w:r w:rsidRPr="00180CDE">
        <w:rPr>
          <w:rFonts w:eastAsia="Times New Roman"/>
          <w:color w:val="201F1E"/>
          <w:szCs w:val="24"/>
        </w:rPr>
        <w:t xml:space="preserve"> </w:t>
      </w:r>
      <w:r>
        <w:rPr>
          <w:rFonts w:eastAsia="Times New Roman"/>
          <w:color w:val="201F1E"/>
          <w:szCs w:val="24"/>
        </w:rPr>
        <w:t>Είχαμε καταψηφίσει εξ</w:t>
      </w:r>
      <w:r>
        <w:rPr>
          <w:rFonts w:eastAsia="Times New Roman"/>
          <w:color w:val="201F1E"/>
          <w:szCs w:val="24"/>
        </w:rPr>
        <w:t xml:space="preserve"> </w:t>
      </w:r>
      <w:r>
        <w:rPr>
          <w:rFonts w:eastAsia="Times New Roman"/>
          <w:color w:val="201F1E"/>
          <w:szCs w:val="24"/>
        </w:rPr>
        <w:t xml:space="preserve">άλλου και </w:t>
      </w:r>
      <w:r w:rsidRPr="00180CDE">
        <w:rPr>
          <w:rFonts w:eastAsia="Times New Roman"/>
          <w:color w:val="201F1E"/>
          <w:szCs w:val="24"/>
        </w:rPr>
        <w:t>το σχετικό νομοσχέδιο που είχε έρθει για τις παρεμβάσεις</w:t>
      </w:r>
      <w:r>
        <w:rPr>
          <w:rFonts w:eastAsia="Times New Roman"/>
          <w:color w:val="201F1E"/>
          <w:szCs w:val="24"/>
        </w:rPr>
        <w:t xml:space="preserve"> αυτού του είδους, τον σχεδιασμό, τ</w:t>
      </w:r>
      <w:r>
        <w:rPr>
          <w:rFonts w:eastAsia="Times New Roman"/>
          <w:color w:val="201F1E"/>
          <w:szCs w:val="24"/>
        </w:rPr>
        <w:t>ο σχέδιο, αν θέλετε, που θα γίνει</w:t>
      </w:r>
      <w:r w:rsidRPr="00180CDE">
        <w:rPr>
          <w:rFonts w:eastAsia="Times New Roman"/>
          <w:color w:val="201F1E"/>
          <w:szCs w:val="24"/>
        </w:rPr>
        <w:t xml:space="preserve"> στην Αθήνα</w:t>
      </w:r>
      <w:r>
        <w:rPr>
          <w:rFonts w:eastAsia="Times New Roman"/>
          <w:color w:val="201F1E"/>
          <w:szCs w:val="24"/>
        </w:rPr>
        <w:t>.</w:t>
      </w:r>
    </w:p>
    <w:p w14:paraId="7632D35D"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Υπερψηφίζουμε </w:t>
      </w:r>
      <w:r w:rsidRPr="00180CDE">
        <w:rPr>
          <w:rFonts w:eastAsia="Times New Roman"/>
          <w:color w:val="201F1E"/>
          <w:szCs w:val="24"/>
        </w:rPr>
        <w:t xml:space="preserve">τη βουλευτική τροπολογία </w:t>
      </w:r>
      <w:r>
        <w:rPr>
          <w:rFonts w:eastAsia="Times New Roman"/>
          <w:color w:val="201F1E"/>
          <w:szCs w:val="24"/>
        </w:rPr>
        <w:t xml:space="preserve">με γενικό αριθμό 2189, γιατί </w:t>
      </w:r>
      <w:r w:rsidRPr="00180CDE">
        <w:rPr>
          <w:rFonts w:eastAsia="Times New Roman"/>
          <w:color w:val="201F1E"/>
          <w:szCs w:val="24"/>
        </w:rPr>
        <w:t xml:space="preserve">τουλάχιστον με τις παρατάσεις </w:t>
      </w:r>
      <w:r>
        <w:rPr>
          <w:rFonts w:eastAsia="Times New Roman"/>
          <w:color w:val="201F1E"/>
          <w:szCs w:val="24"/>
        </w:rPr>
        <w:t xml:space="preserve">των συμβάσεων, οι εργαζόμενοι θα παραμείνουν να </w:t>
      </w:r>
      <w:r w:rsidRPr="00180CDE">
        <w:rPr>
          <w:rFonts w:eastAsia="Times New Roman"/>
          <w:color w:val="201F1E"/>
          <w:szCs w:val="24"/>
        </w:rPr>
        <w:t>εργαστούν</w:t>
      </w:r>
      <w:r>
        <w:rPr>
          <w:rFonts w:eastAsia="Times New Roman"/>
          <w:color w:val="201F1E"/>
          <w:szCs w:val="24"/>
        </w:rPr>
        <w:t xml:space="preserve"> και</w:t>
      </w:r>
      <w:r w:rsidRPr="00180CDE">
        <w:rPr>
          <w:rFonts w:eastAsia="Times New Roman"/>
          <w:color w:val="201F1E"/>
          <w:szCs w:val="24"/>
        </w:rPr>
        <w:t xml:space="preserve"> θα διευθετηθούν ζητήματα έως το τέλος του χρόνου ό</w:t>
      </w:r>
      <w:r w:rsidRPr="00180CDE">
        <w:rPr>
          <w:rFonts w:eastAsia="Times New Roman"/>
          <w:color w:val="201F1E"/>
          <w:szCs w:val="24"/>
        </w:rPr>
        <w:t>πως αναφέρεται</w:t>
      </w:r>
      <w:r>
        <w:rPr>
          <w:rFonts w:eastAsia="Times New Roman"/>
          <w:color w:val="201F1E"/>
          <w:szCs w:val="24"/>
        </w:rPr>
        <w:t>.</w:t>
      </w:r>
      <w:r w:rsidRPr="00180CDE">
        <w:rPr>
          <w:rFonts w:eastAsia="Times New Roman"/>
          <w:color w:val="201F1E"/>
          <w:szCs w:val="24"/>
        </w:rPr>
        <w:t xml:space="preserve"> </w:t>
      </w:r>
    </w:p>
    <w:p w14:paraId="7632D35E"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Και κλείνω, κύριε Π</w:t>
      </w:r>
      <w:r w:rsidRPr="00180CDE">
        <w:rPr>
          <w:rFonts w:eastAsia="Times New Roman"/>
          <w:color w:val="201F1E"/>
          <w:szCs w:val="24"/>
        </w:rPr>
        <w:t>ρόεδρε</w:t>
      </w:r>
      <w:r>
        <w:rPr>
          <w:rFonts w:eastAsia="Times New Roman"/>
          <w:color w:val="201F1E"/>
          <w:szCs w:val="24"/>
        </w:rPr>
        <w:t>, αφού σας ευχαριστήσω για την ανοχή,</w:t>
      </w:r>
      <w:r w:rsidRPr="00180CDE">
        <w:rPr>
          <w:rFonts w:eastAsia="Times New Roman"/>
          <w:color w:val="201F1E"/>
          <w:szCs w:val="24"/>
        </w:rPr>
        <w:t xml:space="preserve"> </w:t>
      </w:r>
      <w:r>
        <w:rPr>
          <w:rFonts w:eastAsia="Times New Roman"/>
          <w:color w:val="201F1E"/>
          <w:szCs w:val="24"/>
        </w:rPr>
        <w:t>με το εξής: Ζήσαμε πάλι μ</w:t>
      </w:r>
      <w:r>
        <w:rPr>
          <w:rFonts w:eastAsia="Times New Roman"/>
          <w:color w:val="201F1E"/>
          <w:szCs w:val="24"/>
        </w:rPr>
        <w:t>ί</w:t>
      </w:r>
      <w:r>
        <w:rPr>
          <w:rFonts w:eastAsia="Times New Roman"/>
          <w:color w:val="201F1E"/>
          <w:szCs w:val="24"/>
        </w:rPr>
        <w:t xml:space="preserve">α αψιμαχία </w:t>
      </w:r>
      <w:r w:rsidRPr="00180CDE">
        <w:rPr>
          <w:rFonts w:eastAsia="Times New Roman"/>
          <w:color w:val="201F1E"/>
          <w:szCs w:val="24"/>
        </w:rPr>
        <w:t xml:space="preserve">κατά τη γνώμη μας </w:t>
      </w:r>
      <w:r>
        <w:rPr>
          <w:rFonts w:eastAsia="Times New Roman"/>
          <w:color w:val="201F1E"/>
          <w:szCs w:val="24"/>
        </w:rPr>
        <w:t>κάλπικη, μ</w:t>
      </w:r>
      <w:r>
        <w:rPr>
          <w:rFonts w:eastAsia="Times New Roman"/>
          <w:color w:val="201F1E"/>
          <w:szCs w:val="24"/>
        </w:rPr>
        <w:t>ί</w:t>
      </w:r>
      <w:r>
        <w:rPr>
          <w:rFonts w:eastAsia="Times New Roman"/>
          <w:color w:val="201F1E"/>
          <w:szCs w:val="24"/>
        </w:rPr>
        <w:t xml:space="preserve">α ψευδεπίγραφη αντιπαράθεση και στα ζητήματα </w:t>
      </w:r>
      <w:r w:rsidRPr="00180CDE">
        <w:rPr>
          <w:rFonts w:eastAsia="Times New Roman"/>
          <w:color w:val="201F1E"/>
          <w:szCs w:val="24"/>
        </w:rPr>
        <w:t>της υγείας</w:t>
      </w:r>
      <w:r>
        <w:rPr>
          <w:rFonts w:eastAsia="Times New Roman"/>
          <w:color w:val="201F1E"/>
          <w:szCs w:val="24"/>
        </w:rPr>
        <w:t xml:space="preserve">. Η </w:t>
      </w:r>
      <w:r w:rsidRPr="00180CDE">
        <w:rPr>
          <w:rFonts w:eastAsia="Times New Roman"/>
          <w:color w:val="201F1E"/>
          <w:szCs w:val="24"/>
        </w:rPr>
        <w:t>πραγματικότητα είναι αδυσώπητη</w:t>
      </w:r>
      <w:r>
        <w:rPr>
          <w:rFonts w:eastAsia="Times New Roman"/>
          <w:color w:val="201F1E"/>
          <w:szCs w:val="24"/>
        </w:rPr>
        <w:t>.</w:t>
      </w:r>
      <w:r w:rsidRPr="00180CDE">
        <w:rPr>
          <w:rFonts w:eastAsia="Times New Roman"/>
          <w:color w:val="201F1E"/>
          <w:szCs w:val="24"/>
        </w:rPr>
        <w:t xml:space="preserve"> </w:t>
      </w:r>
    </w:p>
    <w:p w14:paraId="7632D35F"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Ποια είναι η </w:t>
      </w:r>
      <w:r w:rsidRPr="00180CDE">
        <w:rPr>
          <w:rFonts w:eastAsia="Times New Roman"/>
          <w:color w:val="201F1E"/>
          <w:szCs w:val="24"/>
        </w:rPr>
        <w:t>απάντηση</w:t>
      </w:r>
      <w:r>
        <w:rPr>
          <w:rFonts w:eastAsia="Times New Roman"/>
          <w:color w:val="201F1E"/>
          <w:szCs w:val="24"/>
        </w:rPr>
        <w:t>,</w:t>
      </w:r>
      <w:r w:rsidRPr="00180CDE">
        <w:rPr>
          <w:rFonts w:eastAsia="Times New Roman"/>
          <w:color w:val="201F1E"/>
          <w:szCs w:val="24"/>
        </w:rPr>
        <w:t xml:space="preserve"> για παράδειγμα</w:t>
      </w:r>
      <w:r>
        <w:rPr>
          <w:rFonts w:eastAsia="Times New Roman"/>
          <w:color w:val="201F1E"/>
          <w:szCs w:val="24"/>
        </w:rPr>
        <w:t>,</w:t>
      </w:r>
      <w:r w:rsidRPr="00180CDE">
        <w:rPr>
          <w:rFonts w:eastAsia="Times New Roman"/>
          <w:color w:val="201F1E"/>
          <w:szCs w:val="24"/>
        </w:rPr>
        <w:t xml:space="preserve"> </w:t>
      </w:r>
      <w:r>
        <w:rPr>
          <w:rFonts w:eastAsia="Times New Roman"/>
          <w:color w:val="201F1E"/>
          <w:szCs w:val="24"/>
        </w:rPr>
        <w:t xml:space="preserve">σε έναν άνεργο πατέρα και μία άνεργη μάνα που έχουν </w:t>
      </w:r>
      <w:r w:rsidRPr="00180CDE">
        <w:rPr>
          <w:rFonts w:eastAsia="Times New Roman"/>
          <w:color w:val="201F1E"/>
          <w:szCs w:val="24"/>
        </w:rPr>
        <w:t xml:space="preserve">το </w:t>
      </w:r>
      <w:r>
        <w:rPr>
          <w:rFonts w:eastAsia="Times New Roman"/>
          <w:color w:val="201F1E"/>
          <w:szCs w:val="24"/>
        </w:rPr>
        <w:t>εντεκάχρονο παιδί του</w:t>
      </w:r>
      <w:r w:rsidRPr="00180CDE">
        <w:rPr>
          <w:rFonts w:eastAsia="Times New Roman"/>
          <w:color w:val="201F1E"/>
          <w:szCs w:val="24"/>
        </w:rPr>
        <w:t>ς σε κέντρο αποκατάστασης</w:t>
      </w:r>
      <w:r>
        <w:rPr>
          <w:rFonts w:eastAsia="Times New Roman"/>
          <w:color w:val="201F1E"/>
          <w:szCs w:val="24"/>
        </w:rPr>
        <w:t>, όπου πλήρωναν,</w:t>
      </w:r>
      <w:r w:rsidRPr="00180CDE">
        <w:rPr>
          <w:rFonts w:eastAsia="Times New Roman"/>
          <w:color w:val="201F1E"/>
          <w:szCs w:val="24"/>
        </w:rPr>
        <w:t xml:space="preserve"> πέραν της κάλυψης από τον ΕΟΠΥΥ</w:t>
      </w:r>
      <w:r>
        <w:rPr>
          <w:rFonts w:eastAsia="Times New Roman"/>
          <w:color w:val="201F1E"/>
          <w:szCs w:val="24"/>
        </w:rPr>
        <w:t>,</w:t>
      </w:r>
      <w:r w:rsidRPr="00180CDE">
        <w:rPr>
          <w:rFonts w:eastAsia="Times New Roman"/>
          <w:color w:val="201F1E"/>
          <w:szCs w:val="24"/>
        </w:rPr>
        <w:t xml:space="preserve"> 1</w:t>
      </w:r>
      <w:r>
        <w:rPr>
          <w:rFonts w:eastAsia="Times New Roman"/>
          <w:color w:val="201F1E"/>
          <w:szCs w:val="24"/>
        </w:rPr>
        <w:t>.500 ευρώ, που κάλυπταν</w:t>
      </w:r>
      <w:r w:rsidRPr="00180CDE">
        <w:rPr>
          <w:rFonts w:eastAsia="Times New Roman"/>
          <w:color w:val="201F1E"/>
          <w:szCs w:val="24"/>
        </w:rPr>
        <w:t xml:space="preserve"> αυτά τα επιπλέον </w:t>
      </w:r>
      <w:r>
        <w:rPr>
          <w:rFonts w:eastAsia="Times New Roman"/>
          <w:color w:val="201F1E"/>
          <w:szCs w:val="24"/>
        </w:rPr>
        <w:t>έξοδα με τη βοήθεια γνωστών, φίλων κα</w:t>
      </w:r>
      <w:r>
        <w:rPr>
          <w:rFonts w:eastAsia="Times New Roman"/>
          <w:color w:val="201F1E"/>
          <w:szCs w:val="24"/>
        </w:rPr>
        <w:t xml:space="preserve">ι συγγενών; </w:t>
      </w:r>
    </w:p>
    <w:p w14:paraId="7632D360"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Έχουμε καταθέσει, κύριε Υπουργέ, και ερώτηση και </w:t>
      </w:r>
      <w:r w:rsidRPr="00180CDE">
        <w:rPr>
          <w:rFonts w:eastAsia="Times New Roman"/>
          <w:color w:val="201F1E"/>
          <w:szCs w:val="24"/>
        </w:rPr>
        <w:t>παρεμβάσεις κάναμε στον ΕΟΠΥΥ τηλεφωνικά</w:t>
      </w:r>
      <w:r>
        <w:rPr>
          <w:rFonts w:eastAsia="Times New Roman"/>
          <w:color w:val="201F1E"/>
          <w:szCs w:val="24"/>
        </w:rPr>
        <w:t>,</w:t>
      </w:r>
      <w:r w:rsidRPr="00180CDE">
        <w:rPr>
          <w:rFonts w:eastAsia="Times New Roman"/>
          <w:color w:val="201F1E"/>
          <w:szCs w:val="24"/>
        </w:rPr>
        <w:t xml:space="preserve"> αλλά και στον ίδιο τον </w:t>
      </w:r>
      <w:r>
        <w:rPr>
          <w:rFonts w:eastAsia="Times New Roman"/>
          <w:color w:val="201F1E"/>
          <w:szCs w:val="24"/>
        </w:rPr>
        <w:t>κ.</w:t>
      </w:r>
      <w:r w:rsidRPr="00180CDE">
        <w:rPr>
          <w:rFonts w:eastAsia="Times New Roman"/>
          <w:color w:val="201F1E"/>
          <w:szCs w:val="24"/>
        </w:rPr>
        <w:t xml:space="preserve"> </w:t>
      </w:r>
      <w:proofErr w:type="spellStart"/>
      <w:r w:rsidRPr="00180CDE">
        <w:rPr>
          <w:rFonts w:eastAsia="Times New Roman"/>
          <w:color w:val="201F1E"/>
          <w:szCs w:val="24"/>
        </w:rPr>
        <w:t>Πολάκη</w:t>
      </w:r>
      <w:proofErr w:type="spellEnd"/>
      <w:r w:rsidRPr="00180CDE">
        <w:rPr>
          <w:rFonts w:eastAsia="Times New Roman"/>
          <w:color w:val="201F1E"/>
          <w:szCs w:val="24"/>
        </w:rPr>
        <w:t xml:space="preserve"> </w:t>
      </w:r>
      <w:r>
        <w:rPr>
          <w:rFonts w:eastAsia="Times New Roman"/>
          <w:color w:val="201F1E"/>
          <w:szCs w:val="24"/>
        </w:rPr>
        <w:t>-</w:t>
      </w:r>
      <w:r w:rsidRPr="00180CDE">
        <w:rPr>
          <w:rFonts w:eastAsia="Times New Roman"/>
          <w:color w:val="201F1E"/>
          <w:szCs w:val="24"/>
        </w:rPr>
        <w:t>να τα λέμε εδώ</w:t>
      </w:r>
      <w:r>
        <w:rPr>
          <w:rFonts w:eastAsia="Times New Roman"/>
          <w:color w:val="201F1E"/>
          <w:szCs w:val="24"/>
        </w:rPr>
        <w:t>-</w:t>
      </w:r>
      <w:r w:rsidRPr="00180CDE">
        <w:rPr>
          <w:rFonts w:eastAsia="Times New Roman"/>
          <w:color w:val="201F1E"/>
          <w:szCs w:val="24"/>
        </w:rPr>
        <w:t xml:space="preserve"> με </w:t>
      </w:r>
      <w:r>
        <w:rPr>
          <w:rFonts w:eastAsia="Times New Roman"/>
          <w:color w:val="201F1E"/>
          <w:szCs w:val="24"/>
        </w:rPr>
        <w:t>αφορμή αυτό το περιστατικό. Γ</w:t>
      </w:r>
      <w:r w:rsidRPr="00180CDE">
        <w:rPr>
          <w:rFonts w:eastAsia="Times New Roman"/>
          <w:color w:val="201F1E"/>
          <w:szCs w:val="24"/>
        </w:rPr>
        <w:t>νωρίζουμε πολύ περισσότερα περιστατικά</w:t>
      </w:r>
      <w:r>
        <w:rPr>
          <w:rFonts w:eastAsia="Times New Roman"/>
          <w:color w:val="201F1E"/>
          <w:szCs w:val="24"/>
        </w:rPr>
        <w:t xml:space="preserve">. </w:t>
      </w:r>
    </w:p>
    <w:p w14:paraId="7632D361"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Αυτοί, λοιπόν, </w:t>
      </w:r>
      <w:r w:rsidRPr="00180CDE">
        <w:rPr>
          <w:rFonts w:eastAsia="Times New Roman"/>
          <w:color w:val="201F1E"/>
          <w:szCs w:val="24"/>
        </w:rPr>
        <w:t>οι γονείς τι θ</w:t>
      </w:r>
      <w:r w:rsidRPr="00180CDE">
        <w:rPr>
          <w:rFonts w:eastAsia="Times New Roman"/>
          <w:color w:val="201F1E"/>
          <w:szCs w:val="24"/>
        </w:rPr>
        <w:t>α κάνουν αυτό το παιδί</w:t>
      </w:r>
      <w:r>
        <w:rPr>
          <w:rFonts w:eastAsia="Times New Roman"/>
          <w:color w:val="201F1E"/>
          <w:szCs w:val="24"/>
        </w:rPr>
        <w:t>; Γ</w:t>
      </w:r>
      <w:r w:rsidRPr="00180CDE">
        <w:rPr>
          <w:rFonts w:eastAsia="Times New Roman"/>
          <w:color w:val="201F1E"/>
          <w:szCs w:val="24"/>
        </w:rPr>
        <w:t>ια πείτε μου</w:t>
      </w:r>
      <w:r>
        <w:rPr>
          <w:rFonts w:eastAsia="Times New Roman"/>
          <w:color w:val="201F1E"/>
          <w:szCs w:val="24"/>
        </w:rPr>
        <w:t xml:space="preserve">. Πρέπει να το πάνε σε κέντρο αποκατάστασης ιδιωτικό, γιατί </w:t>
      </w:r>
      <w:r w:rsidRPr="00180CDE">
        <w:rPr>
          <w:rFonts w:eastAsia="Times New Roman"/>
          <w:color w:val="201F1E"/>
          <w:szCs w:val="24"/>
        </w:rPr>
        <w:t xml:space="preserve">δεν υπάρχουν κρεβάτια </w:t>
      </w:r>
      <w:r>
        <w:rPr>
          <w:rFonts w:eastAsia="Times New Roman"/>
          <w:color w:val="201F1E"/>
          <w:szCs w:val="24"/>
        </w:rPr>
        <w:t>σε δημόσια κέντρα αποκατάστασης στη χώρα μας, παρά μόνο διακόσια στην Αθήνα. Αυτή η οικογένεια προσέφυγε στην Υγειονομική Επιτροπή του ΕΟ</w:t>
      </w:r>
      <w:r>
        <w:rPr>
          <w:rFonts w:eastAsia="Times New Roman"/>
          <w:color w:val="201F1E"/>
          <w:szCs w:val="24"/>
        </w:rPr>
        <w:t xml:space="preserve">ΠΥΥ και </w:t>
      </w:r>
      <w:proofErr w:type="spellStart"/>
      <w:r>
        <w:rPr>
          <w:rFonts w:eastAsia="Times New Roman"/>
          <w:color w:val="201F1E"/>
          <w:szCs w:val="24"/>
        </w:rPr>
        <w:t>απερρίφθη</w:t>
      </w:r>
      <w:proofErr w:type="spellEnd"/>
      <w:r>
        <w:rPr>
          <w:rFonts w:eastAsia="Times New Roman"/>
          <w:color w:val="201F1E"/>
          <w:szCs w:val="24"/>
        </w:rPr>
        <w:t xml:space="preserve">. Τώρα τι </w:t>
      </w:r>
      <w:r w:rsidRPr="00180CDE">
        <w:rPr>
          <w:rFonts w:eastAsia="Times New Roman"/>
          <w:color w:val="201F1E"/>
          <w:szCs w:val="24"/>
        </w:rPr>
        <w:t>θα κάνει</w:t>
      </w:r>
      <w:r>
        <w:rPr>
          <w:rFonts w:eastAsia="Times New Roman"/>
          <w:color w:val="201F1E"/>
          <w:szCs w:val="24"/>
        </w:rPr>
        <w:t>;</w:t>
      </w:r>
      <w:r w:rsidRPr="00180CDE">
        <w:rPr>
          <w:rFonts w:eastAsia="Times New Roman"/>
          <w:color w:val="201F1E"/>
          <w:szCs w:val="24"/>
        </w:rPr>
        <w:t xml:space="preserve"> </w:t>
      </w:r>
      <w:r>
        <w:rPr>
          <w:rFonts w:eastAsia="Times New Roman"/>
          <w:color w:val="201F1E"/>
          <w:szCs w:val="24"/>
        </w:rPr>
        <w:t xml:space="preserve">Θα το </w:t>
      </w:r>
      <w:r w:rsidRPr="00180CDE">
        <w:rPr>
          <w:rFonts w:eastAsia="Times New Roman"/>
          <w:color w:val="201F1E"/>
          <w:szCs w:val="24"/>
        </w:rPr>
        <w:t xml:space="preserve">πάρει </w:t>
      </w:r>
      <w:r>
        <w:rPr>
          <w:rFonts w:eastAsia="Times New Roman"/>
          <w:color w:val="201F1E"/>
          <w:szCs w:val="24"/>
        </w:rPr>
        <w:t xml:space="preserve">στο σπίτι, </w:t>
      </w:r>
      <w:r w:rsidRPr="00180CDE">
        <w:rPr>
          <w:rFonts w:eastAsia="Times New Roman"/>
          <w:color w:val="201F1E"/>
          <w:szCs w:val="24"/>
        </w:rPr>
        <w:t>ενώ το παιδί όντως έχει δει βελτίωσ</w:t>
      </w:r>
      <w:r>
        <w:rPr>
          <w:rFonts w:eastAsia="Times New Roman"/>
          <w:color w:val="201F1E"/>
          <w:szCs w:val="24"/>
        </w:rPr>
        <w:t xml:space="preserve">η και έχει προοπτικές βελτίωσης; Έντεκα χρονών είναι. </w:t>
      </w:r>
    </w:p>
    <w:p w14:paraId="7632D362"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Το </w:t>
      </w:r>
      <w:r w:rsidRPr="00180CDE">
        <w:rPr>
          <w:rFonts w:eastAsia="Times New Roman"/>
          <w:color w:val="201F1E"/>
          <w:szCs w:val="24"/>
        </w:rPr>
        <w:t>παράδει</w:t>
      </w:r>
      <w:r>
        <w:rPr>
          <w:rFonts w:eastAsia="Times New Roman"/>
          <w:color w:val="201F1E"/>
          <w:szCs w:val="24"/>
        </w:rPr>
        <w:t xml:space="preserve">γμα αυτό δεν το λέω για να </w:t>
      </w:r>
      <w:r w:rsidRPr="00180CDE">
        <w:rPr>
          <w:rFonts w:eastAsia="Times New Roman"/>
          <w:color w:val="201F1E"/>
          <w:szCs w:val="24"/>
        </w:rPr>
        <w:t xml:space="preserve">κινητοποιήσω το θυμικό </w:t>
      </w:r>
      <w:r>
        <w:rPr>
          <w:rFonts w:eastAsia="Times New Roman"/>
          <w:color w:val="201F1E"/>
          <w:szCs w:val="24"/>
        </w:rPr>
        <w:t>κάποιων εδώ</w:t>
      </w:r>
      <w:r w:rsidRPr="00180CDE">
        <w:rPr>
          <w:rFonts w:eastAsia="Times New Roman"/>
          <w:color w:val="201F1E"/>
          <w:szCs w:val="24"/>
        </w:rPr>
        <w:t xml:space="preserve"> ή όσων μας έχουν</w:t>
      </w:r>
      <w:r>
        <w:rPr>
          <w:rFonts w:eastAsia="Times New Roman"/>
          <w:color w:val="201F1E"/>
          <w:szCs w:val="24"/>
        </w:rPr>
        <w:t>,</w:t>
      </w:r>
      <w:r w:rsidRPr="00180CDE">
        <w:rPr>
          <w:rFonts w:eastAsia="Times New Roman"/>
          <w:color w:val="201F1E"/>
          <w:szCs w:val="24"/>
        </w:rPr>
        <w:t xml:space="preserve"> </w:t>
      </w:r>
      <w:r>
        <w:rPr>
          <w:rFonts w:eastAsia="Times New Roman"/>
          <w:color w:val="201F1E"/>
          <w:szCs w:val="24"/>
        </w:rPr>
        <w:t>αλλά για να περι</w:t>
      </w:r>
      <w:r>
        <w:rPr>
          <w:rFonts w:eastAsia="Times New Roman"/>
          <w:color w:val="201F1E"/>
          <w:szCs w:val="24"/>
        </w:rPr>
        <w:t xml:space="preserve">γράψω μία κατάσταση, τι </w:t>
      </w:r>
      <w:r w:rsidRPr="00180CDE">
        <w:rPr>
          <w:rFonts w:eastAsia="Times New Roman"/>
          <w:color w:val="201F1E"/>
          <w:szCs w:val="24"/>
        </w:rPr>
        <w:t xml:space="preserve">βιώνει ο λαός </w:t>
      </w:r>
      <w:r>
        <w:rPr>
          <w:rFonts w:eastAsia="Times New Roman"/>
          <w:color w:val="201F1E"/>
          <w:szCs w:val="24"/>
        </w:rPr>
        <w:t>μας,</w:t>
      </w:r>
      <w:r w:rsidRPr="00180CDE">
        <w:rPr>
          <w:rFonts w:eastAsia="Times New Roman"/>
          <w:color w:val="201F1E"/>
          <w:szCs w:val="24"/>
        </w:rPr>
        <w:t xml:space="preserve"> την ίδια ώρα που εσείς </w:t>
      </w:r>
      <w:r>
        <w:rPr>
          <w:rFonts w:eastAsia="Times New Roman"/>
          <w:color w:val="201F1E"/>
          <w:szCs w:val="24"/>
        </w:rPr>
        <w:t>ξιφουλκείτε</w:t>
      </w:r>
      <w:r w:rsidRPr="00180CDE">
        <w:rPr>
          <w:rFonts w:eastAsia="Times New Roman"/>
          <w:color w:val="201F1E"/>
          <w:szCs w:val="24"/>
        </w:rPr>
        <w:t xml:space="preserve"> από το Βήμα της Βουλής </w:t>
      </w:r>
      <w:r>
        <w:rPr>
          <w:rFonts w:eastAsia="Times New Roman"/>
          <w:color w:val="201F1E"/>
          <w:szCs w:val="24"/>
        </w:rPr>
        <w:t xml:space="preserve">για το αν και πώς αγοράστηκε ένας αξονικός τομογράφος. </w:t>
      </w:r>
    </w:p>
    <w:p w14:paraId="7632D363"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Δεν το </w:t>
      </w:r>
      <w:r w:rsidRPr="00180CDE">
        <w:rPr>
          <w:rFonts w:eastAsia="Times New Roman"/>
          <w:color w:val="201F1E"/>
          <w:szCs w:val="24"/>
        </w:rPr>
        <w:t>υποτιμούμε ως θέμα</w:t>
      </w:r>
      <w:r>
        <w:rPr>
          <w:rFonts w:eastAsia="Times New Roman"/>
          <w:color w:val="201F1E"/>
          <w:szCs w:val="24"/>
        </w:rPr>
        <w:t>, αλλά υπογραμμίζουμε</w:t>
      </w:r>
      <w:r w:rsidRPr="00180CDE">
        <w:rPr>
          <w:rFonts w:eastAsia="Times New Roman"/>
          <w:color w:val="201F1E"/>
          <w:szCs w:val="24"/>
        </w:rPr>
        <w:t xml:space="preserve"> </w:t>
      </w:r>
      <w:r>
        <w:rPr>
          <w:rFonts w:eastAsia="Times New Roman"/>
          <w:color w:val="201F1E"/>
          <w:szCs w:val="24"/>
        </w:rPr>
        <w:t>ότι</w:t>
      </w:r>
      <w:r w:rsidRPr="00180CDE">
        <w:rPr>
          <w:rFonts w:eastAsia="Times New Roman"/>
          <w:color w:val="201F1E"/>
          <w:szCs w:val="24"/>
        </w:rPr>
        <w:t xml:space="preserve"> η αντιπαράθεση εξαντλείται σε αυτό το επίπεδο</w:t>
      </w:r>
      <w:r>
        <w:rPr>
          <w:rFonts w:eastAsia="Times New Roman"/>
          <w:color w:val="201F1E"/>
          <w:szCs w:val="24"/>
        </w:rPr>
        <w:t>,</w:t>
      </w:r>
      <w:r w:rsidRPr="00180CDE">
        <w:rPr>
          <w:rFonts w:eastAsia="Times New Roman"/>
          <w:color w:val="201F1E"/>
          <w:szCs w:val="24"/>
        </w:rPr>
        <w:t xml:space="preserve"> όταν τα νοσοκομεία </w:t>
      </w:r>
      <w:r>
        <w:rPr>
          <w:rFonts w:eastAsia="Times New Roman"/>
          <w:color w:val="201F1E"/>
          <w:szCs w:val="24"/>
        </w:rPr>
        <w:t>τα έχετε</w:t>
      </w:r>
      <w:r w:rsidRPr="00180CDE">
        <w:rPr>
          <w:rFonts w:eastAsia="Times New Roman"/>
          <w:color w:val="201F1E"/>
          <w:szCs w:val="24"/>
        </w:rPr>
        <w:t xml:space="preserve"> μετατρέψει </w:t>
      </w:r>
      <w:r>
        <w:rPr>
          <w:rFonts w:eastAsia="Times New Roman"/>
          <w:color w:val="201F1E"/>
          <w:szCs w:val="24"/>
        </w:rPr>
        <w:t>-και επί ΠΑΣΟΚ</w:t>
      </w:r>
      <w:r>
        <w:rPr>
          <w:rFonts w:eastAsia="Times New Roman"/>
          <w:color w:val="201F1E"/>
          <w:szCs w:val="24"/>
        </w:rPr>
        <w:t xml:space="preserve"> </w:t>
      </w:r>
      <w:r>
        <w:rPr>
          <w:rFonts w:eastAsia="Times New Roman"/>
          <w:color w:val="201F1E"/>
          <w:szCs w:val="24"/>
        </w:rPr>
        <w:t>-</w:t>
      </w:r>
      <w:r>
        <w:rPr>
          <w:rFonts w:eastAsia="Times New Roman"/>
          <w:color w:val="201F1E"/>
          <w:szCs w:val="24"/>
        </w:rPr>
        <w:t xml:space="preserve"> </w:t>
      </w:r>
      <w:r w:rsidRPr="00180CDE">
        <w:rPr>
          <w:rFonts w:eastAsia="Times New Roman"/>
          <w:color w:val="201F1E"/>
          <w:szCs w:val="24"/>
        </w:rPr>
        <w:t>Νέας Δημοκρ</w:t>
      </w:r>
      <w:r>
        <w:rPr>
          <w:rFonts w:eastAsia="Times New Roman"/>
          <w:color w:val="201F1E"/>
          <w:szCs w:val="24"/>
        </w:rPr>
        <w:t>ατίας και στη συνέχεια όταν πήρατε</w:t>
      </w:r>
      <w:r w:rsidRPr="00180CDE">
        <w:rPr>
          <w:rFonts w:eastAsia="Times New Roman"/>
          <w:color w:val="201F1E"/>
          <w:szCs w:val="24"/>
        </w:rPr>
        <w:t xml:space="preserve"> τη σκυτάλη ως κυβέρνηση ΣΥΡΙΖΑ</w:t>
      </w:r>
      <w:r>
        <w:rPr>
          <w:rFonts w:eastAsia="Times New Roman"/>
          <w:color w:val="201F1E"/>
          <w:szCs w:val="24"/>
        </w:rPr>
        <w:t>-</w:t>
      </w:r>
      <w:r w:rsidRPr="00180CDE">
        <w:rPr>
          <w:rFonts w:eastAsia="Times New Roman"/>
          <w:color w:val="201F1E"/>
          <w:szCs w:val="24"/>
        </w:rPr>
        <w:t xml:space="preserve"> ΑΝΕΛ</w:t>
      </w:r>
      <w:r>
        <w:rPr>
          <w:rFonts w:eastAsia="Times New Roman"/>
          <w:color w:val="201F1E"/>
          <w:szCs w:val="24"/>
        </w:rPr>
        <w:t xml:space="preserve"> και</w:t>
      </w:r>
      <w:r w:rsidRPr="00180CDE">
        <w:rPr>
          <w:rFonts w:eastAsia="Times New Roman"/>
          <w:color w:val="201F1E"/>
          <w:szCs w:val="24"/>
        </w:rPr>
        <w:t xml:space="preserve"> ΣΥΡΙΖΑ τώρα</w:t>
      </w:r>
      <w:r>
        <w:rPr>
          <w:rFonts w:eastAsia="Times New Roman"/>
          <w:color w:val="201F1E"/>
          <w:szCs w:val="24"/>
        </w:rPr>
        <w:t>-</w:t>
      </w:r>
      <w:r w:rsidRPr="00180CDE">
        <w:rPr>
          <w:rFonts w:eastAsia="Times New Roman"/>
          <w:color w:val="201F1E"/>
          <w:szCs w:val="24"/>
        </w:rPr>
        <w:t xml:space="preserve"> σε επιχειρηματικές μονάδες</w:t>
      </w:r>
      <w:r>
        <w:rPr>
          <w:rFonts w:eastAsia="Times New Roman"/>
          <w:color w:val="201F1E"/>
          <w:szCs w:val="24"/>
        </w:rPr>
        <w:t>. Ξεχνάτε τις ΕΑΝ;</w:t>
      </w:r>
      <w:r w:rsidRPr="00180CDE">
        <w:rPr>
          <w:rFonts w:eastAsia="Times New Roman"/>
          <w:color w:val="201F1E"/>
          <w:szCs w:val="24"/>
        </w:rPr>
        <w:t xml:space="preserve"> </w:t>
      </w:r>
      <w:r>
        <w:rPr>
          <w:rFonts w:eastAsia="Times New Roman"/>
          <w:color w:val="201F1E"/>
          <w:szCs w:val="24"/>
        </w:rPr>
        <w:t xml:space="preserve">Εμπορευματοποιείτε σταδιακά </w:t>
      </w:r>
      <w:r w:rsidRPr="00180CDE">
        <w:rPr>
          <w:rFonts w:eastAsia="Times New Roman"/>
          <w:color w:val="201F1E"/>
          <w:szCs w:val="24"/>
        </w:rPr>
        <w:t>το</w:t>
      </w:r>
      <w:r>
        <w:rPr>
          <w:rFonts w:eastAsia="Times New Roman"/>
          <w:color w:val="201F1E"/>
          <w:szCs w:val="24"/>
        </w:rPr>
        <w:t>ν</w:t>
      </w:r>
      <w:r w:rsidRPr="00180CDE">
        <w:rPr>
          <w:rFonts w:eastAsia="Times New Roman"/>
          <w:color w:val="201F1E"/>
          <w:szCs w:val="24"/>
        </w:rPr>
        <w:t xml:space="preserve"> δημόσιο χαρακτήρα της </w:t>
      </w:r>
      <w:r w:rsidRPr="00180CDE">
        <w:rPr>
          <w:rFonts w:eastAsia="Times New Roman"/>
          <w:color w:val="201F1E"/>
          <w:szCs w:val="24"/>
        </w:rPr>
        <w:t>υγείας</w:t>
      </w:r>
      <w:r>
        <w:rPr>
          <w:rFonts w:eastAsia="Times New Roman"/>
          <w:color w:val="201F1E"/>
          <w:szCs w:val="24"/>
        </w:rPr>
        <w:t xml:space="preserve">. Στα δημόσια νοσοκομεία δεν </w:t>
      </w:r>
      <w:r w:rsidRPr="00180CDE">
        <w:rPr>
          <w:rFonts w:eastAsia="Times New Roman"/>
          <w:color w:val="201F1E"/>
          <w:szCs w:val="24"/>
        </w:rPr>
        <w:t>πληρώνει ο κόσμος</w:t>
      </w:r>
      <w:r>
        <w:rPr>
          <w:rFonts w:eastAsia="Times New Roman"/>
          <w:color w:val="201F1E"/>
          <w:szCs w:val="24"/>
        </w:rPr>
        <w:t>;</w:t>
      </w:r>
      <w:r w:rsidRPr="00180CDE">
        <w:rPr>
          <w:rFonts w:eastAsia="Times New Roman"/>
          <w:color w:val="201F1E"/>
          <w:szCs w:val="24"/>
        </w:rPr>
        <w:t xml:space="preserve"> </w:t>
      </w:r>
    </w:p>
    <w:p w14:paraId="7632D364"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Αντιπαρατίθεστε ενόψει</w:t>
      </w:r>
      <w:r w:rsidRPr="00180CDE">
        <w:rPr>
          <w:rFonts w:eastAsia="Times New Roman"/>
          <w:color w:val="201F1E"/>
          <w:szCs w:val="24"/>
        </w:rPr>
        <w:t xml:space="preserve"> βεβαίως των εκλογών που έχουμε μπροστά </w:t>
      </w:r>
      <w:r>
        <w:rPr>
          <w:rFonts w:eastAsia="Times New Roman"/>
          <w:color w:val="201F1E"/>
          <w:szCs w:val="24"/>
        </w:rPr>
        <w:t>μας. Και</w:t>
      </w:r>
      <w:r w:rsidRPr="00180CDE">
        <w:rPr>
          <w:rFonts w:eastAsia="Times New Roman"/>
          <w:color w:val="201F1E"/>
          <w:szCs w:val="24"/>
        </w:rPr>
        <w:t xml:space="preserve"> για μας </w:t>
      </w:r>
      <w:r>
        <w:rPr>
          <w:rFonts w:eastAsia="Times New Roman"/>
          <w:color w:val="201F1E"/>
          <w:szCs w:val="24"/>
        </w:rPr>
        <w:t>-</w:t>
      </w:r>
      <w:r w:rsidRPr="00180CDE">
        <w:rPr>
          <w:rFonts w:eastAsia="Times New Roman"/>
          <w:color w:val="201F1E"/>
          <w:szCs w:val="24"/>
        </w:rPr>
        <w:t>να το πω κι έτσι</w:t>
      </w:r>
      <w:r>
        <w:rPr>
          <w:rFonts w:eastAsia="Times New Roman"/>
          <w:color w:val="201F1E"/>
          <w:szCs w:val="24"/>
        </w:rPr>
        <w:t>-</w:t>
      </w:r>
      <w:r w:rsidRPr="00180CDE">
        <w:rPr>
          <w:rFonts w:eastAsia="Times New Roman"/>
          <w:color w:val="201F1E"/>
          <w:szCs w:val="24"/>
        </w:rPr>
        <w:t xml:space="preserve"> είναι κριτήριο και για το</w:t>
      </w:r>
      <w:r>
        <w:rPr>
          <w:rFonts w:eastAsia="Times New Roman"/>
          <w:color w:val="201F1E"/>
          <w:szCs w:val="24"/>
        </w:rPr>
        <w:t>ν</w:t>
      </w:r>
      <w:r w:rsidRPr="00180CDE">
        <w:rPr>
          <w:rFonts w:eastAsia="Times New Roman"/>
          <w:color w:val="201F1E"/>
          <w:szCs w:val="24"/>
        </w:rPr>
        <w:t xml:space="preserve"> λαό μας θα πρέπει να είναι</w:t>
      </w:r>
      <w:r>
        <w:rPr>
          <w:rFonts w:eastAsia="Times New Roman"/>
          <w:color w:val="201F1E"/>
          <w:szCs w:val="24"/>
        </w:rPr>
        <w:t xml:space="preserve"> κριτήριο τα ζητήματα </w:t>
      </w:r>
      <w:r w:rsidRPr="00180CDE">
        <w:rPr>
          <w:rFonts w:eastAsia="Times New Roman"/>
          <w:color w:val="201F1E"/>
          <w:szCs w:val="24"/>
        </w:rPr>
        <w:t xml:space="preserve">της υγείας </w:t>
      </w:r>
      <w:r>
        <w:rPr>
          <w:rFonts w:eastAsia="Times New Roman"/>
          <w:color w:val="201F1E"/>
          <w:szCs w:val="24"/>
        </w:rPr>
        <w:t>από τη σκοπιά των</w:t>
      </w:r>
      <w:r>
        <w:rPr>
          <w:rFonts w:eastAsia="Times New Roman"/>
          <w:color w:val="201F1E"/>
          <w:szCs w:val="24"/>
        </w:rPr>
        <w:t xml:space="preserve"> δικών τους </w:t>
      </w:r>
      <w:proofErr w:type="spellStart"/>
      <w:r>
        <w:rPr>
          <w:rFonts w:eastAsia="Times New Roman"/>
          <w:color w:val="201F1E"/>
          <w:szCs w:val="24"/>
        </w:rPr>
        <w:t>διευρυνόμενων</w:t>
      </w:r>
      <w:proofErr w:type="spellEnd"/>
      <w:r w:rsidRPr="00180CDE">
        <w:rPr>
          <w:rFonts w:eastAsia="Times New Roman"/>
          <w:color w:val="201F1E"/>
          <w:szCs w:val="24"/>
        </w:rPr>
        <w:t xml:space="preserve"> </w:t>
      </w:r>
      <w:r>
        <w:rPr>
          <w:rFonts w:eastAsia="Times New Roman"/>
          <w:color w:val="201F1E"/>
          <w:szCs w:val="24"/>
        </w:rPr>
        <w:t>αναγκών στην υγεία, στο φάρμακο κ.λπ. που δεν ικανοποιούνται.</w:t>
      </w:r>
    </w:p>
    <w:p w14:paraId="7632D365"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Ε</w:t>
      </w:r>
      <w:r w:rsidRPr="00180CDE">
        <w:rPr>
          <w:rFonts w:eastAsia="Times New Roman"/>
          <w:color w:val="201F1E"/>
          <w:szCs w:val="24"/>
        </w:rPr>
        <w:t>υχαριστώ</w:t>
      </w:r>
      <w:r>
        <w:rPr>
          <w:rFonts w:eastAsia="Times New Roman"/>
          <w:color w:val="201F1E"/>
          <w:szCs w:val="24"/>
        </w:rPr>
        <w:t>, κύριε Πρόεδρε.</w:t>
      </w:r>
    </w:p>
    <w:p w14:paraId="7632D366" w14:textId="77777777" w:rsidR="00845256" w:rsidRDefault="00BE25C9">
      <w:pPr>
        <w:spacing w:line="600" w:lineRule="auto"/>
        <w:ind w:firstLine="720"/>
        <w:contextualSpacing/>
        <w:jc w:val="both"/>
        <w:rPr>
          <w:rFonts w:eastAsia="Times New Roman"/>
          <w:color w:val="201F1E"/>
          <w:szCs w:val="24"/>
        </w:rPr>
      </w:pPr>
      <w:r w:rsidRPr="004A0AC4">
        <w:rPr>
          <w:rFonts w:eastAsia="Times New Roman"/>
          <w:b/>
          <w:color w:val="201F1E"/>
          <w:szCs w:val="24"/>
        </w:rPr>
        <w:t>ΠΡΟΕΔΡΕΥΩΝ (Μάριος Γεωργιάδης):</w:t>
      </w:r>
      <w:r>
        <w:rPr>
          <w:rFonts w:eastAsia="Times New Roman"/>
          <w:color w:val="201F1E"/>
          <w:szCs w:val="24"/>
        </w:rPr>
        <w:t xml:space="preserve"> Ευχαριστούμε τον κ. </w:t>
      </w:r>
      <w:proofErr w:type="spellStart"/>
      <w:r>
        <w:rPr>
          <w:rFonts w:eastAsia="Times New Roman"/>
          <w:color w:val="201F1E"/>
          <w:szCs w:val="24"/>
        </w:rPr>
        <w:t>Λαμπρούλη</w:t>
      </w:r>
      <w:proofErr w:type="spellEnd"/>
      <w:r>
        <w:rPr>
          <w:rFonts w:eastAsia="Times New Roman"/>
          <w:color w:val="201F1E"/>
          <w:szCs w:val="24"/>
        </w:rPr>
        <w:t>.</w:t>
      </w:r>
    </w:p>
    <w:p w14:paraId="7632D367"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Τελευταίος των ειδικών αγορητών ο κ. </w:t>
      </w:r>
      <w:proofErr w:type="spellStart"/>
      <w:r>
        <w:rPr>
          <w:rFonts w:eastAsia="Times New Roman"/>
          <w:color w:val="201F1E"/>
          <w:szCs w:val="24"/>
        </w:rPr>
        <w:t>Μαυρωτάς</w:t>
      </w:r>
      <w:proofErr w:type="spellEnd"/>
      <w:r>
        <w:rPr>
          <w:rFonts w:eastAsia="Times New Roman"/>
          <w:color w:val="201F1E"/>
          <w:szCs w:val="24"/>
        </w:rPr>
        <w:t>.</w:t>
      </w:r>
    </w:p>
    <w:p w14:paraId="7632D368" w14:textId="77777777" w:rsidR="00845256" w:rsidRDefault="00BE25C9">
      <w:pPr>
        <w:spacing w:line="600" w:lineRule="auto"/>
        <w:ind w:firstLine="720"/>
        <w:contextualSpacing/>
        <w:jc w:val="both"/>
        <w:rPr>
          <w:rFonts w:eastAsia="Times New Roman"/>
          <w:color w:val="201F1E"/>
          <w:szCs w:val="24"/>
        </w:rPr>
      </w:pPr>
      <w:r w:rsidRPr="00180CDE">
        <w:rPr>
          <w:rFonts w:eastAsia="Times New Roman"/>
          <w:color w:val="201F1E"/>
          <w:szCs w:val="24"/>
        </w:rPr>
        <w:t>Συγχαρητήρια και για τ</w:t>
      </w:r>
      <w:r>
        <w:rPr>
          <w:rFonts w:eastAsia="Times New Roman"/>
          <w:color w:val="201F1E"/>
          <w:szCs w:val="24"/>
        </w:rPr>
        <w:t xml:space="preserve">ην εκλογή </w:t>
      </w:r>
      <w:r>
        <w:rPr>
          <w:rFonts w:eastAsia="Times New Roman"/>
          <w:color w:val="201F1E"/>
          <w:szCs w:val="24"/>
        </w:rPr>
        <w:t xml:space="preserve">σας και καλή επιτυχία, κύριε </w:t>
      </w:r>
      <w:r w:rsidRPr="00180CDE">
        <w:rPr>
          <w:rFonts w:eastAsia="Times New Roman"/>
          <w:color w:val="201F1E"/>
          <w:szCs w:val="24"/>
        </w:rPr>
        <w:t>συνάδελφε</w:t>
      </w:r>
      <w:r>
        <w:rPr>
          <w:rFonts w:eastAsia="Times New Roman"/>
          <w:color w:val="201F1E"/>
          <w:szCs w:val="24"/>
        </w:rPr>
        <w:t>,</w:t>
      </w:r>
      <w:r w:rsidRPr="00180CDE">
        <w:rPr>
          <w:rFonts w:eastAsia="Times New Roman"/>
          <w:color w:val="201F1E"/>
          <w:szCs w:val="24"/>
        </w:rPr>
        <w:t xml:space="preserve"> στα νέα </w:t>
      </w:r>
      <w:r>
        <w:rPr>
          <w:rFonts w:eastAsia="Times New Roman"/>
          <w:color w:val="201F1E"/>
          <w:szCs w:val="24"/>
        </w:rPr>
        <w:t>σας</w:t>
      </w:r>
      <w:r w:rsidRPr="00180CDE">
        <w:rPr>
          <w:rFonts w:eastAsia="Times New Roman"/>
          <w:color w:val="201F1E"/>
          <w:szCs w:val="24"/>
        </w:rPr>
        <w:t xml:space="preserve"> καθήκοντα</w:t>
      </w:r>
      <w:r>
        <w:rPr>
          <w:rFonts w:eastAsia="Times New Roman"/>
          <w:color w:val="201F1E"/>
          <w:szCs w:val="24"/>
        </w:rPr>
        <w:t xml:space="preserve">. </w:t>
      </w:r>
    </w:p>
    <w:p w14:paraId="7632D369"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Ορίστε, έχετε τον λόγο.</w:t>
      </w:r>
      <w:r w:rsidRPr="00180CDE">
        <w:rPr>
          <w:rFonts w:eastAsia="Times New Roman"/>
          <w:color w:val="201F1E"/>
          <w:szCs w:val="24"/>
        </w:rPr>
        <w:t xml:space="preserve"> </w:t>
      </w:r>
    </w:p>
    <w:p w14:paraId="7632D36A"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ΓΕΩΡΓΙΟΣ ΜΑΥΡΩΤΑΣ (Ζ΄ Αντιπρόεδρος</w:t>
      </w:r>
      <w:r>
        <w:rPr>
          <w:rFonts w:eastAsia="Times New Roman"/>
          <w:b/>
          <w:color w:val="201F1E"/>
          <w:szCs w:val="24"/>
        </w:rPr>
        <w:t xml:space="preserve"> της Βουλής</w:t>
      </w:r>
      <w:r>
        <w:rPr>
          <w:rFonts w:eastAsia="Times New Roman"/>
          <w:b/>
          <w:color w:val="201F1E"/>
          <w:szCs w:val="24"/>
        </w:rPr>
        <w:t xml:space="preserve">): </w:t>
      </w:r>
      <w:r>
        <w:rPr>
          <w:rFonts w:eastAsia="Times New Roman"/>
          <w:color w:val="201F1E"/>
          <w:szCs w:val="24"/>
        </w:rPr>
        <w:t>Ε</w:t>
      </w:r>
      <w:r w:rsidRPr="00180CDE">
        <w:rPr>
          <w:rFonts w:eastAsia="Times New Roman"/>
          <w:color w:val="201F1E"/>
          <w:szCs w:val="24"/>
        </w:rPr>
        <w:t>υχαριστώ</w:t>
      </w:r>
      <w:r>
        <w:rPr>
          <w:rFonts w:eastAsia="Times New Roman"/>
          <w:color w:val="201F1E"/>
          <w:szCs w:val="24"/>
        </w:rPr>
        <w:t>, κύριε Πρόεδρε.</w:t>
      </w:r>
    </w:p>
    <w:p w14:paraId="7632D36B"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Θα είμαι πολύ </w:t>
      </w:r>
      <w:r w:rsidRPr="00180CDE">
        <w:rPr>
          <w:rFonts w:eastAsia="Times New Roman"/>
          <w:color w:val="201F1E"/>
          <w:szCs w:val="24"/>
        </w:rPr>
        <w:t>σύντομος</w:t>
      </w:r>
      <w:r>
        <w:rPr>
          <w:rFonts w:eastAsia="Times New Roman"/>
          <w:color w:val="201F1E"/>
          <w:szCs w:val="24"/>
        </w:rPr>
        <w:t xml:space="preserve">. Δεν θα χρειαστώ ούτε δύο, </w:t>
      </w:r>
      <w:r w:rsidRPr="00180CDE">
        <w:rPr>
          <w:rFonts w:eastAsia="Times New Roman"/>
          <w:color w:val="201F1E"/>
          <w:szCs w:val="24"/>
        </w:rPr>
        <w:t>τρία λεπτά</w:t>
      </w:r>
      <w:r>
        <w:rPr>
          <w:rFonts w:eastAsia="Times New Roman"/>
          <w:color w:val="201F1E"/>
          <w:szCs w:val="24"/>
        </w:rPr>
        <w:t>.</w:t>
      </w:r>
    </w:p>
    <w:p w14:paraId="7632D36C"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Τη</w:t>
      </w:r>
      <w:r w:rsidRPr="00180CDE">
        <w:rPr>
          <w:rFonts w:eastAsia="Times New Roman"/>
          <w:color w:val="201F1E"/>
          <w:szCs w:val="24"/>
        </w:rPr>
        <w:t xml:space="preserve"> </w:t>
      </w:r>
      <w:r>
        <w:rPr>
          <w:rFonts w:eastAsia="Times New Roman"/>
          <w:color w:val="201F1E"/>
          <w:szCs w:val="24"/>
        </w:rPr>
        <w:t>θέση</w:t>
      </w:r>
      <w:r w:rsidRPr="00180CDE">
        <w:rPr>
          <w:rFonts w:eastAsia="Times New Roman"/>
          <w:color w:val="201F1E"/>
          <w:szCs w:val="24"/>
        </w:rPr>
        <w:t xml:space="preserve"> μας για το νομοσχέδιο</w:t>
      </w:r>
      <w:r>
        <w:rPr>
          <w:rFonts w:eastAsia="Times New Roman"/>
          <w:color w:val="201F1E"/>
          <w:szCs w:val="24"/>
        </w:rPr>
        <w:t xml:space="preserve"> και για τη δωρεά της Ελισάβετ Π</w:t>
      </w:r>
      <w:r w:rsidRPr="00180CDE">
        <w:rPr>
          <w:rFonts w:eastAsia="Times New Roman"/>
          <w:color w:val="201F1E"/>
          <w:szCs w:val="24"/>
        </w:rPr>
        <w:t>απαγια</w:t>
      </w:r>
      <w:r>
        <w:rPr>
          <w:rFonts w:eastAsia="Times New Roman"/>
          <w:color w:val="201F1E"/>
          <w:szCs w:val="24"/>
        </w:rPr>
        <w:t xml:space="preserve">ννοπούλου και των κληρονόμων τη διατύπωσα κατά τη διάρκεια της </w:t>
      </w:r>
      <w:proofErr w:type="spellStart"/>
      <w:r>
        <w:rPr>
          <w:rFonts w:eastAsia="Times New Roman"/>
          <w:color w:val="201F1E"/>
          <w:szCs w:val="24"/>
        </w:rPr>
        <w:t>πρωτολογίας</w:t>
      </w:r>
      <w:proofErr w:type="spellEnd"/>
      <w:r>
        <w:rPr>
          <w:rFonts w:eastAsia="Times New Roman"/>
          <w:color w:val="201F1E"/>
          <w:szCs w:val="24"/>
        </w:rPr>
        <w:t xml:space="preserve"> μου. Είναι σαφές ότι είμαστε απόλυτα θετικοί </w:t>
      </w:r>
      <w:r w:rsidRPr="00180CDE">
        <w:rPr>
          <w:rFonts w:eastAsia="Times New Roman"/>
          <w:color w:val="201F1E"/>
          <w:szCs w:val="24"/>
        </w:rPr>
        <w:t>απέναντι σε αυτό</w:t>
      </w:r>
      <w:r>
        <w:rPr>
          <w:rFonts w:eastAsia="Times New Roman"/>
          <w:color w:val="201F1E"/>
          <w:szCs w:val="24"/>
        </w:rPr>
        <w:t>.</w:t>
      </w:r>
    </w:p>
    <w:p w14:paraId="7632D36D"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Γ</w:t>
      </w:r>
      <w:r w:rsidRPr="00180CDE">
        <w:rPr>
          <w:rFonts w:eastAsia="Times New Roman"/>
          <w:color w:val="201F1E"/>
          <w:szCs w:val="24"/>
        </w:rPr>
        <w:t>ια τις τροπολο</w:t>
      </w:r>
      <w:r>
        <w:rPr>
          <w:rFonts w:eastAsia="Times New Roman"/>
          <w:color w:val="201F1E"/>
          <w:szCs w:val="24"/>
        </w:rPr>
        <w:t>γίες εξήγησα ήδη ότι θα ψηφίσουμε</w:t>
      </w:r>
      <w:r w:rsidRPr="00180CDE">
        <w:rPr>
          <w:rFonts w:eastAsia="Times New Roman"/>
          <w:color w:val="201F1E"/>
          <w:szCs w:val="24"/>
        </w:rPr>
        <w:t xml:space="preserve"> </w:t>
      </w:r>
      <w:r>
        <w:rPr>
          <w:rFonts w:eastAsia="Times New Roman"/>
          <w:color w:val="201F1E"/>
          <w:szCs w:val="24"/>
        </w:rPr>
        <w:t>«</w:t>
      </w:r>
      <w:r>
        <w:rPr>
          <w:rFonts w:eastAsia="Times New Roman"/>
          <w:color w:val="201F1E"/>
          <w:szCs w:val="24"/>
        </w:rPr>
        <w:t>παρών</w:t>
      </w:r>
      <w:r>
        <w:rPr>
          <w:rFonts w:eastAsia="Times New Roman"/>
          <w:color w:val="201F1E"/>
          <w:szCs w:val="24"/>
        </w:rPr>
        <w:t xml:space="preserve">», </w:t>
      </w:r>
      <w:r w:rsidRPr="00180CDE">
        <w:rPr>
          <w:rFonts w:eastAsia="Times New Roman"/>
          <w:color w:val="201F1E"/>
          <w:szCs w:val="24"/>
        </w:rPr>
        <w:t>όχι για το περιεχόμενο</w:t>
      </w:r>
      <w:r>
        <w:rPr>
          <w:rFonts w:eastAsia="Times New Roman"/>
          <w:color w:val="201F1E"/>
          <w:szCs w:val="24"/>
        </w:rPr>
        <w:t>,</w:t>
      </w:r>
      <w:r w:rsidRPr="00180CDE">
        <w:rPr>
          <w:rFonts w:eastAsia="Times New Roman"/>
          <w:color w:val="201F1E"/>
          <w:szCs w:val="24"/>
        </w:rPr>
        <w:t xml:space="preserve"> αλλά για τη διαδικασία με την οποία έρχονται σε μία </w:t>
      </w:r>
      <w:r>
        <w:rPr>
          <w:rFonts w:eastAsia="Times New Roman"/>
          <w:color w:val="201F1E"/>
          <w:szCs w:val="24"/>
        </w:rPr>
        <w:t>κύρωση</w:t>
      </w:r>
      <w:r w:rsidRPr="00180CDE">
        <w:rPr>
          <w:rFonts w:eastAsia="Times New Roman"/>
          <w:color w:val="201F1E"/>
          <w:szCs w:val="24"/>
        </w:rPr>
        <w:t xml:space="preserve"> συμφωνίας για αποδοχή μιας δωρεάς</w:t>
      </w:r>
      <w:r>
        <w:rPr>
          <w:rFonts w:eastAsia="Times New Roman"/>
          <w:color w:val="201F1E"/>
          <w:szCs w:val="24"/>
        </w:rPr>
        <w:t>,</w:t>
      </w:r>
      <w:r w:rsidRPr="00180CDE">
        <w:rPr>
          <w:rFonts w:eastAsia="Times New Roman"/>
          <w:color w:val="201F1E"/>
          <w:szCs w:val="24"/>
        </w:rPr>
        <w:t xml:space="preserve"> κάτι το οποίο κατά τη γνώμη μου α</w:t>
      </w:r>
      <w:r>
        <w:rPr>
          <w:rFonts w:eastAsia="Times New Roman"/>
          <w:color w:val="201F1E"/>
          <w:szCs w:val="24"/>
        </w:rPr>
        <w:t>δικεί το νομοσχέδιο το οποίο η Κ</w:t>
      </w:r>
      <w:r w:rsidRPr="00180CDE">
        <w:rPr>
          <w:rFonts w:eastAsia="Times New Roman"/>
          <w:color w:val="201F1E"/>
          <w:szCs w:val="24"/>
        </w:rPr>
        <w:t xml:space="preserve">υβέρνηση το βλέπει </w:t>
      </w:r>
      <w:r>
        <w:rPr>
          <w:rFonts w:eastAsia="Times New Roman"/>
          <w:color w:val="201F1E"/>
          <w:szCs w:val="24"/>
        </w:rPr>
        <w:t>ως</w:t>
      </w:r>
      <w:r w:rsidRPr="00180CDE">
        <w:rPr>
          <w:rFonts w:eastAsia="Times New Roman"/>
          <w:color w:val="201F1E"/>
          <w:szCs w:val="24"/>
        </w:rPr>
        <w:t xml:space="preserve"> ένα</w:t>
      </w:r>
      <w:r>
        <w:rPr>
          <w:rFonts w:eastAsia="Times New Roman"/>
          <w:color w:val="201F1E"/>
          <w:szCs w:val="24"/>
        </w:rPr>
        <w:t>ν</w:t>
      </w:r>
      <w:r w:rsidRPr="00180CDE">
        <w:rPr>
          <w:rFonts w:eastAsia="Times New Roman"/>
          <w:color w:val="201F1E"/>
          <w:szCs w:val="24"/>
        </w:rPr>
        <w:t xml:space="preserve"> </w:t>
      </w:r>
      <w:r>
        <w:rPr>
          <w:rFonts w:eastAsia="Times New Roman"/>
          <w:color w:val="201F1E"/>
          <w:szCs w:val="24"/>
        </w:rPr>
        <w:t>«</w:t>
      </w:r>
      <w:r w:rsidRPr="00180CDE">
        <w:rPr>
          <w:rFonts w:eastAsia="Times New Roman"/>
          <w:color w:val="201F1E"/>
          <w:szCs w:val="24"/>
        </w:rPr>
        <w:t>ξενιστή</w:t>
      </w:r>
      <w:r>
        <w:rPr>
          <w:rFonts w:eastAsia="Times New Roman"/>
          <w:color w:val="201F1E"/>
          <w:szCs w:val="24"/>
        </w:rPr>
        <w:t>»</w:t>
      </w:r>
      <w:r w:rsidRPr="00180CDE">
        <w:rPr>
          <w:rFonts w:eastAsia="Times New Roman"/>
          <w:color w:val="201F1E"/>
          <w:szCs w:val="24"/>
        </w:rPr>
        <w:t xml:space="preserve"> τροπολογιών ουσιαστικά</w:t>
      </w:r>
      <w:r>
        <w:rPr>
          <w:rFonts w:eastAsia="Times New Roman"/>
          <w:color w:val="201F1E"/>
          <w:szCs w:val="24"/>
        </w:rPr>
        <w:t>.</w:t>
      </w:r>
    </w:p>
    <w:p w14:paraId="7632D36E"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Δ</w:t>
      </w:r>
      <w:r w:rsidRPr="00180CDE">
        <w:rPr>
          <w:rFonts w:eastAsia="Times New Roman"/>
          <w:color w:val="201F1E"/>
          <w:szCs w:val="24"/>
        </w:rPr>
        <w:t xml:space="preserve">εν θέλουμε να συμβάλουμε σε αυτό </w:t>
      </w:r>
      <w:r w:rsidRPr="00180CDE">
        <w:rPr>
          <w:rFonts w:eastAsia="Times New Roman"/>
          <w:color w:val="201F1E"/>
          <w:szCs w:val="24"/>
        </w:rPr>
        <w:t>τον κοινοβουλευτικό μιθριδατισμό</w:t>
      </w:r>
      <w:r>
        <w:rPr>
          <w:rFonts w:eastAsia="Times New Roman"/>
          <w:color w:val="201F1E"/>
          <w:szCs w:val="24"/>
        </w:rPr>
        <w:t>,</w:t>
      </w:r>
      <w:r w:rsidRPr="00180CDE">
        <w:rPr>
          <w:rFonts w:eastAsia="Times New Roman"/>
          <w:color w:val="201F1E"/>
          <w:szCs w:val="24"/>
        </w:rPr>
        <w:t xml:space="preserve"> ο οποίος μας έχει συνηθίσει στο να νομοθετούμε με τις τροπολογίες</w:t>
      </w:r>
      <w:r>
        <w:rPr>
          <w:rFonts w:eastAsia="Times New Roman"/>
          <w:color w:val="201F1E"/>
          <w:szCs w:val="24"/>
        </w:rPr>
        <w:t>,</w:t>
      </w:r>
      <w:r w:rsidRPr="00180CDE">
        <w:rPr>
          <w:rFonts w:eastAsia="Times New Roman"/>
          <w:color w:val="201F1E"/>
          <w:szCs w:val="24"/>
        </w:rPr>
        <w:t xml:space="preserve"> με αποτέλεσμα να έχουμε αυτή την πολυνομία και την κακονομία</w:t>
      </w:r>
      <w:r>
        <w:rPr>
          <w:rFonts w:eastAsia="Times New Roman"/>
          <w:color w:val="201F1E"/>
          <w:szCs w:val="24"/>
        </w:rPr>
        <w:t>,</w:t>
      </w:r>
      <w:r w:rsidRPr="00180CDE">
        <w:rPr>
          <w:rFonts w:eastAsia="Times New Roman"/>
          <w:color w:val="201F1E"/>
          <w:szCs w:val="24"/>
        </w:rPr>
        <w:t xml:space="preserve"> για την οποία </w:t>
      </w:r>
      <w:r>
        <w:rPr>
          <w:rFonts w:eastAsia="Times New Roman"/>
          <w:color w:val="201F1E"/>
          <w:szCs w:val="24"/>
        </w:rPr>
        <w:lastRenderedPageBreak/>
        <w:t>τόσα πολλά έχουμε να πούμε. Ε</w:t>
      </w:r>
      <w:r w:rsidRPr="00180CDE">
        <w:rPr>
          <w:rFonts w:eastAsia="Times New Roman"/>
          <w:color w:val="201F1E"/>
          <w:szCs w:val="24"/>
        </w:rPr>
        <w:t>ιδικά σε μία περίοδο πριν απ</w:t>
      </w:r>
      <w:r>
        <w:rPr>
          <w:rFonts w:eastAsia="Times New Roman"/>
          <w:color w:val="201F1E"/>
          <w:szCs w:val="24"/>
        </w:rPr>
        <w:t xml:space="preserve">ό τις ευρωεκλογές και </w:t>
      </w:r>
      <w:r>
        <w:rPr>
          <w:rFonts w:eastAsia="Times New Roman"/>
          <w:color w:val="201F1E"/>
          <w:szCs w:val="24"/>
        </w:rPr>
        <w:t xml:space="preserve">τις περιφερειακές, </w:t>
      </w:r>
      <w:proofErr w:type="spellStart"/>
      <w:r>
        <w:rPr>
          <w:rFonts w:eastAsia="Times New Roman"/>
          <w:color w:val="201F1E"/>
          <w:szCs w:val="24"/>
        </w:rPr>
        <w:t>αυτοδιοικητικές</w:t>
      </w:r>
      <w:proofErr w:type="spellEnd"/>
      <w:r>
        <w:rPr>
          <w:rFonts w:eastAsia="Times New Roman"/>
          <w:color w:val="201F1E"/>
          <w:szCs w:val="24"/>
        </w:rPr>
        <w:t xml:space="preserve"> εκλογές, καθώς είναι το τελευταίο νομοσχέδιο, </w:t>
      </w:r>
      <w:r w:rsidRPr="00180CDE">
        <w:rPr>
          <w:rFonts w:eastAsia="Times New Roman"/>
          <w:color w:val="201F1E"/>
          <w:szCs w:val="24"/>
        </w:rPr>
        <w:t>γίνεται ένα όχημα για να γίνουν και κάποιες τελευταίες διευθετήσεις</w:t>
      </w:r>
      <w:r>
        <w:rPr>
          <w:rFonts w:eastAsia="Times New Roman"/>
          <w:color w:val="201F1E"/>
          <w:szCs w:val="24"/>
        </w:rPr>
        <w:t xml:space="preserve">. </w:t>
      </w:r>
    </w:p>
    <w:p w14:paraId="7632D36F"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Γ</w:t>
      </w:r>
      <w:r w:rsidRPr="00180CDE">
        <w:rPr>
          <w:rFonts w:eastAsia="Times New Roman"/>
          <w:color w:val="201F1E"/>
          <w:szCs w:val="24"/>
        </w:rPr>
        <w:t>ενικά θεωρούμε ότι οι τροπολογίες δικαι</w:t>
      </w:r>
      <w:r>
        <w:rPr>
          <w:rFonts w:eastAsia="Times New Roman"/>
          <w:color w:val="201F1E"/>
          <w:szCs w:val="24"/>
        </w:rPr>
        <w:t>ολογούνται μόνο εάν είναι κάτι εξαιρετικό και όχι αν είναι ο κανό</w:t>
      </w:r>
      <w:r>
        <w:rPr>
          <w:rFonts w:eastAsia="Times New Roman"/>
          <w:color w:val="201F1E"/>
          <w:szCs w:val="24"/>
        </w:rPr>
        <w:t xml:space="preserve">νας. Ως μόνο εξαιρετικό σε αυτή την </w:t>
      </w:r>
      <w:r w:rsidRPr="00180CDE">
        <w:rPr>
          <w:rFonts w:eastAsia="Times New Roman"/>
          <w:color w:val="201F1E"/>
          <w:szCs w:val="24"/>
        </w:rPr>
        <w:t>π</w:t>
      </w:r>
      <w:r>
        <w:rPr>
          <w:rFonts w:eastAsia="Times New Roman"/>
          <w:color w:val="201F1E"/>
          <w:szCs w:val="24"/>
        </w:rPr>
        <w:t>ερίπτωση θεωρούμε αυτό</w:t>
      </w:r>
      <w:r w:rsidRPr="00180CDE">
        <w:rPr>
          <w:rFonts w:eastAsia="Times New Roman"/>
          <w:color w:val="201F1E"/>
          <w:szCs w:val="24"/>
        </w:rPr>
        <w:t xml:space="preserve"> που αφορά τους πυρόπληκτους στο Μάτι</w:t>
      </w:r>
      <w:r>
        <w:rPr>
          <w:rFonts w:eastAsia="Times New Roman"/>
          <w:color w:val="201F1E"/>
          <w:szCs w:val="24"/>
        </w:rPr>
        <w:t>. Τη συγκεκριμένη</w:t>
      </w:r>
      <w:r w:rsidRPr="00180CDE">
        <w:rPr>
          <w:rFonts w:eastAsia="Times New Roman"/>
          <w:color w:val="201F1E"/>
          <w:szCs w:val="24"/>
        </w:rPr>
        <w:t xml:space="preserve"> </w:t>
      </w:r>
      <w:r>
        <w:rPr>
          <w:rFonts w:eastAsia="Times New Roman"/>
          <w:color w:val="201F1E"/>
          <w:szCs w:val="24"/>
        </w:rPr>
        <w:t>τροπολογία θα την υπερψηφίσουμε.</w:t>
      </w:r>
    </w:p>
    <w:p w14:paraId="7632D370"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Ευχαριστώ πολύ.</w:t>
      </w:r>
    </w:p>
    <w:p w14:paraId="7632D371"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ΠΡΟΕΔΡΕΥΩΝ (Μάριος Γεωργιάδης):</w:t>
      </w:r>
      <w:r>
        <w:rPr>
          <w:rFonts w:eastAsia="Times New Roman"/>
          <w:color w:val="201F1E"/>
          <w:szCs w:val="24"/>
        </w:rPr>
        <w:t xml:space="preserve"> Ευχαριστούμε τον κύριο Αντιπρόεδρο.</w:t>
      </w:r>
    </w:p>
    <w:p w14:paraId="7632D372"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Κύριε Υπουργέ, έχετε τον </w:t>
      </w:r>
      <w:r>
        <w:rPr>
          <w:rFonts w:eastAsia="Times New Roman"/>
          <w:color w:val="201F1E"/>
          <w:szCs w:val="24"/>
        </w:rPr>
        <w:t>λόγο. Σας αρκούν δέκα λεπτά;</w:t>
      </w:r>
    </w:p>
    <w:p w14:paraId="7632D373" w14:textId="77777777" w:rsidR="00845256" w:rsidRDefault="00BE25C9">
      <w:pPr>
        <w:spacing w:line="600" w:lineRule="auto"/>
        <w:ind w:firstLine="720"/>
        <w:contextualSpacing/>
        <w:jc w:val="both"/>
        <w:rPr>
          <w:rFonts w:eastAsia="Times New Roman"/>
          <w:color w:val="201F1E"/>
          <w:szCs w:val="24"/>
        </w:rPr>
      </w:pPr>
      <w:r w:rsidRPr="0019672D">
        <w:rPr>
          <w:rFonts w:eastAsia="Times New Roman"/>
          <w:b/>
          <w:color w:val="201F1E"/>
          <w:szCs w:val="24"/>
        </w:rPr>
        <w:t>ΑΝΔΡΕΑΣ ΞΑΝΘΟΣ (Υπουργός Υγείας):</w:t>
      </w:r>
      <w:r>
        <w:rPr>
          <w:rFonts w:eastAsia="Times New Roman"/>
          <w:color w:val="201F1E"/>
          <w:szCs w:val="24"/>
        </w:rPr>
        <w:t xml:space="preserve"> Όχι, κύριε Πρόεδρε.</w:t>
      </w:r>
    </w:p>
    <w:p w14:paraId="7632D374"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ΠΡΟΕΔΡΕΥΩΝ (Μάριος Γεωργιάδης):</w:t>
      </w:r>
      <w:r>
        <w:rPr>
          <w:rFonts w:eastAsia="Times New Roman"/>
          <w:color w:val="201F1E"/>
          <w:szCs w:val="24"/>
        </w:rPr>
        <w:t xml:space="preserve"> Θέλετε όλο τον χρόνο σας δηλαδή;</w:t>
      </w:r>
    </w:p>
    <w:p w14:paraId="7632D375"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lastRenderedPageBreak/>
        <w:t>ΑΝΔΡΕΑΣ ΞΑΝΘΟΣ (Υπουργός Υγείας):</w:t>
      </w:r>
      <w:r>
        <w:rPr>
          <w:rFonts w:eastAsia="Times New Roman"/>
          <w:color w:val="201F1E"/>
          <w:szCs w:val="24"/>
        </w:rPr>
        <w:t xml:space="preserve"> Νομίζω ότι θα τον χρειαστώ.</w:t>
      </w:r>
    </w:p>
    <w:p w14:paraId="7632D376"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ΠΡΟΕΔΡΕΥΩΝ (Μάριος Γεωργιάδης):</w:t>
      </w:r>
      <w:r>
        <w:rPr>
          <w:rFonts w:eastAsia="Times New Roman"/>
          <w:color w:val="201F1E"/>
          <w:szCs w:val="24"/>
        </w:rPr>
        <w:t xml:space="preserve"> Έχετε, λοιπόν, δεκαοκτώ λεπτά, όπως δικαιούστε.</w:t>
      </w:r>
    </w:p>
    <w:p w14:paraId="7632D377" w14:textId="77777777" w:rsidR="00845256" w:rsidRDefault="00BE25C9">
      <w:pPr>
        <w:spacing w:line="600" w:lineRule="auto"/>
        <w:ind w:firstLine="720"/>
        <w:contextualSpacing/>
        <w:jc w:val="both"/>
        <w:rPr>
          <w:rFonts w:eastAsia="Times New Roman"/>
          <w:color w:val="201F1E"/>
          <w:szCs w:val="24"/>
        </w:rPr>
      </w:pPr>
      <w:r>
        <w:rPr>
          <w:rFonts w:eastAsia="Times New Roman"/>
          <w:b/>
          <w:color w:val="201F1E"/>
          <w:szCs w:val="24"/>
        </w:rPr>
        <w:t>ΑΝΔΡΕΑΣ ΞΑΝΘΟΣ (Υπουργός Υγείας):</w:t>
      </w:r>
      <w:r w:rsidRPr="00180CDE">
        <w:rPr>
          <w:rFonts w:eastAsia="Times New Roman"/>
          <w:color w:val="201F1E"/>
          <w:szCs w:val="24"/>
        </w:rPr>
        <w:t xml:space="preserve"> </w:t>
      </w:r>
      <w:r>
        <w:rPr>
          <w:rFonts w:eastAsia="Times New Roman"/>
          <w:color w:val="201F1E"/>
          <w:szCs w:val="24"/>
        </w:rPr>
        <w:t>Ευχαριστώ, κύριε Πρόεδρε.</w:t>
      </w:r>
    </w:p>
    <w:p w14:paraId="7632D378"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Νομίζω ότι, επειδή ακριβώς είμαστε κ</w:t>
      </w:r>
      <w:r w:rsidRPr="00180CDE">
        <w:rPr>
          <w:rFonts w:eastAsia="Times New Roman"/>
          <w:color w:val="201F1E"/>
          <w:szCs w:val="24"/>
        </w:rPr>
        <w:t>αι σε προεκλογική περίοδο</w:t>
      </w:r>
      <w:r>
        <w:rPr>
          <w:rFonts w:eastAsia="Times New Roman"/>
          <w:color w:val="201F1E"/>
          <w:szCs w:val="24"/>
        </w:rPr>
        <w:t>,</w:t>
      </w:r>
      <w:r w:rsidRPr="00180CDE">
        <w:rPr>
          <w:rFonts w:eastAsia="Times New Roman"/>
          <w:color w:val="201F1E"/>
          <w:szCs w:val="24"/>
        </w:rPr>
        <w:t xml:space="preserve"> προφανώς </w:t>
      </w:r>
      <w:r>
        <w:rPr>
          <w:rFonts w:eastAsia="Times New Roman"/>
          <w:color w:val="201F1E"/>
          <w:szCs w:val="24"/>
        </w:rPr>
        <w:t>έγινε</w:t>
      </w:r>
      <w:r w:rsidRPr="00180CDE">
        <w:rPr>
          <w:rFonts w:eastAsia="Times New Roman"/>
          <w:color w:val="201F1E"/>
          <w:szCs w:val="24"/>
        </w:rPr>
        <w:t xml:space="preserve"> μία προσπάθεια στο τέλος αυτής τη</w:t>
      </w:r>
      <w:r>
        <w:rPr>
          <w:rFonts w:eastAsia="Times New Roman"/>
          <w:color w:val="201F1E"/>
          <w:szCs w:val="24"/>
        </w:rPr>
        <w:t>ς συζήτησης να υψωθούν λίγο οι τ</w:t>
      </w:r>
      <w:r w:rsidRPr="00180CDE">
        <w:rPr>
          <w:rFonts w:eastAsia="Times New Roman"/>
          <w:color w:val="201F1E"/>
          <w:szCs w:val="24"/>
        </w:rPr>
        <w:t>όνοι</w:t>
      </w:r>
      <w:r w:rsidRPr="00180CDE">
        <w:rPr>
          <w:rFonts w:eastAsia="Times New Roman"/>
          <w:color w:val="201F1E"/>
          <w:szCs w:val="24"/>
        </w:rPr>
        <w:t xml:space="preserve"> και να τεθούν ευρύτερα θέματα</w:t>
      </w:r>
      <w:r>
        <w:rPr>
          <w:rFonts w:eastAsia="Times New Roman"/>
          <w:color w:val="201F1E"/>
          <w:szCs w:val="24"/>
        </w:rPr>
        <w:t>.</w:t>
      </w:r>
      <w:r w:rsidRPr="00180CDE">
        <w:rPr>
          <w:rFonts w:eastAsia="Times New Roman"/>
          <w:color w:val="201F1E"/>
          <w:szCs w:val="24"/>
        </w:rPr>
        <w:t xml:space="preserve"> Δεν είναι κακό αυτό</w:t>
      </w:r>
      <w:r>
        <w:rPr>
          <w:rFonts w:eastAsia="Times New Roman"/>
          <w:color w:val="201F1E"/>
          <w:szCs w:val="24"/>
        </w:rPr>
        <w:t>.</w:t>
      </w:r>
      <w:r w:rsidRPr="00180CDE">
        <w:rPr>
          <w:rFonts w:eastAsia="Times New Roman"/>
          <w:color w:val="201F1E"/>
          <w:szCs w:val="24"/>
        </w:rPr>
        <w:t xml:space="preserve"> </w:t>
      </w:r>
      <w:r>
        <w:rPr>
          <w:rFonts w:eastAsia="Times New Roman"/>
          <w:color w:val="201F1E"/>
          <w:szCs w:val="24"/>
        </w:rPr>
        <w:t>Ασκείται</w:t>
      </w:r>
      <w:r w:rsidRPr="00180CDE">
        <w:rPr>
          <w:rFonts w:eastAsia="Times New Roman"/>
          <w:color w:val="201F1E"/>
          <w:szCs w:val="24"/>
        </w:rPr>
        <w:t xml:space="preserve"> πάντα </w:t>
      </w:r>
      <w:r>
        <w:rPr>
          <w:rFonts w:eastAsia="Times New Roman"/>
          <w:color w:val="201F1E"/>
          <w:szCs w:val="24"/>
        </w:rPr>
        <w:t>η συνήθης κριτική περί καταστρατήγησης του Κ</w:t>
      </w:r>
      <w:r w:rsidRPr="00180CDE">
        <w:rPr>
          <w:rFonts w:eastAsia="Times New Roman"/>
          <w:color w:val="201F1E"/>
          <w:szCs w:val="24"/>
        </w:rPr>
        <w:t>ανονισμού</w:t>
      </w:r>
      <w:r>
        <w:rPr>
          <w:rFonts w:eastAsia="Times New Roman"/>
          <w:color w:val="201F1E"/>
          <w:szCs w:val="24"/>
        </w:rPr>
        <w:t xml:space="preserve"> της Βουλής </w:t>
      </w:r>
      <w:r w:rsidRPr="00180CDE">
        <w:rPr>
          <w:rFonts w:eastAsia="Times New Roman"/>
          <w:color w:val="201F1E"/>
          <w:szCs w:val="24"/>
        </w:rPr>
        <w:t>και των προβλέψεων για το θέμα των τροπολογιών</w:t>
      </w:r>
      <w:r>
        <w:rPr>
          <w:rFonts w:eastAsia="Times New Roman"/>
          <w:color w:val="201F1E"/>
          <w:szCs w:val="24"/>
        </w:rPr>
        <w:t xml:space="preserve">. </w:t>
      </w:r>
    </w:p>
    <w:p w14:paraId="7632D379"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 xml:space="preserve">Νομίζω ότι είναι βάσιμη αυτή η κριτική. </w:t>
      </w:r>
      <w:r w:rsidRPr="00180CDE">
        <w:rPr>
          <w:rFonts w:eastAsia="Times New Roman"/>
          <w:color w:val="201F1E"/>
          <w:szCs w:val="24"/>
        </w:rPr>
        <w:t xml:space="preserve">Πράγματι πρέπει να </w:t>
      </w:r>
      <w:r>
        <w:rPr>
          <w:rFonts w:eastAsia="Times New Roman"/>
          <w:color w:val="201F1E"/>
          <w:szCs w:val="24"/>
        </w:rPr>
        <w:t xml:space="preserve">κάνουμε </w:t>
      </w:r>
      <w:r w:rsidRPr="00180CDE">
        <w:rPr>
          <w:rFonts w:eastAsia="Times New Roman"/>
          <w:color w:val="201F1E"/>
          <w:szCs w:val="24"/>
        </w:rPr>
        <w:t>μία προ</w:t>
      </w:r>
      <w:r w:rsidRPr="00180CDE">
        <w:rPr>
          <w:rFonts w:eastAsia="Times New Roman"/>
          <w:color w:val="201F1E"/>
          <w:szCs w:val="24"/>
        </w:rPr>
        <w:t xml:space="preserve">σπάθεια όλοι μας να υπάρχει </w:t>
      </w:r>
      <w:r>
        <w:rPr>
          <w:rFonts w:eastAsia="Times New Roman"/>
          <w:color w:val="201F1E"/>
          <w:szCs w:val="24"/>
        </w:rPr>
        <w:t>μια</w:t>
      </w:r>
      <w:r w:rsidRPr="00180CDE">
        <w:rPr>
          <w:rFonts w:eastAsia="Times New Roman"/>
          <w:color w:val="201F1E"/>
          <w:szCs w:val="24"/>
        </w:rPr>
        <w:t xml:space="preserve"> αυτοσυγκράτηση και να μην γίνεται κατάχρηση αυτής της δυνατότητας σε νομοσχέδια σχετικά</w:t>
      </w:r>
      <w:r>
        <w:rPr>
          <w:rFonts w:eastAsia="Times New Roman"/>
          <w:color w:val="201F1E"/>
          <w:szCs w:val="24"/>
        </w:rPr>
        <w:t>,</w:t>
      </w:r>
      <w:r w:rsidRPr="00180CDE">
        <w:rPr>
          <w:rFonts w:eastAsia="Times New Roman"/>
          <w:color w:val="201F1E"/>
          <w:szCs w:val="24"/>
        </w:rPr>
        <w:t xml:space="preserve"> αλλά και πολλές φορές και σε άσ</w:t>
      </w:r>
      <w:r>
        <w:rPr>
          <w:rFonts w:eastAsia="Times New Roman"/>
          <w:color w:val="201F1E"/>
          <w:szCs w:val="24"/>
        </w:rPr>
        <w:t>χετα να ερχόμαστε να αντιμετωπίζ</w:t>
      </w:r>
      <w:r w:rsidRPr="00180CDE">
        <w:rPr>
          <w:rFonts w:eastAsia="Times New Roman"/>
          <w:color w:val="201F1E"/>
          <w:szCs w:val="24"/>
        </w:rPr>
        <w:t>ουμε εκκρεμότητες που είναι πιεστικές</w:t>
      </w:r>
      <w:r>
        <w:rPr>
          <w:rFonts w:eastAsia="Times New Roman"/>
          <w:color w:val="201F1E"/>
          <w:szCs w:val="24"/>
        </w:rPr>
        <w:t>.</w:t>
      </w:r>
    </w:p>
    <w:p w14:paraId="7632D37A"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Π</w:t>
      </w:r>
      <w:r w:rsidRPr="00180CDE">
        <w:rPr>
          <w:rFonts w:eastAsia="Times New Roman"/>
          <w:color w:val="201F1E"/>
          <w:szCs w:val="24"/>
        </w:rPr>
        <w:t>αράδειγμα</w:t>
      </w:r>
      <w:r>
        <w:rPr>
          <w:rFonts w:eastAsia="Times New Roman"/>
          <w:color w:val="201F1E"/>
          <w:szCs w:val="24"/>
        </w:rPr>
        <w:t xml:space="preserve"> είναι</w:t>
      </w:r>
      <w:r w:rsidRPr="00180CDE">
        <w:rPr>
          <w:rFonts w:eastAsia="Times New Roman"/>
          <w:color w:val="201F1E"/>
          <w:szCs w:val="24"/>
        </w:rPr>
        <w:t xml:space="preserve"> αυτή η εκκρεμότη</w:t>
      </w:r>
      <w:r w:rsidRPr="00180CDE">
        <w:rPr>
          <w:rFonts w:eastAsia="Times New Roman"/>
          <w:color w:val="201F1E"/>
          <w:szCs w:val="24"/>
        </w:rPr>
        <w:t xml:space="preserve">τα με το ωράριο λειτουργίας </w:t>
      </w:r>
      <w:r>
        <w:rPr>
          <w:rFonts w:eastAsia="Times New Roman"/>
          <w:color w:val="201F1E"/>
          <w:szCs w:val="24"/>
        </w:rPr>
        <w:t>των φαρμακείων. Θ</w:t>
      </w:r>
      <w:r w:rsidRPr="00180CDE">
        <w:rPr>
          <w:rFonts w:eastAsia="Times New Roman"/>
          <w:color w:val="201F1E"/>
          <w:szCs w:val="24"/>
        </w:rPr>
        <w:t xml:space="preserve">α μπορούσε να πει </w:t>
      </w:r>
      <w:r>
        <w:rPr>
          <w:rFonts w:eastAsia="Times New Roman"/>
          <w:color w:val="201F1E"/>
          <w:szCs w:val="24"/>
        </w:rPr>
        <w:t>κανείς ότι όντως έπρεπε αυτή η Κ</w:t>
      </w:r>
      <w:r w:rsidRPr="00180CDE">
        <w:rPr>
          <w:rFonts w:eastAsia="Times New Roman"/>
          <w:color w:val="201F1E"/>
          <w:szCs w:val="24"/>
        </w:rPr>
        <w:t xml:space="preserve">υβέρνηση </w:t>
      </w:r>
      <w:r>
        <w:rPr>
          <w:rFonts w:eastAsia="Times New Roman"/>
          <w:color w:val="201F1E"/>
          <w:szCs w:val="24"/>
        </w:rPr>
        <w:t>να</w:t>
      </w:r>
      <w:r w:rsidRPr="00180CDE">
        <w:rPr>
          <w:rFonts w:eastAsia="Times New Roman"/>
          <w:color w:val="201F1E"/>
          <w:szCs w:val="24"/>
        </w:rPr>
        <w:t xml:space="preserve"> το </w:t>
      </w:r>
      <w:r>
        <w:rPr>
          <w:rFonts w:eastAsia="Times New Roman"/>
          <w:color w:val="201F1E"/>
          <w:szCs w:val="24"/>
        </w:rPr>
        <w:t>έχει ρυθμίσει</w:t>
      </w:r>
      <w:r w:rsidRPr="00180CDE">
        <w:rPr>
          <w:rFonts w:eastAsia="Times New Roman"/>
          <w:color w:val="201F1E"/>
          <w:szCs w:val="24"/>
        </w:rPr>
        <w:t xml:space="preserve"> νωρίτερα και να μη</w:t>
      </w:r>
      <w:r>
        <w:rPr>
          <w:rFonts w:eastAsia="Times New Roman"/>
          <w:color w:val="201F1E"/>
          <w:szCs w:val="24"/>
        </w:rPr>
        <w:t>ν χρειάζεται τώρα κάποιοι φαρμακοποιοί Β</w:t>
      </w:r>
      <w:r w:rsidRPr="00180CDE">
        <w:rPr>
          <w:rFonts w:eastAsia="Times New Roman"/>
          <w:color w:val="201F1E"/>
          <w:szCs w:val="24"/>
        </w:rPr>
        <w:t>ουλευτές του ΣΥΡΙΖΑ να καταθέσουν τροπολογία</w:t>
      </w:r>
      <w:r>
        <w:rPr>
          <w:rFonts w:eastAsia="Times New Roman"/>
          <w:color w:val="201F1E"/>
          <w:szCs w:val="24"/>
        </w:rPr>
        <w:t>.</w:t>
      </w:r>
      <w:r w:rsidRPr="00180CDE">
        <w:rPr>
          <w:rFonts w:eastAsia="Times New Roman"/>
          <w:color w:val="201F1E"/>
          <w:szCs w:val="24"/>
        </w:rPr>
        <w:t xml:space="preserve"> </w:t>
      </w:r>
    </w:p>
    <w:p w14:paraId="7632D37B"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t>Υπήρξε όντως δυσκολία,</w:t>
      </w:r>
      <w:r w:rsidRPr="00180CDE">
        <w:rPr>
          <w:rFonts w:eastAsia="Times New Roman"/>
          <w:color w:val="201F1E"/>
          <w:szCs w:val="24"/>
        </w:rPr>
        <w:t xml:space="preserve"> διότ</w:t>
      </w:r>
      <w:r w:rsidRPr="00180CDE">
        <w:rPr>
          <w:rFonts w:eastAsia="Times New Roman"/>
          <w:color w:val="201F1E"/>
          <w:szCs w:val="24"/>
        </w:rPr>
        <w:t>ι αυτό ήταν αντικείμενο διαπραγμάτευσης</w:t>
      </w:r>
      <w:r>
        <w:rPr>
          <w:rFonts w:eastAsia="Times New Roman"/>
          <w:color w:val="201F1E"/>
          <w:szCs w:val="24"/>
        </w:rPr>
        <w:t xml:space="preserve"> για πάρα πολλά χρόνια με τους θ</w:t>
      </w:r>
      <w:r w:rsidRPr="00180CDE">
        <w:rPr>
          <w:rFonts w:eastAsia="Times New Roman"/>
          <w:color w:val="201F1E"/>
          <w:szCs w:val="24"/>
        </w:rPr>
        <w:t>εσμούς</w:t>
      </w:r>
      <w:r>
        <w:rPr>
          <w:rFonts w:eastAsia="Times New Roman"/>
          <w:color w:val="201F1E"/>
          <w:szCs w:val="24"/>
        </w:rPr>
        <w:t xml:space="preserve">. Υπήρξε μία εμμονή, </w:t>
      </w:r>
      <w:r w:rsidRPr="00180CDE">
        <w:rPr>
          <w:rFonts w:eastAsia="Times New Roman"/>
          <w:color w:val="201F1E"/>
          <w:szCs w:val="24"/>
        </w:rPr>
        <w:t xml:space="preserve">ιδιαίτερα από την πλευρά του </w:t>
      </w:r>
      <w:r>
        <w:rPr>
          <w:rFonts w:eastAsia="Times New Roman"/>
          <w:color w:val="201F1E"/>
          <w:szCs w:val="24"/>
        </w:rPr>
        <w:t xml:space="preserve">ΔΝΤ, </w:t>
      </w:r>
      <w:r w:rsidRPr="00180CDE">
        <w:rPr>
          <w:rFonts w:eastAsia="Times New Roman"/>
          <w:color w:val="201F1E"/>
          <w:szCs w:val="24"/>
        </w:rPr>
        <w:t>που θεωρούσε ότι η απελευθέρωση του ωραρίου στη λειτουργία των ιδιωτικών φαρμακείων είναι αναπτυξιακό μέτρο</w:t>
      </w:r>
      <w:r>
        <w:rPr>
          <w:rFonts w:eastAsia="Times New Roman"/>
          <w:color w:val="201F1E"/>
          <w:szCs w:val="24"/>
        </w:rPr>
        <w:t>. Α</w:t>
      </w:r>
      <w:r w:rsidRPr="00180CDE">
        <w:rPr>
          <w:rFonts w:eastAsia="Times New Roman"/>
          <w:color w:val="201F1E"/>
          <w:szCs w:val="24"/>
        </w:rPr>
        <w:t xml:space="preserve">υτή η εμμονή </w:t>
      </w:r>
      <w:r>
        <w:rPr>
          <w:rFonts w:eastAsia="Times New Roman"/>
          <w:color w:val="201F1E"/>
          <w:szCs w:val="24"/>
        </w:rPr>
        <w:t>επέβαλε τη συγκεκριμένη ρύθμιση. Κάναμε</w:t>
      </w:r>
      <w:r w:rsidRPr="00180CDE">
        <w:rPr>
          <w:rFonts w:eastAsia="Times New Roman"/>
          <w:color w:val="201F1E"/>
          <w:szCs w:val="24"/>
        </w:rPr>
        <w:t xml:space="preserve"> μία προσπάθεια πριν από λίγο καιρό να </w:t>
      </w:r>
      <w:r>
        <w:rPr>
          <w:rFonts w:eastAsia="Times New Roman"/>
          <w:color w:val="201F1E"/>
          <w:szCs w:val="24"/>
        </w:rPr>
        <w:t>τη λειάνουμε</w:t>
      </w:r>
      <w:r w:rsidRPr="00180CDE">
        <w:rPr>
          <w:rFonts w:eastAsia="Times New Roman"/>
          <w:color w:val="201F1E"/>
          <w:szCs w:val="24"/>
        </w:rPr>
        <w:t xml:space="preserve"> κάπως</w:t>
      </w:r>
      <w:r>
        <w:rPr>
          <w:rFonts w:eastAsia="Times New Roman"/>
          <w:color w:val="201F1E"/>
          <w:szCs w:val="24"/>
        </w:rPr>
        <w:t>. Δ</w:t>
      </w:r>
      <w:r w:rsidRPr="00180CDE">
        <w:rPr>
          <w:rFonts w:eastAsia="Times New Roman"/>
          <w:color w:val="201F1E"/>
          <w:szCs w:val="24"/>
        </w:rPr>
        <w:t>εν ήταν πλήρης</w:t>
      </w:r>
      <w:r>
        <w:rPr>
          <w:rFonts w:eastAsia="Times New Roman"/>
          <w:color w:val="201F1E"/>
          <w:szCs w:val="24"/>
        </w:rPr>
        <w:t>. Σ</w:t>
      </w:r>
      <w:r w:rsidRPr="00180CDE">
        <w:rPr>
          <w:rFonts w:eastAsia="Times New Roman"/>
          <w:color w:val="201F1E"/>
          <w:szCs w:val="24"/>
        </w:rPr>
        <w:t>ωστά επέμειναν οι φαρμακοποιοί ότι πρέπει να αντιμετωπιστεί</w:t>
      </w:r>
      <w:r>
        <w:rPr>
          <w:rFonts w:eastAsia="Times New Roman"/>
          <w:color w:val="201F1E"/>
          <w:szCs w:val="24"/>
        </w:rPr>
        <w:t>.</w:t>
      </w:r>
      <w:r w:rsidRPr="00180CDE">
        <w:rPr>
          <w:rFonts w:eastAsia="Times New Roman"/>
          <w:color w:val="201F1E"/>
          <w:szCs w:val="24"/>
        </w:rPr>
        <w:t xml:space="preserve"> </w:t>
      </w:r>
    </w:p>
    <w:p w14:paraId="7632D37C" w14:textId="77777777" w:rsidR="00845256" w:rsidRDefault="00BE25C9">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Μετά, στο νέο </w:t>
      </w:r>
      <w:proofErr w:type="spellStart"/>
      <w:r w:rsidRPr="00180CDE">
        <w:rPr>
          <w:rFonts w:eastAsia="Times New Roman"/>
          <w:color w:val="201F1E"/>
          <w:szCs w:val="24"/>
        </w:rPr>
        <w:t>μεταμνημονιακό</w:t>
      </w:r>
      <w:proofErr w:type="spellEnd"/>
      <w:r w:rsidRPr="00180CDE">
        <w:rPr>
          <w:rFonts w:eastAsia="Times New Roman"/>
          <w:color w:val="201F1E"/>
          <w:szCs w:val="24"/>
        </w:rPr>
        <w:t xml:space="preserve"> περιβάλλον</w:t>
      </w:r>
      <w:r>
        <w:rPr>
          <w:rFonts w:eastAsia="Times New Roman"/>
          <w:color w:val="201F1E"/>
          <w:szCs w:val="24"/>
        </w:rPr>
        <w:t>, θεωρή</w:t>
      </w:r>
      <w:r w:rsidRPr="00D9758C">
        <w:rPr>
          <w:rFonts w:eastAsia="Times New Roman"/>
          <w:color w:val="201F1E"/>
          <w:szCs w:val="24"/>
        </w:rPr>
        <w:t>σαμε</w:t>
      </w:r>
      <w:r w:rsidRPr="00180CDE">
        <w:rPr>
          <w:rFonts w:eastAsia="Times New Roman"/>
          <w:color w:val="201F1E"/>
          <w:szCs w:val="24"/>
        </w:rPr>
        <w:t xml:space="preserve"> σωστό να ρυθμίσουμε </w:t>
      </w:r>
      <w:r>
        <w:rPr>
          <w:rFonts w:eastAsia="Times New Roman"/>
          <w:color w:val="201F1E"/>
          <w:szCs w:val="24"/>
        </w:rPr>
        <w:t>πλέον τ</w:t>
      </w:r>
      <w:r>
        <w:rPr>
          <w:rFonts w:eastAsia="Times New Roman"/>
          <w:color w:val="201F1E"/>
          <w:szCs w:val="24"/>
        </w:rPr>
        <w:t xml:space="preserve">ο θέμα, να </w:t>
      </w:r>
      <w:r w:rsidRPr="00180CDE">
        <w:rPr>
          <w:rFonts w:eastAsia="Times New Roman"/>
          <w:color w:val="201F1E"/>
          <w:szCs w:val="24"/>
        </w:rPr>
        <w:t>ταυτίζεται</w:t>
      </w:r>
      <w:r>
        <w:rPr>
          <w:rFonts w:eastAsia="Times New Roman"/>
          <w:color w:val="201F1E"/>
          <w:szCs w:val="24"/>
        </w:rPr>
        <w:t>, δηλαδή,</w:t>
      </w:r>
      <w:r w:rsidRPr="00180CDE">
        <w:rPr>
          <w:rFonts w:eastAsia="Times New Roman"/>
          <w:color w:val="201F1E"/>
          <w:szCs w:val="24"/>
        </w:rPr>
        <w:t xml:space="preserve"> το ωράριο λειτουργίας </w:t>
      </w:r>
      <w:r>
        <w:rPr>
          <w:rFonts w:eastAsia="Times New Roman"/>
          <w:color w:val="201F1E"/>
          <w:szCs w:val="24"/>
        </w:rPr>
        <w:t xml:space="preserve">των ιδιωτικών φαρμακείων </w:t>
      </w:r>
      <w:r w:rsidRPr="00180CDE">
        <w:rPr>
          <w:rFonts w:eastAsia="Times New Roman"/>
          <w:color w:val="201F1E"/>
          <w:szCs w:val="24"/>
        </w:rPr>
        <w:t xml:space="preserve">με το ωράριο των άλλων μαγαζιών της </w:t>
      </w:r>
      <w:r>
        <w:rPr>
          <w:rFonts w:eastAsia="Times New Roman"/>
          <w:color w:val="201F1E"/>
          <w:szCs w:val="24"/>
        </w:rPr>
        <w:t>υπόλοιπης αγοράς.</w:t>
      </w:r>
      <w:r w:rsidRPr="00180CDE">
        <w:rPr>
          <w:rFonts w:eastAsia="Times New Roman"/>
          <w:color w:val="201F1E"/>
          <w:szCs w:val="24"/>
        </w:rPr>
        <w:t xml:space="preserve"> </w:t>
      </w:r>
      <w:r>
        <w:rPr>
          <w:rFonts w:eastAsia="Times New Roman"/>
          <w:color w:val="201F1E"/>
          <w:szCs w:val="24"/>
        </w:rPr>
        <w:t xml:space="preserve">Αυτό είναι απολύτως λογικό, </w:t>
      </w:r>
      <w:r w:rsidRPr="00180CDE">
        <w:rPr>
          <w:rFonts w:eastAsia="Times New Roman"/>
          <w:color w:val="201F1E"/>
          <w:szCs w:val="24"/>
        </w:rPr>
        <w:t xml:space="preserve">με σεβασμό στην ανάγκη </w:t>
      </w:r>
      <w:r>
        <w:rPr>
          <w:rFonts w:eastAsia="Times New Roman"/>
          <w:color w:val="201F1E"/>
          <w:szCs w:val="24"/>
        </w:rPr>
        <w:t>των φαρμακοποιών να ξεκουράζονται τις αργίες, τα Σαββατοκύριακα κ.λπ.</w:t>
      </w:r>
      <w:r>
        <w:rPr>
          <w:rFonts w:eastAsia="Times New Roman"/>
          <w:color w:val="201F1E"/>
          <w:szCs w:val="24"/>
        </w:rPr>
        <w:t>.</w:t>
      </w:r>
    </w:p>
    <w:p w14:paraId="7632D37D" w14:textId="77777777" w:rsidR="00845256" w:rsidRDefault="00BE25C9">
      <w:pPr>
        <w:spacing w:line="600" w:lineRule="auto"/>
        <w:ind w:firstLine="720"/>
        <w:contextualSpacing/>
        <w:jc w:val="both"/>
        <w:rPr>
          <w:rFonts w:eastAsia="Times New Roman"/>
          <w:szCs w:val="24"/>
        </w:rPr>
      </w:pPr>
      <w:r>
        <w:rPr>
          <w:rFonts w:eastAsia="Times New Roman"/>
          <w:szCs w:val="24"/>
        </w:rPr>
        <w:t>Ε</w:t>
      </w:r>
      <w:r w:rsidRPr="00A8670A">
        <w:rPr>
          <w:rFonts w:eastAsia="Times New Roman"/>
          <w:szCs w:val="24"/>
        </w:rPr>
        <w:t>π</w:t>
      </w:r>
      <w:r w:rsidRPr="00A8670A">
        <w:rPr>
          <w:rFonts w:eastAsia="Times New Roman"/>
          <w:szCs w:val="24"/>
        </w:rPr>
        <w:t xml:space="preserve">ειδή ακριβώς δεν </w:t>
      </w:r>
      <w:r>
        <w:rPr>
          <w:rFonts w:eastAsia="Times New Roman"/>
          <w:szCs w:val="24"/>
        </w:rPr>
        <w:t>υπήρχε</w:t>
      </w:r>
      <w:r w:rsidRPr="00A8670A">
        <w:rPr>
          <w:rFonts w:eastAsia="Times New Roman"/>
          <w:szCs w:val="24"/>
        </w:rPr>
        <w:t xml:space="preserve"> μέχρι τώρα ο διαθέσιμος χρόνος</w:t>
      </w:r>
      <w:r>
        <w:rPr>
          <w:rFonts w:eastAsia="Times New Roman"/>
          <w:szCs w:val="24"/>
        </w:rPr>
        <w:t>,</w:t>
      </w:r>
      <w:r w:rsidRPr="00A8670A">
        <w:rPr>
          <w:rFonts w:eastAsia="Times New Roman"/>
          <w:szCs w:val="24"/>
        </w:rPr>
        <w:t xml:space="preserve"> αποδεχθήκαμε</w:t>
      </w:r>
      <w:r>
        <w:rPr>
          <w:rFonts w:eastAsia="Times New Roman"/>
          <w:szCs w:val="24"/>
        </w:rPr>
        <w:t xml:space="preserve"> αυτή</w:t>
      </w:r>
      <w:r w:rsidRPr="00A8670A">
        <w:rPr>
          <w:rFonts w:eastAsia="Times New Roman"/>
          <w:szCs w:val="24"/>
        </w:rPr>
        <w:t xml:space="preserve"> την τροπολογία</w:t>
      </w:r>
      <w:r>
        <w:rPr>
          <w:rFonts w:eastAsia="Times New Roman"/>
          <w:szCs w:val="24"/>
        </w:rPr>
        <w:t>,</w:t>
      </w:r>
      <w:r w:rsidRPr="00A8670A">
        <w:rPr>
          <w:rFonts w:eastAsia="Times New Roman"/>
          <w:szCs w:val="24"/>
        </w:rPr>
        <w:t xml:space="preserve"> η οποία έχει τη σύμφωνη γνώμη και του Πανελλήνιου Φαρμακευτικού Συλλόγου </w:t>
      </w:r>
      <w:r>
        <w:rPr>
          <w:rFonts w:eastAsia="Times New Roman"/>
          <w:szCs w:val="24"/>
        </w:rPr>
        <w:t>και όλων των συλλόγων των φαρμακοποιών, α</w:t>
      </w:r>
      <w:r w:rsidRPr="00A8670A">
        <w:rPr>
          <w:rFonts w:eastAsia="Times New Roman"/>
          <w:szCs w:val="24"/>
        </w:rPr>
        <w:t>γαπητέ συνάδελφε</w:t>
      </w:r>
      <w:r>
        <w:rPr>
          <w:rFonts w:eastAsia="Times New Roman"/>
          <w:szCs w:val="24"/>
        </w:rPr>
        <w:t xml:space="preserve">, κύριε </w:t>
      </w:r>
      <w:proofErr w:type="spellStart"/>
      <w:r>
        <w:rPr>
          <w:rFonts w:eastAsia="Times New Roman"/>
          <w:szCs w:val="24"/>
        </w:rPr>
        <w:t>Λαμπρούλη</w:t>
      </w:r>
      <w:proofErr w:type="spellEnd"/>
      <w:r>
        <w:rPr>
          <w:rFonts w:eastAsia="Times New Roman"/>
          <w:szCs w:val="24"/>
        </w:rPr>
        <w:t>. Και δεν ισχύει αυ</w:t>
      </w:r>
      <w:r>
        <w:rPr>
          <w:rFonts w:eastAsia="Times New Roman"/>
          <w:szCs w:val="24"/>
        </w:rPr>
        <w:t xml:space="preserve">τό που λέτε επ’ </w:t>
      </w:r>
      <w:proofErr w:type="spellStart"/>
      <w:r>
        <w:rPr>
          <w:rFonts w:eastAsia="Times New Roman"/>
          <w:szCs w:val="24"/>
        </w:rPr>
        <w:t>ουδενί</w:t>
      </w:r>
      <w:proofErr w:type="spellEnd"/>
      <w:r w:rsidRPr="00E74F32">
        <w:rPr>
          <w:rFonts w:eastAsia="Times New Roman"/>
          <w:szCs w:val="24"/>
        </w:rPr>
        <w:t>,</w:t>
      </w:r>
      <w:r w:rsidRPr="00A8670A">
        <w:rPr>
          <w:rFonts w:eastAsia="Times New Roman"/>
          <w:szCs w:val="24"/>
        </w:rPr>
        <w:t xml:space="preserve"> ότι είναι ατελής ή </w:t>
      </w:r>
      <w:r>
        <w:rPr>
          <w:rFonts w:eastAsia="Times New Roman"/>
          <w:szCs w:val="24"/>
        </w:rPr>
        <w:t>ότι δεν</w:t>
      </w:r>
      <w:r w:rsidRPr="00A8670A">
        <w:rPr>
          <w:rFonts w:eastAsia="Times New Roman"/>
          <w:szCs w:val="24"/>
        </w:rPr>
        <w:t xml:space="preserve"> αντιμετ</w:t>
      </w:r>
      <w:r>
        <w:rPr>
          <w:rFonts w:eastAsia="Times New Roman"/>
          <w:szCs w:val="24"/>
        </w:rPr>
        <w:t>ωπίζει πλήρως και τα λοιπά.</w:t>
      </w:r>
    </w:p>
    <w:p w14:paraId="7632D37E" w14:textId="77777777" w:rsidR="00845256" w:rsidRDefault="00BE25C9">
      <w:pPr>
        <w:spacing w:line="600" w:lineRule="auto"/>
        <w:ind w:firstLine="720"/>
        <w:contextualSpacing/>
        <w:jc w:val="both"/>
        <w:rPr>
          <w:rFonts w:eastAsia="Times New Roman"/>
          <w:szCs w:val="24"/>
        </w:rPr>
      </w:pPr>
      <w:r>
        <w:rPr>
          <w:rFonts w:eastAsia="Times New Roman"/>
          <w:szCs w:val="24"/>
        </w:rPr>
        <w:t>Κι εδώ θέ</w:t>
      </w:r>
      <w:r w:rsidRPr="00A8670A">
        <w:rPr>
          <w:rFonts w:eastAsia="Times New Roman"/>
          <w:szCs w:val="24"/>
        </w:rPr>
        <w:t xml:space="preserve">λω να πω </w:t>
      </w:r>
      <w:r>
        <w:rPr>
          <w:rFonts w:eastAsia="Times New Roman"/>
          <w:szCs w:val="24"/>
        </w:rPr>
        <w:t xml:space="preserve">και </w:t>
      </w:r>
      <w:r w:rsidRPr="00A8670A">
        <w:rPr>
          <w:rFonts w:eastAsia="Times New Roman"/>
          <w:szCs w:val="24"/>
        </w:rPr>
        <w:t>το εξής</w:t>
      </w:r>
      <w:r>
        <w:rPr>
          <w:rFonts w:eastAsia="Times New Roman"/>
          <w:szCs w:val="24"/>
        </w:rPr>
        <w:t>. Α</w:t>
      </w:r>
      <w:r w:rsidRPr="00A8670A">
        <w:rPr>
          <w:rFonts w:eastAsia="Times New Roman"/>
          <w:szCs w:val="24"/>
        </w:rPr>
        <w:t>υτό είναι και στοιχείο μιας συνολικής παρέμβασης</w:t>
      </w:r>
      <w:r>
        <w:rPr>
          <w:rFonts w:eastAsia="Times New Roman"/>
          <w:szCs w:val="24"/>
        </w:rPr>
        <w:t>. Έρχεται να συμπληρώσει</w:t>
      </w:r>
      <w:r w:rsidRPr="00A8670A">
        <w:rPr>
          <w:rFonts w:eastAsia="Times New Roman"/>
          <w:szCs w:val="24"/>
        </w:rPr>
        <w:t xml:space="preserve"> ένα παζλ παρεμβάσεων</w:t>
      </w:r>
      <w:r>
        <w:rPr>
          <w:rFonts w:eastAsia="Times New Roman"/>
          <w:szCs w:val="24"/>
        </w:rPr>
        <w:t xml:space="preserve"> που επιχειρήσαμε αυτή την περίοδο σε ένα δύσ</w:t>
      </w:r>
      <w:r>
        <w:rPr>
          <w:rFonts w:eastAsia="Times New Roman"/>
          <w:szCs w:val="24"/>
        </w:rPr>
        <w:t>κολο π</w:t>
      </w:r>
      <w:r w:rsidRPr="00A8670A">
        <w:rPr>
          <w:rFonts w:eastAsia="Times New Roman"/>
          <w:szCs w:val="24"/>
        </w:rPr>
        <w:t>λαίσιο</w:t>
      </w:r>
      <w:r>
        <w:rPr>
          <w:rFonts w:eastAsia="Times New Roman"/>
          <w:szCs w:val="24"/>
        </w:rPr>
        <w:t>,</w:t>
      </w:r>
      <w:r w:rsidRPr="00A8670A">
        <w:rPr>
          <w:rFonts w:eastAsia="Times New Roman"/>
          <w:szCs w:val="24"/>
        </w:rPr>
        <w:t xml:space="preserve"> το οποίο διαχειριστήκαμε</w:t>
      </w:r>
      <w:r>
        <w:rPr>
          <w:rFonts w:eastAsia="Times New Roman"/>
          <w:szCs w:val="24"/>
        </w:rPr>
        <w:t>,</w:t>
      </w:r>
      <w:r w:rsidRPr="00A8670A">
        <w:rPr>
          <w:rFonts w:eastAsia="Times New Roman"/>
          <w:szCs w:val="24"/>
        </w:rPr>
        <w:t xml:space="preserve"> με </w:t>
      </w:r>
      <w:r>
        <w:rPr>
          <w:rFonts w:eastAsia="Times New Roman"/>
          <w:szCs w:val="24"/>
        </w:rPr>
        <w:t>πολλές επιταγές νεοφιλελεύθερου</w:t>
      </w:r>
      <w:r w:rsidRPr="00A8670A">
        <w:rPr>
          <w:rFonts w:eastAsia="Times New Roman"/>
          <w:szCs w:val="24"/>
        </w:rPr>
        <w:t xml:space="preserve"> χαρακτήρα</w:t>
      </w:r>
      <w:r>
        <w:rPr>
          <w:rFonts w:eastAsia="Times New Roman"/>
          <w:szCs w:val="24"/>
        </w:rPr>
        <w:t>, κυρίως από την «</w:t>
      </w:r>
      <w:r w:rsidRPr="00E74F32">
        <w:rPr>
          <w:rFonts w:eastAsia="Times New Roman"/>
          <w:szCs w:val="24"/>
        </w:rPr>
        <w:t>Εργαλειοθ</w:t>
      </w:r>
      <w:r>
        <w:rPr>
          <w:rFonts w:eastAsia="Times New Roman"/>
          <w:szCs w:val="24"/>
        </w:rPr>
        <w:t>ήκη</w:t>
      </w:r>
      <w:r w:rsidRPr="00A8670A">
        <w:rPr>
          <w:rFonts w:eastAsia="Times New Roman"/>
          <w:szCs w:val="24"/>
        </w:rPr>
        <w:t xml:space="preserve"> </w:t>
      </w:r>
      <w:r>
        <w:rPr>
          <w:rFonts w:eastAsia="Times New Roman"/>
          <w:szCs w:val="24"/>
          <w:lang w:val="en-US"/>
        </w:rPr>
        <w:t>I</w:t>
      </w:r>
      <w:r>
        <w:rPr>
          <w:rFonts w:eastAsia="Times New Roman"/>
          <w:szCs w:val="24"/>
        </w:rPr>
        <w:t>»</w:t>
      </w:r>
      <w:r w:rsidRPr="00E74F32">
        <w:rPr>
          <w:rFonts w:eastAsia="Times New Roman"/>
          <w:szCs w:val="24"/>
        </w:rPr>
        <w:t xml:space="preserve"> </w:t>
      </w:r>
      <w:r>
        <w:rPr>
          <w:rFonts w:eastAsia="Times New Roman"/>
          <w:szCs w:val="24"/>
        </w:rPr>
        <w:t xml:space="preserve">του ΟΟΣΑ, </w:t>
      </w:r>
      <w:r w:rsidRPr="00A8670A">
        <w:rPr>
          <w:rFonts w:eastAsia="Times New Roman"/>
          <w:szCs w:val="24"/>
        </w:rPr>
        <w:t xml:space="preserve">που κατάφεραν </w:t>
      </w:r>
      <w:r w:rsidRPr="00A8670A">
        <w:rPr>
          <w:rFonts w:eastAsia="Times New Roman"/>
          <w:szCs w:val="24"/>
        </w:rPr>
        <w:lastRenderedPageBreak/>
        <w:t>πραγματικά αυτή τη δομή που εξυπηρετεί</w:t>
      </w:r>
      <w:r>
        <w:rPr>
          <w:rFonts w:eastAsia="Times New Roman"/>
          <w:szCs w:val="24"/>
        </w:rPr>
        <w:t>,</w:t>
      </w:r>
      <w:r w:rsidRPr="00A8670A">
        <w:rPr>
          <w:rFonts w:eastAsia="Times New Roman"/>
          <w:szCs w:val="24"/>
        </w:rPr>
        <w:t xml:space="preserve"> με τη διασπορά </w:t>
      </w:r>
      <w:r>
        <w:rPr>
          <w:rFonts w:eastAsia="Times New Roman"/>
          <w:szCs w:val="24"/>
        </w:rPr>
        <w:t>της σε</w:t>
      </w:r>
      <w:r w:rsidRPr="00A8670A">
        <w:rPr>
          <w:rFonts w:eastAsia="Times New Roman"/>
          <w:szCs w:val="24"/>
        </w:rPr>
        <w:t xml:space="preserve"> όλη τη χώρα</w:t>
      </w:r>
      <w:r>
        <w:rPr>
          <w:rFonts w:eastAsia="Times New Roman"/>
          <w:szCs w:val="24"/>
        </w:rPr>
        <w:t>,</w:t>
      </w:r>
      <w:r w:rsidRPr="00A8670A">
        <w:rPr>
          <w:rFonts w:eastAsia="Times New Roman"/>
          <w:szCs w:val="24"/>
        </w:rPr>
        <w:t xml:space="preserve"> καθημερινά χιλιάδες ανθρώπους και προσφέρει και υπηρεσίες πρωτοβάθμιας φροντίδας ενίοτε</w:t>
      </w:r>
      <w:r>
        <w:rPr>
          <w:rFonts w:eastAsia="Times New Roman"/>
          <w:szCs w:val="24"/>
        </w:rPr>
        <w:t>,</w:t>
      </w:r>
      <w:r w:rsidRPr="00A8670A">
        <w:rPr>
          <w:rFonts w:eastAsia="Times New Roman"/>
          <w:szCs w:val="24"/>
        </w:rPr>
        <w:t xml:space="preserve"> να στηριχθεί όσο είναι δυνατό και να αναδειχθεί ο κοινωνικός του ρόλος</w:t>
      </w:r>
      <w:r>
        <w:rPr>
          <w:rFonts w:eastAsia="Times New Roman"/>
          <w:szCs w:val="24"/>
        </w:rPr>
        <w:t xml:space="preserve">. </w:t>
      </w:r>
    </w:p>
    <w:p w14:paraId="7632D37F" w14:textId="77777777" w:rsidR="00845256" w:rsidRDefault="00BE25C9">
      <w:pPr>
        <w:spacing w:line="600" w:lineRule="auto"/>
        <w:ind w:firstLine="720"/>
        <w:contextualSpacing/>
        <w:jc w:val="both"/>
        <w:rPr>
          <w:rFonts w:eastAsia="Times New Roman"/>
          <w:szCs w:val="24"/>
        </w:rPr>
      </w:pPr>
      <w:r>
        <w:rPr>
          <w:rFonts w:eastAsia="Times New Roman"/>
          <w:szCs w:val="24"/>
        </w:rPr>
        <w:t>Θ</w:t>
      </w:r>
      <w:r w:rsidRPr="00A8670A">
        <w:rPr>
          <w:rFonts w:eastAsia="Times New Roman"/>
          <w:szCs w:val="24"/>
        </w:rPr>
        <w:t>υμίζω ότι αντιμετωπίσαμε το θέμα με ένα πολύ αποτελεσματικό τρόπο</w:t>
      </w:r>
      <w:r>
        <w:rPr>
          <w:rFonts w:eastAsia="Times New Roman"/>
          <w:szCs w:val="24"/>
        </w:rPr>
        <w:t>, δηλαδή</w:t>
      </w:r>
      <w:r w:rsidRPr="00A8670A">
        <w:rPr>
          <w:rFonts w:eastAsia="Times New Roman"/>
          <w:szCs w:val="24"/>
        </w:rPr>
        <w:t xml:space="preserve"> την απαίτηση και τ</w:t>
      </w:r>
      <w:r w:rsidRPr="00A8670A">
        <w:rPr>
          <w:rFonts w:eastAsia="Times New Roman"/>
          <w:szCs w:val="24"/>
        </w:rPr>
        <w:t xml:space="preserve">η </w:t>
      </w:r>
      <w:proofErr w:type="spellStart"/>
      <w:r w:rsidRPr="00A8670A">
        <w:rPr>
          <w:rFonts w:eastAsia="Times New Roman"/>
          <w:szCs w:val="24"/>
        </w:rPr>
        <w:t>μνημονιακή</w:t>
      </w:r>
      <w:proofErr w:type="spellEnd"/>
      <w:r w:rsidRPr="00A8670A">
        <w:rPr>
          <w:rFonts w:eastAsia="Times New Roman"/>
          <w:szCs w:val="24"/>
        </w:rPr>
        <w:t xml:space="preserve"> υποχρέωση να απελευθερωθεί το ιδιοκτησιακό καθεστώς των φαρμακείων</w:t>
      </w:r>
      <w:r>
        <w:rPr>
          <w:rFonts w:eastAsia="Times New Roman"/>
          <w:szCs w:val="24"/>
        </w:rPr>
        <w:t>. Μ</w:t>
      </w:r>
      <w:r w:rsidRPr="00A8670A">
        <w:rPr>
          <w:rFonts w:eastAsia="Times New Roman"/>
          <w:szCs w:val="24"/>
        </w:rPr>
        <w:t>ε τον τρόπο που το ρυθμίσαμε</w:t>
      </w:r>
      <w:r>
        <w:rPr>
          <w:rFonts w:eastAsia="Times New Roman"/>
          <w:szCs w:val="24"/>
        </w:rPr>
        <w:t>,</w:t>
      </w:r>
      <w:r w:rsidRPr="00A8670A">
        <w:rPr>
          <w:rFonts w:eastAsia="Times New Roman"/>
          <w:szCs w:val="24"/>
        </w:rPr>
        <w:t xml:space="preserve"> ουσιαστικά αποτρέψαμε τους ενδιαφερόμενους ιδιώτες μη φαρμακοποιούς να μπουν στην αγορά</w:t>
      </w:r>
      <w:r>
        <w:rPr>
          <w:rFonts w:eastAsia="Times New Roman"/>
          <w:szCs w:val="24"/>
        </w:rPr>
        <w:t>. Και αυτή τη στιγμή,</w:t>
      </w:r>
      <w:r w:rsidRPr="00A8670A">
        <w:rPr>
          <w:rFonts w:eastAsia="Times New Roman"/>
          <w:szCs w:val="24"/>
        </w:rPr>
        <w:t xml:space="preserve"> παρ</w:t>
      </w:r>
      <w:r>
        <w:rPr>
          <w:rFonts w:eastAsia="Times New Roman"/>
          <w:szCs w:val="24"/>
        </w:rPr>
        <w:t xml:space="preserve">’ </w:t>
      </w:r>
      <w:r w:rsidRPr="00A8670A">
        <w:rPr>
          <w:rFonts w:eastAsia="Times New Roman"/>
          <w:szCs w:val="24"/>
        </w:rPr>
        <w:t xml:space="preserve">ότι </w:t>
      </w:r>
      <w:r>
        <w:rPr>
          <w:rFonts w:eastAsia="Times New Roman"/>
          <w:szCs w:val="24"/>
        </w:rPr>
        <w:t>υπήρχε μ</w:t>
      </w:r>
      <w:r>
        <w:rPr>
          <w:rFonts w:eastAsia="Times New Roman"/>
          <w:szCs w:val="24"/>
        </w:rPr>
        <w:t>ί</w:t>
      </w:r>
      <w:r>
        <w:rPr>
          <w:rFonts w:eastAsia="Times New Roman"/>
          <w:szCs w:val="24"/>
        </w:rPr>
        <w:t>α</w:t>
      </w:r>
      <w:r w:rsidRPr="00A8670A">
        <w:rPr>
          <w:rFonts w:eastAsia="Times New Roman"/>
          <w:szCs w:val="24"/>
        </w:rPr>
        <w:t xml:space="preserve"> ενδεχομένως δικ</w:t>
      </w:r>
      <w:r w:rsidRPr="00A8670A">
        <w:rPr>
          <w:rFonts w:eastAsia="Times New Roman"/>
          <w:szCs w:val="24"/>
        </w:rPr>
        <w:t>αιολογημένη ανησυχία</w:t>
      </w:r>
      <w:r>
        <w:rPr>
          <w:rFonts w:eastAsia="Times New Roman"/>
          <w:szCs w:val="24"/>
        </w:rPr>
        <w:t xml:space="preserve"> από την πλευρά</w:t>
      </w:r>
      <w:r w:rsidRPr="00A8670A">
        <w:rPr>
          <w:rFonts w:eastAsia="Times New Roman"/>
          <w:szCs w:val="24"/>
        </w:rPr>
        <w:t xml:space="preserve"> των φαρμακοποιών ότι θα </w:t>
      </w:r>
      <w:r>
        <w:rPr>
          <w:rFonts w:eastAsia="Times New Roman"/>
          <w:szCs w:val="24"/>
        </w:rPr>
        <w:t>αλωθεί</w:t>
      </w:r>
      <w:r w:rsidRPr="00A8670A">
        <w:rPr>
          <w:rFonts w:eastAsia="Times New Roman"/>
          <w:szCs w:val="24"/>
        </w:rPr>
        <w:t xml:space="preserve"> η αγορά</w:t>
      </w:r>
      <w:r>
        <w:rPr>
          <w:rFonts w:eastAsia="Times New Roman"/>
          <w:szCs w:val="24"/>
        </w:rPr>
        <w:t>,</w:t>
      </w:r>
      <w:r w:rsidRPr="00A8670A">
        <w:rPr>
          <w:rFonts w:eastAsia="Times New Roman"/>
          <w:szCs w:val="24"/>
        </w:rPr>
        <w:t xml:space="preserve"> </w:t>
      </w:r>
      <w:r>
        <w:rPr>
          <w:rFonts w:eastAsia="Times New Roman"/>
          <w:szCs w:val="24"/>
        </w:rPr>
        <w:t xml:space="preserve">ότι </w:t>
      </w:r>
      <w:r w:rsidRPr="00A8670A">
        <w:rPr>
          <w:rFonts w:eastAsia="Times New Roman"/>
          <w:szCs w:val="24"/>
        </w:rPr>
        <w:t xml:space="preserve">θα έχουμε μία </w:t>
      </w:r>
      <w:proofErr w:type="spellStart"/>
      <w:r w:rsidRPr="00A8670A">
        <w:rPr>
          <w:rFonts w:eastAsia="Times New Roman"/>
          <w:szCs w:val="24"/>
        </w:rPr>
        <w:t>ολιγοπωλιακή</w:t>
      </w:r>
      <w:proofErr w:type="spellEnd"/>
      <w:r w:rsidRPr="00A8670A">
        <w:rPr>
          <w:rFonts w:eastAsia="Times New Roman"/>
          <w:szCs w:val="24"/>
        </w:rPr>
        <w:t xml:space="preserve"> αναδιάρθρωση</w:t>
      </w:r>
      <w:r>
        <w:rPr>
          <w:rFonts w:eastAsia="Times New Roman"/>
          <w:szCs w:val="24"/>
        </w:rPr>
        <w:t>, ότι</w:t>
      </w:r>
      <w:r w:rsidRPr="00A8670A">
        <w:rPr>
          <w:rFonts w:eastAsia="Times New Roman"/>
          <w:szCs w:val="24"/>
        </w:rPr>
        <w:t xml:space="preserve"> θα μπουν εταιρείες</w:t>
      </w:r>
      <w:r>
        <w:rPr>
          <w:rFonts w:eastAsia="Times New Roman"/>
          <w:szCs w:val="24"/>
        </w:rPr>
        <w:t>,</w:t>
      </w:r>
      <w:r w:rsidRPr="00A8670A">
        <w:rPr>
          <w:rFonts w:eastAsia="Times New Roman"/>
          <w:szCs w:val="24"/>
        </w:rPr>
        <w:t xml:space="preserve"> </w:t>
      </w:r>
      <w:r>
        <w:rPr>
          <w:rFonts w:eastAsia="Times New Roman"/>
          <w:szCs w:val="24"/>
        </w:rPr>
        <w:t xml:space="preserve">ότι </w:t>
      </w:r>
      <w:r w:rsidRPr="00A8670A">
        <w:rPr>
          <w:rFonts w:eastAsia="Times New Roman"/>
          <w:szCs w:val="24"/>
        </w:rPr>
        <w:t xml:space="preserve">θα </w:t>
      </w:r>
      <w:r>
        <w:rPr>
          <w:rFonts w:eastAsia="Times New Roman"/>
          <w:szCs w:val="24"/>
        </w:rPr>
        <w:t>μπουν μεγάλοι επιχειρηματικοί όμιλοι, τ</w:t>
      </w:r>
      <w:r w:rsidRPr="00A8670A">
        <w:rPr>
          <w:rFonts w:eastAsia="Times New Roman"/>
          <w:szCs w:val="24"/>
        </w:rPr>
        <w:t>ίποτα από αυτά δεν υπήρξε</w:t>
      </w:r>
      <w:r>
        <w:rPr>
          <w:rFonts w:eastAsia="Times New Roman"/>
          <w:szCs w:val="24"/>
        </w:rPr>
        <w:t xml:space="preserve">, επειδή εμείς βάλαμε </w:t>
      </w:r>
      <w:r w:rsidRPr="00A8670A">
        <w:rPr>
          <w:rFonts w:eastAsia="Times New Roman"/>
          <w:szCs w:val="24"/>
        </w:rPr>
        <w:t xml:space="preserve">αυστηρό </w:t>
      </w:r>
      <w:r>
        <w:rPr>
          <w:rFonts w:eastAsia="Times New Roman"/>
          <w:szCs w:val="24"/>
        </w:rPr>
        <w:t>π</w:t>
      </w:r>
      <w:r w:rsidRPr="00A8670A">
        <w:rPr>
          <w:rFonts w:eastAsia="Times New Roman"/>
          <w:szCs w:val="24"/>
        </w:rPr>
        <w:t>λαίσιο κα</w:t>
      </w:r>
      <w:r w:rsidRPr="00A8670A">
        <w:rPr>
          <w:rFonts w:eastAsia="Times New Roman"/>
          <w:szCs w:val="24"/>
        </w:rPr>
        <w:t>ι δικλείδες ασφαλείας</w:t>
      </w:r>
      <w:r>
        <w:rPr>
          <w:rFonts w:eastAsia="Times New Roman"/>
          <w:szCs w:val="24"/>
        </w:rPr>
        <w:t>. Ε</w:t>
      </w:r>
      <w:r w:rsidRPr="00A8670A">
        <w:rPr>
          <w:rFonts w:eastAsia="Times New Roman"/>
          <w:szCs w:val="24"/>
        </w:rPr>
        <w:t xml:space="preserve">ίναι λιγότερες από δέκα οι περιπτώσεις </w:t>
      </w:r>
      <w:r>
        <w:rPr>
          <w:rFonts w:eastAsia="Times New Roman"/>
          <w:szCs w:val="24"/>
        </w:rPr>
        <w:t xml:space="preserve">σε </w:t>
      </w:r>
      <w:r w:rsidRPr="00A8670A">
        <w:rPr>
          <w:rFonts w:eastAsia="Times New Roman"/>
          <w:szCs w:val="24"/>
        </w:rPr>
        <w:t xml:space="preserve">όλη τη χώρα που υπάρχουν ιδιοκτήτες </w:t>
      </w:r>
      <w:r>
        <w:rPr>
          <w:rFonts w:eastAsia="Times New Roman"/>
          <w:szCs w:val="24"/>
        </w:rPr>
        <w:t>μη φαρμακοποιοί φαρμακείων στα έντεκα χιλιάδες φαρμακεία.</w:t>
      </w:r>
    </w:p>
    <w:p w14:paraId="7632D380" w14:textId="77777777" w:rsidR="00845256" w:rsidRDefault="00BE25C9">
      <w:pPr>
        <w:spacing w:line="600" w:lineRule="auto"/>
        <w:ind w:firstLine="720"/>
        <w:contextualSpacing/>
        <w:jc w:val="both"/>
        <w:rPr>
          <w:rFonts w:eastAsia="Times New Roman"/>
          <w:szCs w:val="24"/>
        </w:rPr>
      </w:pPr>
      <w:r w:rsidRPr="00A32526">
        <w:rPr>
          <w:rFonts w:eastAsia="Times New Roman"/>
          <w:b/>
          <w:bCs/>
        </w:rPr>
        <w:lastRenderedPageBreak/>
        <w:t>ΠΡΟΕΔΡΕΥΩΝ (</w:t>
      </w:r>
      <w:r>
        <w:rPr>
          <w:rFonts w:eastAsia="Times New Roman"/>
          <w:b/>
          <w:bCs/>
        </w:rPr>
        <w:t>Μάριος Γεωργιάδης</w:t>
      </w:r>
      <w:r w:rsidRPr="00A32526">
        <w:rPr>
          <w:rFonts w:eastAsia="Times New Roman"/>
          <w:b/>
          <w:bCs/>
        </w:rPr>
        <w:t>):</w:t>
      </w:r>
      <w:r w:rsidRPr="00A32526">
        <w:rPr>
          <w:rFonts w:eastAsia="Times New Roman"/>
          <w:szCs w:val="24"/>
        </w:rPr>
        <w:t xml:space="preserve"> </w:t>
      </w:r>
      <w:r w:rsidRPr="00A32526">
        <w:rPr>
          <w:rFonts w:eastAsia="Times New Roman"/>
          <w:bCs/>
        </w:rPr>
        <w:t>Κύριε Υπουργέ,</w:t>
      </w:r>
      <w:r>
        <w:rPr>
          <w:rFonts w:eastAsia="Times New Roman"/>
          <w:szCs w:val="24"/>
        </w:rPr>
        <w:t xml:space="preserve"> συγγνώμη μ</w:t>
      </w:r>
      <w:r>
        <w:rPr>
          <w:rFonts w:eastAsia="Times New Roman"/>
          <w:szCs w:val="24"/>
        </w:rPr>
        <w:t>ί</w:t>
      </w:r>
      <w:r>
        <w:rPr>
          <w:rFonts w:eastAsia="Times New Roman"/>
          <w:szCs w:val="24"/>
        </w:rPr>
        <w:t>α μικρή διακοπή για μια ανακοίνωση.</w:t>
      </w:r>
    </w:p>
    <w:p w14:paraId="7632D381" w14:textId="77777777" w:rsidR="00845256" w:rsidRDefault="00BE25C9">
      <w:pPr>
        <w:spacing w:line="600" w:lineRule="auto"/>
        <w:ind w:firstLine="720"/>
        <w:contextualSpacing/>
        <w:jc w:val="both"/>
        <w:rPr>
          <w:rFonts w:eastAsia="Times New Roman"/>
          <w:szCs w:val="24"/>
        </w:rPr>
      </w:pPr>
      <w:r w:rsidRPr="00BD12B3">
        <w:rPr>
          <w:rFonts w:eastAsia="Times New Roman"/>
          <w:szCs w:val="24"/>
        </w:rPr>
        <w:t>Κυ</w:t>
      </w:r>
      <w:r w:rsidRPr="00BD12B3">
        <w:rPr>
          <w:rFonts w:eastAsia="Times New Roman"/>
          <w:szCs w:val="24"/>
        </w:rPr>
        <w:t xml:space="preserve">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sidRPr="00BD12B3">
        <w:rPr>
          <w:rFonts w:eastAsia="Times New Roman"/>
          <w:szCs w:val="24"/>
        </w:rPr>
        <w:t xml:space="preserve">τρόπο οργάνωσης και λειτουργίας της Βουλής, </w:t>
      </w:r>
      <w:r>
        <w:rPr>
          <w:rFonts w:eastAsia="Times New Roman"/>
          <w:szCs w:val="24"/>
        </w:rPr>
        <w:t>είκοσι</w:t>
      </w:r>
      <w:r w:rsidRPr="00BD12B3">
        <w:rPr>
          <w:rFonts w:eastAsia="Times New Roman"/>
          <w:szCs w:val="24"/>
        </w:rPr>
        <w:t xml:space="preserve"> οκτώ μαθήτριες και μαθητές και τέσσερις εκπα</w:t>
      </w:r>
      <w:r>
        <w:rPr>
          <w:rFonts w:eastAsia="Times New Roman"/>
          <w:szCs w:val="24"/>
        </w:rPr>
        <w:t>ιδευτικοί συνοδοί τους από το 4</w:t>
      </w:r>
      <w:r w:rsidRPr="00BD12B3">
        <w:rPr>
          <w:rFonts w:eastAsia="Times New Roman"/>
          <w:szCs w:val="24"/>
          <w:vertAlign w:val="superscript"/>
        </w:rPr>
        <w:t>ο</w:t>
      </w:r>
      <w:r>
        <w:rPr>
          <w:rFonts w:eastAsia="Times New Roman"/>
          <w:szCs w:val="24"/>
        </w:rPr>
        <w:t xml:space="preserve"> Δημοτικό Σχολείο Ηγουμενίτσας</w:t>
      </w:r>
      <w:r w:rsidRPr="00BD12B3">
        <w:rPr>
          <w:rFonts w:eastAsia="Times New Roman"/>
          <w:szCs w:val="24"/>
        </w:rPr>
        <w:t xml:space="preserve">. </w:t>
      </w:r>
    </w:p>
    <w:p w14:paraId="7632D382" w14:textId="77777777" w:rsidR="00845256" w:rsidRDefault="00BE25C9">
      <w:pPr>
        <w:spacing w:line="600" w:lineRule="auto"/>
        <w:ind w:firstLine="720"/>
        <w:contextualSpacing/>
        <w:jc w:val="both"/>
        <w:rPr>
          <w:rFonts w:eastAsia="Times New Roman"/>
          <w:szCs w:val="24"/>
        </w:rPr>
      </w:pPr>
      <w:r w:rsidRPr="00BD12B3">
        <w:rPr>
          <w:rFonts w:eastAsia="Times New Roman"/>
          <w:szCs w:val="24"/>
        </w:rPr>
        <w:t xml:space="preserve">Η Βουλή </w:t>
      </w:r>
      <w:r>
        <w:rPr>
          <w:rFonts w:eastAsia="Times New Roman"/>
          <w:szCs w:val="24"/>
        </w:rPr>
        <w:t>σάς</w:t>
      </w:r>
      <w:r w:rsidRPr="00BD12B3">
        <w:rPr>
          <w:rFonts w:eastAsia="Times New Roman"/>
          <w:szCs w:val="24"/>
        </w:rPr>
        <w:t xml:space="preserve"> καλωσορίζει. </w:t>
      </w:r>
    </w:p>
    <w:p w14:paraId="7632D383" w14:textId="77777777" w:rsidR="00845256" w:rsidRDefault="00BE25C9">
      <w:pPr>
        <w:spacing w:line="600" w:lineRule="auto"/>
        <w:ind w:firstLine="720"/>
        <w:contextualSpacing/>
        <w:jc w:val="center"/>
        <w:rPr>
          <w:rFonts w:eastAsia="Times New Roman"/>
          <w:szCs w:val="24"/>
        </w:rPr>
      </w:pPr>
      <w:r w:rsidRPr="00BD12B3">
        <w:rPr>
          <w:rFonts w:eastAsia="Times New Roman"/>
          <w:szCs w:val="24"/>
        </w:rPr>
        <w:t>(Χειροκροτήματα απ’ όλες τις πτέρυγες της Βουλής)</w:t>
      </w:r>
    </w:p>
    <w:p w14:paraId="7632D384" w14:textId="77777777" w:rsidR="00845256" w:rsidRDefault="00BE25C9">
      <w:pPr>
        <w:spacing w:line="600" w:lineRule="auto"/>
        <w:ind w:firstLine="720"/>
        <w:contextualSpacing/>
        <w:jc w:val="both"/>
        <w:rPr>
          <w:rFonts w:eastAsia="Times New Roman"/>
          <w:bCs/>
        </w:rPr>
      </w:pPr>
      <w:r>
        <w:rPr>
          <w:rFonts w:eastAsia="Times New Roman"/>
          <w:szCs w:val="24"/>
        </w:rPr>
        <w:t xml:space="preserve">Συνεχίστε, </w:t>
      </w:r>
      <w:r w:rsidRPr="00A32526">
        <w:rPr>
          <w:rFonts w:eastAsia="Times New Roman"/>
          <w:bCs/>
        </w:rPr>
        <w:t xml:space="preserve">κύριε </w:t>
      </w:r>
      <w:r w:rsidRPr="00A32526">
        <w:rPr>
          <w:rFonts w:eastAsia="Times New Roman"/>
          <w:bCs/>
        </w:rPr>
        <w:t>Υπουργέ</w:t>
      </w:r>
      <w:r>
        <w:rPr>
          <w:rFonts w:eastAsia="Times New Roman"/>
          <w:bCs/>
        </w:rPr>
        <w:t>.</w:t>
      </w:r>
    </w:p>
    <w:p w14:paraId="7632D385" w14:textId="77777777" w:rsidR="00845256" w:rsidRDefault="00BE25C9">
      <w:pPr>
        <w:spacing w:line="600" w:lineRule="auto"/>
        <w:ind w:firstLine="720"/>
        <w:contextualSpacing/>
        <w:jc w:val="both"/>
        <w:rPr>
          <w:rFonts w:eastAsia="Times New Roman"/>
          <w:szCs w:val="24"/>
        </w:rPr>
      </w:pPr>
      <w:r w:rsidRPr="004378AC">
        <w:rPr>
          <w:rFonts w:eastAsia="Times New Roman"/>
          <w:b/>
          <w:bCs/>
        </w:rPr>
        <w:t xml:space="preserve">ΑΝΔΡΕΑΣ ΞΑΝΘΟΣ (Υπουργός Υγείας): </w:t>
      </w:r>
      <w:r>
        <w:rPr>
          <w:rFonts w:eastAsia="Times New Roman"/>
          <w:szCs w:val="24"/>
        </w:rPr>
        <w:t>Άλλο πα</w:t>
      </w:r>
      <w:r w:rsidRPr="00A8670A">
        <w:rPr>
          <w:rFonts w:eastAsia="Times New Roman"/>
          <w:szCs w:val="24"/>
        </w:rPr>
        <w:t>ράδειγμα ήταν το θέμα τω</w:t>
      </w:r>
      <w:r>
        <w:rPr>
          <w:rFonts w:eastAsia="Times New Roman"/>
          <w:szCs w:val="24"/>
        </w:rPr>
        <w:t xml:space="preserve">ν μη </w:t>
      </w:r>
      <w:proofErr w:type="spellStart"/>
      <w:r>
        <w:rPr>
          <w:rFonts w:eastAsia="Times New Roman"/>
          <w:szCs w:val="24"/>
        </w:rPr>
        <w:t>συνταγογραφούμενων</w:t>
      </w:r>
      <w:proofErr w:type="spellEnd"/>
      <w:r>
        <w:rPr>
          <w:rFonts w:eastAsia="Times New Roman"/>
          <w:szCs w:val="24"/>
        </w:rPr>
        <w:t xml:space="preserve"> φαρμάκων, που υπήρχε </w:t>
      </w:r>
      <w:r w:rsidRPr="00A8670A">
        <w:rPr>
          <w:rFonts w:eastAsia="Times New Roman"/>
          <w:szCs w:val="24"/>
        </w:rPr>
        <w:t xml:space="preserve">απαίτηση </w:t>
      </w:r>
      <w:r>
        <w:rPr>
          <w:rFonts w:eastAsia="Times New Roman"/>
          <w:szCs w:val="24"/>
        </w:rPr>
        <w:t>-τα</w:t>
      </w:r>
      <w:r w:rsidRPr="00A8670A">
        <w:rPr>
          <w:rFonts w:eastAsia="Times New Roman"/>
          <w:szCs w:val="24"/>
        </w:rPr>
        <w:t xml:space="preserve"> ξέρετε πάρα πολύ </w:t>
      </w:r>
      <w:r>
        <w:rPr>
          <w:rFonts w:eastAsia="Times New Roman"/>
          <w:szCs w:val="24"/>
        </w:rPr>
        <w:t>καλά α</w:t>
      </w:r>
      <w:r w:rsidRPr="00A8670A">
        <w:rPr>
          <w:rFonts w:eastAsia="Times New Roman"/>
          <w:szCs w:val="24"/>
        </w:rPr>
        <w:t>υτά</w:t>
      </w:r>
      <w:r>
        <w:rPr>
          <w:rFonts w:eastAsia="Times New Roman"/>
          <w:szCs w:val="24"/>
        </w:rPr>
        <w:t>, τα είχε δεχθεί ο σημερινός Α</w:t>
      </w:r>
      <w:r w:rsidRPr="00A8670A">
        <w:rPr>
          <w:rFonts w:eastAsia="Times New Roman"/>
          <w:szCs w:val="24"/>
        </w:rPr>
        <w:t xml:space="preserve">ντιπρόεδρος της Νέας </w:t>
      </w:r>
      <w:r w:rsidRPr="00A8670A">
        <w:rPr>
          <w:rFonts w:eastAsia="Times New Roman"/>
          <w:szCs w:val="24"/>
        </w:rPr>
        <w:lastRenderedPageBreak/>
        <w:t>Δημοκρατίας</w:t>
      </w:r>
      <w:r>
        <w:rPr>
          <w:rFonts w:eastAsia="Times New Roman"/>
          <w:szCs w:val="24"/>
        </w:rPr>
        <w:t>, ο κ. Χατζηδάκη</w:t>
      </w:r>
      <w:r w:rsidRPr="00A8670A">
        <w:rPr>
          <w:rFonts w:eastAsia="Times New Roman"/>
          <w:szCs w:val="24"/>
        </w:rPr>
        <w:t>ς</w:t>
      </w:r>
      <w:r>
        <w:rPr>
          <w:rFonts w:eastAsia="Times New Roman"/>
          <w:szCs w:val="24"/>
        </w:rPr>
        <w:t>-</w:t>
      </w:r>
      <w:r w:rsidRPr="00A8670A">
        <w:rPr>
          <w:rFonts w:eastAsia="Times New Roman"/>
          <w:szCs w:val="24"/>
        </w:rPr>
        <w:t xml:space="preserve"> </w:t>
      </w:r>
      <w:r>
        <w:rPr>
          <w:rFonts w:eastAsia="Times New Roman"/>
          <w:szCs w:val="24"/>
        </w:rPr>
        <w:t>για μ</w:t>
      </w:r>
      <w:r>
        <w:rPr>
          <w:rFonts w:eastAsia="Times New Roman"/>
          <w:szCs w:val="24"/>
        </w:rPr>
        <w:t>ί</w:t>
      </w:r>
      <w:r>
        <w:rPr>
          <w:rFonts w:eastAsia="Times New Roman"/>
          <w:szCs w:val="24"/>
        </w:rPr>
        <w:t>α</w:t>
      </w:r>
      <w:r w:rsidRPr="00A8670A">
        <w:rPr>
          <w:rFonts w:eastAsia="Times New Roman"/>
          <w:szCs w:val="24"/>
        </w:rPr>
        <w:t xml:space="preserve"> πολιτική </w:t>
      </w:r>
      <w:r w:rsidRPr="00A8670A">
        <w:rPr>
          <w:rFonts w:eastAsia="Times New Roman"/>
          <w:szCs w:val="24"/>
        </w:rPr>
        <w:t>απελευθέρωσης και δυνατότητας πώλησης τους εκτός φαρμακείου και ιδιαίτερα</w:t>
      </w:r>
      <w:r>
        <w:rPr>
          <w:rFonts w:eastAsia="Times New Roman"/>
          <w:szCs w:val="24"/>
        </w:rPr>
        <w:t>,</w:t>
      </w:r>
      <w:r w:rsidRPr="00A8670A">
        <w:rPr>
          <w:rFonts w:eastAsia="Times New Roman"/>
          <w:szCs w:val="24"/>
        </w:rPr>
        <w:t xml:space="preserve"> στα μεγάλα </w:t>
      </w:r>
      <w:r>
        <w:rPr>
          <w:rFonts w:eastAsia="Times New Roman"/>
          <w:szCs w:val="24"/>
        </w:rPr>
        <w:t xml:space="preserve">σούπερ </w:t>
      </w:r>
      <w:proofErr w:type="spellStart"/>
      <w:r>
        <w:rPr>
          <w:rFonts w:eastAsia="Times New Roman"/>
          <w:szCs w:val="24"/>
        </w:rPr>
        <w:t>μάρκετ</w:t>
      </w:r>
      <w:proofErr w:type="spellEnd"/>
      <w:r>
        <w:rPr>
          <w:rFonts w:eastAsia="Times New Roman"/>
          <w:szCs w:val="24"/>
        </w:rPr>
        <w:t xml:space="preserve">. </w:t>
      </w:r>
    </w:p>
    <w:p w14:paraId="7632D386" w14:textId="77777777" w:rsidR="00845256" w:rsidRDefault="00BE25C9">
      <w:pPr>
        <w:spacing w:line="600" w:lineRule="auto"/>
        <w:ind w:firstLine="720"/>
        <w:contextualSpacing/>
        <w:jc w:val="both"/>
        <w:rPr>
          <w:rFonts w:eastAsia="Times New Roman"/>
          <w:szCs w:val="24"/>
        </w:rPr>
      </w:pPr>
      <w:r>
        <w:rPr>
          <w:rFonts w:eastAsia="Times New Roman"/>
          <w:szCs w:val="24"/>
        </w:rPr>
        <w:t>Βάλαμε πάλι εκεί δικλείδες</w:t>
      </w:r>
      <w:r w:rsidRPr="00A8670A">
        <w:rPr>
          <w:rFonts w:eastAsia="Times New Roman"/>
          <w:szCs w:val="24"/>
        </w:rPr>
        <w:t xml:space="preserve"> ασφαλείας με επιστημον</w:t>
      </w:r>
      <w:r>
        <w:rPr>
          <w:rFonts w:eastAsia="Times New Roman"/>
          <w:szCs w:val="24"/>
        </w:rPr>
        <w:t>ική τεκμηρίωση, με μι</w:t>
      </w:r>
      <w:r w:rsidRPr="00A8670A">
        <w:rPr>
          <w:rFonts w:eastAsia="Times New Roman"/>
          <w:szCs w:val="24"/>
        </w:rPr>
        <w:t xml:space="preserve">α εισήγηση από τον </w:t>
      </w:r>
      <w:r>
        <w:rPr>
          <w:rFonts w:eastAsia="Times New Roman"/>
          <w:szCs w:val="24"/>
        </w:rPr>
        <w:t>ΕΟΦ</w:t>
      </w:r>
      <w:r w:rsidRPr="00A8670A">
        <w:rPr>
          <w:rFonts w:eastAsia="Times New Roman"/>
          <w:szCs w:val="24"/>
        </w:rPr>
        <w:t xml:space="preserve"> και ουσιαστικά</w:t>
      </w:r>
      <w:r>
        <w:rPr>
          <w:rFonts w:eastAsia="Times New Roman"/>
          <w:szCs w:val="24"/>
        </w:rPr>
        <w:t>,</w:t>
      </w:r>
      <w:r w:rsidRPr="00A8670A">
        <w:rPr>
          <w:rFonts w:eastAsia="Times New Roman"/>
          <w:szCs w:val="24"/>
        </w:rPr>
        <w:t xml:space="preserve"> πάνω από το 90% των μη </w:t>
      </w:r>
      <w:proofErr w:type="spellStart"/>
      <w:r w:rsidRPr="00A8670A">
        <w:rPr>
          <w:rFonts w:eastAsia="Times New Roman"/>
          <w:szCs w:val="24"/>
        </w:rPr>
        <w:t>συνταγογραφούμενων</w:t>
      </w:r>
      <w:proofErr w:type="spellEnd"/>
      <w:r w:rsidRPr="00A8670A">
        <w:rPr>
          <w:rFonts w:eastAsia="Times New Roman"/>
          <w:szCs w:val="24"/>
        </w:rPr>
        <w:t xml:space="preserve"> φαρ</w:t>
      </w:r>
      <w:r w:rsidRPr="00A8670A">
        <w:rPr>
          <w:rFonts w:eastAsia="Times New Roman"/>
          <w:szCs w:val="24"/>
        </w:rPr>
        <w:t>μάκων διατηρήθηκε στη</w:t>
      </w:r>
      <w:r>
        <w:rPr>
          <w:rFonts w:eastAsia="Times New Roman"/>
          <w:szCs w:val="24"/>
        </w:rPr>
        <w:t xml:space="preserve">ν ευθύνη του φαρμακείου και του φαρμακοποιού, δημιουργώντας μια κατηγορία, </w:t>
      </w:r>
      <w:r w:rsidRPr="00A8670A">
        <w:rPr>
          <w:rFonts w:eastAsia="Times New Roman"/>
          <w:szCs w:val="24"/>
        </w:rPr>
        <w:t xml:space="preserve">τα </w:t>
      </w:r>
      <w:r>
        <w:rPr>
          <w:rFonts w:eastAsia="Times New Roman"/>
          <w:szCs w:val="24"/>
        </w:rPr>
        <w:t xml:space="preserve">ΓΕΔΙΦΑ, τα </w:t>
      </w:r>
      <w:r w:rsidRPr="00A8670A">
        <w:rPr>
          <w:rFonts w:eastAsia="Times New Roman"/>
          <w:szCs w:val="24"/>
        </w:rPr>
        <w:t>Γενικής Διάθεσης Φάρμακα</w:t>
      </w:r>
      <w:r>
        <w:rPr>
          <w:rFonts w:eastAsia="Times New Roman"/>
          <w:szCs w:val="24"/>
        </w:rPr>
        <w:t>,</w:t>
      </w:r>
      <w:r w:rsidRPr="00A8670A">
        <w:rPr>
          <w:rFonts w:eastAsia="Times New Roman"/>
          <w:szCs w:val="24"/>
        </w:rPr>
        <w:t xml:space="preserve"> </w:t>
      </w:r>
      <w:r>
        <w:rPr>
          <w:rFonts w:eastAsia="Times New Roman"/>
          <w:szCs w:val="24"/>
        </w:rPr>
        <w:t>για</w:t>
      </w:r>
      <w:r w:rsidRPr="00A8670A">
        <w:rPr>
          <w:rFonts w:eastAsia="Times New Roman"/>
          <w:szCs w:val="24"/>
        </w:rPr>
        <w:t xml:space="preserve"> τα οποία πραγματικά δεν ενδιαφέρθηκε επί της ουσίας η </w:t>
      </w:r>
      <w:r>
        <w:rPr>
          <w:rFonts w:eastAsia="Times New Roman"/>
          <w:szCs w:val="24"/>
        </w:rPr>
        <w:t>φαρμακο</w:t>
      </w:r>
      <w:r w:rsidRPr="00A8670A">
        <w:rPr>
          <w:rFonts w:eastAsia="Times New Roman"/>
          <w:szCs w:val="24"/>
        </w:rPr>
        <w:t xml:space="preserve">βιομηχανία να επενδύσει </w:t>
      </w:r>
      <w:r>
        <w:rPr>
          <w:rFonts w:eastAsia="Times New Roman"/>
          <w:szCs w:val="24"/>
        </w:rPr>
        <w:t xml:space="preserve">και </w:t>
      </w:r>
      <w:r w:rsidRPr="00A8670A">
        <w:rPr>
          <w:rFonts w:eastAsia="Times New Roman"/>
          <w:szCs w:val="24"/>
        </w:rPr>
        <w:t>να προωθήσει που θα μπορούσ</w:t>
      </w:r>
      <w:r w:rsidRPr="00A8670A">
        <w:rPr>
          <w:rFonts w:eastAsia="Times New Roman"/>
          <w:szCs w:val="24"/>
        </w:rPr>
        <w:t>αν να πωλούνται και εκτός</w:t>
      </w:r>
      <w:r>
        <w:rPr>
          <w:rFonts w:eastAsia="Times New Roman"/>
          <w:szCs w:val="24"/>
        </w:rPr>
        <w:t xml:space="preserve">. </w:t>
      </w:r>
    </w:p>
    <w:p w14:paraId="7632D387" w14:textId="77777777" w:rsidR="00845256" w:rsidRDefault="00BE25C9">
      <w:pPr>
        <w:spacing w:line="600" w:lineRule="auto"/>
        <w:ind w:firstLine="720"/>
        <w:contextualSpacing/>
        <w:jc w:val="both"/>
        <w:rPr>
          <w:rFonts w:eastAsia="Times New Roman"/>
          <w:szCs w:val="24"/>
        </w:rPr>
      </w:pPr>
      <w:r>
        <w:rPr>
          <w:rFonts w:eastAsia="Times New Roman"/>
          <w:szCs w:val="24"/>
        </w:rPr>
        <w:t>Γ</w:t>
      </w:r>
      <w:r w:rsidRPr="00A8670A">
        <w:rPr>
          <w:rFonts w:eastAsia="Times New Roman"/>
          <w:szCs w:val="24"/>
        </w:rPr>
        <w:t xml:space="preserve">ια να μην πω τώρα για την αναγνώριση </w:t>
      </w:r>
      <w:r>
        <w:rPr>
          <w:rFonts w:eastAsia="Times New Roman"/>
          <w:szCs w:val="24"/>
        </w:rPr>
        <w:t>που σωστά επισημάνθηκε από συνάδελφο πάλι,</w:t>
      </w:r>
      <w:r w:rsidRPr="00A8670A">
        <w:rPr>
          <w:rFonts w:eastAsia="Times New Roman"/>
          <w:szCs w:val="24"/>
        </w:rPr>
        <w:t xml:space="preserve"> του ρόλο</w:t>
      </w:r>
      <w:r>
        <w:rPr>
          <w:rFonts w:eastAsia="Times New Roman"/>
          <w:szCs w:val="24"/>
        </w:rPr>
        <w:t>υ του φαρμακείου ως ενός κρίκου</w:t>
      </w:r>
      <w:r w:rsidRPr="00A8670A">
        <w:rPr>
          <w:rFonts w:eastAsia="Times New Roman"/>
          <w:szCs w:val="24"/>
        </w:rPr>
        <w:t xml:space="preserve"> </w:t>
      </w:r>
      <w:r>
        <w:rPr>
          <w:rFonts w:eastAsia="Times New Roman"/>
          <w:szCs w:val="24"/>
        </w:rPr>
        <w:t>σ</w:t>
      </w:r>
      <w:r w:rsidRPr="00A8670A">
        <w:rPr>
          <w:rFonts w:eastAsia="Times New Roman"/>
          <w:szCs w:val="24"/>
        </w:rPr>
        <w:t>το δίκτυο των υπηρεσιών πρωτοβάθμιας υγείας που εμείς το θεσμοθετήσαμε</w:t>
      </w:r>
      <w:r>
        <w:rPr>
          <w:rFonts w:eastAsia="Times New Roman"/>
          <w:szCs w:val="24"/>
        </w:rPr>
        <w:t>,</w:t>
      </w:r>
      <w:r w:rsidRPr="00A8670A">
        <w:rPr>
          <w:rFonts w:eastAsia="Times New Roman"/>
          <w:szCs w:val="24"/>
        </w:rPr>
        <w:t xml:space="preserve"> τη δυνατότητα των φαρμακοποιών μετ</w:t>
      </w:r>
      <w:r w:rsidRPr="00A8670A">
        <w:rPr>
          <w:rFonts w:eastAsia="Times New Roman"/>
          <w:szCs w:val="24"/>
        </w:rPr>
        <w:t xml:space="preserve">ά από εξειδίκευση να διενεργούν εμβολιασμούς σε ενήλικα πληθυσμό για την εποχική </w:t>
      </w:r>
      <w:r w:rsidRPr="00A8670A">
        <w:rPr>
          <w:rFonts w:eastAsia="Times New Roman"/>
          <w:szCs w:val="24"/>
        </w:rPr>
        <w:lastRenderedPageBreak/>
        <w:t>γρίπη και όχι για τα παιδιά</w:t>
      </w:r>
      <w:r>
        <w:rPr>
          <w:rFonts w:eastAsia="Times New Roman"/>
          <w:szCs w:val="24"/>
        </w:rPr>
        <w:t>,</w:t>
      </w:r>
      <w:r w:rsidRPr="00A8670A">
        <w:rPr>
          <w:rFonts w:eastAsia="Times New Roman"/>
          <w:szCs w:val="24"/>
        </w:rPr>
        <w:t xml:space="preserve"> όπως </w:t>
      </w:r>
      <w:r>
        <w:rPr>
          <w:rFonts w:eastAsia="Times New Roman"/>
          <w:szCs w:val="24"/>
        </w:rPr>
        <w:t>παραπειστικά έλεγαν κάποιοι ιατρικοί σύλλογοι</w:t>
      </w:r>
      <w:r w:rsidRPr="00A8670A">
        <w:rPr>
          <w:rFonts w:eastAsia="Times New Roman"/>
          <w:szCs w:val="24"/>
        </w:rPr>
        <w:t xml:space="preserve"> και </w:t>
      </w:r>
      <w:r>
        <w:rPr>
          <w:rFonts w:eastAsia="Times New Roman"/>
          <w:szCs w:val="24"/>
        </w:rPr>
        <w:t>πήγαν να</w:t>
      </w:r>
      <w:r w:rsidRPr="00A8670A">
        <w:rPr>
          <w:rFonts w:eastAsia="Times New Roman"/>
          <w:szCs w:val="24"/>
        </w:rPr>
        <w:t xml:space="preserve"> δημιουργήσουν θόρυβο</w:t>
      </w:r>
      <w:r>
        <w:rPr>
          <w:rFonts w:eastAsia="Times New Roman"/>
          <w:szCs w:val="24"/>
        </w:rPr>
        <w:t xml:space="preserve"> για αντιποίηση επαγγέλματος και λοιπά. </w:t>
      </w:r>
    </w:p>
    <w:p w14:paraId="7632D388"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Να πω για την </w:t>
      </w:r>
      <w:r>
        <w:rPr>
          <w:rFonts w:eastAsia="Times New Roman"/>
          <w:szCs w:val="24"/>
        </w:rPr>
        <w:t>κανονικότητα</w:t>
      </w:r>
      <w:r w:rsidRPr="00A8670A">
        <w:rPr>
          <w:rFonts w:eastAsia="Times New Roman"/>
          <w:szCs w:val="24"/>
        </w:rPr>
        <w:t xml:space="preserve"> που έχει </w:t>
      </w:r>
      <w:r>
        <w:rPr>
          <w:rFonts w:eastAsia="Times New Roman"/>
          <w:szCs w:val="24"/>
        </w:rPr>
        <w:t xml:space="preserve">επέλθει στις </w:t>
      </w:r>
      <w:r w:rsidRPr="00A8670A">
        <w:rPr>
          <w:rFonts w:eastAsia="Times New Roman"/>
          <w:szCs w:val="24"/>
        </w:rPr>
        <w:t>πληρωμές από την πλευρά του ΕΟΠΥΥ</w:t>
      </w:r>
      <w:r>
        <w:rPr>
          <w:rFonts w:eastAsia="Times New Roman"/>
          <w:szCs w:val="24"/>
        </w:rPr>
        <w:t xml:space="preserve"> ότι </w:t>
      </w:r>
      <w:r w:rsidRPr="00663B90">
        <w:rPr>
          <w:rFonts w:eastAsia="Times New Roman"/>
          <w:szCs w:val="24"/>
        </w:rPr>
        <w:t>είναι</w:t>
      </w:r>
      <w:r>
        <w:rPr>
          <w:rFonts w:eastAsia="Times New Roman"/>
          <w:szCs w:val="24"/>
        </w:rPr>
        <w:t xml:space="preserve"> πρωτοφανή</w:t>
      </w:r>
      <w:r w:rsidRPr="00A8670A">
        <w:rPr>
          <w:rFonts w:eastAsia="Times New Roman"/>
          <w:szCs w:val="24"/>
        </w:rPr>
        <w:t>ς</w:t>
      </w:r>
      <w:r>
        <w:rPr>
          <w:rFonts w:eastAsia="Times New Roman"/>
          <w:szCs w:val="24"/>
        </w:rPr>
        <w:t>. Τ</w:t>
      </w:r>
      <w:r w:rsidRPr="00A8670A">
        <w:rPr>
          <w:rFonts w:eastAsia="Times New Roman"/>
          <w:szCs w:val="24"/>
        </w:rPr>
        <w:t>ο αναγνωρίζουν οι</w:t>
      </w:r>
      <w:r>
        <w:rPr>
          <w:rFonts w:eastAsia="Times New Roman"/>
          <w:szCs w:val="24"/>
        </w:rPr>
        <w:t xml:space="preserve"> ίδιοι οι</w:t>
      </w:r>
      <w:r w:rsidRPr="00A8670A">
        <w:rPr>
          <w:rFonts w:eastAsia="Times New Roman"/>
          <w:szCs w:val="24"/>
        </w:rPr>
        <w:t xml:space="preserve"> φαρμακοποιοί αυτό</w:t>
      </w:r>
      <w:r>
        <w:rPr>
          <w:rFonts w:eastAsia="Times New Roman"/>
          <w:szCs w:val="24"/>
        </w:rPr>
        <w:t>. Ν</w:t>
      </w:r>
      <w:r w:rsidRPr="00A8670A">
        <w:rPr>
          <w:rFonts w:eastAsia="Times New Roman"/>
          <w:szCs w:val="24"/>
        </w:rPr>
        <w:t xml:space="preserve">α πω για την </w:t>
      </w:r>
      <w:r>
        <w:rPr>
          <w:rFonts w:eastAsia="Times New Roman"/>
          <w:szCs w:val="24"/>
        </w:rPr>
        <w:t>«</w:t>
      </w:r>
      <w:r w:rsidRPr="00A8670A">
        <w:rPr>
          <w:rFonts w:eastAsia="Times New Roman"/>
          <w:szCs w:val="24"/>
        </w:rPr>
        <w:t>αγορά</w:t>
      </w:r>
      <w:r>
        <w:rPr>
          <w:rFonts w:eastAsia="Times New Roman"/>
          <w:szCs w:val="24"/>
        </w:rPr>
        <w:t>» των ανασφ</w:t>
      </w:r>
      <w:r w:rsidRPr="00A8670A">
        <w:rPr>
          <w:rFonts w:eastAsia="Times New Roman"/>
          <w:szCs w:val="24"/>
        </w:rPr>
        <w:t>ά</w:t>
      </w:r>
      <w:r>
        <w:rPr>
          <w:rFonts w:eastAsia="Times New Roman"/>
          <w:szCs w:val="24"/>
        </w:rPr>
        <w:t>λιστων ανθρώπων και των άπορων που παλιότερα τα φάρμακα ειδικά των άπορων διατίθεντο μ</w:t>
      </w:r>
      <w:r>
        <w:rPr>
          <w:rFonts w:eastAsia="Times New Roman"/>
          <w:szCs w:val="24"/>
        </w:rPr>
        <w:t xml:space="preserve">όνο </w:t>
      </w:r>
      <w:r w:rsidRPr="00A8670A">
        <w:rPr>
          <w:rFonts w:eastAsia="Times New Roman"/>
          <w:szCs w:val="24"/>
        </w:rPr>
        <w:t>από τα φαρμακεία των νοσοκομείων και τώρα οι</w:t>
      </w:r>
      <w:r>
        <w:rPr>
          <w:rFonts w:eastAsia="Times New Roman"/>
          <w:szCs w:val="24"/>
        </w:rPr>
        <w:t xml:space="preserve"> ανασφάλιστοι και</w:t>
      </w:r>
      <w:r w:rsidRPr="00A8670A">
        <w:rPr>
          <w:rFonts w:eastAsia="Times New Roman"/>
          <w:szCs w:val="24"/>
        </w:rPr>
        <w:t xml:space="preserve"> άποροι και </w:t>
      </w:r>
      <w:r>
        <w:rPr>
          <w:rFonts w:eastAsia="Times New Roman"/>
          <w:szCs w:val="24"/>
        </w:rPr>
        <w:t xml:space="preserve">οι </w:t>
      </w:r>
      <w:r w:rsidRPr="00A8670A">
        <w:rPr>
          <w:rFonts w:eastAsia="Times New Roman"/>
          <w:szCs w:val="24"/>
        </w:rPr>
        <w:t>οικονομι</w:t>
      </w:r>
      <w:r>
        <w:rPr>
          <w:rFonts w:eastAsia="Times New Roman"/>
          <w:szCs w:val="24"/>
        </w:rPr>
        <w:t>κά αδύναμοι μπορούν</w:t>
      </w:r>
      <w:r w:rsidRPr="00A8670A">
        <w:rPr>
          <w:rFonts w:eastAsia="Times New Roman"/>
          <w:szCs w:val="24"/>
        </w:rPr>
        <w:t xml:space="preserve"> να παίρνουν τα φάρμακά τους από τα ιδιωτικά φαρμακεία</w:t>
      </w:r>
      <w:r>
        <w:rPr>
          <w:rFonts w:eastAsia="Times New Roman"/>
          <w:szCs w:val="24"/>
        </w:rPr>
        <w:t>,</w:t>
      </w:r>
      <w:r w:rsidRPr="00A8670A">
        <w:rPr>
          <w:rFonts w:eastAsia="Times New Roman"/>
          <w:szCs w:val="24"/>
        </w:rPr>
        <w:t xml:space="preserve"> όπως και οι υπόλοιποι πολίτες</w:t>
      </w:r>
      <w:r>
        <w:rPr>
          <w:rFonts w:eastAsia="Times New Roman"/>
          <w:szCs w:val="24"/>
        </w:rPr>
        <w:t>,</w:t>
      </w:r>
      <w:r w:rsidRPr="00A8670A">
        <w:rPr>
          <w:rFonts w:eastAsia="Times New Roman"/>
          <w:szCs w:val="24"/>
        </w:rPr>
        <w:t xml:space="preserve"> με ισοτιμία και μάλιστα</w:t>
      </w:r>
      <w:r>
        <w:rPr>
          <w:rFonts w:eastAsia="Times New Roman"/>
          <w:szCs w:val="24"/>
        </w:rPr>
        <w:t>,</w:t>
      </w:r>
      <w:r w:rsidRPr="00A8670A">
        <w:rPr>
          <w:rFonts w:eastAsia="Times New Roman"/>
          <w:szCs w:val="24"/>
        </w:rPr>
        <w:t xml:space="preserve"> το ένα τρίτο από </w:t>
      </w:r>
      <w:r>
        <w:rPr>
          <w:rFonts w:eastAsia="Times New Roman"/>
          <w:szCs w:val="24"/>
        </w:rPr>
        <w:t>αυτούς με</w:t>
      </w:r>
      <w:r w:rsidRPr="00A8670A">
        <w:rPr>
          <w:rFonts w:eastAsia="Times New Roman"/>
          <w:szCs w:val="24"/>
        </w:rPr>
        <w:t xml:space="preserve"> ειδική συμ</w:t>
      </w:r>
      <w:r w:rsidRPr="00A8670A">
        <w:rPr>
          <w:rFonts w:eastAsia="Times New Roman"/>
          <w:szCs w:val="24"/>
        </w:rPr>
        <w:t>μετοχή</w:t>
      </w:r>
      <w:r>
        <w:rPr>
          <w:rFonts w:eastAsia="Times New Roman"/>
          <w:szCs w:val="24"/>
        </w:rPr>
        <w:t>,</w:t>
      </w:r>
      <w:r w:rsidRPr="00A8670A">
        <w:rPr>
          <w:rFonts w:eastAsia="Times New Roman"/>
          <w:szCs w:val="24"/>
        </w:rPr>
        <w:t xml:space="preserve"> όταν πληρούν κάποια εισοδηματικά κριτήρια</w:t>
      </w:r>
      <w:r>
        <w:rPr>
          <w:rFonts w:eastAsia="Times New Roman"/>
          <w:szCs w:val="24"/>
        </w:rPr>
        <w:t>.</w:t>
      </w:r>
    </w:p>
    <w:p w14:paraId="7632D389" w14:textId="77777777" w:rsidR="00845256" w:rsidRDefault="00BE25C9">
      <w:pPr>
        <w:spacing w:line="600" w:lineRule="auto"/>
        <w:ind w:firstLine="720"/>
        <w:contextualSpacing/>
        <w:jc w:val="both"/>
        <w:rPr>
          <w:rFonts w:eastAsia="Times New Roman"/>
          <w:szCs w:val="24"/>
        </w:rPr>
      </w:pPr>
      <w:r>
        <w:rPr>
          <w:rFonts w:eastAsia="Times New Roman"/>
          <w:szCs w:val="24"/>
        </w:rPr>
        <w:t>Ν</w:t>
      </w:r>
      <w:r w:rsidRPr="00A8670A">
        <w:rPr>
          <w:rFonts w:eastAsia="Times New Roman"/>
          <w:szCs w:val="24"/>
        </w:rPr>
        <w:t xml:space="preserve">α πω για τις συμβάσεις που έγιναν μεταξύ του ΕΟΠΥΥ με τα ιδιωτικά φαρμακεία για την παροχή και </w:t>
      </w:r>
      <w:proofErr w:type="spellStart"/>
      <w:r w:rsidRPr="00A8670A">
        <w:rPr>
          <w:rFonts w:eastAsia="Times New Roman"/>
          <w:szCs w:val="24"/>
        </w:rPr>
        <w:t>ιατροτεχνολογικών</w:t>
      </w:r>
      <w:proofErr w:type="spellEnd"/>
      <w:r w:rsidRPr="00A8670A">
        <w:rPr>
          <w:rFonts w:eastAsia="Times New Roman"/>
          <w:szCs w:val="24"/>
        </w:rPr>
        <w:t xml:space="preserve"> προϊόντων που δεν υπήρχε μέχρι τώρα</w:t>
      </w:r>
      <w:r>
        <w:rPr>
          <w:rFonts w:eastAsia="Times New Roman"/>
          <w:szCs w:val="24"/>
        </w:rPr>
        <w:t>. Έ</w:t>
      </w:r>
      <w:r w:rsidRPr="00A8670A">
        <w:rPr>
          <w:rFonts w:eastAsia="Times New Roman"/>
          <w:szCs w:val="24"/>
        </w:rPr>
        <w:t xml:space="preserve">χουμε στηρίξει </w:t>
      </w:r>
      <w:r>
        <w:rPr>
          <w:rFonts w:eastAsia="Times New Roman"/>
          <w:szCs w:val="24"/>
        </w:rPr>
        <w:t>σ</w:t>
      </w:r>
      <w:r w:rsidRPr="00A8670A">
        <w:rPr>
          <w:rFonts w:eastAsia="Times New Roman"/>
          <w:szCs w:val="24"/>
        </w:rPr>
        <w:t>την πράξη</w:t>
      </w:r>
      <w:r>
        <w:rPr>
          <w:rFonts w:eastAsia="Times New Roman"/>
          <w:szCs w:val="24"/>
        </w:rPr>
        <w:t xml:space="preserve"> το ιδιωτικό</w:t>
      </w:r>
      <w:r w:rsidRPr="00A8670A">
        <w:rPr>
          <w:rFonts w:eastAsia="Times New Roman"/>
          <w:szCs w:val="24"/>
        </w:rPr>
        <w:t xml:space="preserve"> φαρμακείο</w:t>
      </w:r>
      <w:r>
        <w:rPr>
          <w:rFonts w:eastAsia="Times New Roman"/>
          <w:szCs w:val="24"/>
        </w:rPr>
        <w:t>,</w:t>
      </w:r>
      <w:r w:rsidRPr="00A8670A">
        <w:rPr>
          <w:rFonts w:eastAsia="Times New Roman"/>
          <w:szCs w:val="24"/>
        </w:rPr>
        <w:t xml:space="preserve"> ακρι</w:t>
      </w:r>
      <w:r w:rsidRPr="00A8670A">
        <w:rPr>
          <w:rFonts w:eastAsia="Times New Roman"/>
          <w:szCs w:val="24"/>
        </w:rPr>
        <w:t>βώς επειδή αναγνωρίζουμε ένα</w:t>
      </w:r>
      <w:r>
        <w:rPr>
          <w:rFonts w:eastAsia="Times New Roman"/>
          <w:szCs w:val="24"/>
        </w:rPr>
        <w:t>ν</w:t>
      </w:r>
      <w:r w:rsidRPr="00A8670A">
        <w:rPr>
          <w:rFonts w:eastAsia="Times New Roman"/>
          <w:szCs w:val="24"/>
        </w:rPr>
        <w:t xml:space="preserve"> σημαντικό κοινωνικό ρόλο</w:t>
      </w:r>
      <w:r>
        <w:rPr>
          <w:rFonts w:eastAsia="Times New Roman"/>
          <w:szCs w:val="24"/>
        </w:rPr>
        <w:t>.</w:t>
      </w:r>
    </w:p>
    <w:p w14:paraId="7632D38A"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 xml:space="preserve">Επίσης -απαντώ και στον κ. </w:t>
      </w:r>
      <w:proofErr w:type="spellStart"/>
      <w:r>
        <w:rPr>
          <w:rFonts w:eastAsia="Times New Roman"/>
          <w:szCs w:val="24"/>
        </w:rPr>
        <w:t>Λαμπρούλη</w:t>
      </w:r>
      <w:proofErr w:type="spellEnd"/>
      <w:r>
        <w:rPr>
          <w:rFonts w:eastAsia="Times New Roman"/>
          <w:szCs w:val="24"/>
        </w:rPr>
        <w:t>-, δ</w:t>
      </w:r>
      <w:r w:rsidRPr="00A8670A">
        <w:rPr>
          <w:rFonts w:eastAsia="Times New Roman"/>
          <w:szCs w:val="24"/>
        </w:rPr>
        <w:t>εν μπορούμε να απα</w:t>
      </w:r>
      <w:r>
        <w:rPr>
          <w:rFonts w:eastAsia="Times New Roman"/>
          <w:szCs w:val="24"/>
        </w:rPr>
        <w:t>ξιώνουμε ρυθμίσεις, που προφανώς θα αξιολογηθούν, όταν εφαρμοστούν. Δ</w:t>
      </w:r>
      <w:r w:rsidRPr="00A8670A">
        <w:rPr>
          <w:rFonts w:eastAsia="Times New Roman"/>
          <w:szCs w:val="24"/>
        </w:rPr>
        <w:t>εν σημαίνει ότι η ψήφιση της ρύθμισης ταυτόχρονα συνεπάγεται μείωση της ο</w:t>
      </w:r>
      <w:r w:rsidRPr="00A8670A">
        <w:rPr>
          <w:rFonts w:eastAsia="Times New Roman"/>
          <w:szCs w:val="24"/>
        </w:rPr>
        <w:t>ικονομικής επιβάρυνσης του ασθενή</w:t>
      </w:r>
      <w:r>
        <w:rPr>
          <w:rFonts w:eastAsia="Times New Roman"/>
          <w:szCs w:val="24"/>
        </w:rPr>
        <w:t>,</w:t>
      </w:r>
      <w:r w:rsidRPr="00A8670A">
        <w:rPr>
          <w:rFonts w:eastAsia="Times New Roman"/>
          <w:szCs w:val="24"/>
        </w:rPr>
        <w:t xml:space="preserve"> αλλά αυτές οι δύο </w:t>
      </w:r>
      <w:r>
        <w:rPr>
          <w:rFonts w:eastAsia="Times New Roman"/>
          <w:szCs w:val="24"/>
        </w:rPr>
        <w:t xml:space="preserve">ρυθμίσεις </w:t>
      </w:r>
      <w:r w:rsidRPr="00B90134">
        <w:rPr>
          <w:rFonts w:eastAsia="Times New Roman"/>
          <w:szCs w:val="24"/>
        </w:rPr>
        <w:t>είναι</w:t>
      </w:r>
      <w:r>
        <w:rPr>
          <w:rFonts w:eastAsia="Times New Roman"/>
          <w:szCs w:val="24"/>
        </w:rPr>
        <w:t xml:space="preserve"> πάρα πολύ κρίσιμε</w:t>
      </w:r>
      <w:r w:rsidRPr="00A8670A">
        <w:rPr>
          <w:rFonts w:eastAsia="Times New Roman"/>
          <w:szCs w:val="24"/>
        </w:rPr>
        <w:t>ς</w:t>
      </w:r>
      <w:r>
        <w:rPr>
          <w:rFonts w:eastAsia="Times New Roman"/>
          <w:szCs w:val="24"/>
        </w:rPr>
        <w:t>.</w:t>
      </w:r>
    </w:p>
    <w:p w14:paraId="7632D38B"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Τι λέμε, </w:t>
      </w:r>
      <w:r w:rsidRPr="00B90134">
        <w:rPr>
          <w:rFonts w:eastAsia="Times New Roman"/>
          <w:szCs w:val="24"/>
        </w:rPr>
        <w:t>λοιπόν</w:t>
      </w:r>
      <w:r>
        <w:rPr>
          <w:rFonts w:eastAsia="Times New Roman"/>
          <w:szCs w:val="24"/>
        </w:rPr>
        <w:t>; Σε σχέση με τα</w:t>
      </w:r>
      <w:r w:rsidRPr="00A8670A">
        <w:rPr>
          <w:rFonts w:eastAsia="Times New Roman"/>
          <w:szCs w:val="24"/>
        </w:rPr>
        <w:t xml:space="preserve"> νέα</w:t>
      </w:r>
      <w:r>
        <w:rPr>
          <w:rFonts w:eastAsia="Times New Roman"/>
          <w:szCs w:val="24"/>
        </w:rPr>
        <w:t xml:space="preserve"> φάρμακα τα οποία έρχονται στη χ</w:t>
      </w:r>
      <w:r w:rsidRPr="00A8670A">
        <w:rPr>
          <w:rFonts w:eastAsia="Times New Roman"/>
          <w:szCs w:val="24"/>
        </w:rPr>
        <w:t>ώρα και τα οποία έχουμε εξηγήσει ότι</w:t>
      </w:r>
      <w:r>
        <w:rPr>
          <w:rFonts w:eastAsia="Times New Roman"/>
          <w:szCs w:val="24"/>
        </w:rPr>
        <w:t>,</w:t>
      </w:r>
      <w:r w:rsidRPr="00A8670A">
        <w:rPr>
          <w:rFonts w:eastAsia="Times New Roman"/>
          <w:szCs w:val="24"/>
        </w:rPr>
        <w:t xml:space="preserve"> για να μπουν στο σύστημα αποζημίωσης από τον ΕΟΠΥΥ</w:t>
      </w:r>
      <w:r>
        <w:rPr>
          <w:rFonts w:eastAsia="Times New Roman"/>
          <w:szCs w:val="24"/>
        </w:rPr>
        <w:t>,</w:t>
      </w:r>
      <w:r w:rsidRPr="00A8670A">
        <w:rPr>
          <w:rFonts w:eastAsia="Times New Roman"/>
          <w:szCs w:val="24"/>
        </w:rPr>
        <w:t xml:space="preserve"> πρέπει να </w:t>
      </w:r>
      <w:r w:rsidRPr="00A8670A">
        <w:rPr>
          <w:rFonts w:eastAsia="Times New Roman"/>
          <w:szCs w:val="24"/>
        </w:rPr>
        <w:t xml:space="preserve">προηγείται διαπραγμάτευση της τιμής </w:t>
      </w:r>
      <w:r>
        <w:rPr>
          <w:rFonts w:eastAsia="Times New Roman"/>
          <w:szCs w:val="24"/>
        </w:rPr>
        <w:t>τους κι επειδή</w:t>
      </w:r>
      <w:r w:rsidRPr="00A8670A">
        <w:rPr>
          <w:rFonts w:eastAsia="Times New Roman"/>
          <w:szCs w:val="24"/>
        </w:rPr>
        <w:t xml:space="preserve"> η νέα τιμή είναι </w:t>
      </w:r>
      <w:r>
        <w:rPr>
          <w:rFonts w:eastAsia="Times New Roman"/>
          <w:szCs w:val="24"/>
        </w:rPr>
        <w:t>εμπιστευτική,</w:t>
      </w:r>
      <w:r w:rsidRPr="00A8670A">
        <w:rPr>
          <w:rFonts w:eastAsia="Times New Roman"/>
          <w:szCs w:val="24"/>
        </w:rPr>
        <w:t xml:space="preserve"> προβλέπουμε ότι τα φάρμα</w:t>
      </w:r>
      <w:r>
        <w:rPr>
          <w:rFonts w:eastAsia="Times New Roman"/>
          <w:szCs w:val="24"/>
        </w:rPr>
        <w:t xml:space="preserve">κα αυτά θα έχουν υποδιπλασιασμένη </w:t>
      </w:r>
      <w:r w:rsidRPr="00A8670A">
        <w:rPr>
          <w:rFonts w:eastAsia="Times New Roman"/>
          <w:szCs w:val="24"/>
        </w:rPr>
        <w:t>συμμετοχή του ασθενή</w:t>
      </w:r>
      <w:r>
        <w:rPr>
          <w:rFonts w:eastAsia="Times New Roman"/>
          <w:szCs w:val="24"/>
        </w:rPr>
        <w:t>.</w:t>
      </w:r>
      <w:r w:rsidRPr="00A8670A">
        <w:rPr>
          <w:rFonts w:eastAsia="Times New Roman"/>
          <w:szCs w:val="24"/>
        </w:rPr>
        <w:t xml:space="preserve"> Δηλαδή</w:t>
      </w:r>
      <w:r>
        <w:rPr>
          <w:rFonts w:eastAsia="Times New Roman"/>
          <w:szCs w:val="24"/>
        </w:rPr>
        <w:t>,</w:t>
      </w:r>
      <w:r w:rsidRPr="00A8670A">
        <w:rPr>
          <w:rFonts w:eastAsia="Times New Roman"/>
          <w:szCs w:val="24"/>
        </w:rPr>
        <w:t xml:space="preserve"> αν είναι φάρμακα της τάξης του 25% συμμετοχή</w:t>
      </w:r>
      <w:r>
        <w:rPr>
          <w:rFonts w:eastAsia="Times New Roman"/>
          <w:szCs w:val="24"/>
        </w:rPr>
        <w:t>, θα γίνεται 12,5%, ε</w:t>
      </w:r>
      <w:r w:rsidRPr="00A8670A">
        <w:rPr>
          <w:rFonts w:eastAsia="Times New Roman"/>
          <w:szCs w:val="24"/>
        </w:rPr>
        <w:t>νώ αν είναι του 10%</w:t>
      </w:r>
      <w:r>
        <w:rPr>
          <w:rFonts w:eastAsia="Times New Roman"/>
          <w:szCs w:val="24"/>
        </w:rPr>
        <w:t>,</w:t>
      </w:r>
      <w:r w:rsidRPr="00A8670A">
        <w:rPr>
          <w:rFonts w:eastAsia="Times New Roman"/>
          <w:szCs w:val="24"/>
        </w:rPr>
        <w:t xml:space="preserve"> θα γίνεται 5</w:t>
      </w:r>
      <w:r>
        <w:rPr>
          <w:rFonts w:eastAsia="Times New Roman"/>
          <w:szCs w:val="24"/>
        </w:rPr>
        <w:t>%. Άρα, από την κεντρική δια</w:t>
      </w:r>
      <w:r w:rsidRPr="00A8670A">
        <w:rPr>
          <w:rFonts w:eastAsia="Times New Roman"/>
          <w:szCs w:val="24"/>
        </w:rPr>
        <w:t>πραγμάτευση δεν θα ωφελείται μόνο το δημόσιο</w:t>
      </w:r>
      <w:r>
        <w:rPr>
          <w:rFonts w:eastAsia="Times New Roman"/>
          <w:szCs w:val="24"/>
        </w:rPr>
        <w:t xml:space="preserve">, θα </w:t>
      </w:r>
      <w:r w:rsidRPr="00A8670A">
        <w:rPr>
          <w:rFonts w:eastAsia="Times New Roman"/>
          <w:szCs w:val="24"/>
        </w:rPr>
        <w:t>ωφελείται και ο ασθενής του οποίου</w:t>
      </w:r>
      <w:r>
        <w:rPr>
          <w:rFonts w:eastAsia="Times New Roman"/>
          <w:szCs w:val="24"/>
        </w:rPr>
        <w:t xml:space="preserve"> η </w:t>
      </w:r>
      <w:r w:rsidRPr="00A8670A">
        <w:rPr>
          <w:rFonts w:eastAsia="Times New Roman"/>
          <w:szCs w:val="24"/>
        </w:rPr>
        <w:t>συμμετοχή θα μειώνεται</w:t>
      </w:r>
      <w:r>
        <w:rPr>
          <w:rFonts w:eastAsia="Times New Roman"/>
          <w:szCs w:val="24"/>
        </w:rPr>
        <w:t>,</w:t>
      </w:r>
      <w:r w:rsidRPr="00A8670A">
        <w:rPr>
          <w:rFonts w:eastAsia="Times New Roman"/>
          <w:szCs w:val="24"/>
        </w:rPr>
        <w:t xml:space="preserve"> ενώ τυπικά η λιανική τιμή θα παραμείνει η ίδια</w:t>
      </w:r>
      <w:r>
        <w:rPr>
          <w:rFonts w:eastAsia="Times New Roman"/>
          <w:szCs w:val="24"/>
        </w:rPr>
        <w:t>.</w:t>
      </w:r>
    </w:p>
    <w:p w14:paraId="7632D38C" w14:textId="77777777" w:rsidR="00845256" w:rsidRDefault="00BE25C9">
      <w:pPr>
        <w:spacing w:line="600" w:lineRule="auto"/>
        <w:ind w:firstLine="720"/>
        <w:contextualSpacing/>
        <w:jc w:val="both"/>
        <w:rPr>
          <w:rFonts w:eastAsia="Times New Roman"/>
          <w:szCs w:val="24"/>
        </w:rPr>
      </w:pPr>
      <w:r>
        <w:rPr>
          <w:rFonts w:eastAsia="Times New Roman"/>
          <w:szCs w:val="24"/>
        </w:rPr>
        <w:t>Επίσης</w:t>
      </w:r>
      <w:r w:rsidRPr="00A8670A">
        <w:rPr>
          <w:rFonts w:eastAsia="Times New Roman"/>
          <w:szCs w:val="24"/>
        </w:rPr>
        <w:t xml:space="preserve"> δίνουμε τη δυνατότητα να αυξηθεί η </w:t>
      </w:r>
      <w:r>
        <w:rPr>
          <w:rFonts w:eastAsia="Times New Roman"/>
          <w:szCs w:val="24"/>
        </w:rPr>
        <w:t>διείσδυση</w:t>
      </w:r>
      <w:r w:rsidRPr="00A8670A">
        <w:rPr>
          <w:rFonts w:eastAsia="Times New Roman"/>
          <w:szCs w:val="24"/>
        </w:rPr>
        <w:t xml:space="preserve"> </w:t>
      </w:r>
      <w:proofErr w:type="spellStart"/>
      <w:r w:rsidRPr="00A8670A">
        <w:rPr>
          <w:rFonts w:eastAsia="Times New Roman"/>
          <w:szCs w:val="24"/>
        </w:rPr>
        <w:t>γενοσ</w:t>
      </w:r>
      <w:r w:rsidRPr="00A8670A">
        <w:rPr>
          <w:rFonts w:eastAsia="Times New Roman"/>
          <w:szCs w:val="24"/>
        </w:rPr>
        <w:t>ήμων</w:t>
      </w:r>
      <w:proofErr w:type="spellEnd"/>
      <w:r w:rsidRPr="00A8670A">
        <w:rPr>
          <w:rFonts w:eastAsia="Times New Roman"/>
          <w:szCs w:val="24"/>
        </w:rPr>
        <w:t xml:space="preserve"> στην αγορά</w:t>
      </w:r>
      <w:r>
        <w:rPr>
          <w:rFonts w:eastAsia="Times New Roman"/>
          <w:szCs w:val="24"/>
        </w:rPr>
        <w:t>, μειώνοντας</w:t>
      </w:r>
      <w:r w:rsidRPr="00A8670A">
        <w:rPr>
          <w:rFonts w:eastAsia="Times New Roman"/>
          <w:szCs w:val="24"/>
        </w:rPr>
        <w:t xml:space="preserve"> το ποσοστό συμμετοχής του ασθενή</w:t>
      </w:r>
      <w:r>
        <w:rPr>
          <w:rFonts w:eastAsia="Times New Roman"/>
          <w:szCs w:val="24"/>
        </w:rPr>
        <w:t>. Τ</w:t>
      </w:r>
      <w:r w:rsidRPr="00A8670A">
        <w:rPr>
          <w:rFonts w:eastAsia="Times New Roman"/>
          <w:szCs w:val="24"/>
        </w:rPr>
        <w:t xml:space="preserve">ο έχουμε κάνει ήδη για τα </w:t>
      </w:r>
      <w:proofErr w:type="spellStart"/>
      <w:r w:rsidRPr="00A8670A">
        <w:rPr>
          <w:rFonts w:eastAsia="Times New Roman"/>
          <w:szCs w:val="24"/>
        </w:rPr>
        <w:t>γενόσημα</w:t>
      </w:r>
      <w:proofErr w:type="spellEnd"/>
      <w:r w:rsidRPr="00A8670A">
        <w:rPr>
          <w:rFonts w:eastAsia="Times New Roman"/>
          <w:szCs w:val="24"/>
        </w:rPr>
        <w:t xml:space="preserve"> που ανήκουν στην κατηγορία του 10%</w:t>
      </w:r>
      <w:r>
        <w:rPr>
          <w:rFonts w:eastAsia="Times New Roman"/>
          <w:szCs w:val="24"/>
        </w:rPr>
        <w:t>, εκεί έγινε μηδέν,</w:t>
      </w:r>
      <w:r w:rsidRPr="00A8670A">
        <w:rPr>
          <w:rFonts w:eastAsia="Times New Roman"/>
          <w:szCs w:val="24"/>
        </w:rPr>
        <w:t xml:space="preserve"> </w:t>
      </w:r>
      <w:r w:rsidRPr="00A8670A">
        <w:rPr>
          <w:rFonts w:eastAsia="Times New Roman"/>
          <w:szCs w:val="24"/>
        </w:rPr>
        <w:lastRenderedPageBreak/>
        <w:t xml:space="preserve">και τώρα προβλέπουμε τη δυνατότητα </w:t>
      </w:r>
      <w:r>
        <w:rPr>
          <w:rFonts w:eastAsia="Times New Roman"/>
          <w:szCs w:val="24"/>
        </w:rPr>
        <w:t xml:space="preserve">για </w:t>
      </w:r>
      <w:r w:rsidRPr="00A8670A">
        <w:rPr>
          <w:rFonts w:eastAsia="Times New Roman"/>
          <w:szCs w:val="24"/>
        </w:rPr>
        <w:t xml:space="preserve">τα </w:t>
      </w:r>
      <w:proofErr w:type="spellStart"/>
      <w:r w:rsidRPr="00A8670A">
        <w:rPr>
          <w:rFonts w:eastAsia="Times New Roman"/>
          <w:szCs w:val="24"/>
        </w:rPr>
        <w:t>γενόσημα</w:t>
      </w:r>
      <w:proofErr w:type="spellEnd"/>
      <w:r w:rsidRPr="00A8670A">
        <w:rPr>
          <w:rFonts w:eastAsia="Times New Roman"/>
          <w:szCs w:val="24"/>
        </w:rPr>
        <w:t xml:space="preserve"> που ανήκουν σε θεραπευτικές κατηγορίες και ομάδες που</w:t>
      </w:r>
      <w:r w:rsidRPr="00A8670A">
        <w:rPr>
          <w:rFonts w:eastAsia="Times New Roman"/>
          <w:szCs w:val="24"/>
        </w:rPr>
        <w:t xml:space="preserve"> έχουν συμμετοχή θεσμοθετημένη 25</w:t>
      </w:r>
      <w:r>
        <w:rPr>
          <w:rFonts w:eastAsia="Times New Roman"/>
          <w:szCs w:val="24"/>
        </w:rPr>
        <w:t>%, να</w:t>
      </w:r>
      <w:r w:rsidRPr="00A8670A">
        <w:rPr>
          <w:rFonts w:eastAsia="Times New Roman"/>
          <w:szCs w:val="24"/>
        </w:rPr>
        <w:t xml:space="preserve"> πάμε σε μικρότερη συμμετοχή</w:t>
      </w:r>
      <w:r>
        <w:rPr>
          <w:rFonts w:eastAsia="Times New Roman"/>
          <w:szCs w:val="24"/>
        </w:rPr>
        <w:t>. Το πόσο ακρ</w:t>
      </w:r>
      <w:r w:rsidRPr="00A8670A">
        <w:rPr>
          <w:rFonts w:eastAsia="Times New Roman"/>
          <w:szCs w:val="24"/>
        </w:rPr>
        <w:t>ιβώς θα καθοριστεί με υπουργική απόφαση</w:t>
      </w:r>
      <w:r>
        <w:rPr>
          <w:rFonts w:eastAsia="Times New Roman"/>
          <w:szCs w:val="24"/>
        </w:rPr>
        <w:t xml:space="preserve">. </w:t>
      </w:r>
    </w:p>
    <w:p w14:paraId="7632D38D" w14:textId="77777777" w:rsidR="00845256" w:rsidRDefault="00BE25C9">
      <w:pPr>
        <w:spacing w:line="600" w:lineRule="auto"/>
        <w:ind w:firstLine="720"/>
        <w:contextualSpacing/>
        <w:jc w:val="both"/>
        <w:rPr>
          <w:rFonts w:eastAsia="Times New Roman"/>
          <w:szCs w:val="24"/>
        </w:rPr>
      </w:pPr>
      <w:r>
        <w:rPr>
          <w:rFonts w:eastAsia="Times New Roman"/>
          <w:szCs w:val="24"/>
        </w:rPr>
        <w:t>Α</w:t>
      </w:r>
      <w:r w:rsidRPr="00A8670A">
        <w:rPr>
          <w:rFonts w:eastAsia="Times New Roman"/>
          <w:szCs w:val="24"/>
        </w:rPr>
        <w:t xml:space="preserve">υτά όλα ήταν σκληρές </w:t>
      </w:r>
      <w:proofErr w:type="spellStart"/>
      <w:r w:rsidRPr="00A8670A">
        <w:rPr>
          <w:rFonts w:eastAsia="Times New Roman"/>
          <w:szCs w:val="24"/>
        </w:rPr>
        <w:t>μνημονιακές</w:t>
      </w:r>
      <w:proofErr w:type="spellEnd"/>
      <w:r w:rsidRPr="00A8670A">
        <w:rPr>
          <w:rFonts w:eastAsia="Times New Roman"/>
          <w:szCs w:val="24"/>
        </w:rPr>
        <w:t xml:space="preserve"> ρυθ</w:t>
      </w:r>
      <w:r>
        <w:rPr>
          <w:rFonts w:eastAsia="Times New Roman"/>
          <w:szCs w:val="24"/>
        </w:rPr>
        <w:t>μίσεις που ακριβώς επειδή βγήκαμε από το μνημόνιο, ακριβώς επειδή έ</w:t>
      </w:r>
      <w:r w:rsidRPr="00A8670A">
        <w:rPr>
          <w:rFonts w:eastAsia="Times New Roman"/>
          <w:szCs w:val="24"/>
        </w:rPr>
        <w:t>χουμε μεγαλύτ</w:t>
      </w:r>
      <w:r>
        <w:rPr>
          <w:rFonts w:eastAsia="Times New Roman"/>
          <w:szCs w:val="24"/>
        </w:rPr>
        <w:t>ερη ευχέρεια δημοσ</w:t>
      </w:r>
      <w:r>
        <w:rPr>
          <w:rFonts w:eastAsia="Times New Roman"/>
          <w:szCs w:val="24"/>
        </w:rPr>
        <w:t>ιονομική και π</w:t>
      </w:r>
      <w:r w:rsidRPr="00A8670A">
        <w:rPr>
          <w:rFonts w:eastAsia="Times New Roman"/>
          <w:szCs w:val="24"/>
        </w:rPr>
        <w:t>ολιτική αυτή την περίοδο</w:t>
      </w:r>
      <w:r>
        <w:rPr>
          <w:rFonts w:eastAsia="Times New Roman"/>
          <w:szCs w:val="24"/>
        </w:rPr>
        <w:t>, τις αξιοποιούμε π</w:t>
      </w:r>
      <w:r w:rsidRPr="00A8670A">
        <w:rPr>
          <w:rFonts w:eastAsia="Times New Roman"/>
          <w:szCs w:val="24"/>
        </w:rPr>
        <w:t>ρος όφελος και των ασθενών</w:t>
      </w:r>
      <w:r>
        <w:rPr>
          <w:rFonts w:eastAsia="Times New Roman"/>
          <w:szCs w:val="24"/>
        </w:rPr>
        <w:t>,</w:t>
      </w:r>
      <w:r w:rsidRPr="00A8670A">
        <w:rPr>
          <w:rFonts w:eastAsia="Times New Roman"/>
          <w:szCs w:val="24"/>
        </w:rPr>
        <w:t xml:space="preserve"> αλλά και μεσαίας τάξης</w:t>
      </w:r>
      <w:r>
        <w:rPr>
          <w:rFonts w:eastAsia="Times New Roman"/>
          <w:szCs w:val="24"/>
        </w:rPr>
        <w:t xml:space="preserve">. </w:t>
      </w:r>
    </w:p>
    <w:p w14:paraId="7632D38E" w14:textId="77777777" w:rsidR="00845256" w:rsidRDefault="00BE25C9">
      <w:pPr>
        <w:spacing w:line="600" w:lineRule="auto"/>
        <w:ind w:firstLine="720"/>
        <w:contextualSpacing/>
        <w:jc w:val="both"/>
        <w:rPr>
          <w:rFonts w:eastAsia="Times New Roman"/>
          <w:szCs w:val="24"/>
        </w:rPr>
      </w:pPr>
      <w:r>
        <w:rPr>
          <w:rFonts w:eastAsia="Times New Roman"/>
          <w:szCs w:val="24"/>
        </w:rPr>
        <w:t xml:space="preserve">Τι </w:t>
      </w:r>
      <w:r w:rsidRPr="001B043F">
        <w:rPr>
          <w:rFonts w:eastAsia="Times New Roman"/>
          <w:szCs w:val="24"/>
        </w:rPr>
        <w:t>είναι</w:t>
      </w:r>
      <w:r>
        <w:rPr>
          <w:rFonts w:eastAsia="Times New Roman"/>
          <w:szCs w:val="24"/>
        </w:rPr>
        <w:t xml:space="preserve"> οι φαρμακοποιοί, </w:t>
      </w:r>
      <w:r w:rsidRPr="00A8670A">
        <w:rPr>
          <w:rFonts w:eastAsia="Times New Roman"/>
          <w:szCs w:val="24"/>
        </w:rPr>
        <w:t>αγαπητοί συνάδελφοι</w:t>
      </w:r>
      <w:r>
        <w:rPr>
          <w:rFonts w:eastAsia="Times New Roman"/>
          <w:szCs w:val="24"/>
        </w:rPr>
        <w:t>; Δ</w:t>
      </w:r>
      <w:r w:rsidRPr="00A8670A">
        <w:rPr>
          <w:rFonts w:eastAsia="Times New Roman"/>
          <w:szCs w:val="24"/>
        </w:rPr>
        <w:t>εν είναι μεσαία τάξη</w:t>
      </w:r>
      <w:r>
        <w:rPr>
          <w:rFonts w:eastAsia="Times New Roman"/>
          <w:szCs w:val="24"/>
        </w:rPr>
        <w:t>,</w:t>
      </w:r>
      <w:r w:rsidRPr="00A8670A">
        <w:rPr>
          <w:rFonts w:eastAsia="Times New Roman"/>
          <w:szCs w:val="24"/>
        </w:rPr>
        <w:t xml:space="preserve"> που κόπτονται</w:t>
      </w:r>
      <w:r>
        <w:rPr>
          <w:rFonts w:eastAsia="Times New Roman"/>
          <w:szCs w:val="24"/>
        </w:rPr>
        <w:t xml:space="preserve"> μερικοί</w:t>
      </w:r>
      <w:r w:rsidRPr="00A8670A">
        <w:rPr>
          <w:rFonts w:eastAsia="Times New Roman"/>
          <w:szCs w:val="24"/>
        </w:rPr>
        <w:t xml:space="preserve"> για τη μεσαία τάξη</w:t>
      </w:r>
      <w:r>
        <w:rPr>
          <w:rFonts w:eastAsia="Times New Roman"/>
          <w:szCs w:val="24"/>
        </w:rPr>
        <w:t>; Έ</w:t>
      </w:r>
      <w:r w:rsidRPr="00A8670A">
        <w:rPr>
          <w:rFonts w:eastAsia="Times New Roman"/>
          <w:szCs w:val="24"/>
        </w:rPr>
        <w:t>να κ</w:t>
      </w:r>
      <w:r>
        <w:rPr>
          <w:rFonts w:eastAsia="Times New Roman"/>
          <w:szCs w:val="24"/>
        </w:rPr>
        <w:t xml:space="preserve">ομμάτι αυτής της μεσαίας </w:t>
      </w:r>
      <w:r>
        <w:rPr>
          <w:rFonts w:eastAsia="Times New Roman"/>
          <w:szCs w:val="24"/>
        </w:rPr>
        <w:t>τάξης, λ</w:t>
      </w:r>
      <w:r w:rsidRPr="00A8670A">
        <w:rPr>
          <w:rFonts w:eastAsia="Times New Roman"/>
          <w:szCs w:val="24"/>
        </w:rPr>
        <w:t>οιπόν</w:t>
      </w:r>
      <w:r>
        <w:rPr>
          <w:rFonts w:eastAsia="Times New Roman"/>
          <w:szCs w:val="24"/>
        </w:rPr>
        <w:t>,</w:t>
      </w:r>
      <w:r w:rsidRPr="00A8670A">
        <w:rPr>
          <w:rFonts w:eastAsia="Times New Roman"/>
          <w:szCs w:val="24"/>
        </w:rPr>
        <w:t xml:space="preserve"> είχε δεχθεί τα πρώτα </w:t>
      </w:r>
      <w:proofErr w:type="spellStart"/>
      <w:r>
        <w:rPr>
          <w:rFonts w:eastAsia="Times New Roman"/>
          <w:szCs w:val="24"/>
        </w:rPr>
        <w:t>μνημονιακά</w:t>
      </w:r>
      <w:proofErr w:type="spellEnd"/>
      <w:r>
        <w:rPr>
          <w:rFonts w:eastAsia="Times New Roman"/>
          <w:szCs w:val="24"/>
        </w:rPr>
        <w:t xml:space="preserve"> </w:t>
      </w:r>
      <w:r w:rsidRPr="00A8670A">
        <w:rPr>
          <w:rFonts w:eastAsia="Times New Roman"/>
          <w:szCs w:val="24"/>
        </w:rPr>
        <w:t xml:space="preserve">χρόνια </w:t>
      </w:r>
      <w:r>
        <w:rPr>
          <w:rFonts w:eastAsia="Times New Roman"/>
          <w:szCs w:val="24"/>
        </w:rPr>
        <w:t>συντριπτικά</w:t>
      </w:r>
      <w:r w:rsidRPr="00A8670A">
        <w:rPr>
          <w:rFonts w:eastAsia="Times New Roman"/>
          <w:szCs w:val="24"/>
        </w:rPr>
        <w:t xml:space="preserve"> χτυπήματα και το ξέρουν πάρα πολύ καλά και το έχουν πει δημόσια ακόμα και</w:t>
      </w:r>
      <w:r>
        <w:rPr>
          <w:rFonts w:eastAsia="Times New Roman"/>
          <w:szCs w:val="24"/>
        </w:rPr>
        <w:t xml:space="preserve"> οι</w:t>
      </w:r>
      <w:r w:rsidRPr="00A8670A">
        <w:rPr>
          <w:rFonts w:eastAsia="Times New Roman"/>
          <w:szCs w:val="24"/>
        </w:rPr>
        <w:t xml:space="preserve"> συνδικαλιστές που ανήκουν στον πολιτικό χώρο της Νέας Δημοκρατίας</w:t>
      </w:r>
      <w:r>
        <w:rPr>
          <w:rFonts w:eastAsia="Times New Roman"/>
          <w:szCs w:val="24"/>
        </w:rPr>
        <w:t xml:space="preserve">. Ένα, </w:t>
      </w:r>
      <w:r w:rsidRPr="006A7F17">
        <w:rPr>
          <w:rFonts w:eastAsia="Times New Roman"/>
          <w:szCs w:val="24"/>
        </w:rPr>
        <w:t>λοιπόν</w:t>
      </w:r>
      <w:r>
        <w:rPr>
          <w:rFonts w:eastAsia="Times New Roman"/>
          <w:szCs w:val="24"/>
        </w:rPr>
        <w:t>, είναι</w:t>
      </w:r>
      <w:r w:rsidRPr="00A8670A">
        <w:rPr>
          <w:rFonts w:eastAsia="Times New Roman"/>
          <w:szCs w:val="24"/>
        </w:rPr>
        <w:t xml:space="preserve"> αυτό</w:t>
      </w:r>
      <w:r>
        <w:rPr>
          <w:rFonts w:eastAsia="Times New Roman"/>
          <w:szCs w:val="24"/>
        </w:rPr>
        <w:t>.</w:t>
      </w:r>
    </w:p>
    <w:p w14:paraId="7632D38F" w14:textId="77777777" w:rsidR="00845256" w:rsidRDefault="00BE25C9">
      <w:pPr>
        <w:spacing w:line="600" w:lineRule="auto"/>
        <w:ind w:firstLine="720"/>
        <w:contextualSpacing/>
        <w:jc w:val="both"/>
        <w:rPr>
          <w:rFonts w:eastAsia="Times New Roman"/>
          <w:szCs w:val="24"/>
        </w:rPr>
      </w:pPr>
      <w:r>
        <w:rPr>
          <w:rFonts w:eastAsia="Times New Roman"/>
          <w:szCs w:val="24"/>
        </w:rPr>
        <w:lastRenderedPageBreak/>
        <w:t>Όσον αφορά το δεύτερο</w:t>
      </w:r>
      <w:r w:rsidRPr="00A8670A">
        <w:rPr>
          <w:rFonts w:eastAsia="Times New Roman"/>
          <w:szCs w:val="24"/>
        </w:rPr>
        <w:t xml:space="preserve"> που αφορά το νομοσχέδιο</w:t>
      </w:r>
      <w:r>
        <w:rPr>
          <w:rFonts w:eastAsia="Times New Roman"/>
          <w:szCs w:val="24"/>
        </w:rPr>
        <w:t>, ε</w:t>
      </w:r>
      <w:r w:rsidRPr="00A8670A">
        <w:rPr>
          <w:rFonts w:eastAsia="Times New Roman"/>
          <w:szCs w:val="24"/>
        </w:rPr>
        <w:t>πιτρέψτε μου να πω το εξής</w:t>
      </w:r>
      <w:r>
        <w:rPr>
          <w:rFonts w:eastAsia="Times New Roman"/>
          <w:szCs w:val="24"/>
        </w:rPr>
        <w:t>. Εδώ έχουμε να κάνουμε με μι</w:t>
      </w:r>
      <w:r w:rsidRPr="00A8670A">
        <w:rPr>
          <w:rFonts w:eastAsia="Times New Roman"/>
          <w:szCs w:val="24"/>
        </w:rPr>
        <w:t>α π</w:t>
      </w:r>
      <w:r>
        <w:rPr>
          <w:rFonts w:eastAsia="Times New Roman"/>
          <w:szCs w:val="24"/>
        </w:rPr>
        <w:t>ραγματικά σημαντική δωρεά από μι</w:t>
      </w:r>
      <w:r w:rsidRPr="00A8670A">
        <w:rPr>
          <w:rFonts w:eastAsia="Times New Roman"/>
          <w:szCs w:val="24"/>
        </w:rPr>
        <w:t>α οικογένεια</w:t>
      </w:r>
      <w:r>
        <w:rPr>
          <w:rFonts w:eastAsia="Times New Roman"/>
          <w:szCs w:val="24"/>
        </w:rPr>
        <w:t xml:space="preserve"> προς το δημόσιο σύστημα υγείας και</w:t>
      </w:r>
      <w:r w:rsidRPr="00A8670A">
        <w:rPr>
          <w:rFonts w:eastAsia="Times New Roman"/>
          <w:szCs w:val="24"/>
        </w:rPr>
        <w:t xml:space="preserve"> ε</w:t>
      </w:r>
      <w:r>
        <w:rPr>
          <w:rFonts w:eastAsia="Times New Roman"/>
          <w:szCs w:val="24"/>
        </w:rPr>
        <w:t>ίμαστε πραγματικά ευγνώμονες γι’</w:t>
      </w:r>
      <w:r w:rsidRPr="00A8670A">
        <w:rPr>
          <w:rFonts w:eastAsia="Times New Roman"/>
          <w:szCs w:val="24"/>
        </w:rPr>
        <w:t xml:space="preserve"> αυτό</w:t>
      </w:r>
      <w:r>
        <w:rPr>
          <w:rFonts w:eastAsia="Times New Roman"/>
          <w:szCs w:val="24"/>
        </w:rPr>
        <w:t>. Είναι μι</w:t>
      </w:r>
      <w:r w:rsidRPr="00A8670A">
        <w:rPr>
          <w:rFonts w:eastAsia="Times New Roman"/>
          <w:szCs w:val="24"/>
        </w:rPr>
        <w:t xml:space="preserve">α δωρεά η οποία ενισχύει ένα πολιτικό </w:t>
      </w:r>
      <w:r w:rsidRPr="00A8670A">
        <w:rPr>
          <w:rFonts w:eastAsia="Times New Roman"/>
          <w:szCs w:val="24"/>
        </w:rPr>
        <w:t>σχέδιο στήριξης και αναβάθμισης της δημόσιας περίθαλψης που είναι σ</w:t>
      </w:r>
      <w:r>
        <w:rPr>
          <w:rFonts w:eastAsia="Times New Roman"/>
          <w:szCs w:val="24"/>
        </w:rPr>
        <w:t>ε εξέλιξη αυτή την περίοδο στη χ</w:t>
      </w:r>
      <w:r w:rsidRPr="00A8670A">
        <w:rPr>
          <w:rFonts w:eastAsia="Times New Roman"/>
          <w:szCs w:val="24"/>
        </w:rPr>
        <w:t>ώρα</w:t>
      </w:r>
      <w:r>
        <w:rPr>
          <w:rFonts w:eastAsia="Times New Roman"/>
          <w:szCs w:val="24"/>
        </w:rPr>
        <w:t xml:space="preserve">. Αυτό </w:t>
      </w:r>
      <w:r w:rsidRPr="00D651CF">
        <w:rPr>
          <w:rFonts w:eastAsia="Times New Roman"/>
          <w:szCs w:val="24"/>
        </w:rPr>
        <w:t>είναι</w:t>
      </w:r>
      <w:r w:rsidRPr="00A8670A">
        <w:rPr>
          <w:rFonts w:eastAsia="Times New Roman"/>
          <w:szCs w:val="24"/>
        </w:rPr>
        <w:t xml:space="preserve"> η ουσία του θέματος</w:t>
      </w:r>
      <w:r>
        <w:rPr>
          <w:rFonts w:eastAsia="Times New Roman"/>
          <w:szCs w:val="24"/>
        </w:rPr>
        <w:t>.</w:t>
      </w:r>
    </w:p>
    <w:p w14:paraId="7632D390" w14:textId="77777777" w:rsidR="00845256" w:rsidRDefault="00BE25C9">
      <w:pPr>
        <w:spacing w:line="600" w:lineRule="auto"/>
        <w:ind w:firstLine="720"/>
        <w:contextualSpacing/>
        <w:jc w:val="both"/>
        <w:rPr>
          <w:rFonts w:eastAsia="Times New Roman"/>
          <w:szCs w:val="24"/>
        </w:rPr>
      </w:pPr>
      <w:r>
        <w:rPr>
          <w:rFonts w:eastAsia="Times New Roman"/>
          <w:szCs w:val="24"/>
        </w:rPr>
        <w:t>Έ</w:t>
      </w:r>
      <w:r w:rsidRPr="00A8670A">
        <w:rPr>
          <w:rFonts w:eastAsia="Times New Roman"/>
          <w:szCs w:val="24"/>
        </w:rPr>
        <w:t>χουμε</w:t>
      </w:r>
      <w:r>
        <w:rPr>
          <w:rFonts w:eastAsia="Times New Roman"/>
          <w:szCs w:val="24"/>
        </w:rPr>
        <w:t>,</w:t>
      </w:r>
      <w:r w:rsidRPr="00A8670A">
        <w:rPr>
          <w:rFonts w:eastAsia="Times New Roman"/>
          <w:szCs w:val="24"/>
        </w:rPr>
        <w:t xml:space="preserve"> λοιπόν</w:t>
      </w:r>
      <w:r>
        <w:rPr>
          <w:rFonts w:eastAsia="Times New Roman"/>
          <w:szCs w:val="24"/>
        </w:rPr>
        <w:t xml:space="preserve">, μια σύμπραξη </w:t>
      </w:r>
      <w:r w:rsidRPr="00A8670A">
        <w:rPr>
          <w:rFonts w:eastAsia="Times New Roman"/>
          <w:szCs w:val="24"/>
        </w:rPr>
        <w:t xml:space="preserve">ανάμεσα στο δημόσιο </w:t>
      </w:r>
      <w:r>
        <w:rPr>
          <w:rFonts w:eastAsia="Times New Roman"/>
          <w:szCs w:val="24"/>
        </w:rPr>
        <w:t>με έναν</w:t>
      </w:r>
      <w:r w:rsidRPr="00A8670A">
        <w:rPr>
          <w:rFonts w:eastAsia="Times New Roman"/>
          <w:szCs w:val="24"/>
        </w:rPr>
        <w:t xml:space="preserve"> ιδιωτικό φορέα</w:t>
      </w:r>
      <w:r>
        <w:rPr>
          <w:rFonts w:eastAsia="Times New Roman"/>
          <w:szCs w:val="24"/>
        </w:rPr>
        <w:t>,</w:t>
      </w:r>
      <w:r w:rsidRPr="00A8670A">
        <w:rPr>
          <w:rFonts w:eastAsia="Times New Roman"/>
          <w:szCs w:val="24"/>
        </w:rPr>
        <w:t xml:space="preserve"> είτε είναι</w:t>
      </w:r>
      <w:r>
        <w:rPr>
          <w:rFonts w:eastAsia="Times New Roman"/>
          <w:szCs w:val="24"/>
        </w:rPr>
        <w:t xml:space="preserve"> αυτός άτομο είτε είναι ίδρυμα, ό</w:t>
      </w:r>
      <w:r w:rsidRPr="00A8670A">
        <w:rPr>
          <w:rFonts w:eastAsia="Times New Roman"/>
          <w:szCs w:val="24"/>
        </w:rPr>
        <w:t xml:space="preserve">πως </w:t>
      </w:r>
      <w:r w:rsidRPr="00A8670A">
        <w:rPr>
          <w:rFonts w:eastAsia="Times New Roman"/>
          <w:szCs w:val="24"/>
        </w:rPr>
        <w:t xml:space="preserve">το </w:t>
      </w:r>
      <w:r>
        <w:rPr>
          <w:rFonts w:eastAsia="Times New Roman"/>
          <w:szCs w:val="24"/>
        </w:rPr>
        <w:t>Ί</w:t>
      </w:r>
      <w:r>
        <w:rPr>
          <w:rFonts w:eastAsia="Times New Roman"/>
          <w:szCs w:val="24"/>
        </w:rPr>
        <w:t>δρυμα</w:t>
      </w:r>
      <w:r w:rsidRPr="00A8670A">
        <w:rPr>
          <w:rFonts w:eastAsia="Times New Roman"/>
          <w:szCs w:val="24"/>
        </w:rPr>
        <w:t xml:space="preserve"> </w:t>
      </w:r>
      <w:r>
        <w:rPr>
          <w:rFonts w:eastAsia="Times New Roman"/>
          <w:szCs w:val="24"/>
        </w:rPr>
        <w:t>«</w:t>
      </w:r>
      <w:r w:rsidRPr="00A8670A">
        <w:rPr>
          <w:rFonts w:eastAsia="Times New Roman"/>
          <w:szCs w:val="24"/>
        </w:rPr>
        <w:t>Σταύρος Νιάρχος</w:t>
      </w:r>
      <w:r>
        <w:rPr>
          <w:rFonts w:eastAsia="Times New Roman"/>
          <w:szCs w:val="24"/>
        </w:rPr>
        <w:t xml:space="preserve">». Αυτό, όμως, </w:t>
      </w:r>
      <w:r w:rsidRPr="00F848AB">
        <w:rPr>
          <w:rFonts w:eastAsia="Times New Roman"/>
          <w:szCs w:val="24"/>
        </w:rPr>
        <w:t>είναι</w:t>
      </w:r>
      <w:r>
        <w:rPr>
          <w:rFonts w:eastAsia="Times New Roman"/>
          <w:szCs w:val="24"/>
        </w:rPr>
        <w:t xml:space="preserve"> ένα</w:t>
      </w:r>
      <w:r w:rsidRPr="00A8670A">
        <w:rPr>
          <w:rFonts w:eastAsia="Times New Roman"/>
          <w:szCs w:val="24"/>
        </w:rPr>
        <w:t xml:space="preserve"> κοινωφελές</w:t>
      </w:r>
      <w:r>
        <w:rPr>
          <w:rFonts w:eastAsia="Times New Roman"/>
          <w:szCs w:val="24"/>
        </w:rPr>
        <w:t xml:space="preserve"> ΣΔΙΤ</w:t>
      </w:r>
      <w:r w:rsidRPr="00A8670A">
        <w:rPr>
          <w:rFonts w:eastAsia="Times New Roman"/>
          <w:szCs w:val="24"/>
        </w:rPr>
        <w:t xml:space="preserve"> που επενδύει στο δημόσιο σύστημα υγείας και παράγει κοινωνική ανταποδοτικότητα και όφελος</w:t>
      </w:r>
      <w:r>
        <w:rPr>
          <w:rFonts w:eastAsia="Times New Roman"/>
          <w:szCs w:val="24"/>
        </w:rPr>
        <w:t xml:space="preserve"> γ</w:t>
      </w:r>
      <w:r w:rsidRPr="00A8670A">
        <w:rPr>
          <w:rFonts w:eastAsia="Times New Roman"/>
          <w:szCs w:val="24"/>
        </w:rPr>
        <w:t>ια τον πολίτη</w:t>
      </w:r>
      <w:r>
        <w:rPr>
          <w:rFonts w:eastAsia="Times New Roman"/>
          <w:szCs w:val="24"/>
        </w:rPr>
        <w:t xml:space="preserve">. Δεν </w:t>
      </w:r>
      <w:r w:rsidRPr="00F848AB">
        <w:rPr>
          <w:rFonts w:eastAsia="Times New Roman"/>
          <w:szCs w:val="24"/>
        </w:rPr>
        <w:t>είναι</w:t>
      </w:r>
      <w:r>
        <w:rPr>
          <w:rFonts w:eastAsia="Times New Roman"/>
          <w:szCs w:val="24"/>
        </w:rPr>
        <w:t xml:space="preserve"> ένα ΣΔΙΤ</w:t>
      </w:r>
      <w:r w:rsidRPr="00A8670A">
        <w:rPr>
          <w:rFonts w:eastAsia="Times New Roman"/>
          <w:szCs w:val="24"/>
        </w:rPr>
        <w:t xml:space="preserve"> όπως αυτό το οποίο μας έχει προ</w:t>
      </w:r>
      <w:r>
        <w:rPr>
          <w:rFonts w:eastAsia="Times New Roman"/>
          <w:szCs w:val="24"/>
        </w:rPr>
        <w:t>ϊδεάσει αυτές τις μέρες ο κ.</w:t>
      </w:r>
      <w:r w:rsidRPr="00A8670A">
        <w:rPr>
          <w:rFonts w:eastAsia="Times New Roman"/>
          <w:szCs w:val="24"/>
        </w:rPr>
        <w:t xml:space="preserve"> Μητσ</w:t>
      </w:r>
      <w:r w:rsidRPr="00A8670A">
        <w:rPr>
          <w:rFonts w:eastAsia="Times New Roman"/>
          <w:szCs w:val="24"/>
        </w:rPr>
        <w:t>οτάκης</w:t>
      </w:r>
      <w:r>
        <w:rPr>
          <w:rFonts w:eastAsia="Times New Roman"/>
          <w:szCs w:val="24"/>
        </w:rPr>
        <w:t>,</w:t>
      </w:r>
      <w:r w:rsidRPr="00A8670A">
        <w:rPr>
          <w:rFonts w:eastAsia="Times New Roman"/>
          <w:szCs w:val="24"/>
        </w:rPr>
        <w:t xml:space="preserve"> ένα μεγάλο </w:t>
      </w:r>
      <w:r>
        <w:rPr>
          <w:rFonts w:eastAsia="Times New Roman"/>
          <w:szCs w:val="24"/>
        </w:rPr>
        <w:t>ΣΔΙΤ που ουσιαστικά</w:t>
      </w:r>
      <w:r w:rsidRPr="00A8670A">
        <w:rPr>
          <w:rFonts w:eastAsia="Times New Roman"/>
          <w:szCs w:val="24"/>
        </w:rPr>
        <w:t xml:space="preserve"> θα βάλουμε τον ιδιωτικό τομέα και μάλιστα</w:t>
      </w:r>
      <w:r>
        <w:rPr>
          <w:rFonts w:eastAsia="Times New Roman"/>
          <w:szCs w:val="24"/>
        </w:rPr>
        <w:t>,</w:t>
      </w:r>
      <w:r w:rsidRPr="00A8670A">
        <w:rPr>
          <w:rFonts w:eastAsia="Times New Roman"/>
          <w:szCs w:val="24"/>
        </w:rPr>
        <w:t xml:space="preserve"> τον επιχειρηματικά οργανωμένο ιδιωτικό τομέα της χώρας</w:t>
      </w:r>
      <w:r>
        <w:rPr>
          <w:rFonts w:eastAsia="Times New Roman"/>
          <w:szCs w:val="24"/>
        </w:rPr>
        <w:t>,</w:t>
      </w:r>
      <w:r w:rsidRPr="00A8670A">
        <w:rPr>
          <w:rFonts w:eastAsia="Times New Roman"/>
          <w:szCs w:val="24"/>
        </w:rPr>
        <w:t xml:space="preserve"> να μπει </w:t>
      </w:r>
      <w:r>
        <w:rPr>
          <w:rFonts w:eastAsia="Times New Roman"/>
          <w:szCs w:val="24"/>
        </w:rPr>
        <w:t xml:space="preserve">σε αυτό που προφανώς </w:t>
      </w:r>
      <w:r w:rsidRPr="00A8670A">
        <w:rPr>
          <w:rFonts w:eastAsia="Times New Roman"/>
          <w:szCs w:val="24"/>
        </w:rPr>
        <w:t>ο ίδιος θεωρεί κερδοφόρο και αποδοτικό κομμάτι του ΕΣΥ</w:t>
      </w:r>
      <w:r>
        <w:rPr>
          <w:rFonts w:eastAsia="Times New Roman"/>
          <w:szCs w:val="24"/>
        </w:rPr>
        <w:t>, να επενδύσει με</w:t>
      </w:r>
      <w:r w:rsidRPr="00A8670A">
        <w:rPr>
          <w:rFonts w:eastAsia="Times New Roman"/>
          <w:szCs w:val="24"/>
        </w:rPr>
        <w:t xml:space="preserve"> εξοπλισμό</w:t>
      </w:r>
      <w:r>
        <w:rPr>
          <w:rFonts w:eastAsia="Times New Roman"/>
          <w:szCs w:val="24"/>
        </w:rPr>
        <w:t>, να αξι</w:t>
      </w:r>
      <w:r>
        <w:rPr>
          <w:rFonts w:eastAsia="Times New Roman"/>
          <w:szCs w:val="24"/>
        </w:rPr>
        <w:t>οποιήσει το προσωπικό τού</w:t>
      </w:r>
      <w:r w:rsidRPr="00A8670A">
        <w:rPr>
          <w:rFonts w:eastAsia="Times New Roman"/>
          <w:szCs w:val="24"/>
        </w:rPr>
        <w:t xml:space="preserve"> συστήματος υγείας</w:t>
      </w:r>
      <w:r>
        <w:rPr>
          <w:rFonts w:eastAsia="Times New Roman"/>
          <w:szCs w:val="24"/>
        </w:rPr>
        <w:t xml:space="preserve">, όχι για να ενισχύσει </w:t>
      </w:r>
      <w:r w:rsidRPr="00A8670A">
        <w:rPr>
          <w:rFonts w:eastAsia="Times New Roman"/>
          <w:szCs w:val="24"/>
        </w:rPr>
        <w:t>τη δημόσια περίθαλψη</w:t>
      </w:r>
      <w:r>
        <w:rPr>
          <w:rFonts w:eastAsia="Times New Roman"/>
          <w:szCs w:val="24"/>
        </w:rPr>
        <w:t>,</w:t>
      </w:r>
      <w:r w:rsidRPr="00A8670A">
        <w:rPr>
          <w:rFonts w:eastAsia="Times New Roman"/>
          <w:szCs w:val="24"/>
        </w:rPr>
        <w:t xml:space="preserve"> αλλά για να βγάλει κέρδος</w:t>
      </w:r>
      <w:r>
        <w:rPr>
          <w:rFonts w:eastAsia="Times New Roman"/>
          <w:szCs w:val="24"/>
        </w:rPr>
        <w:t xml:space="preserve">. Αυτή </w:t>
      </w:r>
      <w:r w:rsidRPr="0053524A">
        <w:rPr>
          <w:rFonts w:eastAsia="Times New Roman"/>
          <w:szCs w:val="24"/>
        </w:rPr>
        <w:lastRenderedPageBreak/>
        <w:t>είναι</w:t>
      </w:r>
      <w:r>
        <w:rPr>
          <w:rFonts w:eastAsia="Times New Roman"/>
          <w:szCs w:val="24"/>
        </w:rPr>
        <w:t xml:space="preserve"> μια</w:t>
      </w:r>
      <w:r w:rsidRPr="00A8670A">
        <w:rPr>
          <w:rFonts w:eastAsia="Times New Roman"/>
          <w:szCs w:val="24"/>
        </w:rPr>
        <w:t xml:space="preserve"> εντελώς ακραία </w:t>
      </w:r>
      <w:r>
        <w:rPr>
          <w:rFonts w:eastAsia="Times New Roman"/>
          <w:szCs w:val="24"/>
        </w:rPr>
        <w:t>και κυνική,</w:t>
      </w:r>
      <w:r w:rsidRPr="00A8670A">
        <w:rPr>
          <w:rFonts w:eastAsia="Times New Roman"/>
          <w:szCs w:val="24"/>
        </w:rPr>
        <w:t xml:space="preserve"> νομίζω</w:t>
      </w:r>
      <w:r>
        <w:rPr>
          <w:rFonts w:eastAsia="Times New Roman"/>
          <w:szCs w:val="24"/>
        </w:rPr>
        <w:t>, νεοφιλελεύθερη προσέγγιση</w:t>
      </w:r>
      <w:r w:rsidRPr="00A8670A">
        <w:rPr>
          <w:rFonts w:eastAsia="Times New Roman"/>
          <w:szCs w:val="24"/>
        </w:rPr>
        <w:t xml:space="preserve"> σε αυτό το μεγάλο ζήτημα</w:t>
      </w:r>
      <w:r>
        <w:rPr>
          <w:rFonts w:eastAsia="Times New Roman"/>
          <w:szCs w:val="24"/>
        </w:rPr>
        <w:t>,</w:t>
      </w:r>
      <w:r w:rsidRPr="00A8670A">
        <w:rPr>
          <w:rFonts w:eastAsia="Times New Roman"/>
          <w:szCs w:val="24"/>
        </w:rPr>
        <w:t xml:space="preserve"> στο ζήτημ</w:t>
      </w:r>
      <w:r>
        <w:rPr>
          <w:rFonts w:eastAsia="Times New Roman"/>
          <w:szCs w:val="24"/>
        </w:rPr>
        <w:t>α δηλαδή του πώς θα βελτιώσουμ</w:t>
      </w:r>
      <w:r>
        <w:rPr>
          <w:rFonts w:eastAsia="Times New Roman"/>
          <w:szCs w:val="24"/>
        </w:rPr>
        <w:t xml:space="preserve">ε, </w:t>
      </w:r>
      <w:r w:rsidRPr="00A8670A">
        <w:rPr>
          <w:rFonts w:eastAsia="Times New Roman"/>
          <w:szCs w:val="24"/>
        </w:rPr>
        <w:t>γιατί όντως είναι μία διαρκής μάχη η βελτίωση της λειτουργίας και της αποδοτικότητας του συστήματος υγείας</w:t>
      </w:r>
      <w:r>
        <w:rPr>
          <w:rFonts w:eastAsia="Times New Roman"/>
          <w:szCs w:val="24"/>
        </w:rPr>
        <w:t>.</w:t>
      </w:r>
    </w:p>
    <w:p w14:paraId="7632D391" w14:textId="77777777" w:rsidR="00845256" w:rsidRDefault="00BE25C9">
      <w:pPr>
        <w:spacing w:line="600" w:lineRule="auto"/>
        <w:ind w:firstLine="720"/>
        <w:contextualSpacing/>
        <w:jc w:val="both"/>
        <w:rPr>
          <w:rFonts w:eastAsia="Times New Roman"/>
          <w:szCs w:val="24"/>
        </w:rPr>
      </w:pPr>
      <w:r w:rsidRPr="00A8670A">
        <w:rPr>
          <w:rFonts w:eastAsia="Times New Roman"/>
          <w:szCs w:val="24"/>
        </w:rPr>
        <w:t xml:space="preserve">Νομίζω ότι είναι ακριβώς απέναντι στο </w:t>
      </w:r>
      <w:r>
        <w:rPr>
          <w:rFonts w:eastAsia="Times New Roman"/>
          <w:szCs w:val="24"/>
        </w:rPr>
        <w:t xml:space="preserve">σχέδιο </w:t>
      </w:r>
      <w:r w:rsidRPr="00A8670A">
        <w:rPr>
          <w:rFonts w:eastAsia="Times New Roman"/>
          <w:szCs w:val="24"/>
        </w:rPr>
        <w:t>συστηματικής βελτίωσης της δημόσιας</w:t>
      </w:r>
      <w:r>
        <w:rPr>
          <w:rFonts w:eastAsia="Times New Roman"/>
          <w:szCs w:val="24"/>
        </w:rPr>
        <w:t xml:space="preserve"> περίθαλψης</w:t>
      </w:r>
      <w:r w:rsidRPr="00A8670A">
        <w:rPr>
          <w:rFonts w:eastAsia="Times New Roman"/>
          <w:szCs w:val="24"/>
        </w:rPr>
        <w:t xml:space="preserve"> και ενίσχυσ</w:t>
      </w:r>
      <w:r>
        <w:rPr>
          <w:rFonts w:eastAsia="Times New Roman"/>
          <w:szCs w:val="24"/>
        </w:rPr>
        <w:t>ή</w:t>
      </w:r>
      <w:r w:rsidRPr="00A8670A">
        <w:rPr>
          <w:rFonts w:eastAsia="Times New Roman"/>
          <w:szCs w:val="24"/>
        </w:rPr>
        <w:t>ς της με</w:t>
      </w:r>
      <w:r>
        <w:rPr>
          <w:rFonts w:eastAsia="Times New Roman"/>
          <w:szCs w:val="24"/>
        </w:rPr>
        <w:t xml:space="preserve"> επιπλέον π</w:t>
      </w:r>
      <w:r w:rsidRPr="00A8670A">
        <w:rPr>
          <w:rFonts w:eastAsia="Times New Roman"/>
          <w:szCs w:val="24"/>
        </w:rPr>
        <w:t>όρους και α</w:t>
      </w:r>
      <w:r>
        <w:rPr>
          <w:rFonts w:eastAsia="Times New Roman"/>
          <w:szCs w:val="24"/>
        </w:rPr>
        <w:t xml:space="preserve">νθρώπινους </w:t>
      </w:r>
      <w:r>
        <w:rPr>
          <w:rFonts w:eastAsia="Times New Roman"/>
          <w:szCs w:val="24"/>
        </w:rPr>
        <w:t>και υλικούς που έχουμε</w:t>
      </w:r>
      <w:r w:rsidRPr="00A8670A">
        <w:rPr>
          <w:rFonts w:eastAsia="Times New Roman"/>
          <w:szCs w:val="24"/>
        </w:rPr>
        <w:t xml:space="preserve"> κάνει όλα αυτά τα χρόνια</w:t>
      </w:r>
      <w:r>
        <w:rPr>
          <w:rFonts w:eastAsia="Times New Roman"/>
          <w:szCs w:val="24"/>
        </w:rPr>
        <w:t>.</w:t>
      </w:r>
      <w:r w:rsidRPr="00A8670A">
        <w:rPr>
          <w:rFonts w:eastAsia="Times New Roman"/>
          <w:szCs w:val="24"/>
        </w:rPr>
        <w:t xml:space="preserve"> </w:t>
      </w:r>
    </w:p>
    <w:p w14:paraId="7632D392" w14:textId="77777777" w:rsidR="00845256" w:rsidRDefault="00BE25C9">
      <w:pPr>
        <w:spacing w:line="600" w:lineRule="auto"/>
        <w:ind w:firstLine="720"/>
        <w:contextualSpacing/>
        <w:jc w:val="both"/>
        <w:rPr>
          <w:rFonts w:eastAsia="Times New Roman"/>
          <w:szCs w:val="24"/>
        </w:rPr>
      </w:pPr>
      <w:r>
        <w:rPr>
          <w:rFonts w:eastAsia="Times New Roman"/>
          <w:szCs w:val="24"/>
        </w:rPr>
        <w:t>Κ</w:t>
      </w:r>
      <w:r w:rsidRPr="00A8670A">
        <w:rPr>
          <w:rFonts w:eastAsia="Times New Roman"/>
          <w:szCs w:val="24"/>
        </w:rPr>
        <w:t>αι μάλιστα</w:t>
      </w:r>
      <w:r>
        <w:rPr>
          <w:rFonts w:eastAsia="Times New Roman"/>
          <w:szCs w:val="24"/>
        </w:rPr>
        <w:t>, αυτή την περίοδο, ό</w:t>
      </w:r>
      <w:r w:rsidRPr="00A8670A">
        <w:rPr>
          <w:rFonts w:eastAsia="Times New Roman"/>
          <w:szCs w:val="24"/>
        </w:rPr>
        <w:t>πως πολύ σωστά ανέφερε</w:t>
      </w:r>
      <w:r>
        <w:rPr>
          <w:rFonts w:eastAsia="Times New Roman"/>
          <w:szCs w:val="24"/>
        </w:rPr>
        <w:t xml:space="preserve"> προηγουμένως ο Παύλος</w:t>
      </w:r>
      <w:r w:rsidRPr="00A8670A">
        <w:rPr>
          <w:rFonts w:eastAsia="Times New Roman"/>
          <w:szCs w:val="24"/>
        </w:rPr>
        <w:t xml:space="preserve"> </w:t>
      </w:r>
      <w:proofErr w:type="spellStart"/>
      <w:r w:rsidRPr="00A8670A">
        <w:rPr>
          <w:rFonts w:eastAsia="Times New Roman"/>
          <w:szCs w:val="24"/>
        </w:rPr>
        <w:t>Πολάκης</w:t>
      </w:r>
      <w:proofErr w:type="spellEnd"/>
      <w:r>
        <w:rPr>
          <w:rFonts w:eastAsia="Times New Roman"/>
          <w:szCs w:val="24"/>
        </w:rPr>
        <w:t xml:space="preserve">, εμπεριέχει κι ένα στοιχείο </w:t>
      </w:r>
      <w:proofErr w:type="spellStart"/>
      <w:r>
        <w:rPr>
          <w:rFonts w:eastAsia="Times New Roman"/>
          <w:szCs w:val="24"/>
        </w:rPr>
        <w:t>αποϊδιωτικοποίηση</w:t>
      </w:r>
      <w:r w:rsidRPr="00A8670A">
        <w:rPr>
          <w:rFonts w:eastAsia="Times New Roman"/>
          <w:szCs w:val="24"/>
        </w:rPr>
        <w:t>ς</w:t>
      </w:r>
      <w:proofErr w:type="spellEnd"/>
      <w:r w:rsidRPr="00A8670A">
        <w:rPr>
          <w:rFonts w:eastAsia="Times New Roman"/>
          <w:szCs w:val="24"/>
        </w:rPr>
        <w:t xml:space="preserve"> που είχε προηγηθεί</w:t>
      </w:r>
      <w:r>
        <w:rPr>
          <w:rFonts w:eastAsia="Times New Roman"/>
          <w:szCs w:val="24"/>
        </w:rPr>
        <w:t>.</w:t>
      </w:r>
      <w:r w:rsidRPr="00A8670A">
        <w:rPr>
          <w:rFonts w:eastAsia="Times New Roman"/>
          <w:szCs w:val="24"/>
        </w:rPr>
        <w:t xml:space="preserve"> Δηλαδή</w:t>
      </w:r>
      <w:r>
        <w:rPr>
          <w:rFonts w:eastAsia="Times New Roman"/>
          <w:szCs w:val="24"/>
        </w:rPr>
        <w:t>,</w:t>
      </w:r>
      <w:r w:rsidRPr="00A8670A">
        <w:rPr>
          <w:rFonts w:eastAsia="Times New Roman"/>
          <w:szCs w:val="24"/>
        </w:rPr>
        <w:t xml:space="preserve"> όλα αυτά τα ιδιωτικά συνεργεία στα δημόσια νοσ</w:t>
      </w:r>
      <w:r w:rsidRPr="00A8670A">
        <w:rPr>
          <w:rFonts w:eastAsia="Times New Roman"/>
          <w:szCs w:val="24"/>
        </w:rPr>
        <w:t xml:space="preserve">οκομεία ήταν εκχώρηση ζωτικού χώρου </w:t>
      </w:r>
      <w:r>
        <w:rPr>
          <w:rFonts w:eastAsia="Times New Roman"/>
          <w:szCs w:val="24"/>
        </w:rPr>
        <w:t xml:space="preserve">στην ιδιωτική </w:t>
      </w:r>
      <w:r w:rsidRPr="00A8670A">
        <w:rPr>
          <w:rFonts w:eastAsia="Times New Roman"/>
          <w:szCs w:val="24"/>
        </w:rPr>
        <w:t>επιχειρηματική δραστηριότητα</w:t>
      </w:r>
      <w:r>
        <w:rPr>
          <w:rFonts w:eastAsia="Times New Roman"/>
          <w:szCs w:val="24"/>
        </w:rPr>
        <w:t xml:space="preserve"> που αφορούσε τα</w:t>
      </w:r>
      <w:r w:rsidRPr="00A8670A">
        <w:rPr>
          <w:rFonts w:eastAsia="Times New Roman"/>
          <w:szCs w:val="24"/>
        </w:rPr>
        <w:t xml:space="preserve"> συνεργεία καθαριότητας</w:t>
      </w:r>
      <w:r>
        <w:rPr>
          <w:rFonts w:eastAsia="Times New Roman"/>
          <w:szCs w:val="24"/>
        </w:rPr>
        <w:t>,</w:t>
      </w:r>
      <w:r w:rsidRPr="00A8670A">
        <w:rPr>
          <w:rFonts w:eastAsia="Times New Roman"/>
          <w:szCs w:val="24"/>
        </w:rPr>
        <w:t xml:space="preserve"> φύλαξης</w:t>
      </w:r>
      <w:r>
        <w:rPr>
          <w:rFonts w:eastAsia="Times New Roman"/>
          <w:szCs w:val="24"/>
        </w:rPr>
        <w:t>,</w:t>
      </w:r>
      <w:r w:rsidRPr="00A8670A">
        <w:rPr>
          <w:rFonts w:eastAsia="Times New Roman"/>
          <w:szCs w:val="24"/>
        </w:rPr>
        <w:t xml:space="preserve"> σίτισης και</w:t>
      </w:r>
      <w:r>
        <w:rPr>
          <w:rFonts w:eastAsia="Times New Roman"/>
          <w:szCs w:val="24"/>
        </w:rPr>
        <w:t xml:space="preserve"> λοιπά. </w:t>
      </w:r>
      <w:r w:rsidRPr="00A8670A">
        <w:rPr>
          <w:rFonts w:eastAsia="Times New Roman"/>
          <w:szCs w:val="24"/>
        </w:rPr>
        <w:t xml:space="preserve"> </w:t>
      </w:r>
    </w:p>
    <w:p w14:paraId="7632D39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w:t>
      </w:r>
      <w:proofErr w:type="spellStart"/>
      <w:r>
        <w:rPr>
          <w:rFonts w:eastAsia="Times New Roman" w:cs="Times New Roman"/>
          <w:szCs w:val="24"/>
        </w:rPr>
        <w:t>αποϊδιωτικοποιούμε</w:t>
      </w:r>
      <w:proofErr w:type="spellEnd"/>
      <w:r>
        <w:rPr>
          <w:rFonts w:eastAsia="Times New Roman" w:cs="Times New Roman"/>
          <w:szCs w:val="24"/>
        </w:rPr>
        <w:t xml:space="preserve"> το σύστημα, μετατρέποντας σε αξιοπρεπείς ατομικές συμβάσεις εργασίας αυτή</w:t>
      </w:r>
      <w:r>
        <w:rPr>
          <w:rFonts w:eastAsia="Times New Roman" w:cs="Times New Roman"/>
          <w:szCs w:val="24"/>
        </w:rPr>
        <w:t>ν την παρεχόμενη εργασία που δεν ανήκει στον σκληρό πυρήνα του κράτους.</w:t>
      </w:r>
    </w:p>
    <w:p w14:paraId="7632D39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μία περίοδο, λοιπόν, που εμείς σαφέστατα έχουμε δείξει τη μεροληψία μας υπέρ της δημόσιας περίθαλψης και αρχίζουμε να </w:t>
      </w:r>
      <w:proofErr w:type="spellStart"/>
      <w:r>
        <w:rPr>
          <w:rFonts w:eastAsia="Times New Roman" w:cs="Times New Roman"/>
          <w:szCs w:val="24"/>
        </w:rPr>
        <w:t>αποϊδιωτικοποιούμε</w:t>
      </w:r>
      <w:proofErr w:type="spellEnd"/>
      <w:r>
        <w:rPr>
          <w:rFonts w:eastAsia="Times New Roman" w:cs="Times New Roman"/>
          <w:szCs w:val="24"/>
        </w:rPr>
        <w:t xml:space="preserve"> </w:t>
      </w:r>
      <w:r>
        <w:rPr>
          <w:rFonts w:eastAsia="Times New Roman" w:cs="Times New Roman"/>
          <w:szCs w:val="24"/>
        </w:rPr>
        <w:t>όπου υπήρχαν νησίδες ιδιωτικοποίησης στο σύσ</w:t>
      </w:r>
      <w:r>
        <w:rPr>
          <w:rFonts w:eastAsia="Times New Roman" w:cs="Times New Roman"/>
          <w:szCs w:val="24"/>
        </w:rPr>
        <w:t>τημα, εσείς έρχεστε και αντιπαραθέτετε ένα εναλλακτικό σχέδιο το οποίο προβλέπει ακόμα μεγαλύτερη ιδιωτικοποίηση σε ένα από τα πιο ιδιωτικοποιημένα συστήματα υγείας της Ευρώπης και λέτε ουσιαστικά να αναδιανείμουμε δημόσιους πόρους από το δημόσιο σύστημα υ</w:t>
      </w:r>
      <w:r>
        <w:rPr>
          <w:rFonts w:eastAsia="Times New Roman" w:cs="Times New Roman"/>
          <w:szCs w:val="24"/>
        </w:rPr>
        <w:t xml:space="preserve">γείας προς τον ιδιωτικό τομέα. Αυτό μας λέτε. </w:t>
      </w:r>
    </w:p>
    <w:p w14:paraId="7632D39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Κατά την άποψή μου, αυτό είναι όντως όχι μόνο ιδεολογική εμμονή. Νομίζω ότι είναι ένα σαφέστατο κλείσιμο ματιού σε πολύ συγκεκριμένα επιχειρηματικά συμφέροντα στον χώρο της διάγνωσης, της θεραπείας, των ειδικώ</w:t>
      </w:r>
      <w:r>
        <w:rPr>
          <w:rFonts w:eastAsia="Times New Roman" w:cs="Times New Roman"/>
          <w:szCs w:val="24"/>
        </w:rPr>
        <w:t>ν παρεμβάσεων και θεραπειών στον χώρο των ιδιωτικών θεραπευτηρίων. Είναι σαφέστατο κλείσιμο ματιού. Αυτό θέλει να κάνει ο κ. Μητσοτάκης. Καθώς βλέπει να ενδυναμώνεται το δημόσιο σύστημα υγείας και ανησυχεί ότι χάνει σφαίρα επιρροής, θέλει να πει στο κεφάλα</w:t>
      </w:r>
      <w:r>
        <w:rPr>
          <w:rFonts w:eastAsia="Times New Roman" w:cs="Times New Roman"/>
          <w:szCs w:val="24"/>
        </w:rPr>
        <w:t>ιο</w:t>
      </w:r>
      <w:r>
        <w:rPr>
          <w:rFonts w:eastAsia="Times New Roman" w:cs="Times New Roman"/>
          <w:szCs w:val="24"/>
        </w:rPr>
        <w:t>:</w:t>
      </w:r>
      <w:r>
        <w:rPr>
          <w:rFonts w:eastAsia="Times New Roman" w:cs="Times New Roman"/>
          <w:szCs w:val="24"/>
        </w:rPr>
        <w:t xml:space="preserve"> «Μην ανησυχείτε. Θα έρθουμε εμείς και θα σας βάλουμε στο παιχνίδι </w:t>
      </w:r>
      <w:r>
        <w:rPr>
          <w:rFonts w:eastAsia="Times New Roman" w:cs="Times New Roman"/>
          <w:szCs w:val="24"/>
        </w:rPr>
        <w:lastRenderedPageBreak/>
        <w:t>και, μάλιστα, στον σκληρό πυρήνα των υπηρεσιών του ΕΣΥ, όχι στην καθαριότητα, στη φύλαξη και στη σίτιση», δηλαδή στη διάγνωση, στην εξειδικευμένη φροντίδα, στη νοσηλεία, κλπ.</w:t>
      </w:r>
    </w:p>
    <w:p w14:paraId="7632D39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Και εννοείτ</w:t>
      </w:r>
      <w:r>
        <w:rPr>
          <w:rFonts w:eastAsia="Times New Roman" w:cs="Times New Roman"/>
          <w:szCs w:val="24"/>
        </w:rPr>
        <w:t xml:space="preserve">αι ότι το σύστημα υγείας αυτά τα χρόνια έχει βελτιωθεί πάρα πολύ. Οι υποδομές του έχουν αναβαθμιστεί εξαιρετικά. Τα είπε, επίσης, ο Παύλος </w:t>
      </w:r>
      <w:proofErr w:type="spellStart"/>
      <w:r>
        <w:rPr>
          <w:rFonts w:eastAsia="Times New Roman" w:cs="Times New Roman"/>
          <w:szCs w:val="24"/>
        </w:rPr>
        <w:t>Πολάκης</w:t>
      </w:r>
      <w:proofErr w:type="spellEnd"/>
      <w:r>
        <w:rPr>
          <w:rFonts w:eastAsia="Times New Roman" w:cs="Times New Roman"/>
          <w:szCs w:val="24"/>
        </w:rPr>
        <w:t xml:space="preserve"> προηγουμένως. Έχουμε πάνω από 200 εκατομμύρια ευρώ δημόσιους πόρους που έχουμε επενδύσει για την αναβάθμιση τ</w:t>
      </w:r>
      <w:r>
        <w:rPr>
          <w:rFonts w:eastAsia="Times New Roman" w:cs="Times New Roman"/>
          <w:szCs w:val="24"/>
        </w:rPr>
        <w:t>ων υποδομών και του εξοπλισμού στο ΕΣΥ και έχουμε κι από δωρεές πάνω από 300 εκατομμύρια ευρώ, τα οποία έχουν επενδυθεί, ακριβώς επειδή υπάρχει η πολιτική αξιοπιστία και η έντιμη διαχείριση.</w:t>
      </w:r>
    </w:p>
    <w:p w14:paraId="7632D39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σχέδιο, αγαπητέ συνάδερφε </w:t>
      </w:r>
      <w:proofErr w:type="spellStart"/>
      <w:r>
        <w:rPr>
          <w:rFonts w:eastAsia="Times New Roman" w:cs="Times New Roman"/>
          <w:szCs w:val="24"/>
        </w:rPr>
        <w:t>Μπαργιώτα</w:t>
      </w:r>
      <w:proofErr w:type="spellEnd"/>
      <w:r>
        <w:rPr>
          <w:rFonts w:eastAsia="Times New Roman" w:cs="Times New Roman"/>
          <w:szCs w:val="24"/>
        </w:rPr>
        <w:t>, γιατί δεν μας ήρ</w:t>
      </w:r>
      <w:r>
        <w:rPr>
          <w:rFonts w:eastAsia="Times New Roman" w:cs="Times New Roman"/>
          <w:szCs w:val="24"/>
        </w:rPr>
        <w:t xml:space="preserve">θε στα καλά καθούμενα να κάνουμε παιδιατρικό νοσοκομείο στη Θεσσαλονίκη. Υπάρχει κατατεθειμένο αίτημα επεξεργασμένου χρόνου. Υπάρχει μελέτη </w:t>
      </w:r>
      <w:r>
        <w:rPr>
          <w:rFonts w:eastAsia="Times New Roman" w:cs="Times New Roman"/>
          <w:szCs w:val="24"/>
        </w:rPr>
        <w:lastRenderedPageBreak/>
        <w:t xml:space="preserve">σε συνεργασία με το Πανεπιστήμιο στη Θεσσαλονίκη στην Ιατρική Σχολή για το ποιες ακριβώς κλινικές θα </w:t>
      </w:r>
      <w:proofErr w:type="spellStart"/>
      <w:r>
        <w:rPr>
          <w:rFonts w:eastAsia="Times New Roman" w:cs="Times New Roman"/>
          <w:szCs w:val="24"/>
        </w:rPr>
        <w:t>μετεγκατασταθού</w:t>
      </w:r>
      <w:r>
        <w:rPr>
          <w:rFonts w:eastAsia="Times New Roman" w:cs="Times New Roman"/>
          <w:szCs w:val="24"/>
        </w:rPr>
        <w:t>ν</w:t>
      </w:r>
      <w:proofErr w:type="spellEnd"/>
      <w:r>
        <w:rPr>
          <w:rFonts w:eastAsia="Times New Roman" w:cs="Times New Roman"/>
          <w:szCs w:val="24"/>
        </w:rPr>
        <w:t xml:space="preserve"> –προφανώς υπάρχει σχέδιο- και ποια τμήματα και ποια εξωτερικά ιατρεία θα μείνουν στα νοσοκομεία της Θεσσαλονίκης. Υπάρχει πολύ συγκεκριμένο πλάνο…</w:t>
      </w:r>
    </w:p>
    <w:p w14:paraId="7632D39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Γιατί το κρατάτε κρυφό τότε;</w:t>
      </w:r>
    </w:p>
    <w:p w14:paraId="7632D39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Μα, δεν νομοθετούμε</w:t>
      </w:r>
      <w:r>
        <w:rPr>
          <w:rFonts w:eastAsia="Times New Roman" w:cs="Times New Roman"/>
          <w:szCs w:val="24"/>
        </w:rPr>
        <w:t xml:space="preserve"> για αυτά τα πράγματα. Αυτά είναι στοιχειώδη. Αν είχατε ενδιαφέρον, θα μπορούσαμε να σας τα παρουσιάσουμε, να σας τα εξηγήσουμε, αλλά έρχεστε εδώ πέρα απλώς με την ευκολία της καταγγελίας.</w:t>
      </w:r>
    </w:p>
    <w:p w14:paraId="7632D39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Επί της ουσίας να υπάρχει σχέδιο ανάπτυξης του συστήματος υγείας πρ</w:t>
      </w:r>
      <w:r>
        <w:rPr>
          <w:rFonts w:eastAsia="Times New Roman" w:cs="Times New Roman"/>
          <w:szCs w:val="24"/>
        </w:rPr>
        <w:t>οφανώς συμφωνούμε και αυτό ήταν και το διαχρονικό έλλειμμα στην πολιτική υγείας. Σας θυμίζω ότι έχουμε κάνει δεκατέσσερα αναπτυξιακά συνέδρια που υπήρχε ειδική θεματική για τον τομέα της υγείας, όπου έχουμε διαβουλευτεί με τις τοπικές κοινωνίες, με την αυτ</w:t>
      </w:r>
      <w:r>
        <w:rPr>
          <w:rFonts w:eastAsia="Times New Roman" w:cs="Times New Roman"/>
          <w:szCs w:val="24"/>
        </w:rPr>
        <w:t xml:space="preserve">οδιοίκηση, με τους επιστημονικούς συλλόγους, τους επαγγελματίες υγείας, με τους πάντες, για το ποιες είναι οι </w:t>
      </w:r>
      <w:r>
        <w:rPr>
          <w:rFonts w:eastAsia="Times New Roman" w:cs="Times New Roman"/>
          <w:szCs w:val="24"/>
        </w:rPr>
        <w:lastRenderedPageBreak/>
        <w:t xml:space="preserve">ανάγκες. Έχουμε καταγεγραμμένες και </w:t>
      </w:r>
      <w:proofErr w:type="spellStart"/>
      <w:r>
        <w:rPr>
          <w:rFonts w:eastAsia="Times New Roman" w:cs="Times New Roman"/>
          <w:szCs w:val="24"/>
        </w:rPr>
        <w:t>προτεραιοποιημένες</w:t>
      </w:r>
      <w:proofErr w:type="spellEnd"/>
      <w:r>
        <w:rPr>
          <w:rFonts w:eastAsia="Times New Roman" w:cs="Times New Roman"/>
          <w:szCs w:val="24"/>
        </w:rPr>
        <w:t xml:space="preserve"> ανάγκες αυτήν την περίοδο, είτε ανακαίνισης πτερύγων, τμημάτων, νοσοκομείων,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w:t>
      </w:r>
      <w:r>
        <w:rPr>
          <w:rFonts w:eastAsia="Times New Roman" w:cs="Times New Roman"/>
          <w:szCs w:val="24"/>
        </w:rPr>
        <w:t>, υποδομών εξοπλισμού και προσπαθούμε ακριβώς με μια συνέργεια πόρων και από τον κρατικό προϋπολογισμό που είναι περιορισμένος και από το Πρόγραμμα Δημοσίων Επενδύσεων και από το ΕΣΠΑ, αλλά και από δωρεές της αυτοδιοίκησης, από δωρεές ιδιωτών, αλλά και από</w:t>
      </w:r>
      <w:r>
        <w:rPr>
          <w:rFonts w:eastAsia="Times New Roman" w:cs="Times New Roman"/>
          <w:szCs w:val="24"/>
        </w:rPr>
        <w:t xml:space="preserve"> άλλα ευρωπαϊκά χρηματοδοτικά εργαλεία, όπως είναι τα </w:t>
      </w:r>
      <w:r w:rsidRPr="00897F54">
        <w:rPr>
          <w:rFonts w:eastAsia="Times New Roman" w:cs="Times New Roman"/>
          <w:szCs w:val="24"/>
        </w:rPr>
        <w:t>INTERREG</w:t>
      </w:r>
      <w:r>
        <w:rPr>
          <w:rFonts w:eastAsia="Times New Roman" w:cs="Times New Roman"/>
          <w:szCs w:val="24"/>
        </w:rPr>
        <w:t xml:space="preserve">, μέσα από μια πολλαπλότητα χρηματοδοτικών εργαλείων να ενισχύουμε συστηματικά τις υποδομές του συστήματος υγείας. </w:t>
      </w:r>
    </w:p>
    <w:p w14:paraId="7632D39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χρειαζόμαστε την ιδιωτική πρωτοβουλία για να έρθει να μας βοηθήσει, διότι </w:t>
      </w:r>
      <w:r>
        <w:rPr>
          <w:rFonts w:eastAsia="Times New Roman" w:cs="Times New Roman"/>
          <w:szCs w:val="24"/>
        </w:rPr>
        <w:t>αν ισχύσει η γραμμή του κ. Μητσοτάκη, δεν χρειάζεται τίποτα απ' όλα αυτά. Γιατί να εντάσσουμε έργα στο ΕΣΠΑ; Γιατί να διεκδικούμε να πάρουμε καινούργιους αξονικούς; Γιατί να ζητάμε από τις περιφέρειες να μας βοηθήσουν; Γιατί να παίρνουμε από το Πρόγραμμα Δ</w:t>
      </w:r>
      <w:r>
        <w:rPr>
          <w:rFonts w:eastAsia="Times New Roman" w:cs="Times New Roman"/>
          <w:szCs w:val="24"/>
        </w:rPr>
        <w:t>ημοσίων Επενδύσεων του Υπουργείου και της χώρας; Γιατί να αξιοποιούμε το αποθεματικό του Υπουργείου; Δεν χρειάζεται να τα κάνουμε όλα αυτά. Ένα καλό «</w:t>
      </w:r>
      <w:proofErr w:type="spellStart"/>
      <w:r>
        <w:rPr>
          <w:rFonts w:eastAsia="Times New Roman" w:cs="Times New Roman"/>
          <w:szCs w:val="24"/>
        </w:rPr>
        <w:t>deal</w:t>
      </w:r>
      <w:proofErr w:type="spellEnd"/>
      <w:r>
        <w:rPr>
          <w:rFonts w:eastAsia="Times New Roman" w:cs="Times New Roman"/>
          <w:szCs w:val="24"/>
        </w:rPr>
        <w:t xml:space="preserve">» θα κάνουμε με τους επιχειρηματίες που </w:t>
      </w:r>
      <w:r>
        <w:rPr>
          <w:rFonts w:eastAsia="Times New Roman" w:cs="Times New Roman"/>
          <w:szCs w:val="24"/>
        </w:rPr>
        <w:lastRenderedPageBreak/>
        <w:t>είναι έτοιμοι, που έχουν εξοπλισμό –που αργεί ενδεχομένως ή πο</w:t>
      </w:r>
      <w:r>
        <w:rPr>
          <w:rFonts w:eastAsia="Times New Roman" w:cs="Times New Roman"/>
          <w:szCs w:val="24"/>
        </w:rPr>
        <w:t xml:space="preserve">υ μπορεί να επαυξηθεί- υψηλής τεχνολογίας, οι οποίοι θα πάρουν τα τμήματα «φιλέτο» στα νοσοκομεία. </w:t>
      </w:r>
    </w:p>
    <w:p w14:paraId="7632D39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Αυτό, βεβαίως, θα σημάνει </w:t>
      </w:r>
      <w:proofErr w:type="spellStart"/>
      <w:r>
        <w:rPr>
          <w:rFonts w:eastAsia="Times New Roman" w:cs="Times New Roman"/>
          <w:szCs w:val="24"/>
        </w:rPr>
        <w:t>μετακύλιση</w:t>
      </w:r>
      <w:proofErr w:type="spellEnd"/>
      <w:r>
        <w:rPr>
          <w:rFonts w:eastAsia="Times New Roman" w:cs="Times New Roman"/>
          <w:szCs w:val="24"/>
        </w:rPr>
        <w:t xml:space="preserve"> κόστους και στο κράτος. Αυτή είναι η βασική διαφορά. Το έχουμε εξηγήσει χιλιάδες φορές. Ο δημόσιος και ο ιδιωτικός τομέ</w:t>
      </w:r>
      <w:r>
        <w:rPr>
          <w:rFonts w:eastAsia="Times New Roman" w:cs="Times New Roman"/>
          <w:szCs w:val="24"/>
        </w:rPr>
        <w:t>ας έχουν συμπληρωματικούς ρόλους. Εμείς θέλουμε να ενισχύσουμε τον δημόσιο τομέα και επικουρικά να λαμβάνουν υπηρεσίες –όπως λαμβάνουν και σήμερα- από τον ιδιωτικό τομέα. Είναι συμβεβλημένος ο ΕΟΠΠΥ με ιδιωτικά θεραπευτήρια, με ιδιωτικά διαγνωστικά κέντρα,</w:t>
      </w:r>
      <w:r>
        <w:rPr>
          <w:rFonts w:eastAsia="Times New Roman" w:cs="Times New Roman"/>
          <w:szCs w:val="24"/>
        </w:rPr>
        <w:t xml:space="preserve"> με ιδιωτικά κέντρα αποκατάστασης. Σωστά λέει ο κ. </w:t>
      </w:r>
      <w:proofErr w:type="spellStart"/>
      <w:r>
        <w:rPr>
          <w:rFonts w:eastAsia="Times New Roman" w:cs="Times New Roman"/>
          <w:szCs w:val="24"/>
        </w:rPr>
        <w:t>Λαμπρούλης</w:t>
      </w:r>
      <w:proofErr w:type="spellEnd"/>
      <w:r>
        <w:rPr>
          <w:rFonts w:eastAsia="Times New Roman" w:cs="Times New Roman"/>
          <w:szCs w:val="24"/>
        </w:rPr>
        <w:t xml:space="preserve"> ότι εκεί είναι πολύ μηδενική η παρουσία του </w:t>
      </w:r>
      <w:r>
        <w:rPr>
          <w:rFonts w:eastAsia="Times New Roman" w:cs="Times New Roman"/>
          <w:szCs w:val="24"/>
        </w:rPr>
        <w:t>δ</w:t>
      </w:r>
      <w:r>
        <w:rPr>
          <w:rFonts w:eastAsia="Times New Roman" w:cs="Times New Roman"/>
          <w:szCs w:val="24"/>
        </w:rPr>
        <w:t xml:space="preserve">ημοσίου και γι’ αυτό προσπαθούμε να την ενισχύσουμε αυτήν την περίοδο, προσθέτοντας </w:t>
      </w:r>
      <w:proofErr w:type="spellStart"/>
      <w:r>
        <w:rPr>
          <w:rFonts w:eastAsia="Times New Roman" w:cs="Times New Roman"/>
          <w:szCs w:val="24"/>
        </w:rPr>
        <w:t>εκατόν</w:t>
      </w:r>
      <w:proofErr w:type="spellEnd"/>
      <w:r>
        <w:rPr>
          <w:rFonts w:eastAsia="Times New Roman" w:cs="Times New Roman"/>
          <w:szCs w:val="24"/>
        </w:rPr>
        <w:t xml:space="preserve"> πενήντα δημόσιες κλίνες κλειστής νοσηλείας σε έντεκα </w:t>
      </w:r>
      <w:proofErr w:type="spellStart"/>
      <w:r>
        <w:rPr>
          <w:rFonts w:eastAsia="Times New Roman" w:cs="Times New Roman"/>
          <w:szCs w:val="24"/>
        </w:rPr>
        <w:t>στοχε</w:t>
      </w:r>
      <w:r>
        <w:rPr>
          <w:rFonts w:eastAsia="Times New Roman" w:cs="Times New Roman"/>
          <w:szCs w:val="24"/>
        </w:rPr>
        <w:t>υμένα</w:t>
      </w:r>
      <w:proofErr w:type="spellEnd"/>
      <w:r>
        <w:rPr>
          <w:rFonts w:eastAsia="Times New Roman" w:cs="Times New Roman"/>
          <w:szCs w:val="24"/>
        </w:rPr>
        <w:t xml:space="preserve"> ΚΕΦΙΑΠ όλης της χώρας. Επειδή ακριβώς αναγνωρίζουμε το πρόβλημα, σχεδιάζουμε δημόσιες πολιτικές και στην αποκατάσταση. </w:t>
      </w:r>
    </w:p>
    <w:p w14:paraId="7632D39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χρειάζεται, λοιπόν, να κάνουμε τίποτα απ' όλα αυτά. Δεν χρειάζεται να ασχολούμαστε με επενδύσεις πλέον στο σύστημα υγείας, με </w:t>
      </w:r>
      <w:r>
        <w:rPr>
          <w:rFonts w:eastAsia="Times New Roman" w:cs="Times New Roman"/>
          <w:szCs w:val="24"/>
        </w:rPr>
        <w:t>βελτίωση υποδομών. Θα κάνει ο κ. Μητσοτάκης μερικές καλές συμφωνίες με ιδιώτες επιχειρηματίες, που την ξέρουν τη δουλειά και που θα έρθουν να μανατζάρουν το σύστημα υγείας!</w:t>
      </w:r>
    </w:p>
    <w:p w14:paraId="7632D39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Πιο προσβλητική και πιο </w:t>
      </w:r>
      <w:proofErr w:type="spellStart"/>
      <w:r>
        <w:rPr>
          <w:rFonts w:eastAsia="Times New Roman" w:cs="Times New Roman"/>
          <w:szCs w:val="24"/>
        </w:rPr>
        <w:t>απαξιωτική</w:t>
      </w:r>
      <w:proofErr w:type="spellEnd"/>
      <w:r>
        <w:rPr>
          <w:rFonts w:eastAsia="Times New Roman" w:cs="Times New Roman"/>
          <w:szCs w:val="24"/>
        </w:rPr>
        <w:t xml:space="preserve"> αντιμετώπιση της δημόσιας περίθαλψης, των ανθρώπ</w:t>
      </w:r>
      <w:r>
        <w:rPr>
          <w:rFonts w:eastAsia="Times New Roman" w:cs="Times New Roman"/>
          <w:szCs w:val="24"/>
        </w:rPr>
        <w:t>ων της που μοχθούν καθημερινά, αλλά και του εξαιρετικού διοικητικού προσωπικού που έχουν τα δημόσια νοσοκομεία, δεν υπάρχει! Σιγά μην περιμέναμε τον κ. Μητσοτάκη για να βάλουμε προσέγγιση αξιολόγησης της ποιότητας και ελέγχου του κόστους καλύτερης αποδοτικ</w:t>
      </w:r>
      <w:r>
        <w:rPr>
          <w:rFonts w:eastAsia="Times New Roman" w:cs="Times New Roman"/>
          <w:szCs w:val="24"/>
        </w:rPr>
        <w:t xml:space="preserve">ότητας στην καθημερινότητα των νοσοκομείων. </w:t>
      </w:r>
    </w:p>
    <w:p w14:paraId="7632D39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δεκαοκτώ νοσοκομεία πιλοτικά, στα οποία εφαρμόζεται σύστημα </w:t>
      </w:r>
      <w:r>
        <w:rPr>
          <w:rFonts w:eastAsia="Times New Roman" w:cs="Times New Roman"/>
          <w:szCs w:val="24"/>
          <w:lang w:val="en-US"/>
        </w:rPr>
        <w:t>DRG</w:t>
      </w:r>
      <w:r>
        <w:rPr>
          <w:rFonts w:eastAsia="Times New Roman" w:cs="Times New Roman"/>
          <w:szCs w:val="24"/>
        </w:rPr>
        <w:t xml:space="preserve"> για τη σωστή καταγραφή και την παρακολούθηση του κόστους των νοσοκομειακών υπηρεσιών. </w:t>
      </w:r>
    </w:p>
    <w:p w14:paraId="7632D3A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συνεργασία τεχνική με τον Παγκόσμιο Οργανισμό Υγείας για να μπουν δείκτες –το έχουμε ξεκινήσει πιλοτικά και το έχουμε παρουσιάσει εδώ στο </w:t>
      </w:r>
      <w:r>
        <w:rPr>
          <w:rFonts w:eastAsia="Times New Roman" w:cs="Times New Roman"/>
          <w:szCs w:val="24"/>
        </w:rPr>
        <w:t>«</w:t>
      </w:r>
      <w:r>
        <w:rPr>
          <w:rFonts w:eastAsia="Times New Roman" w:cs="Times New Roman"/>
          <w:szCs w:val="24"/>
        </w:rPr>
        <w:t>Ιπποκράτειο Νοσοκομείο</w:t>
      </w:r>
      <w:r>
        <w:rPr>
          <w:rFonts w:eastAsia="Times New Roman" w:cs="Times New Roman"/>
          <w:szCs w:val="24"/>
        </w:rPr>
        <w:t>»</w:t>
      </w:r>
      <w:r>
        <w:rPr>
          <w:rFonts w:eastAsia="Times New Roman" w:cs="Times New Roman"/>
          <w:szCs w:val="24"/>
        </w:rPr>
        <w:t xml:space="preserve">- ποιότητας και αξιολόγησης της συνολικής </w:t>
      </w:r>
      <w:r>
        <w:rPr>
          <w:rFonts w:eastAsia="Times New Roman" w:cs="Times New Roman"/>
          <w:szCs w:val="24"/>
        </w:rPr>
        <w:lastRenderedPageBreak/>
        <w:t xml:space="preserve">προσφοράς και των τμημάτων και ολόκληρων των </w:t>
      </w:r>
      <w:r>
        <w:rPr>
          <w:rFonts w:eastAsia="Times New Roman" w:cs="Times New Roman"/>
          <w:szCs w:val="24"/>
        </w:rPr>
        <w:t xml:space="preserve">νοσοκομείων, με βάση τους οποίους μάλιστα θα ελέγχονται και οι </w:t>
      </w:r>
      <w:r>
        <w:rPr>
          <w:rFonts w:eastAsia="Times New Roman" w:cs="Times New Roman"/>
          <w:szCs w:val="24"/>
        </w:rPr>
        <w:t>δ</w:t>
      </w:r>
      <w:r>
        <w:rPr>
          <w:rFonts w:eastAsia="Times New Roman" w:cs="Times New Roman"/>
          <w:szCs w:val="24"/>
        </w:rPr>
        <w:t>ιοικήσεις των νοσοκομείων.</w:t>
      </w:r>
    </w:p>
    <w:p w14:paraId="7632D3A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ότι έχουμε στην πλειονότητά τους και εξαιρετικούς </w:t>
      </w:r>
      <w:r>
        <w:rPr>
          <w:rFonts w:eastAsia="Times New Roman" w:cs="Times New Roman"/>
          <w:szCs w:val="24"/>
        </w:rPr>
        <w:t>δ</w:t>
      </w:r>
      <w:r>
        <w:rPr>
          <w:rFonts w:eastAsia="Times New Roman" w:cs="Times New Roman"/>
          <w:szCs w:val="24"/>
        </w:rPr>
        <w:t>ιοικητές στα νοσοκομεία.</w:t>
      </w:r>
    </w:p>
    <w:p w14:paraId="7632D3A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Τα 2/3 από αυτούς, αγαπητέ Κώστα </w:t>
      </w:r>
      <w:proofErr w:type="spellStart"/>
      <w:r>
        <w:rPr>
          <w:rFonts w:eastAsia="Times New Roman" w:cs="Times New Roman"/>
          <w:szCs w:val="24"/>
        </w:rPr>
        <w:t>Μπαργιώτα</w:t>
      </w:r>
      <w:proofErr w:type="spellEnd"/>
      <w:r>
        <w:rPr>
          <w:rFonts w:eastAsia="Times New Roman" w:cs="Times New Roman"/>
          <w:szCs w:val="24"/>
        </w:rPr>
        <w:t>, έχουν μεταπτυχιακές και δ</w:t>
      </w:r>
      <w:r>
        <w:rPr>
          <w:rFonts w:eastAsia="Times New Roman" w:cs="Times New Roman"/>
          <w:szCs w:val="24"/>
        </w:rPr>
        <w:t>ιδακτορικές σπουδές, συναφείς με το θέμα, με το μάνατζμεντ των υπηρεσιών υγείας και με τα οικονομικά της υγείας. Μπορείτε να ψάξετε και να δείτε τα βιογραφικά τους. Βεβαίως έχουμε και ανθρώπους αφοσιωμένους στη δημόσια περίθαλψη και έντιμους που έχουν αποδ</w:t>
      </w:r>
      <w:r>
        <w:rPr>
          <w:rFonts w:eastAsia="Times New Roman" w:cs="Times New Roman"/>
          <w:szCs w:val="24"/>
        </w:rPr>
        <w:t xml:space="preserve">είξει ότι μπορούν μια χαρά να τα καταφέρουν, να νοικοκυρέψουν το σύστημα σε περίοδο κρίσης, να σταματήσουν τη σπατάλη, να </w:t>
      </w:r>
      <w:proofErr w:type="spellStart"/>
      <w:r>
        <w:rPr>
          <w:rFonts w:eastAsia="Times New Roman" w:cs="Times New Roman"/>
          <w:szCs w:val="24"/>
        </w:rPr>
        <w:t>εξορθολογίσουν</w:t>
      </w:r>
      <w:proofErr w:type="spellEnd"/>
      <w:r>
        <w:rPr>
          <w:rFonts w:eastAsia="Times New Roman" w:cs="Times New Roman"/>
          <w:szCs w:val="24"/>
        </w:rPr>
        <w:t xml:space="preserve"> δημοσιονομικά τη λειτουργία των νοσοκομείων, να είναι πληρωμένοι οι προμηθευτές, να μη χρωστάμε στο προσωπικό, στους γι</w:t>
      </w:r>
      <w:r>
        <w:rPr>
          <w:rFonts w:eastAsia="Times New Roman" w:cs="Times New Roman"/>
          <w:szCs w:val="24"/>
        </w:rPr>
        <w:t xml:space="preserve">ατρούς και στο υπόλοιπο προσωπικό ούτε εφημερίες ούτε νυχτερινά ούτε εξαιρέσιμα ούτε υπερωρίες, προκειμένου να υπάρχει άλλο κλίμα σήμερα στο δημόσιο σύστημα υγείας. Το ξέρουν πολύ καλά οι εργαζόμενοι. Το ξέρουν πολύ καλά οι πολίτες. </w:t>
      </w:r>
    </w:p>
    <w:p w14:paraId="7632D3A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βέβαια, δεν σημα</w:t>
      </w:r>
      <w:r>
        <w:rPr>
          <w:rFonts w:eastAsia="Times New Roman" w:cs="Times New Roman"/>
          <w:szCs w:val="24"/>
        </w:rPr>
        <w:t>ίνει ότι δεν υπάρχουν προβλήματα. Άλλο να συζητάμε για επιμέρους προβλήματα, δυσκολίες και πληγές που έχουν ανοίξει τα χρόνια της κρίσης και άλλο να έρχεστε κάθε φορά εδώ να ελεεινολογείτε για τη δημόσια περίθαλψη και να μας προβάλετε ως σωτήριο και ως σωσ</w:t>
      </w:r>
      <w:r>
        <w:rPr>
          <w:rFonts w:eastAsia="Times New Roman" w:cs="Times New Roman"/>
          <w:szCs w:val="24"/>
        </w:rPr>
        <w:t>ίβιο τον ιδιωτικό τομέα, τον κρατικοδίαιτο, όπως οραματίζεστε, ιδιωτικό τομέα.</w:t>
      </w:r>
    </w:p>
    <w:p w14:paraId="7632D3A4" w14:textId="77777777" w:rsidR="00845256" w:rsidRDefault="00BE25C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632D3A5" w14:textId="77777777" w:rsidR="00845256" w:rsidRDefault="00BE25C9">
      <w:pPr>
        <w:spacing w:line="600" w:lineRule="auto"/>
        <w:ind w:firstLine="720"/>
        <w:contextualSpacing/>
        <w:jc w:val="both"/>
        <w:rPr>
          <w:rFonts w:eastAsia="Times New Roman" w:cs="Times New Roman"/>
          <w:szCs w:val="24"/>
        </w:rPr>
      </w:pPr>
      <w:r w:rsidRPr="00F7531C">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Υπουργέ, θα σας παρακαλούσα να συντομεύετε.</w:t>
      </w:r>
    </w:p>
    <w:p w14:paraId="7632D3A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προσπαθήσω να </w:t>
      </w:r>
      <w:r>
        <w:rPr>
          <w:rFonts w:eastAsia="Times New Roman" w:cs="Times New Roman"/>
          <w:szCs w:val="24"/>
        </w:rPr>
        <w:t>τελειώσω, κύριε Πρόεδρε.</w:t>
      </w:r>
    </w:p>
    <w:p w14:paraId="7632D3A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Είπε κάτι ο κ. </w:t>
      </w:r>
      <w:proofErr w:type="spellStart"/>
      <w:r>
        <w:rPr>
          <w:rFonts w:eastAsia="Times New Roman" w:cs="Times New Roman"/>
          <w:szCs w:val="24"/>
        </w:rPr>
        <w:t>Μπαργιώτας</w:t>
      </w:r>
      <w:proofErr w:type="spellEnd"/>
      <w:r>
        <w:rPr>
          <w:rFonts w:eastAsia="Times New Roman" w:cs="Times New Roman"/>
          <w:szCs w:val="24"/>
        </w:rPr>
        <w:t xml:space="preserve"> και θέλω να το απαντήσω κι αυτό. Είπε ότι υπάρχουν έργα που προφανώς σχεδιάζονται, δρομολογούνται, εγκρίνονται οι μελέτες και η χρηματοδότησή τους και κάποιοι άλλοι προφανώς τα εγκαινιάζουν. </w:t>
      </w:r>
    </w:p>
    <w:p w14:paraId="7632D3A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αυτή </w:t>
      </w:r>
      <w:r>
        <w:rPr>
          <w:rFonts w:eastAsia="Times New Roman" w:cs="Times New Roman"/>
          <w:szCs w:val="24"/>
        </w:rPr>
        <w:t>η πορεία δεν είναι αδιατάραχτη, συνεχής και αυτονόητη. Για να ολοκληρωθεί ένα δημόσιο έργο μεγάλης εμβέλειας, όπως είναι ένα μεγάλο νοσοκομείο, χρειάζεται πολύ μεγάλη τεχνική προσπάθεια. Τα περισσότερα έργα τα οποία παραλάβαμε, ολοκληρώσαμε και εντάξαμε ως</w:t>
      </w:r>
      <w:r>
        <w:rPr>
          <w:rFonts w:eastAsia="Times New Roman" w:cs="Times New Roman"/>
          <w:szCs w:val="24"/>
        </w:rPr>
        <w:t xml:space="preserve"> γέφυρες στο νέο ΕΣΠΑ είχαν κολλήσει είτε από λάθος μελετητικές προβλέψεις, είτε από ολιγωρίες και αβελτηρίες, από μη πρόβλεψη κρίσιμων αναγκών.</w:t>
      </w:r>
    </w:p>
    <w:p w14:paraId="7632D3A9"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 xml:space="preserve">Έγινε </w:t>
      </w:r>
      <w:r w:rsidRPr="00E30C95">
        <w:rPr>
          <w:rFonts w:eastAsia="Times New Roman"/>
          <w:color w:val="1D2228"/>
          <w:szCs w:val="24"/>
        </w:rPr>
        <w:t>τεράστια προσπάθεια</w:t>
      </w:r>
      <w:r>
        <w:rPr>
          <w:rFonts w:eastAsia="Times New Roman"/>
          <w:color w:val="1D2228"/>
          <w:szCs w:val="24"/>
        </w:rPr>
        <w:t>,</w:t>
      </w:r>
      <w:r w:rsidRPr="00E30C95">
        <w:rPr>
          <w:rFonts w:eastAsia="Times New Roman"/>
          <w:color w:val="1D2228"/>
          <w:szCs w:val="24"/>
        </w:rPr>
        <w:t xml:space="preserve"> για </w:t>
      </w:r>
      <w:r>
        <w:rPr>
          <w:rFonts w:eastAsia="Times New Roman"/>
          <w:color w:val="1D2228"/>
          <w:szCs w:val="24"/>
        </w:rPr>
        <w:t xml:space="preserve">να </w:t>
      </w:r>
      <w:r w:rsidRPr="00E30C95">
        <w:rPr>
          <w:rFonts w:eastAsia="Times New Roman"/>
          <w:color w:val="1D2228"/>
          <w:szCs w:val="24"/>
        </w:rPr>
        <w:t>ολοκληρωθούν</w:t>
      </w:r>
      <w:r>
        <w:rPr>
          <w:rFonts w:eastAsia="Times New Roman"/>
          <w:color w:val="1D2228"/>
          <w:szCs w:val="24"/>
        </w:rPr>
        <w:t>. Και β</w:t>
      </w:r>
      <w:r w:rsidRPr="00E30C95">
        <w:rPr>
          <w:rFonts w:eastAsia="Times New Roman"/>
          <w:color w:val="1D2228"/>
          <w:szCs w:val="24"/>
        </w:rPr>
        <w:t>εβαίως</w:t>
      </w:r>
      <w:r>
        <w:rPr>
          <w:rFonts w:eastAsia="Times New Roman"/>
          <w:color w:val="1D2228"/>
          <w:szCs w:val="24"/>
        </w:rPr>
        <w:t>,</w:t>
      </w:r>
      <w:r w:rsidRPr="00E30C95">
        <w:rPr>
          <w:rFonts w:eastAsia="Times New Roman"/>
          <w:color w:val="1D2228"/>
          <w:szCs w:val="24"/>
        </w:rPr>
        <w:t xml:space="preserve"> το κρίσιμο είναι ότι έχουμε διασφαλίσει</w:t>
      </w:r>
      <w:r>
        <w:rPr>
          <w:rFonts w:eastAsia="Times New Roman"/>
          <w:color w:val="1D2228"/>
          <w:szCs w:val="24"/>
        </w:rPr>
        <w:t>,</w:t>
      </w:r>
      <w:r w:rsidRPr="00E30C95">
        <w:rPr>
          <w:rFonts w:eastAsia="Times New Roman"/>
          <w:color w:val="1D2228"/>
          <w:szCs w:val="24"/>
        </w:rPr>
        <w:t xml:space="preserve"> μέσα από </w:t>
      </w:r>
      <w:r w:rsidRPr="00E30C95">
        <w:rPr>
          <w:rFonts w:eastAsia="Times New Roman"/>
          <w:color w:val="1D2228"/>
          <w:szCs w:val="24"/>
        </w:rPr>
        <w:t>ένα πολυετές πλάνο προσλήψεων</w:t>
      </w:r>
      <w:r>
        <w:rPr>
          <w:rFonts w:eastAsia="Times New Roman"/>
          <w:color w:val="1D2228"/>
          <w:szCs w:val="24"/>
        </w:rPr>
        <w:t>,</w:t>
      </w:r>
      <w:r w:rsidRPr="00E30C95">
        <w:rPr>
          <w:rFonts w:eastAsia="Times New Roman"/>
          <w:color w:val="1D2228"/>
          <w:szCs w:val="24"/>
        </w:rPr>
        <w:t xml:space="preserve"> το οποίο ξεκίνησε μέσα στην κρίση και θα συνεχίζεται τώρα από δω και πέρα με βάση το </w:t>
      </w:r>
      <w:r>
        <w:rPr>
          <w:rFonts w:eastAsia="Times New Roman"/>
          <w:color w:val="1D2228"/>
          <w:szCs w:val="24"/>
        </w:rPr>
        <w:t>κανόνα ένα προς ένα,</w:t>
      </w:r>
      <w:r w:rsidRPr="00E30C95">
        <w:rPr>
          <w:rFonts w:eastAsia="Times New Roman"/>
          <w:color w:val="1D2228"/>
          <w:szCs w:val="24"/>
        </w:rPr>
        <w:t xml:space="preserve"> ότι θα είναι λειτουργικές </w:t>
      </w:r>
      <w:r>
        <w:rPr>
          <w:rFonts w:eastAsia="Times New Roman"/>
          <w:color w:val="1D2228"/>
          <w:szCs w:val="24"/>
        </w:rPr>
        <w:t xml:space="preserve">αυτές οι δομές </w:t>
      </w:r>
      <w:r w:rsidRPr="00E30C95">
        <w:rPr>
          <w:rFonts w:eastAsia="Times New Roman"/>
          <w:color w:val="1D2228"/>
          <w:szCs w:val="24"/>
        </w:rPr>
        <w:t>και δεν θα είναι με το κλειδί στο χέρι</w:t>
      </w:r>
      <w:r>
        <w:rPr>
          <w:rFonts w:eastAsia="Times New Roman"/>
          <w:color w:val="1D2228"/>
          <w:szCs w:val="24"/>
        </w:rPr>
        <w:t>, όπως π</w:t>
      </w:r>
      <w:r w:rsidRPr="00E30C95">
        <w:rPr>
          <w:rFonts w:eastAsia="Times New Roman"/>
          <w:color w:val="1D2228"/>
          <w:szCs w:val="24"/>
        </w:rPr>
        <w:t>αραλάβαμε ένα σωρό υποδομές</w:t>
      </w:r>
      <w:r>
        <w:rPr>
          <w:rFonts w:eastAsia="Times New Roman"/>
          <w:color w:val="1D2228"/>
          <w:szCs w:val="24"/>
        </w:rPr>
        <w:t>,</w:t>
      </w:r>
      <w:r w:rsidRPr="00E30C95">
        <w:rPr>
          <w:rFonts w:eastAsia="Times New Roman"/>
          <w:color w:val="1D2228"/>
          <w:szCs w:val="24"/>
        </w:rPr>
        <w:t xml:space="preserve"> εργ</w:t>
      </w:r>
      <w:r w:rsidRPr="00E30C95">
        <w:rPr>
          <w:rFonts w:eastAsia="Times New Roman"/>
          <w:color w:val="1D2228"/>
          <w:szCs w:val="24"/>
        </w:rPr>
        <w:t>αστήρια και ολ</w:t>
      </w:r>
      <w:r>
        <w:rPr>
          <w:rFonts w:eastAsia="Times New Roman"/>
          <w:color w:val="1D2228"/>
          <w:szCs w:val="24"/>
        </w:rPr>
        <w:t>όκληρα νοσοκομεία με κορυφαίο παράδειγμα το Ν</w:t>
      </w:r>
      <w:r w:rsidRPr="00E30C95">
        <w:rPr>
          <w:rFonts w:eastAsia="Times New Roman"/>
          <w:color w:val="1D2228"/>
          <w:szCs w:val="24"/>
        </w:rPr>
        <w:t>οσοκομείο της Σαντορίνης</w:t>
      </w:r>
      <w:r>
        <w:rPr>
          <w:rFonts w:eastAsia="Times New Roman"/>
          <w:color w:val="1D2228"/>
          <w:szCs w:val="24"/>
        </w:rPr>
        <w:t>, χ</w:t>
      </w:r>
      <w:r w:rsidRPr="00E30C95">
        <w:rPr>
          <w:rFonts w:eastAsia="Times New Roman"/>
          <w:color w:val="1D2228"/>
          <w:szCs w:val="24"/>
        </w:rPr>
        <w:t>ωρίς καμ</w:t>
      </w:r>
      <w:r>
        <w:rPr>
          <w:rFonts w:eastAsia="Times New Roman"/>
          <w:color w:val="1D2228"/>
          <w:szCs w:val="24"/>
        </w:rPr>
        <w:t>μ</w:t>
      </w:r>
      <w:r w:rsidRPr="00E30C95">
        <w:rPr>
          <w:rFonts w:eastAsia="Times New Roman"/>
          <w:color w:val="1D2228"/>
          <w:szCs w:val="24"/>
        </w:rPr>
        <w:t>ία πρόβλεψη για το πώς θα λειτουργήσουν</w:t>
      </w:r>
      <w:r>
        <w:rPr>
          <w:rFonts w:eastAsia="Times New Roman"/>
          <w:color w:val="1D2228"/>
          <w:szCs w:val="24"/>
        </w:rPr>
        <w:t>.</w:t>
      </w:r>
    </w:p>
    <w:p w14:paraId="7632D3AA"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Για να μην πω τ</w:t>
      </w:r>
      <w:r w:rsidRPr="00E30C95">
        <w:rPr>
          <w:rFonts w:eastAsia="Times New Roman"/>
          <w:color w:val="1D2228"/>
          <w:szCs w:val="24"/>
        </w:rPr>
        <w:t xml:space="preserve">ώρα για τα </w:t>
      </w:r>
      <w:r>
        <w:rPr>
          <w:rFonts w:eastAsia="Times New Roman"/>
          <w:color w:val="1D2228"/>
          <w:szCs w:val="24"/>
        </w:rPr>
        <w:t>ΚΕΦΙΑΠ, τα οποία είχαν προβλεφθεί σ</w:t>
      </w:r>
      <w:r w:rsidRPr="00E30C95">
        <w:rPr>
          <w:rFonts w:eastAsia="Times New Roman"/>
          <w:color w:val="1D2228"/>
          <w:szCs w:val="24"/>
        </w:rPr>
        <w:t>ε όλη τη χώρα</w:t>
      </w:r>
      <w:r>
        <w:rPr>
          <w:rFonts w:eastAsia="Times New Roman"/>
          <w:color w:val="1D2228"/>
          <w:szCs w:val="24"/>
        </w:rPr>
        <w:t>, απ</w:t>
      </w:r>
      <w:r w:rsidRPr="00E30C95">
        <w:rPr>
          <w:rFonts w:eastAsia="Times New Roman"/>
          <w:color w:val="1D2228"/>
          <w:szCs w:val="24"/>
        </w:rPr>
        <w:t>αξιώθηκα</w:t>
      </w:r>
      <w:r>
        <w:rPr>
          <w:rFonts w:eastAsia="Times New Roman"/>
          <w:color w:val="1D2228"/>
          <w:szCs w:val="24"/>
        </w:rPr>
        <w:t>ν και εγκαταλείφθηκαν και τώρα έ</w:t>
      </w:r>
      <w:r w:rsidRPr="00E30C95">
        <w:rPr>
          <w:rFonts w:eastAsia="Times New Roman"/>
          <w:color w:val="1D2228"/>
          <w:szCs w:val="24"/>
        </w:rPr>
        <w:t xml:space="preserve">χουν στηριχθεί με </w:t>
      </w:r>
      <w:proofErr w:type="spellStart"/>
      <w:r w:rsidRPr="00E30C95">
        <w:rPr>
          <w:rFonts w:eastAsia="Times New Roman"/>
          <w:color w:val="1D2228"/>
          <w:szCs w:val="24"/>
        </w:rPr>
        <w:t>στοχευμένες</w:t>
      </w:r>
      <w:proofErr w:type="spellEnd"/>
      <w:r w:rsidRPr="00E30C95">
        <w:rPr>
          <w:rFonts w:eastAsia="Times New Roman"/>
          <w:color w:val="1D2228"/>
          <w:szCs w:val="24"/>
        </w:rPr>
        <w:t xml:space="preserve"> προσλήψεις και </w:t>
      </w:r>
      <w:r>
        <w:rPr>
          <w:rFonts w:eastAsia="Times New Roman"/>
          <w:color w:val="1D2228"/>
          <w:szCs w:val="24"/>
        </w:rPr>
        <w:t xml:space="preserve">μόνιμου και </w:t>
      </w:r>
      <w:r w:rsidRPr="00E30C95">
        <w:rPr>
          <w:rFonts w:eastAsia="Times New Roman"/>
          <w:color w:val="1D2228"/>
          <w:szCs w:val="24"/>
        </w:rPr>
        <w:t xml:space="preserve">επικουρικού προσωπικού και μέσω </w:t>
      </w:r>
      <w:r w:rsidRPr="00E30C95">
        <w:rPr>
          <w:rFonts w:eastAsia="Times New Roman"/>
          <w:color w:val="1D2228"/>
          <w:szCs w:val="24"/>
        </w:rPr>
        <w:lastRenderedPageBreak/>
        <w:t xml:space="preserve">ΟΑΕΔ και </w:t>
      </w:r>
      <w:r>
        <w:rPr>
          <w:rFonts w:eastAsia="Times New Roman"/>
          <w:color w:val="1D2228"/>
          <w:szCs w:val="24"/>
        </w:rPr>
        <w:t>ήδη</w:t>
      </w:r>
      <w:r w:rsidRPr="00E30C95">
        <w:rPr>
          <w:rFonts w:eastAsia="Times New Roman"/>
          <w:color w:val="1D2228"/>
          <w:szCs w:val="24"/>
        </w:rPr>
        <w:t xml:space="preserve"> παράγουν εξαιρετική δημόσια φροντίδα στον τομέα της αποκατάστασης</w:t>
      </w:r>
      <w:r>
        <w:rPr>
          <w:rFonts w:eastAsia="Times New Roman"/>
          <w:color w:val="1D2228"/>
          <w:szCs w:val="24"/>
        </w:rPr>
        <w:t>,</w:t>
      </w:r>
      <w:r w:rsidRPr="00E30C95">
        <w:rPr>
          <w:rFonts w:eastAsia="Times New Roman"/>
          <w:color w:val="1D2228"/>
          <w:szCs w:val="24"/>
        </w:rPr>
        <w:t xml:space="preserve"> της αποθεραπείας που υστερεί πραγματικά </w:t>
      </w:r>
      <w:r>
        <w:rPr>
          <w:rFonts w:eastAsia="Times New Roman"/>
          <w:color w:val="1D2228"/>
          <w:szCs w:val="24"/>
        </w:rPr>
        <w:t>το ΕΣΥ.</w:t>
      </w:r>
    </w:p>
    <w:p w14:paraId="7632D3AB"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Προσέξτε τώρα. Να καλούνται, λοιπόν, οι</w:t>
      </w:r>
      <w:r>
        <w:rPr>
          <w:rFonts w:eastAsia="Times New Roman"/>
          <w:color w:val="1D2228"/>
          <w:szCs w:val="24"/>
        </w:rPr>
        <w:t xml:space="preserve"> προηγούμενοι Υπουργοί. Με προκαλέσατε και </w:t>
      </w:r>
      <w:r w:rsidRPr="00E30C95">
        <w:rPr>
          <w:rFonts w:eastAsia="Times New Roman"/>
          <w:color w:val="1D2228"/>
          <w:szCs w:val="24"/>
        </w:rPr>
        <w:t xml:space="preserve">θα </w:t>
      </w:r>
      <w:r>
        <w:rPr>
          <w:rFonts w:eastAsia="Times New Roman"/>
          <w:color w:val="1D2228"/>
          <w:szCs w:val="24"/>
        </w:rPr>
        <w:t>απαν</w:t>
      </w:r>
      <w:r w:rsidRPr="00E30C95">
        <w:rPr>
          <w:rFonts w:eastAsia="Times New Roman"/>
          <w:color w:val="1D2228"/>
          <w:szCs w:val="24"/>
        </w:rPr>
        <w:t>τήσω</w:t>
      </w:r>
      <w:r>
        <w:rPr>
          <w:rFonts w:eastAsia="Times New Roman"/>
          <w:color w:val="1D2228"/>
          <w:szCs w:val="24"/>
        </w:rPr>
        <w:t xml:space="preserve">. Εμείς κάναμε, </w:t>
      </w:r>
      <w:r w:rsidRPr="00E30C95">
        <w:rPr>
          <w:rFonts w:eastAsia="Times New Roman"/>
          <w:color w:val="1D2228"/>
          <w:szCs w:val="24"/>
        </w:rPr>
        <w:t xml:space="preserve"> αγαπητέ μου συνάδελφε </w:t>
      </w:r>
      <w:r>
        <w:rPr>
          <w:rFonts w:eastAsia="Times New Roman"/>
          <w:color w:val="1D2228"/>
          <w:szCs w:val="24"/>
        </w:rPr>
        <w:t xml:space="preserve">Κώστα </w:t>
      </w:r>
      <w:proofErr w:type="spellStart"/>
      <w:r>
        <w:rPr>
          <w:rFonts w:eastAsia="Times New Roman"/>
          <w:color w:val="1D2228"/>
          <w:szCs w:val="24"/>
        </w:rPr>
        <w:t>Μπαργιώτα</w:t>
      </w:r>
      <w:proofErr w:type="spellEnd"/>
      <w:r>
        <w:rPr>
          <w:rFonts w:eastAsia="Times New Roman"/>
          <w:color w:val="1D2228"/>
          <w:szCs w:val="24"/>
        </w:rPr>
        <w:t>, και το ξέ</w:t>
      </w:r>
      <w:r w:rsidRPr="00E30C95">
        <w:rPr>
          <w:rFonts w:eastAsia="Times New Roman"/>
          <w:color w:val="1D2228"/>
          <w:szCs w:val="24"/>
        </w:rPr>
        <w:t>ρεις πάρα πολύ καλά αυτό</w:t>
      </w:r>
      <w:r>
        <w:rPr>
          <w:rFonts w:eastAsia="Times New Roman"/>
          <w:color w:val="1D2228"/>
          <w:szCs w:val="24"/>
        </w:rPr>
        <w:t>-</w:t>
      </w:r>
      <w:r w:rsidRPr="00E30C95">
        <w:rPr>
          <w:rFonts w:eastAsia="Times New Roman"/>
          <w:color w:val="1D2228"/>
          <w:szCs w:val="24"/>
        </w:rPr>
        <w:t xml:space="preserve"> πέρυσι</w:t>
      </w:r>
      <w:r>
        <w:rPr>
          <w:rFonts w:eastAsia="Times New Roman"/>
          <w:color w:val="1D2228"/>
          <w:szCs w:val="24"/>
        </w:rPr>
        <w:t>,</w:t>
      </w:r>
      <w:r w:rsidRPr="00E30C95">
        <w:rPr>
          <w:rFonts w:eastAsia="Times New Roman"/>
          <w:color w:val="1D2228"/>
          <w:szCs w:val="24"/>
        </w:rPr>
        <w:t xml:space="preserve"> αρχές του </w:t>
      </w:r>
      <w:r>
        <w:rPr>
          <w:rFonts w:eastAsia="Times New Roman"/>
          <w:color w:val="1D2228"/>
          <w:szCs w:val="24"/>
        </w:rPr>
        <w:t>20</w:t>
      </w:r>
      <w:r w:rsidRPr="00E30C95">
        <w:rPr>
          <w:rFonts w:eastAsia="Times New Roman"/>
          <w:color w:val="1D2228"/>
          <w:szCs w:val="24"/>
        </w:rPr>
        <w:t xml:space="preserve">18 επετειακή εκδήλωση για τα </w:t>
      </w:r>
      <w:r>
        <w:rPr>
          <w:rFonts w:eastAsia="Times New Roman"/>
          <w:color w:val="1D2228"/>
          <w:szCs w:val="24"/>
        </w:rPr>
        <w:t>εκατό χρόνια από την ίδρυση του Υ</w:t>
      </w:r>
      <w:r w:rsidRPr="00E30C95">
        <w:rPr>
          <w:rFonts w:eastAsia="Times New Roman"/>
          <w:color w:val="1D2228"/>
          <w:szCs w:val="24"/>
        </w:rPr>
        <w:t xml:space="preserve">πουργείου </w:t>
      </w:r>
      <w:r>
        <w:rPr>
          <w:rFonts w:eastAsia="Times New Roman"/>
          <w:color w:val="1D2228"/>
          <w:szCs w:val="24"/>
        </w:rPr>
        <w:t>Υ</w:t>
      </w:r>
      <w:r w:rsidRPr="00E30C95">
        <w:rPr>
          <w:rFonts w:eastAsia="Times New Roman"/>
          <w:color w:val="1D2228"/>
          <w:szCs w:val="24"/>
        </w:rPr>
        <w:t>γείας</w:t>
      </w:r>
      <w:r>
        <w:rPr>
          <w:rFonts w:eastAsia="Times New Roman"/>
          <w:color w:val="1D2228"/>
          <w:szCs w:val="24"/>
        </w:rPr>
        <w:t>.</w:t>
      </w:r>
    </w:p>
    <w:p w14:paraId="7632D3AC" w14:textId="77777777" w:rsidR="00845256" w:rsidRDefault="00BE25C9">
      <w:pPr>
        <w:spacing w:line="600" w:lineRule="auto"/>
        <w:ind w:firstLine="720"/>
        <w:contextualSpacing/>
        <w:jc w:val="both"/>
        <w:rPr>
          <w:rFonts w:eastAsia="Times New Roman"/>
          <w:color w:val="1D2228"/>
          <w:szCs w:val="24"/>
        </w:rPr>
      </w:pPr>
      <w:r w:rsidRPr="005D5D74">
        <w:rPr>
          <w:rFonts w:eastAsia="Times New Roman"/>
          <w:b/>
          <w:color w:val="1D2228"/>
          <w:szCs w:val="24"/>
        </w:rPr>
        <w:t>ΚΩΝΣΤΑΝΤΙΝΟ</w:t>
      </w:r>
      <w:r w:rsidRPr="005D5D74">
        <w:rPr>
          <w:rFonts w:eastAsia="Times New Roman"/>
          <w:b/>
          <w:color w:val="1D2228"/>
          <w:szCs w:val="24"/>
        </w:rPr>
        <w:t>Σ ΜΠΑΡΓΙΩΤΑΣ:</w:t>
      </w:r>
      <w:r>
        <w:rPr>
          <w:rFonts w:eastAsia="Times New Roman"/>
          <w:b/>
          <w:color w:val="1D2228"/>
          <w:szCs w:val="24"/>
        </w:rPr>
        <w:t xml:space="preserve"> </w:t>
      </w:r>
      <w:r w:rsidRPr="005D5D74">
        <w:rPr>
          <w:rFonts w:eastAsia="Times New Roman"/>
          <w:color w:val="1D2228"/>
          <w:szCs w:val="24"/>
        </w:rPr>
        <w:t xml:space="preserve">Πόσες μέρες πριν την </w:t>
      </w:r>
      <w:r>
        <w:rPr>
          <w:rFonts w:eastAsia="Times New Roman"/>
          <w:color w:val="1D2228"/>
          <w:szCs w:val="24"/>
        </w:rPr>
        <w:t>«</w:t>
      </w:r>
      <w:r w:rsidRPr="005D5D74">
        <w:rPr>
          <w:rFonts w:eastAsia="Times New Roman"/>
          <w:color w:val="1D2228"/>
          <w:szCs w:val="24"/>
        </w:rPr>
        <w:t>NOVARTIS</w:t>
      </w:r>
      <w:r>
        <w:rPr>
          <w:rFonts w:eastAsia="Times New Roman"/>
          <w:color w:val="1D2228"/>
          <w:szCs w:val="24"/>
        </w:rPr>
        <w:t>»</w:t>
      </w:r>
      <w:r w:rsidRPr="005D5D74">
        <w:rPr>
          <w:rFonts w:eastAsia="Times New Roman"/>
          <w:color w:val="1D2228"/>
          <w:szCs w:val="24"/>
        </w:rPr>
        <w:t>; Τρε</w:t>
      </w:r>
      <w:r>
        <w:rPr>
          <w:rFonts w:eastAsia="Times New Roman"/>
          <w:color w:val="1D2228"/>
          <w:szCs w:val="24"/>
        </w:rPr>
        <w:t>ι</w:t>
      </w:r>
      <w:r w:rsidRPr="005D5D74">
        <w:rPr>
          <w:rFonts w:eastAsia="Times New Roman"/>
          <w:color w:val="1D2228"/>
          <w:szCs w:val="24"/>
        </w:rPr>
        <w:t>ς ή πέντε;</w:t>
      </w:r>
    </w:p>
    <w:p w14:paraId="7632D3A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sidRPr="00987FB0">
        <w:rPr>
          <w:rFonts w:eastAsia="Times New Roman" w:cs="Times New Roman"/>
          <w:szCs w:val="24"/>
        </w:rPr>
        <w:t>Άστο τώρα.</w:t>
      </w:r>
    </w:p>
    <w:p w14:paraId="7632D3A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sidRPr="00987FB0">
        <w:rPr>
          <w:rFonts w:eastAsia="Times New Roman" w:cs="Times New Roman"/>
          <w:szCs w:val="24"/>
        </w:rPr>
        <w:t>Πόσες ήταν;</w:t>
      </w:r>
    </w:p>
    <w:p w14:paraId="7632D3AF" w14:textId="77777777" w:rsidR="00845256" w:rsidRDefault="00BE25C9">
      <w:pPr>
        <w:spacing w:line="600" w:lineRule="auto"/>
        <w:ind w:firstLine="720"/>
        <w:contextualSpacing/>
        <w:jc w:val="both"/>
        <w:rPr>
          <w:rFonts w:eastAsia="Times New Roman"/>
          <w:color w:val="1D2228"/>
          <w:szCs w:val="24"/>
        </w:rPr>
      </w:pPr>
      <w:r>
        <w:rPr>
          <w:rFonts w:eastAsia="Times New Roman" w:cs="Times New Roman"/>
          <w:b/>
          <w:szCs w:val="24"/>
        </w:rPr>
        <w:t xml:space="preserve">ΑΝΔΡΕΑΣ ΞΑΝΘΟΣ (Υπουργός Υγείας): </w:t>
      </w:r>
      <w:r w:rsidRPr="00987FB0">
        <w:rPr>
          <w:rFonts w:eastAsia="Times New Roman" w:cs="Times New Roman"/>
          <w:szCs w:val="24"/>
        </w:rPr>
        <w:t xml:space="preserve">Ήταν προγραμματισμένο </w:t>
      </w:r>
      <w:r w:rsidRPr="00E30C95">
        <w:rPr>
          <w:rFonts w:eastAsia="Times New Roman"/>
          <w:color w:val="1D2228"/>
          <w:szCs w:val="24"/>
        </w:rPr>
        <w:t>ένα</w:t>
      </w:r>
      <w:r>
        <w:rPr>
          <w:rFonts w:eastAsia="Times New Roman"/>
          <w:color w:val="1D2228"/>
          <w:szCs w:val="24"/>
        </w:rPr>
        <w:t>ν</w:t>
      </w:r>
      <w:r w:rsidRPr="00E30C95">
        <w:rPr>
          <w:rFonts w:eastAsia="Times New Roman"/>
          <w:color w:val="1D2228"/>
          <w:szCs w:val="24"/>
        </w:rPr>
        <w:t xml:space="preserve"> χρόνο πριν</w:t>
      </w:r>
      <w:r>
        <w:rPr>
          <w:rFonts w:eastAsia="Times New Roman"/>
          <w:color w:val="1D2228"/>
          <w:szCs w:val="24"/>
        </w:rPr>
        <w:t>. Υπήρξε</w:t>
      </w:r>
      <w:r w:rsidRPr="00E30C95">
        <w:rPr>
          <w:rFonts w:eastAsia="Times New Roman"/>
          <w:color w:val="1D2228"/>
          <w:szCs w:val="24"/>
        </w:rPr>
        <w:t xml:space="preserve"> ομάδα εργασίας με ιστορικούς</w:t>
      </w:r>
      <w:r>
        <w:rPr>
          <w:rFonts w:eastAsia="Times New Roman"/>
          <w:color w:val="1D2228"/>
          <w:szCs w:val="24"/>
        </w:rPr>
        <w:t>,</w:t>
      </w:r>
      <w:r w:rsidRPr="00E30C95">
        <w:rPr>
          <w:rFonts w:eastAsia="Times New Roman"/>
          <w:color w:val="1D2228"/>
          <w:szCs w:val="24"/>
        </w:rPr>
        <w:t xml:space="preserve"> με ανθρώπους της </w:t>
      </w:r>
      <w:r>
        <w:rPr>
          <w:rFonts w:eastAsia="Times New Roman"/>
          <w:color w:val="1D2228"/>
          <w:szCs w:val="24"/>
        </w:rPr>
        <w:t>ΕΣΔΥ,</w:t>
      </w:r>
      <w:r w:rsidRPr="00E30C95">
        <w:rPr>
          <w:rFonts w:eastAsia="Times New Roman"/>
          <w:color w:val="1D2228"/>
          <w:szCs w:val="24"/>
        </w:rPr>
        <w:t xml:space="preserve"> που έκατσα</w:t>
      </w:r>
      <w:r>
        <w:rPr>
          <w:rFonts w:eastAsia="Times New Roman"/>
          <w:color w:val="1D2228"/>
          <w:szCs w:val="24"/>
        </w:rPr>
        <w:t>ν</w:t>
      </w:r>
      <w:r w:rsidRPr="00E30C95">
        <w:rPr>
          <w:rFonts w:eastAsia="Times New Roman"/>
          <w:color w:val="1D2228"/>
          <w:szCs w:val="24"/>
        </w:rPr>
        <w:t xml:space="preserve"> και βρήκαν υλικό και έφτιαξαν το </w:t>
      </w:r>
      <w:r>
        <w:rPr>
          <w:rFonts w:eastAsia="Times New Roman"/>
          <w:color w:val="1D2228"/>
          <w:szCs w:val="24"/>
        </w:rPr>
        <w:t>λ</w:t>
      </w:r>
      <w:r w:rsidRPr="00E30C95">
        <w:rPr>
          <w:rFonts w:eastAsia="Times New Roman"/>
          <w:color w:val="1D2228"/>
          <w:szCs w:val="24"/>
        </w:rPr>
        <w:t>εύκωμα</w:t>
      </w:r>
      <w:r>
        <w:rPr>
          <w:rFonts w:eastAsia="Times New Roman"/>
          <w:color w:val="1D2228"/>
          <w:szCs w:val="24"/>
        </w:rPr>
        <w:t xml:space="preserve">. </w:t>
      </w:r>
    </w:p>
    <w:p w14:paraId="7632D3B0"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Κάνουμε, λοιπόν, επετειακή </w:t>
      </w:r>
      <w:r w:rsidRPr="00E30C95">
        <w:rPr>
          <w:rFonts w:eastAsia="Times New Roman"/>
          <w:color w:val="1D2228"/>
          <w:szCs w:val="24"/>
        </w:rPr>
        <w:t>εκδήλωση στο Μέγαρο Μουσικής</w:t>
      </w:r>
      <w:r>
        <w:rPr>
          <w:rFonts w:eastAsia="Times New Roman"/>
          <w:color w:val="1D2228"/>
          <w:szCs w:val="24"/>
        </w:rPr>
        <w:t>. Κ</w:t>
      </w:r>
      <w:r w:rsidRPr="00E30C95">
        <w:rPr>
          <w:rFonts w:eastAsia="Times New Roman"/>
          <w:color w:val="1D2228"/>
          <w:szCs w:val="24"/>
        </w:rPr>
        <w:t xml:space="preserve">αλούμε όλους τους διατελέσαντες </w:t>
      </w:r>
      <w:r>
        <w:rPr>
          <w:rFonts w:eastAsia="Times New Roman"/>
          <w:color w:val="1D2228"/>
          <w:szCs w:val="24"/>
        </w:rPr>
        <w:t>Υ</w:t>
      </w:r>
      <w:r w:rsidRPr="00E30C95">
        <w:rPr>
          <w:rFonts w:eastAsia="Times New Roman"/>
          <w:color w:val="1D2228"/>
          <w:szCs w:val="24"/>
        </w:rPr>
        <w:t>πουργούς</w:t>
      </w:r>
      <w:r>
        <w:rPr>
          <w:rFonts w:eastAsia="Times New Roman"/>
          <w:color w:val="1D2228"/>
          <w:szCs w:val="24"/>
        </w:rPr>
        <w:t>, Α</w:t>
      </w:r>
      <w:r w:rsidRPr="00E30C95">
        <w:rPr>
          <w:rFonts w:eastAsia="Times New Roman"/>
          <w:color w:val="1D2228"/>
          <w:szCs w:val="24"/>
        </w:rPr>
        <w:t xml:space="preserve">ναπληρωτές </w:t>
      </w:r>
      <w:r>
        <w:rPr>
          <w:rFonts w:eastAsia="Times New Roman"/>
          <w:color w:val="1D2228"/>
          <w:szCs w:val="24"/>
        </w:rPr>
        <w:t>Υπουργούς και Υφυπουργούς Υ</w:t>
      </w:r>
      <w:r w:rsidRPr="00E30C95">
        <w:rPr>
          <w:rFonts w:eastAsia="Times New Roman"/>
          <w:color w:val="1D2228"/>
          <w:szCs w:val="24"/>
        </w:rPr>
        <w:t xml:space="preserve">γείας που είναι </w:t>
      </w:r>
      <w:r>
        <w:rPr>
          <w:rFonts w:eastAsia="Times New Roman"/>
          <w:color w:val="1D2228"/>
          <w:szCs w:val="24"/>
        </w:rPr>
        <w:t xml:space="preserve">εν </w:t>
      </w:r>
      <w:r w:rsidRPr="00E30C95">
        <w:rPr>
          <w:rFonts w:eastAsia="Times New Roman"/>
          <w:color w:val="1D2228"/>
          <w:szCs w:val="24"/>
        </w:rPr>
        <w:t>ζωή</w:t>
      </w:r>
      <w:r>
        <w:rPr>
          <w:rFonts w:eastAsia="Times New Roman"/>
          <w:color w:val="1D2228"/>
          <w:szCs w:val="24"/>
        </w:rPr>
        <w:t xml:space="preserve"> –</w:t>
      </w:r>
      <w:r w:rsidRPr="00E30C95">
        <w:rPr>
          <w:rFonts w:eastAsia="Times New Roman"/>
          <w:color w:val="1D2228"/>
          <w:szCs w:val="24"/>
        </w:rPr>
        <w:t>όλους</w:t>
      </w:r>
      <w:r>
        <w:rPr>
          <w:rFonts w:eastAsia="Times New Roman"/>
          <w:color w:val="1D2228"/>
          <w:szCs w:val="24"/>
        </w:rPr>
        <w:t>,</w:t>
      </w:r>
      <w:r w:rsidRPr="00E30C95">
        <w:rPr>
          <w:rFonts w:eastAsia="Times New Roman"/>
          <w:color w:val="1D2228"/>
          <w:szCs w:val="24"/>
        </w:rPr>
        <w:t xml:space="preserve"> μηδενό</w:t>
      </w:r>
      <w:r w:rsidRPr="00E30C95">
        <w:rPr>
          <w:rFonts w:eastAsia="Times New Roman"/>
          <w:color w:val="1D2228"/>
          <w:szCs w:val="24"/>
        </w:rPr>
        <w:t>ς εξαιρουμένου</w:t>
      </w:r>
      <w:r>
        <w:rPr>
          <w:rFonts w:eastAsia="Times New Roman"/>
          <w:color w:val="1D2228"/>
          <w:szCs w:val="24"/>
        </w:rPr>
        <w:t>- και καλούμε και τον Παρασκευά Α</w:t>
      </w:r>
      <w:r w:rsidRPr="00E30C95">
        <w:rPr>
          <w:rFonts w:eastAsia="Times New Roman"/>
          <w:color w:val="1D2228"/>
          <w:szCs w:val="24"/>
        </w:rPr>
        <w:t>υγερινό</w:t>
      </w:r>
      <w:r>
        <w:rPr>
          <w:rFonts w:eastAsia="Times New Roman"/>
          <w:color w:val="1D2228"/>
          <w:szCs w:val="24"/>
        </w:rPr>
        <w:t xml:space="preserve">, </w:t>
      </w:r>
      <w:r w:rsidRPr="00E30C95">
        <w:rPr>
          <w:rFonts w:eastAsia="Times New Roman"/>
          <w:color w:val="1D2228"/>
          <w:szCs w:val="24"/>
        </w:rPr>
        <w:t>μία εμβληματική φιγο</w:t>
      </w:r>
      <w:r>
        <w:rPr>
          <w:rFonts w:eastAsia="Times New Roman"/>
          <w:color w:val="1D2228"/>
          <w:szCs w:val="24"/>
        </w:rPr>
        <w:t>ύρα για την ίδρυση του Εθνικού Συστήματος Υ</w:t>
      </w:r>
      <w:r w:rsidRPr="00E30C95">
        <w:rPr>
          <w:rFonts w:eastAsia="Times New Roman"/>
          <w:color w:val="1D2228"/>
          <w:szCs w:val="24"/>
        </w:rPr>
        <w:t xml:space="preserve">γείας </w:t>
      </w:r>
      <w:r>
        <w:rPr>
          <w:rFonts w:eastAsia="Times New Roman"/>
          <w:color w:val="1D2228"/>
          <w:szCs w:val="24"/>
        </w:rPr>
        <w:t>π</w:t>
      </w:r>
      <w:r w:rsidRPr="00E30C95">
        <w:rPr>
          <w:rFonts w:eastAsia="Times New Roman"/>
          <w:color w:val="1D2228"/>
          <w:szCs w:val="24"/>
        </w:rPr>
        <w:t>ου εφάρμοσε τον ιδρυτικό νόμο 1397</w:t>
      </w:r>
      <w:r>
        <w:rPr>
          <w:rFonts w:eastAsia="Times New Roman"/>
          <w:color w:val="1D2228"/>
          <w:szCs w:val="24"/>
        </w:rPr>
        <w:t xml:space="preserve">, ως </w:t>
      </w:r>
      <w:r w:rsidRPr="00E30C95">
        <w:rPr>
          <w:rFonts w:eastAsia="Times New Roman"/>
          <w:color w:val="1D2228"/>
          <w:szCs w:val="24"/>
        </w:rPr>
        <w:t>κεντρικό ομιλητή</w:t>
      </w:r>
      <w:r>
        <w:rPr>
          <w:rFonts w:eastAsia="Times New Roman"/>
          <w:color w:val="1D2228"/>
          <w:szCs w:val="24"/>
        </w:rPr>
        <w:t>. Και αποφασίζει η Κοινοβουλευτική Ο</w:t>
      </w:r>
      <w:r w:rsidRPr="00E30C95">
        <w:rPr>
          <w:rFonts w:eastAsia="Times New Roman"/>
          <w:color w:val="1D2228"/>
          <w:szCs w:val="24"/>
        </w:rPr>
        <w:t xml:space="preserve">μάδα ή δεν ξέρω ποιο όργανο του </w:t>
      </w:r>
      <w:r>
        <w:rPr>
          <w:rFonts w:eastAsia="Times New Roman"/>
          <w:color w:val="1D2228"/>
          <w:szCs w:val="24"/>
        </w:rPr>
        <w:t xml:space="preserve">ΚΙΝΑΛ </w:t>
      </w:r>
      <w:r w:rsidRPr="00E30C95">
        <w:rPr>
          <w:rFonts w:eastAsia="Times New Roman"/>
          <w:color w:val="1D2228"/>
          <w:szCs w:val="24"/>
        </w:rPr>
        <w:t>ν</w:t>
      </w:r>
      <w:r w:rsidRPr="00E30C95">
        <w:rPr>
          <w:rFonts w:eastAsia="Times New Roman"/>
          <w:color w:val="1D2228"/>
          <w:szCs w:val="24"/>
        </w:rPr>
        <w:t xml:space="preserve">α </w:t>
      </w:r>
      <w:r>
        <w:rPr>
          <w:rFonts w:eastAsia="Times New Roman"/>
          <w:color w:val="1D2228"/>
          <w:szCs w:val="24"/>
        </w:rPr>
        <w:t xml:space="preserve">του </w:t>
      </w:r>
      <w:r w:rsidRPr="00E30C95">
        <w:rPr>
          <w:rFonts w:eastAsia="Times New Roman"/>
          <w:color w:val="1D2228"/>
          <w:szCs w:val="24"/>
        </w:rPr>
        <w:t xml:space="preserve">απαγορεύσει </w:t>
      </w:r>
      <w:r>
        <w:rPr>
          <w:rFonts w:eastAsia="Times New Roman"/>
          <w:color w:val="1D2228"/>
          <w:szCs w:val="24"/>
        </w:rPr>
        <w:t xml:space="preserve">να συμμετέχει στην εκδήλωση και να απαγορεύσει </w:t>
      </w:r>
      <w:r w:rsidRPr="00E30C95">
        <w:rPr>
          <w:rFonts w:eastAsia="Times New Roman"/>
          <w:color w:val="1D2228"/>
          <w:szCs w:val="24"/>
        </w:rPr>
        <w:t xml:space="preserve">σε οποιοδήποτε άλλο στέλεχος </w:t>
      </w:r>
      <w:r>
        <w:rPr>
          <w:rFonts w:eastAsia="Times New Roman"/>
          <w:color w:val="1D2228"/>
          <w:szCs w:val="24"/>
        </w:rPr>
        <w:t>της ν</w:t>
      </w:r>
      <w:r w:rsidRPr="00E30C95">
        <w:rPr>
          <w:rFonts w:eastAsia="Times New Roman"/>
          <w:color w:val="1D2228"/>
          <w:szCs w:val="24"/>
        </w:rPr>
        <w:t>α πάρει μέρος</w:t>
      </w:r>
      <w:r>
        <w:rPr>
          <w:rFonts w:eastAsia="Times New Roman"/>
          <w:color w:val="1D2228"/>
          <w:szCs w:val="24"/>
        </w:rPr>
        <w:t xml:space="preserve">. </w:t>
      </w:r>
    </w:p>
    <w:p w14:paraId="7632D3B1"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Π</w:t>
      </w:r>
      <w:r w:rsidRPr="00E30C95">
        <w:rPr>
          <w:rFonts w:eastAsia="Times New Roman"/>
          <w:color w:val="1D2228"/>
          <w:szCs w:val="24"/>
        </w:rPr>
        <w:t>ρος τι</w:t>
      </w:r>
      <w:r>
        <w:rPr>
          <w:rFonts w:eastAsia="Times New Roman"/>
          <w:color w:val="1D2228"/>
          <w:szCs w:val="24"/>
        </w:rPr>
        <w:t>μήν τους, αρκετοί διατελέσαντες Υ</w:t>
      </w:r>
      <w:r w:rsidRPr="00E30C95">
        <w:rPr>
          <w:rFonts w:eastAsia="Times New Roman"/>
          <w:color w:val="1D2228"/>
          <w:szCs w:val="24"/>
        </w:rPr>
        <w:t>πουργοί από το χώρο της Νέας Δημοκρατίας παρευρέθηκαν</w:t>
      </w:r>
      <w:r>
        <w:rPr>
          <w:rFonts w:eastAsia="Times New Roman"/>
          <w:color w:val="1D2228"/>
          <w:szCs w:val="24"/>
        </w:rPr>
        <w:t>. Ήταν α</w:t>
      </w:r>
      <w:r w:rsidRPr="00E30C95">
        <w:rPr>
          <w:rFonts w:eastAsia="Times New Roman"/>
          <w:color w:val="1D2228"/>
          <w:szCs w:val="24"/>
        </w:rPr>
        <w:t>ρκετοί</w:t>
      </w:r>
      <w:r>
        <w:rPr>
          <w:rFonts w:eastAsia="Times New Roman"/>
          <w:color w:val="1D2228"/>
          <w:szCs w:val="24"/>
        </w:rPr>
        <w:t>. Δεν θέλω να τους ονοματίσ</w:t>
      </w:r>
      <w:r w:rsidRPr="00E30C95">
        <w:rPr>
          <w:rFonts w:eastAsia="Times New Roman"/>
          <w:color w:val="1D2228"/>
          <w:szCs w:val="24"/>
        </w:rPr>
        <w:t>ω</w:t>
      </w:r>
      <w:r>
        <w:rPr>
          <w:rFonts w:eastAsia="Times New Roman"/>
          <w:color w:val="1D2228"/>
          <w:szCs w:val="24"/>
        </w:rPr>
        <w:t>, γιατ</w:t>
      </w:r>
      <w:r>
        <w:rPr>
          <w:rFonts w:eastAsia="Times New Roman"/>
          <w:color w:val="1D2228"/>
          <w:szCs w:val="24"/>
        </w:rPr>
        <w:t xml:space="preserve">ί μπορεί να </w:t>
      </w:r>
      <w:r w:rsidRPr="00E30C95">
        <w:rPr>
          <w:rFonts w:eastAsia="Times New Roman"/>
          <w:color w:val="1D2228"/>
          <w:szCs w:val="24"/>
        </w:rPr>
        <w:t xml:space="preserve">ξεχάσω </w:t>
      </w:r>
      <w:r>
        <w:rPr>
          <w:rFonts w:eastAsia="Times New Roman"/>
          <w:color w:val="1D2228"/>
          <w:szCs w:val="24"/>
        </w:rPr>
        <w:t xml:space="preserve">και </w:t>
      </w:r>
      <w:r w:rsidRPr="00E30C95">
        <w:rPr>
          <w:rFonts w:eastAsia="Times New Roman"/>
          <w:color w:val="1D2228"/>
          <w:szCs w:val="24"/>
        </w:rPr>
        <w:t>κανέναν</w:t>
      </w:r>
      <w:r>
        <w:rPr>
          <w:rFonts w:eastAsia="Times New Roman"/>
          <w:color w:val="1D2228"/>
          <w:szCs w:val="24"/>
        </w:rPr>
        <w:t xml:space="preserve">. </w:t>
      </w:r>
    </w:p>
    <w:p w14:paraId="7632D3B2"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Ά</w:t>
      </w:r>
      <w:r w:rsidRPr="00E30C95">
        <w:rPr>
          <w:rFonts w:eastAsia="Times New Roman"/>
          <w:color w:val="1D2228"/>
          <w:szCs w:val="24"/>
        </w:rPr>
        <w:t>ρα</w:t>
      </w:r>
      <w:r>
        <w:rPr>
          <w:rFonts w:eastAsia="Times New Roman"/>
          <w:color w:val="1D2228"/>
          <w:szCs w:val="24"/>
        </w:rPr>
        <w:t>,</w:t>
      </w:r>
      <w:r w:rsidRPr="00E30C95">
        <w:rPr>
          <w:rFonts w:eastAsia="Times New Roman"/>
          <w:color w:val="1D2228"/>
          <w:szCs w:val="24"/>
        </w:rPr>
        <w:t xml:space="preserve"> λοιπόν</w:t>
      </w:r>
      <w:r>
        <w:rPr>
          <w:rFonts w:eastAsia="Times New Roman"/>
          <w:color w:val="1D2228"/>
          <w:szCs w:val="24"/>
        </w:rPr>
        <w:t>,</w:t>
      </w:r>
      <w:r w:rsidRPr="00E30C95">
        <w:rPr>
          <w:rFonts w:eastAsia="Times New Roman"/>
          <w:color w:val="1D2228"/>
          <w:szCs w:val="24"/>
        </w:rPr>
        <w:t xml:space="preserve"> μη</w:t>
      </w:r>
      <w:r>
        <w:rPr>
          <w:rFonts w:eastAsia="Times New Roman"/>
          <w:color w:val="1D2228"/>
          <w:szCs w:val="24"/>
        </w:rPr>
        <w:t xml:space="preserve"> μας τα λέτε αυτά. Υπάρχει αντιπαλότητα, ε</w:t>
      </w:r>
      <w:r w:rsidRPr="00E30C95">
        <w:rPr>
          <w:rFonts w:eastAsia="Times New Roman"/>
          <w:color w:val="1D2228"/>
          <w:szCs w:val="24"/>
        </w:rPr>
        <w:t>ίναι θεμιτή</w:t>
      </w:r>
      <w:r>
        <w:rPr>
          <w:rFonts w:eastAsia="Times New Roman"/>
          <w:color w:val="1D2228"/>
          <w:szCs w:val="24"/>
        </w:rPr>
        <w:t>. Ά</w:t>
      </w:r>
      <w:r w:rsidRPr="00E30C95">
        <w:rPr>
          <w:rFonts w:eastAsia="Times New Roman"/>
          <w:color w:val="1D2228"/>
          <w:szCs w:val="24"/>
        </w:rPr>
        <w:t>λλο η αντιπαλότητα και άλλο μισαλλοδοξία</w:t>
      </w:r>
      <w:r>
        <w:rPr>
          <w:rFonts w:eastAsia="Times New Roman"/>
          <w:color w:val="1D2228"/>
          <w:szCs w:val="24"/>
        </w:rPr>
        <w:t>.</w:t>
      </w:r>
    </w:p>
    <w:p w14:paraId="7632D3B3" w14:textId="77777777" w:rsidR="00845256" w:rsidRDefault="00BE25C9">
      <w:pPr>
        <w:spacing w:line="600" w:lineRule="auto"/>
        <w:ind w:firstLine="720"/>
        <w:contextualSpacing/>
        <w:jc w:val="both"/>
        <w:rPr>
          <w:rFonts w:eastAsia="Times New Roman"/>
          <w:color w:val="1D2228"/>
          <w:szCs w:val="24"/>
        </w:rPr>
      </w:pPr>
      <w:r w:rsidRPr="00987FB0">
        <w:rPr>
          <w:rFonts w:eastAsia="Times New Roman"/>
          <w:b/>
          <w:color w:val="1D2228"/>
          <w:szCs w:val="24"/>
        </w:rPr>
        <w:t>ΠΡΟΕΔΡΕΥΩΝ (Μάριος Γεωργιάδης):</w:t>
      </w:r>
      <w:r>
        <w:rPr>
          <w:rFonts w:eastAsia="Times New Roman"/>
          <w:color w:val="1D2228"/>
          <w:szCs w:val="24"/>
        </w:rPr>
        <w:t xml:space="preserve"> Κύριε Υπουργέ, αν μπορείτε, να ολοκληρώσετε, σας παρακαλώ.</w:t>
      </w:r>
    </w:p>
    <w:p w14:paraId="7632D3B4" w14:textId="77777777" w:rsidR="00845256" w:rsidRDefault="00BE25C9">
      <w:pPr>
        <w:spacing w:line="600" w:lineRule="auto"/>
        <w:ind w:firstLine="720"/>
        <w:contextualSpacing/>
        <w:jc w:val="both"/>
        <w:rPr>
          <w:rFonts w:eastAsia="Times New Roman"/>
          <w:color w:val="1D2228"/>
          <w:szCs w:val="24"/>
        </w:rPr>
      </w:pPr>
      <w:r>
        <w:rPr>
          <w:rFonts w:eastAsia="Times New Roman" w:cs="Times New Roman"/>
          <w:b/>
          <w:szCs w:val="24"/>
        </w:rPr>
        <w:lastRenderedPageBreak/>
        <w:t xml:space="preserve">ΑΝΔΡΕΑΣ ΞΑΝΘΟΣ (Υπουργός Υγείας): </w:t>
      </w:r>
      <w:r w:rsidRPr="00987FB0">
        <w:rPr>
          <w:rFonts w:eastAsia="Times New Roman" w:cs="Times New Roman"/>
          <w:szCs w:val="24"/>
        </w:rPr>
        <w:t>Ε</w:t>
      </w:r>
      <w:r w:rsidRPr="00E30C95">
        <w:rPr>
          <w:rFonts w:eastAsia="Times New Roman"/>
          <w:color w:val="1D2228"/>
          <w:szCs w:val="24"/>
        </w:rPr>
        <w:t>γώ κλείνω λέγοντας το εξής</w:t>
      </w:r>
      <w:r>
        <w:rPr>
          <w:rFonts w:eastAsia="Times New Roman"/>
          <w:color w:val="1D2228"/>
          <w:szCs w:val="24"/>
        </w:rPr>
        <w:t>. Ε</w:t>
      </w:r>
      <w:r w:rsidRPr="00E30C95">
        <w:rPr>
          <w:rFonts w:eastAsia="Times New Roman"/>
          <w:color w:val="1D2228"/>
          <w:szCs w:val="24"/>
        </w:rPr>
        <w:t>μείς αποδείξαμε</w:t>
      </w:r>
      <w:r>
        <w:rPr>
          <w:rFonts w:eastAsia="Times New Roman"/>
          <w:color w:val="1D2228"/>
          <w:szCs w:val="24"/>
        </w:rPr>
        <w:t>, αγαπητοί συνάδελφοι,</w:t>
      </w:r>
      <w:r w:rsidRPr="00E30C95">
        <w:rPr>
          <w:rFonts w:eastAsia="Times New Roman"/>
          <w:color w:val="1D2228"/>
          <w:szCs w:val="24"/>
        </w:rPr>
        <w:t xml:space="preserve"> ότι το δημόσιο δεν ταυτίζεται ούτε με την ανικανότητα</w:t>
      </w:r>
      <w:r>
        <w:rPr>
          <w:rFonts w:eastAsia="Times New Roman"/>
          <w:color w:val="1D2228"/>
          <w:szCs w:val="24"/>
        </w:rPr>
        <w:t>,</w:t>
      </w:r>
      <w:r w:rsidRPr="00E30C95">
        <w:rPr>
          <w:rFonts w:eastAsia="Times New Roman"/>
          <w:color w:val="1D2228"/>
          <w:szCs w:val="24"/>
        </w:rPr>
        <w:t xml:space="preserve"> ούτε με την αδιαφορία</w:t>
      </w:r>
      <w:r>
        <w:rPr>
          <w:rFonts w:eastAsia="Times New Roman"/>
          <w:color w:val="1D2228"/>
          <w:szCs w:val="24"/>
        </w:rPr>
        <w:t xml:space="preserve"> γ</w:t>
      </w:r>
      <w:r w:rsidRPr="00E30C95">
        <w:rPr>
          <w:rFonts w:eastAsia="Times New Roman"/>
          <w:color w:val="1D2228"/>
          <w:szCs w:val="24"/>
        </w:rPr>
        <w:t>ια τον πολίτη</w:t>
      </w:r>
      <w:r>
        <w:rPr>
          <w:rFonts w:eastAsia="Times New Roman"/>
          <w:color w:val="1D2228"/>
          <w:szCs w:val="24"/>
        </w:rPr>
        <w:t>,</w:t>
      </w:r>
      <w:r w:rsidRPr="00E30C95">
        <w:rPr>
          <w:rFonts w:eastAsia="Times New Roman"/>
          <w:color w:val="1D2228"/>
          <w:szCs w:val="24"/>
        </w:rPr>
        <w:t xml:space="preserve"> ούτε με την φαύλη διαχείριση</w:t>
      </w:r>
      <w:r>
        <w:rPr>
          <w:rFonts w:eastAsia="Times New Roman"/>
          <w:color w:val="1D2228"/>
          <w:szCs w:val="24"/>
        </w:rPr>
        <w:t>,</w:t>
      </w:r>
      <w:r w:rsidRPr="00E30C95">
        <w:rPr>
          <w:rFonts w:eastAsia="Times New Roman"/>
          <w:color w:val="1D2228"/>
          <w:szCs w:val="24"/>
        </w:rPr>
        <w:t xml:space="preserve"> ούτε με τις χαμηλές υπηρεσίες</w:t>
      </w:r>
      <w:r>
        <w:rPr>
          <w:rFonts w:eastAsia="Times New Roman"/>
          <w:color w:val="1D2228"/>
          <w:szCs w:val="24"/>
        </w:rPr>
        <w:t xml:space="preserve">. </w:t>
      </w:r>
      <w:r>
        <w:rPr>
          <w:rFonts w:eastAsia="Times New Roman"/>
          <w:color w:val="1D2228"/>
          <w:szCs w:val="24"/>
        </w:rPr>
        <w:t>Α</w:t>
      </w:r>
      <w:r w:rsidRPr="00E30C95">
        <w:rPr>
          <w:rFonts w:eastAsia="Times New Roman"/>
          <w:color w:val="1D2228"/>
          <w:szCs w:val="24"/>
        </w:rPr>
        <w:t>ποδείξαμε σ</w:t>
      </w:r>
      <w:r>
        <w:rPr>
          <w:rFonts w:eastAsia="Times New Roman"/>
          <w:color w:val="1D2228"/>
          <w:szCs w:val="24"/>
        </w:rPr>
        <w:t xml:space="preserve">την πράξη εμείς ότι το δημόσιο </w:t>
      </w:r>
      <w:r>
        <w:rPr>
          <w:rFonts w:eastAsia="Times New Roman"/>
          <w:color w:val="1D2228"/>
          <w:szCs w:val="24"/>
        </w:rPr>
        <w:t>σ</w:t>
      </w:r>
      <w:r w:rsidRPr="00E30C95">
        <w:rPr>
          <w:rFonts w:eastAsia="Times New Roman"/>
          <w:color w:val="1D2228"/>
          <w:szCs w:val="24"/>
        </w:rPr>
        <w:t xml:space="preserve">ύστημα </w:t>
      </w:r>
      <w:r>
        <w:rPr>
          <w:rFonts w:eastAsia="Times New Roman"/>
          <w:color w:val="1D2228"/>
          <w:szCs w:val="24"/>
        </w:rPr>
        <w:t>υ</w:t>
      </w:r>
      <w:r>
        <w:rPr>
          <w:rFonts w:eastAsia="Times New Roman"/>
          <w:color w:val="1D2228"/>
          <w:szCs w:val="24"/>
        </w:rPr>
        <w:t>γείας, σιγά-σιγά β</w:t>
      </w:r>
      <w:r w:rsidRPr="00E30C95">
        <w:rPr>
          <w:rFonts w:eastAsia="Times New Roman"/>
          <w:color w:val="1D2228"/>
          <w:szCs w:val="24"/>
        </w:rPr>
        <w:t>εβαίως</w:t>
      </w:r>
      <w:r>
        <w:rPr>
          <w:rFonts w:eastAsia="Times New Roman"/>
          <w:color w:val="1D2228"/>
          <w:szCs w:val="24"/>
        </w:rPr>
        <w:t xml:space="preserve"> -δεν ισχυριζόμαστε ότι μετα</w:t>
      </w:r>
      <w:r w:rsidRPr="00E30C95">
        <w:rPr>
          <w:rFonts w:eastAsia="Times New Roman"/>
          <w:color w:val="1D2228"/>
          <w:szCs w:val="24"/>
        </w:rPr>
        <w:t xml:space="preserve">βάλαμε </w:t>
      </w:r>
      <w:r>
        <w:rPr>
          <w:rFonts w:eastAsia="Times New Roman"/>
          <w:color w:val="1D2228"/>
          <w:szCs w:val="24"/>
        </w:rPr>
        <w:t xml:space="preserve">ως διά μαγείας </w:t>
      </w:r>
      <w:r w:rsidRPr="00E30C95">
        <w:rPr>
          <w:rFonts w:eastAsia="Times New Roman"/>
          <w:color w:val="1D2228"/>
          <w:szCs w:val="24"/>
        </w:rPr>
        <w:t>μία ζοφερή πραγματικότητα</w:t>
      </w:r>
      <w:r>
        <w:rPr>
          <w:rFonts w:eastAsia="Times New Roman"/>
          <w:color w:val="1D2228"/>
          <w:szCs w:val="24"/>
        </w:rPr>
        <w:t xml:space="preserve">-, </w:t>
      </w:r>
      <w:r w:rsidRPr="00E30C95">
        <w:rPr>
          <w:rFonts w:eastAsia="Times New Roman"/>
          <w:color w:val="1D2228"/>
          <w:szCs w:val="24"/>
        </w:rPr>
        <w:t>γίνεται πιο αξιόπιστο</w:t>
      </w:r>
      <w:r>
        <w:rPr>
          <w:rFonts w:eastAsia="Times New Roman"/>
          <w:color w:val="1D2228"/>
          <w:szCs w:val="24"/>
        </w:rPr>
        <w:t>,</w:t>
      </w:r>
      <w:r w:rsidRPr="00E30C95">
        <w:rPr>
          <w:rFonts w:eastAsia="Times New Roman"/>
          <w:color w:val="1D2228"/>
          <w:szCs w:val="24"/>
        </w:rPr>
        <w:t xml:space="preserve"> πιο λειτουργικό και κυρίως </w:t>
      </w:r>
      <w:proofErr w:type="spellStart"/>
      <w:r w:rsidRPr="00E30C95">
        <w:rPr>
          <w:rFonts w:eastAsia="Times New Roman"/>
          <w:color w:val="1D2228"/>
          <w:szCs w:val="24"/>
        </w:rPr>
        <w:t>προσβάσιμ</w:t>
      </w:r>
      <w:r>
        <w:rPr>
          <w:rFonts w:eastAsia="Times New Roman"/>
          <w:color w:val="1D2228"/>
          <w:szCs w:val="24"/>
        </w:rPr>
        <w:t>ο</w:t>
      </w:r>
      <w:proofErr w:type="spellEnd"/>
      <w:r w:rsidRPr="00E30C95">
        <w:rPr>
          <w:rFonts w:eastAsia="Times New Roman"/>
          <w:color w:val="1D2228"/>
          <w:szCs w:val="24"/>
        </w:rPr>
        <w:t xml:space="preserve"> σε όλους και λειτουργεί και με ετοιμότητα</w:t>
      </w:r>
      <w:r w:rsidRPr="00E30C95">
        <w:rPr>
          <w:rFonts w:eastAsia="Times New Roman"/>
          <w:color w:val="1D2228"/>
          <w:szCs w:val="24"/>
        </w:rPr>
        <w:t xml:space="preserve"> και με αίσθηση κοινωνικής ευθύνης</w:t>
      </w:r>
      <w:r>
        <w:rPr>
          <w:rFonts w:eastAsia="Times New Roman"/>
          <w:color w:val="1D2228"/>
          <w:szCs w:val="24"/>
        </w:rPr>
        <w:t>. Κ</w:t>
      </w:r>
      <w:r w:rsidRPr="00E30C95">
        <w:rPr>
          <w:rFonts w:eastAsia="Times New Roman"/>
          <w:color w:val="1D2228"/>
          <w:szCs w:val="24"/>
        </w:rPr>
        <w:t>αι νομίζω ότι αυτό είναι πάρα πολύ σημαντικό</w:t>
      </w:r>
      <w:r>
        <w:rPr>
          <w:rFonts w:eastAsia="Times New Roman"/>
          <w:color w:val="1D2228"/>
          <w:szCs w:val="24"/>
        </w:rPr>
        <w:t>.</w:t>
      </w:r>
      <w:r w:rsidRPr="00E30C95">
        <w:rPr>
          <w:rFonts w:eastAsia="Times New Roman"/>
          <w:color w:val="1D2228"/>
          <w:szCs w:val="24"/>
        </w:rPr>
        <w:t xml:space="preserve"> Βε</w:t>
      </w:r>
      <w:r>
        <w:rPr>
          <w:rFonts w:eastAsia="Times New Roman"/>
          <w:color w:val="1D2228"/>
          <w:szCs w:val="24"/>
        </w:rPr>
        <w:t>βαίως χρειάζεται περισσότερους π</w:t>
      </w:r>
      <w:r w:rsidRPr="00E30C95">
        <w:rPr>
          <w:rFonts w:eastAsia="Times New Roman"/>
          <w:color w:val="1D2228"/>
          <w:szCs w:val="24"/>
        </w:rPr>
        <w:t>όρους</w:t>
      </w:r>
      <w:r>
        <w:rPr>
          <w:rFonts w:eastAsia="Times New Roman"/>
          <w:color w:val="1D2228"/>
          <w:szCs w:val="24"/>
        </w:rPr>
        <w:t>.</w:t>
      </w:r>
      <w:r w:rsidRPr="00E30C95">
        <w:rPr>
          <w:rFonts w:eastAsia="Times New Roman"/>
          <w:color w:val="1D2228"/>
          <w:szCs w:val="24"/>
        </w:rPr>
        <w:t xml:space="preserve"> Βεβαίως</w:t>
      </w:r>
      <w:r>
        <w:rPr>
          <w:rFonts w:eastAsia="Times New Roman"/>
          <w:color w:val="1D2228"/>
          <w:szCs w:val="24"/>
        </w:rPr>
        <w:t>,</w:t>
      </w:r>
      <w:r w:rsidRPr="00E30C95">
        <w:rPr>
          <w:rFonts w:eastAsia="Times New Roman"/>
          <w:color w:val="1D2228"/>
          <w:szCs w:val="24"/>
        </w:rPr>
        <w:t xml:space="preserve"> χρειάζεται καλύτερη οργάνωση</w:t>
      </w:r>
      <w:r>
        <w:rPr>
          <w:rFonts w:eastAsia="Times New Roman"/>
          <w:color w:val="1D2228"/>
          <w:szCs w:val="24"/>
        </w:rPr>
        <w:t>.</w:t>
      </w:r>
      <w:r w:rsidRPr="00E30C95">
        <w:rPr>
          <w:rFonts w:eastAsia="Times New Roman"/>
          <w:color w:val="1D2228"/>
          <w:szCs w:val="24"/>
        </w:rPr>
        <w:t xml:space="preserve"> Βεβαίως</w:t>
      </w:r>
      <w:r>
        <w:rPr>
          <w:rFonts w:eastAsia="Times New Roman"/>
          <w:color w:val="1D2228"/>
          <w:szCs w:val="24"/>
        </w:rPr>
        <w:t>,</w:t>
      </w:r>
      <w:r w:rsidRPr="00E30C95">
        <w:rPr>
          <w:rFonts w:eastAsia="Times New Roman"/>
          <w:color w:val="1D2228"/>
          <w:szCs w:val="24"/>
        </w:rPr>
        <w:t xml:space="preserve"> χρειάζεται καλύτερη στελέχωση</w:t>
      </w:r>
      <w:r>
        <w:rPr>
          <w:rFonts w:eastAsia="Times New Roman"/>
          <w:color w:val="1D2228"/>
          <w:szCs w:val="24"/>
        </w:rPr>
        <w:t>,</w:t>
      </w:r>
      <w:r w:rsidRPr="00E30C95">
        <w:rPr>
          <w:rFonts w:eastAsia="Times New Roman"/>
          <w:color w:val="1D2228"/>
          <w:szCs w:val="24"/>
        </w:rPr>
        <w:t xml:space="preserve"> Βεβαίως χρειάζεται αξιολόγηση της ποιότητας της φροντ</w:t>
      </w:r>
      <w:r w:rsidRPr="00E30C95">
        <w:rPr>
          <w:rFonts w:eastAsia="Times New Roman"/>
          <w:color w:val="1D2228"/>
          <w:szCs w:val="24"/>
        </w:rPr>
        <w:t>ίδας</w:t>
      </w:r>
      <w:r>
        <w:rPr>
          <w:rFonts w:eastAsia="Times New Roman"/>
          <w:color w:val="1D2228"/>
          <w:szCs w:val="24"/>
        </w:rPr>
        <w:t xml:space="preserve"> κ</w:t>
      </w:r>
      <w:r w:rsidRPr="00E30C95">
        <w:rPr>
          <w:rFonts w:eastAsia="Times New Roman"/>
          <w:color w:val="1D2228"/>
          <w:szCs w:val="24"/>
        </w:rPr>
        <w:t>αι αυτό σας είπα ότι προωθούμε αυτή την περίοδο</w:t>
      </w:r>
      <w:r>
        <w:rPr>
          <w:rFonts w:eastAsia="Times New Roman"/>
          <w:color w:val="1D2228"/>
          <w:szCs w:val="24"/>
        </w:rPr>
        <w:t>.</w:t>
      </w:r>
    </w:p>
    <w:p w14:paraId="7632D3B5"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 xml:space="preserve">Νομίζω, λοιπόν, ότι αυτήν την περίοδο </w:t>
      </w:r>
      <w:r w:rsidRPr="00E30C95">
        <w:rPr>
          <w:rFonts w:eastAsia="Times New Roman"/>
          <w:color w:val="1D2228"/>
          <w:szCs w:val="24"/>
        </w:rPr>
        <w:t xml:space="preserve">οι πολίτες έχουν καταλάβει πάρα πολύ καλά ότι </w:t>
      </w:r>
      <w:r>
        <w:rPr>
          <w:rFonts w:eastAsia="Times New Roman"/>
          <w:color w:val="1D2228"/>
          <w:szCs w:val="24"/>
        </w:rPr>
        <w:t xml:space="preserve">υπάρχουν κάποιοι που στο </w:t>
      </w:r>
      <w:r w:rsidRPr="00E30C95">
        <w:rPr>
          <w:rFonts w:eastAsia="Times New Roman"/>
          <w:color w:val="1D2228"/>
          <w:szCs w:val="24"/>
        </w:rPr>
        <w:t xml:space="preserve">ίδιο </w:t>
      </w:r>
      <w:proofErr w:type="spellStart"/>
      <w:r w:rsidRPr="00E30C95">
        <w:rPr>
          <w:rFonts w:eastAsia="Times New Roman"/>
          <w:color w:val="1D2228"/>
          <w:szCs w:val="24"/>
        </w:rPr>
        <w:t>μνημονιακό</w:t>
      </w:r>
      <w:proofErr w:type="spellEnd"/>
      <w:r w:rsidRPr="00E30C95">
        <w:rPr>
          <w:rFonts w:eastAsia="Times New Roman"/>
          <w:color w:val="1D2228"/>
          <w:szCs w:val="24"/>
        </w:rPr>
        <w:t xml:space="preserve"> περιβάλλον διέλυσαν το δημόσιο </w:t>
      </w:r>
      <w:r>
        <w:rPr>
          <w:rFonts w:eastAsia="Times New Roman"/>
          <w:color w:val="1D2228"/>
          <w:szCs w:val="24"/>
        </w:rPr>
        <w:t>σύστημα υ</w:t>
      </w:r>
      <w:r w:rsidRPr="00E30C95">
        <w:rPr>
          <w:rFonts w:eastAsia="Times New Roman"/>
          <w:color w:val="1D2228"/>
          <w:szCs w:val="24"/>
        </w:rPr>
        <w:t>γείας</w:t>
      </w:r>
      <w:r>
        <w:rPr>
          <w:rFonts w:eastAsia="Times New Roman"/>
          <w:color w:val="1D2228"/>
          <w:szCs w:val="24"/>
        </w:rPr>
        <w:t>,</w:t>
      </w:r>
      <w:r w:rsidRPr="00E30C95">
        <w:rPr>
          <w:rFonts w:eastAsia="Times New Roman"/>
          <w:color w:val="1D2228"/>
          <w:szCs w:val="24"/>
        </w:rPr>
        <w:t xml:space="preserve"> αποδιοργάνωσαν τις δομές του</w:t>
      </w:r>
      <w:r>
        <w:rPr>
          <w:rFonts w:eastAsia="Times New Roman"/>
          <w:color w:val="1D2228"/>
          <w:szCs w:val="24"/>
        </w:rPr>
        <w:t>,</w:t>
      </w:r>
      <w:r w:rsidRPr="00E30C95">
        <w:rPr>
          <w:rFonts w:eastAsia="Times New Roman"/>
          <w:color w:val="1D2228"/>
          <w:szCs w:val="24"/>
        </w:rPr>
        <w:t xml:space="preserve"> εγκατέλειψαν </w:t>
      </w:r>
      <w:r>
        <w:rPr>
          <w:rFonts w:eastAsia="Times New Roman"/>
          <w:color w:val="1D2228"/>
          <w:szCs w:val="24"/>
        </w:rPr>
        <w:t xml:space="preserve">πόρους </w:t>
      </w:r>
      <w:r w:rsidRPr="00E30C95">
        <w:rPr>
          <w:rFonts w:eastAsia="Times New Roman"/>
          <w:color w:val="1D2228"/>
          <w:szCs w:val="24"/>
        </w:rPr>
        <w:t>από προσωπικό τα δημόσια νοσοκομεία</w:t>
      </w:r>
      <w:r>
        <w:rPr>
          <w:rFonts w:eastAsia="Times New Roman"/>
          <w:color w:val="1D2228"/>
          <w:szCs w:val="24"/>
        </w:rPr>
        <w:t>,</w:t>
      </w:r>
      <w:r w:rsidRPr="00E30C95">
        <w:rPr>
          <w:rFonts w:eastAsia="Times New Roman"/>
          <w:color w:val="1D2228"/>
          <w:szCs w:val="24"/>
        </w:rPr>
        <w:t xml:space="preserve"> δημιούργησαν τρομερές </w:t>
      </w:r>
      <w:r>
        <w:rPr>
          <w:rFonts w:eastAsia="Times New Roman"/>
          <w:color w:val="1D2228"/>
          <w:szCs w:val="24"/>
        </w:rPr>
        <w:t>δυσλειτουργίε</w:t>
      </w:r>
      <w:r w:rsidRPr="00E30C95">
        <w:rPr>
          <w:rFonts w:eastAsia="Times New Roman"/>
          <w:color w:val="1D2228"/>
          <w:szCs w:val="24"/>
        </w:rPr>
        <w:t>ς</w:t>
      </w:r>
      <w:r>
        <w:rPr>
          <w:rFonts w:eastAsia="Times New Roman"/>
          <w:color w:val="1D2228"/>
          <w:szCs w:val="24"/>
        </w:rPr>
        <w:t>,</w:t>
      </w:r>
      <w:r w:rsidRPr="00E30C95">
        <w:rPr>
          <w:rFonts w:eastAsia="Times New Roman"/>
          <w:color w:val="1D2228"/>
          <w:szCs w:val="24"/>
        </w:rPr>
        <w:t xml:space="preserve"> έφτασαν το </w:t>
      </w:r>
      <w:r>
        <w:rPr>
          <w:rFonts w:eastAsia="Times New Roman"/>
          <w:color w:val="1D2228"/>
          <w:szCs w:val="24"/>
        </w:rPr>
        <w:t>ΕΣY</w:t>
      </w:r>
      <w:r w:rsidRPr="00E30C95">
        <w:rPr>
          <w:rFonts w:eastAsia="Times New Roman"/>
          <w:color w:val="1D2228"/>
          <w:szCs w:val="24"/>
        </w:rPr>
        <w:t xml:space="preserve"> </w:t>
      </w:r>
      <w:r w:rsidRPr="00E30C95">
        <w:rPr>
          <w:rFonts w:eastAsia="Times New Roman"/>
          <w:color w:val="1D2228"/>
          <w:szCs w:val="24"/>
        </w:rPr>
        <w:lastRenderedPageBreak/>
        <w:t xml:space="preserve">στο όριο του </w:t>
      </w:r>
      <w:r>
        <w:rPr>
          <w:rFonts w:eastAsia="Times New Roman"/>
          <w:color w:val="1D2228"/>
          <w:szCs w:val="24"/>
          <w:lang w:val="en-US"/>
        </w:rPr>
        <w:t>black</w:t>
      </w:r>
      <w:r w:rsidRPr="00910ADB">
        <w:rPr>
          <w:rFonts w:eastAsia="Times New Roman"/>
          <w:color w:val="1D2228"/>
          <w:szCs w:val="24"/>
        </w:rPr>
        <w:t xml:space="preserve"> </w:t>
      </w:r>
      <w:r>
        <w:rPr>
          <w:rFonts w:eastAsia="Times New Roman"/>
          <w:color w:val="1D2228"/>
          <w:szCs w:val="24"/>
          <w:lang w:val="en-US"/>
        </w:rPr>
        <w:t>out</w:t>
      </w:r>
      <w:r w:rsidRPr="00910ADB">
        <w:rPr>
          <w:rFonts w:eastAsia="Times New Roman"/>
          <w:color w:val="1D2228"/>
          <w:szCs w:val="24"/>
        </w:rPr>
        <w:t xml:space="preserve">. </w:t>
      </w:r>
      <w:r>
        <w:rPr>
          <w:rFonts w:eastAsia="Times New Roman"/>
          <w:color w:val="1D2228"/>
          <w:szCs w:val="24"/>
        </w:rPr>
        <w:t>Και υπάρχουν</w:t>
      </w:r>
      <w:r w:rsidRPr="00E30C95">
        <w:rPr>
          <w:rFonts w:eastAsia="Times New Roman"/>
          <w:color w:val="1D2228"/>
          <w:szCs w:val="24"/>
        </w:rPr>
        <w:t xml:space="preserve"> κάποιοι </w:t>
      </w:r>
      <w:r>
        <w:rPr>
          <w:rFonts w:eastAsia="Times New Roman"/>
          <w:color w:val="1D2228"/>
          <w:szCs w:val="24"/>
        </w:rPr>
        <w:t>τους που στο ίδιο π</w:t>
      </w:r>
      <w:r w:rsidRPr="00E30C95">
        <w:rPr>
          <w:rFonts w:eastAsia="Times New Roman"/>
          <w:color w:val="1D2228"/>
          <w:szCs w:val="24"/>
        </w:rPr>
        <w:t xml:space="preserve">λαίσιο </w:t>
      </w:r>
      <w:r>
        <w:rPr>
          <w:rFonts w:eastAsia="Times New Roman"/>
          <w:color w:val="1D2228"/>
          <w:szCs w:val="24"/>
        </w:rPr>
        <w:t xml:space="preserve">κάλυψαν τους ανασφάλιστους, </w:t>
      </w:r>
      <w:r w:rsidRPr="00E30C95">
        <w:rPr>
          <w:rFonts w:eastAsia="Times New Roman"/>
          <w:color w:val="1D2228"/>
          <w:szCs w:val="24"/>
        </w:rPr>
        <w:t>στήριξαν κατά προτεραιότητα τα δημόσια νοσοκομ</w:t>
      </w:r>
      <w:r w:rsidRPr="00E30C95">
        <w:rPr>
          <w:rFonts w:eastAsia="Times New Roman"/>
          <w:color w:val="1D2228"/>
          <w:szCs w:val="24"/>
        </w:rPr>
        <w:t>εία</w:t>
      </w:r>
      <w:r>
        <w:rPr>
          <w:rFonts w:eastAsia="Times New Roman"/>
          <w:color w:val="1D2228"/>
          <w:szCs w:val="24"/>
        </w:rPr>
        <w:t>,</w:t>
      </w:r>
      <w:r w:rsidRPr="00E30C95">
        <w:rPr>
          <w:rFonts w:eastAsia="Times New Roman"/>
          <w:color w:val="1D2228"/>
          <w:szCs w:val="24"/>
        </w:rPr>
        <w:t xml:space="preserve"> ενίσχυσαν τους προϋπολογισμούς τους οριακά </w:t>
      </w:r>
      <w:r>
        <w:rPr>
          <w:rFonts w:eastAsia="Times New Roman"/>
          <w:color w:val="1D2228"/>
          <w:szCs w:val="24"/>
        </w:rPr>
        <w:t>αλλά</w:t>
      </w:r>
      <w:r w:rsidRPr="00E30C95">
        <w:rPr>
          <w:rFonts w:eastAsia="Times New Roman"/>
          <w:color w:val="1D2228"/>
          <w:szCs w:val="24"/>
        </w:rPr>
        <w:t xml:space="preserve"> κρίσιμα</w:t>
      </w:r>
      <w:r>
        <w:rPr>
          <w:rFonts w:eastAsia="Times New Roman"/>
          <w:color w:val="1D2228"/>
          <w:szCs w:val="24"/>
        </w:rPr>
        <w:t xml:space="preserve">, </w:t>
      </w:r>
      <w:proofErr w:type="spellStart"/>
      <w:r>
        <w:rPr>
          <w:rFonts w:eastAsia="Times New Roman"/>
          <w:color w:val="1D2228"/>
          <w:szCs w:val="24"/>
        </w:rPr>
        <w:t>εξορθολόγισαν</w:t>
      </w:r>
      <w:proofErr w:type="spellEnd"/>
      <w:r w:rsidRPr="00E30C95">
        <w:rPr>
          <w:rFonts w:eastAsia="Times New Roman"/>
          <w:color w:val="1D2228"/>
          <w:szCs w:val="24"/>
        </w:rPr>
        <w:t xml:space="preserve"> </w:t>
      </w:r>
      <w:r>
        <w:rPr>
          <w:rFonts w:eastAsia="Times New Roman"/>
          <w:color w:val="1D2228"/>
          <w:szCs w:val="24"/>
        </w:rPr>
        <w:t xml:space="preserve">το </w:t>
      </w:r>
      <w:r w:rsidRPr="00E30C95">
        <w:rPr>
          <w:rFonts w:eastAsia="Times New Roman"/>
          <w:color w:val="1D2228"/>
          <w:szCs w:val="24"/>
        </w:rPr>
        <w:t>σύστημα</w:t>
      </w:r>
      <w:r>
        <w:rPr>
          <w:rFonts w:eastAsia="Times New Roman"/>
          <w:color w:val="1D2228"/>
          <w:szCs w:val="24"/>
        </w:rPr>
        <w:t>, νοικοκύρεψαν</w:t>
      </w:r>
      <w:r w:rsidRPr="00E30C95">
        <w:rPr>
          <w:rFonts w:eastAsia="Times New Roman"/>
          <w:color w:val="1D2228"/>
          <w:szCs w:val="24"/>
        </w:rPr>
        <w:t xml:space="preserve"> και κυρίως</w:t>
      </w:r>
      <w:r>
        <w:rPr>
          <w:rFonts w:eastAsia="Times New Roman"/>
          <w:color w:val="1D2228"/>
          <w:szCs w:val="24"/>
        </w:rPr>
        <w:t>,</w:t>
      </w:r>
      <w:r w:rsidRPr="00E30C95">
        <w:rPr>
          <w:rFonts w:eastAsia="Times New Roman"/>
          <w:color w:val="1D2228"/>
          <w:szCs w:val="24"/>
        </w:rPr>
        <w:t xml:space="preserve"> διασφάλισαν ότι ο καθένας που έχει ανάγκη σε μία θεραπεία στο δημόσιο νοσοκομείο</w:t>
      </w:r>
      <w:r>
        <w:rPr>
          <w:rFonts w:eastAsia="Times New Roman"/>
          <w:color w:val="1D2228"/>
          <w:szCs w:val="24"/>
        </w:rPr>
        <w:t xml:space="preserve">, όσο ακριβή </w:t>
      </w:r>
      <w:r w:rsidRPr="00E30C95">
        <w:rPr>
          <w:rFonts w:eastAsia="Times New Roman"/>
          <w:color w:val="1D2228"/>
          <w:szCs w:val="24"/>
        </w:rPr>
        <w:t>και αν είναι</w:t>
      </w:r>
      <w:r>
        <w:rPr>
          <w:rFonts w:eastAsia="Times New Roman"/>
          <w:color w:val="1D2228"/>
          <w:szCs w:val="24"/>
        </w:rPr>
        <w:t>,</w:t>
      </w:r>
      <w:r w:rsidRPr="00E30C95">
        <w:rPr>
          <w:rFonts w:eastAsia="Times New Roman"/>
          <w:color w:val="1D2228"/>
          <w:szCs w:val="24"/>
        </w:rPr>
        <w:t xml:space="preserve"> χωρίς διακρίσεις</w:t>
      </w:r>
      <w:r>
        <w:rPr>
          <w:rFonts w:eastAsia="Times New Roman"/>
          <w:color w:val="1D2228"/>
          <w:szCs w:val="24"/>
        </w:rPr>
        <w:t>,</w:t>
      </w:r>
      <w:r w:rsidRPr="00E30C95">
        <w:rPr>
          <w:rFonts w:eastAsia="Times New Roman"/>
          <w:color w:val="1D2228"/>
          <w:szCs w:val="24"/>
        </w:rPr>
        <w:t xml:space="preserve"> μπορεί να την έχει</w:t>
      </w:r>
      <w:r w:rsidRPr="00E30C95">
        <w:rPr>
          <w:rFonts w:eastAsia="Times New Roman"/>
          <w:color w:val="1D2228"/>
          <w:szCs w:val="24"/>
        </w:rPr>
        <w:t xml:space="preserve"> σήμερα με αξιοπιστία και με αξιοπρέπ</w:t>
      </w:r>
      <w:r>
        <w:rPr>
          <w:rFonts w:eastAsia="Times New Roman"/>
          <w:color w:val="1D2228"/>
          <w:szCs w:val="24"/>
        </w:rPr>
        <w:t>εια.</w:t>
      </w:r>
    </w:p>
    <w:p w14:paraId="7632D3B6"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Αυτό είναι τεράστια αλλαγή. Καταλαβαίνει πολύ καλά ο κόσμος ότι αυτοί που τα κατάφεραν στα δύσκολα μπορούν και στη νέα περίοδο, που έχει μεγαλύτερη ευχέρεια, να τα καταφέρουν ακόμη περισσότερο και να ενισχύσουν την</w:t>
      </w:r>
      <w:r>
        <w:rPr>
          <w:rFonts w:eastAsia="Times New Roman"/>
          <w:color w:val="1D2228"/>
          <w:szCs w:val="24"/>
        </w:rPr>
        <w:t xml:space="preserve"> αξιοπρέπεια και την αξιοπιστία της δημόσιας περίθαλψης. </w:t>
      </w:r>
    </w:p>
    <w:p w14:paraId="7632D3B7" w14:textId="77777777" w:rsidR="00845256" w:rsidRDefault="00BE25C9">
      <w:pPr>
        <w:spacing w:line="600" w:lineRule="auto"/>
        <w:ind w:firstLine="720"/>
        <w:contextualSpacing/>
        <w:jc w:val="both"/>
        <w:rPr>
          <w:rFonts w:eastAsia="Times New Roman"/>
          <w:color w:val="1D2228"/>
          <w:szCs w:val="24"/>
        </w:rPr>
      </w:pPr>
      <w:r>
        <w:rPr>
          <w:rFonts w:eastAsia="Times New Roman"/>
          <w:color w:val="1D2228"/>
          <w:szCs w:val="24"/>
        </w:rPr>
        <w:t xml:space="preserve">Σας ευχαριστώ. </w:t>
      </w:r>
    </w:p>
    <w:p w14:paraId="7632D3B8" w14:textId="77777777" w:rsidR="00845256" w:rsidRDefault="00BE25C9">
      <w:pPr>
        <w:spacing w:line="600" w:lineRule="auto"/>
        <w:ind w:firstLine="720"/>
        <w:contextualSpacing/>
        <w:jc w:val="center"/>
        <w:rPr>
          <w:rFonts w:eastAsia="Times New Roman"/>
          <w:color w:val="1D2228"/>
          <w:szCs w:val="24"/>
        </w:rPr>
      </w:pPr>
      <w:r>
        <w:rPr>
          <w:rFonts w:eastAsia="Times New Roman"/>
          <w:color w:val="1D2228"/>
          <w:szCs w:val="24"/>
        </w:rPr>
        <w:t>(Χειροκροτήματα από την πτέρυγα του ΣΥΡΙΖΑ)</w:t>
      </w:r>
    </w:p>
    <w:p w14:paraId="7632D3B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7632D3B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Κηρύσσεται περαιωμένη η συζήτηση…</w:t>
      </w:r>
    </w:p>
    <w:p w14:paraId="7632D3B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Κύριε Πρόεδρε,</w:t>
      </w:r>
      <w:r>
        <w:rPr>
          <w:rFonts w:eastAsia="Times New Roman" w:cs="Times New Roman"/>
          <w:szCs w:val="24"/>
        </w:rPr>
        <w:t xml:space="preserve"> θα ήθελα τον λόγο μόνο για ένα λεπτό. </w:t>
      </w:r>
    </w:p>
    <w:p w14:paraId="7632D3B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δεν υπάρχει κάτι. Κύριε </w:t>
      </w:r>
      <w:proofErr w:type="spellStart"/>
      <w:r>
        <w:rPr>
          <w:rFonts w:eastAsia="Times New Roman" w:cs="Times New Roman"/>
          <w:szCs w:val="24"/>
        </w:rPr>
        <w:t>Μπαργιώτα</w:t>
      </w:r>
      <w:proofErr w:type="spellEnd"/>
      <w:r>
        <w:rPr>
          <w:rFonts w:eastAsia="Times New Roman" w:cs="Times New Roman"/>
          <w:szCs w:val="24"/>
        </w:rPr>
        <w:t xml:space="preserve"> έχει λήξει, έχει τελειώσει η διαδικασία.</w:t>
      </w:r>
    </w:p>
    <w:p w14:paraId="7632D3B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Μόνο για ένα λεπτό, κύριε Πρόεδρε, γιατί αναφέρθηκε προσωπικά…</w:t>
      </w:r>
    </w:p>
    <w:p w14:paraId="7632D3B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(Μάριος Γεωργιάδης): </w:t>
      </w:r>
      <w:r>
        <w:rPr>
          <w:rFonts w:eastAsia="Times New Roman" w:cs="Times New Roman"/>
          <w:szCs w:val="24"/>
        </w:rPr>
        <w:t xml:space="preserve">Δεν υπάρχει κάτι επί προσωπικού. </w:t>
      </w:r>
    </w:p>
    <w:p w14:paraId="7632D3B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Δεν αφορά εμένα, αλλά αναφέρθηκε προσωπικά ο Υπουργός στον κ. Αυγερινό.</w:t>
      </w:r>
    </w:p>
    <w:p w14:paraId="7632D3C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όχι, δεν αφορά εσάς. Θα πρέπει να απαντήσει ο Υπουργός μετά. </w:t>
      </w:r>
    </w:p>
    <w:p w14:paraId="7632D3C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Μπορεί, αν θέλει μετά, να απαντήσει. </w:t>
      </w:r>
    </w:p>
    <w:p w14:paraId="7632D3C2"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συγγνώμη. Δεν υπάρχει κάποιο θέμα επί προσωπικού. </w:t>
      </w:r>
    </w:p>
    <w:p w14:paraId="7632D3C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Ο κύριος Υπουργός είπε για τον κ. Αυγερινό και θέλω να κάνω μια μικρή διευκρίνιση. </w:t>
      </w:r>
    </w:p>
    <w:p w14:paraId="7632D3C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sidRPr="00623C0D">
        <w:rPr>
          <w:rFonts w:eastAsia="Times New Roman" w:cs="Times New Roman"/>
          <w:szCs w:val="24"/>
        </w:rPr>
        <w:t xml:space="preserve"> </w:t>
      </w:r>
      <w:r>
        <w:rPr>
          <w:rFonts w:eastAsia="Times New Roman" w:cs="Times New Roman"/>
          <w:szCs w:val="24"/>
        </w:rPr>
        <w:t>Να μη συζητήσουμε για τον κ. Αυγερινό και για οτιδήποτε.</w:t>
      </w:r>
    </w:p>
    <w:p w14:paraId="7632D3C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Δώστε μου ένα λεπτό, κύριε Πρόεδρ</w:t>
      </w:r>
      <w:r>
        <w:rPr>
          <w:rFonts w:eastAsia="Times New Roman" w:cs="Times New Roman"/>
          <w:szCs w:val="24"/>
        </w:rPr>
        <w:t xml:space="preserve">ε. Είναι θέμα ηθικής. Έγινε αναφορά του κ. Ξανθού προς τον κ. Αυγερινό. </w:t>
      </w:r>
    </w:p>
    <w:p w14:paraId="7632D3C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σας παρακαλώ πολύ, θα πάρουν όλοι τον λόγο. Έχει λήξει η συνεδρίαση. </w:t>
      </w:r>
    </w:p>
    <w:p w14:paraId="7632D3C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Θέλω να δώσω μια απάντηση. </w:t>
      </w:r>
    </w:p>
    <w:p w14:paraId="7632D3C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 xml:space="preserve">(Μάριος Γεωργιάδης): </w:t>
      </w:r>
      <w:r>
        <w:rPr>
          <w:rFonts w:eastAsia="Times New Roman" w:cs="Times New Roman"/>
          <w:szCs w:val="24"/>
        </w:rPr>
        <w:t xml:space="preserve">Μα, δεν μπορώ να δώσω σε εσάς τον λόγο. Θα ζητά και ο κ. </w:t>
      </w:r>
      <w:proofErr w:type="spellStart"/>
      <w:r>
        <w:rPr>
          <w:rFonts w:eastAsia="Times New Roman" w:cs="Times New Roman"/>
          <w:szCs w:val="24"/>
        </w:rPr>
        <w:t>Λαμπρούλης</w:t>
      </w:r>
      <w:proofErr w:type="spellEnd"/>
      <w:r>
        <w:rPr>
          <w:rFonts w:eastAsia="Times New Roman" w:cs="Times New Roman"/>
          <w:szCs w:val="24"/>
        </w:rPr>
        <w:t xml:space="preserve"> μετά τον λόγο. Θα θέλει τον λόγο και ο κ. </w:t>
      </w:r>
      <w:proofErr w:type="spellStart"/>
      <w:r>
        <w:rPr>
          <w:rFonts w:eastAsia="Times New Roman" w:cs="Times New Roman"/>
          <w:szCs w:val="24"/>
        </w:rPr>
        <w:t>Μαυρωτάς</w:t>
      </w:r>
      <w:proofErr w:type="spellEnd"/>
      <w:r>
        <w:rPr>
          <w:rFonts w:eastAsia="Times New Roman" w:cs="Times New Roman"/>
          <w:szCs w:val="24"/>
        </w:rPr>
        <w:t xml:space="preserve">, θα θέλει και ο κ. Μαντάς, θα θέλει και ο κ. Φωτήλας. Έχει λήξει η συνεδρίαση. </w:t>
      </w:r>
    </w:p>
    <w:p w14:paraId="7632D3C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Σας παρακαλώ πολύ, διευκολύνετε λίγο</w:t>
      </w:r>
      <w:r>
        <w:rPr>
          <w:rFonts w:eastAsia="Times New Roman" w:cs="Times New Roman"/>
          <w:szCs w:val="24"/>
        </w:rPr>
        <w:t xml:space="preserve"> και το Προεδρείο και τον έλεγχο. </w:t>
      </w:r>
    </w:p>
    <w:p w14:paraId="7632D3C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Ένα λεπτό και τελειώνω, κύριε Πρόεδρε. </w:t>
      </w:r>
    </w:p>
    <w:p w14:paraId="7632D3C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είναι το αν το έχετε τελειώσει. Σας λέω ότι η διαδικασία δεν θα τελειώσει έτσι, διότι δεν είναι επί προσωπικού. </w:t>
      </w:r>
    </w:p>
    <w:p w14:paraId="7632D3C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ΜΠΑΡΓΙΩΤΑΣ: </w:t>
      </w:r>
      <w:r>
        <w:rPr>
          <w:rFonts w:eastAsia="Times New Roman" w:cs="Times New Roman"/>
          <w:szCs w:val="24"/>
        </w:rPr>
        <w:t>Επιμένω, υπάρχει λόγος. Αφορά ένα σημαντικό πρόσωπο.</w:t>
      </w:r>
    </w:p>
    <w:p w14:paraId="7632D3C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αφορά κάτι επί προσωπικού, όμως. </w:t>
      </w:r>
    </w:p>
    <w:p w14:paraId="7632D3C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Θέλω να κάνω μια διευκρίνιση. </w:t>
      </w:r>
    </w:p>
    <w:p w14:paraId="7632D3C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Κάντε τη διευκρίνιση στον κ</w:t>
      </w:r>
      <w:r>
        <w:rPr>
          <w:rFonts w:eastAsia="Times New Roman" w:cs="Times New Roman"/>
          <w:szCs w:val="24"/>
        </w:rPr>
        <w:t xml:space="preserve">. Ξανθό. Κάντε την κάπου δήλωση έξω στο περιστύλιο. Όχι να χρησιμοποιήσετε αυτή τη στιγμή τον λόγο, το μικρόφωνο του Κοινοβουλίου. </w:t>
      </w:r>
    </w:p>
    <w:p w14:paraId="7632D3D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Επιμένω να πάρω τον λόγο. </w:t>
      </w:r>
    </w:p>
    <w:p w14:paraId="7632D3D1" w14:textId="77777777" w:rsidR="00845256" w:rsidRDefault="00BE25C9">
      <w:pPr>
        <w:spacing w:line="600" w:lineRule="auto"/>
        <w:ind w:firstLine="720"/>
        <w:contextualSpacing/>
        <w:jc w:val="both"/>
        <w:rPr>
          <w:rFonts w:eastAsia="Times New Roman" w:cs="Times New Roman"/>
          <w:szCs w:val="24"/>
        </w:rPr>
      </w:pPr>
      <w:r w:rsidRPr="0082001E">
        <w:rPr>
          <w:rFonts w:eastAsia="Times New Roman" w:cs="Times New Roman"/>
          <w:b/>
          <w:szCs w:val="24"/>
        </w:rPr>
        <w:t xml:space="preserve">ΠΡΟΕΔΡΕΥΩΝ (Μάριος Γεωργιάδης): </w:t>
      </w:r>
      <w:r>
        <w:rPr>
          <w:rFonts w:eastAsia="Times New Roman" w:cs="Times New Roman"/>
          <w:szCs w:val="24"/>
        </w:rPr>
        <w:t xml:space="preserve">Μα δεν είναι </w:t>
      </w:r>
      <w:r w:rsidRPr="0082001E">
        <w:rPr>
          <w:rFonts w:eastAsia="Times New Roman" w:cs="Times New Roman"/>
          <w:szCs w:val="24"/>
        </w:rPr>
        <w:t xml:space="preserve">να επιμένετε. </w:t>
      </w:r>
    </w:p>
    <w:p w14:paraId="7632D3D2" w14:textId="77777777" w:rsidR="00845256" w:rsidRDefault="00BE25C9">
      <w:pPr>
        <w:spacing w:line="600" w:lineRule="auto"/>
        <w:ind w:firstLine="720"/>
        <w:contextualSpacing/>
        <w:jc w:val="both"/>
        <w:rPr>
          <w:rFonts w:eastAsia="Times New Roman" w:cs="Times New Roman"/>
          <w:szCs w:val="24"/>
        </w:rPr>
      </w:pPr>
      <w:r w:rsidRPr="0082001E">
        <w:rPr>
          <w:rFonts w:eastAsia="Times New Roman" w:cs="Times New Roman"/>
          <w:b/>
          <w:szCs w:val="24"/>
        </w:rPr>
        <w:t>ΚΩΝΣΤΑΝΤΙΝΟΣ</w:t>
      </w:r>
      <w:r w:rsidRPr="0082001E">
        <w:rPr>
          <w:rFonts w:eastAsia="Times New Roman" w:cs="Times New Roman"/>
          <w:b/>
          <w:szCs w:val="24"/>
        </w:rPr>
        <w:t xml:space="preserve"> ΜΠΑΡΓΙΩΤΑΣ:</w:t>
      </w:r>
      <w:r>
        <w:rPr>
          <w:rFonts w:eastAsia="Times New Roman" w:cs="Times New Roman"/>
          <w:b/>
          <w:szCs w:val="24"/>
        </w:rPr>
        <w:t xml:space="preserve"> </w:t>
      </w:r>
      <w:r w:rsidRPr="007A46E9">
        <w:rPr>
          <w:rFonts w:eastAsia="Times New Roman" w:cs="Times New Roman"/>
          <w:szCs w:val="24"/>
        </w:rPr>
        <w:t xml:space="preserve">Θέλω να δώσω στον κ. Ξανθό μια απάντηση. </w:t>
      </w:r>
      <w:r>
        <w:rPr>
          <w:rFonts w:eastAsia="Times New Roman" w:cs="Times New Roman"/>
          <w:szCs w:val="24"/>
        </w:rPr>
        <w:t xml:space="preserve">Δεν είναι κακό.  </w:t>
      </w:r>
    </w:p>
    <w:p w14:paraId="7632D3D3"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δεν είναι θέμα να είναι κακό. Όλοι έχουν να πουν κάτι. Από τον λόγο του Υπουργού, μπορεί να έχουν όλοι να πουν κάτι. Δεν αφορά προσωπικ</w:t>
      </w:r>
      <w:r>
        <w:rPr>
          <w:rFonts w:eastAsia="Times New Roman" w:cs="Times New Roman"/>
          <w:szCs w:val="24"/>
        </w:rPr>
        <w:t xml:space="preserve">ό, αυτό σας λέω. Εάν ήταν κάτι επί προσωπικού πολύ ευχαρίστως να σας έδινα τον λόγο. Δεν είναι κάτι επί προσωπικού, κύριε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7632D3D4"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sidRPr="002B3060">
        <w:rPr>
          <w:rFonts w:eastAsia="Times New Roman" w:cs="Times New Roman"/>
          <w:szCs w:val="24"/>
        </w:rPr>
        <w:t>Θέλω να κάνω μια διευκρίνιση.</w:t>
      </w:r>
    </w:p>
    <w:p w14:paraId="7632D3D5"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Μα γιατί το κάνετε δύσκολο τώρα; Με</w:t>
      </w:r>
      <w:r>
        <w:rPr>
          <w:rFonts w:eastAsia="Times New Roman" w:cs="Times New Roman"/>
          <w:szCs w:val="24"/>
        </w:rPr>
        <w:t xml:space="preserve"> φέρνετε σε δύσκολη θέση. Δεν έχω στερήσει ποτέ τον λόγο από κανέναν. Με φέρνετε σε δύσκολη θέση αυτή τη στιγμή. </w:t>
      </w:r>
    </w:p>
    <w:p w14:paraId="7632D3D6"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Εσείς το κάνετε δύσκολο, χωρίς να υπάρχει λόγος. </w:t>
      </w:r>
    </w:p>
    <w:p w14:paraId="7632D3D7"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το κάνω δύσκολο. Σας ζητώ να </w:t>
      </w:r>
      <w:r>
        <w:rPr>
          <w:rFonts w:eastAsia="Times New Roman" w:cs="Times New Roman"/>
          <w:szCs w:val="24"/>
        </w:rPr>
        <w:t xml:space="preserve">βοηθήσετε τη διαδικασία. </w:t>
      </w:r>
    </w:p>
    <w:p w14:paraId="7632D3D8"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Πάντως για την ιστορία, στον κ. Αυγερινό δεν μπορεί κανείς να του απαγορεύσει τίποτα. Ήταν δική του επιλογή. Και αυτό το λέω από σεβασμό στο πρόσωπό του… </w:t>
      </w:r>
    </w:p>
    <w:p w14:paraId="7632D3D9"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Ωραία. Έγινε ξεκάθ</w:t>
      </w:r>
      <w:r>
        <w:rPr>
          <w:rFonts w:eastAsia="Times New Roman" w:cs="Times New Roman"/>
          <w:szCs w:val="24"/>
        </w:rPr>
        <w:t xml:space="preserve">αρο, κύριε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7632D3DA"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Εσείς δεν τον σεβαστήκατε! </w:t>
      </w:r>
    </w:p>
    <w:p w14:paraId="7632D3DB"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σας παρακαλώ πολύ. </w:t>
      </w:r>
    </w:p>
    <w:p w14:paraId="7632D3DC"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Καταλάβατε κύριε </w:t>
      </w:r>
      <w:proofErr w:type="spellStart"/>
      <w:r>
        <w:rPr>
          <w:rFonts w:eastAsia="Times New Roman" w:cs="Times New Roman"/>
          <w:szCs w:val="24"/>
        </w:rPr>
        <w:t>Μπαργιώτα</w:t>
      </w:r>
      <w:proofErr w:type="spellEnd"/>
      <w:r>
        <w:rPr>
          <w:rFonts w:eastAsia="Times New Roman" w:cs="Times New Roman"/>
          <w:szCs w:val="24"/>
        </w:rPr>
        <w:t xml:space="preserve">, τι θα γίνει; Εάν σας αφήσω να μιλήσετε θα έχουμε όλη αυτήν τη λογομαχία εδώ </w:t>
      </w:r>
      <w:r>
        <w:rPr>
          <w:rFonts w:eastAsia="Times New Roman" w:cs="Times New Roman"/>
          <w:szCs w:val="24"/>
        </w:rPr>
        <w:t xml:space="preserve">πέρα. Ας λήξει η συνεδρίαση -είναι και η τελευταία συνεδρίαση πριν τις εκλογές- να πάμε στις εκλογές, να δούμε τι μέλει γενέσθαι. </w:t>
      </w:r>
    </w:p>
    <w:p w14:paraId="7632D3DD"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w:t>
      </w:r>
      <w:r w:rsidRPr="00075375">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τροπολογιών του σχεδίου νόμου του Υπουργείου Υγείας</w:t>
      </w:r>
      <w:r>
        <w:rPr>
          <w:rFonts w:eastAsia="Times New Roman" w:cs="Times New Roman"/>
          <w:szCs w:val="24"/>
        </w:rPr>
        <w:t>:</w:t>
      </w:r>
      <w:r>
        <w:rPr>
          <w:rFonts w:eastAsia="Times New Roman" w:cs="Times New Roman"/>
          <w:szCs w:val="24"/>
        </w:rPr>
        <w:t xml:space="preserve"> </w:t>
      </w:r>
      <w:r w:rsidRPr="002B3060">
        <w:rPr>
          <w:rFonts w:eastAsia="Times New Roman" w:cs="Times New Roman"/>
          <w:szCs w:val="24"/>
        </w:rPr>
        <w:t>«Κύρω</w:t>
      </w:r>
      <w:r w:rsidRPr="002B3060">
        <w:rPr>
          <w:rFonts w:eastAsia="Times New Roman" w:cs="Times New Roman"/>
          <w:szCs w:val="24"/>
        </w:rPr>
        <w:t xml:space="preserve">ση της σύμβασης δωρεάς μεταξύ του Ελληνικού Δημοσίου, του Γενικού Νοσοκομείου </w:t>
      </w:r>
      <w:proofErr w:type="spellStart"/>
      <w:r w:rsidRPr="002B3060">
        <w:rPr>
          <w:rFonts w:eastAsia="Times New Roman" w:cs="Times New Roman"/>
          <w:szCs w:val="24"/>
        </w:rPr>
        <w:t>Παίδων</w:t>
      </w:r>
      <w:proofErr w:type="spellEnd"/>
      <w:r w:rsidRPr="002B3060">
        <w:rPr>
          <w:rFonts w:eastAsia="Times New Roman" w:cs="Times New Roman"/>
          <w:szCs w:val="24"/>
        </w:rPr>
        <w:t xml:space="preserve"> Πεντέλης κ</w:t>
      </w:r>
      <w:r>
        <w:rPr>
          <w:rFonts w:eastAsia="Times New Roman" w:cs="Times New Roman"/>
          <w:szCs w:val="24"/>
        </w:rPr>
        <w:t xml:space="preserve">αι των </w:t>
      </w:r>
      <w:proofErr w:type="spellStart"/>
      <w:r>
        <w:rPr>
          <w:rFonts w:eastAsia="Times New Roman" w:cs="Times New Roman"/>
          <w:szCs w:val="24"/>
        </w:rPr>
        <w:t>συνε</w:t>
      </w:r>
      <w:r w:rsidRPr="002B3060">
        <w:rPr>
          <w:rFonts w:eastAsia="Times New Roman" w:cs="Times New Roman"/>
          <w:szCs w:val="24"/>
        </w:rPr>
        <w:t>κτελεστών</w:t>
      </w:r>
      <w:proofErr w:type="spellEnd"/>
      <w:r w:rsidRPr="002B3060">
        <w:rPr>
          <w:rFonts w:eastAsia="Times New Roman" w:cs="Times New Roman"/>
          <w:szCs w:val="24"/>
        </w:rPr>
        <w:t xml:space="preserve"> της διαθήκης της Ελισάβετ Παπαγιαννοπούλου</w:t>
      </w:r>
      <w:r>
        <w:rPr>
          <w:rFonts w:eastAsia="Times New Roman" w:cs="Times New Roman"/>
          <w:szCs w:val="24"/>
        </w:rPr>
        <w:t xml:space="preserve"> και άλλες διατάξεις</w:t>
      </w:r>
      <w:r w:rsidRPr="002B3060">
        <w:rPr>
          <w:rFonts w:eastAsia="Times New Roman" w:cs="Times New Roman"/>
          <w:szCs w:val="24"/>
        </w:rPr>
        <w:t>».</w:t>
      </w:r>
    </w:p>
    <w:p w14:paraId="7632D3DE"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επί της αρχής,</w:t>
      </w:r>
      <w:r w:rsidRPr="005F7167">
        <w:rPr>
          <w:rFonts w:eastAsia="Times New Roman" w:cs="Times New Roman"/>
          <w:szCs w:val="24"/>
        </w:rPr>
        <w:t xml:space="preserve"> των άρθρων, των τροπολογιών και του συνόλου </w:t>
      </w:r>
      <w:r>
        <w:rPr>
          <w:rFonts w:eastAsia="Times New Roman" w:cs="Times New Roman"/>
          <w:szCs w:val="24"/>
        </w:rPr>
        <w:t xml:space="preserve">και η ψήφισή τους θα γίνει χωριστά. </w:t>
      </w:r>
    </w:p>
    <w:p w14:paraId="7632D3DF"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ένα άρθρο, δέκα έξι τροπολογίες, το ακροτελεύτιο άρθρο και το σύνολο του νομοσχεδίου. Κάθε φορά στην </w:t>
      </w:r>
      <w:r>
        <w:rPr>
          <w:rFonts w:eastAsia="Times New Roman" w:cs="Times New Roman"/>
          <w:szCs w:val="24"/>
        </w:rPr>
        <w:t xml:space="preserve">οθόνη εμφανίζονται ως τέσσερα άρθρα </w:t>
      </w:r>
      <w:r>
        <w:rPr>
          <w:rFonts w:eastAsia="Times New Roman" w:cs="Times New Roman"/>
          <w:szCs w:val="24"/>
        </w:rPr>
        <w:lastRenderedPageBreak/>
        <w:t xml:space="preserve">προς ψήφιση. Για να ψηφίσετε και τα υπόλοιπα, θα πρέπει να κυλήσετε την οθόνη αφής. Είναι το λεγόμενο </w:t>
      </w:r>
      <w:r>
        <w:rPr>
          <w:rFonts w:eastAsia="Times New Roman" w:cs="Times New Roman"/>
          <w:szCs w:val="24"/>
          <w:lang w:val="en-US"/>
        </w:rPr>
        <w:t>scroll</w:t>
      </w:r>
      <w:r w:rsidRPr="002B3060">
        <w:rPr>
          <w:rFonts w:eastAsia="Times New Roman" w:cs="Times New Roman"/>
          <w:szCs w:val="24"/>
        </w:rPr>
        <w:t xml:space="preserve"> </w:t>
      </w:r>
      <w:r>
        <w:rPr>
          <w:rFonts w:eastAsia="Times New Roman" w:cs="Times New Roman"/>
          <w:szCs w:val="24"/>
          <w:lang w:val="en-US"/>
        </w:rPr>
        <w:t>down</w:t>
      </w:r>
      <w:r w:rsidRPr="002B3060">
        <w:rPr>
          <w:rFonts w:eastAsia="Times New Roman" w:cs="Times New Roman"/>
          <w:szCs w:val="24"/>
        </w:rPr>
        <w:t>.</w:t>
      </w:r>
      <w:r>
        <w:rPr>
          <w:rFonts w:eastAsia="Times New Roman" w:cs="Times New Roman"/>
          <w:szCs w:val="24"/>
        </w:rPr>
        <w:t xml:space="preserve"> </w:t>
      </w:r>
    </w:p>
    <w:p w14:paraId="7632D3E0"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Στο πάνω δεξιό μέρος της οθόνης εμφανίζεται κάθε φορά ο αριθμός των άρθρων που απομένουν προς ψήφιση. Βε</w:t>
      </w:r>
      <w:r>
        <w:rPr>
          <w:rFonts w:eastAsia="Times New Roman" w:cs="Times New Roman"/>
          <w:szCs w:val="24"/>
        </w:rPr>
        <w:t>βαιωθείτε ότι έχετε ψηφίσει το υπό ψήφιση άρθρο και τις τροπολογίες και, αφού καταχωρίσετε την ψήφο σας, έχετε την δυνατότητα να την ελέγξετε ή και να την αναθεωρήσετε έως την λήξη της ψηφοφορίας. Για οποιαδήποτε απορία απευθυνθείτε στο Προεδρείο, προκειμέ</w:t>
      </w:r>
      <w:r>
        <w:rPr>
          <w:rFonts w:eastAsia="Times New Roman" w:cs="Times New Roman"/>
          <w:szCs w:val="24"/>
        </w:rPr>
        <w:t xml:space="preserve">νου να σας συνδράμουν οι αρμόδιοι υπάλληλοι. </w:t>
      </w:r>
    </w:p>
    <w:p w14:paraId="7632D3E1" w14:textId="77777777" w:rsidR="00845256" w:rsidRDefault="00BE25C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7632D3E2" w14:textId="77777777" w:rsidR="00845256" w:rsidRDefault="00BE25C9">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7632D3E3" w14:textId="77777777" w:rsidR="00845256" w:rsidRDefault="00BE25C9">
      <w:pPr>
        <w:autoSpaceDE w:val="0"/>
        <w:autoSpaceDN w:val="0"/>
        <w:adjustRightInd w:val="0"/>
        <w:spacing w:line="600" w:lineRule="auto"/>
        <w:ind w:firstLine="709"/>
        <w:contextualSpacing/>
        <w:jc w:val="both"/>
        <w:rPr>
          <w:rFonts w:eastAsia="SimSun"/>
          <w:szCs w:val="24"/>
          <w:lang w:eastAsia="zh-CN"/>
        </w:rPr>
      </w:pPr>
      <w:r>
        <w:rPr>
          <w:rFonts w:eastAsia="SimSun"/>
          <w:b/>
          <w:bCs/>
          <w:szCs w:val="24"/>
          <w:lang w:eastAsia="zh-CN"/>
        </w:rPr>
        <w:t>ΠΡΟΕΔΡΕΥΩΝ (Μάριος Γεωργιάδης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7632D3E4" w14:textId="77777777" w:rsidR="00845256" w:rsidRDefault="00BE25C9">
      <w:pPr>
        <w:tabs>
          <w:tab w:val="left" w:pos="2940"/>
        </w:tabs>
        <w:spacing w:line="600" w:lineRule="auto"/>
        <w:ind w:firstLine="709"/>
        <w:contextualSpacing/>
        <w:jc w:val="center"/>
        <w:rPr>
          <w:rFonts w:eastAsia="Times New Roman"/>
          <w:szCs w:val="24"/>
        </w:rPr>
      </w:pPr>
      <w:r w:rsidRPr="0001772E">
        <w:rPr>
          <w:rFonts w:eastAsia="Times New Roman"/>
          <w:szCs w:val="24"/>
        </w:rPr>
        <w:t>(ΗΛΕΚΤΡΟΝΙΚΗ ΚΑΤΑΜΕΤΡΗΣΗ)</w:t>
      </w:r>
    </w:p>
    <w:p w14:paraId="7632D3E5" w14:textId="77777777" w:rsidR="00845256" w:rsidRDefault="00BE25C9">
      <w:pPr>
        <w:tabs>
          <w:tab w:val="left" w:pos="2940"/>
        </w:tabs>
        <w:spacing w:line="600" w:lineRule="auto"/>
        <w:ind w:firstLine="709"/>
        <w:contextualSpacing/>
        <w:jc w:val="center"/>
        <w:rPr>
          <w:rFonts w:eastAsia="Times New Roman"/>
          <w:szCs w:val="24"/>
        </w:rPr>
      </w:pPr>
      <w:r w:rsidRPr="00371794">
        <w:rPr>
          <w:rFonts w:eastAsia="Times New Roman"/>
          <w:szCs w:val="24"/>
        </w:rPr>
        <w:t xml:space="preserve">(ΜΕΤΑ ΤΗΝ </w:t>
      </w:r>
      <w:r w:rsidRPr="00371794">
        <w:rPr>
          <w:rFonts w:eastAsia="Times New Roman"/>
          <w:szCs w:val="24"/>
        </w:rPr>
        <w:t>ΗΛΕΚΤΡΟΝΙΚΗ ΚΑΤΑΜΕΤΡΗΣΗ)</w:t>
      </w:r>
    </w:p>
    <w:p w14:paraId="7632D3E6" w14:textId="77777777" w:rsidR="00845256" w:rsidRDefault="00BE25C9">
      <w:pPr>
        <w:tabs>
          <w:tab w:val="left" w:pos="2940"/>
        </w:tabs>
        <w:spacing w:line="600" w:lineRule="auto"/>
        <w:ind w:firstLine="709"/>
        <w:contextualSpacing/>
        <w:jc w:val="both"/>
        <w:rPr>
          <w:rFonts w:eastAsia="Times New Roman" w:cs="Times New Roman"/>
          <w:szCs w:val="24"/>
        </w:rPr>
      </w:pPr>
      <w:r w:rsidRPr="00EF3F89">
        <w:rPr>
          <w:rFonts w:eastAsia="SimSun"/>
          <w:b/>
          <w:bCs/>
          <w:szCs w:val="24"/>
          <w:lang w:eastAsia="zh-CN"/>
        </w:rPr>
        <w:lastRenderedPageBreak/>
        <w:t>ΠΡΟΕΔΡΕΥΩΝ (</w:t>
      </w:r>
      <w:r>
        <w:rPr>
          <w:rFonts w:eastAsia="SimSun"/>
          <w:b/>
          <w:bCs/>
          <w:szCs w:val="24"/>
          <w:lang w:eastAsia="zh-CN"/>
        </w:rPr>
        <w:t>Μάριος Γεωργιάδης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 xml:space="preserve">  </w:t>
      </w:r>
    </w:p>
    <w:p w14:paraId="7632D3E7" w14:textId="77777777" w:rsidR="00845256" w:rsidRDefault="00BE25C9">
      <w:pPr>
        <w:spacing w:line="600" w:lineRule="auto"/>
        <w:ind w:firstLine="709"/>
        <w:contextualSpacing/>
        <w:jc w:val="center"/>
        <w:rPr>
          <w:rFonts w:eastAsia="Times New Roman" w:cs="Times New Roman"/>
          <w:color w:val="FF0000"/>
          <w:szCs w:val="24"/>
        </w:rPr>
      </w:pPr>
      <w:r>
        <w:rPr>
          <w:rFonts w:eastAsia="Times New Roman" w:cs="Times New Roman"/>
          <w:color w:val="FF0000"/>
          <w:szCs w:val="24"/>
        </w:rPr>
        <w:t>(</w:t>
      </w:r>
      <w:r w:rsidRPr="0071757D">
        <w:rPr>
          <w:rFonts w:eastAsia="Times New Roman" w:cs="Times New Roman"/>
          <w:color w:val="C00000"/>
          <w:szCs w:val="24"/>
        </w:rPr>
        <w:t>ΑΛΛΑΓΗ ΣΕΛΙΔΑΣ</w:t>
      </w:r>
      <w:r>
        <w:rPr>
          <w:rFonts w:eastAsia="Times New Roman" w:cs="Times New Roman"/>
          <w:color w:val="FF0000"/>
          <w:szCs w:val="24"/>
        </w:rPr>
        <w:t>)</w:t>
      </w:r>
    </w:p>
    <w:p w14:paraId="7632D3E8" w14:textId="77777777" w:rsidR="00845256" w:rsidRDefault="00BE25C9">
      <w:pPr>
        <w:rPr>
          <w:rFonts w:eastAsia="Times New Roman" w:cs="Times New Roman"/>
          <w:color w:val="FF0000"/>
          <w:szCs w:val="24"/>
        </w:rPr>
      </w:pPr>
      <w:r>
        <w:rPr>
          <w:rFonts w:eastAsia="Times New Roman" w:cs="Times New Roman"/>
          <w:color w:val="FF0000"/>
          <w:szCs w:val="24"/>
        </w:rPr>
        <w:br w:type="page"/>
      </w:r>
    </w:p>
    <w:tbl>
      <w:tblPr>
        <w:tblW w:w="7360" w:type="dxa"/>
        <w:tblCellMar>
          <w:left w:w="10" w:type="dxa"/>
          <w:right w:w="10" w:type="dxa"/>
        </w:tblCellMar>
        <w:tblLook w:val="04A0" w:firstRow="1" w:lastRow="0" w:firstColumn="1" w:lastColumn="0" w:noHBand="0" w:noVBand="1"/>
      </w:tblPr>
      <w:tblGrid>
        <w:gridCol w:w="7360"/>
      </w:tblGrid>
      <w:tr w:rsidR="00845256" w14:paraId="7632D3EA" w14:textId="77777777">
        <w:trPr>
          <w:trHeight w:val="1485"/>
        </w:trPr>
        <w:tc>
          <w:tcPr>
            <w:tcW w:w="7360" w:type="dxa"/>
            <w:tcBorders>
              <w:top w:val="nil"/>
              <w:left w:val="nil"/>
              <w:bottom w:val="nil"/>
              <w:right w:val="nil"/>
            </w:tcBorders>
            <w:shd w:val="clear" w:color="auto" w:fill="auto"/>
            <w:vAlign w:val="center"/>
            <w:hideMark/>
          </w:tcPr>
          <w:p w14:paraId="7632D3E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 xml:space="preserve">Κύρωση της σύμβασης </w:t>
            </w:r>
            <w:r>
              <w:rPr>
                <w:rFonts w:ascii="Calibri" w:eastAsia="Times New Roman" w:hAnsi="Calibri" w:cs="Calibri"/>
                <w:color w:val="000000"/>
                <w:szCs w:val="24"/>
              </w:rPr>
              <w:t xml:space="preserve">δωρεάς μεταξύ του Ελληνικού Δημοσίου, του Γενικού Νοσοκομείου </w:t>
            </w:r>
            <w:proofErr w:type="spellStart"/>
            <w:r>
              <w:rPr>
                <w:rFonts w:ascii="Calibri" w:eastAsia="Times New Roman" w:hAnsi="Calibri" w:cs="Calibri"/>
                <w:color w:val="000000"/>
                <w:szCs w:val="24"/>
              </w:rPr>
              <w:t>Παίδων</w:t>
            </w:r>
            <w:proofErr w:type="spellEnd"/>
            <w:r>
              <w:rPr>
                <w:rFonts w:ascii="Calibri" w:eastAsia="Times New Roman" w:hAnsi="Calibri" w:cs="Calibri"/>
                <w:color w:val="000000"/>
                <w:szCs w:val="24"/>
              </w:rPr>
              <w:t xml:space="preserve"> Πεντέλης και των </w:t>
            </w:r>
            <w:proofErr w:type="spellStart"/>
            <w:r>
              <w:rPr>
                <w:rFonts w:ascii="Calibri" w:eastAsia="Times New Roman" w:hAnsi="Calibri" w:cs="Calibri"/>
                <w:color w:val="000000"/>
                <w:szCs w:val="24"/>
              </w:rPr>
              <w:t>συνεκτελεστών</w:t>
            </w:r>
            <w:proofErr w:type="spellEnd"/>
            <w:r>
              <w:rPr>
                <w:rFonts w:ascii="Calibri" w:eastAsia="Times New Roman" w:hAnsi="Calibri" w:cs="Calibri"/>
                <w:color w:val="000000"/>
                <w:szCs w:val="24"/>
              </w:rPr>
              <w:t xml:space="preserve"> της διαθήκης της Ελισάβετ Παπαγιαννοπούλου και άλλες διατάξεις.</w:t>
            </w:r>
          </w:p>
        </w:tc>
      </w:tr>
      <w:tr w:rsidR="00845256" w14:paraId="7632D3EC" w14:textId="77777777">
        <w:trPr>
          <w:trHeight w:val="330"/>
        </w:trPr>
        <w:tc>
          <w:tcPr>
            <w:tcW w:w="7360" w:type="dxa"/>
            <w:tcBorders>
              <w:top w:val="nil"/>
              <w:left w:val="nil"/>
              <w:bottom w:val="nil"/>
              <w:right w:val="nil"/>
            </w:tcBorders>
            <w:shd w:val="clear" w:color="auto" w:fill="auto"/>
            <w:vAlign w:val="center"/>
            <w:hideMark/>
          </w:tcPr>
          <w:p w14:paraId="7632D3E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845256" w14:paraId="7632D3EE" w14:textId="77777777">
        <w:trPr>
          <w:trHeight w:val="345"/>
        </w:trPr>
        <w:tc>
          <w:tcPr>
            <w:tcW w:w="7360" w:type="dxa"/>
            <w:tcBorders>
              <w:top w:val="nil"/>
              <w:left w:val="nil"/>
              <w:bottom w:val="nil"/>
              <w:right w:val="nil"/>
            </w:tcBorders>
            <w:shd w:val="clear" w:color="auto" w:fill="auto"/>
            <w:vAlign w:val="center"/>
            <w:hideMark/>
          </w:tcPr>
          <w:p w14:paraId="7632D3E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3F0" w14:textId="77777777">
        <w:trPr>
          <w:trHeight w:val="330"/>
        </w:trPr>
        <w:tc>
          <w:tcPr>
            <w:tcW w:w="7360" w:type="dxa"/>
            <w:tcBorders>
              <w:top w:val="nil"/>
              <w:left w:val="nil"/>
              <w:bottom w:val="nil"/>
              <w:right w:val="nil"/>
            </w:tcBorders>
            <w:shd w:val="clear" w:color="auto" w:fill="auto"/>
            <w:vAlign w:val="center"/>
            <w:hideMark/>
          </w:tcPr>
          <w:p w14:paraId="7632D3E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3F2" w14:textId="77777777">
        <w:trPr>
          <w:trHeight w:val="330"/>
        </w:trPr>
        <w:tc>
          <w:tcPr>
            <w:tcW w:w="7360" w:type="dxa"/>
            <w:tcBorders>
              <w:top w:val="nil"/>
              <w:left w:val="nil"/>
              <w:bottom w:val="nil"/>
              <w:right w:val="nil"/>
            </w:tcBorders>
            <w:shd w:val="clear" w:color="auto" w:fill="auto"/>
            <w:vAlign w:val="center"/>
            <w:hideMark/>
          </w:tcPr>
          <w:p w14:paraId="7632D3F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3F4" w14:textId="77777777">
        <w:trPr>
          <w:trHeight w:val="330"/>
        </w:trPr>
        <w:tc>
          <w:tcPr>
            <w:tcW w:w="7360" w:type="dxa"/>
            <w:tcBorders>
              <w:top w:val="nil"/>
              <w:left w:val="nil"/>
              <w:bottom w:val="nil"/>
              <w:right w:val="nil"/>
            </w:tcBorders>
            <w:shd w:val="clear" w:color="auto" w:fill="auto"/>
            <w:vAlign w:val="center"/>
            <w:hideMark/>
          </w:tcPr>
          <w:p w14:paraId="7632D3F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845256" w14:paraId="7632D3F6" w14:textId="77777777">
        <w:trPr>
          <w:trHeight w:val="330"/>
        </w:trPr>
        <w:tc>
          <w:tcPr>
            <w:tcW w:w="7360" w:type="dxa"/>
            <w:tcBorders>
              <w:top w:val="nil"/>
              <w:left w:val="nil"/>
              <w:bottom w:val="nil"/>
              <w:right w:val="nil"/>
            </w:tcBorders>
            <w:shd w:val="clear" w:color="auto" w:fill="auto"/>
            <w:vAlign w:val="center"/>
            <w:hideMark/>
          </w:tcPr>
          <w:p w14:paraId="7632D3F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3F8" w14:textId="77777777">
        <w:trPr>
          <w:trHeight w:val="345"/>
        </w:trPr>
        <w:tc>
          <w:tcPr>
            <w:tcW w:w="7360" w:type="dxa"/>
            <w:tcBorders>
              <w:top w:val="nil"/>
              <w:left w:val="nil"/>
              <w:bottom w:val="nil"/>
              <w:right w:val="nil"/>
            </w:tcBorders>
            <w:shd w:val="clear" w:color="auto" w:fill="auto"/>
            <w:vAlign w:val="center"/>
            <w:hideMark/>
          </w:tcPr>
          <w:p w14:paraId="7632D3F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ΤΟ </w:t>
            </w:r>
            <w:r>
              <w:rPr>
                <w:rFonts w:ascii="Calibri" w:eastAsia="Times New Roman" w:hAnsi="Calibri" w:cs="Calibri"/>
                <w:color w:val="000000"/>
                <w:szCs w:val="24"/>
              </w:rPr>
              <w:t>ΠΟΤΑΜΙ: ΝΑΙ</w:t>
            </w:r>
          </w:p>
        </w:tc>
      </w:tr>
      <w:tr w:rsidR="00845256" w14:paraId="7632D3FA" w14:textId="77777777">
        <w:trPr>
          <w:trHeight w:val="330"/>
        </w:trPr>
        <w:tc>
          <w:tcPr>
            <w:tcW w:w="7360" w:type="dxa"/>
            <w:tcBorders>
              <w:top w:val="nil"/>
              <w:left w:val="nil"/>
              <w:bottom w:val="nil"/>
              <w:right w:val="nil"/>
            </w:tcBorders>
            <w:shd w:val="clear" w:color="auto" w:fill="auto"/>
            <w:vAlign w:val="center"/>
            <w:hideMark/>
          </w:tcPr>
          <w:p w14:paraId="7632D3F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3FC" w14:textId="77777777">
        <w:trPr>
          <w:trHeight w:val="330"/>
        </w:trPr>
        <w:tc>
          <w:tcPr>
            <w:tcW w:w="7360" w:type="dxa"/>
            <w:tcBorders>
              <w:top w:val="nil"/>
              <w:left w:val="nil"/>
              <w:bottom w:val="nil"/>
              <w:right w:val="nil"/>
            </w:tcBorders>
            <w:shd w:val="clear" w:color="auto" w:fill="auto"/>
            <w:vAlign w:val="center"/>
            <w:hideMark/>
          </w:tcPr>
          <w:p w14:paraId="7632D3F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ΟΜΟΦΩΝΑ</w:t>
            </w:r>
          </w:p>
        </w:tc>
      </w:tr>
      <w:tr w:rsidR="00845256" w14:paraId="7632D3FE" w14:textId="77777777">
        <w:trPr>
          <w:trHeight w:val="330"/>
        </w:trPr>
        <w:tc>
          <w:tcPr>
            <w:tcW w:w="7360" w:type="dxa"/>
            <w:tcBorders>
              <w:top w:val="nil"/>
              <w:left w:val="nil"/>
              <w:bottom w:val="nil"/>
              <w:right w:val="nil"/>
            </w:tcBorders>
            <w:shd w:val="clear" w:color="auto" w:fill="auto"/>
            <w:vAlign w:val="center"/>
            <w:hideMark/>
          </w:tcPr>
          <w:p w14:paraId="7632D3F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00" w14:textId="77777777">
        <w:trPr>
          <w:trHeight w:val="330"/>
        </w:trPr>
        <w:tc>
          <w:tcPr>
            <w:tcW w:w="7360" w:type="dxa"/>
            <w:tcBorders>
              <w:top w:val="nil"/>
              <w:left w:val="nil"/>
              <w:bottom w:val="nil"/>
              <w:right w:val="nil"/>
            </w:tcBorders>
            <w:shd w:val="clear" w:color="auto" w:fill="auto"/>
            <w:vAlign w:val="center"/>
            <w:hideMark/>
          </w:tcPr>
          <w:p w14:paraId="7632D3F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02" w14:textId="77777777">
        <w:trPr>
          <w:trHeight w:val="330"/>
        </w:trPr>
        <w:tc>
          <w:tcPr>
            <w:tcW w:w="7360" w:type="dxa"/>
            <w:tcBorders>
              <w:top w:val="nil"/>
              <w:left w:val="nil"/>
              <w:bottom w:val="nil"/>
              <w:right w:val="nil"/>
            </w:tcBorders>
            <w:shd w:val="clear" w:color="auto" w:fill="auto"/>
            <w:vAlign w:val="center"/>
            <w:hideMark/>
          </w:tcPr>
          <w:p w14:paraId="7632D40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04" w14:textId="77777777">
        <w:trPr>
          <w:trHeight w:val="330"/>
        </w:trPr>
        <w:tc>
          <w:tcPr>
            <w:tcW w:w="7360" w:type="dxa"/>
            <w:tcBorders>
              <w:top w:val="nil"/>
              <w:left w:val="nil"/>
              <w:bottom w:val="nil"/>
              <w:right w:val="nil"/>
            </w:tcBorders>
            <w:shd w:val="clear" w:color="auto" w:fill="auto"/>
            <w:vAlign w:val="center"/>
            <w:hideMark/>
          </w:tcPr>
          <w:p w14:paraId="7632D40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845256" w14:paraId="7632D406" w14:textId="77777777">
        <w:trPr>
          <w:trHeight w:val="330"/>
        </w:trPr>
        <w:tc>
          <w:tcPr>
            <w:tcW w:w="7360" w:type="dxa"/>
            <w:tcBorders>
              <w:top w:val="nil"/>
              <w:left w:val="nil"/>
              <w:bottom w:val="nil"/>
              <w:right w:val="nil"/>
            </w:tcBorders>
            <w:shd w:val="clear" w:color="auto" w:fill="auto"/>
            <w:vAlign w:val="center"/>
            <w:hideMark/>
          </w:tcPr>
          <w:p w14:paraId="7632D40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408" w14:textId="77777777">
        <w:trPr>
          <w:trHeight w:val="330"/>
        </w:trPr>
        <w:tc>
          <w:tcPr>
            <w:tcW w:w="7360" w:type="dxa"/>
            <w:tcBorders>
              <w:top w:val="nil"/>
              <w:left w:val="nil"/>
              <w:bottom w:val="nil"/>
              <w:right w:val="nil"/>
            </w:tcBorders>
            <w:shd w:val="clear" w:color="auto" w:fill="auto"/>
            <w:vAlign w:val="center"/>
            <w:hideMark/>
          </w:tcPr>
          <w:p w14:paraId="7632D40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845256" w14:paraId="7632D40A" w14:textId="77777777">
        <w:trPr>
          <w:trHeight w:val="330"/>
        </w:trPr>
        <w:tc>
          <w:tcPr>
            <w:tcW w:w="7360" w:type="dxa"/>
            <w:tcBorders>
              <w:top w:val="nil"/>
              <w:left w:val="nil"/>
              <w:bottom w:val="nil"/>
              <w:right w:val="nil"/>
            </w:tcBorders>
            <w:shd w:val="clear" w:color="auto" w:fill="auto"/>
            <w:vAlign w:val="center"/>
            <w:hideMark/>
          </w:tcPr>
          <w:p w14:paraId="7632D40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0C" w14:textId="77777777">
        <w:trPr>
          <w:trHeight w:val="345"/>
        </w:trPr>
        <w:tc>
          <w:tcPr>
            <w:tcW w:w="7360" w:type="dxa"/>
            <w:tcBorders>
              <w:top w:val="nil"/>
              <w:left w:val="nil"/>
              <w:bottom w:val="nil"/>
              <w:right w:val="nil"/>
            </w:tcBorders>
            <w:shd w:val="clear" w:color="auto" w:fill="auto"/>
            <w:vAlign w:val="center"/>
            <w:hideMark/>
          </w:tcPr>
          <w:p w14:paraId="7632D40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2188/174 ως έχει      ΚΑΤΑ ΠΛΕΙΟΨΗΦΙΑ</w:t>
            </w:r>
          </w:p>
        </w:tc>
      </w:tr>
      <w:tr w:rsidR="00845256" w14:paraId="7632D40E" w14:textId="77777777">
        <w:trPr>
          <w:trHeight w:val="330"/>
        </w:trPr>
        <w:tc>
          <w:tcPr>
            <w:tcW w:w="7360" w:type="dxa"/>
            <w:tcBorders>
              <w:top w:val="nil"/>
              <w:left w:val="nil"/>
              <w:bottom w:val="nil"/>
              <w:right w:val="nil"/>
            </w:tcBorders>
            <w:shd w:val="clear" w:color="auto" w:fill="auto"/>
            <w:vAlign w:val="center"/>
            <w:hideMark/>
          </w:tcPr>
          <w:p w14:paraId="7632D40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10" w14:textId="77777777">
        <w:trPr>
          <w:trHeight w:val="330"/>
        </w:trPr>
        <w:tc>
          <w:tcPr>
            <w:tcW w:w="7360" w:type="dxa"/>
            <w:tcBorders>
              <w:top w:val="nil"/>
              <w:left w:val="nil"/>
              <w:bottom w:val="nil"/>
              <w:right w:val="nil"/>
            </w:tcBorders>
            <w:shd w:val="clear" w:color="auto" w:fill="auto"/>
            <w:vAlign w:val="center"/>
            <w:hideMark/>
          </w:tcPr>
          <w:p w14:paraId="7632D40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12" w14:textId="77777777">
        <w:trPr>
          <w:trHeight w:val="330"/>
        </w:trPr>
        <w:tc>
          <w:tcPr>
            <w:tcW w:w="7360" w:type="dxa"/>
            <w:tcBorders>
              <w:top w:val="nil"/>
              <w:left w:val="nil"/>
              <w:bottom w:val="nil"/>
              <w:right w:val="nil"/>
            </w:tcBorders>
            <w:shd w:val="clear" w:color="auto" w:fill="auto"/>
            <w:vAlign w:val="center"/>
            <w:hideMark/>
          </w:tcPr>
          <w:p w14:paraId="7632D41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14" w14:textId="77777777">
        <w:trPr>
          <w:trHeight w:val="330"/>
        </w:trPr>
        <w:tc>
          <w:tcPr>
            <w:tcW w:w="7360" w:type="dxa"/>
            <w:tcBorders>
              <w:top w:val="nil"/>
              <w:left w:val="nil"/>
              <w:bottom w:val="nil"/>
              <w:right w:val="nil"/>
            </w:tcBorders>
            <w:shd w:val="clear" w:color="auto" w:fill="auto"/>
            <w:vAlign w:val="center"/>
            <w:hideMark/>
          </w:tcPr>
          <w:p w14:paraId="7632D41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845256" w14:paraId="7632D416" w14:textId="77777777">
        <w:trPr>
          <w:trHeight w:val="345"/>
        </w:trPr>
        <w:tc>
          <w:tcPr>
            <w:tcW w:w="7360" w:type="dxa"/>
            <w:tcBorders>
              <w:top w:val="nil"/>
              <w:left w:val="nil"/>
              <w:bottom w:val="nil"/>
              <w:right w:val="nil"/>
            </w:tcBorders>
            <w:shd w:val="clear" w:color="auto" w:fill="auto"/>
            <w:vAlign w:val="center"/>
            <w:hideMark/>
          </w:tcPr>
          <w:p w14:paraId="7632D41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845256" w14:paraId="7632D418" w14:textId="77777777">
        <w:trPr>
          <w:trHeight w:val="330"/>
        </w:trPr>
        <w:tc>
          <w:tcPr>
            <w:tcW w:w="7360" w:type="dxa"/>
            <w:tcBorders>
              <w:top w:val="nil"/>
              <w:left w:val="nil"/>
              <w:bottom w:val="nil"/>
              <w:right w:val="nil"/>
            </w:tcBorders>
            <w:shd w:val="clear" w:color="auto" w:fill="auto"/>
            <w:vAlign w:val="center"/>
            <w:hideMark/>
          </w:tcPr>
          <w:p w14:paraId="7632D41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1A" w14:textId="77777777">
        <w:trPr>
          <w:trHeight w:val="330"/>
        </w:trPr>
        <w:tc>
          <w:tcPr>
            <w:tcW w:w="7360" w:type="dxa"/>
            <w:tcBorders>
              <w:top w:val="nil"/>
              <w:left w:val="nil"/>
              <w:bottom w:val="nil"/>
              <w:right w:val="nil"/>
            </w:tcBorders>
            <w:shd w:val="clear" w:color="auto" w:fill="auto"/>
            <w:vAlign w:val="center"/>
            <w:hideMark/>
          </w:tcPr>
          <w:p w14:paraId="7632D41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1C" w14:textId="77777777">
        <w:trPr>
          <w:trHeight w:val="330"/>
        </w:trPr>
        <w:tc>
          <w:tcPr>
            <w:tcW w:w="7360" w:type="dxa"/>
            <w:tcBorders>
              <w:top w:val="nil"/>
              <w:left w:val="nil"/>
              <w:bottom w:val="nil"/>
              <w:right w:val="nil"/>
            </w:tcBorders>
            <w:shd w:val="clear" w:color="auto" w:fill="auto"/>
            <w:vAlign w:val="center"/>
            <w:hideMark/>
          </w:tcPr>
          <w:p w14:paraId="7632D41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2190/176 ως έχει      ΚΑΤΑ ΠΛΕΙΟΨΗΦΙΑ</w:t>
            </w:r>
          </w:p>
        </w:tc>
      </w:tr>
      <w:tr w:rsidR="00845256" w14:paraId="7632D41E" w14:textId="77777777">
        <w:trPr>
          <w:trHeight w:val="330"/>
        </w:trPr>
        <w:tc>
          <w:tcPr>
            <w:tcW w:w="7360" w:type="dxa"/>
            <w:tcBorders>
              <w:top w:val="nil"/>
              <w:left w:val="nil"/>
              <w:bottom w:val="nil"/>
              <w:right w:val="nil"/>
            </w:tcBorders>
            <w:shd w:val="clear" w:color="auto" w:fill="auto"/>
            <w:vAlign w:val="center"/>
            <w:hideMark/>
          </w:tcPr>
          <w:p w14:paraId="7632D41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20" w14:textId="77777777">
        <w:trPr>
          <w:trHeight w:val="330"/>
        </w:trPr>
        <w:tc>
          <w:tcPr>
            <w:tcW w:w="7360" w:type="dxa"/>
            <w:tcBorders>
              <w:top w:val="nil"/>
              <w:left w:val="nil"/>
              <w:bottom w:val="nil"/>
              <w:right w:val="nil"/>
            </w:tcBorders>
            <w:shd w:val="clear" w:color="auto" w:fill="auto"/>
            <w:vAlign w:val="center"/>
            <w:hideMark/>
          </w:tcPr>
          <w:p w14:paraId="7632D41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22" w14:textId="77777777">
        <w:trPr>
          <w:trHeight w:val="330"/>
        </w:trPr>
        <w:tc>
          <w:tcPr>
            <w:tcW w:w="7360" w:type="dxa"/>
            <w:tcBorders>
              <w:top w:val="nil"/>
              <w:left w:val="nil"/>
              <w:bottom w:val="nil"/>
              <w:right w:val="nil"/>
            </w:tcBorders>
            <w:shd w:val="clear" w:color="auto" w:fill="auto"/>
            <w:vAlign w:val="center"/>
            <w:hideMark/>
          </w:tcPr>
          <w:p w14:paraId="7632D42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24" w14:textId="77777777">
        <w:trPr>
          <w:trHeight w:val="330"/>
        </w:trPr>
        <w:tc>
          <w:tcPr>
            <w:tcW w:w="7360" w:type="dxa"/>
            <w:tcBorders>
              <w:top w:val="nil"/>
              <w:left w:val="nil"/>
              <w:bottom w:val="nil"/>
              <w:right w:val="nil"/>
            </w:tcBorders>
            <w:shd w:val="clear" w:color="auto" w:fill="auto"/>
            <w:vAlign w:val="center"/>
            <w:hideMark/>
          </w:tcPr>
          <w:p w14:paraId="7632D42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26" w14:textId="77777777">
        <w:trPr>
          <w:trHeight w:val="330"/>
        </w:trPr>
        <w:tc>
          <w:tcPr>
            <w:tcW w:w="7360" w:type="dxa"/>
            <w:tcBorders>
              <w:top w:val="nil"/>
              <w:left w:val="nil"/>
              <w:bottom w:val="nil"/>
              <w:right w:val="nil"/>
            </w:tcBorders>
            <w:shd w:val="clear" w:color="auto" w:fill="auto"/>
            <w:vAlign w:val="center"/>
            <w:hideMark/>
          </w:tcPr>
          <w:p w14:paraId="7632D42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45256" w14:paraId="7632D428" w14:textId="77777777">
        <w:trPr>
          <w:trHeight w:val="330"/>
        </w:trPr>
        <w:tc>
          <w:tcPr>
            <w:tcW w:w="7360" w:type="dxa"/>
            <w:tcBorders>
              <w:top w:val="nil"/>
              <w:left w:val="nil"/>
              <w:bottom w:val="nil"/>
              <w:right w:val="nil"/>
            </w:tcBorders>
            <w:shd w:val="clear" w:color="auto" w:fill="auto"/>
            <w:vAlign w:val="center"/>
            <w:hideMark/>
          </w:tcPr>
          <w:p w14:paraId="7632D42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2A" w14:textId="77777777">
        <w:trPr>
          <w:trHeight w:val="330"/>
        </w:trPr>
        <w:tc>
          <w:tcPr>
            <w:tcW w:w="7360" w:type="dxa"/>
            <w:tcBorders>
              <w:top w:val="nil"/>
              <w:left w:val="nil"/>
              <w:bottom w:val="nil"/>
              <w:right w:val="nil"/>
            </w:tcBorders>
            <w:shd w:val="clear" w:color="auto" w:fill="auto"/>
            <w:vAlign w:val="center"/>
            <w:hideMark/>
          </w:tcPr>
          <w:p w14:paraId="7632D42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2C" w14:textId="77777777">
        <w:trPr>
          <w:trHeight w:val="330"/>
        </w:trPr>
        <w:tc>
          <w:tcPr>
            <w:tcW w:w="7360" w:type="dxa"/>
            <w:tcBorders>
              <w:top w:val="nil"/>
              <w:left w:val="nil"/>
              <w:bottom w:val="nil"/>
              <w:right w:val="nil"/>
            </w:tcBorders>
            <w:shd w:val="clear" w:color="auto" w:fill="auto"/>
            <w:vAlign w:val="center"/>
            <w:hideMark/>
          </w:tcPr>
          <w:p w14:paraId="7632D42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2191/177 ως έχει      ΚΑΤΑ ΠΛΕΙΟΨΗΦΙΑ</w:t>
            </w:r>
          </w:p>
        </w:tc>
      </w:tr>
      <w:tr w:rsidR="00845256" w14:paraId="7632D42E" w14:textId="77777777">
        <w:trPr>
          <w:trHeight w:val="330"/>
        </w:trPr>
        <w:tc>
          <w:tcPr>
            <w:tcW w:w="7360" w:type="dxa"/>
            <w:tcBorders>
              <w:top w:val="nil"/>
              <w:left w:val="nil"/>
              <w:bottom w:val="nil"/>
              <w:right w:val="nil"/>
            </w:tcBorders>
            <w:shd w:val="clear" w:color="auto" w:fill="auto"/>
            <w:vAlign w:val="center"/>
            <w:hideMark/>
          </w:tcPr>
          <w:p w14:paraId="7632D42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30" w14:textId="77777777">
        <w:trPr>
          <w:trHeight w:val="330"/>
        </w:trPr>
        <w:tc>
          <w:tcPr>
            <w:tcW w:w="7360" w:type="dxa"/>
            <w:tcBorders>
              <w:top w:val="nil"/>
              <w:left w:val="nil"/>
              <w:bottom w:val="nil"/>
              <w:right w:val="nil"/>
            </w:tcBorders>
            <w:shd w:val="clear" w:color="auto" w:fill="auto"/>
            <w:vAlign w:val="center"/>
            <w:hideMark/>
          </w:tcPr>
          <w:p w14:paraId="7632D42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845256" w14:paraId="7632D432" w14:textId="77777777">
        <w:trPr>
          <w:trHeight w:val="330"/>
        </w:trPr>
        <w:tc>
          <w:tcPr>
            <w:tcW w:w="7360" w:type="dxa"/>
            <w:tcBorders>
              <w:top w:val="nil"/>
              <w:left w:val="nil"/>
              <w:bottom w:val="nil"/>
              <w:right w:val="nil"/>
            </w:tcBorders>
            <w:shd w:val="clear" w:color="auto" w:fill="auto"/>
            <w:vAlign w:val="center"/>
            <w:hideMark/>
          </w:tcPr>
          <w:p w14:paraId="7632D43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845256" w14:paraId="7632D434" w14:textId="77777777">
        <w:trPr>
          <w:trHeight w:val="330"/>
        </w:trPr>
        <w:tc>
          <w:tcPr>
            <w:tcW w:w="7360" w:type="dxa"/>
            <w:tcBorders>
              <w:top w:val="nil"/>
              <w:left w:val="nil"/>
              <w:bottom w:val="nil"/>
              <w:right w:val="nil"/>
            </w:tcBorders>
            <w:shd w:val="clear" w:color="auto" w:fill="auto"/>
            <w:vAlign w:val="center"/>
            <w:hideMark/>
          </w:tcPr>
          <w:p w14:paraId="7632D43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36" w14:textId="77777777">
        <w:trPr>
          <w:trHeight w:val="330"/>
        </w:trPr>
        <w:tc>
          <w:tcPr>
            <w:tcW w:w="7360" w:type="dxa"/>
            <w:tcBorders>
              <w:top w:val="nil"/>
              <w:left w:val="nil"/>
              <w:bottom w:val="nil"/>
              <w:right w:val="nil"/>
            </w:tcBorders>
            <w:shd w:val="clear" w:color="auto" w:fill="auto"/>
            <w:vAlign w:val="center"/>
            <w:hideMark/>
          </w:tcPr>
          <w:p w14:paraId="7632D43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38" w14:textId="77777777">
        <w:trPr>
          <w:trHeight w:val="330"/>
        </w:trPr>
        <w:tc>
          <w:tcPr>
            <w:tcW w:w="7360" w:type="dxa"/>
            <w:tcBorders>
              <w:top w:val="nil"/>
              <w:left w:val="nil"/>
              <w:bottom w:val="nil"/>
              <w:right w:val="nil"/>
            </w:tcBorders>
            <w:shd w:val="clear" w:color="auto" w:fill="auto"/>
            <w:vAlign w:val="center"/>
            <w:hideMark/>
          </w:tcPr>
          <w:p w14:paraId="7632D43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3A" w14:textId="77777777">
        <w:trPr>
          <w:trHeight w:val="330"/>
        </w:trPr>
        <w:tc>
          <w:tcPr>
            <w:tcW w:w="7360" w:type="dxa"/>
            <w:tcBorders>
              <w:top w:val="nil"/>
              <w:left w:val="nil"/>
              <w:bottom w:val="nil"/>
              <w:right w:val="nil"/>
            </w:tcBorders>
            <w:shd w:val="clear" w:color="auto" w:fill="auto"/>
            <w:vAlign w:val="center"/>
            <w:hideMark/>
          </w:tcPr>
          <w:p w14:paraId="7632D43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845256" w14:paraId="7632D43C" w14:textId="77777777">
        <w:trPr>
          <w:trHeight w:val="330"/>
        </w:trPr>
        <w:tc>
          <w:tcPr>
            <w:tcW w:w="7360" w:type="dxa"/>
            <w:tcBorders>
              <w:top w:val="nil"/>
              <w:left w:val="nil"/>
              <w:bottom w:val="nil"/>
              <w:right w:val="nil"/>
            </w:tcBorders>
            <w:shd w:val="clear" w:color="auto" w:fill="auto"/>
            <w:vAlign w:val="center"/>
            <w:hideMark/>
          </w:tcPr>
          <w:p w14:paraId="7632D43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2192/178 ως έχει      ΚΑΤΑ ΠΛΕΙΟΨΗΦΙΑ</w:t>
            </w:r>
          </w:p>
        </w:tc>
      </w:tr>
      <w:tr w:rsidR="00845256" w14:paraId="7632D43E" w14:textId="77777777">
        <w:trPr>
          <w:trHeight w:val="330"/>
        </w:trPr>
        <w:tc>
          <w:tcPr>
            <w:tcW w:w="7360" w:type="dxa"/>
            <w:tcBorders>
              <w:top w:val="nil"/>
              <w:left w:val="nil"/>
              <w:bottom w:val="nil"/>
              <w:right w:val="nil"/>
            </w:tcBorders>
            <w:shd w:val="clear" w:color="auto" w:fill="auto"/>
            <w:vAlign w:val="center"/>
            <w:hideMark/>
          </w:tcPr>
          <w:p w14:paraId="7632D43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40" w14:textId="77777777">
        <w:trPr>
          <w:trHeight w:val="330"/>
        </w:trPr>
        <w:tc>
          <w:tcPr>
            <w:tcW w:w="7360" w:type="dxa"/>
            <w:tcBorders>
              <w:top w:val="nil"/>
              <w:left w:val="nil"/>
              <w:bottom w:val="nil"/>
              <w:right w:val="nil"/>
            </w:tcBorders>
            <w:shd w:val="clear" w:color="auto" w:fill="auto"/>
            <w:vAlign w:val="center"/>
            <w:hideMark/>
          </w:tcPr>
          <w:p w14:paraId="7632D43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42" w14:textId="77777777">
        <w:trPr>
          <w:trHeight w:val="345"/>
        </w:trPr>
        <w:tc>
          <w:tcPr>
            <w:tcW w:w="7360" w:type="dxa"/>
            <w:tcBorders>
              <w:top w:val="nil"/>
              <w:left w:val="nil"/>
              <w:bottom w:val="nil"/>
              <w:right w:val="nil"/>
            </w:tcBorders>
            <w:shd w:val="clear" w:color="auto" w:fill="auto"/>
            <w:vAlign w:val="center"/>
            <w:hideMark/>
          </w:tcPr>
          <w:p w14:paraId="7632D44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44" w14:textId="77777777">
        <w:trPr>
          <w:trHeight w:val="330"/>
        </w:trPr>
        <w:tc>
          <w:tcPr>
            <w:tcW w:w="7360" w:type="dxa"/>
            <w:tcBorders>
              <w:top w:val="nil"/>
              <w:left w:val="nil"/>
              <w:bottom w:val="nil"/>
              <w:right w:val="nil"/>
            </w:tcBorders>
            <w:shd w:val="clear" w:color="auto" w:fill="auto"/>
            <w:vAlign w:val="center"/>
            <w:hideMark/>
          </w:tcPr>
          <w:p w14:paraId="7632D44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46" w14:textId="77777777">
        <w:trPr>
          <w:trHeight w:val="330"/>
        </w:trPr>
        <w:tc>
          <w:tcPr>
            <w:tcW w:w="7360" w:type="dxa"/>
            <w:tcBorders>
              <w:top w:val="nil"/>
              <w:left w:val="nil"/>
              <w:bottom w:val="nil"/>
              <w:right w:val="nil"/>
            </w:tcBorders>
            <w:shd w:val="clear" w:color="auto" w:fill="auto"/>
            <w:vAlign w:val="center"/>
            <w:hideMark/>
          </w:tcPr>
          <w:p w14:paraId="7632D44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48" w14:textId="77777777">
        <w:trPr>
          <w:trHeight w:val="330"/>
        </w:trPr>
        <w:tc>
          <w:tcPr>
            <w:tcW w:w="7360" w:type="dxa"/>
            <w:tcBorders>
              <w:top w:val="nil"/>
              <w:left w:val="nil"/>
              <w:bottom w:val="nil"/>
              <w:right w:val="nil"/>
            </w:tcBorders>
            <w:shd w:val="clear" w:color="auto" w:fill="auto"/>
            <w:vAlign w:val="center"/>
            <w:hideMark/>
          </w:tcPr>
          <w:p w14:paraId="7632D44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4A" w14:textId="77777777">
        <w:trPr>
          <w:trHeight w:val="330"/>
        </w:trPr>
        <w:tc>
          <w:tcPr>
            <w:tcW w:w="7360" w:type="dxa"/>
            <w:tcBorders>
              <w:top w:val="nil"/>
              <w:left w:val="nil"/>
              <w:bottom w:val="nil"/>
              <w:right w:val="nil"/>
            </w:tcBorders>
            <w:shd w:val="clear" w:color="auto" w:fill="auto"/>
            <w:vAlign w:val="center"/>
            <w:hideMark/>
          </w:tcPr>
          <w:p w14:paraId="7632D44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4C" w14:textId="77777777">
        <w:trPr>
          <w:trHeight w:val="495"/>
        </w:trPr>
        <w:tc>
          <w:tcPr>
            <w:tcW w:w="7360" w:type="dxa"/>
            <w:tcBorders>
              <w:top w:val="nil"/>
              <w:left w:val="nil"/>
              <w:bottom w:val="nil"/>
              <w:right w:val="nil"/>
            </w:tcBorders>
            <w:shd w:val="clear" w:color="auto" w:fill="auto"/>
            <w:vAlign w:val="center"/>
            <w:hideMark/>
          </w:tcPr>
          <w:p w14:paraId="7632D44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Υπ. Τροπ. 2193/179 όπως τροπ.     ΚΑΤΑ </w:t>
            </w:r>
            <w:r>
              <w:rPr>
                <w:rFonts w:ascii="Calibri" w:eastAsia="Times New Roman" w:hAnsi="Calibri" w:cs="Calibri"/>
                <w:color w:val="000000"/>
                <w:szCs w:val="24"/>
              </w:rPr>
              <w:t>ΠΛΕΙΟΨΗΦΙΑ</w:t>
            </w:r>
          </w:p>
        </w:tc>
      </w:tr>
      <w:tr w:rsidR="00845256" w14:paraId="7632D44E" w14:textId="77777777">
        <w:trPr>
          <w:trHeight w:val="330"/>
        </w:trPr>
        <w:tc>
          <w:tcPr>
            <w:tcW w:w="7360" w:type="dxa"/>
            <w:tcBorders>
              <w:top w:val="nil"/>
              <w:left w:val="nil"/>
              <w:bottom w:val="nil"/>
              <w:right w:val="nil"/>
            </w:tcBorders>
            <w:shd w:val="clear" w:color="auto" w:fill="auto"/>
            <w:vAlign w:val="center"/>
            <w:hideMark/>
          </w:tcPr>
          <w:p w14:paraId="7632D44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50" w14:textId="77777777">
        <w:trPr>
          <w:trHeight w:val="330"/>
        </w:trPr>
        <w:tc>
          <w:tcPr>
            <w:tcW w:w="7360" w:type="dxa"/>
            <w:tcBorders>
              <w:top w:val="nil"/>
              <w:left w:val="nil"/>
              <w:bottom w:val="nil"/>
              <w:right w:val="nil"/>
            </w:tcBorders>
            <w:shd w:val="clear" w:color="auto" w:fill="auto"/>
            <w:vAlign w:val="center"/>
            <w:hideMark/>
          </w:tcPr>
          <w:p w14:paraId="7632D44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52" w14:textId="77777777">
        <w:trPr>
          <w:trHeight w:val="330"/>
        </w:trPr>
        <w:tc>
          <w:tcPr>
            <w:tcW w:w="7360" w:type="dxa"/>
            <w:tcBorders>
              <w:top w:val="nil"/>
              <w:left w:val="nil"/>
              <w:bottom w:val="nil"/>
              <w:right w:val="nil"/>
            </w:tcBorders>
            <w:shd w:val="clear" w:color="auto" w:fill="auto"/>
            <w:vAlign w:val="center"/>
            <w:hideMark/>
          </w:tcPr>
          <w:p w14:paraId="7632D45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54" w14:textId="77777777">
        <w:trPr>
          <w:trHeight w:val="330"/>
        </w:trPr>
        <w:tc>
          <w:tcPr>
            <w:tcW w:w="7360" w:type="dxa"/>
            <w:tcBorders>
              <w:top w:val="nil"/>
              <w:left w:val="nil"/>
              <w:bottom w:val="nil"/>
              <w:right w:val="nil"/>
            </w:tcBorders>
            <w:shd w:val="clear" w:color="auto" w:fill="auto"/>
            <w:vAlign w:val="center"/>
            <w:hideMark/>
          </w:tcPr>
          <w:p w14:paraId="7632D45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56" w14:textId="77777777">
        <w:trPr>
          <w:trHeight w:val="330"/>
        </w:trPr>
        <w:tc>
          <w:tcPr>
            <w:tcW w:w="7360" w:type="dxa"/>
            <w:tcBorders>
              <w:top w:val="nil"/>
              <w:left w:val="nil"/>
              <w:bottom w:val="nil"/>
              <w:right w:val="nil"/>
            </w:tcBorders>
            <w:shd w:val="clear" w:color="auto" w:fill="auto"/>
            <w:vAlign w:val="center"/>
            <w:hideMark/>
          </w:tcPr>
          <w:p w14:paraId="7632D45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458" w14:textId="77777777">
        <w:trPr>
          <w:trHeight w:val="330"/>
        </w:trPr>
        <w:tc>
          <w:tcPr>
            <w:tcW w:w="7360" w:type="dxa"/>
            <w:tcBorders>
              <w:top w:val="nil"/>
              <w:left w:val="nil"/>
              <w:bottom w:val="nil"/>
              <w:right w:val="nil"/>
            </w:tcBorders>
            <w:shd w:val="clear" w:color="auto" w:fill="auto"/>
            <w:vAlign w:val="center"/>
            <w:hideMark/>
          </w:tcPr>
          <w:p w14:paraId="7632D45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5A" w14:textId="77777777">
        <w:trPr>
          <w:trHeight w:val="330"/>
        </w:trPr>
        <w:tc>
          <w:tcPr>
            <w:tcW w:w="7360" w:type="dxa"/>
            <w:tcBorders>
              <w:top w:val="nil"/>
              <w:left w:val="nil"/>
              <w:bottom w:val="nil"/>
              <w:right w:val="nil"/>
            </w:tcBorders>
            <w:shd w:val="clear" w:color="auto" w:fill="auto"/>
            <w:vAlign w:val="center"/>
            <w:hideMark/>
          </w:tcPr>
          <w:p w14:paraId="7632D45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5C" w14:textId="77777777">
        <w:trPr>
          <w:trHeight w:val="330"/>
        </w:trPr>
        <w:tc>
          <w:tcPr>
            <w:tcW w:w="7360" w:type="dxa"/>
            <w:tcBorders>
              <w:top w:val="nil"/>
              <w:left w:val="nil"/>
              <w:bottom w:val="nil"/>
              <w:right w:val="nil"/>
            </w:tcBorders>
            <w:shd w:val="clear" w:color="auto" w:fill="auto"/>
            <w:vAlign w:val="center"/>
            <w:hideMark/>
          </w:tcPr>
          <w:p w14:paraId="7632D45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2194/180 ως έχει      ΚΑΤΑ ΠΛΕΙΟΨΗΦΙΑ</w:t>
            </w:r>
          </w:p>
        </w:tc>
      </w:tr>
      <w:tr w:rsidR="00845256" w14:paraId="7632D45E" w14:textId="77777777">
        <w:trPr>
          <w:trHeight w:val="330"/>
        </w:trPr>
        <w:tc>
          <w:tcPr>
            <w:tcW w:w="7360" w:type="dxa"/>
            <w:tcBorders>
              <w:top w:val="nil"/>
              <w:left w:val="nil"/>
              <w:bottom w:val="nil"/>
              <w:right w:val="nil"/>
            </w:tcBorders>
            <w:shd w:val="clear" w:color="auto" w:fill="auto"/>
            <w:vAlign w:val="center"/>
            <w:hideMark/>
          </w:tcPr>
          <w:p w14:paraId="7632D45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60" w14:textId="77777777">
        <w:trPr>
          <w:trHeight w:val="330"/>
        </w:trPr>
        <w:tc>
          <w:tcPr>
            <w:tcW w:w="7360" w:type="dxa"/>
            <w:tcBorders>
              <w:top w:val="nil"/>
              <w:left w:val="nil"/>
              <w:bottom w:val="nil"/>
              <w:right w:val="nil"/>
            </w:tcBorders>
            <w:shd w:val="clear" w:color="auto" w:fill="auto"/>
            <w:vAlign w:val="center"/>
            <w:hideMark/>
          </w:tcPr>
          <w:p w14:paraId="7632D45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845256" w14:paraId="7632D462" w14:textId="77777777">
        <w:trPr>
          <w:trHeight w:val="330"/>
        </w:trPr>
        <w:tc>
          <w:tcPr>
            <w:tcW w:w="7360" w:type="dxa"/>
            <w:tcBorders>
              <w:top w:val="nil"/>
              <w:left w:val="nil"/>
              <w:bottom w:val="nil"/>
              <w:right w:val="nil"/>
            </w:tcBorders>
            <w:shd w:val="clear" w:color="auto" w:fill="auto"/>
            <w:vAlign w:val="center"/>
            <w:hideMark/>
          </w:tcPr>
          <w:p w14:paraId="7632D46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64" w14:textId="77777777">
        <w:trPr>
          <w:trHeight w:val="330"/>
        </w:trPr>
        <w:tc>
          <w:tcPr>
            <w:tcW w:w="7360" w:type="dxa"/>
            <w:tcBorders>
              <w:top w:val="nil"/>
              <w:left w:val="nil"/>
              <w:bottom w:val="nil"/>
              <w:right w:val="nil"/>
            </w:tcBorders>
            <w:shd w:val="clear" w:color="auto" w:fill="auto"/>
            <w:vAlign w:val="center"/>
            <w:hideMark/>
          </w:tcPr>
          <w:p w14:paraId="7632D46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66" w14:textId="77777777">
        <w:trPr>
          <w:trHeight w:val="330"/>
        </w:trPr>
        <w:tc>
          <w:tcPr>
            <w:tcW w:w="7360" w:type="dxa"/>
            <w:tcBorders>
              <w:top w:val="nil"/>
              <w:left w:val="nil"/>
              <w:bottom w:val="nil"/>
              <w:right w:val="nil"/>
            </w:tcBorders>
            <w:shd w:val="clear" w:color="auto" w:fill="auto"/>
            <w:vAlign w:val="center"/>
            <w:hideMark/>
          </w:tcPr>
          <w:p w14:paraId="7632D46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68" w14:textId="77777777">
        <w:trPr>
          <w:trHeight w:val="330"/>
        </w:trPr>
        <w:tc>
          <w:tcPr>
            <w:tcW w:w="7360" w:type="dxa"/>
            <w:tcBorders>
              <w:top w:val="nil"/>
              <w:left w:val="nil"/>
              <w:bottom w:val="nil"/>
              <w:right w:val="nil"/>
            </w:tcBorders>
            <w:shd w:val="clear" w:color="auto" w:fill="auto"/>
            <w:vAlign w:val="center"/>
            <w:hideMark/>
          </w:tcPr>
          <w:p w14:paraId="7632D46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6A" w14:textId="77777777">
        <w:trPr>
          <w:trHeight w:val="330"/>
        </w:trPr>
        <w:tc>
          <w:tcPr>
            <w:tcW w:w="7360" w:type="dxa"/>
            <w:tcBorders>
              <w:top w:val="nil"/>
              <w:left w:val="nil"/>
              <w:bottom w:val="nil"/>
              <w:right w:val="nil"/>
            </w:tcBorders>
            <w:shd w:val="clear" w:color="auto" w:fill="auto"/>
            <w:vAlign w:val="center"/>
            <w:hideMark/>
          </w:tcPr>
          <w:p w14:paraId="7632D46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6C" w14:textId="77777777">
        <w:trPr>
          <w:trHeight w:val="330"/>
        </w:trPr>
        <w:tc>
          <w:tcPr>
            <w:tcW w:w="7360" w:type="dxa"/>
            <w:tcBorders>
              <w:top w:val="nil"/>
              <w:left w:val="nil"/>
              <w:bottom w:val="nil"/>
              <w:right w:val="nil"/>
            </w:tcBorders>
            <w:shd w:val="clear" w:color="auto" w:fill="auto"/>
            <w:vAlign w:val="center"/>
            <w:hideMark/>
          </w:tcPr>
          <w:p w14:paraId="7632D46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w:t>
            </w:r>
            <w:r>
              <w:rPr>
                <w:rFonts w:ascii="Calibri" w:eastAsia="Times New Roman" w:hAnsi="Calibri" w:cs="Calibri"/>
                <w:color w:val="000000"/>
                <w:szCs w:val="24"/>
              </w:rPr>
              <w:t xml:space="preserve"> 2196/182 ως έχει      ΚΑΤΑ ΠΛΕΙΟΨΗΦΙΑ</w:t>
            </w:r>
          </w:p>
        </w:tc>
      </w:tr>
      <w:tr w:rsidR="00845256" w14:paraId="7632D46E" w14:textId="77777777">
        <w:trPr>
          <w:trHeight w:val="330"/>
        </w:trPr>
        <w:tc>
          <w:tcPr>
            <w:tcW w:w="7360" w:type="dxa"/>
            <w:tcBorders>
              <w:top w:val="nil"/>
              <w:left w:val="nil"/>
              <w:bottom w:val="nil"/>
              <w:right w:val="nil"/>
            </w:tcBorders>
            <w:shd w:val="clear" w:color="auto" w:fill="auto"/>
            <w:vAlign w:val="center"/>
            <w:hideMark/>
          </w:tcPr>
          <w:p w14:paraId="7632D46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70" w14:textId="77777777">
        <w:trPr>
          <w:trHeight w:val="330"/>
        </w:trPr>
        <w:tc>
          <w:tcPr>
            <w:tcW w:w="7360" w:type="dxa"/>
            <w:tcBorders>
              <w:top w:val="nil"/>
              <w:left w:val="nil"/>
              <w:bottom w:val="nil"/>
              <w:right w:val="nil"/>
            </w:tcBorders>
            <w:shd w:val="clear" w:color="auto" w:fill="auto"/>
            <w:vAlign w:val="center"/>
            <w:hideMark/>
          </w:tcPr>
          <w:p w14:paraId="7632D46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845256" w14:paraId="7632D472" w14:textId="77777777">
        <w:trPr>
          <w:trHeight w:val="330"/>
        </w:trPr>
        <w:tc>
          <w:tcPr>
            <w:tcW w:w="7360" w:type="dxa"/>
            <w:tcBorders>
              <w:top w:val="nil"/>
              <w:left w:val="nil"/>
              <w:bottom w:val="nil"/>
              <w:right w:val="nil"/>
            </w:tcBorders>
            <w:shd w:val="clear" w:color="auto" w:fill="auto"/>
            <w:vAlign w:val="center"/>
            <w:hideMark/>
          </w:tcPr>
          <w:p w14:paraId="7632D47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74" w14:textId="77777777">
        <w:trPr>
          <w:trHeight w:val="345"/>
        </w:trPr>
        <w:tc>
          <w:tcPr>
            <w:tcW w:w="7360" w:type="dxa"/>
            <w:tcBorders>
              <w:top w:val="nil"/>
              <w:left w:val="nil"/>
              <w:bottom w:val="nil"/>
              <w:right w:val="nil"/>
            </w:tcBorders>
            <w:shd w:val="clear" w:color="auto" w:fill="auto"/>
            <w:vAlign w:val="center"/>
            <w:hideMark/>
          </w:tcPr>
          <w:p w14:paraId="7632D47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76" w14:textId="77777777">
        <w:trPr>
          <w:trHeight w:val="330"/>
        </w:trPr>
        <w:tc>
          <w:tcPr>
            <w:tcW w:w="7360" w:type="dxa"/>
            <w:tcBorders>
              <w:top w:val="nil"/>
              <w:left w:val="nil"/>
              <w:bottom w:val="nil"/>
              <w:right w:val="nil"/>
            </w:tcBorders>
            <w:shd w:val="clear" w:color="auto" w:fill="auto"/>
            <w:vAlign w:val="center"/>
            <w:hideMark/>
          </w:tcPr>
          <w:p w14:paraId="7632D47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78" w14:textId="77777777">
        <w:trPr>
          <w:trHeight w:val="330"/>
        </w:trPr>
        <w:tc>
          <w:tcPr>
            <w:tcW w:w="7360" w:type="dxa"/>
            <w:tcBorders>
              <w:top w:val="nil"/>
              <w:left w:val="nil"/>
              <w:bottom w:val="nil"/>
              <w:right w:val="nil"/>
            </w:tcBorders>
            <w:shd w:val="clear" w:color="auto" w:fill="auto"/>
            <w:vAlign w:val="center"/>
            <w:hideMark/>
          </w:tcPr>
          <w:p w14:paraId="7632D47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7A" w14:textId="77777777">
        <w:trPr>
          <w:trHeight w:val="330"/>
        </w:trPr>
        <w:tc>
          <w:tcPr>
            <w:tcW w:w="7360" w:type="dxa"/>
            <w:tcBorders>
              <w:top w:val="nil"/>
              <w:left w:val="nil"/>
              <w:bottom w:val="nil"/>
              <w:right w:val="nil"/>
            </w:tcBorders>
            <w:shd w:val="clear" w:color="auto" w:fill="auto"/>
            <w:vAlign w:val="center"/>
            <w:hideMark/>
          </w:tcPr>
          <w:p w14:paraId="7632D47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7C" w14:textId="77777777">
        <w:trPr>
          <w:trHeight w:val="330"/>
        </w:trPr>
        <w:tc>
          <w:tcPr>
            <w:tcW w:w="7360" w:type="dxa"/>
            <w:tcBorders>
              <w:top w:val="nil"/>
              <w:left w:val="nil"/>
              <w:bottom w:val="nil"/>
              <w:right w:val="nil"/>
            </w:tcBorders>
            <w:shd w:val="clear" w:color="auto" w:fill="auto"/>
            <w:vAlign w:val="center"/>
            <w:hideMark/>
          </w:tcPr>
          <w:p w14:paraId="7632D47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2197/183 ως έχει      ΚΑΤΑ ΠΛΕΙΟΨΗΦΙΑ</w:t>
            </w:r>
          </w:p>
        </w:tc>
      </w:tr>
      <w:tr w:rsidR="00845256" w14:paraId="7632D47E" w14:textId="77777777">
        <w:trPr>
          <w:trHeight w:val="330"/>
        </w:trPr>
        <w:tc>
          <w:tcPr>
            <w:tcW w:w="7360" w:type="dxa"/>
            <w:tcBorders>
              <w:top w:val="nil"/>
              <w:left w:val="nil"/>
              <w:bottom w:val="nil"/>
              <w:right w:val="nil"/>
            </w:tcBorders>
            <w:shd w:val="clear" w:color="auto" w:fill="auto"/>
            <w:vAlign w:val="center"/>
            <w:hideMark/>
          </w:tcPr>
          <w:p w14:paraId="7632D47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80" w14:textId="77777777">
        <w:trPr>
          <w:trHeight w:val="330"/>
        </w:trPr>
        <w:tc>
          <w:tcPr>
            <w:tcW w:w="7360" w:type="dxa"/>
            <w:tcBorders>
              <w:top w:val="nil"/>
              <w:left w:val="nil"/>
              <w:bottom w:val="nil"/>
              <w:right w:val="nil"/>
            </w:tcBorders>
            <w:shd w:val="clear" w:color="auto" w:fill="auto"/>
            <w:vAlign w:val="center"/>
            <w:hideMark/>
          </w:tcPr>
          <w:p w14:paraId="7632D47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45256" w14:paraId="7632D482" w14:textId="77777777">
        <w:trPr>
          <w:trHeight w:val="330"/>
        </w:trPr>
        <w:tc>
          <w:tcPr>
            <w:tcW w:w="7360" w:type="dxa"/>
            <w:tcBorders>
              <w:top w:val="nil"/>
              <w:left w:val="nil"/>
              <w:bottom w:val="nil"/>
              <w:right w:val="nil"/>
            </w:tcBorders>
            <w:shd w:val="clear" w:color="auto" w:fill="auto"/>
            <w:vAlign w:val="center"/>
            <w:hideMark/>
          </w:tcPr>
          <w:p w14:paraId="7632D48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84" w14:textId="77777777">
        <w:trPr>
          <w:trHeight w:val="330"/>
        </w:trPr>
        <w:tc>
          <w:tcPr>
            <w:tcW w:w="7360" w:type="dxa"/>
            <w:tcBorders>
              <w:top w:val="nil"/>
              <w:left w:val="nil"/>
              <w:bottom w:val="nil"/>
              <w:right w:val="nil"/>
            </w:tcBorders>
            <w:shd w:val="clear" w:color="auto" w:fill="auto"/>
            <w:vAlign w:val="center"/>
            <w:hideMark/>
          </w:tcPr>
          <w:p w14:paraId="7632D48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86" w14:textId="77777777">
        <w:trPr>
          <w:trHeight w:val="330"/>
        </w:trPr>
        <w:tc>
          <w:tcPr>
            <w:tcW w:w="7360" w:type="dxa"/>
            <w:tcBorders>
              <w:top w:val="nil"/>
              <w:left w:val="nil"/>
              <w:bottom w:val="nil"/>
              <w:right w:val="nil"/>
            </w:tcBorders>
            <w:shd w:val="clear" w:color="auto" w:fill="auto"/>
            <w:vAlign w:val="center"/>
            <w:hideMark/>
          </w:tcPr>
          <w:p w14:paraId="7632D48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45256" w14:paraId="7632D488" w14:textId="77777777">
        <w:trPr>
          <w:trHeight w:val="330"/>
        </w:trPr>
        <w:tc>
          <w:tcPr>
            <w:tcW w:w="7360" w:type="dxa"/>
            <w:tcBorders>
              <w:top w:val="nil"/>
              <w:left w:val="nil"/>
              <w:bottom w:val="nil"/>
              <w:right w:val="nil"/>
            </w:tcBorders>
            <w:shd w:val="clear" w:color="auto" w:fill="auto"/>
            <w:vAlign w:val="center"/>
            <w:hideMark/>
          </w:tcPr>
          <w:p w14:paraId="7632D48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845256" w14:paraId="7632D48A" w14:textId="77777777">
        <w:trPr>
          <w:trHeight w:val="330"/>
        </w:trPr>
        <w:tc>
          <w:tcPr>
            <w:tcW w:w="7360" w:type="dxa"/>
            <w:tcBorders>
              <w:top w:val="nil"/>
              <w:left w:val="nil"/>
              <w:bottom w:val="nil"/>
              <w:right w:val="nil"/>
            </w:tcBorders>
            <w:shd w:val="clear" w:color="auto" w:fill="auto"/>
            <w:vAlign w:val="center"/>
            <w:hideMark/>
          </w:tcPr>
          <w:p w14:paraId="7632D48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8C" w14:textId="77777777">
        <w:trPr>
          <w:trHeight w:val="330"/>
        </w:trPr>
        <w:tc>
          <w:tcPr>
            <w:tcW w:w="7360" w:type="dxa"/>
            <w:tcBorders>
              <w:top w:val="nil"/>
              <w:left w:val="nil"/>
              <w:bottom w:val="nil"/>
              <w:right w:val="nil"/>
            </w:tcBorders>
            <w:shd w:val="clear" w:color="auto" w:fill="auto"/>
            <w:vAlign w:val="center"/>
            <w:hideMark/>
          </w:tcPr>
          <w:p w14:paraId="7632D48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2198/184 ως έχει      ΚΑΤΑ ΠΛΕΙΟΨΗΦΙΑ</w:t>
            </w:r>
          </w:p>
        </w:tc>
      </w:tr>
      <w:tr w:rsidR="00845256" w14:paraId="7632D48E" w14:textId="77777777">
        <w:trPr>
          <w:trHeight w:val="330"/>
        </w:trPr>
        <w:tc>
          <w:tcPr>
            <w:tcW w:w="7360" w:type="dxa"/>
            <w:tcBorders>
              <w:top w:val="nil"/>
              <w:left w:val="nil"/>
              <w:bottom w:val="nil"/>
              <w:right w:val="nil"/>
            </w:tcBorders>
            <w:shd w:val="clear" w:color="auto" w:fill="auto"/>
            <w:vAlign w:val="center"/>
            <w:hideMark/>
          </w:tcPr>
          <w:p w14:paraId="7632D48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90" w14:textId="77777777">
        <w:trPr>
          <w:trHeight w:val="330"/>
        </w:trPr>
        <w:tc>
          <w:tcPr>
            <w:tcW w:w="7360" w:type="dxa"/>
            <w:tcBorders>
              <w:top w:val="nil"/>
              <w:left w:val="nil"/>
              <w:bottom w:val="nil"/>
              <w:right w:val="nil"/>
            </w:tcBorders>
            <w:shd w:val="clear" w:color="auto" w:fill="auto"/>
            <w:vAlign w:val="center"/>
            <w:hideMark/>
          </w:tcPr>
          <w:p w14:paraId="7632D48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845256" w14:paraId="7632D492" w14:textId="77777777">
        <w:trPr>
          <w:trHeight w:val="345"/>
        </w:trPr>
        <w:tc>
          <w:tcPr>
            <w:tcW w:w="7360" w:type="dxa"/>
            <w:tcBorders>
              <w:top w:val="nil"/>
              <w:left w:val="nil"/>
              <w:bottom w:val="nil"/>
              <w:right w:val="nil"/>
            </w:tcBorders>
            <w:shd w:val="clear" w:color="auto" w:fill="auto"/>
            <w:vAlign w:val="center"/>
            <w:hideMark/>
          </w:tcPr>
          <w:p w14:paraId="7632D49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845256" w14:paraId="7632D494" w14:textId="77777777">
        <w:trPr>
          <w:trHeight w:val="330"/>
        </w:trPr>
        <w:tc>
          <w:tcPr>
            <w:tcW w:w="7360" w:type="dxa"/>
            <w:tcBorders>
              <w:top w:val="nil"/>
              <w:left w:val="nil"/>
              <w:bottom w:val="nil"/>
              <w:right w:val="nil"/>
            </w:tcBorders>
            <w:shd w:val="clear" w:color="auto" w:fill="auto"/>
            <w:vAlign w:val="center"/>
            <w:hideMark/>
          </w:tcPr>
          <w:p w14:paraId="7632D49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845256" w14:paraId="7632D496" w14:textId="77777777">
        <w:trPr>
          <w:trHeight w:val="330"/>
        </w:trPr>
        <w:tc>
          <w:tcPr>
            <w:tcW w:w="7360" w:type="dxa"/>
            <w:tcBorders>
              <w:top w:val="nil"/>
              <w:left w:val="nil"/>
              <w:bottom w:val="nil"/>
              <w:right w:val="nil"/>
            </w:tcBorders>
            <w:shd w:val="clear" w:color="auto" w:fill="auto"/>
            <w:vAlign w:val="center"/>
            <w:hideMark/>
          </w:tcPr>
          <w:p w14:paraId="7632D49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98" w14:textId="77777777">
        <w:trPr>
          <w:trHeight w:val="330"/>
        </w:trPr>
        <w:tc>
          <w:tcPr>
            <w:tcW w:w="7360" w:type="dxa"/>
            <w:tcBorders>
              <w:top w:val="nil"/>
              <w:left w:val="nil"/>
              <w:bottom w:val="nil"/>
              <w:right w:val="nil"/>
            </w:tcBorders>
            <w:shd w:val="clear" w:color="auto" w:fill="auto"/>
            <w:vAlign w:val="center"/>
            <w:hideMark/>
          </w:tcPr>
          <w:p w14:paraId="7632D49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9A" w14:textId="77777777">
        <w:trPr>
          <w:trHeight w:val="330"/>
        </w:trPr>
        <w:tc>
          <w:tcPr>
            <w:tcW w:w="7360" w:type="dxa"/>
            <w:tcBorders>
              <w:top w:val="nil"/>
              <w:left w:val="nil"/>
              <w:bottom w:val="nil"/>
              <w:right w:val="nil"/>
            </w:tcBorders>
            <w:shd w:val="clear" w:color="auto" w:fill="auto"/>
            <w:vAlign w:val="center"/>
            <w:hideMark/>
          </w:tcPr>
          <w:p w14:paraId="7632D49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9C" w14:textId="77777777">
        <w:trPr>
          <w:trHeight w:val="330"/>
        </w:trPr>
        <w:tc>
          <w:tcPr>
            <w:tcW w:w="7360" w:type="dxa"/>
            <w:tcBorders>
              <w:top w:val="nil"/>
              <w:left w:val="nil"/>
              <w:bottom w:val="nil"/>
              <w:right w:val="nil"/>
            </w:tcBorders>
            <w:shd w:val="clear" w:color="auto" w:fill="auto"/>
            <w:vAlign w:val="center"/>
            <w:hideMark/>
          </w:tcPr>
          <w:p w14:paraId="7632D49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2200/186 ως έχει      ΚΑΤΑ ΠΛΕΙΟΨΗΦΙΑ</w:t>
            </w:r>
          </w:p>
        </w:tc>
      </w:tr>
      <w:tr w:rsidR="00845256" w14:paraId="7632D49E" w14:textId="77777777">
        <w:trPr>
          <w:trHeight w:val="330"/>
        </w:trPr>
        <w:tc>
          <w:tcPr>
            <w:tcW w:w="7360" w:type="dxa"/>
            <w:tcBorders>
              <w:top w:val="nil"/>
              <w:left w:val="nil"/>
              <w:bottom w:val="nil"/>
              <w:right w:val="nil"/>
            </w:tcBorders>
            <w:shd w:val="clear" w:color="auto" w:fill="auto"/>
            <w:vAlign w:val="center"/>
            <w:hideMark/>
          </w:tcPr>
          <w:p w14:paraId="7632D49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A0" w14:textId="77777777">
        <w:trPr>
          <w:trHeight w:val="330"/>
        </w:trPr>
        <w:tc>
          <w:tcPr>
            <w:tcW w:w="7360" w:type="dxa"/>
            <w:tcBorders>
              <w:top w:val="nil"/>
              <w:left w:val="nil"/>
              <w:bottom w:val="nil"/>
              <w:right w:val="nil"/>
            </w:tcBorders>
            <w:shd w:val="clear" w:color="auto" w:fill="auto"/>
            <w:vAlign w:val="center"/>
            <w:hideMark/>
          </w:tcPr>
          <w:p w14:paraId="7632D49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A2" w14:textId="77777777">
        <w:trPr>
          <w:trHeight w:val="330"/>
        </w:trPr>
        <w:tc>
          <w:tcPr>
            <w:tcW w:w="7360" w:type="dxa"/>
            <w:tcBorders>
              <w:top w:val="nil"/>
              <w:left w:val="nil"/>
              <w:bottom w:val="nil"/>
              <w:right w:val="nil"/>
            </w:tcBorders>
            <w:shd w:val="clear" w:color="auto" w:fill="auto"/>
            <w:vAlign w:val="center"/>
            <w:hideMark/>
          </w:tcPr>
          <w:p w14:paraId="7632D4A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A4" w14:textId="77777777">
        <w:trPr>
          <w:trHeight w:val="330"/>
        </w:trPr>
        <w:tc>
          <w:tcPr>
            <w:tcW w:w="7360" w:type="dxa"/>
            <w:tcBorders>
              <w:top w:val="nil"/>
              <w:left w:val="nil"/>
              <w:bottom w:val="nil"/>
              <w:right w:val="nil"/>
            </w:tcBorders>
            <w:shd w:val="clear" w:color="auto" w:fill="auto"/>
            <w:vAlign w:val="center"/>
            <w:hideMark/>
          </w:tcPr>
          <w:p w14:paraId="7632D4A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845256" w14:paraId="7632D4A6" w14:textId="77777777">
        <w:trPr>
          <w:trHeight w:val="330"/>
        </w:trPr>
        <w:tc>
          <w:tcPr>
            <w:tcW w:w="7360" w:type="dxa"/>
            <w:tcBorders>
              <w:top w:val="nil"/>
              <w:left w:val="nil"/>
              <w:bottom w:val="nil"/>
              <w:right w:val="nil"/>
            </w:tcBorders>
            <w:shd w:val="clear" w:color="auto" w:fill="auto"/>
            <w:vAlign w:val="center"/>
            <w:hideMark/>
          </w:tcPr>
          <w:p w14:paraId="7632D4A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4A8" w14:textId="77777777">
        <w:trPr>
          <w:trHeight w:val="330"/>
        </w:trPr>
        <w:tc>
          <w:tcPr>
            <w:tcW w:w="7360" w:type="dxa"/>
            <w:tcBorders>
              <w:top w:val="nil"/>
              <w:left w:val="nil"/>
              <w:bottom w:val="nil"/>
              <w:right w:val="nil"/>
            </w:tcBorders>
            <w:shd w:val="clear" w:color="auto" w:fill="auto"/>
            <w:vAlign w:val="center"/>
            <w:hideMark/>
          </w:tcPr>
          <w:p w14:paraId="7632D4A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AA" w14:textId="77777777">
        <w:trPr>
          <w:trHeight w:val="330"/>
        </w:trPr>
        <w:tc>
          <w:tcPr>
            <w:tcW w:w="7360" w:type="dxa"/>
            <w:tcBorders>
              <w:top w:val="nil"/>
              <w:left w:val="nil"/>
              <w:bottom w:val="nil"/>
              <w:right w:val="nil"/>
            </w:tcBorders>
            <w:shd w:val="clear" w:color="auto" w:fill="auto"/>
            <w:vAlign w:val="center"/>
            <w:hideMark/>
          </w:tcPr>
          <w:p w14:paraId="7632D4A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AC" w14:textId="77777777">
        <w:trPr>
          <w:trHeight w:val="480"/>
        </w:trPr>
        <w:tc>
          <w:tcPr>
            <w:tcW w:w="7360" w:type="dxa"/>
            <w:tcBorders>
              <w:top w:val="nil"/>
              <w:left w:val="nil"/>
              <w:bottom w:val="nil"/>
              <w:right w:val="nil"/>
            </w:tcBorders>
            <w:shd w:val="clear" w:color="auto" w:fill="auto"/>
            <w:vAlign w:val="center"/>
            <w:hideMark/>
          </w:tcPr>
          <w:p w14:paraId="7632D4AB" w14:textId="77777777" w:rsidR="00F26C8C" w:rsidRDefault="00BE25C9">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2179/173 όπως τροπ.     ΚΑΤΑ ΠΛΕΙΟΨΗΦΙΑ</w:t>
            </w:r>
          </w:p>
        </w:tc>
      </w:tr>
      <w:tr w:rsidR="00845256" w14:paraId="7632D4AE" w14:textId="77777777">
        <w:trPr>
          <w:trHeight w:val="330"/>
        </w:trPr>
        <w:tc>
          <w:tcPr>
            <w:tcW w:w="7360" w:type="dxa"/>
            <w:tcBorders>
              <w:top w:val="nil"/>
              <w:left w:val="nil"/>
              <w:bottom w:val="nil"/>
              <w:right w:val="nil"/>
            </w:tcBorders>
            <w:shd w:val="clear" w:color="auto" w:fill="auto"/>
            <w:vAlign w:val="center"/>
            <w:hideMark/>
          </w:tcPr>
          <w:p w14:paraId="7632D4A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B0" w14:textId="77777777">
        <w:trPr>
          <w:trHeight w:val="330"/>
        </w:trPr>
        <w:tc>
          <w:tcPr>
            <w:tcW w:w="7360" w:type="dxa"/>
            <w:tcBorders>
              <w:top w:val="nil"/>
              <w:left w:val="nil"/>
              <w:bottom w:val="nil"/>
              <w:right w:val="nil"/>
            </w:tcBorders>
            <w:shd w:val="clear" w:color="auto" w:fill="auto"/>
            <w:vAlign w:val="center"/>
            <w:hideMark/>
          </w:tcPr>
          <w:p w14:paraId="7632D4A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845256" w14:paraId="7632D4B2" w14:textId="77777777">
        <w:trPr>
          <w:trHeight w:val="330"/>
        </w:trPr>
        <w:tc>
          <w:tcPr>
            <w:tcW w:w="7360" w:type="dxa"/>
            <w:tcBorders>
              <w:top w:val="nil"/>
              <w:left w:val="nil"/>
              <w:bottom w:val="nil"/>
              <w:right w:val="nil"/>
            </w:tcBorders>
            <w:shd w:val="clear" w:color="auto" w:fill="auto"/>
            <w:vAlign w:val="center"/>
            <w:hideMark/>
          </w:tcPr>
          <w:p w14:paraId="7632D4B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845256" w14:paraId="7632D4B4" w14:textId="77777777">
        <w:trPr>
          <w:trHeight w:val="330"/>
        </w:trPr>
        <w:tc>
          <w:tcPr>
            <w:tcW w:w="7360" w:type="dxa"/>
            <w:tcBorders>
              <w:top w:val="nil"/>
              <w:left w:val="nil"/>
              <w:bottom w:val="nil"/>
              <w:right w:val="nil"/>
            </w:tcBorders>
            <w:shd w:val="clear" w:color="auto" w:fill="auto"/>
            <w:vAlign w:val="center"/>
            <w:hideMark/>
          </w:tcPr>
          <w:p w14:paraId="7632D4B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B6" w14:textId="77777777">
        <w:trPr>
          <w:trHeight w:val="330"/>
        </w:trPr>
        <w:tc>
          <w:tcPr>
            <w:tcW w:w="7360" w:type="dxa"/>
            <w:tcBorders>
              <w:top w:val="nil"/>
              <w:left w:val="nil"/>
              <w:bottom w:val="nil"/>
              <w:right w:val="nil"/>
            </w:tcBorders>
            <w:shd w:val="clear" w:color="auto" w:fill="auto"/>
            <w:vAlign w:val="center"/>
            <w:hideMark/>
          </w:tcPr>
          <w:p w14:paraId="7632D4B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4B8" w14:textId="77777777">
        <w:trPr>
          <w:trHeight w:val="330"/>
        </w:trPr>
        <w:tc>
          <w:tcPr>
            <w:tcW w:w="7360" w:type="dxa"/>
            <w:tcBorders>
              <w:top w:val="nil"/>
              <w:left w:val="nil"/>
              <w:bottom w:val="nil"/>
              <w:right w:val="nil"/>
            </w:tcBorders>
            <w:shd w:val="clear" w:color="auto" w:fill="auto"/>
            <w:vAlign w:val="center"/>
            <w:hideMark/>
          </w:tcPr>
          <w:p w14:paraId="7632D4B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BA" w14:textId="77777777">
        <w:trPr>
          <w:trHeight w:val="330"/>
        </w:trPr>
        <w:tc>
          <w:tcPr>
            <w:tcW w:w="7360" w:type="dxa"/>
            <w:tcBorders>
              <w:top w:val="nil"/>
              <w:left w:val="nil"/>
              <w:bottom w:val="nil"/>
              <w:right w:val="nil"/>
            </w:tcBorders>
            <w:shd w:val="clear" w:color="auto" w:fill="auto"/>
            <w:vAlign w:val="center"/>
            <w:hideMark/>
          </w:tcPr>
          <w:p w14:paraId="7632D4B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BC" w14:textId="77777777">
        <w:trPr>
          <w:trHeight w:val="495"/>
        </w:trPr>
        <w:tc>
          <w:tcPr>
            <w:tcW w:w="7360" w:type="dxa"/>
            <w:tcBorders>
              <w:top w:val="nil"/>
              <w:left w:val="nil"/>
              <w:bottom w:val="nil"/>
              <w:right w:val="nil"/>
            </w:tcBorders>
            <w:shd w:val="clear" w:color="auto" w:fill="auto"/>
            <w:vAlign w:val="center"/>
            <w:hideMark/>
          </w:tcPr>
          <w:p w14:paraId="7632D4BB" w14:textId="77777777" w:rsidR="00F26C8C" w:rsidRDefault="00BE25C9">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2189/175 όπως τροπ.     ΚΑΤΑ ΠΛΕΙΟΨΗΦΙΑ</w:t>
            </w:r>
          </w:p>
        </w:tc>
      </w:tr>
      <w:tr w:rsidR="00845256" w14:paraId="7632D4BE" w14:textId="77777777">
        <w:trPr>
          <w:trHeight w:val="330"/>
        </w:trPr>
        <w:tc>
          <w:tcPr>
            <w:tcW w:w="7360" w:type="dxa"/>
            <w:tcBorders>
              <w:top w:val="nil"/>
              <w:left w:val="nil"/>
              <w:bottom w:val="nil"/>
              <w:right w:val="nil"/>
            </w:tcBorders>
            <w:shd w:val="clear" w:color="auto" w:fill="auto"/>
            <w:vAlign w:val="center"/>
            <w:hideMark/>
          </w:tcPr>
          <w:p w14:paraId="7632D4B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845256" w14:paraId="7632D4C0" w14:textId="77777777">
        <w:trPr>
          <w:trHeight w:val="330"/>
        </w:trPr>
        <w:tc>
          <w:tcPr>
            <w:tcW w:w="7360" w:type="dxa"/>
            <w:tcBorders>
              <w:top w:val="nil"/>
              <w:left w:val="nil"/>
              <w:bottom w:val="nil"/>
              <w:right w:val="nil"/>
            </w:tcBorders>
            <w:shd w:val="clear" w:color="auto" w:fill="auto"/>
            <w:vAlign w:val="center"/>
            <w:hideMark/>
          </w:tcPr>
          <w:p w14:paraId="7632D4B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845256" w14:paraId="7632D4C2" w14:textId="77777777">
        <w:trPr>
          <w:trHeight w:val="330"/>
        </w:trPr>
        <w:tc>
          <w:tcPr>
            <w:tcW w:w="7360" w:type="dxa"/>
            <w:tcBorders>
              <w:top w:val="nil"/>
              <w:left w:val="nil"/>
              <w:bottom w:val="nil"/>
              <w:right w:val="nil"/>
            </w:tcBorders>
            <w:shd w:val="clear" w:color="auto" w:fill="auto"/>
            <w:vAlign w:val="center"/>
            <w:hideMark/>
          </w:tcPr>
          <w:p w14:paraId="7632D4C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845256" w14:paraId="7632D4C4" w14:textId="77777777">
        <w:trPr>
          <w:trHeight w:val="330"/>
        </w:trPr>
        <w:tc>
          <w:tcPr>
            <w:tcW w:w="7360" w:type="dxa"/>
            <w:tcBorders>
              <w:top w:val="nil"/>
              <w:left w:val="nil"/>
              <w:bottom w:val="nil"/>
              <w:right w:val="nil"/>
            </w:tcBorders>
            <w:shd w:val="clear" w:color="auto" w:fill="auto"/>
            <w:vAlign w:val="center"/>
            <w:hideMark/>
          </w:tcPr>
          <w:p w14:paraId="7632D4C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845256" w14:paraId="7632D4C6" w14:textId="77777777">
        <w:trPr>
          <w:trHeight w:val="330"/>
        </w:trPr>
        <w:tc>
          <w:tcPr>
            <w:tcW w:w="7360" w:type="dxa"/>
            <w:tcBorders>
              <w:top w:val="nil"/>
              <w:left w:val="nil"/>
              <w:bottom w:val="nil"/>
              <w:right w:val="nil"/>
            </w:tcBorders>
            <w:shd w:val="clear" w:color="auto" w:fill="auto"/>
            <w:vAlign w:val="center"/>
            <w:hideMark/>
          </w:tcPr>
          <w:p w14:paraId="7632D4C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4C8" w14:textId="77777777">
        <w:trPr>
          <w:trHeight w:val="330"/>
        </w:trPr>
        <w:tc>
          <w:tcPr>
            <w:tcW w:w="7360" w:type="dxa"/>
            <w:tcBorders>
              <w:top w:val="nil"/>
              <w:left w:val="nil"/>
              <w:bottom w:val="nil"/>
              <w:right w:val="nil"/>
            </w:tcBorders>
            <w:shd w:val="clear" w:color="auto" w:fill="auto"/>
            <w:vAlign w:val="center"/>
            <w:hideMark/>
          </w:tcPr>
          <w:p w14:paraId="7632D4C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CA" w14:textId="77777777">
        <w:trPr>
          <w:trHeight w:val="330"/>
        </w:trPr>
        <w:tc>
          <w:tcPr>
            <w:tcW w:w="7360" w:type="dxa"/>
            <w:tcBorders>
              <w:top w:val="nil"/>
              <w:left w:val="nil"/>
              <w:bottom w:val="nil"/>
              <w:right w:val="nil"/>
            </w:tcBorders>
            <w:shd w:val="clear" w:color="auto" w:fill="auto"/>
            <w:vAlign w:val="center"/>
            <w:hideMark/>
          </w:tcPr>
          <w:p w14:paraId="7632D4C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845256" w14:paraId="7632D4CC" w14:textId="77777777">
        <w:trPr>
          <w:trHeight w:val="330"/>
        </w:trPr>
        <w:tc>
          <w:tcPr>
            <w:tcW w:w="7360" w:type="dxa"/>
            <w:tcBorders>
              <w:top w:val="nil"/>
              <w:left w:val="nil"/>
              <w:bottom w:val="nil"/>
              <w:right w:val="nil"/>
            </w:tcBorders>
            <w:shd w:val="clear" w:color="auto" w:fill="auto"/>
            <w:vAlign w:val="center"/>
            <w:hideMark/>
          </w:tcPr>
          <w:p w14:paraId="7632D4CB" w14:textId="77777777" w:rsidR="00F26C8C" w:rsidRDefault="00BE25C9">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2195/181 ως έχει     ΚΑΤΑ ΠΛΕΙΟΨΗΦΙΑ</w:t>
            </w:r>
          </w:p>
        </w:tc>
      </w:tr>
      <w:tr w:rsidR="00845256" w14:paraId="7632D4CE" w14:textId="77777777">
        <w:trPr>
          <w:trHeight w:val="345"/>
        </w:trPr>
        <w:tc>
          <w:tcPr>
            <w:tcW w:w="7360" w:type="dxa"/>
            <w:tcBorders>
              <w:top w:val="nil"/>
              <w:left w:val="nil"/>
              <w:bottom w:val="nil"/>
              <w:right w:val="nil"/>
            </w:tcBorders>
            <w:shd w:val="clear" w:color="auto" w:fill="auto"/>
            <w:vAlign w:val="center"/>
            <w:hideMark/>
          </w:tcPr>
          <w:p w14:paraId="7632D4C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845256" w14:paraId="7632D4D0" w14:textId="77777777">
        <w:trPr>
          <w:trHeight w:val="330"/>
        </w:trPr>
        <w:tc>
          <w:tcPr>
            <w:tcW w:w="7360" w:type="dxa"/>
            <w:tcBorders>
              <w:top w:val="nil"/>
              <w:left w:val="nil"/>
              <w:bottom w:val="nil"/>
              <w:right w:val="nil"/>
            </w:tcBorders>
            <w:shd w:val="clear" w:color="auto" w:fill="auto"/>
            <w:vAlign w:val="center"/>
            <w:hideMark/>
          </w:tcPr>
          <w:p w14:paraId="7632D4C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845256" w14:paraId="7632D4D2" w14:textId="77777777">
        <w:trPr>
          <w:trHeight w:val="330"/>
        </w:trPr>
        <w:tc>
          <w:tcPr>
            <w:tcW w:w="7360" w:type="dxa"/>
            <w:tcBorders>
              <w:top w:val="nil"/>
              <w:left w:val="nil"/>
              <w:bottom w:val="nil"/>
              <w:right w:val="nil"/>
            </w:tcBorders>
            <w:shd w:val="clear" w:color="auto" w:fill="auto"/>
            <w:vAlign w:val="center"/>
            <w:hideMark/>
          </w:tcPr>
          <w:p w14:paraId="7632D4D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845256" w14:paraId="7632D4D4" w14:textId="77777777">
        <w:trPr>
          <w:trHeight w:val="330"/>
        </w:trPr>
        <w:tc>
          <w:tcPr>
            <w:tcW w:w="7360" w:type="dxa"/>
            <w:tcBorders>
              <w:top w:val="nil"/>
              <w:left w:val="nil"/>
              <w:bottom w:val="nil"/>
              <w:right w:val="nil"/>
            </w:tcBorders>
            <w:shd w:val="clear" w:color="auto" w:fill="auto"/>
            <w:vAlign w:val="center"/>
            <w:hideMark/>
          </w:tcPr>
          <w:p w14:paraId="7632D4D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845256" w14:paraId="7632D4D6" w14:textId="77777777">
        <w:trPr>
          <w:trHeight w:val="330"/>
        </w:trPr>
        <w:tc>
          <w:tcPr>
            <w:tcW w:w="7360" w:type="dxa"/>
            <w:tcBorders>
              <w:top w:val="nil"/>
              <w:left w:val="nil"/>
              <w:bottom w:val="nil"/>
              <w:right w:val="nil"/>
            </w:tcBorders>
            <w:shd w:val="clear" w:color="auto" w:fill="auto"/>
            <w:vAlign w:val="center"/>
            <w:hideMark/>
          </w:tcPr>
          <w:p w14:paraId="7632D4D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D8" w14:textId="77777777">
        <w:trPr>
          <w:trHeight w:val="345"/>
        </w:trPr>
        <w:tc>
          <w:tcPr>
            <w:tcW w:w="7360" w:type="dxa"/>
            <w:tcBorders>
              <w:top w:val="nil"/>
              <w:left w:val="nil"/>
              <w:bottom w:val="nil"/>
              <w:right w:val="nil"/>
            </w:tcBorders>
            <w:shd w:val="clear" w:color="auto" w:fill="auto"/>
            <w:vAlign w:val="center"/>
            <w:hideMark/>
          </w:tcPr>
          <w:p w14:paraId="7632D4D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DA" w14:textId="77777777">
        <w:trPr>
          <w:trHeight w:val="330"/>
        </w:trPr>
        <w:tc>
          <w:tcPr>
            <w:tcW w:w="7360" w:type="dxa"/>
            <w:tcBorders>
              <w:top w:val="nil"/>
              <w:left w:val="nil"/>
              <w:bottom w:val="nil"/>
              <w:right w:val="nil"/>
            </w:tcBorders>
            <w:shd w:val="clear" w:color="auto" w:fill="auto"/>
            <w:vAlign w:val="center"/>
            <w:hideMark/>
          </w:tcPr>
          <w:p w14:paraId="7632D4D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DC" w14:textId="77777777">
        <w:trPr>
          <w:trHeight w:val="330"/>
        </w:trPr>
        <w:tc>
          <w:tcPr>
            <w:tcW w:w="7360" w:type="dxa"/>
            <w:tcBorders>
              <w:top w:val="nil"/>
              <w:left w:val="nil"/>
              <w:bottom w:val="nil"/>
              <w:right w:val="nil"/>
            </w:tcBorders>
            <w:shd w:val="clear" w:color="auto" w:fill="auto"/>
            <w:vAlign w:val="center"/>
            <w:hideMark/>
          </w:tcPr>
          <w:p w14:paraId="7632D4DB" w14:textId="77777777" w:rsidR="00F26C8C" w:rsidRDefault="00BE25C9">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2199/185 ως έχει</w:t>
            </w:r>
            <w:r>
              <w:rPr>
                <w:rFonts w:ascii="Calibri" w:eastAsia="Times New Roman" w:hAnsi="Calibri" w:cs="Calibri"/>
                <w:color w:val="000000"/>
                <w:szCs w:val="24"/>
              </w:rPr>
              <w:t xml:space="preserve">     ΚΑΤΑ ΠΛΕΙΟΨΗΦΙΑ</w:t>
            </w:r>
          </w:p>
        </w:tc>
      </w:tr>
      <w:tr w:rsidR="00845256" w14:paraId="7632D4DE" w14:textId="77777777">
        <w:trPr>
          <w:trHeight w:val="330"/>
        </w:trPr>
        <w:tc>
          <w:tcPr>
            <w:tcW w:w="7360" w:type="dxa"/>
            <w:tcBorders>
              <w:top w:val="nil"/>
              <w:left w:val="nil"/>
              <w:bottom w:val="nil"/>
              <w:right w:val="nil"/>
            </w:tcBorders>
            <w:shd w:val="clear" w:color="auto" w:fill="auto"/>
            <w:vAlign w:val="center"/>
            <w:hideMark/>
          </w:tcPr>
          <w:p w14:paraId="7632D4D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E0" w14:textId="77777777">
        <w:trPr>
          <w:trHeight w:val="330"/>
        </w:trPr>
        <w:tc>
          <w:tcPr>
            <w:tcW w:w="7360" w:type="dxa"/>
            <w:tcBorders>
              <w:top w:val="nil"/>
              <w:left w:val="nil"/>
              <w:bottom w:val="nil"/>
              <w:right w:val="nil"/>
            </w:tcBorders>
            <w:shd w:val="clear" w:color="auto" w:fill="auto"/>
            <w:vAlign w:val="center"/>
            <w:hideMark/>
          </w:tcPr>
          <w:p w14:paraId="7632D4D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4E2" w14:textId="77777777">
        <w:trPr>
          <w:trHeight w:val="330"/>
        </w:trPr>
        <w:tc>
          <w:tcPr>
            <w:tcW w:w="7360" w:type="dxa"/>
            <w:tcBorders>
              <w:top w:val="nil"/>
              <w:left w:val="nil"/>
              <w:bottom w:val="nil"/>
              <w:right w:val="nil"/>
            </w:tcBorders>
            <w:shd w:val="clear" w:color="auto" w:fill="auto"/>
            <w:vAlign w:val="center"/>
            <w:hideMark/>
          </w:tcPr>
          <w:p w14:paraId="7632D4E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4E4" w14:textId="77777777">
        <w:trPr>
          <w:trHeight w:val="330"/>
        </w:trPr>
        <w:tc>
          <w:tcPr>
            <w:tcW w:w="7360" w:type="dxa"/>
            <w:tcBorders>
              <w:top w:val="nil"/>
              <w:left w:val="nil"/>
              <w:bottom w:val="nil"/>
              <w:right w:val="nil"/>
            </w:tcBorders>
            <w:shd w:val="clear" w:color="auto" w:fill="auto"/>
            <w:vAlign w:val="center"/>
            <w:hideMark/>
          </w:tcPr>
          <w:p w14:paraId="7632D4E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4E6" w14:textId="77777777">
        <w:trPr>
          <w:trHeight w:val="330"/>
        </w:trPr>
        <w:tc>
          <w:tcPr>
            <w:tcW w:w="7360" w:type="dxa"/>
            <w:tcBorders>
              <w:top w:val="nil"/>
              <w:left w:val="nil"/>
              <w:bottom w:val="nil"/>
              <w:right w:val="nil"/>
            </w:tcBorders>
            <w:shd w:val="clear" w:color="auto" w:fill="auto"/>
            <w:vAlign w:val="center"/>
            <w:hideMark/>
          </w:tcPr>
          <w:p w14:paraId="7632D4E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45256" w14:paraId="7632D4E8" w14:textId="77777777">
        <w:trPr>
          <w:trHeight w:val="330"/>
        </w:trPr>
        <w:tc>
          <w:tcPr>
            <w:tcW w:w="7360" w:type="dxa"/>
            <w:tcBorders>
              <w:top w:val="nil"/>
              <w:left w:val="nil"/>
              <w:bottom w:val="nil"/>
              <w:right w:val="nil"/>
            </w:tcBorders>
            <w:shd w:val="clear" w:color="auto" w:fill="auto"/>
            <w:vAlign w:val="center"/>
            <w:hideMark/>
          </w:tcPr>
          <w:p w14:paraId="7632D4E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EA" w14:textId="77777777">
        <w:trPr>
          <w:trHeight w:val="330"/>
        </w:trPr>
        <w:tc>
          <w:tcPr>
            <w:tcW w:w="7360" w:type="dxa"/>
            <w:tcBorders>
              <w:top w:val="nil"/>
              <w:left w:val="nil"/>
              <w:bottom w:val="nil"/>
              <w:right w:val="nil"/>
            </w:tcBorders>
            <w:shd w:val="clear" w:color="auto" w:fill="auto"/>
            <w:vAlign w:val="center"/>
            <w:hideMark/>
          </w:tcPr>
          <w:p w14:paraId="7632D4E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EC" w14:textId="77777777">
        <w:trPr>
          <w:trHeight w:val="345"/>
        </w:trPr>
        <w:tc>
          <w:tcPr>
            <w:tcW w:w="7360" w:type="dxa"/>
            <w:tcBorders>
              <w:top w:val="nil"/>
              <w:left w:val="nil"/>
              <w:bottom w:val="nil"/>
              <w:right w:val="nil"/>
            </w:tcBorders>
            <w:shd w:val="clear" w:color="auto" w:fill="auto"/>
            <w:vAlign w:val="center"/>
            <w:hideMark/>
          </w:tcPr>
          <w:p w14:paraId="7632D4EB" w14:textId="77777777" w:rsidR="00F26C8C" w:rsidRDefault="00BE25C9">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2201/187 ως έχει     ΚΑΤΑ ΠΛΕΙΟΨΗΦΙΑ</w:t>
            </w:r>
          </w:p>
        </w:tc>
      </w:tr>
      <w:tr w:rsidR="00845256" w14:paraId="7632D4EE" w14:textId="77777777">
        <w:trPr>
          <w:trHeight w:val="330"/>
        </w:trPr>
        <w:tc>
          <w:tcPr>
            <w:tcW w:w="7360" w:type="dxa"/>
            <w:tcBorders>
              <w:top w:val="nil"/>
              <w:left w:val="nil"/>
              <w:bottom w:val="nil"/>
              <w:right w:val="nil"/>
            </w:tcBorders>
            <w:shd w:val="clear" w:color="auto" w:fill="auto"/>
            <w:vAlign w:val="center"/>
            <w:hideMark/>
          </w:tcPr>
          <w:p w14:paraId="7632D4E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4F0" w14:textId="77777777">
        <w:trPr>
          <w:trHeight w:val="330"/>
        </w:trPr>
        <w:tc>
          <w:tcPr>
            <w:tcW w:w="7360" w:type="dxa"/>
            <w:tcBorders>
              <w:top w:val="nil"/>
              <w:left w:val="nil"/>
              <w:bottom w:val="nil"/>
              <w:right w:val="nil"/>
            </w:tcBorders>
            <w:shd w:val="clear" w:color="auto" w:fill="auto"/>
            <w:vAlign w:val="center"/>
            <w:hideMark/>
          </w:tcPr>
          <w:p w14:paraId="7632D4E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845256" w14:paraId="7632D4F2" w14:textId="77777777">
        <w:trPr>
          <w:trHeight w:val="330"/>
        </w:trPr>
        <w:tc>
          <w:tcPr>
            <w:tcW w:w="7360" w:type="dxa"/>
            <w:tcBorders>
              <w:top w:val="nil"/>
              <w:left w:val="nil"/>
              <w:bottom w:val="nil"/>
              <w:right w:val="nil"/>
            </w:tcBorders>
            <w:shd w:val="clear" w:color="auto" w:fill="auto"/>
            <w:vAlign w:val="center"/>
            <w:hideMark/>
          </w:tcPr>
          <w:p w14:paraId="7632D4F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845256" w14:paraId="7632D4F4" w14:textId="77777777">
        <w:trPr>
          <w:trHeight w:val="330"/>
        </w:trPr>
        <w:tc>
          <w:tcPr>
            <w:tcW w:w="7360" w:type="dxa"/>
            <w:tcBorders>
              <w:top w:val="nil"/>
              <w:left w:val="nil"/>
              <w:bottom w:val="nil"/>
              <w:right w:val="nil"/>
            </w:tcBorders>
            <w:shd w:val="clear" w:color="auto" w:fill="auto"/>
            <w:vAlign w:val="center"/>
            <w:hideMark/>
          </w:tcPr>
          <w:p w14:paraId="7632D4F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845256" w14:paraId="7632D4F6" w14:textId="77777777">
        <w:trPr>
          <w:trHeight w:val="345"/>
        </w:trPr>
        <w:tc>
          <w:tcPr>
            <w:tcW w:w="7360" w:type="dxa"/>
            <w:tcBorders>
              <w:top w:val="nil"/>
              <w:left w:val="nil"/>
              <w:bottom w:val="nil"/>
              <w:right w:val="nil"/>
            </w:tcBorders>
            <w:shd w:val="clear" w:color="auto" w:fill="auto"/>
            <w:vAlign w:val="center"/>
            <w:hideMark/>
          </w:tcPr>
          <w:p w14:paraId="7632D4F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45256" w14:paraId="7632D4F8" w14:textId="77777777">
        <w:trPr>
          <w:trHeight w:val="330"/>
        </w:trPr>
        <w:tc>
          <w:tcPr>
            <w:tcW w:w="7360" w:type="dxa"/>
            <w:tcBorders>
              <w:top w:val="nil"/>
              <w:left w:val="nil"/>
              <w:bottom w:val="nil"/>
              <w:right w:val="nil"/>
            </w:tcBorders>
            <w:shd w:val="clear" w:color="auto" w:fill="auto"/>
            <w:vAlign w:val="center"/>
            <w:hideMark/>
          </w:tcPr>
          <w:p w14:paraId="7632D4F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4FA" w14:textId="77777777">
        <w:trPr>
          <w:trHeight w:val="330"/>
        </w:trPr>
        <w:tc>
          <w:tcPr>
            <w:tcW w:w="7360" w:type="dxa"/>
            <w:tcBorders>
              <w:top w:val="nil"/>
              <w:left w:val="nil"/>
              <w:bottom w:val="nil"/>
              <w:right w:val="nil"/>
            </w:tcBorders>
            <w:shd w:val="clear" w:color="auto" w:fill="auto"/>
            <w:vAlign w:val="center"/>
            <w:hideMark/>
          </w:tcPr>
          <w:p w14:paraId="7632D4F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4FC" w14:textId="77777777">
        <w:trPr>
          <w:trHeight w:val="330"/>
        </w:trPr>
        <w:tc>
          <w:tcPr>
            <w:tcW w:w="7360" w:type="dxa"/>
            <w:tcBorders>
              <w:top w:val="nil"/>
              <w:left w:val="nil"/>
              <w:bottom w:val="nil"/>
              <w:right w:val="nil"/>
            </w:tcBorders>
            <w:shd w:val="clear" w:color="auto" w:fill="auto"/>
            <w:vAlign w:val="center"/>
            <w:hideMark/>
          </w:tcPr>
          <w:p w14:paraId="7632D4FB" w14:textId="77777777" w:rsidR="00F26C8C" w:rsidRDefault="00BE25C9">
            <w:pPr>
              <w:contextualSpacing/>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2202/188 ως έχει     ΚΑΤΑ ΠΛΕΙΟΨΗΦΙΑ</w:t>
            </w:r>
          </w:p>
        </w:tc>
      </w:tr>
      <w:tr w:rsidR="00845256" w14:paraId="7632D4FE" w14:textId="77777777">
        <w:trPr>
          <w:trHeight w:val="330"/>
        </w:trPr>
        <w:tc>
          <w:tcPr>
            <w:tcW w:w="7360" w:type="dxa"/>
            <w:tcBorders>
              <w:top w:val="nil"/>
              <w:left w:val="nil"/>
              <w:bottom w:val="nil"/>
              <w:right w:val="nil"/>
            </w:tcBorders>
            <w:shd w:val="clear" w:color="auto" w:fill="auto"/>
            <w:vAlign w:val="center"/>
            <w:hideMark/>
          </w:tcPr>
          <w:p w14:paraId="7632D4F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500" w14:textId="77777777">
        <w:trPr>
          <w:trHeight w:val="330"/>
        </w:trPr>
        <w:tc>
          <w:tcPr>
            <w:tcW w:w="7360" w:type="dxa"/>
            <w:tcBorders>
              <w:top w:val="nil"/>
              <w:left w:val="nil"/>
              <w:bottom w:val="nil"/>
              <w:right w:val="nil"/>
            </w:tcBorders>
            <w:shd w:val="clear" w:color="auto" w:fill="auto"/>
            <w:vAlign w:val="center"/>
            <w:hideMark/>
          </w:tcPr>
          <w:p w14:paraId="7632D4F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845256" w14:paraId="7632D502" w14:textId="77777777">
        <w:trPr>
          <w:trHeight w:val="330"/>
        </w:trPr>
        <w:tc>
          <w:tcPr>
            <w:tcW w:w="7360" w:type="dxa"/>
            <w:tcBorders>
              <w:top w:val="nil"/>
              <w:left w:val="nil"/>
              <w:bottom w:val="nil"/>
              <w:right w:val="nil"/>
            </w:tcBorders>
            <w:shd w:val="clear" w:color="auto" w:fill="auto"/>
            <w:vAlign w:val="center"/>
            <w:hideMark/>
          </w:tcPr>
          <w:p w14:paraId="7632D50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845256" w14:paraId="7632D504" w14:textId="77777777">
        <w:trPr>
          <w:trHeight w:val="330"/>
        </w:trPr>
        <w:tc>
          <w:tcPr>
            <w:tcW w:w="7360" w:type="dxa"/>
            <w:tcBorders>
              <w:top w:val="nil"/>
              <w:left w:val="nil"/>
              <w:bottom w:val="nil"/>
              <w:right w:val="nil"/>
            </w:tcBorders>
            <w:shd w:val="clear" w:color="auto" w:fill="auto"/>
            <w:vAlign w:val="center"/>
            <w:hideMark/>
          </w:tcPr>
          <w:p w14:paraId="7632D50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845256" w14:paraId="7632D506" w14:textId="77777777">
        <w:trPr>
          <w:trHeight w:val="330"/>
        </w:trPr>
        <w:tc>
          <w:tcPr>
            <w:tcW w:w="7360" w:type="dxa"/>
            <w:tcBorders>
              <w:top w:val="nil"/>
              <w:left w:val="nil"/>
              <w:bottom w:val="nil"/>
              <w:right w:val="nil"/>
            </w:tcBorders>
            <w:shd w:val="clear" w:color="auto" w:fill="auto"/>
            <w:vAlign w:val="center"/>
            <w:hideMark/>
          </w:tcPr>
          <w:p w14:paraId="7632D50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45256" w14:paraId="7632D508" w14:textId="77777777">
        <w:trPr>
          <w:trHeight w:val="330"/>
        </w:trPr>
        <w:tc>
          <w:tcPr>
            <w:tcW w:w="7360" w:type="dxa"/>
            <w:tcBorders>
              <w:top w:val="nil"/>
              <w:left w:val="nil"/>
              <w:bottom w:val="nil"/>
              <w:right w:val="nil"/>
            </w:tcBorders>
            <w:shd w:val="clear" w:color="auto" w:fill="auto"/>
            <w:vAlign w:val="center"/>
            <w:hideMark/>
          </w:tcPr>
          <w:p w14:paraId="7632D50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845256" w14:paraId="7632D50A" w14:textId="77777777">
        <w:trPr>
          <w:trHeight w:val="330"/>
        </w:trPr>
        <w:tc>
          <w:tcPr>
            <w:tcW w:w="7360" w:type="dxa"/>
            <w:tcBorders>
              <w:top w:val="nil"/>
              <w:left w:val="nil"/>
              <w:bottom w:val="nil"/>
              <w:right w:val="nil"/>
            </w:tcBorders>
            <w:shd w:val="clear" w:color="auto" w:fill="auto"/>
            <w:vAlign w:val="center"/>
            <w:hideMark/>
          </w:tcPr>
          <w:p w14:paraId="7632D50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50C" w14:textId="77777777">
        <w:trPr>
          <w:trHeight w:val="330"/>
        </w:trPr>
        <w:tc>
          <w:tcPr>
            <w:tcW w:w="7360" w:type="dxa"/>
            <w:tcBorders>
              <w:top w:val="nil"/>
              <w:left w:val="nil"/>
              <w:bottom w:val="nil"/>
              <w:right w:val="nil"/>
            </w:tcBorders>
            <w:shd w:val="clear" w:color="auto" w:fill="auto"/>
            <w:vAlign w:val="center"/>
            <w:hideMark/>
          </w:tcPr>
          <w:p w14:paraId="7632D50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845256" w14:paraId="7632D50E" w14:textId="77777777">
        <w:trPr>
          <w:trHeight w:val="330"/>
        </w:trPr>
        <w:tc>
          <w:tcPr>
            <w:tcW w:w="7360" w:type="dxa"/>
            <w:tcBorders>
              <w:top w:val="nil"/>
              <w:left w:val="nil"/>
              <w:bottom w:val="nil"/>
              <w:right w:val="nil"/>
            </w:tcBorders>
            <w:shd w:val="clear" w:color="auto" w:fill="auto"/>
            <w:vAlign w:val="center"/>
            <w:hideMark/>
          </w:tcPr>
          <w:p w14:paraId="7632D50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45256" w14:paraId="7632D510" w14:textId="77777777">
        <w:trPr>
          <w:trHeight w:val="330"/>
        </w:trPr>
        <w:tc>
          <w:tcPr>
            <w:tcW w:w="7360" w:type="dxa"/>
            <w:tcBorders>
              <w:top w:val="nil"/>
              <w:left w:val="nil"/>
              <w:bottom w:val="nil"/>
              <w:right w:val="nil"/>
            </w:tcBorders>
            <w:shd w:val="clear" w:color="auto" w:fill="auto"/>
            <w:vAlign w:val="center"/>
            <w:hideMark/>
          </w:tcPr>
          <w:p w14:paraId="7632D50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512" w14:textId="77777777">
        <w:trPr>
          <w:trHeight w:val="330"/>
        </w:trPr>
        <w:tc>
          <w:tcPr>
            <w:tcW w:w="7360" w:type="dxa"/>
            <w:tcBorders>
              <w:top w:val="nil"/>
              <w:left w:val="nil"/>
              <w:bottom w:val="nil"/>
              <w:right w:val="nil"/>
            </w:tcBorders>
            <w:shd w:val="clear" w:color="auto" w:fill="auto"/>
            <w:vAlign w:val="center"/>
            <w:hideMark/>
          </w:tcPr>
          <w:p w14:paraId="7632D51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514" w14:textId="77777777">
        <w:trPr>
          <w:trHeight w:val="330"/>
        </w:trPr>
        <w:tc>
          <w:tcPr>
            <w:tcW w:w="7360" w:type="dxa"/>
            <w:tcBorders>
              <w:top w:val="nil"/>
              <w:left w:val="nil"/>
              <w:bottom w:val="nil"/>
              <w:right w:val="nil"/>
            </w:tcBorders>
            <w:shd w:val="clear" w:color="auto" w:fill="auto"/>
            <w:vAlign w:val="center"/>
            <w:hideMark/>
          </w:tcPr>
          <w:p w14:paraId="7632D51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845256" w14:paraId="7632D516" w14:textId="77777777">
        <w:trPr>
          <w:trHeight w:val="330"/>
        </w:trPr>
        <w:tc>
          <w:tcPr>
            <w:tcW w:w="7360" w:type="dxa"/>
            <w:tcBorders>
              <w:top w:val="nil"/>
              <w:left w:val="nil"/>
              <w:bottom w:val="nil"/>
              <w:right w:val="nil"/>
            </w:tcBorders>
            <w:shd w:val="clear" w:color="auto" w:fill="auto"/>
            <w:vAlign w:val="center"/>
            <w:hideMark/>
          </w:tcPr>
          <w:p w14:paraId="7632D51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45256" w14:paraId="7632D518" w14:textId="77777777">
        <w:trPr>
          <w:trHeight w:val="330"/>
        </w:trPr>
        <w:tc>
          <w:tcPr>
            <w:tcW w:w="7360" w:type="dxa"/>
            <w:tcBorders>
              <w:top w:val="nil"/>
              <w:left w:val="nil"/>
              <w:bottom w:val="nil"/>
              <w:right w:val="nil"/>
            </w:tcBorders>
            <w:shd w:val="clear" w:color="auto" w:fill="auto"/>
            <w:vAlign w:val="center"/>
            <w:hideMark/>
          </w:tcPr>
          <w:p w14:paraId="7632D51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ΤΟ </w:t>
            </w:r>
            <w:r>
              <w:rPr>
                <w:rFonts w:ascii="Calibri" w:eastAsia="Times New Roman" w:hAnsi="Calibri" w:cs="Calibri"/>
                <w:color w:val="000000"/>
                <w:szCs w:val="24"/>
              </w:rPr>
              <w:t>ΠΟΤΑΜΙ: ΝΑΙ</w:t>
            </w:r>
          </w:p>
        </w:tc>
      </w:tr>
      <w:tr w:rsidR="00845256" w14:paraId="7632D51A" w14:textId="77777777">
        <w:trPr>
          <w:trHeight w:val="330"/>
        </w:trPr>
        <w:tc>
          <w:tcPr>
            <w:tcW w:w="7360" w:type="dxa"/>
            <w:tcBorders>
              <w:top w:val="nil"/>
              <w:left w:val="nil"/>
              <w:bottom w:val="nil"/>
              <w:right w:val="nil"/>
            </w:tcBorders>
            <w:shd w:val="clear" w:color="auto" w:fill="auto"/>
            <w:vAlign w:val="center"/>
            <w:hideMark/>
          </w:tcPr>
          <w:p w14:paraId="7632D51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845256" w14:paraId="7632D51C" w14:textId="77777777">
        <w:trPr>
          <w:trHeight w:val="330"/>
        </w:trPr>
        <w:tc>
          <w:tcPr>
            <w:tcW w:w="7360" w:type="dxa"/>
            <w:tcBorders>
              <w:top w:val="nil"/>
              <w:left w:val="nil"/>
              <w:bottom w:val="nil"/>
              <w:right w:val="nil"/>
            </w:tcBorders>
            <w:shd w:val="clear" w:color="auto" w:fill="auto"/>
            <w:vAlign w:val="center"/>
            <w:hideMark/>
          </w:tcPr>
          <w:p w14:paraId="7632D51B"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845256" w14:paraId="7632D51E" w14:textId="77777777">
        <w:trPr>
          <w:trHeight w:val="330"/>
        </w:trPr>
        <w:tc>
          <w:tcPr>
            <w:tcW w:w="7360" w:type="dxa"/>
            <w:tcBorders>
              <w:top w:val="nil"/>
              <w:left w:val="nil"/>
              <w:bottom w:val="nil"/>
              <w:right w:val="nil"/>
            </w:tcBorders>
            <w:shd w:val="clear" w:color="auto" w:fill="auto"/>
            <w:vAlign w:val="center"/>
            <w:hideMark/>
          </w:tcPr>
          <w:p w14:paraId="7632D51D"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845256" w14:paraId="7632D520" w14:textId="77777777">
        <w:trPr>
          <w:trHeight w:val="330"/>
        </w:trPr>
        <w:tc>
          <w:tcPr>
            <w:tcW w:w="7360" w:type="dxa"/>
            <w:tcBorders>
              <w:top w:val="nil"/>
              <w:left w:val="nil"/>
              <w:bottom w:val="nil"/>
              <w:right w:val="nil"/>
            </w:tcBorders>
            <w:shd w:val="clear" w:color="auto" w:fill="auto"/>
            <w:vAlign w:val="center"/>
            <w:hideMark/>
          </w:tcPr>
          <w:p w14:paraId="7632D51F"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45256" w14:paraId="7632D522" w14:textId="77777777">
        <w:trPr>
          <w:trHeight w:val="345"/>
        </w:trPr>
        <w:tc>
          <w:tcPr>
            <w:tcW w:w="7360" w:type="dxa"/>
            <w:tcBorders>
              <w:top w:val="nil"/>
              <w:left w:val="nil"/>
              <w:bottom w:val="nil"/>
              <w:right w:val="nil"/>
            </w:tcBorders>
            <w:shd w:val="clear" w:color="auto" w:fill="auto"/>
            <w:vAlign w:val="center"/>
            <w:hideMark/>
          </w:tcPr>
          <w:p w14:paraId="7632D521"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845256" w14:paraId="7632D524" w14:textId="77777777">
        <w:trPr>
          <w:trHeight w:val="330"/>
        </w:trPr>
        <w:tc>
          <w:tcPr>
            <w:tcW w:w="7360" w:type="dxa"/>
            <w:tcBorders>
              <w:top w:val="nil"/>
              <w:left w:val="nil"/>
              <w:bottom w:val="nil"/>
              <w:right w:val="nil"/>
            </w:tcBorders>
            <w:shd w:val="clear" w:color="auto" w:fill="auto"/>
            <w:vAlign w:val="center"/>
            <w:hideMark/>
          </w:tcPr>
          <w:p w14:paraId="7632D523"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845256" w14:paraId="7632D526" w14:textId="77777777">
        <w:trPr>
          <w:trHeight w:val="330"/>
        </w:trPr>
        <w:tc>
          <w:tcPr>
            <w:tcW w:w="7360" w:type="dxa"/>
            <w:tcBorders>
              <w:top w:val="nil"/>
              <w:left w:val="nil"/>
              <w:bottom w:val="nil"/>
              <w:right w:val="nil"/>
            </w:tcBorders>
            <w:shd w:val="clear" w:color="auto" w:fill="auto"/>
            <w:vAlign w:val="center"/>
            <w:hideMark/>
          </w:tcPr>
          <w:p w14:paraId="7632D525"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45256" w14:paraId="7632D528" w14:textId="77777777">
        <w:trPr>
          <w:trHeight w:val="330"/>
        </w:trPr>
        <w:tc>
          <w:tcPr>
            <w:tcW w:w="7360" w:type="dxa"/>
            <w:tcBorders>
              <w:top w:val="nil"/>
              <w:left w:val="nil"/>
              <w:bottom w:val="nil"/>
              <w:right w:val="nil"/>
            </w:tcBorders>
            <w:shd w:val="clear" w:color="auto" w:fill="auto"/>
            <w:vAlign w:val="center"/>
            <w:hideMark/>
          </w:tcPr>
          <w:p w14:paraId="7632D527"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845256" w14:paraId="7632D52A" w14:textId="77777777">
        <w:trPr>
          <w:trHeight w:val="330"/>
        </w:trPr>
        <w:tc>
          <w:tcPr>
            <w:tcW w:w="7360" w:type="dxa"/>
            <w:tcBorders>
              <w:top w:val="nil"/>
              <w:left w:val="nil"/>
              <w:bottom w:val="nil"/>
              <w:right w:val="nil"/>
            </w:tcBorders>
            <w:shd w:val="clear" w:color="auto" w:fill="auto"/>
            <w:vAlign w:val="center"/>
            <w:hideMark/>
          </w:tcPr>
          <w:p w14:paraId="7632D529" w14:textId="77777777" w:rsidR="00F26C8C" w:rsidRDefault="00BE25C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bl>
    <w:p w14:paraId="7632D52B" w14:textId="77777777" w:rsidR="00845256" w:rsidRDefault="00BE25C9">
      <w:pPr>
        <w:contextualSpacing/>
        <w:jc w:val="center"/>
        <w:rPr>
          <w:rFonts w:eastAsia="Times New Roman" w:cs="Times New Roman"/>
          <w:color w:val="C00000"/>
          <w:szCs w:val="24"/>
        </w:rPr>
      </w:pPr>
      <w:r w:rsidRPr="003E6592">
        <w:rPr>
          <w:rFonts w:eastAsia="Times New Roman" w:cs="Times New Roman"/>
          <w:color w:val="C00000"/>
          <w:szCs w:val="24"/>
        </w:rPr>
        <w:t>(ΑΛΛΑΓΗ ΣΕΛΙΔΑΣ</w:t>
      </w:r>
      <w:r>
        <w:rPr>
          <w:rFonts w:eastAsia="Times New Roman" w:cs="Times New Roman"/>
          <w:color w:val="C00000"/>
          <w:szCs w:val="24"/>
        </w:rPr>
        <w:t>)</w:t>
      </w:r>
    </w:p>
    <w:p w14:paraId="7632D52C" w14:textId="77777777" w:rsidR="00845256" w:rsidRDefault="00845256">
      <w:pPr>
        <w:ind w:firstLine="709"/>
        <w:contextualSpacing/>
        <w:jc w:val="both"/>
        <w:rPr>
          <w:rFonts w:eastAsia="Times New Roman" w:cs="Times New Roman"/>
          <w:color w:val="C00000"/>
          <w:szCs w:val="24"/>
        </w:rPr>
      </w:pPr>
    </w:p>
    <w:p w14:paraId="7632D52D" w14:textId="77777777" w:rsidR="00845256" w:rsidRDefault="00BE25C9">
      <w:pPr>
        <w:spacing w:line="600" w:lineRule="auto"/>
        <w:ind w:firstLine="709"/>
        <w:contextualSpacing/>
        <w:jc w:val="both"/>
        <w:rPr>
          <w:rFonts w:eastAsia="Times New Roman" w:cs="Times New Roman"/>
          <w:szCs w:val="24"/>
        </w:rPr>
      </w:pPr>
      <w:r>
        <w:rPr>
          <w:rFonts w:eastAsia="SimSun"/>
          <w:b/>
          <w:szCs w:val="24"/>
          <w:lang w:eastAsia="zh-CN"/>
        </w:rPr>
        <w:t>ΠΡΟΕΔΡΕΥΩΝ (Μάριος Γεωργιάδης</w:t>
      </w:r>
      <w:r w:rsidRPr="00EF3F89">
        <w:rPr>
          <w:rFonts w:eastAsia="SimSun"/>
          <w:b/>
          <w:szCs w:val="24"/>
          <w:lang w:eastAsia="zh-CN"/>
        </w:rPr>
        <w:t>):</w:t>
      </w:r>
      <w:r>
        <w:rPr>
          <w:rFonts w:eastAsia="SimSun"/>
          <w:b/>
          <w:szCs w:val="24"/>
          <w:lang w:eastAsia="zh-CN"/>
        </w:rPr>
        <w:t xml:space="preserve"> </w:t>
      </w:r>
      <w:r w:rsidRPr="0001772E">
        <w:rPr>
          <w:rFonts w:eastAsia="Times New Roman" w:cs="Times New Roman"/>
          <w:szCs w:val="24"/>
        </w:rPr>
        <w:t xml:space="preserve">Συνεπώς το σχέδιο νόμου </w:t>
      </w:r>
      <w:r w:rsidRPr="00EF3F89">
        <w:rPr>
          <w:rFonts w:eastAsia="SimSun"/>
          <w:szCs w:val="24"/>
          <w:lang w:eastAsia="zh-CN"/>
        </w:rPr>
        <w:t>του Υπουργείου Υ</w:t>
      </w:r>
      <w:r>
        <w:rPr>
          <w:rFonts w:eastAsia="SimSun"/>
          <w:szCs w:val="24"/>
          <w:lang w:eastAsia="zh-CN"/>
        </w:rPr>
        <w:t>γείας</w:t>
      </w:r>
      <w:r>
        <w:rPr>
          <w:rFonts w:eastAsia="SimSun"/>
          <w:szCs w:val="24"/>
          <w:lang w:eastAsia="zh-CN"/>
        </w:rPr>
        <w:t>:</w:t>
      </w:r>
      <w:r>
        <w:rPr>
          <w:rFonts w:eastAsia="SimSun"/>
          <w:szCs w:val="24"/>
          <w:lang w:eastAsia="zh-CN"/>
        </w:rPr>
        <w:t xml:space="preserve"> </w:t>
      </w:r>
      <w:r>
        <w:rPr>
          <w:rFonts w:eastAsia="Times New Roman" w:cs="Times New Roman"/>
          <w:szCs w:val="24"/>
        </w:rPr>
        <w:t xml:space="preserve">«Κύρωση της σύμβασης δωρεάς μεταξύ του Ελληνικού Δημοσίου, του 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των </w:t>
      </w:r>
      <w:proofErr w:type="spellStart"/>
      <w:r>
        <w:rPr>
          <w:rFonts w:eastAsia="Times New Roman" w:cs="Times New Roman"/>
          <w:szCs w:val="24"/>
        </w:rPr>
        <w:t>συνεκτελεστών</w:t>
      </w:r>
      <w:proofErr w:type="spellEnd"/>
      <w:r>
        <w:rPr>
          <w:rFonts w:eastAsia="Times New Roman" w:cs="Times New Roman"/>
          <w:szCs w:val="24"/>
        </w:rPr>
        <w:t xml:space="preserve"> της διαθήκης της Ελισάβετ Παπαγιαννοπούλου και άλλες διατάξεις» 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w:t>
      </w:r>
      <w:r>
        <w:rPr>
          <w:rFonts w:eastAsia="Times New Roman" w:cs="Times New Roman"/>
          <w:szCs w:val="24"/>
        </w:rPr>
        <w:t>ω</w:t>
      </w:r>
      <w:r>
        <w:rPr>
          <w:rFonts w:eastAsia="Times New Roman" w:cs="Times New Roman"/>
          <w:szCs w:val="24"/>
        </w:rPr>
        <w:t>ν</w:t>
      </w:r>
      <w:r>
        <w:rPr>
          <w:rFonts w:eastAsia="Times New Roman" w:cs="Times New Roman"/>
          <w:szCs w:val="24"/>
        </w:rPr>
        <w:t xml:space="preserve"> άρθρ</w:t>
      </w:r>
      <w:r>
        <w:rPr>
          <w:rFonts w:eastAsia="Times New Roman" w:cs="Times New Roman"/>
          <w:szCs w:val="24"/>
        </w:rPr>
        <w:t>ων</w:t>
      </w:r>
      <w:r w:rsidRPr="0001772E">
        <w:rPr>
          <w:rFonts w:eastAsia="Times New Roman" w:cs="Times New Roman"/>
          <w:szCs w:val="24"/>
        </w:rPr>
        <w:t xml:space="preserve"> και του συνόλου και έχει ως εξής:</w:t>
      </w:r>
    </w:p>
    <w:p w14:paraId="7632D52E" w14:textId="77777777" w:rsidR="00845256" w:rsidRDefault="00BE25C9">
      <w:pPr>
        <w:autoSpaceDE w:val="0"/>
        <w:autoSpaceDN w:val="0"/>
        <w:adjustRightInd w:val="0"/>
        <w:spacing w:line="600" w:lineRule="auto"/>
        <w:ind w:firstLine="720"/>
        <w:contextualSpacing/>
        <w:jc w:val="center"/>
        <w:rPr>
          <w:rFonts w:eastAsia="Times New Roman" w:cs="Times New Roman"/>
          <w:color w:val="FF0000"/>
          <w:szCs w:val="24"/>
        </w:rPr>
      </w:pPr>
      <w:r w:rsidRPr="00075375">
        <w:rPr>
          <w:rFonts w:eastAsia="Times New Roman" w:cs="Times New Roman"/>
          <w:color w:val="FF0000"/>
          <w:szCs w:val="24"/>
        </w:rPr>
        <w:t>(Να καταχωριστεί το κείμενο του νομοσχεδίου</w:t>
      </w:r>
      <w:r w:rsidRPr="00075375">
        <w:rPr>
          <w:rFonts w:eastAsia="Times New Roman" w:cs="Times New Roman"/>
          <w:color w:val="FF0000"/>
          <w:szCs w:val="24"/>
        </w:rPr>
        <w:t xml:space="preserve"> σελίδα </w:t>
      </w:r>
      <w:r w:rsidRPr="00075375">
        <w:rPr>
          <w:rFonts w:eastAsia="Times New Roman" w:cs="Times New Roman"/>
          <w:color w:val="FF0000"/>
          <w:szCs w:val="24"/>
        </w:rPr>
        <w:t>317α</w:t>
      </w:r>
      <w:r w:rsidRPr="00075375">
        <w:rPr>
          <w:rFonts w:eastAsia="Times New Roman" w:cs="Times New Roman"/>
          <w:color w:val="FF0000"/>
          <w:szCs w:val="24"/>
        </w:rPr>
        <w:t>)</w:t>
      </w:r>
    </w:p>
    <w:p w14:paraId="7632D52F" w14:textId="77777777" w:rsidR="00845256" w:rsidRDefault="00BE25C9">
      <w:pPr>
        <w:spacing w:line="600" w:lineRule="auto"/>
        <w:ind w:firstLine="709"/>
        <w:contextualSpacing/>
        <w:jc w:val="both"/>
        <w:rPr>
          <w:rFonts w:eastAsia="SimSun"/>
          <w:szCs w:val="24"/>
          <w:lang w:eastAsia="zh-CN"/>
        </w:rPr>
      </w:pPr>
      <w:r>
        <w:rPr>
          <w:rFonts w:eastAsia="SimSun"/>
          <w:b/>
          <w:szCs w:val="24"/>
          <w:lang w:eastAsia="zh-CN"/>
        </w:rPr>
        <w:t>ΠΡΟΕΔΡΕΥΩΝ (Μάριος Γεωργιάδης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sidRPr="00EF3F89">
        <w:rPr>
          <w:rFonts w:eastAsia="SimSun"/>
          <w:szCs w:val="24"/>
          <w:lang w:eastAsia="zh-CN"/>
        </w:rPr>
        <w:t xml:space="preserve"> ως προς την ψήφιση στο σύνολο του παραπάνω νομοσχεδίου.</w:t>
      </w:r>
    </w:p>
    <w:p w14:paraId="7632D530" w14:textId="77777777" w:rsidR="00845256" w:rsidRDefault="00BE25C9">
      <w:pPr>
        <w:autoSpaceDE w:val="0"/>
        <w:autoSpaceDN w:val="0"/>
        <w:adjustRightInd w:val="0"/>
        <w:spacing w:line="600" w:lineRule="auto"/>
        <w:ind w:firstLine="540"/>
        <w:contextualSpacing/>
        <w:rPr>
          <w:rFonts w:eastAsia="SimSun"/>
          <w:szCs w:val="24"/>
          <w:lang w:eastAsia="zh-CN"/>
        </w:rPr>
      </w:pPr>
      <w:r w:rsidRPr="00EF3F89">
        <w:rPr>
          <w:rFonts w:eastAsia="SimSun"/>
          <w:b/>
          <w:bCs/>
          <w:szCs w:val="24"/>
          <w:lang w:eastAsia="zh-CN"/>
        </w:rPr>
        <w:lastRenderedPageBreak/>
        <w:t>ΟΛΟΙ ΟΙ ΒΟΥΛΕΥΤΕΣ:</w:t>
      </w:r>
      <w:r w:rsidRPr="00EF3F89">
        <w:rPr>
          <w:rFonts w:eastAsia="SimSun"/>
          <w:szCs w:val="24"/>
          <w:lang w:eastAsia="zh-CN"/>
        </w:rPr>
        <w:t xml:space="preserve"> Μάλιστα, μάλιστα.</w:t>
      </w:r>
    </w:p>
    <w:p w14:paraId="7632D531" w14:textId="77777777" w:rsidR="00845256" w:rsidRDefault="00BE25C9">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Μάριος Γεωργιάδης</w:t>
      </w:r>
      <w:r w:rsidRPr="00EF3F89">
        <w:rPr>
          <w:rFonts w:eastAsia="SimSun"/>
          <w:b/>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7632D532" w14:textId="77777777" w:rsidR="00845256" w:rsidRDefault="00BE25C9">
      <w:pPr>
        <w:spacing w:line="600" w:lineRule="auto"/>
        <w:ind w:firstLine="720"/>
        <w:contextualSpacing/>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 xml:space="preserve">ύριοι συνάδελφοι, δέχεστε στο σημείο αυτό να λύσουμε τη </w:t>
      </w:r>
      <w:r w:rsidRPr="002535BB">
        <w:rPr>
          <w:rFonts w:eastAsia="Times New Roman" w:cs="Times New Roman"/>
          <w:szCs w:val="24"/>
        </w:rPr>
        <w:t>συνεδρίαση;</w:t>
      </w:r>
    </w:p>
    <w:p w14:paraId="7632D533" w14:textId="77777777" w:rsidR="00845256" w:rsidRDefault="00BE25C9">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7632D534" w14:textId="77777777" w:rsidR="00845256" w:rsidRDefault="00BE25C9">
      <w:pPr>
        <w:tabs>
          <w:tab w:val="left" w:pos="2738"/>
          <w:tab w:val="center" w:pos="4753"/>
          <w:tab w:val="left" w:pos="5723"/>
        </w:tabs>
        <w:spacing w:line="600" w:lineRule="auto"/>
        <w:ind w:firstLine="720"/>
        <w:contextualSpacing/>
        <w:jc w:val="both"/>
        <w:rPr>
          <w:rFonts w:eastAsia="Times New Roman" w:cs="Times New Roman"/>
          <w:szCs w:val="24"/>
        </w:rPr>
      </w:pPr>
      <w:r w:rsidRPr="002535BB">
        <w:rPr>
          <w:rFonts w:eastAsia="Times New Roman" w:cs="Times New Roman"/>
          <w:b/>
          <w:szCs w:val="24"/>
        </w:rPr>
        <w:t>ΠΡΟΕΔΡΕΥΩΝ (</w:t>
      </w:r>
      <w:r>
        <w:rPr>
          <w:rFonts w:eastAsia="Times New Roman" w:cs="Times New Roman"/>
          <w:b/>
          <w:szCs w:val="24"/>
        </w:rPr>
        <w:t>Μάριος Γεωργιάδης</w:t>
      </w:r>
      <w:r w:rsidRPr="002535BB">
        <w:rPr>
          <w:rFonts w:eastAsia="Times New Roman" w:cs="Times New Roman"/>
          <w:b/>
          <w:szCs w:val="24"/>
        </w:rPr>
        <w:t xml:space="preserve">): </w:t>
      </w:r>
      <w:r w:rsidRPr="002535BB">
        <w:rPr>
          <w:rFonts w:eastAsia="Times New Roman"/>
          <w:szCs w:val="24"/>
        </w:rPr>
        <w:t>Με τη συναίνεση του Σώματος και ώρα 1</w:t>
      </w:r>
      <w:r>
        <w:rPr>
          <w:rFonts w:eastAsia="Times New Roman"/>
          <w:szCs w:val="24"/>
        </w:rPr>
        <w:t>7</w:t>
      </w:r>
      <w:r w:rsidRPr="002535BB">
        <w:rPr>
          <w:rFonts w:eastAsia="Times New Roman"/>
          <w:szCs w:val="24"/>
        </w:rPr>
        <w:t>.</w:t>
      </w:r>
      <w:r>
        <w:rPr>
          <w:rFonts w:eastAsia="Times New Roman"/>
          <w:szCs w:val="24"/>
        </w:rPr>
        <w:t>0</w:t>
      </w:r>
      <w:r w:rsidRPr="002535BB">
        <w:rPr>
          <w:rFonts w:eastAsia="Times New Roman"/>
          <w:szCs w:val="24"/>
        </w:rPr>
        <w:t xml:space="preserve">5΄ </w:t>
      </w:r>
      <w:proofErr w:type="spellStart"/>
      <w:r w:rsidRPr="002535BB">
        <w:rPr>
          <w:rFonts w:eastAsia="Times New Roman"/>
          <w:szCs w:val="24"/>
        </w:rPr>
        <w:t>λύεται</w:t>
      </w:r>
      <w:proofErr w:type="spellEnd"/>
      <w:r w:rsidRPr="002535BB">
        <w:rPr>
          <w:rFonts w:eastAsia="Times New Roman"/>
          <w:szCs w:val="24"/>
        </w:rPr>
        <w:t xml:space="preserve"> η συνεδρίαση για αύριο, ημέρα Π</w:t>
      </w:r>
      <w:r>
        <w:rPr>
          <w:rFonts w:eastAsia="Times New Roman"/>
          <w:szCs w:val="24"/>
        </w:rPr>
        <w:t>αρασκευή 1</w:t>
      </w:r>
      <w:r w:rsidRPr="002535BB">
        <w:rPr>
          <w:rFonts w:eastAsia="Times New Roman"/>
          <w:szCs w:val="24"/>
        </w:rPr>
        <w:t xml:space="preserve">7 </w:t>
      </w:r>
      <w:r>
        <w:rPr>
          <w:rFonts w:eastAsia="Times New Roman"/>
          <w:szCs w:val="24"/>
        </w:rPr>
        <w:t xml:space="preserve">Μαΐου </w:t>
      </w:r>
      <w:r w:rsidRPr="002535BB">
        <w:rPr>
          <w:rFonts w:eastAsia="Times New Roman"/>
          <w:szCs w:val="24"/>
        </w:rPr>
        <w:t xml:space="preserve">2019 και ώρα </w:t>
      </w:r>
      <w:r>
        <w:rPr>
          <w:rFonts w:eastAsia="Times New Roman"/>
          <w:szCs w:val="24"/>
        </w:rPr>
        <w:t>10</w:t>
      </w:r>
      <w:r w:rsidRPr="002535BB">
        <w:rPr>
          <w:rFonts w:eastAsia="Times New Roman"/>
          <w:szCs w:val="24"/>
        </w:rPr>
        <w:t>.</w:t>
      </w:r>
      <w:r>
        <w:rPr>
          <w:rFonts w:eastAsia="Times New Roman"/>
          <w:szCs w:val="24"/>
        </w:rPr>
        <w:t>0</w:t>
      </w:r>
      <w:r w:rsidRPr="002535BB">
        <w:rPr>
          <w:rFonts w:eastAsia="Times New Roman"/>
          <w:szCs w:val="24"/>
        </w:rPr>
        <w:t>0΄, με αντικείμενο εργασιών του Σώματος: κοινοβουλευτικό έλ</w:t>
      </w:r>
      <w:r w:rsidRPr="002535BB">
        <w:rPr>
          <w:rFonts w:eastAsia="Times New Roman"/>
          <w:szCs w:val="24"/>
        </w:rPr>
        <w:t>εγχο, συζήτηση επικαίρων ερωτήσεων</w:t>
      </w:r>
      <w:r>
        <w:rPr>
          <w:rFonts w:eastAsia="Times New Roman"/>
          <w:szCs w:val="24"/>
        </w:rPr>
        <w:t>.</w:t>
      </w:r>
    </w:p>
    <w:p w14:paraId="7632D535" w14:textId="77777777" w:rsidR="00845256" w:rsidRDefault="00BE25C9">
      <w:pPr>
        <w:spacing w:line="600" w:lineRule="auto"/>
        <w:ind w:firstLine="709"/>
        <w:contextualSpacing/>
        <w:jc w:val="both"/>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ab/>
      </w:r>
      <w:r w:rsidRPr="002535BB">
        <w:rPr>
          <w:rFonts w:eastAsia="Times New Roman" w:cs="Times New Roman"/>
          <w:b/>
          <w:bCs/>
          <w:szCs w:val="24"/>
        </w:rPr>
        <w:t>ΟΙ ΓΡΑΜΜΑΤΕΙΣ</w:t>
      </w:r>
    </w:p>
    <w:sectPr w:rsidR="0084525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trackRevisions/>
  <w:documentProtection w:edit="trackedChanges" w:enforcement="1" w:cryptProviderType="rsaFull" w:cryptAlgorithmClass="hash" w:cryptAlgorithmType="typeAny" w:cryptAlgorithmSid="4" w:cryptSpinCount="50000" w:hash="5KhFTT5Rlza1xg2BAe7yv172LwQ=" w:salt="skEBBN+lhkfsdkYcpFhC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56"/>
    <w:rsid w:val="0022760C"/>
    <w:rsid w:val="00845256"/>
    <w:rsid w:val="00BE25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C38E"/>
  <w15:docId w15:val="{3EAE7DE0-017B-4857-8691-9EF6168D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6C8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26C8C"/>
    <w:rPr>
      <w:rFonts w:ascii="Segoe UI" w:hAnsi="Segoe UI" w:cs="Segoe UI"/>
      <w:sz w:val="18"/>
      <w:szCs w:val="18"/>
    </w:rPr>
  </w:style>
  <w:style w:type="paragraph" w:styleId="a4">
    <w:name w:val="Revision"/>
    <w:hidden/>
    <w:uiPriority w:val="99"/>
    <w:semiHidden/>
    <w:rsid w:val="00736C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837</MetadataID>
    <Session xmlns="641f345b-441b-4b81-9152-adc2e73ba5e1">Δ´</Session>
    <Date xmlns="641f345b-441b-4b81-9152-adc2e73ba5e1">2019-05-15T21:00:00+00:00</Date>
    <Status xmlns="641f345b-441b-4b81-9152-adc2e73ba5e1">
      <Url>https://intra.parliament.gr/praktika/Lists/Incoming_Metadata/EditForm.aspx?ID=837&amp;Source=/praktika/Recordings_Library/Forms/AllItems.aspx</Url>
      <Description>Δημοσιεύτηκε</Description>
    </Status>
    <Meeting xmlns="641f345b-441b-4b81-9152-adc2e73ba5e1">ΡΚΣΤ´</Meeting>
  </documentManagement>
</p:properties>
</file>

<file path=customXml/itemProps1.xml><?xml version="1.0" encoding="utf-8"?>
<ds:datastoreItem xmlns:ds="http://schemas.openxmlformats.org/officeDocument/2006/customXml" ds:itemID="{44571A71-F72B-4FD1-A679-07D7E4BA6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5ED18-44E1-4FEE-BB0F-FF5A8B1876EF}">
  <ds:schemaRefs>
    <ds:schemaRef ds:uri="http://schemas.microsoft.com/sharepoint/v3/contenttype/forms"/>
  </ds:schemaRefs>
</ds:datastoreItem>
</file>

<file path=customXml/itemProps3.xml><?xml version="1.0" encoding="utf-8"?>
<ds:datastoreItem xmlns:ds="http://schemas.openxmlformats.org/officeDocument/2006/customXml" ds:itemID="{8A82D7A6-06D6-4F44-8ED9-0E0D6314B7FE}">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283</Pages>
  <Words>55102</Words>
  <Characters>297554</Characters>
  <Application>Microsoft Office Word</Application>
  <DocSecurity>0</DocSecurity>
  <Lines>2479</Lines>
  <Paragraphs>703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2019-05-28T09:42:00Z</dcterms:created>
  <dcterms:modified xsi:type="dcterms:W3CDTF">2019-05-28T09:42:00Z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